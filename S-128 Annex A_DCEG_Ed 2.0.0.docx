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67877290"/>
    <w:bookmarkEnd w:id="0"/>
    <w:p w14:paraId="38C667EF" w14:textId="77777777" w:rsidR="004D2618" w:rsidRPr="00476F48" w:rsidRDefault="004D2618" w:rsidP="004D2618">
      <w:r w:rsidRPr="00476F48">
        <w:rPr>
          <w:noProof/>
        </w:rPr>
        <mc:AlternateContent>
          <mc:Choice Requires="wpg">
            <w:drawing>
              <wp:anchor distT="0" distB="0" distL="114300" distR="114300" simplePos="0" relativeHeight="488827904" behindDoc="0" locked="0" layoutInCell="1" allowOverlap="1" wp14:anchorId="1B8030D4" wp14:editId="460EDAE3">
                <wp:simplePos x="0" y="0"/>
                <wp:positionH relativeFrom="page">
                  <wp:align>center</wp:align>
                </wp:positionH>
                <wp:positionV relativeFrom="paragraph">
                  <wp:posOffset>76200</wp:posOffset>
                </wp:positionV>
                <wp:extent cx="6530340" cy="9392285"/>
                <wp:effectExtent l="0" t="0" r="3810" b="0"/>
                <wp:wrapNone/>
                <wp:docPr id="280074156"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9392285"/>
                          <a:chOff x="9874" y="0"/>
                          <a:chExt cx="6530457" cy="9392193"/>
                        </a:xfrm>
                      </wpg:grpSpPr>
                      <wps:wsp>
                        <wps:cNvPr id="1860733572" name="Tekstvak 2"/>
                        <wps:cNvSpPr txBox="1">
                          <a:spLocks noChangeArrowheads="1"/>
                        </wps:cNvSpPr>
                        <wps:spPr bwMode="auto">
                          <a:xfrm>
                            <a:off x="935086" y="0"/>
                            <a:ext cx="681322" cy="823007"/>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8E01907" w14:textId="33DCC909" w:rsidR="004D2618" w:rsidRPr="00476F48" w:rsidRDefault="004D2618" w:rsidP="004D2618">
                              <w:pPr>
                                <w:rPr>
                                  <w:rFonts w:ascii="Calibri" w:hAnsi="Calibri" w:cs="Calibri"/>
                                  <w:b/>
                                </w:rPr>
                              </w:pPr>
                              <w:r w:rsidRPr="00476F48">
                                <w:rPr>
                                  <w:rFonts w:ascii="Calibri" w:hAnsi="Calibri" w:cs="Calibri"/>
                                  <w:b/>
                                </w:rPr>
                                <w:t>S-1</w:t>
                              </w:r>
                              <w:r w:rsidR="002F601C" w:rsidRPr="00476F48">
                                <w:rPr>
                                  <w:rFonts w:ascii="Calibri" w:hAnsi="Calibri" w:cs="Calibri"/>
                                  <w:b/>
                                </w:rPr>
                                <w:t>28</w:t>
                              </w:r>
                            </w:p>
                          </w:txbxContent>
                        </wps:txbx>
                        <wps:bodyPr rot="0" vert="horz" wrap="none" lIns="180000" tIns="288000" rIns="180000" bIns="288000" anchor="ctr" anchorCtr="0" upright="1">
                          <a:spAutoFit/>
                        </wps:bodyPr>
                      </wps:wsp>
                      <pic:pic xmlns:pic="http://schemas.openxmlformats.org/drawingml/2006/picture">
                        <pic:nvPicPr>
                          <pic:cNvPr id="2042680126" name="Afbeelding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874" y="5873085"/>
                            <a:ext cx="93472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482250" name="Afbeelding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510" y="6800193"/>
                            <a:ext cx="934085"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0027886" name="Afbeelding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31" y="6800193"/>
                            <a:ext cx="92710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9242915" name="Tekstvak 10"/>
                        <wps:cNvSpPr txBox="1">
                          <a:spLocks noChangeArrowheads="1"/>
                        </wps:cNvSpPr>
                        <wps:spPr bwMode="auto">
                          <a:xfrm>
                            <a:off x="3689131" y="6800193"/>
                            <a:ext cx="2851200" cy="259200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23C1F8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Published by the</w:t>
                              </w:r>
                            </w:p>
                            <w:p w14:paraId="57935A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International Hydrographic Organization</w:t>
                              </w:r>
                            </w:p>
                            <w:p w14:paraId="4AFC6CBB"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4b quai Antoine 1</w:t>
                              </w:r>
                              <w:r w:rsidRPr="00D27359">
                                <w:rPr>
                                  <w:rFonts w:ascii="Calibri" w:hAnsi="Calibri" w:cs="Calibri"/>
                                  <w:color w:val="FFFFFF"/>
                                  <w:sz w:val="16"/>
                                  <w:szCs w:val="16"/>
                                  <w:vertAlign w:val="superscript"/>
                                  <w:lang w:val="fr-FR"/>
                                </w:rPr>
                                <w:t>er</w:t>
                              </w:r>
                            </w:p>
                            <w:p w14:paraId="50E41F38"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Principauté de Monaco</w:t>
                              </w:r>
                            </w:p>
                            <w:p w14:paraId="5A8E86A7"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Tel: (377) 93.10.81.00</w:t>
                              </w:r>
                            </w:p>
                            <w:p w14:paraId="28D090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Fax: (377) 93.10.81.40</w:t>
                              </w:r>
                            </w:p>
                            <w:p w14:paraId="643CDFCB"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info@iho.int</w:t>
                              </w:r>
                            </w:p>
                            <w:p w14:paraId="0E625853"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www.iho.int</w:t>
                              </w:r>
                            </w:p>
                          </w:txbxContent>
                        </wps:txbx>
                        <wps:bodyPr rot="0" vert="horz" wrap="square" lIns="180000" tIns="180000" rIns="180000" bIns="180000" anchor="b" anchorCtr="0" upright="1">
                          <a:noAutofit/>
                        </wps:bodyPr>
                      </wps:wsp>
                      <wps:wsp>
                        <wps:cNvPr id="677436972" name="Tekstvak 1"/>
                        <wps:cNvSpPr txBox="1">
                          <a:spLocks noChangeArrowheads="1"/>
                        </wps:cNvSpPr>
                        <wps:spPr bwMode="auto">
                          <a:xfrm>
                            <a:off x="945931" y="756745"/>
                            <a:ext cx="5583600" cy="6040800"/>
                          </a:xfrm>
                          <a:prstGeom prst="rect">
                            <a:avLst/>
                          </a:prstGeom>
                          <a:solidFill>
                            <a:srgbClr val="FFFFFF"/>
                          </a:solidFill>
                          <a:ln w="6350">
                            <a:solidFill>
                              <a:srgbClr val="001532"/>
                            </a:solidFill>
                            <a:miter lim="800000"/>
                            <a:headEnd/>
                            <a:tailEnd/>
                          </a:ln>
                        </wps:spPr>
                        <wps:txbx>
                          <w:txbxContent>
                            <w:p w14:paraId="6DE31901"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Annex A</w:t>
                              </w:r>
                            </w:p>
                            <w:p w14:paraId="3C4325B0"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7709A12F"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47797685"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r w:rsidRPr="00476F48">
                                <w:rPr>
                                  <w:rFonts w:ascii="Arial" w:hAnsi="Arial" w:cs="HelveticaNeueLT Std Med"/>
                                  <w:b/>
                                  <w:color w:val="00004C"/>
                                  <w:sz w:val="56"/>
                                  <w:szCs w:val="56"/>
                                  <w:lang w:val="en-GB"/>
                                </w:rPr>
                                <w:t>Data Classification and Encoding Guide</w:t>
                              </w:r>
                            </w:p>
                            <w:p w14:paraId="19C49C44"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6ABAF4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36FF0B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18725F9E" w14:textId="36B1959F"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Edition 2.</w:t>
                              </w:r>
                              <w:r w:rsidR="002F601C" w:rsidRPr="00476F48">
                                <w:rPr>
                                  <w:rFonts w:ascii="Arial" w:hAnsi="Arial" w:cs="HelveticaNeueLT Std Med"/>
                                  <w:b/>
                                  <w:color w:val="00004C"/>
                                  <w:sz w:val="28"/>
                                  <w:szCs w:val="28"/>
                                  <w:lang w:val="en-GB"/>
                                </w:rPr>
                                <w:t>0</w:t>
                              </w:r>
                              <w:r w:rsidRPr="00476F48">
                                <w:rPr>
                                  <w:rFonts w:ascii="Arial" w:hAnsi="Arial" w:cs="HelveticaNeueLT Std Med"/>
                                  <w:b/>
                                  <w:color w:val="00004C"/>
                                  <w:sz w:val="28"/>
                                  <w:szCs w:val="28"/>
                                  <w:lang w:val="en-GB"/>
                                </w:rPr>
                                <w:t xml:space="preserve">.0 – </w:t>
                              </w:r>
                              <w:r w:rsidR="002F601C" w:rsidRPr="00476F48">
                                <w:rPr>
                                  <w:rFonts w:ascii="Arial" w:hAnsi="Arial" w:cs="HelveticaNeueLT Std Med"/>
                                  <w:b/>
                                  <w:color w:val="00004C"/>
                                  <w:sz w:val="28"/>
                                  <w:szCs w:val="28"/>
                                  <w:lang w:val="en-GB"/>
                                </w:rPr>
                                <w:t>March</w:t>
                              </w:r>
                              <w:r w:rsidRPr="00476F48">
                                <w:rPr>
                                  <w:rFonts w:ascii="Arial" w:hAnsi="Arial" w:cs="HelveticaNeueLT Std Med"/>
                                  <w:b/>
                                  <w:color w:val="00004C"/>
                                  <w:sz w:val="28"/>
                                  <w:szCs w:val="28"/>
                                  <w:lang w:val="en-GB"/>
                                </w:rPr>
                                <w:t xml:space="preserve"> 2025</w:t>
                              </w:r>
                            </w:p>
                            <w:p w14:paraId="76CB00A5"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4E4A862"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331CADEA"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E48BC94"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77775A0C"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B8030D4" id="Groep 11" o:spid="_x0000_s1026" style="position:absolute;margin-left:0;margin-top:6pt;width:514.2pt;height:739.55pt;z-index:488827904;mso-position-horizontal:center;mso-position-horizontal-relative:page;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">
                <v:shapetype id="_x0000_t202" coordsize="21600,21600" o:spt="202" path="m,l,21600r21600,l21600,xe">
                  <v:stroke joinstyle="miter"/>
                  <v:path gradientshapeok="t" o:connecttype="rect"/>
                </v:shapetype>
                <v:shape id="Tekstvak 2" o:spid="_x0000_s1027" type="#_x0000_t202" style="position:absolute;left:9350;width:6814;height:82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" fillcolor="#f1eaca" stroked="f" strokeweight=".5pt">
                  <v:textbox style="mso-fit-shape-to-text:t" inset="5mm,8mm,5mm,8mm">
                    <w:txbxContent>
                      <w:p w14:paraId="38E01907" w14:textId="33DCC909" w:rsidR="004D2618" w:rsidRPr="00476F48" w:rsidRDefault="004D2618" w:rsidP="004D2618">
                        <w:pPr>
                          <w:rPr>
                            <w:rFonts w:ascii="Calibri" w:hAnsi="Calibri" w:cs="Calibri"/>
                            <w:b/>
                          </w:rPr>
                        </w:pPr>
                        <w:r w:rsidRPr="00476F48">
                          <w:rPr>
                            <w:rFonts w:ascii="Calibri" w:hAnsi="Calibri" w:cs="Calibri"/>
                            <w:b/>
                          </w:rPr>
                          <w:t>S-1</w:t>
                        </w:r>
                        <w:r w:rsidR="002F601C" w:rsidRPr="00476F48">
                          <w:rPr>
                            <w:rFonts w:ascii="Calibri" w:hAnsi="Calibri" w:cs="Calibri"/>
                            <w:b/>
                          </w:rPr>
                          <w:t>28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" fillcolor="#00ac9e" stroked="f" strokeweight=".5pt">
                  <v:textbox inset="5mm,5mm,5mm,5mm">
                    <w:txbxContent>
                      <w:p w14:paraId="023C1F8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Published by the</w:t>
                        </w:r>
                      </w:p>
                      <w:p w14:paraId="57935A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International Hydrographic Organization</w:t>
                        </w:r>
                      </w:p>
                      <w:p w14:paraId="4AFC6CBB"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4b quai Antoine 1</w:t>
                        </w:r>
                        <w:r w:rsidRPr="00D27359">
                          <w:rPr>
                            <w:rFonts w:ascii="Calibri" w:hAnsi="Calibri" w:cs="Calibri"/>
                            <w:color w:val="FFFFFF"/>
                            <w:sz w:val="16"/>
                            <w:szCs w:val="16"/>
                            <w:vertAlign w:val="superscript"/>
                            <w:lang w:val="fr-FR"/>
                          </w:rPr>
                          <w:t>er</w:t>
                        </w:r>
                      </w:p>
                      <w:p w14:paraId="50E41F38"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Principauté de Monaco</w:t>
                        </w:r>
                      </w:p>
                      <w:p w14:paraId="5A8E86A7"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Tel: (377) 93.10.81.00</w:t>
                        </w:r>
                      </w:p>
                      <w:p w14:paraId="28D090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Fax: (377) 93.10.81.40</w:t>
                        </w:r>
                      </w:p>
                      <w:p w14:paraId="643CDFCB"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info@iho.int</w:t>
                        </w:r>
                      </w:p>
                      <w:p w14:paraId="0E625853"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" strokecolor="#001532" strokeweight=".5pt">
                  <v:textbox inset="10mm,10mm,10mm,10mm">
                    <w:txbxContent>
                      <w:p w14:paraId="6DE31901"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Annex A</w:t>
                        </w:r>
                      </w:p>
                      <w:p w14:paraId="3C4325B0"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7709A12F"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47797685"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r w:rsidRPr="00476F48">
                          <w:rPr>
                            <w:rFonts w:ascii="Arial" w:hAnsi="Arial" w:cs="HelveticaNeueLT Std Med"/>
                            <w:b/>
                            <w:color w:val="00004C"/>
                            <w:sz w:val="56"/>
                            <w:szCs w:val="56"/>
                            <w:lang w:val="en-GB"/>
                          </w:rPr>
                          <w:t>Data Classification and Encoding Guide</w:t>
                        </w:r>
                      </w:p>
                      <w:p w14:paraId="19C49C44"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6ABAF4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36FF0B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18725F9E" w14:textId="36B1959F"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Edition 2.</w:t>
                        </w:r>
                        <w:r w:rsidR="002F601C" w:rsidRPr="00476F48">
                          <w:rPr>
                            <w:rFonts w:ascii="Arial" w:hAnsi="Arial" w:cs="HelveticaNeueLT Std Med"/>
                            <w:b/>
                            <w:color w:val="00004C"/>
                            <w:sz w:val="28"/>
                            <w:szCs w:val="28"/>
                            <w:lang w:val="en-GB"/>
                          </w:rPr>
                          <w:t>0</w:t>
                        </w:r>
                        <w:r w:rsidRPr="00476F48">
                          <w:rPr>
                            <w:rFonts w:ascii="Arial" w:hAnsi="Arial" w:cs="HelveticaNeueLT Std Med"/>
                            <w:b/>
                            <w:color w:val="00004C"/>
                            <w:sz w:val="28"/>
                            <w:szCs w:val="28"/>
                            <w:lang w:val="en-GB"/>
                          </w:rPr>
                          <w:t xml:space="preserve">.0 – </w:t>
                        </w:r>
                        <w:r w:rsidR="002F601C" w:rsidRPr="00476F48">
                          <w:rPr>
                            <w:rFonts w:ascii="Arial" w:hAnsi="Arial" w:cs="HelveticaNeueLT Std Med"/>
                            <w:b/>
                            <w:color w:val="00004C"/>
                            <w:sz w:val="28"/>
                            <w:szCs w:val="28"/>
                            <w:lang w:val="en-GB"/>
                          </w:rPr>
                          <w:t>March</w:t>
                        </w:r>
                        <w:r w:rsidRPr="00476F48">
                          <w:rPr>
                            <w:rFonts w:ascii="Arial" w:hAnsi="Arial" w:cs="HelveticaNeueLT Std Med"/>
                            <w:b/>
                            <w:color w:val="00004C"/>
                            <w:sz w:val="28"/>
                            <w:szCs w:val="28"/>
                            <w:lang w:val="en-GB"/>
                          </w:rPr>
                          <w:t xml:space="preserve"> 2025</w:t>
                        </w:r>
                      </w:p>
                      <w:p w14:paraId="76CB00A5"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4E4A862"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331CADEA"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E48BC94"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77775A0C"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txbxContent>
                  </v:textbox>
                </v:shape>
                <w10:wrap anchorx="page"/>
              </v:group>
            </w:pict>
          </mc:Fallback>
        </mc:AlternateContent>
      </w:r>
      <w:r w:rsidRPr="00476F48">
        <w:tab/>
        <w:t xml:space="preserve"> </w:t>
      </w:r>
    </w:p>
    <w:p w14:paraId="2E8E131E" w14:textId="77777777" w:rsidR="004D2618" w:rsidRPr="00476F48" w:rsidRDefault="004D2618" w:rsidP="004D2618">
      <w:pPr>
        <w:rPr>
          <w:rStyle w:val="module"/>
          <w:b/>
        </w:rPr>
      </w:pPr>
      <w:r w:rsidRPr="00476F48">
        <w:br w:type="page"/>
      </w:r>
    </w:p>
    <w:p w14:paraId="56C7329F" w14:textId="77777777" w:rsidR="00F96791" w:rsidRPr="00476F48" w:rsidRDefault="00F96791">
      <w:pPr>
        <w:pStyle w:val="BodyText"/>
      </w:pPr>
    </w:p>
    <w:p w14:paraId="32EDE311" w14:textId="77777777" w:rsidR="00F96791" w:rsidRPr="00476F48" w:rsidRDefault="00F96791">
      <w:pPr>
        <w:pStyle w:val="BodyText"/>
      </w:pPr>
    </w:p>
    <w:p w14:paraId="6B2CCCD4" w14:textId="77777777" w:rsidR="00F96791" w:rsidRPr="00476F48" w:rsidRDefault="00F96791">
      <w:pPr>
        <w:pStyle w:val="BodyText"/>
      </w:pPr>
    </w:p>
    <w:p w14:paraId="30BAD010" w14:textId="77777777" w:rsidR="00F96791" w:rsidRPr="00476F48" w:rsidRDefault="00F96791">
      <w:pPr>
        <w:pStyle w:val="BodyText"/>
        <w:spacing w:before="3"/>
        <w:rPr>
          <w:sz w:val="19"/>
        </w:rPr>
      </w:pPr>
    </w:p>
    <w:tbl>
      <w:tblPr>
        <w:tblStyle w:val="TableNormal1"/>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83"/>
      </w:tblGrid>
      <w:tr w:rsidR="00F96791" w:rsidRPr="00476F48" w14:paraId="7438770A" w14:textId="77777777">
        <w:trPr>
          <w:trHeight w:val="718"/>
        </w:trPr>
        <w:tc>
          <w:tcPr>
            <w:tcW w:w="8483" w:type="dxa"/>
            <w:tcBorders>
              <w:bottom w:val="nil"/>
            </w:tcBorders>
          </w:tcPr>
          <w:p w14:paraId="09CCB0C9" w14:textId="77777777" w:rsidR="00F96791" w:rsidRPr="00476F48" w:rsidRDefault="00F96791">
            <w:pPr>
              <w:pStyle w:val="TableParagraph"/>
              <w:spacing w:before="3"/>
              <w:rPr>
                <w:sz w:val="31"/>
              </w:rPr>
            </w:pPr>
          </w:p>
          <w:p w14:paraId="0CA6C0A0" w14:textId="54AE7C0B" w:rsidR="00F96791" w:rsidRPr="00476F48" w:rsidRDefault="008B6669">
            <w:pPr>
              <w:pStyle w:val="TableParagraph"/>
              <w:ind w:left="1650" w:right="1650"/>
              <w:jc w:val="center"/>
              <w:rPr>
                <w:sz w:val="20"/>
              </w:rPr>
            </w:pPr>
            <w:r w:rsidRPr="00476F48">
              <w:rPr>
                <w:sz w:val="20"/>
              </w:rPr>
              <w:t>©</w:t>
            </w:r>
            <w:r w:rsidRPr="00476F48">
              <w:rPr>
                <w:spacing w:val="-5"/>
                <w:sz w:val="20"/>
              </w:rPr>
              <w:t xml:space="preserve"> </w:t>
            </w:r>
            <w:r w:rsidRPr="00476F48">
              <w:rPr>
                <w:sz w:val="20"/>
              </w:rPr>
              <w:t>Copyright</w:t>
            </w:r>
            <w:r w:rsidRPr="00476F48">
              <w:rPr>
                <w:spacing w:val="-2"/>
                <w:sz w:val="20"/>
              </w:rPr>
              <w:t xml:space="preserve"> </w:t>
            </w:r>
            <w:r w:rsidRPr="00476F48">
              <w:rPr>
                <w:sz w:val="20"/>
              </w:rPr>
              <w:t>International</w:t>
            </w:r>
            <w:r w:rsidRPr="00476F48">
              <w:rPr>
                <w:spacing w:val="-6"/>
                <w:sz w:val="20"/>
              </w:rPr>
              <w:t xml:space="preserve"> </w:t>
            </w:r>
            <w:r w:rsidRPr="00476F48">
              <w:rPr>
                <w:sz w:val="20"/>
              </w:rPr>
              <w:t>Hydrographic</w:t>
            </w:r>
            <w:r w:rsidRPr="00476F48">
              <w:rPr>
                <w:spacing w:val="-3"/>
                <w:sz w:val="20"/>
              </w:rPr>
              <w:t xml:space="preserve"> </w:t>
            </w:r>
            <w:r w:rsidRPr="00476F48">
              <w:rPr>
                <w:sz w:val="20"/>
              </w:rPr>
              <w:t>Organization</w:t>
            </w:r>
            <w:r w:rsidRPr="00476F48">
              <w:rPr>
                <w:spacing w:val="-3"/>
                <w:sz w:val="20"/>
              </w:rPr>
              <w:t xml:space="preserve"> </w:t>
            </w:r>
            <w:r w:rsidRPr="00476F48">
              <w:rPr>
                <w:sz w:val="20"/>
              </w:rPr>
              <w:t>202</w:t>
            </w:r>
            <w:r w:rsidR="007B342B" w:rsidRPr="00476F48">
              <w:rPr>
                <w:sz w:val="20"/>
              </w:rPr>
              <w:t>5</w:t>
            </w:r>
          </w:p>
        </w:tc>
      </w:tr>
      <w:tr w:rsidR="00F96791" w:rsidRPr="00476F48" w14:paraId="4D9B6B03" w14:textId="77777777">
        <w:trPr>
          <w:trHeight w:val="1860"/>
        </w:trPr>
        <w:tc>
          <w:tcPr>
            <w:tcW w:w="8483" w:type="dxa"/>
            <w:tcBorders>
              <w:top w:val="nil"/>
              <w:bottom w:val="nil"/>
            </w:tcBorders>
          </w:tcPr>
          <w:p w14:paraId="353BAE53" w14:textId="77777777" w:rsidR="00F96791" w:rsidRPr="00476F48" w:rsidRDefault="008B6669">
            <w:pPr>
              <w:pStyle w:val="TableParagraph"/>
              <w:spacing w:before="121"/>
              <w:ind w:left="424" w:right="487"/>
              <w:jc w:val="both"/>
              <w:rPr>
                <w:sz w:val="20"/>
              </w:rPr>
            </w:pPr>
            <w:r w:rsidRPr="00476F48">
              <w:rPr>
                <w:sz w:val="20"/>
              </w:rPr>
              <w:t xml:space="preserve">This work is copyright. Apart from any use permitted in accordance with the </w:t>
            </w:r>
            <w:hyperlink r:id="rId14">
              <w:r w:rsidRPr="00476F48">
                <w:rPr>
                  <w:sz w:val="20"/>
                </w:rPr>
                <w:t>Berne</w:t>
              </w:r>
            </w:hyperlink>
            <w:r w:rsidRPr="00476F48">
              <w:rPr>
                <w:spacing w:val="1"/>
                <w:sz w:val="20"/>
              </w:rPr>
              <w:t xml:space="preserve"> </w:t>
            </w:r>
            <w:hyperlink r:id="rId15">
              <w:r w:rsidRPr="00476F48">
                <w:rPr>
                  <w:sz w:val="20"/>
                </w:rPr>
                <w:t xml:space="preserve">Convention for the Protection of Literary and Artistic Works </w:t>
              </w:r>
            </w:hyperlink>
            <w:r w:rsidRPr="00476F48">
              <w:rPr>
                <w:sz w:val="20"/>
              </w:rPr>
              <w:t>(1886), and except in the</w:t>
            </w:r>
            <w:r w:rsidRPr="00476F48">
              <w:rPr>
                <w:spacing w:val="1"/>
                <w:sz w:val="20"/>
              </w:rPr>
              <w:t xml:space="preserve"> </w:t>
            </w:r>
            <w:r w:rsidRPr="00476F48">
              <w:rPr>
                <w:sz w:val="20"/>
              </w:rPr>
              <w:t>circumstances</w:t>
            </w:r>
            <w:r w:rsidRPr="00476F48">
              <w:rPr>
                <w:spacing w:val="1"/>
                <w:sz w:val="20"/>
              </w:rPr>
              <w:t xml:space="preserve"> </w:t>
            </w:r>
            <w:r w:rsidRPr="00476F48">
              <w:rPr>
                <w:sz w:val="20"/>
              </w:rPr>
              <w:t>described</w:t>
            </w:r>
            <w:r w:rsidRPr="00476F48">
              <w:rPr>
                <w:spacing w:val="1"/>
                <w:sz w:val="20"/>
              </w:rPr>
              <w:t xml:space="preserve"> </w:t>
            </w:r>
            <w:r w:rsidRPr="00476F48">
              <w:rPr>
                <w:sz w:val="20"/>
              </w:rPr>
              <w:t>below,</w:t>
            </w:r>
            <w:r w:rsidRPr="00476F48">
              <w:rPr>
                <w:spacing w:val="1"/>
                <w:sz w:val="20"/>
              </w:rPr>
              <w:t xml:space="preserve"> </w:t>
            </w:r>
            <w:r w:rsidRPr="00476F48">
              <w:rPr>
                <w:sz w:val="20"/>
              </w:rPr>
              <w:t>no</w:t>
            </w:r>
            <w:r w:rsidRPr="00476F48">
              <w:rPr>
                <w:spacing w:val="1"/>
                <w:sz w:val="20"/>
              </w:rPr>
              <w:t xml:space="preserve"> </w:t>
            </w:r>
            <w:r w:rsidRPr="00476F48">
              <w:rPr>
                <w:sz w:val="20"/>
              </w:rPr>
              <w:t>part</w:t>
            </w:r>
            <w:r w:rsidRPr="00476F48">
              <w:rPr>
                <w:spacing w:val="1"/>
                <w:sz w:val="20"/>
              </w:rPr>
              <w:t xml:space="preserve"> </w:t>
            </w:r>
            <w:r w:rsidRPr="00476F48">
              <w:rPr>
                <w:sz w:val="20"/>
              </w:rPr>
              <w:t>may</w:t>
            </w:r>
            <w:r w:rsidRPr="00476F48">
              <w:rPr>
                <w:spacing w:val="1"/>
                <w:sz w:val="20"/>
              </w:rPr>
              <w:t xml:space="preserve"> </w:t>
            </w:r>
            <w:r w:rsidRPr="00476F48">
              <w:rPr>
                <w:sz w:val="20"/>
              </w:rPr>
              <w:t>be</w:t>
            </w:r>
            <w:r w:rsidRPr="00476F48">
              <w:rPr>
                <w:spacing w:val="1"/>
                <w:sz w:val="20"/>
              </w:rPr>
              <w:t xml:space="preserve"> </w:t>
            </w:r>
            <w:r w:rsidRPr="00476F48">
              <w:rPr>
                <w:sz w:val="20"/>
              </w:rPr>
              <w:t>translated,</w:t>
            </w:r>
            <w:r w:rsidRPr="00476F48">
              <w:rPr>
                <w:spacing w:val="1"/>
                <w:sz w:val="20"/>
              </w:rPr>
              <w:t xml:space="preserve"> </w:t>
            </w:r>
            <w:r w:rsidRPr="00476F48">
              <w:rPr>
                <w:sz w:val="20"/>
              </w:rPr>
              <w:t>reproduced</w:t>
            </w:r>
            <w:r w:rsidRPr="00476F48">
              <w:rPr>
                <w:spacing w:val="1"/>
                <w:sz w:val="20"/>
              </w:rPr>
              <w:t xml:space="preserve"> </w:t>
            </w:r>
            <w:r w:rsidRPr="00476F48">
              <w:rPr>
                <w:sz w:val="20"/>
              </w:rPr>
              <w:t>by</w:t>
            </w:r>
            <w:r w:rsidRPr="00476F48">
              <w:rPr>
                <w:spacing w:val="1"/>
                <w:sz w:val="20"/>
              </w:rPr>
              <w:t xml:space="preserve"> </w:t>
            </w:r>
            <w:r w:rsidRPr="00476F48">
              <w:rPr>
                <w:sz w:val="20"/>
              </w:rPr>
              <w:t>any</w:t>
            </w:r>
            <w:r w:rsidRPr="00476F48">
              <w:rPr>
                <w:spacing w:val="1"/>
                <w:sz w:val="20"/>
              </w:rPr>
              <w:t xml:space="preserve"> </w:t>
            </w:r>
            <w:r w:rsidRPr="00476F48">
              <w:rPr>
                <w:sz w:val="20"/>
              </w:rPr>
              <w:t>process,</w:t>
            </w:r>
            <w:r w:rsidRPr="00476F48">
              <w:rPr>
                <w:spacing w:val="1"/>
                <w:sz w:val="20"/>
              </w:rPr>
              <w:t xml:space="preserve"> </w:t>
            </w:r>
            <w:r w:rsidRPr="00476F48">
              <w:rPr>
                <w:sz w:val="20"/>
              </w:rPr>
              <w:t>adapted,</w:t>
            </w:r>
            <w:r w:rsidRPr="00476F48">
              <w:rPr>
                <w:spacing w:val="1"/>
                <w:sz w:val="20"/>
              </w:rPr>
              <w:t xml:space="preserve"> </w:t>
            </w:r>
            <w:r w:rsidRPr="00476F48">
              <w:rPr>
                <w:sz w:val="20"/>
              </w:rPr>
              <w:t>communicated</w:t>
            </w:r>
            <w:r w:rsidRPr="00476F48">
              <w:rPr>
                <w:spacing w:val="1"/>
                <w:sz w:val="20"/>
              </w:rPr>
              <w:t xml:space="preserve"> </w:t>
            </w:r>
            <w:r w:rsidRPr="00476F48">
              <w:rPr>
                <w:sz w:val="20"/>
              </w:rPr>
              <w:t>or</w:t>
            </w:r>
            <w:r w:rsidRPr="00476F48">
              <w:rPr>
                <w:spacing w:val="1"/>
                <w:sz w:val="20"/>
              </w:rPr>
              <w:t xml:space="preserve"> </w:t>
            </w:r>
            <w:r w:rsidRPr="00476F48">
              <w:rPr>
                <w:sz w:val="20"/>
              </w:rPr>
              <w:t>commercially</w:t>
            </w:r>
            <w:r w:rsidRPr="00476F48">
              <w:rPr>
                <w:spacing w:val="1"/>
                <w:sz w:val="20"/>
              </w:rPr>
              <w:t xml:space="preserve"> </w:t>
            </w:r>
            <w:r w:rsidRPr="00476F48">
              <w:rPr>
                <w:sz w:val="20"/>
              </w:rPr>
              <w:t>exploited</w:t>
            </w:r>
            <w:r w:rsidRPr="00476F48">
              <w:rPr>
                <w:spacing w:val="1"/>
                <w:sz w:val="20"/>
              </w:rPr>
              <w:t xml:space="preserve"> </w:t>
            </w:r>
            <w:r w:rsidRPr="00476F48">
              <w:rPr>
                <w:sz w:val="20"/>
              </w:rPr>
              <w:t>without</w:t>
            </w:r>
            <w:r w:rsidRPr="00476F48">
              <w:rPr>
                <w:spacing w:val="1"/>
                <w:sz w:val="20"/>
              </w:rPr>
              <w:t xml:space="preserve"> </w:t>
            </w:r>
            <w:r w:rsidRPr="00476F48">
              <w:rPr>
                <w:sz w:val="20"/>
              </w:rPr>
              <w:t>prior</w:t>
            </w:r>
            <w:r w:rsidRPr="00476F48">
              <w:rPr>
                <w:spacing w:val="1"/>
                <w:sz w:val="20"/>
              </w:rPr>
              <w:t xml:space="preserve"> </w:t>
            </w:r>
            <w:r w:rsidRPr="00476F48">
              <w:rPr>
                <w:sz w:val="20"/>
              </w:rPr>
              <w:t>written</w:t>
            </w:r>
            <w:r w:rsidRPr="00476F48">
              <w:rPr>
                <w:spacing w:val="1"/>
                <w:sz w:val="20"/>
              </w:rPr>
              <w:t xml:space="preserve"> </w:t>
            </w:r>
            <w:r w:rsidRPr="00476F48">
              <w:rPr>
                <w:sz w:val="20"/>
              </w:rPr>
              <w:t>permission</w:t>
            </w:r>
            <w:r w:rsidRPr="00476F48">
              <w:rPr>
                <w:spacing w:val="-11"/>
                <w:sz w:val="20"/>
              </w:rPr>
              <w:t xml:space="preserve"> </w:t>
            </w:r>
            <w:r w:rsidRPr="00476F48">
              <w:rPr>
                <w:sz w:val="20"/>
              </w:rPr>
              <w:t>from</w:t>
            </w:r>
            <w:r w:rsidRPr="00476F48">
              <w:rPr>
                <w:spacing w:val="-7"/>
                <w:sz w:val="20"/>
              </w:rPr>
              <w:t xml:space="preserve"> </w:t>
            </w:r>
            <w:r w:rsidRPr="00476F48">
              <w:rPr>
                <w:sz w:val="20"/>
              </w:rPr>
              <w:t>the</w:t>
            </w:r>
            <w:r w:rsidRPr="00476F48">
              <w:rPr>
                <w:spacing w:val="-11"/>
                <w:sz w:val="20"/>
              </w:rPr>
              <w:t xml:space="preserve"> </w:t>
            </w:r>
            <w:r w:rsidRPr="00476F48">
              <w:rPr>
                <w:sz w:val="20"/>
              </w:rPr>
              <w:t>International</w:t>
            </w:r>
            <w:r w:rsidRPr="00476F48">
              <w:rPr>
                <w:spacing w:val="-9"/>
                <w:sz w:val="20"/>
              </w:rPr>
              <w:t xml:space="preserve"> </w:t>
            </w:r>
            <w:r w:rsidRPr="00476F48">
              <w:rPr>
                <w:sz w:val="20"/>
              </w:rPr>
              <w:t>Hydrographic</w:t>
            </w:r>
            <w:r w:rsidRPr="00476F48">
              <w:rPr>
                <w:spacing w:val="-9"/>
                <w:sz w:val="20"/>
              </w:rPr>
              <w:t xml:space="preserve"> </w:t>
            </w:r>
            <w:r w:rsidRPr="00476F48">
              <w:rPr>
                <w:sz w:val="20"/>
              </w:rPr>
              <w:t>Organization</w:t>
            </w:r>
            <w:r w:rsidRPr="00476F48">
              <w:rPr>
                <w:spacing w:val="-9"/>
                <w:sz w:val="20"/>
              </w:rPr>
              <w:t xml:space="preserve"> </w:t>
            </w:r>
            <w:r w:rsidRPr="00476F48">
              <w:rPr>
                <w:sz w:val="20"/>
              </w:rPr>
              <w:t>(IHO).</w:t>
            </w:r>
            <w:r w:rsidRPr="00476F48">
              <w:rPr>
                <w:spacing w:val="-8"/>
                <w:sz w:val="20"/>
              </w:rPr>
              <w:t xml:space="preserve"> </w:t>
            </w:r>
            <w:r w:rsidRPr="00476F48">
              <w:rPr>
                <w:sz w:val="20"/>
              </w:rPr>
              <w:t>Copyright</w:t>
            </w:r>
            <w:r w:rsidRPr="00476F48">
              <w:rPr>
                <w:spacing w:val="-8"/>
                <w:sz w:val="20"/>
              </w:rPr>
              <w:t xml:space="preserve"> </w:t>
            </w:r>
            <w:r w:rsidRPr="00476F48">
              <w:rPr>
                <w:sz w:val="20"/>
              </w:rPr>
              <w:t>in</w:t>
            </w:r>
            <w:r w:rsidRPr="00476F48">
              <w:rPr>
                <w:spacing w:val="-10"/>
                <w:sz w:val="20"/>
              </w:rPr>
              <w:t xml:space="preserve"> </w:t>
            </w:r>
            <w:r w:rsidRPr="00476F48">
              <w:rPr>
                <w:sz w:val="20"/>
              </w:rPr>
              <w:t>some</w:t>
            </w:r>
            <w:r w:rsidRPr="00476F48">
              <w:rPr>
                <w:spacing w:val="-53"/>
                <w:sz w:val="20"/>
              </w:rPr>
              <w:t xml:space="preserve"> </w:t>
            </w:r>
            <w:r w:rsidRPr="00476F48">
              <w:rPr>
                <w:sz w:val="20"/>
              </w:rPr>
              <w:t>of the material in this publication may be owned by another party and permission for</w:t>
            </w:r>
            <w:r w:rsidRPr="00476F48">
              <w:rPr>
                <w:spacing w:val="1"/>
                <w:sz w:val="20"/>
              </w:rPr>
              <w:t xml:space="preserve"> </w:t>
            </w:r>
            <w:r w:rsidRPr="00476F48">
              <w:rPr>
                <w:sz w:val="20"/>
              </w:rPr>
              <w:t>the</w:t>
            </w:r>
            <w:r w:rsidRPr="00476F48">
              <w:rPr>
                <w:spacing w:val="-3"/>
                <w:sz w:val="20"/>
              </w:rPr>
              <w:t xml:space="preserve"> </w:t>
            </w:r>
            <w:r w:rsidRPr="00476F48">
              <w:rPr>
                <w:sz w:val="20"/>
              </w:rPr>
              <w:t>translation</w:t>
            </w:r>
            <w:r w:rsidRPr="00476F48">
              <w:rPr>
                <w:spacing w:val="-2"/>
                <w:sz w:val="20"/>
              </w:rPr>
              <w:t xml:space="preserve"> </w:t>
            </w:r>
            <w:r w:rsidRPr="00476F48">
              <w:rPr>
                <w:sz w:val="20"/>
              </w:rPr>
              <w:t>and/or</w:t>
            </w:r>
            <w:r w:rsidRPr="00476F48">
              <w:rPr>
                <w:spacing w:val="-2"/>
                <w:sz w:val="20"/>
              </w:rPr>
              <w:t xml:space="preserve"> </w:t>
            </w:r>
            <w:r w:rsidRPr="00476F48">
              <w:rPr>
                <w:sz w:val="20"/>
              </w:rPr>
              <w:t>reproduction</w:t>
            </w:r>
            <w:r w:rsidRPr="00476F48">
              <w:rPr>
                <w:spacing w:val="-3"/>
                <w:sz w:val="20"/>
              </w:rPr>
              <w:t xml:space="preserve"> </w:t>
            </w:r>
            <w:r w:rsidRPr="00476F48">
              <w:rPr>
                <w:sz w:val="20"/>
              </w:rPr>
              <w:t>of that</w:t>
            </w:r>
            <w:r w:rsidRPr="00476F48">
              <w:rPr>
                <w:spacing w:val="-2"/>
                <w:sz w:val="20"/>
              </w:rPr>
              <w:t xml:space="preserve"> </w:t>
            </w:r>
            <w:r w:rsidRPr="00476F48">
              <w:rPr>
                <w:sz w:val="20"/>
              </w:rPr>
              <w:t>material</w:t>
            </w:r>
            <w:r w:rsidRPr="00476F48">
              <w:rPr>
                <w:spacing w:val="-4"/>
                <w:sz w:val="20"/>
              </w:rPr>
              <w:t xml:space="preserve"> </w:t>
            </w:r>
            <w:r w:rsidRPr="00476F48">
              <w:rPr>
                <w:sz w:val="20"/>
              </w:rPr>
              <w:t>must</w:t>
            </w:r>
            <w:r w:rsidRPr="00476F48">
              <w:rPr>
                <w:spacing w:val="-2"/>
                <w:sz w:val="20"/>
              </w:rPr>
              <w:t xml:space="preserve"> </w:t>
            </w:r>
            <w:r w:rsidRPr="00476F48">
              <w:rPr>
                <w:sz w:val="20"/>
              </w:rPr>
              <w:t>be</w:t>
            </w:r>
            <w:r w:rsidRPr="00476F48">
              <w:rPr>
                <w:spacing w:val="-2"/>
                <w:sz w:val="20"/>
              </w:rPr>
              <w:t xml:space="preserve"> </w:t>
            </w:r>
            <w:r w:rsidRPr="00476F48">
              <w:rPr>
                <w:sz w:val="20"/>
              </w:rPr>
              <w:t>obtained</w:t>
            </w:r>
            <w:r w:rsidRPr="00476F48">
              <w:rPr>
                <w:spacing w:val="-3"/>
                <w:sz w:val="20"/>
              </w:rPr>
              <w:t xml:space="preserve"> </w:t>
            </w:r>
            <w:r w:rsidRPr="00476F48">
              <w:rPr>
                <w:sz w:val="20"/>
              </w:rPr>
              <w:t>from</w:t>
            </w:r>
            <w:r w:rsidRPr="00476F48">
              <w:rPr>
                <w:spacing w:val="3"/>
                <w:sz w:val="20"/>
              </w:rPr>
              <w:t xml:space="preserve"> </w:t>
            </w:r>
            <w:r w:rsidRPr="00476F48">
              <w:rPr>
                <w:sz w:val="20"/>
              </w:rPr>
              <w:t>the</w:t>
            </w:r>
            <w:r w:rsidRPr="00476F48">
              <w:rPr>
                <w:spacing w:val="-3"/>
                <w:sz w:val="20"/>
              </w:rPr>
              <w:t xml:space="preserve"> </w:t>
            </w:r>
            <w:r w:rsidRPr="00476F48">
              <w:rPr>
                <w:sz w:val="20"/>
              </w:rPr>
              <w:t>owner.</w:t>
            </w:r>
          </w:p>
        </w:tc>
      </w:tr>
      <w:tr w:rsidR="00F96791" w:rsidRPr="00476F48" w14:paraId="69E8BFEA" w14:textId="77777777">
        <w:trPr>
          <w:trHeight w:val="1169"/>
        </w:trPr>
        <w:tc>
          <w:tcPr>
            <w:tcW w:w="8483" w:type="dxa"/>
            <w:tcBorders>
              <w:top w:val="nil"/>
              <w:bottom w:val="nil"/>
            </w:tcBorders>
          </w:tcPr>
          <w:p w14:paraId="5E652928" w14:textId="77777777" w:rsidR="00F96791" w:rsidRPr="00476F48" w:rsidRDefault="008B6669">
            <w:pPr>
              <w:pStyle w:val="TableParagraph"/>
              <w:spacing w:before="121"/>
              <w:ind w:left="424" w:right="494"/>
              <w:jc w:val="both"/>
              <w:rPr>
                <w:sz w:val="20"/>
              </w:rPr>
            </w:pPr>
            <w:r w:rsidRPr="00476F48">
              <w:rPr>
                <w:sz w:val="20"/>
              </w:rPr>
              <w:t>This document or partial material from this document may be translated, reproduced</w:t>
            </w:r>
            <w:r w:rsidRPr="00476F48">
              <w:rPr>
                <w:spacing w:val="1"/>
                <w:sz w:val="20"/>
              </w:rPr>
              <w:t xml:space="preserve"> </w:t>
            </w:r>
            <w:r w:rsidRPr="00476F48">
              <w:rPr>
                <w:sz w:val="20"/>
              </w:rPr>
              <w:t>or distributed for general information, on no more than a cost recovery basis. Copies</w:t>
            </w:r>
            <w:r w:rsidRPr="00476F48">
              <w:rPr>
                <w:spacing w:val="1"/>
                <w:sz w:val="20"/>
              </w:rPr>
              <w:t xml:space="preserve"> </w:t>
            </w:r>
            <w:r w:rsidRPr="00476F48">
              <w:rPr>
                <w:sz w:val="20"/>
              </w:rPr>
              <w:t>may not be sold or distributed for profit or gain without prior written agreement of the</w:t>
            </w:r>
            <w:r w:rsidRPr="00476F48">
              <w:rPr>
                <w:spacing w:val="1"/>
                <w:sz w:val="20"/>
              </w:rPr>
              <w:t xml:space="preserve"> </w:t>
            </w:r>
            <w:r w:rsidRPr="00476F48">
              <w:rPr>
                <w:sz w:val="20"/>
              </w:rPr>
              <w:t>IHO</w:t>
            </w:r>
            <w:r w:rsidRPr="00476F48">
              <w:rPr>
                <w:spacing w:val="-1"/>
                <w:sz w:val="20"/>
              </w:rPr>
              <w:t xml:space="preserve"> </w:t>
            </w:r>
            <w:r w:rsidRPr="00476F48">
              <w:rPr>
                <w:sz w:val="20"/>
              </w:rPr>
              <w:t>Secretariat</w:t>
            </w:r>
            <w:r w:rsidRPr="00476F48">
              <w:rPr>
                <w:spacing w:val="1"/>
                <w:sz w:val="20"/>
              </w:rPr>
              <w:t xml:space="preserve"> </w:t>
            </w:r>
            <w:r w:rsidRPr="00476F48">
              <w:rPr>
                <w:sz w:val="20"/>
              </w:rPr>
              <w:t>and</w:t>
            </w:r>
            <w:r w:rsidRPr="00476F48">
              <w:rPr>
                <w:spacing w:val="-1"/>
                <w:sz w:val="20"/>
              </w:rPr>
              <w:t xml:space="preserve"> </w:t>
            </w:r>
            <w:r w:rsidRPr="00476F48">
              <w:rPr>
                <w:sz w:val="20"/>
              </w:rPr>
              <w:t>any</w:t>
            </w:r>
            <w:r w:rsidRPr="00476F48">
              <w:rPr>
                <w:spacing w:val="-2"/>
                <w:sz w:val="20"/>
              </w:rPr>
              <w:t xml:space="preserve"> </w:t>
            </w:r>
            <w:r w:rsidRPr="00476F48">
              <w:rPr>
                <w:sz w:val="20"/>
              </w:rPr>
              <w:t>other</w:t>
            </w:r>
            <w:r w:rsidRPr="00476F48">
              <w:rPr>
                <w:spacing w:val="-1"/>
                <w:sz w:val="20"/>
              </w:rPr>
              <w:t xml:space="preserve"> </w:t>
            </w:r>
            <w:r w:rsidRPr="00476F48">
              <w:rPr>
                <w:sz w:val="20"/>
              </w:rPr>
              <w:t>copyright</w:t>
            </w:r>
            <w:r w:rsidRPr="00476F48">
              <w:rPr>
                <w:spacing w:val="-1"/>
                <w:sz w:val="20"/>
              </w:rPr>
              <w:t xml:space="preserve"> </w:t>
            </w:r>
            <w:r w:rsidRPr="00476F48">
              <w:rPr>
                <w:sz w:val="20"/>
              </w:rPr>
              <w:t>holders.</w:t>
            </w:r>
          </w:p>
        </w:tc>
      </w:tr>
      <w:tr w:rsidR="00F96791" w:rsidRPr="00476F48" w14:paraId="1B9B6FC0" w14:textId="77777777">
        <w:trPr>
          <w:trHeight w:val="958"/>
        </w:trPr>
        <w:tc>
          <w:tcPr>
            <w:tcW w:w="8483" w:type="dxa"/>
            <w:tcBorders>
              <w:top w:val="nil"/>
              <w:bottom w:val="nil"/>
            </w:tcBorders>
          </w:tcPr>
          <w:p w14:paraId="211772CA" w14:textId="77777777" w:rsidR="00F96791" w:rsidRPr="00476F48" w:rsidRDefault="008B6669">
            <w:pPr>
              <w:pStyle w:val="TableParagraph"/>
              <w:spacing w:before="121"/>
              <w:ind w:left="424" w:right="490"/>
              <w:jc w:val="both"/>
              <w:rPr>
                <w:sz w:val="20"/>
              </w:rPr>
            </w:pPr>
            <w:r w:rsidRPr="00476F48">
              <w:rPr>
                <w:sz w:val="20"/>
              </w:rPr>
              <w:t>In the event that this document or partial material from this document is reproduced,</w:t>
            </w:r>
            <w:r w:rsidRPr="00476F48">
              <w:rPr>
                <w:spacing w:val="1"/>
                <w:sz w:val="20"/>
              </w:rPr>
              <w:t xml:space="preserve"> </w:t>
            </w:r>
            <w:r w:rsidRPr="00476F48">
              <w:rPr>
                <w:sz w:val="20"/>
              </w:rPr>
              <w:t>translated</w:t>
            </w:r>
            <w:r w:rsidRPr="00476F48">
              <w:rPr>
                <w:spacing w:val="-13"/>
                <w:sz w:val="20"/>
              </w:rPr>
              <w:t xml:space="preserve"> </w:t>
            </w:r>
            <w:r w:rsidRPr="00476F48">
              <w:rPr>
                <w:sz w:val="20"/>
              </w:rPr>
              <w:t>or</w:t>
            </w:r>
            <w:r w:rsidRPr="00476F48">
              <w:rPr>
                <w:spacing w:val="-12"/>
                <w:sz w:val="20"/>
              </w:rPr>
              <w:t xml:space="preserve"> </w:t>
            </w:r>
            <w:r w:rsidRPr="00476F48">
              <w:rPr>
                <w:sz w:val="20"/>
              </w:rPr>
              <w:t>distributed</w:t>
            </w:r>
            <w:r w:rsidRPr="00476F48">
              <w:rPr>
                <w:spacing w:val="-10"/>
                <w:sz w:val="20"/>
              </w:rPr>
              <w:t xml:space="preserve"> </w:t>
            </w:r>
            <w:r w:rsidRPr="00476F48">
              <w:rPr>
                <w:sz w:val="20"/>
              </w:rPr>
              <w:t>under</w:t>
            </w:r>
            <w:r w:rsidRPr="00476F48">
              <w:rPr>
                <w:spacing w:val="-11"/>
                <w:sz w:val="20"/>
              </w:rPr>
              <w:t xml:space="preserve"> </w:t>
            </w:r>
            <w:r w:rsidRPr="00476F48">
              <w:rPr>
                <w:sz w:val="20"/>
              </w:rPr>
              <w:t>the</w:t>
            </w:r>
            <w:r w:rsidRPr="00476F48">
              <w:rPr>
                <w:spacing w:val="-13"/>
                <w:sz w:val="20"/>
              </w:rPr>
              <w:t xml:space="preserve"> </w:t>
            </w:r>
            <w:r w:rsidRPr="00476F48">
              <w:rPr>
                <w:sz w:val="20"/>
              </w:rPr>
              <w:t>terms</w:t>
            </w:r>
            <w:r w:rsidRPr="00476F48">
              <w:rPr>
                <w:spacing w:val="-11"/>
                <w:sz w:val="20"/>
              </w:rPr>
              <w:t xml:space="preserve"> </w:t>
            </w:r>
            <w:r w:rsidRPr="00476F48">
              <w:rPr>
                <w:sz w:val="20"/>
              </w:rPr>
              <w:t>described</w:t>
            </w:r>
            <w:r w:rsidRPr="00476F48">
              <w:rPr>
                <w:spacing w:val="-8"/>
                <w:sz w:val="20"/>
              </w:rPr>
              <w:t xml:space="preserve"> </w:t>
            </w:r>
            <w:r w:rsidRPr="00476F48">
              <w:rPr>
                <w:sz w:val="20"/>
              </w:rPr>
              <w:t>above,</w:t>
            </w:r>
            <w:r w:rsidRPr="00476F48">
              <w:rPr>
                <w:spacing w:val="-12"/>
                <w:sz w:val="20"/>
              </w:rPr>
              <w:t xml:space="preserve"> </w:t>
            </w:r>
            <w:r w:rsidRPr="00476F48">
              <w:rPr>
                <w:sz w:val="20"/>
              </w:rPr>
              <w:t>the</w:t>
            </w:r>
            <w:r w:rsidRPr="00476F48">
              <w:rPr>
                <w:spacing w:val="-13"/>
                <w:sz w:val="20"/>
              </w:rPr>
              <w:t xml:space="preserve"> </w:t>
            </w:r>
            <w:r w:rsidRPr="00476F48">
              <w:rPr>
                <w:sz w:val="20"/>
              </w:rPr>
              <w:t>following</w:t>
            </w:r>
            <w:r w:rsidRPr="00476F48">
              <w:rPr>
                <w:spacing w:val="-13"/>
                <w:sz w:val="20"/>
              </w:rPr>
              <w:t xml:space="preserve"> </w:t>
            </w:r>
            <w:r w:rsidRPr="00476F48">
              <w:rPr>
                <w:sz w:val="20"/>
              </w:rPr>
              <w:t>statements</w:t>
            </w:r>
            <w:r w:rsidRPr="00476F48">
              <w:rPr>
                <w:spacing w:val="-11"/>
                <w:sz w:val="20"/>
              </w:rPr>
              <w:t xml:space="preserve"> </w:t>
            </w:r>
            <w:r w:rsidRPr="00476F48">
              <w:rPr>
                <w:sz w:val="20"/>
              </w:rPr>
              <w:t>are</w:t>
            </w:r>
            <w:r w:rsidRPr="00476F48">
              <w:rPr>
                <w:spacing w:val="-53"/>
                <w:sz w:val="20"/>
              </w:rPr>
              <w:t xml:space="preserve"> </w:t>
            </w:r>
            <w:r w:rsidRPr="00476F48">
              <w:rPr>
                <w:sz w:val="20"/>
              </w:rPr>
              <w:t>to</w:t>
            </w:r>
            <w:r w:rsidRPr="00476F48">
              <w:rPr>
                <w:spacing w:val="-2"/>
                <w:sz w:val="20"/>
              </w:rPr>
              <w:t xml:space="preserve"> </w:t>
            </w:r>
            <w:r w:rsidRPr="00476F48">
              <w:rPr>
                <w:sz w:val="20"/>
              </w:rPr>
              <w:t>be</w:t>
            </w:r>
            <w:r w:rsidRPr="00476F48">
              <w:rPr>
                <w:spacing w:val="1"/>
                <w:sz w:val="20"/>
              </w:rPr>
              <w:t xml:space="preserve"> </w:t>
            </w:r>
            <w:r w:rsidRPr="00476F48">
              <w:rPr>
                <w:sz w:val="20"/>
              </w:rPr>
              <w:t>included:</w:t>
            </w:r>
          </w:p>
        </w:tc>
      </w:tr>
      <w:tr w:rsidR="00F96791" w:rsidRPr="00476F48" w14:paraId="6044BCCD" w14:textId="77777777">
        <w:trPr>
          <w:trHeight w:val="1712"/>
        </w:trPr>
        <w:tc>
          <w:tcPr>
            <w:tcW w:w="8483" w:type="dxa"/>
            <w:tcBorders>
              <w:top w:val="nil"/>
              <w:bottom w:val="nil"/>
            </w:tcBorders>
          </w:tcPr>
          <w:p w14:paraId="351ACD5A" w14:textId="77777777" w:rsidR="00F96791" w:rsidRPr="00476F48" w:rsidRDefault="008B6669">
            <w:pPr>
              <w:pStyle w:val="TableParagraph"/>
              <w:spacing w:before="105"/>
              <w:ind w:left="707" w:right="1020"/>
              <w:jc w:val="both"/>
              <w:rPr>
                <w:rFonts w:ascii="Calibri" w:hAnsi="Calibri"/>
                <w:i/>
                <w:sz w:val="20"/>
              </w:rPr>
            </w:pPr>
            <w:r w:rsidRPr="00476F48">
              <w:rPr>
                <w:rFonts w:ascii="Calibri" w:hAnsi="Calibri"/>
                <w:i/>
                <w:sz w:val="20"/>
              </w:rPr>
              <w:t>“Material from IHO publication [reference to extract: Title, Edition] is reproduced</w:t>
            </w:r>
            <w:r w:rsidRPr="00476F48">
              <w:rPr>
                <w:rFonts w:ascii="Calibri" w:hAnsi="Calibri"/>
                <w:i/>
                <w:spacing w:val="1"/>
                <w:sz w:val="20"/>
              </w:rPr>
              <w:t xml:space="preserve"> </w:t>
            </w:r>
            <w:r w:rsidRPr="00476F48">
              <w:rPr>
                <w:rFonts w:ascii="Calibri" w:hAnsi="Calibri"/>
                <w:i/>
                <w:sz w:val="20"/>
              </w:rPr>
              <w:t>with the permission of the IHO Secretariat (Permission No …</w:t>
            </w:r>
            <w:proofErr w:type="gramStart"/>
            <w:r w:rsidRPr="00476F48">
              <w:rPr>
                <w:rFonts w:ascii="Calibri" w:hAnsi="Calibri"/>
                <w:i/>
                <w:sz w:val="20"/>
              </w:rPr>
              <w:t>…./</w:t>
            </w:r>
            <w:proofErr w:type="gramEnd"/>
            <w:r w:rsidRPr="00476F48">
              <w:rPr>
                <w:rFonts w:ascii="Calibri" w:hAnsi="Calibri"/>
                <w:i/>
                <w:sz w:val="20"/>
              </w:rPr>
              <w:t>…) acting for the</w:t>
            </w:r>
            <w:r w:rsidRPr="00476F48">
              <w:rPr>
                <w:rFonts w:ascii="Calibri" w:hAnsi="Calibri"/>
                <w:i/>
                <w:spacing w:val="1"/>
                <w:sz w:val="20"/>
              </w:rPr>
              <w:t xml:space="preserve"> </w:t>
            </w:r>
            <w:r w:rsidRPr="00476F48">
              <w:rPr>
                <w:rFonts w:ascii="Calibri" w:hAnsi="Calibri"/>
                <w:i/>
                <w:sz w:val="20"/>
              </w:rPr>
              <w:t>International</w:t>
            </w:r>
            <w:r w:rsidRPr="00476F48">
              <w:rPr>
                <w:rFonts w:ascii="Calibri" w:hAnsi="Calibri"/>
                <w:i/>
                <w:spacing w:val="-10"/>
                <w:sz w:val="20"/>
              </w:rPr>
              <w:t xml:space="preserve"> </w:t>
            </w:r>
            <w:r w:rsidRPr="00476F48">
              <w:rPr>
                <w:rFonts w:ascii="Calibri" w:hAnsi="Calibri"/>
                <w:i/>
                <w:sz w:val="20"/>
              </w:rPr>
              <w:t>Hydrographic</w:t>
            </w:r>
            <w:r w:rsidRPr="00476F48">
              <w:rPr>
                <w:rFonts w:ascii="Calibri" w:hAnsi="Calibri"/>
                <w:i/>
                <w:spacing w:val="-9"/>
                <w:sz w:val="20"/>
              </w:rPr>
              <w:t xml:space="preserve"> </w:t>
            </w:r>
            <w:r w:rsidRPr="00476F48">
              <w:rPr>
                <w:rFonts w:ascii="Calibri" w:hAnsi="Calibri"/>
                <w:i/>
                <w:sz w:val="20"/>
              </w:rPr>
              <w:t>Organization</w:t>
            </w:r>
            <w:r w:rsidRPr="00476F48">
              <w:rPr>
                <w:rFonts w:ascii="Calibri" w:hAnsi="Calibri"/>
                <w:i/>
                <w:spacing w:val="-10"/>
                <w:sz w:val="20"/>
              </w:rPr>
              <w:t xml:space="preserve"> </w:t>
            </w:r>
            <w:r w:rsidRPr="00476F48">
              <w:rPr>
                <w:rFonts w:ascii="Calibri" w:hAnsi="Calibri"/>
                <w:i/>
                <w:sz w:val="20"/>
              </w:rPr>
              <w:t>(IHO),</w:t>
            </w:r>
            <w:r w:rsidRPr="00476F48">
              <w:rPr>
                <w:rFonts w:ascii="Calibri" w:hAnsi="Calibri"/>
                <w:i/>
                <w:spacing w:val="-9"/>
                <w:sz w:val="20"/>
              </w:rPr>
              <w:t xml:space="preserve"> </w:t>
            </w:r>
            <w:r w:rsidRPr="00476F48">
              <w:rPr>
                <w:rFonts w:ascii="Calibri" w:hAnsi="Calibri"/>
                <w:i/>
                <w:sz w:val="20"/>
              </w:rPr>
              <w:t>which</w:t>
            </w:r>
            <w:r w:rsidRPr="00476F48">
              <w:rPr>
                <w:rFonts w:ascii="Calibri" w:hAnsi="Calibri"/>
                <w:i/>
                <w:spacing w:val="-10"/>
                <w:sz w:val="20"/>
              </w:rPr>
              <w:t xml:space="preserve"> </w:t>
            </w:r>
            <w:r w:rsidRPr="00476F48">
              <w:rPr>
                <w:rFonts w:ascii="Calibri" w:hAnsi="Calibri"/>
                <w:i/>
                <w:sz w:val="20"/>
              </w:rPr>
              <w:t>does</w:t>
            </w:r>
            <w:r w:rsidRPr="00476F48">
              <w:rPr>
                <w:rFonts w:ascii="Calibri" w:hAnsi="Calibri"/>
                <w:i/>
                <w:spacing w:val="-9"/>
                <w:sz w:val="20"/>
              </w:rPr>
              <w:t xml:space="preserve"> </w:t>
            </w:r>
            <w:r w:rsidRPr="00476F48">
              <w:rPr>
                <w:rFonts w:ascii="Calibri" w:hAnsi="Calibri"/>
                <w:i/>
                <w:sz w:val="20"/>
              </w:rPr>
              <w:t>not</w:t>
            </w:r>
            <w:r w:rsidRPr="00476F48">
              <w:rPr>
                <w:rFonts w:ascii="Calibri" w:hAnsi="Calibri"/>
                <w:i/>
                <w:spacing w:val="-10"/>
                <w:sz w:val="20"/>
              </w:rPr>
              <w:t xml:space="preserve"> </w:t>
            </w:r>
            <w:r w:rsidRPr="00476F48">
              <w:rPr>
                <w:rFonts w:ascii="Calibri" w:hAnsi="Calibri"/>
                <w:i/>
                <w:sz w:val="20"/>
              </w:rPr>
              <w:t>accept</w:t>
            </w:r>
            <w:r w:rsidRPr="00476F48">
              <w:rPr>
                <w:rFonts w:ascii="Calibri" w:hAnsi="Calibri"/>
                <w:i/>
                <w:spacing w:val="-9"/>
                <w:sz w:val="20"/>
              </w:rPr>
              <w:t xml:space="preserve"> </w:t>
            </w:r>
            <w:r w:rsidRPr="00476F48">
              <w:rPr>
                <w:rFonts w:ascii="Calibri" w:hAnsi="Calibri"/>
                <w:i/>
                <w:sz w:val="20"/>
              </w:rPr>
              <w:t>responsibility</w:t>
            </w:r>
            <w:r w:rsidRPr="00476F48">
              <w:rPr>
                <w:rFonts w:ascii="Calibri" w:hAnsi="Calibri"/>
                <w:i/>
                <w:spacing w:val="-42"/>
                <w:sz w:val="20"/>
              </w:rPr>
              <w:t xml:space="preserve"> </w:t>
            </w:r>
            <w:r w:rsidRPr="00476F48">
              <w:rPr>
                <w:rFonts w:ascii="Calibri" w:hAnsi="Calibri"/>
                <w:i/>
                <w:sz w:val="20"/>
              </w:rPr>
              <w:t>for the correctness of the material as reproduced: in case of doubt, the IHO’s</w:t>
            </w:r>
            <w:r w:rsidRPr="00476F48">
              <w:rPr>
                <w:rFonts w:ascii="Calibri" w:hAnsi="Calibri"/>
                <w:i/>
                <w:spacing w:val="1"/>
                <w:sz w:val="20"/>
              </w:rPr>
              <w:t xml:space="preserve"> </w:t>
            </w:r>
            <w:r w:rsidRPr="00476F48">
              <w:rPr>
                <w:rFonts w:ascii="Calibri" w:hAnsi="Calibri"/>
                <w:i/>
                <w:sz w:val="20"/>
              </w:rPr>
              <w:t>authentic text shall prevail.</w:t>
            </w:r>
            <w:r w:rsidRPr="00476F48">
              <w:rPr>
                <w:rFonts w:ascii="Calibri" w:hAnsi="Calibri"/>
                <w:i/>
                <w:spacing w:val="1"/>
                <w:sz w:val="20"/>
              </w:rPr>
              <w:t xml:space="preserve"> </w:t>
            </w:r>
            <w:r w:rsidRPr="00476F48">
              <w:rPr>
                <w:rFonts w:ascii="Calibri" w:hAnsi="Calibri"/>
                <w:i/>
                <w:sz w:val="20"/>
              </w:rPr>
              <w:t>The incorporation of material sourced from IHO shall</w:t>
            </w:r>
            <w:r w:rsidRPr="00476F48">
              <w:rPr>
                <w:rFonts w:ascii="Calibri" w:hAnsi="Calibri"/>
                <w:i/>
                <w:spacing w:val="1"/>
                <w:sz w:val="20"/>
              </w:rPr>
              <w:t xml:space="preserve"> </w:t>
            </w:r>
            <w:r w:rsidRPr="00476F48">
              <w:rPr>
                <w:rFonts w:ascii="Calibri" w:hAnsi="Calibri"/>
                <w:i/>
                <w:sz w:val="20"/>
              </w:rPr>
              <w:t>not</w:t>
            </w:r>
            <w:r w:rsidRPr="00476F48">
              <w:rPr>
                <w:rFonts w:ascii="Calibri" w:hAnsi="Calibri"/>
                <w:i/>
                <w:spacing w:val="-1"/>
                <w:sz w:val="20"/>
              </w:rPr>
              <w:t xml:space="preserve"> </w:t>
            </w:r>
            <w:r w:rsidRPr="00476F48">
              <w:rPr>
                <w:rFonts w:ascii="Calibri" w:hAnsi="Calibri"/>
                <w:i/>
                <w:sz w:val="20"/>
              </w:rPr>
              <w:t>be</w:t>
            </w:r>
            <w:r w:rsidRPr="00476F48">
              <w:rPr>
                <w:rFonts w:ascii="Calibri" w:hAnsi="Calibri"/>
                <w:i/>
                <w:spacing w:val="-1"/>
                <w:sz w:val="20"/>
              </w:rPr>
              <w:t xml:space="preserve"> </w:t>
            </w:r>
            <w:r w:rsidRPr="00476F48">
              <w:rPr>
                <w:rFonts w:ascii="Calibri" w:hAnsi="Calibri"/>
                <w:i/>
                <w:sz w:val="20"/>
              </w:rPr>
              <w:t>construed</w:t>
            </w:r>
            <w:r w:rsidRPr="00476F48">
              <w:rPr>
                <w:rFonts w:ascii="Calibri" w:hAnsi="Calibri"/>
                <w:i/>
                <w:spacing w:val="-1"/>
                <w:sz w:val="20"/>
              </w:rPr>
              <w:t xml:space="preserve"> </w:t>
            </w:r>
            <w:r w:rsidRPr="00476F48">
              <w:rPr>
                <w:rFonts w:ascii="Calibri" w:hAnsi="Calibri"/>
                <w:i/>
                <w:sz w:val="20"/>
              </w:rPr>
              <w:t>as</w:t>
            </w:r>
            <w:r w:rsidRPr="00476F48">
              <w:rPr>
                <w:rFonts w:ascii="Calibri" w:hAnsi="Calibri"/>
                <w:i/>
                <w:spacing w:val="-2"/>
                <w:sz w:val="20"/>
              </w:rPr>
              <w:t xml:space="preserve"> </w:t>
            </w:r>
            <w:r w:rsidRPr="00476F48">
              <w:rPr>
                <w:rFonts w:ascii="Calibri" w:hAnsi="Calibri"/>
                <w:i/>
                <w:sz w:val="20"/>
              </w:rPr>
              <w:t>constituting</w:t>
            </w:r>
            <w:r w:rsidRPr="00476F48">
              <w:rPr>
                <w:rFonts w:ascii="Calibri" w:hAnsi="Calibri"/>
                <w:i/>
                <w:spacing w:val="-1"/>
                <w:sz w:val="20"/>
              </w:rPr>
              <w:t xml:space="preserve"> </w:t>
            </w:r>
            <w:r w:rsidRPr="00476F48">
              <w:rPr>
                <w:rFonts w:ascii="Calibri" w:hAnsi="Calibri"/>
                <w:i/>
                <w:sz w:val="20"/>
              </w:rPr>
              <w:t>an</w:t>
            </w:r>
            <w:r w:rsidRPr="00476F48">
              <w:rPr>
                <w:rFonts w:ascii="Calibri" w:hAnsi="Calibri"/>
                <w:i/>
                <w:spacing w:val="-1"/>
                <w:sz w:val="20"/>
              </w:rPr>
              <w:t xml:space="preserve"> </w:t>
            </w:r>
            <w:r w:rsidRPr="00476F48">
              <w:rPr>
                <w:rFonts w:ascii="Calibri" w:hAnsi="Calibri"/>
                <w:i/>
                <w:sz w:val="20"/>
              </w:rPr>
              <w:t>endorsement</w:t>
            </w:r>
            <w:r w:rsidRPr="00476F48">
              <w:rPr>
                <w:rFonts w:ascii="Calibri" w:hAnsi="Calibri"/>
                <w:i/>
                <w:spacing w:val="-1"/>
                <w:sz w:val="20"/>
              </w:rPr>
              <w:t xml:space="preserve"> </w:t>
            </w:r>
            <w:r w:rsidRPr="00476F48">
              <w:rPr>
                <w:rFonts w:ascii="Calibri" w:hAnsi="Calibri"/>
                <w:i/>
                <w:sz w:val="20"/>
              </w:rPr>
              <w:t>by</w:t>
            </w:r>
            <w:r w:rsidRPr="00476F48">
              <w:rPr>
                <w:rFonts w:ascii="Calibri" w:hAnsi="Calibri"/>
                <w:i/>
                <w:spacing w:val="-2"/>
                <w:sz w:val="20"/>
              </w:rPr>
              <w:t xml:space="preserve"> </w:t>
            </w:r>
            <w:r w:rsidRPr="00476F48">
              <w:rPr>
                <w:rFonts w:ascii="Calibri" w:hAnsi="Calibri"/>
                <w:i/>
                <w:sz w:val="20"/>
              </w:rPr>
              <w:t>IHO</w:t>
            </w:r>
            <w:r w:rsidRPr="00476F48">
              <w:rPr>
                <w:rFonts w:ascii="Calibri" w:hAnsi="Calibri"/>
                <w:i/>
                <w:spacing w:val="-2"/>
                <w:sz w:val="20"/>
              </w:rPr>
              <w:t xml:space="preserve"> </w:t>
            </w:r>
            <w:r w:rsidRPr="00476F48">
              <w:rPr>
                <w:rFonts w:ascii="Calibri" w:hAnsi="Calibri"/>
                <w:i/>
                <w:sz w:val="20"/>
              </w:rPr>
              <w:t>of</w:t>
            </w:r>
            <w:r w:rsidRPr="00476F48">
              <w:rPr>
                <w:rFonts w:ascii="Calibri" w:hAnsi="Calibri"/>
                <w:i/>
                <w:spacing w:val="-3"/>
                <w:sz w:val="20"/>
              </w:rPr>
              <w:t xml:space="preserve"> </w:t>
            </w:r>
            <w:r w:rsidRPr="00476F48">
              <w:rPr>
                <w:rFonts w:ascii="Calibri" w:hAnsi="Calibri"/>
                <w:i/>
                <w:sz w:val="20"/>
              </w:rPr>
              <w:t>this</w:t>
            </w:r>
            <w:r w:rsidRPr="00476F48">
              <w:rPr>
                <w:rFonts w:ascii="Calibri" w:hAnsi="Calibri"/>
                <w:i/>
                <w:spacing w:val="-2"/>
                <w:sz w:val="20"/>
              </w:rPr>
              <w:t xml:space="preserve"> </w:t>
            </w:r>
            <w:r w:rsidRPr="00476F48">
              <w:rPr>
                <w:rFonts w:ascii="Calibri" w:hAnsi="Calibri"/>
                <w:i/>
                <w:sz w:val="20"/>
              </w:rPr>
              <w:t>product.”</w:t>
            </w:r>
          </w:p>
        </w:tc>
      </w:tr>
      <w:tr w:rsidR="00F96791" w:rsidRPr="00476F48" w14:paraId="3B0CFE96" w14:textId="77777777">
        <w:trPr>
          <w:trHeight w:val="2025"/>
        </w:trPr>
        <w:tc>
          <w:tcPr>
            <w:tcW w:w="8483" w:type="dxa"/>
            <w:tcBorders>
              <w:top w:val="nil"/>
            </w:tcBorders>
          </w:tcPr>
          <w:p w14:paraId="480BECC6" w14:textId="77777777" w:rsidR="00F96791" w:rsidRPr="00476F48" w:rsidRDefault="008B6669">
            <w:pPr>
              <w:pStyle w:val="TableParagraph"/>
              <w:spacing w:before="106"/>
              <w:ind w:left="707" w:right="1028"/>
              <w:jc w:val="both"/>
              <w:rPr>
                <w:rFonts w:ascii="Calibri" w:hAnsi="Calibri"/>
                <w:i/>
                <w:sz w:val="20"/>
              </w:rPr>
            </w:pPr>
            <w:r w:rsidRPr="00476F48">
              <w:rPr>
                <w:rFonts w:ascii="Calibri" w:hAnsi="Calibri"/>
                <w:i/>
                <w:spacing w:val="-1"/>
                <w:sz w:val="20"/>
              </w:rPr>
              <w:t>“This</w:t>
            </w:r>
            <w:r w:rsidRPr="00476F48">
              <w:rPr>
                <w:rFonts w:ascii="Calibri" w:hAnsi="Calibri"/>
                <w:i/>
                <w:spacing w:val="-11"/>
                <w:sz w:val="20"/>
              </w:rPr>
              <w:t xml:space="preserve"> </w:t>
            </w:r>
            <w:r w:rsidRPr="00476F48">
              <w:rPr>
                <w:rFonts w:ascii="Calibri" w:hAnsi="Calibri"/>
                <w:i/>
                <w:spacing w:val="-1"/>
                <w:sz w:val="20"/>
              </w:rPr>
              <w:t>[document/publication]</w:t>
            </w:r>
            <w:r w:rsidRPr="00476F48">
              <w:rPr>
                <w:rFonts w:ascii="Calibri" w:hAnsi="Calibri"/>
                <w:i/>
                <w:spacing w:val="-11"/>
                <w:sz w:val="20"/>
              </w:rPr>
              <w:t xml:space="preserve"> </w:t>
            </w:r>
            <w:r w:rsidRPr="00476F48">
              <w:rPr>
                <w:rFonts w:ascii="Calibri" w:hAnsi="Calibri"/>
                <w:i/>
                <w:spacing w:val="-1"/>
                <w:sz w:val="20"/>
              </w:rPr>
              <w:t>is</w:t>
            </w:r>
            <w:r w:rsidRPr="00476F48">
              <w:rPr>
                <w:rFonts w:ascii="Calibri" w:hAnsi="Calibri"/>
                <w:i/>
                <w:spacing w:val="-10"/>
                <w:sz w:val="20"/>
              </w:rPr>
              <w:t xml:space="preserve"> </w:t>
            </w:r>
            <w:r w:rsidRPr="00476F48">
              <w:rPr>
                <w:rFonts w:ascii="Calibri" w:hAnsi="Calibri"/>
                <w:i/>
                <w:spacing w:val="-1"/>
                <w:sz w:val="20"/>
              </w:rPr>
              <w:t>a</w:t>
            </w:r>
            <w:r w:rsidRPr="00476F48">
              <w:rPr>
                <w:rFonts w:ascii="Calibri" w:hAnsi="Calibri"/>
                <w:i/>
                <w:spacing w:val="-9"/>
                <w:sz w:val="20"/>
              </w:rPr>
              <w:t xml:space="preserve"> </w:t>
            </w:r>
            <w:r w:rsidRPr="00476F48">
              <w:rPr>
                <w:rFonts w:ascii="Calibri" w:hAnsi="Calibri"/>
                <w:i/>
                <w:spacing w:val="-1"/>
                <w:sz w:val="20"/>
              </w:rPr>
              <w:t>translation</w:t>
            </w:r>
            <w:r w:rsidRPr="00476F48">
              <w:rPr>
                <w:rFonts w:ascii="Calibri" w:hAnsi="Calibri"/>
                <w:i/>
                <w:spacing w:val="-9"/>
                <w:sz w:val="20"/>
              </w:rPr>
              <w:t xml:space="preserve"> </w:t>
            </w:r>
            <w:r w:rsidRPr="00476F48">
              <w:rPr>
                <w:rFonts w:ascii="Calibri" w:hAnsi="Calibri"/>
                <w:i/>
                <w:sz w:val="20"/>
              </w:rPr>
              <w:t>of</w:t>
            </w:r>
            <w:r w:rsidRPr="00476F48">
              <w:rPr>
                <w:rFonts w:ascii="Calibri" w:hAnsi="Calibri"/>
                <w:i/>
                <w:spacing w:val="-10"/>
                <w:sz w:val="20"/>
              </w:rPr>
              <w:t xml:space="preserve"> </w:t>
            </w:r>
            <w:r w:rsidRPr="00476F48">
              <w:rPr>
                <w:rFonts w:ascii="Calibri" w:hAnsi="Calibri"/>
                <w:i/>
                <w:sz w:val="20"/>
              </w:rPr>
              <w:t>IHO</w:t>
            </w:r>
            <w:r w:rsidRPr="00476F48">
              <w:rPr>
                <w:rFonts w:ascii="Calibri" w:hAnsi="Calibri"/>
                <w:i/>
                <w:spacing w:val="-10"/>
                <w:sz w:val="20"/>
              </w:rPr>
              <w:t xml:space="preserve"> </w:t>
            </w:r>
            <w:r w:rsidRPr="00476F48">
              <w:rPr>
                <w:rFonts w:ascii="Calibri" w:hAnsi="Calibri"/>
                <w:i/>
                <w:sz w:val="20"/>
              </w:rPr>
              <w:t>[document/publication]</w:t>
            </w:r>
            <w:r w:rsidRPr="00476F48">
              <w:rPr>
                <w:rFonts w:ascii="Calibri" w:hAnsi="Calibri"/>
                <w:i/>
                <w:spacing w:val="-11"/>
                <w:sz w:val="20"/>
              </w:rPr>
              <w:t xml:space="preserve"> </w:t>
            </w:r>
            <w:r w:rsidRPr="00476F48">
              <w:rPr>
                <w:rFonts w:ascii="Calibri" w:hAnsi="Calibri"/>
                <w:i/>
                <w:sz w:val="20"/>
              </w:rPr>
              <w:t>[name].</w:t>
            </w:r>
            <w:r w:rsidRPr="00476F48">
              <w:rPr>
                <w:rFonts w:ascii="Calibri" w:hAnsi="Calibri"/>
                <w:i/>
                <w:spacing w:val="-43"/>
                <w:sz w:val="20"/>
              </w:rPr>
              <w:t xml:space="preserve"> </w:t>
            </w:r>
            <w:r w:rsidRPr="00476F48">
              <w:rPr>
                <w:rFonts w:ascii="Calibri" w:hAnsi="Calibri"/>
                <w:i/>
                <w:sz w:val="20"/>
              </w:rPr>
              <w:t>The</w:t>
            </w:r>
            <w:r w:rsidRPr="00476F48">
              <w:rPr>
                <w:rFonts w:ascii="Calibri" w:hAnsi="Calibri"/>
                <w:i/>
                <w:spacing w:val="-5"/>
                <w:sz w:val="20"/>
              </w:rPr>
              <w:t xml:space="preserve"> </w:t>
            </w:r>
            <w:r w:rsidRPr="00476F48">
              <w:rPr>
                <w:rFonts w:ascii="Calibri" w:hAnsi="Calibri"/>
                <w:i/>
                <w:sz w:val="20"/>
              </w:rPr>
              <w:t>IHO</w:t>
            </w:r>
            <w:r w:rsidRPr="00476F48">
              <w:rPr>
                <w:rFonts w:ascii="Calibri" w:hAnsi="Calibri"/>
                <w:i/>
                <w:spacing w:val="-6"/>
                <w:sz w:val="20"/>
              </w:rPr>
              <w:t xml:space="preserve"> </w:t>
            </w:r>
            <w:r w:rsidRPr="00476F48">
              <w:rPr>
                <w:rFonts w:ascii="Calibri" w:hAnsi="Calibri"/>
                <w:i/>
                <w:sz w:val="20"/>
              </w:rPr>
              <w:t>has</w:t>
            </w:r>
            <w:r w:rsidRPr="00476F48">
              <w:rPr>
                <w:rFonts w:ascii="Calibri" w:hAnsi="Calibri"/>
                <w:i/>
                <w:spacing w:val="-6"/>
                <w:sz w:val="20"/>
              </w:rPr>
              <w:t xml:space="preserve"> </w:t>
            </w:r>
            <w:r w:rsidRPr="00476F48">
              <w:rPr>
                <w:rFonts w:ascii="Calibri" w:hAnsi="Calibri"/>
                <w:i/>
                <w:sz w:val="20"/>
              </w:rPr>
              <w:t>not</w:t>
            </w:r>
            <w:r w:rsidRPr="00476F48">
              <w:rPr>
                <w:rFonts w:ascii="Calibri" w:hAnsi="Calibri"/>
                <w:i/>
                <w:spacing w:val="-4"/>
                <w:sz w:val="20"/>
              </w:rPr>
              <w:t xml:space="preserve"> </w:t>
            </w:r>
            <w:r w:rsidRPr="00476F48">
              <w:rPr>
                <w:rFonts w:ascii="Calibri" w:hAnsi="Calibri"/>
                <w:i/>
                <w:sz w:val="20"/>
              </w:rPr>
              <w:t>checked</w:t>
            </w:r>
            <w:r w:rsidRPr="00476F48">
              <w:rPr>
                <w:rFonts w:ascii="Calibri" w:hAnsi="Calibri"/>
                <w:i/>
                <w:spacing w:val="-7"/>
                <w:sz w:val="20"/>
              </w:rPr>
              <w:t xml:space="preserve"> </w:t>
            </w:r>
            <w:r w:rsidRPr="00476F48">
              <w:rPr>
                <w:rFonts w:ascii="Calibri" w:hAnsi="Calibri"/>
                <w:i/>
                <w:sz w:val="20"/>
              </w:rPr>
              <w:t>this</w:t>
            </w:r>
            <w:r w:rsidRPr="00476F48">
              <w:rPr>
                <w:rFonts w:ascii="Calibri" w:hAnsi="Calibri"/>
                <w:i/>
                <w:spacing w:val="-5"/>
                <w:sz w:val="20"/>
              </w:rPr>
              <w:t xml:space="preserve"> </w:t>
            </w:r>
            <w:r w:rsidRPr="00476F48">
              <w:rPr>
                <w:rFonts w:ascii="Calibri" w:hAnsi="Calibri"/>
                <w:i/>
                <w:sz w:val="20"/>
              </w:rPr>
              <w:t>translation</w:t>
            </w:r>
            <w:r w:rsidRPr="00476F48">
              <w:rPr>
                <w:rFonts w:ascii="Calibri" w:hAnsi="Calibri"/>
                <w:i/>
                <w:spacing w:val="-5"/>
                <w:sz w:val="20"/>
              </w:rPr>
              <w:t xml:space="preserve"> </w:t>
            </w:r>
            <w:r w:rsidRPr="00476F48">
              <w:rPr>
                <w:rFonts w:ascii="Calibri" w:hAnsi="Calibri"/>
                <w:i/>
                <w:sz w:val="20"/>
              </w:rPr>
              <w:t>and</w:t>
            </w:r>
            <w:r w:rsidRPr="00476F48">
              <w:rPr>
                <w:rFonts w:ascii="Calibri" w:hAnsi="Calibri"/>
                <w:i/>
                <w:spacing w:val="-5"/>
                <w:sz w:val="20"/>
              </w:rPr>
              <w:t xml:space="preserve"> </w:t>
            </w:r>
            <w:r w:rsidRPr="00476F48">
              <w:rPr>
                <w:rFonts w:ascii="Calibri" w:hAnsi="Calibri"/>
                <w:i/>
                <w:sz w:val="20"/>
              </w:rPr>
              <w:t>therefore</w:t>
            </w:r>
            <w:r w:rsidRPr="00476F48">
              <w:rPr>
                <w:rFonts w:ascii="Calibri" w:hAnsi="Calibri"/>
                <w:i/>
                <w:spacing w:val="-5"/>
                <w:sz w:val="20"/>
              </w:rPr>
              <w:t xml:space="preserve"> </w:t>
            </w:r>
            <w:r w:rsidRPr="00476F48">
              <w:rPr>
                <w:rFonts w:ascii="Calibri" w:hAnsi="Calibri"/>
                <w:i/>
                <w:sz w:val="20"/>
              </w:rPr>
              <w:t>takes</w:t>
            </w:r>
            <w:r w:rsidRPr="00476F48">
              <w:rPr>
                <w:rFonts w:ascii="Calibri" w:hAnsi="Calibri"/>
                <w:i/>
                <w:spacing w:val="-8"/>
                <w:sz w:val="20"/>
              </w:rPr>
              <w:t xml:space="preserve"> </w:t>
            </w:r>
            <w:r w:rsidRPr="00476F48">
              <w:rPr>
                <w:rFonts w:ascii="Calibri" w:hAnsi="Calibri"/>
                <w:i/>
                <w:sz w:val="20"/>
              </w:rPr>
              <w:t>no</w:t>
            </w:r>
            <w:r w:rsidRPr="00476F48">
              <w:rPr>
                <w:rFonts w:ascii="Calibri" w:hAnsi="Calibri"/>
                <w:i/>
                <w:spacing w:val="-5"/>
                <w:sz w:val="20"/>
              </w:rPr>
              <w:t xml:space="preserve"> </w:t>
            </w:r>
            <w:r w:rsidRPr="00476F48">
              <w:rPr>
                <w:rFonts w:ascii="Calibri" w:hAnsi="Calibri"/>
                <w:i/>
                <w:sz w:val="20"/>
              </w:rPr>
              <w:t>responsibility</w:t>
            </w:r>
            <w:r w:rsidRPr="00476F48">
              <w:rPr>
                <w:rFonts w:ascii="Calibri" w:hAnsi="Calibri"/>
                <w:i/>
                <w:spacing w:val="-5"/>
                <w:sz w:val="20"/>
              </w:rPr>
              <w:t xml:space="preserve"> </w:t>
            </w:r>
            <w:r w:rsidRPr="00476F48">
              <w:rPr>
                <w:rFonts w:ascii="Calibri" w:hAnsi="Calibri"/>
                <w:i/>
                <w:sz w:val="20"/>
              </w:rPr>
              <w:t>for</w:t>
            </w:r>
            <w:r w:rsidRPr="00476F48">
              <w:rPr>
                <w:rFonts w:ascii="Calibri" w:hAnsi="Calibri"/>
                <w:i/>
                <w:spacing w:val="-6"/>
                <w:sz w:val="20"/>
              </w:rPr>
              <w:t xml:space="preserve"> </w:t>
            </w:r>
            <w:r w:rsidRPr="00476F48">
              <w:rPr>
                <w:rFonts w:ascii="Calibri" w:hAnsi="Calibri"/>
                <w:i/>
                <w:sz w:val="20"/>
              </w:rPr>
              <w:t>its</w:t>
            </w:r>
            <w:r w:rsidRPr="00476F48">
              <w:rPr>
                <w:rFonts w:ascii="Calibri" w:hAnsi="Calibri"/>
                <w:i/>
                <w:spacing w:val="-43"/>
                <w:sz w:val="20"/>
              </w:rPr>
              <w:t xml:space="preserve"> </w:t>
            </w:r>
            <w:r w:rsidRPr="00476F48">
              <w:rPr>
                <w:rFonts w:ascii="Calibri" w:hAnsi="Calibri"/>
                <w:i/>
                <w:sz w:val="20"/>
              </w:rPr>
              <w:t>accuracy. In case of doubt the source version of [name] in [language] should be</w:t>
            </w:r>
            <w:r w:rsidRPr="00476F48">
              <w:rPr>
                <w:rFonts w:ascii="Calibri" w:hAnsi="Calibri"/>
                <w:i/>
                <w:spacing w:val="1"/>
                <w:sz w:val="20"/>
              </w:rPr>
              <w:t xml:space="preserve"> </w:t>
            </w:r>
            <w:r w:rsidRPr="00476F48">
              <w:rPr>
                <w:rFonts w:ascii="Calibri" w:hAnsi="Calibri"/>
                <w:i/>
                <w:sz w:val="20"/>
              </w:rPr>
              <w:t>consulted.”</w:t>
            </w:r>
          </w:p>
          <w:p w14:paraId="0C873BC7" w14:textId="77777777" w:rsidR="00F96791" w:rsidRPr="00476F48" w:rsidRDefault="008B6669">
            <w:pPr>
              <w:pStyle w:val="TableParagraph"/>
              <w:spacing w:before="119"/>
              <w:ind w:left="477" w:right="1028"/>
              <w:rPr>
                <w:sz w:val="20"/>
              </w:rPr>
            </w:pPr>
            <w:r w:rsidRPr="00476F48">
              <w:rPr>
                <w:sz w:val="20"/>
              </w:rPr>
              <w:t>The</w:t>
            </w:r>
            <w:r w:rsidRPr="00476F48">
              <w:rPr>
                <w:spacing w:val="32"/>
                <w:sz w:val="20"/>
              </w:rPr>
              <w:t xml:space="preserve"> </w:t>
            </w:r>
            <w:r w:rsidRPr="00476F48">
              <w:rPr>
                <w:sz w:val="20"/>
              </w:rPr>
              <w:t>IHO</w:t>
            </w:r>
            <w:r w:rsidRPr="00476F48">
              <w:rPr>
                <w:spacing w:val="34"/>
                <w:sz w:val="20"/>
              </w:rPr>
              <w:t xml:space="preserve"> </w:t>
            </w:r>
            <w:r w:rsidRPr="00476F48">
              <w:rPr>
                <w:sz w:val="20"/>
              </w:rPr>
              <w:t>Logo</w:t>
            </w:r>
            <w:r w:rsidRPr="00476F48">
              <w:rPr>
                <w:spacing w:val="33"/>
                <w:sz w:val="20"/>
              </w:rPr>
              <w:t xml:space="preserve"> </w:t>
            </w:r>
            <w:r w:rsidRPr="00476F48">
              <w:rPr>
                <w:sz w:val="20"/>
              </w:rPr>
              <w:t>or</w:t>
            </w:r>
            <w:r w:rsidRPr="00476F48">
              <w:rPr>
                <w:spacing w:val="34"/>
                <w:sz w:val="20"/>
              </w:rPr>
              <w:t xml:space="preserve"> </w:t>
            </w:r>
            <w:r w:rsidRPr="00476F48">
              <w:rPr>
                <w:sz w:val="20"/>
              </w:rPr>
              <w:t>other</w:t>
            </w:r>
            <w:r w:rsidRPr="00476F48">
              <w:rPr>
                <w:spacing w:val="36"/>
                <w:sz w:val="20"/>
              </w:rPr>
              <w:t xml:space="preserve"> </w:t>
            </w:r>
            <w:r w:rsidRPr="00476F48">
              <w:rPr>
                <w:sz w:val="20"/>
              </w:rPr>
              <w:t>identifiers</w:t>
            </w:r>
            <w:r w:rsidRPr="00476F48">
              <w:rPr>
                <w:spacing w:val="35"/>
                <w:sz w:val="20"/>
              </w:rPr>
              <w:t xml:space="preserve"> </w:t>
            </w:r>
            <w:r w:rsidRPr="00476F48">
              <w:rPr>
                <w:sz w:val="20"/>
              </w:rPr>
              <w:t>shall</w:t>
            </w:r>
            <w:r w:rsidRPr="00476F48">
              <w:rPr>
                <w:spacing w:val="35"/>
                <w:sz w:val="20"/>
              </w:rPr>
              <w:t xml:space="preserve"> </w:t>
            </w:r>
            <w:r w:rsidRPr="00476F48">
              <w:rPr>
                <w:sz w:val="20"/>
              </w:rPr>
              <w:t>not</w:t>
            </w:r>
            <w:r w:rsidRPr="00476F48">
              <w:rPr>
                <w:spacing w:val="35"/>
                <w:sz w:val="20"/>
              </w:rPr>
              <w:t xml:space="preserve"> </w:t>
            </w:r>
            <w:r w:rsidRPr="00476F48">
              <w:rPr>
                <w:sz w:val="20"/>
              </w:rPr>
              <w:t>be</w:t>
            </w:r>
            <w:r w:rsidRPr="00476F48">
              <w:rPr>
                <w:spacing w:val="35"/>
                <w:sz w:val="20"/>
              </w:rPr>
              <w:t xml:space="preserve"> </w:t>
            </w:r>
            <w:r w:rsidRPr="00476F48">
              <w:rPr>
                <w:sz w:val="20"/>
              </w:rPr>
              <w:t>used</w:t>
            </w:r>
            <w:r w:rsidRPr="00476F48">
              <w:rPr>
                <w:spacing w:val="35"/>
                <w:sz w:val="20"/>
              </w:rPr>
              <w:t xml:space="preserve"> </w:t>
            </w:r>
            <w:r w:rsidRPr="00476F48">
              <w:rPr>
                <w:sz w:val="20"/>
              </w:rPr>
              <w:t>in</w:t>
            </w:r>
            <w:r w:rsidRPr="00476F48">
              <w:rPr>
                <w:spacing w:val="35"/>
                <w:sz w:val="20"/>
              </w:rPr>
              <w:t xml:space="preserve"> </w:t>
            </w:r>
            <w:r w:rsidRPr="00476F48">
              <w:rPr>
                <w:sz w:val="20"/>
              </w:rPr>
              <w:t>any</w:t>
            </w:r>
            <w:r w:rsidRPr="00476F48">
              <w:rPr>
                <w:spacing w:val="30"/>
                <w:sz w:val="20"/>
              </w:rPr>
              <w:t xml:space="preserve"> </w:t>
            </w:r>
            <w:r w:rsidRPr="00476F48">
              <w:rPr>
                <w:sz w:val="20"/>
              </w:rPr>
              <w:t>derived</w:t>
            </w:r>
            <w:r w:rsidRPr="00476F48">
              <w:rPr>
                <w:spacing w:val="35"/>
                <w:sz w:val="20"/>
              </w:rPr>
              <w:t xml:space="preserve"> </w:t>
            </w:r>
            <w:r w:rsidRPr="00476F48">
              <w:rPr>
                <w:sz w:val="20"/>
              </w:rPr>
              <w:t>product</w:t>
            </w:r>
            <w:r w:rsidRPr="00476F48">
              <w:rPr>
                <w:spacing w:val="-53"/>
                <w:sz w:val="20"/>
              </w:rPr>
              <w:t xml:space="preserve"> </w:t>
            </w:r>
            <w:r w:rsidRPr="00476F48">
              <w:rPr>
                <w:sz w:val="20"/>
              </w:rPr>
              <w:t>without prior</w:t>
            </w:r>
            <w:r w:rsidRPr="00476F48">
              <w:rPr>
                <w:spacing w:val="2"/>
                <w:sz w:val="20"/>
              </w:rPr>
              <w:t xml:space="preserve"> </w:t>
            </w:r>
            <w:r w:rsidRPr="00476F48">
              <w:rPr>
                <w:sz w:val="20"/>
              </w:rPr>
              <w:t>written</w:t>
            </w:r>
            <w:r w:rsidRPr="00476F48">
              <w:rPr>
                <w:spacing w:val="-2"/>
                <w:sz w:val="20"/>
              </w:rPr>
              <w:t xml:space="preserve"> </w:t>
            </w:r>
            <w:r w:rsidRPr="00476F48">
              <w:rPr>
                <w:sz w:val="20"/>
              </w:rPr>
              <w:t>permission</w:t>
            </w:r>
            <w:r w:rsidRPr="00476F48">
              <w:rPr>
                <w:spacing w:val="-1"/>
                <w:sz w:val="20"/>
              </w:rPr>
              <w:t xml:space="preserve"> </w:t>
            </w:r>
            <w:r w:rsidRPr="00476F48">
              <w:rPr>
                <w:sz w:val="20"/>
              </w:rPr>
              <w:t>from</w:t>
            </w:r>
            <w:r w:rsidRPr="00476F48">
              <w:rPr>
                <w:spacing w:val="2"/>
                <w:sz w:val="20"/>
              </w:rPr>
              <w:t xml:space="preserve"> </w:t>
            </w:r>
            <w:r w:rsidRPr="00476F48">
              <w:rPr>
                <w:sz w:val="20"/>
              </w:rPr>
              <w:t>the</w:t>
            </w:r>
            <w:r w:rsidRPr="00476F48">
              <w:rPr>
                <w:spacing w:val="-1"/>
                <w:sz w:val="20"/>
              </w:rPr>
              <w:t xml:space="preserve"> </w:t>
            </w:r>
            <w:r w:rsidRPr="00476F48">
              <w:rPr>
                <w:sz w:val="20"/>
              </w:rPr>
              <w:t>IHO</w:t>
            </w:r>
            <w:r w:rsidRPr="00476F48">
              <w:rPr>
                <w:spacing w:val="-1"/>
                <w:sz w:val="20"/>
              </w:rPr>
              <w:t xml:space="preserve"> </w:t>
            </w:r>
            <w:r w:rsidRPr="00476F48">
              <w:rPr>
                <w:sz w:val="20"/>
              </w:rPr>
              <w:t>Secretariat.</w:t>
            </w:r>
          </w:p>
        </w:tc>
      </w:tr>
    </w:tbl>
    <w:p w14:paraId="651644EC" w14:textId="20A41EF2" w:rsidR="00F96791" w:rsidRPr="00476F48" w:rsidRDefault="00F96791">
      <w:pPr>
        <w:tabs>
          <w:tab w:val="left" w:pos="4306"/>
          <w:tab w:val="left" w:pos="8205"/>
        </w:tabs>
        <w:spacing w:before="157"/>
        <w:ind w:left="120"/>
        <w:rPr>
          <w:sz w:val="16"/>
        </w:rPr>
      </w:pPr>
    </w:p>
    <w:p w14:paraId="225EF52B" w14:textId="77777777" w:rsidR="00F96791" w:rsidRPr="00476F48" w:rsidRDefault="00F96791">
      <w:pPr>
        <w:rPr>
          <w:sz w:val="16"/>
        </w:rPr>
        <w:sectPr w:rsidR="00F96791" w:rsidRPr="00476F48" w:rsidSect="002F601C">
          <w:headerReference w:type="even" r:id="rId16"/>
          <w:headerReference w:type="default" r:id="rId17"/>
          <w:footerReference w:type="even" r:id="rId18"/>
          <w:footerReference w:type="default" r:id="rId19"/>
          <w:type w:val="continuous"/>
          <w:pgSz w:w="11910" w:h="16840"/>
          <w:pgMar w:top="620" w:right="700" w:bottom="280" w:left="1320" w:header="720" w:footer="510" w:gutter="0"/>
          <w:pgNumType w:fmt="lowerRoman"/>
          <w:cols w:space="720"/>
          <w:titlePg/>
          <w:docGrid w:linePitch="299"/>
        </w:sectPr>
      </w:pPr>
    </w:p>
    <w:sdt>
      <w:sdtPr>
        <w:rPr>
          <w:b w:val="0"/>
          <w:bCs w:val="0"/>
          <w:sz w:val="22"/>
          <w:szCs w:val="22"/>
        </w:rPr>
        <w:id w:val="-785814147"/>
        <w:docPartObj>
          <w:docPartGallery w:val="Table of Contents"/>
          <w:docPartUnique/>
        </w:docPartObj>
      </w:sdtPr>
      <w:sdtEndPr>
        <w:rPr>
          <w:sz w:val="20"/>
          <w:szCs w:val="20"/>
        </w:rPr>
      </w:sdtEndPr>
      <w:sdtContent>
        <w:p w14:paraId="5418ECB6" w14:textId="77777777" w:rsidR="003C22E1" w:rsidRPr="00476F48" w:rsidRDefault="003C22E1" w:rsidP="003C22E1">
          <w:pPr>
            <w:pStyle w:val="TOC4"/>
          </w:pPr>
          <w:r w:rsidRPr="00476F48">
            <w:t>TABLE</w:t>
          </w:r>
          <w:r w:rsidRPr="00476F48">
            <w:rPr>
              <w:spacing w:val="-2"/>
            </w:rPr>
            <w:t xml:space="preserve"> </w:t>
          </w:r>
          <w:r w:rsidRPr="00476F48">
            <w:t>OF</w:t>
          </w:r>
          <w:r w:rsidRPr="00476F48">
            <w:rPr>
              <w:spacing w:val="-2"/>
            </w:rPr>
            <w:t xml:space="preserve"> </w:t>
          </w:r>
          <w:r w:rsidRPr="00476F48">
            <w:t>CONTENTS</w:t>
          </w:r>
        </w:p>
        <w:p w14:paraId="75FEE057" w14:textId="6AA5DF8A" w:rsidR="002772FD" w:rsidRPr="00F76CF3" w:rsidRDefault="006C0392" w:rsidP="00F76CF3">
          <w:pPr>
            <w:pStyle w:val="TOC1"/>
            <w:tabs>
              <w:tab w:val="right" w:leader="dot" w:pos="9880"/>
            </w:tabs>
            <w:spacing w:after="0"/>
            <w:rPr>
              <w:rFonts w:eastAsiaTheme="minorEastAsia"/>
              <w:noProof/>
              <w:kern w:val="2"/>
              <w:lang w:eastAsia="en-GB"/>
              <w14:ligatures w14:val="standardContextual"/>
            </w:rPr>
          </w:pPr>
          <w:r w:rsidRPr="00F76CF3">
            <w:rPr>
              <w:bCs/>
            </w:rPr>
            <w:fldChar w:fldCharType="begin"/>
          </w:r>
          <w:r w:rsidRPr="00F76CF3">
            <w:rPr>
              <w:bCs/>
            </w:rPr>
            <w:instrText xml:space="preserve"> TOC \o "1-2" \h \z \u </w:instrText>
          </w:r>
          <w:r w:rsidRPr="00F76CF3">
            <w:rPr>
              <w:bCs/>
            </w:rPr>
            <w:fldChar w:fldCharType="separate"/>
          </w:r>
          <w:hyperlink w:anchor="_Toc196831497" w:history="1">
            <w:r w:rsidR="002772FD" w:rsidRPr="00F76CF3">
              <w:rPr>
                <w:rStyle w:val="Hyperlink"/>
                <w:noProof/>
              </w:rPr>
              <w:t>Document</w:t>
            </w:r>
            <w:r w:rsidR="002772FD" w:rsidRPr="00F76CF3">
              <w:rPr>
                <w:rStyle w:val="Hyperlink"/>
                <w:noProof/>
                <w:spacing w:val="-1"/>
              </w:rPr>
              <w:t xml:space="preserve"> </w:t>
            </w:r>
            <w:r w:rsidR="002772FD" w:rsidRPr="00F76CF3">
              <w:rPr>
                <w:rStyle w:val="Hyperlink"/>
                <w:noProof/>
              </w:rPr>
              <w:t>History</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_Toc196831497 \h </w:instrText>
            </w:r>
            <w:r w:rsidR="002772FD" w:rsidRPr="00F76CF3">
              <w:rPr>
                <w:noProof/>
                <w:webHidden/>
              </w:rPr>
            </w:r>
            <w:r w:rsidR="002772FD" w:rsidRPr="00F76CF3">
              <w:rPr>
                <w:noProof/>
                <w:webHidden/>
              </w:rPr>
              <w:fldChar w:fldCharType="separate"/>
            </w:r>
            <w:r w:rsidR="00B7194B">
              <w:rPr>
                <w:noProof/>
                <w:webHidden/>
              </w:rPr>
              <w:t>vi</w:t>
            </w:r>
            <w:r w:rsidR="002772FD" w:rsidRPr="00F76CF3">
              <w:rPr>
                <w:noProof/>
                <w:webHidden/>
              </w:rPr>
              <w:fldChar w:fldCharType="end"/>
            </w:r>
          </w:hyperlink>
        </w:p>
        <w:p w14:paraId="4DF16FF4" w14:textId="78BC2366" w:rsidR="002772FD" w:rsidRPr="00F76CF3" w:rsidRDefault="00990D1F" w:rsidP="00F76CF3">
          <w:pPr>
            <w:pStyle w:val="TOC1"/>
            <w:tabs>
              <w:tab w:val="right" w:leader="dot" w:pos="9880"/>
            </w:tabs>
            <w:spacing w:before="120" w:after="0"/>
            <w:rPr>
              <w:rFonts w:eastAsiaTheme="minorEastAsia"/>
              <w:noProof/>
              <w:kern w:val="2"/>
              <w:lang w:eastAsia="en-GB"/>
              <w14:ligatures w14:val="standardContextual"/>
            </w:rPr>
          </w:pPr>
          <w:hyperlink w:anchor="_Toc196831498" w:history="1">
            <w:r w:rsidR="002772FD" w:rsidRPr="00F76CF3">
              <w:rPr>
                <w:rStyle w:val="Hyperlink"/>
                <w:noProof/>
                <w:w w:val="99"/>
              </w:rPr>
              <w:t>1</w:t>
            </w:r>
            <w:r w:rsidR="002772FD" w:rsidRPr="00F76CF3">
              <w:rPr>
                <w:rFonts w:eastAsiaTheme="minorEastAsia"/>
                <w:noProof/>
                <w:kern w:val="2"/>
                <w:lang w:eastAsia="en-GB"/>
                <w14:ligatures w14:val="standardContextual"/>
              </w:rPr>
              <w:tab/>
            </w:r>
            <w:r w:rsidR="002772FD" w:rsidRPr="00F76CF3">
              <w:rPr>
                <w:rStyle w:val="Hyperlink"/>
                <w:noProof/>
              </w:rPr>
              <w:t>Overview</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_Toc196831498 \h </w:instrText>
            </w:r>
            <w:r w:rsidR="002772FD" w:rsidRPr="00F76CF3">
              <w:rPr>
                <w:noProof/>
                <w:webHidden/>
              </w:rPr>
            </w:r>
            <w:r w:rsidR="002772FD" w:rsidRPr="00F76CF3">
              <w:rPr>
                <w:noProof/>
                <w:webHidden/>
              </w:rPr>
              <w:fldChar w:fldCharType="separate"/>
            </w:r>
            <w:r w:rsidR="00B7194B">
              <w:rPr>
                <w:noProof/>
                <w:webHidden/>
              </w:rPr>
              <w:t>1</w:t>
            </w:r>
            <w:r w:rsidR="002772FD" w:rsidRPr="00F76CF3">
              <w:rPr>
                <w:noProof/>
                <w:webHidden/>
              </w:rPr>
              <w:fldChar w:fldCharType="end"/>
            </w:r>
          </w:hyperlink>
        </w:p>
        <w:p w14:paraId="4260B157" w14:textId="76ECA845"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499" w:history="1">
            <w:r w:rsidR="002772FD" w:rsidRPr="00F76CF3">
              <w:rPr>
                <w:rStyle w:val="Hyperlink"/>
                <w:noProof/>
                <w:szCs w:val="20"/>
              </w:rPr>
              <w:t>1.1</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Preface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_Toc196831499 \h </w:instrText>
            </w:r>
            <w:r w:rsidR="002772FD" w:rsidRPr="00F76CF3">
              <w:rPr>
                <w:noProof/>
                <w:webHidden/>
                <w:szCs w:val="20"/>
              </w:rPr>
            </w:r>
            <w:r w:rsidR="002772FD" w:rsidRPr="00F76CF3">
              <w:rPr>
                <w:noProof/>
                <w:webHidden/>
                <w:szCs w:val="20"/>
              </w:rPr>
              <w:fldChar w:fldCharType="separate"/>
            </w:r>
            <w:r w:rsidR="00B7194B">
              <w:rPr>
                <w:noProof/>
                <w:webHidden/>
                <w:szCs w:val="20"/>
              </w:rPr>
              <w:t>1</w:t>
            </w:r>
            <w:r w:rsidR="002772FD" w:rsidRPr="00F76CF3">
              <w:rPr>
                <w:noProof/>
                <w:webHidden/>
                <w:szCs w:val="20"/>
              </w:rPr>
              <w:fldChar w:fldCharType="end"/>
            </w:r>
          </w:hyperlink>
        </w:p>
        <w:p w14:paraId="12803E4F" w14:textId="5950CC04"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0" w:history="1">
            <w:r w:rsidR="002772FD" w:rsidRPr="00F76CF3">
              <w:rPr>
                <w:rStyle w:val="Hyperlink"/>
                <w:noProof/>
                <w:szCs w:val="20"/>
              </w:rPr>
              <w:t>1.2</w:t>
            </w:r>
            <w:r w:rsidR="002772FD" w:rsidRPr="00F76CF3">
              <w:rPr>
                <w:rFonts w:eastAsiaTheme="minorEastAsia"/>
                <w:noProof/>
                <w:kern w:val="2"/>
                <w:szCs w:val="20"/>
                <w:lang w:eastAsia="en-GB"/>
                <w14:ligatures w14:val="standardContextual"/>
              </w:rPr>
              <w:tab/>
            </w:r>
            <w:r w:rsidR="002772FD" w:rsidRPr="00F76CF3">
              <w:rPr>
                <w:rStyle w:val="Hyperlink"/>
                <w:noProof/>
                <w:szCs w:val="20"/>
              </w:rPr>
              <w:t>S-128 Annex A - Data Classification and Encoding Guide - Metadata</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_Toc196831500 \h </w:instrText>
            </w:r>
            <w:r w:rsidR="002772FD" w:rsidRPr="00F76CF3">
              <w:rPr>
                <w:noProof/>
                <w:webHidden/>
                <w:szCs w:val="20"/>
              </w:rPr>
            </w:r>
            <w:r w:rsidR="002772FD" w:rsidRPr="00F76CF3">
              <w:rPr>
                <w:noProof/>
                <w:webHidden/>
                <w:szCs w:val="20"/>
              </w:rPr>
              <w:fldChar w:fldCharType="separate"/>
            </w:r>
            <w:r w:rsidR="00B7194B">
              <w:rPr>
                <w:noProof/>
                <w:webHidden/>
                <w:szCs w:val="20"/>
              </w:rPr>
              <w:t>1</w:t>
            </w:r>
            <w:r w:rsidR="002772FD" w:rsidRPr="00F76CF3">
              <w:rPr>
                <w:noProof/>
                <w:webHidden/>
                <w:szCs w:val="20"/>
              </w:rPr>
              <w:fldChar w:fldCharType="end"/>
            </w:r>
          </w:hyperlink>
        </w:p>
        <w:p w14:paraId="5CE31F29" w14:textId="6BBF6365"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1" w:history="1">
            <w:r w:rsidR="002772FD" w:rsidRPr="00F76CF3">
              <w:rPr>
                <w:rStyle w:val="Hyperlink"/>
                <w:noProof/>
                <w:szCs w:val="20"/>
              </w:rPr>
              <w:t>1.3</w:t>
            </w:r>
            <w:r w:rsidR="002772FD" w:rsidRPr="00F76CF3">
              <w:rPr>
                <w:rFonts w:eastAsiaTheme="minorEastAsia"/>
                <w:noProof/>
                <w:kern w:val="2"/>
                <w:szCs w:val="20"/>
                <w:lang w:eastAsia="en-GB"/>
                <w14:ligatures w14:val="standardContextual"/>
              </w:rPr>
              <w:tab/>
            </w:r>
            <w:r w:rsidR="002772FD" w:rsidRPr="00F76CF3">
              <w:rPr>
                <w:rStyle w:val="Hyperlink"/>
                <w:noProof/>
                <w:szCs w:val="20"/>
              </w:rPr>
              <w:t>Terms, definitions and abbreviations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_Toc196831501 \h </w:instrText>
            </w:r>
            <w:r w:rsidR="002772FD" w:rsidRPr="00F76CF3">
              <w:rPr>
                <w:noProof/>
                <w:webHidden/>
                <w:szCs w:val="20"/>
              </w:rPr>
            </w:r>
            <w:r w:rsidR="002772FD" w:rsidRPr="00F76CF3">
              <w:rPr>
                <w:noProof/>
                <w:webHidden/>
                <w:szCs w:val="20"/>
              </w:rPr>
              <w:fldChar w:fldCharType="separate"/>
            </w:r>
            <w:r w:rsidR="00B7194B">
              <w:rPr>
                <w:noProof/>
                <w:webHidden/>
                <w:szCs w:val="20"/>
              </w:rPr>
              <w:t>1</w:t>
            </w:r>
            <w:r w:rsidR="002772FD" w:rsidRPr="00F76CF3">
              <w:rPr>
                <w:noProof/>
                <w:webHidden/>
                <w:szCs w:val="20"/>
              </w:rPr>
              <w:fldChar w:fldCharType="end"/>
            </w:r>
          </w:hyperlink>
        </w:p>
        <w:p w14:paraId="102F4628" w14:textId="61B88FFE"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2" w:history="1">
            <w:r w:rsidR="002772FD" w:rsidRPr="00F76CF3">
              <w:rPr>
                <w:rStyle w:val="Hyperlink"/>
                <w:noProof/>
                <w:szCs w:val="20"/>
              </w:rPr>
              <w:t>1.4</w:t>
            </w:r>
            <w:r w:rsidR="002772FD" w:rsidRPr="00F76CF3">
              <w:rPr>
                <w:rFonts w:eastAsiaTheme="minorEastAsia"/>
                <w:noProof/>
                <w:kern w:val="2"/>
                <w:szCs w:val="20"/>
                <w:lang w:eastAsia="en-GB"/>
                <w14:ligatures w14:val="standardContextual"/>
              </w:rPr>
              <w:tab/>
            </w:r>
            <w:r w:rsidR="002772FD" w:rsidRPr="00F76CF3">
              <w:rPr>
                <w:rStyle w:val="Hyperlink"/>
                <w:noProof/>
                <w:szCs w:val="20"/>
              </w:rPr>
              <w:t>Use of language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_Toc196831502 \h </w:instrText>
            </w:r>
            <w:r w:rsidR="002772FD" w:rsidRPr="00F76CF3">
              <w:rPr>
                <w:noProof/>
                <w:webHidden/>
                <w:szCs w:val="20"/>
              </w:rPr>
            </w:r>
            <w:r w:rsidR="002772FD" w:rsidRPr="00F76CF3">
              <w:rPr>
                <w:noProof/>
                <w:webHidden/>
                <w:szCs w:val="20"/>
              </w:rPr>
              <w:fldChar w:fldCharType="separate"/>
            </w:r>
            <w:r w:rsidR="00B7194B">
              <w:rPr>
                <w:noProof/>
                <w:webHidden/>
                <w:szCs w:val="20"/>
              </w:rPr>
              <w:t>3</w:t>
            </w:r>
            <w:r w:rsidR="002772FD" w:rsidRPr="00F76CF3">
              <w:rPr>
                <w:noProof/>
                <w:webHidden/>
                <w:szCs w:val="20"/>
              </w:rPr>
              <w:fldChar w:fldCharType="end"/>
            </w:r>
          </w:hyperlink>
        </w:p>
        <w:p w14:paraId="00A33358" w14:textId="38A4C940"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3" w:history="1">
            <w:r w:rsidR="002772FD" w:rsidRPr="00F76CF3">
              <w:rPr>
                <w:rStyle w:val="Hyperlink"/>
                <w:noProof/>
                <w:szCs w:val="20"/>
              </w:rPr>
              <w:t>1.5</w:t>
            </w:r>
            <w:r w:rsidR="002772FD" w:rsidRPr="00F76CF3">
              <w:rPr>
                <w:rFonts w:eastAsiaTheme="minorEastAsia"/>
                <w:noProof/>
                <w:kern w:val="2"/>
                <w:szCs w:val="20"/>
                <w:lang w:eastAsia="en-GB"/>
                <w14:ligatures w14:val="standardContextual"/>
              </w:rPr>
              <w:tab/>
            </w:r>
            <w:r w:rsidR="002772FD" w:rsidRPr="00F76CF3">
              <w:rPr>
                <w:rStyle w:val="Hyperlink"/>
                <w:noProof/>
                <w:szCs w:val="20"/>
              </w:rPr>
              <w:t>Maintenance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_Toc196831503 \h </w:instrText>
            </w:r>
            <w:r w:rsidR="002772FD" w:rsidRPr="00F76CF3">
              <w:rPr>
                <w:noProof/>
                <w:webHidden/>
                <w:szCs w:val="20"/>
              </w:rPr>
            </w:r>
            <w:r w:rsidR="002772FD" w:rsidRPr="00F76CF3">
              <w:rPr>
                <w:noProof/>
                <w:webHidden/>
                <w:szCs w:val="20"/>
              </w:rPr>
              <w:fldChar w:fldCharType="separate"/>
            </w:r>
            <w:r w:rsidR="00B7194B">
              <w:rPr>
                <w:noProof/>
                <w:webHidden/>
                <w:szCs w:val="20"/>
              </w:rPr>
              <w:t>3</w:t>
            </w:r>
            <w:r w:rsidR="002772FD" w:rsidRPr="00F76CF3">
              <w:rPr>
                <w:noProof/>
                <w:webHidden/>
                <w:szCs w:val="20"/>
              </w:rPr>
              <w:fldChar w:fldCharType="end"/>
            </w:r>
          </w:hyperlink>
        </w:p>
        <w:p w14:paraId="0FF55D09" w14:textId="5E23603E" w:rsidR="002772FD" w:rsidRPr="00F76CF3" w:rsidRDefault="00990D1F" w:rsidP="00F76CF3">
          <w:pPr>
            <w:pStyle w:val="TOC1"/>
            <w:tabs>
              <w:tab w:val="right" w:leader="dot" w:pos="9880"/>
            </w:tabs>
            <w:spacing w:before="120" w:after="0"/>
            <w:rPr>
              <w:rFonts w:eastAsiaTheme="minorEastAsia"/>
              <w:noProof/>
              <w:kern w:val="2"/>
              <w:lang w:eastAsia="en-GB"/>
              <w14:ligatures w14:val="standardContextual"/>
            </w:rPr>
          </w:pPr>
          <w:hyperlink w:anchor="_Toc196831504" w:history="1">
            <w:r w:rsidR="002772FD" w:rsidRPr="00F76CF3">
              <w:rPr>
                <w:rStyle w:val="Hyperlink"/>
                <w:noProof/>
                <w:w w:val="99"/>
              </w:rPr>
              <w:t>2</w:t>
            </w:r>
            <w:r w:rsidR="002772FD" w:rsidRPr="00F76CF3">
              <w:rPr>
                <w:rFonts w:eastAsiaTheme="minorEastAsia"/>
                <w:noProof/>
                <w:kern w:val="2"/>
                <w:lang w:eastAsia="en-GB"/>
                <w14:ligatures w14:val="standardContextual"/>
              </w:rPr>
              <w:tab/>
            </w:r>
            <w:r w:rsidR="002772FD" w:rsidRPr="00F76CF3">
              <w:rPr>
                <w:rStyle w:val="Hyperlink"/>
                <w:noProof/>
              </w:rPr>
              <w:t>General</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_Toc196831504 \h </w:instrText>
            </w:r>
            <w:r w:rsidR="002772FD" w:rsidRPr="00F76CF3">
              <w:rPr>
                <w:noProof/>
                <w:webHidden/>
              </w:rPr>
            </w:r>
            <w:r w:rsidR="002772FD" w:rsidRPr="00F76CF3">
              <w:rPr>
                <w:noProof/>
                <w:webHidden/>
              </w:rPr>
              <w:fldChar w:fldCharType="separate"/>
            </w:r>
            <w:r w:rsidR="00B7194B">
              <w:rPr>
                <w:noProof/>
                <w:webHidden/>
              </w:rPr>
              <w:t>3</w:t>
            </w:r>
            <w:r w:rsidR="002772FD" w:rsidRPr="00F76CF3">
              <w:rPr>
                <w:noProof/>
                <w:webHidden/>
              </w:rPr>
              <w:fldChar w:fldCharType="end"/>
            </w:r>
          </w:hyperlink>
        </w:p>
        <w:p w14:paraId="52FEE03C" w14:textId="652F5DEB"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5" w:history="1">
            <w:r w:rsidR="002772FD" w:rsidRPr="00F76CF3">
              <w:rPr>
                <w:rStyle w:val="Hyperlink"/>
                <w:noProof/>
                <w:szCs w:val="20"/>
              </w:rPr>
              <w:t>2.1</w:t>
            </w:r>
            <w:r w:rsidR="002772FD" w:rsidRPr="00F76CF3">
              <w:rPr>
                <w:rFonts w:eastAsiaTheme="minorEastAsia"/>
                <w:noProof/>
                <w:kern w:val="2"/>
                <w:szCs w:val="20"/>
                <w:lang w:eastAsia="en-GB"/>
                <w14:ligatures w14:val="standardContextual"/>
              </w:rPr>
              <w:tab/>
            </w:r>
            <w:r w:rsidR="002772FD" w:rsidRPr="00F76CF3">
              <w:rPr>
                <w:rStyle w:val="Hyperlink"/>
                <w:noProof/>
                <w:szCs w:val="20"/>
              </w:rPr>
              <w:t>Feature types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_Toc196831505 \h </w:instrText>
            </w:r>
            <w:r w:rsidR="002772FD" w:rsidRPr="00F76CF3">
              <w:rPr>
                <w:noProof/>
                <w:webHidden/>
                <w:szCs w:val="20"/>
              </w:rPr>
            </w:r>
            <w:r w:rsidR="002772FD" w:rsidRPr="00F76CF3">
              <w:rPr>
                <w:noProof/>
                <w:webHidden/>
                <w:szCs w:val="20"/>
              </w:rPr>
              <w:fldChar w:fldCharType="separate"/>
            </w:r>
            <w:r w:rsidR="00B7194B">
              <w:rPr>
                <w:noProof/>
                <w:webHidden/>
                <w:szCs w:val="20"/>
              </w:rPr>
              <w:t>3</w:t>
            </w:r>
            <w:r w:rsidR="002772FD" w:rsidRPr="00F76CF3">
              <w:rPr>
                <w:noProof/>
                <w:webHidden/>
                <w:szCs w:val="20"/>
              </w:rPr>
              <w:fldChar w:fldCharType="end"/>
            </w:r>
          </w:hyperlink>
        </w:p>
        <w:p w14:paraId="16ED4B75" w14:textId="6D6DFE51"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6" w:history="1">
            <w:r w:rsidR="002772FD" w:rsidRPr="00F76CF3">
              <w:rPr>
                <w:rStyle w:val="Hyperlink"/>
                <w:noProof/>
                <w:szCs w:val="20"/>
              </w:rPr>
              <w:t>2.2</w:t>
            </w:r>
            <w:r w:rsidR="002772FD" w:rsidRPr="00F76CF3">
              <w:rPr>
                <w:rFonts w:eastAsiaTheme="minorEastAsia"/>
                <w:noProof/>
                <w:kern w:val="2"/>
                <w:szCs w:val="20"/>
                <w:lang w:eastAsia="en-GB"/>
                <w14:ligatures w14:val="standardContextual"/>
              </w:rPr>
              <w:tab/>
            </w:r>
            <w:r w:rsidR="002772FD" w:rsidRPr="00F76CF3">
              <w:rPr>
                <w:rStyle w:val="Hyperlink"/>
                <w:noProof/>
                <w:szCs w:val="20"/>
              </w:rPr>
              <w:t>Geometric primitives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_Toc196831506 \h </w:instrText>
            </w:r>
            <w:r w:rsidR="002772FD" w:rsidRPr="00F76CF3">
              <w:rPr>
                <w:noProof/>
                <w:webHidden/>
                <w:szCs w:val="20"/>
              </w:rPr>
            </w:r>
            <w:r w:rsidR="002772FD" w:rsidRPr="00F76CF3">
              <w:rPr>
                <w:noProof/>
                <w:webHidden/>
                <w:szCs w:val="20"/>
              </w:rPr>
              <w:fldChar w:fldCharType="separate"/>
            </w:r>
            <w:r w:rsidR="00B7194B">
              <w:rPr>
                <w:noProof/>
                <w:webHidden/>
                <w:szCs w:val="20"/>
              </w:rPr>
              <w:t>3</w:t>
            </w:r>
            <w:r w:rsidR="002772FD" w:rsidRPr="00F76CF3">
              <w:rPr>
                <w:noProof/>
                <w:webHidden/>
                <w:szCs w:val="20"/>
              </w:rPr>
              <w:fldChar w:fldCharType="end"/>
            </w:r>
          </w:hyperlink>
        </w:p>
        <w:p w14:paraId="287487A5" w14:textId="4FEDDC26"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7" w:history="1">
            <w:r w:rsidR="002772FD" w:rsidRPr="00F76CF3">
              <w:rPr>
                <w:rStyle w:val="Hyperlink"/>
                <w:noProof/>
                <w:szCs w:val="20"/>
              </w:rPr>
              <w:t>2.3</w:t>
            </w:r>
            <w:r w:rsidR="002772FD" w:rsidRPr="00F76CF3">
              <w:rPr>
                <w:rFonts w:eastAsiaTheme="minorEastAsia"/>
                <w:noProof/>
                <w:kern w:val="2"/>
                <w:szCs w:val="20"/>
                <w:lang w:eastAsia="en-GB"/>
                <w14:ligatures w14:val="standardContextual"/>
              </w:rPr>
              <w:tab/>
            </w:r>
            <w:r w:rsidR="002772FD" w:rsidRPr="00F76CF3">
              <w:rPr>
                <w:rStyle w:val="Hyperlink"/>
                <w:noProof/>
                <w:szCs w:val="20"/>
              </w:rPr>
              <w:t>Information types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_Toc196831507 \h </w:instrText>
            </w:r>
            <w:r w:rsidR="002772FD" w:rsidRPr="00F76CF3">
              <w:rPr>
                <w:noProof/>
                <w:webHidden/>
                <w:szCs w:val="20"/>
              </w:rPr>
            </w:r>
            <w:r w:rsidR="002772FD" w:rsidRPr="00F76CF3">
              <w:rPr>
                <w:noProof/>
                <w:webHidden/>
                <w:szCs w:val="20"/>
              </w:rPr>
              <w:fldChar w:fldCharType="separate"/>
            </w:r>
            <w:r w:rsidR="00B7194B">
              <w:rPr>
                <w:noProof/>
                <w:webHidden/>
                <w:szCs w:val="20"/>
              </w:rPr>
              <w:t>4</w:t>
            </w:r>
            <w:r w:rsidR="002772FD" w:rsidRPr="00F76CF3">
              <w:rPr>
                <w:noProof/>
                <w:webHidden/>
                <w:szCs w:val="20"/>
              </w:rPr>
              <w:fldChar w:fldCharType="end"/>
            </w:r>
          </w:hyperlink>
        </w:p>
        <w:p w14:paraId="19848B01" w14:textId="342495EE"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8" w:history="1">
            <w:r w:rsidR="002772FD" w:rsidRPr="00F76CF3">
              <w:rPr>
                <w:rStyle w:val="Hyperlink"/>
                <w:noProof/>
                <w:szCs w:val="20"/>
              </w:rPr>
              <w:t>2.4</w:t>
            </w:r>
            <w:r w:rsidR="002772FD" w:rsidRPr="00F76CF3">
              <w:rPr>
                <w:rFonts w:eastAsiaTheme="minorEastAsia"/>
                <w:noProof/>
                <w:kern w:val="2"/>
                <w:szCs w:val="20"/>
                <w:lang w:eastAsia="en-GB"/>
                <w14:ligatures w14:val="standardContextual"/>
              </w:rPr>
              <w:tab/>
            </w:r>
            <w:r w:rsidR="002772FD" w:rsidRPr="00F76CF3">
              <w:rPr>
                <w:rStyle w:val="Hyperlink"/>
                <w:noProof/>
                <w:szCs w:val="20"/>
              </w:rPr>
              <w:t>Attributes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_Toc196831508 \h </w:instrText>
            </w:r>
            <w:r w:rsidR="002772FD" w:rsidRPr="00F76CF3">
              <w:rPr>
                <w:noProof/>
                <w:webHidden/>
                <w:szCs w:val="20"/>
              </w:rPr>
            </w:r>
            <w:r w:rsidR="002772FD" w:rsidRPr="00F76CF3">
              <w:rPr>
                <w:noProof/>
                <w:webHidden/>
                <w:szCs w:val="20"/>
              </w:rPr>
              <w:fldChar w:fldCharType="separate"/>
            </w:r>
            <w:r w:rsidR="00B7194B">
              <w:rPr>
                <w:noProof/>
                <w:webHidden/>
                <w:szCs w:val="20"/>
              </w:rPr>
              <w:t>4</w:t>
            </w:r>
            <w:r w:rsidR="002772FD" w:rsidRPr="00F76CF3">
              <w:rPr>
                <w:noProof/>
                <w:webHidden/>
                <w:szCs w:val="20"/>
              </w:rPr>
              <w:fldChar w:fldCharType="end"/>
            </w:r>
          </w:hyperlink>
        </w:p>
        <w:p w14:paraId="0CD55279" w14:textId="4DCDC3DA" w:rsidR="002772FD" w:rsidRPr="00F76CF3" w:rsidRDefault="00990D1F" w:rsidP="00F76CF3">
          <w:pPr>
            <w:pStyle w:val="TOC1"/>
            <w:tabs>
              <w:tab w:val="right" w:leader="dot" w:pos="9880"/>
            </w:tabs>
            <w:spacing w:before="120" w:after="0"/>
            <w:rPr>
              <w:rFonts w:eastAsiaTheme="minorEastAsia"/>
              <w:noProof/>
              <w:kern w:val="2"/>
              <w:lang w:eastAsia="en-GB"/>
              <w14:ligatures w14:val="standardContextual"/>
            </w:rPr>
          </w:pPr>
          <w:hyperlink w:anchor="_Toc196831509" w:history="1">
            <w:r w:rsidR="002772FD" w:rsidRPr="00F76CF3">
              <w:rPr>
                <w:rStyle w:val="Hyperlink"/>
                <w:noProof/>
                <w:w w:val="99"/>
              </w:rPr>
              <w:t>3</w:t>
            </w:r>
            <w:r w:rsidR="002772FD" w:rsidRPr="00F76CF3">
              <w:rPr>
                <w:rFonts w:eastAsiaTheme="minorEastAsia"/>
                <w:noProof/>
                <w:kern w:val="2"/>
                <w:lang w:eastAsia="en-GB"/>
                <w14:ligatures w14:val="standardContextual"/>
              </w:rPr>
              <w:tab/>
            </w:r>
            <w:r w:rsidR="002772FD" w:rsidRPr="00F76CF3">
              <w:rPr>
                <w:rStyle w:val="Hyperlink"/>
                <w:noProof/>
              </w:rPr>
              <w:t>Geo Features</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_Toc196831509 \h </w:instrText>
            </w:r>
            <w:r w:rsidR="002772FD" w:rsidRPr="00F76CF3">
              <w:rPr>
                <w:noProof/>
                <w:webHidden/>
              </w:rPr>
            </w:r>
            <w:r w:rsidR="002772FD" w:rsidRPr="00F76CF3">
              <w:rPr>
                <w:noProof/>
                <w:webHidden/>
              </w:rPr>
              <w:fldChar w:fldCharType="separate"/>
            </w:r>
            <w:r w:rsidR="00B7194B">
              <w:rPr>
                <w:noProof/>
                <w:webHidden/>
              </w:rPr>
              <w:t>7</w:t>
            </w:r>
            <w:r w:rsidR="002772FD" w:rsidRPr="00F76CF3">
              <w:rPr>
                <w:noProof/>
                <w:webHidden/>
              </w:rPr>
              <w:fldChar w:fldCharType="end"/>
            </w:r>
          </w:hyperlink>
        </w:p>
        <w:p w14:paraId="6EC9ACC4" w14:textId="370EABA2"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0" w:history="1">
            <w:r w:rsidR="002772FD" w:rsidRPr="00F76CF3">
              <w:rPr>
                <w:rStyle w:val="Hyperlink"/>
                <w:noProof/>
                <w:szCs w:val="20"/>
              </w:rPr>
              <w:t>3.1</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Catalogue element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_Toc196831510 \h </w:instrText>
            </w:r>
            <w:r w:rsidR="002772FD" w:rsidRPr="00F76CF3">
              <w:rPr>
                <w:noProof/>
                <w:webHidden/>
                <w:szCs w:val="20"/>
              </w:rPr>
            </w:r>
            <w:r w:rsidR="002772FD" w:rsidRPr="00F76CF3">
              <w:rPr>
                <w:noProof/>
                <w:webHidden/>
                <w:szCs w:val="20"/>
              </w:rPr>
              <w:fldChar w:fldCharType="separate"/>
            </w:r>
            <w:r w:rsidR="00B7194B">
              <w:rPr>
                <w:noProof/>
                <w:webHidden/>
                <w:szCs w:val="20"/>
              </w:rPr>
              <w:t>7</w:t>
            </w:r>
            <w:r w:rsidR="002772FD" w:rsidRPr="00F76CF3">
              <w:rPr>
                <w:noProof/>
                <w:webHidden/>
                <w:szCs w:val="20"/>
              </w:rPr>
              <w:fldChar w:fldCharType="end"/>
            </w:r>
          </w:hyperlink>
        </w:p>
        <w:p w14:paraId="49F5DFFA" w14:textId="1F29EF56"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1" w:history="1">
            <w:r w:rsidR="002772FD" w:rsidRPr="00F76CF3">
              <w:rPr>
                <w:rStyle w:val="Hyperlink"/>
                <w:noProof/>
                <w:szCs w:val="20"/>
              </w:rPr>
              <w:t>3.2</w:t>
            </w:r>
            <w:r w:rsidR="002772FD" w:rsidRPr="00F76CF3">
              <w:rPr>
                <w:rFonts w:eastAsiaTheme="minorEastAsia"/>
                <w:noProof/>
                <w:kern w:val="2"/>
                <w:szCs w:val="20"/>
                <w:lang w:eastAsia="en-GB"/>
                <w14:ligatures w14:val="standardContextual"/>
              </w:rPr>
              <w:tab/>
            </w:r>
            <w:r w:rsidR="002772FD" w:rsidRPr="00F76CF3">
              <w:rPr>
                <w:rStyle w:val="Hyperlink"/>
                <w:noProof/>
                <w:szCs w:val="20"/>
              </w:rPr>
              <w:t>Navigational product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_Toc196831511 \h </w:instrText>
            </w:r>
            <w:r w:rsidR="002772FD" w:rsidRPr="00F76CF3">
              <w:rPr>
                <w:noProof/>
                <w:webHidden/>
                <w:szCs w:val="20"/>
              </w:rPr>
            </w:r>
            <w:r w:rsidR="002772FD" w:rsidRPr="00F76CF3">
              <w:rPr>
                <w:noProof/>
                <w:webHidden/>
                <w:szCs w:val="20"/>
              </w:rPr>
              <w:fldChar w:fldCharType="separate"/>
            </w:r>
            <w:r w:rsidR="00B7194B">
              <w:rPr>
                <w:noProof/>
                <w:webHidden/>
                <w:szCs w:val="20"/>
              </w:rPr>
              <w:t>11</w:t>
            </w:r>
            <w:r w:rsidR="002772FD" w:rsidRPr="00F76CF3">
              <w:rPr>
                <w:noProof/>
                <w:webHidden/>
                <w:szCs w:val="20"/>
              </w:rPr>
              <w:fldChar w:fldCharType="end"/>
            </w:r>
          </w:hyperlink>
        </w:p>
        <w:p w14:paraId="789E4E90" w14:textId="7FEEF44D"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2" w:history="1">
            <w:r w:rsidR="002772FD" w:rsidRPr="00F76CF3">
              <w:rPr>
                <w:rStyle w:val="Hyperlink"/>
                <w:noProof/>
                <w:szCs w:val="20"/>
              </w:rPr>
              <w:t>3.3</w:t>
            </w:r>
            <w:r w:rsidR="002772FD" w:rsidRPr="00F76CF3">
              <w:rPr>
                <w:rFonts w:eastAsiaTheme="minorEastAsia"/>
                <w:noProof/>
                <w:kern w:val="2"/>
                <w:szCs w:val="20"/>
                <w:lang w:eastAsia="en-GB"/>
                <w14:ligatures w14:val="standardContextual"/>
              </w:rPr>
              <w:tab/>
            </w:r>
            <w:r w:rsidR="002772FD" w:rsidRPr="00F76CF3">
              <w:rPr>
                <w:rStyle w:val="Hyperlink"/>
                <w:noProof/>
                <w:szCs w:val="20"/>
              </w:rPr>
              <w:t>Electronic product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_Toc196831512 \h </w:instrText>
            </w:r>
            <w:r w:rsidR="002772FD" w:rsidRPr="00F76CF3">
              <w:rPr>
                <w:noProof/>
                <w:webHidden/>
                <w:szCs w:val="20"/>
              </w:rPr>
            </w:r>
            <w:r w:rsidR="002772FD" w:rsidRPr="00F76CF3">
              <w:rPr>
                <w:noProof/>
                <w:webHidden/>
                <w:szCs w:val="20"/>
              </w:rPr>
              <w:fldChar w:fldCharType="separate"/>
            </w:r>
            <w:r w:rsidR="00B7194B">
              <w:rPr>
                <w:noProof/>
                <w:webHidden/>
                <w:szCs w:val="20"/>
              </w:rPr>
              <w:t>14</w:t>
            </w:r>
            <w:r w:rsidR="002772FD" w:rsidRPr="00F76CF3">
              <w:rPr>
                <w:noProof/>
                <w:webHidden/>
                <w:szCs w:val="20"/>
              </w:rPr>
              <w:fldChar w:fldCharType="end"/>
            </w:r>
          </w:hyperlink>
        </w:p>
        <w:p w14:paraId="6C38D4DC" w14:textId="025D6D87"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3" w:history="1">
            <w:r w:rsidR="002772FD" w:rsidRPr="00F76CF3">
              <w:rPr>
                <w:rStyle w:val="Hyperlink"/>
                <w:noProof/>
                <w:szCs w:val="20"/>
              </w:rPr>
              <w:t>3.4</w:t>
            </w:r>
            <w:r w:rsidR="002772FD" w:rsidRPr="00F76CF3">
              <w:rPr>
                <w:rFonts w:eastAsiaTheme="minorEastAsia"/>
                <w:noProof/>
                <w:kern w:val="2"/>
                <w:szCs w:val="20"/>
                <w:lang w:eastAsia="en-GB"/>
                <w14:ligatures w14:val="standardContextual"/>
              </w:rPr>
              <w:tab/>
            </w:r>
            <w:r w:rsidR="002772FD" w:rsidRPr="00F76CF3">
              <w:rPr>
                <w:rStyle w:val="Hyperlink"/>
                <w:noProof/>
                <w:szCs w:val="20"/>
              </w:rPr>
              <w:t>Physical product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_Toc196831513 \h </w:instrText>
            </w:r>
            <w:r w:rsidR="002772FD" w:rsidRPr="00F76CF3">
              <w:rPr>
                <w:noProof/>
                <w:webHidden/>
                <w:szCs w:val="20"/>
              </w:rPr>
            </w:r>
            <w:r w:rsidR="002772FD" w:rsidRPr="00F76CF3">
              <w:rPr>
                <w:noProof/>
                <w:webHidden/>
                <w:szCs w:val="20"/>
              </w:rPr>
              <w:fldChar w:fldCharType="separate"/>
            </w:r>
            <w:r w:rsidR="00B7194B">
              <w:rPr>
                <w:noProof/>
                <w:webHidden/>
                <w:szCs w:val="20"/>
              </w:rPr>
              <w:t>15</w:t>
            </w:r>
            <w:r w:rsidR="002772FD" w:rsidRPr="00F76CF3">
              <w:rPr>
                <w:noProof/>
                <w:webHidden/>
                <w:szCs w:val="20"/>
              </w:rPr>
              <w:fldChar w:fldCharType="end"/>
            </w:r>
          </w:hyperlink>
        </w:p>
        <w:p w14:paraId="5B4AE126" w14:textId="7FDD3AE5"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4" w:history="1">
            <w:r w:rsidR="002772FD" w:rsidRPr="00F76CF3">
              <w:rPr>
                <w:rStyle w:val="Hyperlink"/>
                <w:noProof/>
                <w:szCs w:val="20"/>
              </w:rPr>
              <w:t>3.5</w:t>
            </w:r>
            <w:r w:rsidR="002772FD" w:rsidRPr="00F76CF3">
              <w:rPr>
                <w:rFonts w:eastAsiaTheme="minorEastAsia"/>
                <w:noProof/>
                <w:kern w:val="2"/>
                <w:szCs w:val="20"/>
                <w:lang w:eastAsia="en-GB"/>
                <w14:ligatures w14:val="standardContextual"/>
              </w:rPr>
              <w:tab/>
            </w:r>
            <w:r w:rsidR="002772FD" w:rsidRPr="00F76CF3">
              <w:rPr>
                <w:rStyle w:val="Hyperlink"/>
                <w:noProof/>
                <w:szCs w:val="20"/>
              </w:rPr>
              <w:t>S100 service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_Toc196831514 \h </w:instrText>
            </w:r>
            <w:r w:rsidR="002772FD" w:rsidRPr="00F76CF3">
              <w:rPr>
                <w:noProof/>
                <w:webHidden/>
                <w:szCs w:val="20"/>
              </w:rPr>
            </w:r>
            <w:r w:rsidR="002772FD" w:rsidRPr="00F76CF3">
              <w:rPr>
                <w:noProof/>
                <w:webHidden/>
                <w:szCs w:val="20"/>
              </w:rPr>
              <w:fldChar w:fldCharType="separate"/>
            </w:r>
            <w:r w:rsidR="00B7194B">
              <w:rPr>
                <w:noProof/>
                <w:webHidden/>
                <w:szCs w:val="20"/>
              </w:rPr>
              <w:t>16</w:t>
            </w:r>
            <w:r w:rsidR="002772FD" w:rsidRPr="00F76CF3">
              <w:rPr>
                <w:noProof/>
                <w:webHidden/>
                <w:szCs w:val="20"/>
              </w:rPr>
              <w:fldChar w:fldCharType="end"/>
            </w:r>
          </w:hyperlink>
        </w:p>
        <w:p w14:paraId="62AC57ED" w14:textId="7EB1B8A0" w:rsidR="002772FD" w:rsidRPr="00F76CF3" w:rsidRDefault="00990D1F" w:rsidP="00F76CF3">
          <w:pPr>
            <w:pStyle w:val="TOC1"/>
            <w:tabs>
              <w:tab w:val="right" w:leader="dot" w:pos="9880"/>
            </w:tabs>
            <w:spacing w:before="120" w:after="0"/>
            <w:rPr>
              <w:rFonts w:eastAsiaTheme="minorEastAsia"/>
              <w:noProof/>
              <w:kern w:val="2"/>
              <w:lang w:eastAsia="en-GB"/>
              <w14:ligatures w14:val="standardContextual"/>
            </w:rPr>
          </w:pPr>
          <w:hyperlink w:anchor="_Toc196831515" w:history="1">
            <w:r w:rsidR="002772FD" w:rsidRPr="00F76CF3">
              <w:rPr>
                <w:rStyle w:val="Hyperlink"/>
                <w:noProof/>
                <w:w w:val="99"/>
              </w:rPr>
              <w:t>4</w:t>
            </w:r>
            <w:r w:rsidR="002772FD" w:rsidRPr="00F76CF3">
              <w:rPr>
                <w:rFonts w:eastAsiaTheme="minorEastAsia"/>
                <w:noProof/>
                <w:kern w:val="2"/>
                <w:lang w:eastAsia="en-GB"/>
                <w14:ligatures w14:val="standardContextual"/>
              </w:rPr>
              <w:tab/>
            </w:r>
            <w:r w:rsidR="002772FD" w:rsidRPr="00F76CF3">
              <w:rPr>
                <w:rStyle w:val="Hyperlink"/>
                <w:noProof/>
              </w:rPr>
              <w:t>Information types</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_Toc196831515 \h </w:instrText>
            </w:r>
            <w:r w:rsidR="002772FD" w:rsidRPr="00F76CF3">
              <w:rPr>
                <w:noProof/>
                <w:webHidden/>
              </w:rPr>
            </w:r>
            <w:r w:rsidR="002772FD" w:rsidRPr="00F76CF3">
              <w:rPr>
                <w:noProof/>
                <w:webHidden/>
              </w:rPr>
              <w:fldChar w:fldCharType="separate"/>
            </w:r>
            <w:r w:rsidR="00B7194B">
              <w:rPr>
                <w:noProof/>
                <w:webHidden/>
              </w:rPr>
              <w:t>17</w:t>
            </w:r>
            <w:r w:rsidR="002772FD" w:rsidRPr="00F76CF3">
              <w:rPr>
                <w:noProof/>
                <w:webHidden/>
              </w:rPr>
              <w:fldChar w:fldCharType="end"/>
            </w:r>
          </w:hyperlink>
        </w:p>
        <w:p w14:paraId="08B6193C" w14:textId="6BC089C7"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6" w:history="1">
            <w:r w:rsidR="002772FD" w:rsidRPr="00F76CF3">
              <w:rPr>
                <w:rStyle w:val="Hyperlink"/>
                <w:noProof/>
                <w:szCs w:val="20"/>
              </w:rPr>
              <w:t>4.1</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Catalogue section header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_Toc196831516 \h </w:instrText>
            </w:r>
            <w:r w:rsidR="002772FD" w:rsidRPr="00F76CF3">
              <w:rPr>
                <w:noProof/>
                <w:webHidden/>
                <w:szCs w:val="20"/>
              </w:rPr>
            </w:r>
            <w:r w:rsidR="002772FD" w:rsidRPr="00F76CF3">
              <w:rPr>
                <w:noProof/>
                <w:webHidden/>
                <w:szCs w:val="20"/>
              </w:rPr>
              <w:fldChar w:fldCharType="separate"/>
            </w:r>
            <w:r w:rsidR="00B7194B">
              <w:rPr>
                <w:noProof/>
                <w:webHidden/>
                <w:szCs w:val="20"/>
              </w:rPr>
              <w:t>17</w:t>
            </w:r>
            <w:r w:rsidR="002772FD" w:rsidRPr="00F76CF3">
              <w:rPr>
                <w:noProof/>
                <w:webHidden/>
                <w:szCs w:val="20"/>
              </w:rPr>
              <w:fldChar w:fldCharType="end"/>
            </w:r>
          </w:hyperlink>
        </w:p>
        <w:p w14:paraId="4CF2C91F" w14:textId="4B336B80"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7" w:history="1">
            <w:r w:rsidR="002772FD" w:rsidRPr="00F76CF3">
              <w:rPr>
                <w:rStyle w:val="Hyperlink"/>
                <w:noProof/>
                <w:szCs w:val="20"/>
              </w:rPr>
              <w:t>4.2</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Contact details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_Toc196831517 \h </w:instrText>
            </w:r>
            <w:r w:rsidR="002772FD" w:rsidRPr="00F76CF3">
              <w:rPr>
                <w:noProof/>
                <w:webHidden/>
                <w:szCs w:val="20"/>
              </w:rPr>
            </w:r>
            <w:r w:rsidR="002772FD" w:rsidRPr="00F76CF3">
              <w:rPr>
                <w:noProof/>
                <w:webHidden/>
                <w:szCs w:val="20"/>
              </w:rPr>
              <w:fldChar w:fldCharType="separate"/>
            </w:r>
            <w:r w:rsidR="00B7194B">
              <w:rPr>
                <w:noProof/>
                <w:webHidden/>
                <w:szCs w:val="20"/>
              </w:rPr>
              <w:t>18</w:t>
            </w:r>
            <w:r w:rsidR="002772FD" w:rsidRPr="00F76CF3">
              <w:rPr>
                <w:noProof/>
                <w:webHidden/>
                <w:szCs w:val="20"/>
              </w:rPr>
              <w:fldChar w:fldCharType="end"/>
            </w:r>
          </w:hyperlink>
        </w:p>
        <w:p w14:paraId="191A7831" w14:textId="0B0EC004"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8" w:history="1">
            <w:r w:rsidR="002772FD" w:rsidRPr="00F76CF3">
              <w:rPr>
                <w:rStyle w:val="Hyperlink"/>
                <w:noProof/>
                <w:szCs w:val="20"/>
              </w:rPr>
              <w:t>4.3</w:t>
            </w:r>
            <w:r w:rsidR="002772FD" w:rsidRPr="00F76CF3">
              <w:rPr>
                <w:rFonts w:eastAsiaTheme="minorEastAsia"/>
                <w:noProof/>
                <w:kern w:val="2"/>
                <w:szCs w:val="20"/>
                <w:lang w:eastAsia="en-GB"/>
                <w14:ligatures w14:val="standardContextual"/>
              </w:rPr>
              <w:tab/>
            </w:r>
            <w:r w:rsidR="002772FD" w:rsidRPr="00F76CF3">
              <w:rPr>
                <w:rStyle w:val="Hyperlink"/>
                <w:noProof/>
                <w:szCs w:val="20"/>
              </w:rPr>
              <w:t>Indication of carriage requirement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_Toc196831518 \h </w:instrText>
            </w:r>
            <w:r w:rsidR="002772FD" w:rsidRPr="00F76CF3">
              <w:rPr>
                <w:noProof/>
                <w:webHidden/>
                <w:szCs w:val="20"/>
              </w:rPr>
            </w:r>
            <w:r w:rsidR="002772FD" w:rsidRPr="00F76CF3">
              <w:rPr>
                <w:noProof/>
                <w:webHidden/>
                <w:szCs w:val="20"/>
              </w:rPr>
              <w:fldChar w:fldCharType="separate"/>
            </w:r>
            <w:r w:rsidR="00B7194B">
              <w:rPr>
                <w:noProof/>
                <w:webHidden/>
                <w:szCs w:val="20"/>
              </w:rPr>
              <w:t>20</w:t>
            </w:r>
            <w:r w:rsidR="002772FD" w:rsidRPr="00F76CF3">
              <w:rPr>
                <w:noProof/>
                <w:webHidden/>
                <w:szCs w:val="20"/>
              </w:rPr>
              <w:fldChar w:fldCharType="end"/>
            </w:r>
          </w:hyperlink>
        </w:p>
        <w:p w14:paraId="27819FAF" w14:textId="3CBB5FF3"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9" w:history="1">
            <w:r w:rsidR="002772FD" w:rsidRPr="00F76CF3">
              <w:rPr>
                <w:rStyle w:val="Hyperlink"/>
                <w:noProof/>
                <w:szCs w:val="20"/>
              </w:rPr>
              <w:t>4.4</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Price information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_Toc196831519 \h </w:instrText>
            </w:r>
            <w:r w:rsidR="002772FD" w:rsidRPr="00F76CF3">
              <w:rPr>
                <w:noProof/>
                <w:webHidden/>
                <w:szCs w:val="20"/>
              </w:rPr>
            </w:r>
            <w:r w:rsidR="002772FD" w:rsidRPr="00F76CF3">
              <w:rPr>
                <w:noProof/>
                <w:webHidden/>
                <w:szCs w:val="20"/>
              </w:rPr>
              <w:fldChar w:fldCharType="separate"/>
            </w:r>
            <w:r w:rsidR="00B7194B">
              <w:rPr>
                <w:noProof/>
                <w:webHidden/>
                <w:szCs w:val="20"/>
              </w:rPr>
              <w:t>21</w:t>
            </w:r>
            <w:r w:rsidR="002772FD" w:rsidRPr="00F76CF3">
              <w:rPr>
                <w:noProof/>
                <w:webHidden/>
                <w:szCs w:val="20"/>
              </w:rPr>
              <w:fldChar w:fldCharType="end"/>
            </w:r>
          </w:hyperlink>
        </w:p>
        <w:p w14:paraId="32D7B2AC" w14:textId="30BD022B"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0" w:history="1">
            <w:r w:rsidR="002772FD" w:rsidRPr="00F76CF3">
              <w:rPr>
                <w:rStyle w:val="Hyperlink"/>
                <w:noProof/>
                <w:szCs w:val="20"/>
              </w:rPr>
              <w:t>4.5</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Producer information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_Toc196831520 \h </w:instrText>
            </w:r>
            <w:r w:rsidR="002772FD" w:rsidRPr="00F76CF3">
              <w:rPr>
                <w:noProof/>
                <w:webHidden/>
                <w:szCs w:val="20"/>
              </w:rPr>
            </w:r>
            <w:r w:rsidR="002772FD" w:rsidRPr="00F76CF3">
              <w:rPr>
                <w:noProof/>
                <w:webHidden/>
                <w:szCs w:val="20"/>
              </w:rPr>
              <w:fldChar w:fldCharType="separate"/>
            </w:r>
            <w:r w:rsidR="00B7194B">
              <w:rPr>
                <w:noProof/>
                <w:webHidden/>
                <w:szCs w:val="20"/>
              </w:rPr>
              <w:t>23</w:t>
            </w:r>
            <w:r w:rsidR="002772FD" w:rsidRPr="00F76CF3">
              <w:rPr>
                <w:noProof/>
                <w:webHidden/>
                <w:szCs w:val="20"/>
              </w:rPr>
              <w:fldChar w:fldCharType="end"/>
            </w:r>
          </w:hyperlink>
        </w:p>
        <w:p w14:paraId="17EE4FDF" w14:textId="181574B8"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1" w:history="1">
            <w:r w:rsidR="002772FD" w:rsidRPr="00F76CF3">
              <w:rPr>
                <w:rStyle w:val="Hyperlink"/>
                <w:noProof/>
                <w:szCs w:val="20"/>
              </w:rPr>
              <w:t>4.6</w:t>
            </w:r>
            <w:r w:rsidR="002772FD" w:rsidRPr="00F76CF3">
              <w:rPr>
                <w:rFonts w:eastAsiaTheme="minorEastAsia"/>
                <w:noProof/>
                <w:kern w:val="2"/>
                <w:szCs w:val="20"/>
                <w:lang w:eastAsia="en-GB"/>
                <w14:ligatures w14:val="standardContextual"/>
              </w:rPr>
              <w:tab/>
            </w:r>
            <w:r w:rsidR="002772FD" w:rsidRPr="00F76CF3">
              <w:rPr>
                <w:rStyle w:val="Hyperlink"/>
                <w:noProof/>
                <w:szCs w:val="20"/>
              </w:rPr>
              <w:t>Distributor information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_Toc196831521 \h </w:instrText>
            </w:r>
            <w:r w:rsidR="002772FD" w:rsidRPr="00F76CF3">
              <w:rPr>
                <w:noProof/>
                <w:webHidden/>
                <w:szCs w:val="20"/>
              </w:rPr>
            </w:r>
            <w:r w:rsidR="002772FD" w:rsidRPr="00F76CF3">
              <w:rPr>
                <w:noProof/>
                <w:webHidden/>
                <w:szCs w:val="20"/>
              </w:rPr>
              <w:fldChar w:fldCharType="separate"/>
            </w:r>
            <w:r w:rsidR="00B7194B">
              <w:rPr>
                <w:noProof/>
                <w:webHidden/>
                <w:szCs w:val="20"/>
              </w:rPr>
              <w:t>24</w:t>
            </w:r>
            <w:r w:rsidR="002772FD" w:rsidRPr="00F76CF3">
              <w:rPr>
                <w:noProof/>
                <w:webHidden/>
                <w:szCs w:val="20"/>
              </w:rPr>
              <w:fldChar w:fldCharType="end"/>
            </w:r>
          </w:hyperlink>
        </w:p>
        <w:p w14:paraId="2C7ADA41" w14:textId="3FCB4FC1" w:rsidR="002772FD" w:rsidRPr="00F76CF3" w:rsidRDefault="00990D1F" w:rsidP="00F76CF3">
          <w:pPr>
            <w:pStyle w:val="TOC1"/>
            <w:tabs>
              <w:tab w:val="right" w:leader="dot" w:pos="9880"/>
            </w:tabs>
            <w:spacing w:before="120" w:after="0"/>
            <w:rPr>
              <w:rFonts w:eastAsiaTheme="minorEastAsia"/>
              <w:noProof/>
              <w:kern w:val="2"/>
              <w:lang w:eastAsia="en-GB"/>
              <w14:ligatures w14:val="standardContextual"/>
            </w:rPr>
          </w:pPr>
          <w:hyperlink w:anchor="_Toc196831522" w:history="1">
            <w:r w:rsidR="002772FD" w:rsidRPr="00F76CF3">
              <w:rPr>
                <w:rStyle w:val="Hyperlink"/>
                <w:noProof/>
                <w:w w:val="99"/>
              </w:rPr>
              <w:t>5</w:t>
            </w:r>
            <w:r w:rsidR="002772FD" w:rsidRPr="00F76CF3">
              <w:rPr>
                <w:rFonts w:eastAsiaTheme="minorEastAsia"/>
                <w:noProof/>
                <w:kern w:val="2"/>
                <w:lang w:eastAsia="en-GB"/>
                <w14:ligatures w14:val="standardContextual"/>
              </w:rPr>
              <w:tab/>
            </w:r>
            <w:r w:rsidR="002772FD" w:rsidRPr="00F76CF3">
              <w:rPr>
                <w:rStyle w:val="Hyperlink"/>
                <w:noProof/>
              </w:rPr>
              <w:t>Association Names</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_Toc196831522 \h </w:instrText>
            </w:r>
            <w:r w:rsidR="002772FD" w:rsidRPr="00F76CF3">
              <w:rPr>
                <w:noProof/>
                <w:webHidden/>
              </w:rPr>
            </w:r>
            <w:r w:rsidR="002772FD" w:rsidRPr="00F76CF3">
              <w:rPr>
                <w:noProof/>
                <w:webHidden/>
              </w:rPr>
              <w:fldChar w:fldCharType="separate"/>
            </w:r>
            <w:r w:rsidR="00B7194B">
              <w:rPr>
                <w:noProof/>
                <w:webHidden/>
              </w:rPr>
              <w:t>25</w:t>
            </w:r>
            <w:r w:rsidR="002772FD" w:rsidRPr="00F76CF3">
              <w:rPr>
                <w:noProof/>
                <w:webHidden/>
              </w:rPr>
              <w:fldChar w:fldCharType="end"/>
            </w:r>
          </w:hyperlink>
        </w:p>
        <w:p w14:paraId="0013CAF5" w14:textId="4B4594B2"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3" w:history="1">
            <w:r w:rsidR="002772FD" w:rsidRPr="00F76CF3">
              <w:rPr>
                <w:rStyle w:val="Hyperlink"/>
                <w:noProof/>
                <w:szCs w:val="20"/>
              </w:rPr>
              <w:t>5.1</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Carriage requirement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_Toc196831523 \h </w:instrText>
            </w:r>
            <w:r w:rsidR="002772FD" w:rsidRPr="00F76CF3">
              <w:rPr>
                <w:noProof/>
                <w:webHidden/>
                <w:szCs w:val="20"/>
              </w:rPr>
            </w:r>
            <w:r w:rsidR="002772FD" w:rsidRPr="00F76CF3">
              <w:rPr>
                <w:noProof/>
                <w:webHidden/>
                <w:szCs w:val="20"/>
              </w:rPr>
              <w:fldChar w:fldCharType="separate"/>
            </w:r>
            <w:r w:rsidR="00B7194B">
              <w:rPr>
                <w:noProof/>
                <w:webHidden/>
                <w:szCs w:val="20"/>
              </w:rPr>
              <w:t>25</w:t>
            </w:r>
            <w:r w:rsidR="002772FD" w:rsidRPr="00F76CF3">
              <w:rPr>
                <w:noProof/>
                <w:webHidden/>
                <w:szCs w:val="20"/>
              </w:rPr>
              <w:fldChar w:fldCharType="end"/>
            </w:r>
          </w:hyperlink>
        </w:p>
        <w:p w14:paraId="125DB63B" w14:textId="39BB0EBE"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4" w:history="1">
            <w:r w:rsidR="002772FD" w:rsidRPr="00F76CF3">
              <w:rPr>
                <w:rStyle w:val="Hyperlink"/>
                <w:noProof/>
                <w:szCs w:val="20"/>
              </w:rPr>
              <w:t>5.2</w:t>
            </w:r>
            <w:r w:rsidR="002772FD" w:rsidRPr="00F76CF3">
              <w:rPr>
                <w:rFonts w:eastAsiaTheme="minorEastAsia"/>
                <w:noProof/>
                <w:kern w:val="2"/>
                <w:szCs w:val="20"/>
                <w:lang w:eastAsia="en-GB"/>
                <w14:ligatures w14:val="standardContextual"/>
              </w:rPr>
              <w:tab/>
            </w:r>
            <w:r w:rsidR="002772FD" w:rsidRPr="00F76CF3">
              <w:rPr>
                <w:rStyle w:val="Hyperlink"/>
                <w:noProof/>
                <w:szCs w:val="20"/>
              </w:rPr>
              <w:t>Distribution details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_Toc196831524 \h </w:instrText>
            </w:r>
            <w:r w:rsidR="002772FD" w:rsidRPr="00F76CF3">
              <w:rPr>
                <w:noProof/>
                <w:webHidden/>
                <w:szCs w:val="20"/>
              </w:rPr>
            </w:r>
            <w:r w:rsidR="002772FD" w:rsidRPr="00F76CF3">
              <w:rPr>
                <w:noProof/>
                <w:webHidden/>
                <w:szCs w:val="20"/>
              </w:rPr>
              <w:fldChar w:fldCharType="separate"/>
            </w:r>
            <w:r w:rsidR="00B7194B">
              <w:rPr>
                <w:noProof/>
                <w:webHidden/>
                <w:szCs w:val="20"/>
              </w:rPr>
              <w:t>25</w:t>
            </w:r>
            <w:r w:rsidR="002772FD" w:rsidRPr="00F76CF3">
              <w:rPr>
                <w:noProof/>
                <w:webHidden/>
                <w:szCs w:val="20"/>
              </w:rPr>
              <w:fldChar w:fldCharType="end"/>
            </w:r>
          </w:hyperlink>
        </w:p>
        <w:p w14:paraId="3024A2C5" w14:textId="7B656E62"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5" w:history="1">
            <w:r w:rsidR="002772FD" w:rsidRPr="00F76CF3">
              <w:rPr>
                <w:rStyle w:val="Hyperlink"/>
                <w:noProof/>
                <w:szCs w:val="20"/>
              </w:rPr>
              <w:t>5.3</w:t>
            </w:r>
            <w:r w:rsidR="002772FD" w:rsidRPr="00F76CF3">
              <w:rPr>
                <w:rFonts w:eastAsiaTheme="minorEastAsia"/>
                <w:noProof/>
                <w:kern w:val="2"/>
                <w:szCs w:val="20"/>
                <w:lang w:eastAsia="en-GB"/>
                <w14:ligatures w14:val="standardContextual"/>
              </w:rPr>
              <w:tab/>
            </w:r>
            <w:r w:rsidR="002772FD" w:rsidRPr="00F76CF3">
              <w:rPr>
                <w:rStyle w:val="Hyperlink"/>
                <w:noProof/>
                <w:szCs w:val="20"/>
              </w:rPr>
              <w:t>Distributor contact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_Toc196831525 \h </w:instrText>
            </w:r>
            <w:r w:rsidR="002772FD" w:rsidRPr="00F76CF3">
              <w:rPr>
                <w:noProof/>
                <w:webHidden/>
                <w:szCs w:val="20"/>
              </w:rPr>
            </w:r>
            <w:r w:rsidR="002772FD" w:rsidRPr="00F76CF3">
              <w:rPr>
                <w:noProof/>
                <w:webHidden/>
                <w:szCs w:val="20"/>
              </w:rPr>
              <w:fldChar w:fldCharType="separate"/>
            </w:r>
            <w:r w:rsidR="00B7194B">
              <w:rPr>
                <w:noProof/>
                <w:webHidden/>
                <w:szCs w:val="20"/>
              </w:rPr>
              <w:t>25</w:t>
            </w:r>
            <w:r w:rsidR="002772FD" w:rsidRPr="00F76CF3">
              <w:rPr>
                <w:noProof/>
                <w:webHidden/>
                <w:szCs w:val="20"/>
              </w:rPr>
              <w:fldChar w:fldCharType="end"/>
            </w:r>
          </w:hyperlink>
        </w:p>
        <w:p w14:paraId="08851C95" w14:textId="67471EFE"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6" w:history="1">
            <w:r w:rsidR="002772FD" w:rsidRPr="00F76CF3">
              <w:rPr>
                <w:rStyle w:val="Hyperlink"/>
                <w:noProof/>
                <w:szCs w:val="20"/>
              </w:rPr>
              <w:t>5.4</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Product mapping</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_Toc196831526 \h </w:instrText>
            </w:r>
            <w:r w:rsidR="002772FD" w:rsidRPr="00F76CF3">
              <w:rPr>
                <w:noProof/>
                <w:webHidden/>
                <w:szCs w:val="20"/>
              </w:rPr>
            </w:r>
            <w:r w:rsidR="002772FD" w:rsidRPr="00F76CF3">
              <w:rPr>
                <w:noProof/>
                <w:webHidden/>
                <w:szCs w:val="20"/>
              </w:rPr>
              <w:fldChar w:fldCharType="separate"/>
            </w:r>
            <w:r w:rsidR="00B7194B">
              <w:rPr>
                <w:noProof/>
                <w:webHidden/>
                <w:szCs w:val="20"/>
              </w:rPr>
              <w:t>25</w:t>
            </w:r>
            <w:r w:rsidR="002772FD" w:rsidRPr="00F76CF3">
              <w:rPr>
                <w:noProof/>
                <w:webHidden/>
                <w:szCs w:val="20"/>
              </w:rPr>
              <w:fldChar w:fldCharType="end"/>
            </w:r>
          </w:hyperlink>
        </w:p>
        <w:p w14:paraId="75A62631" w14:textId="0B2AF672"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7" w:history="1">
            <w:r w:rsidR="002772FD" w:rsidRPr="00F76CF3">
              <w:rPr>
                <w:rStyle w:val="Hyperlink"/>
                <w:noProof/>
                <w:szCs w:val="20"/>
              </w:rPr>
              <w:t>5.5</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Price of element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_Toc196831527 \h </w:instrText>
            </w:r>
            <w:r w:rsidR="002772FD" w:rsidRPr="00F76CF3">
              <w:rPr>
                <w:noProof/>
                <w:webHidden/>
                <w:szCs w:val="20"/>
              </w:rPr>
            </w:r>
            <w:r w:rsidR="002772FD" w:rsidRPr="00F76CF3">
              <w:rPr>
                <w:noProof/>
                <w:webHidden/>
                <w:szCs w:val="20"/>
              </w:rPr>
              <w:fldChar w:fldCharType="separate"/>
            </w:r>
            <w:r w:rsidR="00B7194B">
              <w:rPr>
                <w:noProof/>
                <w:webHidden/>
                <w:szCs w:val="20"/>
              </w:rPr>
              <w:t>26</w:t>
            </w:r>
            <w:r w:rsidR="002772FD" w:rsidRPr="00F76CF3">
              <w:rPr>
                <w:noProof/>
                <w:webHidden/>
                <w:szCs w:val="20"/>
              </w:rPr>
              <w:fldChar w:fldCharType="end"/>
            </w:r>
          </w:hyperlink>
        </w:p>
        <w:p w14:paraId="02140A22" w14:textId="654F1E6A"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8" w:history="1">
            <w:r w:rsidR="002772FD" w:rsidRPr="00F76CF3">
              <w:rPr>
                <w:rStyle w:val="Hyperlink"/>
                <w:noProof/>
                <w:szCs w:val="20"/>
              </w:rPr>
              <w:t>5.6</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Price of nautical product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_Toc196831528 \h </w:instrText>
            </w:r>
            <w:r w:rsidR="002772FD" w:rsidRPr="00F76CF3">
              <w:rPr>
                <w:noProof/>
                <w:webHidden/>
                <w:szCs w:val="20"/>
              </w:rPr>
            </w:r>
            <w:r w:rsidR="002772FD" w:rsidRPr="00F76CF3">
              <w:rPr>
                <w:noProof/>
                <w:webHidden/>
                <w:szCs w:val="20"/>
              </w:rPr>
              <w:fldChar w:fldCharType="separate"/>
            </w:r>
            <w:r w:rsidR="00B7194B">
              <w:rPr>
                <w:noProof/>
                <w:webHidden/>
                <w:szCs w:val="20"/>
              </w:rPr>
              <w:t>26</w:t>
            </w:r>
            <w:r w:rsidR="002772FD" w:rsidRPr="00F76CF3">
              <w:rPr>
                <w:noProof/>
                <w:webHidden/>
                <w:szCs w:val="20"/>
              </w:rPr>
              <w:fldChar w:fldCharType="end"/>
            </w:r>
          </w:hyperlink>
        </w:p>
        <w:p w14:paraId="55D57638" w14:textId="11C4DED5"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9" w:history="1">
            <w:r w:rsidR="002772FD" w:rsidRPr="00F76CF3">
              <w:rPr>
                <w:rStyle w:val="Hyperlink"/>
                <w:noProof/>
                <w:szCs w:val="20"/>
              </w:rPr>
              <w:t>5.7</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Producer contact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_Toc196831529 \h </w:instrText>
            </w:r>
            <w:r w:rsidR="002772FD" w:rsidRPr="00F76CF3">
              <w:rPr>
                <w:noProof/>
                <w:webHidden/>
                <w:szCs w:val="20"/>
              </w:rPr>
            </w:r>
            <w:r w:rsidR="002772FD" w:rsidRPr="00F76CF3">
              <w:rPr>
                <w:noProof/>
                <w:webHidden/>
                <w:szCs w:val="20"/>
              </w:rPr>
              <w:fldChar w:fldCharType="separate"/>
            </w:r>
            <w:r w:rsidR="00B7194B">
              <w:rPr>
                <w:noProof/>
                <w:webHidden/>
                <w:szCs w:val="20"/>
              </w:rPr>
              <w:t>26</w:t>
            </w:r>
            <w:r w:rsidR="002772FD" w:rsidRPr="00F76CF3">
              <w:rPr>
                <w:noProof/>
                <w:webHidden/>
                <w:szCs w:val="20"/>
              </w:rPr>
              <w:fldChar w:fldCharType="end"/>
            </w:r>
          </w:hyperlink>
        </w:p>
        <w:p w14:paraId="79252134" w14:textId="05FC267F"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0" w:history="1">
            <w:r w:rsidR="002772FD" w:rsidRPr="00F76CF3">
              <w:rPr>
                <w:rStyle w:val="Hyperlink"/>
                <w:noProof/>
                <w:szCs w:val="20"/>
              </w:rPr>
              <w:t>5.8</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Production details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_Toc196831530 \h </w:instrText>
            </w:r>
            <w:r w:rsidR="002772FD" w:rsidRPr="00F76CF3">
              <w:rPr>
                <w:noProof/>
                <w:webHidden/>
                <w:szCs w:val="20"/>
              </w:rPr>
            </w:r>
            <w:r w:rsidR="002772FD" w:rsidRPr="00F76CF3">
              <w:rPr>
                <w:noProof/>
                <w:webHidden/>
                <w:szCs w:val="20"/>
              </w:rPr>
              <w:fldChar w:fldCharType="separate"/>
            </w:r>
            <w:r w:rsidR="00B7194B">
              <w:rPr>
                <w:noProof/>
                <w:webHidden/>
                <w:szCs w:val="20"/>
              </w:rPr>
              <w:t>26</w:t>
            </w:r>
            <w:r w:rsidR="002772FD" w:rsidRPr="00F76CF3">
              <w:rPr>
                <w:noProof/>
                <w:webHidden/>
                <w:szCs w:val="20"/>
              </w:rPr>
              <w:fldChar w:fldCharType="end"/>
            </w:r>
          </w:hyperlink>
        </w:p>
        <w:p w14:paraId="2077B716" w14:textId="5E86B3F3"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1" w:history="1">
            <w:r w:rsidR="002772FD" w:rsidRPr="00F76CF3">
              <w:rPr>
                <w:rStyle w:val="Hyperlink"/>
                <w:noProof/>
                <w:szCs w:val="20"/>
              </w:rPr>
              <w:t>5.9</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Product package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_Toc196831531 \h </w:instrText>
            </w:r>
            <w:r w:rsidR="002772FD" w:rsidRPr="00F76CF3">
              <w:rPr>
                <w:noProof/>
                <w:webHidden/>
                <w:szCs w:val="20"/>
              </w:rPr>
            </w:r>
            <w:r w:rsidR="002772FD" w:rsidRPr="00F76CF3">
              <w:rPr>
                <w:noProof/>
                <w:webHidden/>
                <w:szCs w:val="20"/>
              </w:rPr>
              <w:fldChar w:fldCharType="separate"/>
            </w:r>
            <w:r w:rsidR="00B7194B">
              <w:rPr>
                <w:noProof/>
                <w:webHidden/>
                <w:szCs w:val="20"/>
              </w:rPr>
              <w:t>27</w:t>
            </w:r>
            <w:r w:rsidR="002772FD" w:rsidRPr="00F76CF3">
              <w:rPr>
                <w:noProof/>
                <w:webHidden/>
                <w:szCs w:val="20"/>
              </w:rPr>
              <w:fldChar w:fldCharType="end"/>
            </w:r>
          </w:hyperlink>
        </w:p>
        <w:p w14:paraId="2BB78FC0" w14:textId="05A4B0CB"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2" w:history="1">
            <w:r w:rsidR="002772FD" w:rsidRPr="00F76CF3">
              <w:rPr>
                <w:rStyle w:val="Hyperlink"/>
                <w:noProof/>
                <w:szCs w:val="20"/>
              </w:rPr>
              <w:t>5.10</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Correlated</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_Toc196831532 \h </w:instrText>
            </w:r>
            <w:r w:rsidR="002772FD" w:rsidRPr="00F76CF3">
              <w:rPr>
                <w:noProof/>
                <w:webHidden/>
                <w:szCs w:val="20"/>
              </w:rPr>
            </w:r>
            <w:r w:rsidR="002772FD" w:rsidRPr="00F76CF3">
              <w:rPr>
                <w:noProof/>
                <w:webHidden/>
                <w:szCs w:val="20"/>
              </w:rPr>
              <w:fldChar w:fldCharType="separate"/>
            </w:r>
            <w:r w:rsidR="00B7194B">
              <w:rPr>
                <w:noProof/>
                <w:webHidden/>
                <w:szCs w:val="20"/>
              </w:rPr>
              <w:t>27</w:t>
            </w:r>
            <w:r w:rsidR="002772FD" w:rsidRPr="00F76CF3">
              <w:rPr>
                <w:noProof/>
                <w:webHidden/>
                <w:szCs w:val="20"/>
              </w:rPr>
              <w:fldChar w:fldCharType="end"/>
            </w:r>
          </w:hyperlink>
        </w:p>
        <w:p w14:paraId="3C127A8A" w14:textId="3704B372" w:rsidR="002772FD" w:rsidRPr="00F76CF3" w:rsidRDefault="00990D1F" w:rsidP="00F76CF3">
          <w:pPr>
            <w:pStyle w:val="TOC1"/>
            <w:tabs>
              <w:tab w:val="right" w:leader="dot" w:pos="9880"/>
            </w:tabs>
            <w:spacing w:before="120" w:after="0"/>
            <w:rPr>
              <w:rFonts w:eastAsiaTheme="minorEastAsia"/>
              <w:noProof/>
              <w:kern w:val="2"/>
              <w:lang w:eastAsia="en-GB"/>
              <w14:ligatures w14:val="standardContextual"/>
            </w:rPr>
          </w:pPr>
          <w:hyperlink w:anchor="_Toc196831533" w:history="1">
            <w:r w:rsidR="002772FD" w:rsidRPr="00F76CF3">
              <w:rPr>
                <w:rStyle w:val="Hyperlink"/>
                <w:noProof/>
                <w:w w:val="99"/>
              </w:rPr>
              <w:t>6</w:t>
            </w:r>
            <w:r w:rsidR="002772FD" w:rsidRPr="00F76CF3">
              <w:rPr>
                <w:rFonts w:eastAsiaTheme="minorEastAsia"/>
                <w:noProof/>
                <w:kern w:val="2"/>
                <w:lang w:eastAsia="en-GB"/>
                <w14:ligatures w14:val="standardContextual"/>
              </w:rPr>
              <w:tab/>
            </w:r>
            <w:r w:rsidR="002772FD" w:rsidRPr="00F76CF3">
              <w:rPr>
                <w:rStyle w:val="Hyperlink"/>
                <w:noProof/>
              </w:rPr>
              <w:t>Association Roles</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_Toc196831533 \h </w:instrText>
            </w:r>
            <w:r w:rsidR="002772FD" w:rsidRPr="00F76CF3">
              <w:rPr>
                <w:noProof/>
                <w:webHidden/>
              </w:rPr>
            </w:r>
            <w:r w:rsidR="002772FD" w:rsidRPr="00F76CF3">
              <w:rPr>
                <w:noProof/>
                <w:webHidden/>
              </w:rPr>
              <w:fldChar w:fldCharType="separate"/>
            </w:r>
            <w:r w:rsidR="00B7194B">
              <w:rPr>
                <w:noProof/>
                <w:webHidden/>
              </w:rPr>
              <w:t>28</w:t>
            </w:r>
            <w:r w:rsidR="002772FD" w:rsidRPr="00F76CF3">
              <w:rPr>
                <w:noProof/>
                <w:webHidden/>
              </w:rPr>
              <w:fldChar w:fldCharType="end"/>
            </w:r>
          </w:hyperlink>
        </w:p>
        <w:p w14:paraId="2BF3C60B" w14:textId="1D0BBB83"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4" w:history="1">
            <w:r w:rsidR="002772FD" w:rsidRPr="00F76CF3">
              <w:rPr>
                <w:rStyle w:val="Hyperlink"/>
                <w:noProof/>
                <w:szCs w:val="20"/>
              </w:rPr>
              <w:t>6.1</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Catalogue header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_Toc196831534 \h </w:instrText>
            </w:r>
            <w:r w:rsidR="002772FD" w:rsidRPr="00F76CF3">
              <w:rPr>
                <w:noProof/>
                <w:webHidden/>
                <w:szCs w:val="20"/>
              </w:rPr>
            </w:r>
            <w:r w:rsidR="002772FD" w:rsidRPr="00F76CF3">
              <w:rPr>
                <w:noProof/>
                <w:webHidden/>
                <w:szCs w:val="20"/>
              </w:rPr>
              <w:fldChar w:fldCharType="separate"/>
            </w:r>
            <w:r w:rsidR="00B7194B">
              <w:rPr>
                <w:noProof/>
                <w:webHidden/>
                <w:szCs w:val="20"/>
              </w:rPr>
              <w:t>28</w:t>
            </w:r>
            <w:r w:rsidR="002772FD" w:rsidRPr="00F76CF3">
              <w:rPr>
                <w:noProof/>
                <w:webHidden/>
                <w:szCs w:val="20"/>
              </w:rPr>
              <w:fldChar w:fldCharType="end"/>
            </w:r>
          </w:hyperlink>
        </w:p>
        <w:p w14:paraId="42015988" w14:textId="43515C91"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5" w:history="1">
            <w:r w:rsidR="002772FD" w:rsidRPr="00F76CF3">
              <w:rPr>
                <w:rStyle w:val="Hyperlink"/>
                <w:noProof/>
                <w:szCs w:val="20"/>
              </w:rPr>
              <w:t>6.2</w:t>
            </w:r>
            <w:r w:rsidR="002772FD" w:rsidRPr="00F76CF3">
              <w:rPr>
                <w:rFonts w:eastAsiaTheme="minorEastAsia"/>
                <w:noProof/>
                <w:kern w:val="2"/>
                <w:szCs w:val="20"/>
                <w:lang w:eastAsia="en-GB"/>
                <w14:ligatures w14:val="standardContextual"/>
              </w:rPr>
              <w:tab/>
            </w:r>
            <w:r w:rsidR="002772FD" w:rsidRPr="00F76CF3">
              <w:rPr>
                <w:rStyle w:val="Hyperlink"/>
                <w:noProof/>
                <w:szCs w:val="20"/>
              </w:rPr>
              <w:t>Element container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_Toc196831535 \h </w:instrText>
            </w:r>
            <w:r w:rsidR="002772FD" w:rsidRPr="00F76CF3">
              <w:rPr>
                <w:noProof/>
                <w:webHidden/>
                <w:szCs w:val="20"/>
              </w:rPr>
            </w:r>
            <w:r w:rsidR="002772FD" w:rsidRPr="00F76CF3">
              <w:rPr>
                <w:noProof/>
                <w:webHidden/>
                <w:szCs w:val="20"/>
              </w:rPr>
              <w:fldChar w:fldCharType="separate"/>
            </w:r>
            <w:r w:rsidR="00B7194B">
              <w:rPr>
                <w:noProof/>
                <w:webHidden/>
                <w:szCs w:val="20"/>
              </w:rPr>
              <w:t>28</w:t>
            </w:r>
            <w:r w:rsidR="002772FD" w:rsidRPr="00F76CF3">
              <w:rPr>
                <w:noProof/>
                <w:webHidden/>
                <w:szCs w:val="20"/>
              </w:rPr>
              <w:fldChar w:fldCharType="end"/>
            </w:r>
          </w:hyperlink>
        </w:p>
        <w:p w14:paraId="48D47F76" w14:textId="26E8EB79"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6" w:history="1">
            <w:r w:rsidR="002772FD" w:rsidRPr="00F76CF3">
              <w:rPr>
                <w:rStyle w:val="Hyperlink"/>
                <w:noProof/>
                <w:szCs w:val="20"/>
              </w:rPr>
              <w:t>6.3</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catalogue element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_Toc196831536 \h </w:instrText>
            </w:r>
            <w:r w:rsidR="002772FD" w:rsidRPr="00F76CF3">
              <w:rPr>
                <w:noProof/>
                <w:webHidden/>
                <w:szCs w:val="20"/>
              </w:rPr>
            </w:r>
            <w:r w:rsidR="002772FD" w:rsidRPr="00F76CF3">
              <w:rPr>
                <w:noProof/>
                <w:webHidden/>
                <w:szCs w:val="20"/>
              </w:rPr>
              <w:fldChar w:fldCharType="separate"/>
            </w:r>
            <w:r w:rsidR="00B7194B">
              <w:rPr>
                <w:noProof/>
                <w:webHidden/>
                <w:szCs w:val="20"/>
              </w:rPr>
              <w:t>28</w:t>
            </w:r>
            <w:r w:rsidR="002772FD" w:rsidRPr="00F76CF3">
              <w:rPr>
                <w:noProof/>
                <w:webHidden/>
                <w:szCs w:val="20"/>
              </w:rPr>
              <w:fldChar w:fldCharType="end"/>
            </w:r>
          </w:hyperlink>
        </w:p>
        <w:p w14:paraId="1B2AAF88" w14:textId="64FA2232"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7" w:history="1">
            <w:r w:rsidR="002772FD" w:rsidRPr="00F76CF3">
              <w:rPr>
                <w:rStyle w:val="Hyperlink"/>
                <w:noProof/>
                <w:szCs w:val="20"/>
              </w:rPr>
              <w:t>6.4</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catalogue of nautical product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_Toc196831537 \h </w:instrText>
            </w:r>
            <w:r w:rsidR="002772FD" w:rsidRPr="00F76CF3">
              <w:rPr>
                <w:noProof/>
                <w:webHidden/>
                <w:szCs w:val="20"/>
              </w:rPr>
            </w:r>
            <w:r w:rsidR="002772FD" w:rsidRPr="00F76CF3">
              <w:rPr>
                <w:noProof/>
                <w:webHidden/>
                <w:szCs w:val="20"/>
              </w:rPr>
              <w:fldChar w:fldCharType="separate"/>
            </w:r>
            <w:r w:rsidR="00B7194B">
              <w:rPr>
                <w:noProof/>
                <w:webHidden/>
                <w:szCs w:val="20"/>
              </w:rPr>
              <w:t>28</w:t>
            </w:r>
            <w:r w:rsidR="002772FD" w:rsidRPr="00F76CF3">
              <w:rPr>
                <w:noProof/>
                <w:webHidden/>
                <w:szCs w:val="20"/>
              </w:rPr>
              <w:fldChar w:fldCharType="end"/>
            </w:r>
          </w:hyperlink>
        </w:p>
        <w:p w14:paraId="4F9CA9D4" w14:textId="49BA4E1E"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8" w:history="1">
            <w:r w:rsidR="002772FD" w:rsidRPr="00F76CF3">
              <w:rPr>
                <w:rStyle w:val="Hyperlink"/>
                <w:noProof/>
                <w:szCs w:val="20"/>
              </w:rPr>
              <w:t>6.5</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contact details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_Toc196831538 \h </w:instrText>
            </w:r>
            <w:r w:rsidR="002772FD" w:rsidRPr="00F76CF3">
              <w:rPr>
                <w:noProof/>
                <w:webHidden/>
                <w:szCs w:val="20"/>
              </w:rPr>
            </w:r>
            <w:r w:rsidR="002772FD" w:rsidRPr="00F76CF3">
              <w:rPr>
                <w:noProof/>
                <w:webHidden/>
                <w:szCs w:val="20"/>
              </w:rPr>
              <w:fldChar w:fldCharType="separate"/>
            </w:r>
            <w:r w:rsidR="00B7194B">
              <w:rPr>
                <w:noProof/>
                <w:webHidden/>
                <w:szCs w:val="20"/>
              </w:rPr>
              <w:t>28</w:t>
            </w:r>
            <w:r w:rsidR="002772FD" w:rsidRPr="00F76CF3">
              <w:rPr>
                <w:noProof/>
                <w:webHidden/>
                <w:szCs w:val="20"/>
              </w:rPr>
              <w:fldChar w:fldCharType="end"/>
            </w:r>
          </w:hyperlink>
        </w:p>
        <w:p w14:paraId="482C1769" w14:textId="26F2BCD9"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9" w:history="1">
            <w:r w:rsidR="002772FD" w:rsidRPr="00F76CF3">
              <w:rPr>
                <w:rStyle w:val="Hyperlink"/>
                <w:noProof/>
                <w:szCs w:val="20"/>
              </w:rPr>
              <w:t>6.6</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distributor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_Toc196831539 \h </w:instrText>
            </w:r>
            <w:r w:rsidR="002772FD" w:rsidRPr="00F76CF3">
              <w:rPr>
                <w:noProof/>
                <w:webHidden/>
                <w:szCs w:val="20"/>
              </w:rPr>
            </w:r>
            <w:r w:rsidR="002772FD" w:rsidRPr="00F76CF3">
              <w:rPr>
                <w:noProof/>
                <w:webHidden/>
                <w:szCs w:val="20"/>
              </w:rPr>
              <w:fldChar w:fldCharType="separate"/>
            </w:r>
            <w:r w:rsidR="00B7194B">
              <w:rPr>
                <w:noProof/>
                <w:webHidden/>
                <w:szCs w:val="20"/>
              </w:rPr>
              <w:t>28</w:t>
            </w:r>
            <w:r w:rsidR="002772FD" w:rsidRPr="00F76CF3">
              <w:rPr>
                <w:noProof/>
                <w:webHidden/>
                <w:szCs w:val="20"/>
              </w:rPr>
              <w:fldChar w:fldCharType="end"/>
            </w:r>
          </w:hyperlink>
        </w:p>
        <w:p w14:paraId="5E8AF87A" w14:textId="4111BB86"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0" w:history="1">
            <w:r w:rsidR="002772FD" w:rsidRPr="00F76CF3">
              <w:rPr>
                <w:rStyle w:val="Hyperlink"/>
                <w:noProof/>
                <w:szCs w:val="20"/>
              </w:rPr>
              <w:t>6.7</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element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_Toc196831540 \h </w:instrText>
            </w:r>
            <w:r w:rsidR="002772FD" w:rsidRPr="00F76CF3">
              <w:rPr>
                <w:noProof/>
                <w:webHidden/>
                <w:szCs w:val="20"/>
              </w:rPr>
            </w:r>
            <w:r w:rsidR="002772FD" w:rsidRPr="00F76CF3">
              <w:rPr>
                <w:noProof/>
                <w:webHidden/>
                <w:szCs w:val="20"/>
              </w:rPr>
              <w:fldChar w:fldCharType="separate"/>
            </w:r>
            <w:r w:rsidR="00B7194B">
              <w:rPr>
                <w:noProof/>
                <w:webHidden/>
                <w:szCs w:val="20"/>
              </w:rPr>
              <w:t>28</w:t>
            </w:r>
            <w:r w:rsidR="002772FD" w:rsidRPr="00F76CF3">
              <w:rPr>
                <w:noProof/>
                <w:webHidden/>
                <w:szCs w:val="20"/>
              </w:rPr>
              <w:fldChar w:fldCharType="end"/>
            </w:r>
          </w:hyperlink>
        </w:p>
        <w:p w14:paraId="146B384A" w14:textId="0AB11CA6"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1" w:history="1">
            <w:r w:rsidR="002772FD" w:rsidRPr="00F76CF3">
              <w:rPr>
                <w:rStyle w:val="Hyperlink"/>
                <w:noProof/>
                <w:szCs w:val="20"/>
              </w:rPr>
              <w:t>6.8</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price information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_Toc196831541 \h </w:instrText>
            </w:r>
            <w:r w:rsidR="002772FD" w:rsidRPr="00F76CF3">
              <w:rPr>
                <w:noProof/>
                <w:webHidden/>
                <w:szCs w:val="20"/>
              </w:rPr>
            </w:r>
            <w:r w:rsidR="002772FD" w:rsidRPr="00F76CF3">
              <w:rPr>
                <w:noProof/>
                <w:webHidden/>
                <w:szCs w:val="20"/>
              </w:rPr>
              <w:fldChar w:fldCharType="separate"/>
            </w:r>
            <w:r w:rsidR="00B7194B">
              <w:rPr>
                <w:noProof/>
                <w:webHidden/>
                <w:szCs w:val="20"/>
              </w:rPr>
              <w:t>28</w:t>
            </w:r>
            <w:r w:rsidR="002772FD" w:rsidRPr="00F76CF3">
              <w:rPr>
                <w:noProof/>
                <w:webHidden/>
                <w:szCs w:val="20"/>
              </w:rPr>
              <w:fldChar w:fldCharType="end"/>
            </w:r>
          </w:hyperlink>
        </w:p>
        <w:p w14:paraId="705B2BCC" w14:textId="182FD861"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2" w:history="1">
            <w:r w:rsidR="002772FD" w:rsidRPr="00F76CF3">
              <w:rPr>
                <w:rStyle w:val="Hyperlink"/>
                <w:noProof/>
                <w:szCs w:val="20"/>
              </w:rPr>
              <w:t>6.9</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producer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_Toc196831542 \h </w:instrText>
            </w:r>
            <w:r w:rsidR="002772FD" w:rsidRPr="00F76CF3">
              <w:rPr>
                <w:noProof/>
                <w:webHidden/>
                <w:szCs w:val="20"/>
              </w:rPr>
            </w:r>
            <w:r w:rsidR="002772FD" w:rsidRPr="00F76CF3">
              <w:rPr>
                <w:noProof/>
                <w:webHidden/>
                <w:szCs w:val="20"/>
              </w:rPr>
              <w:fldChar w:fldCharType="separate"/>
            </w:r>
            <w:r w:rsidR="00B7194B">
              <w:rPr>
                <w:noProof/>
                <w:webHidden/>
                <w:szCs w:val="20"/>
              </w:rPr>
              <w:t>28</w:t>
            </w:r>
            <w:r w:rsidR="002772FD" w:rsidRPr="00F76CF3">
              <w:rPr>
                <w:noProof/>
                <w:webHidden/>
                <w:szCs w:val="20"/>
              </w:rPr>
              <w:fldChar w:fldCharType="end"/>
            </w:r>
          </w:hyperlink>
        </w:p>
        <w:p w14:paraId="74AC24CC" w14:textId="7A5BFB5A"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3" w:history="1">
            <w:r w:rsidR="002772FD" w:rsidRPr="00F76CF3">
              <w:rPr>
                <w:rStyle w:val="Hyperlink"/>
                <w:noProof/>
                <w:szCs w:val="20"/>
              </w:rPr>
              <w:t>6.10</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reference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_Toc196831543 \h </w:instrText>
            </w:r>
            <w:r w:rsidR="002772FD" w:rsidRPr="00F76CF3">
              <w:rPr>
                <w:noProof/>
                <w:webHidden/>
                <w:szCs w:val="20"/>
              </w:rPr>
            </w:r>
            <w:r w:rsidR="002772FD" w:rsidRPr="00F76CF3">
              <w:rPr>
                <w:noProof/>
                <w:webHidden/>
                <w:szCs w:val="20"/>
              </w:rPr>
              <w:fldChar w:fldCharType="separate"/>
            </w:r>
            <w:r w:rsidR="00B7194B">
              <w:rPr>
                <w:noProof/>
                <w:webHidden/>
                <w:szCs w:val="20"/>
              </w:rPr>
              <w:t>28</w:t>
            </w:r>
            <w:r w:rsidR="002772FD" w:rsidRPr="00F76CF3">
              <w:rPr>
                <w:noProof/>
                <w:webHidden/>
                <w:szCs w:val="20"/>
              </w:rPr>
              <w:fldChar w:fldCharType="end"/>
            </w:r>
          </w:hyperlink>
        </w:p>
        <w:p w14:paraId="0B0C9156" w14:textId="206477D3"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4" w:history="1">
            <w:r w:rsidR="002772FD" w:rsidRPr="00F76CF3">
              <w:rPr>
                <w:rStyle w:val="Hyperlink"/>
                <w:noProof/>
                <w:szCs w:val="20"/>
              </w:rPr>
              <w:t>6.11</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requirement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_Toc196831544 \h </w:instrText>
            </w:r>
            <w:r w:rsidR="002772FD" w:rsidRPr="00F76CF3">
              <w:rPr>
                <w:noProof/>
                <w:webHidden/>
                <w:szCs w:val="20"/>
              </w:rPr>
            </w:r>
            <w:r w:rsidR="002772FD" w:rsidRPr="00F76CF3">
              <w:rPr>
                <w:noProof/>
                <w:webHidden/>
                <w:szCs w:val="20"/>
              </w:rPr>
              <w:fldChar w:fldCharType="separate"/>
            </w:r>
            <w:r w:rsidR="00B7194B">
              <w:rPr>
                <w:noProof/>
                <w:webHidden/>
                <w:szCs w:val="20"/>
              </w:rPr>
              <w:t>29</w:t>
            </w:r>
            <w:r w:rsidR="002772FD" w:rsidRPr="00F76CF3">
              <w:rPr>
                <w:noProof/>
                <w:webHidden/>
                <w:szCs w:val="20"/>
              </w:rPr>
              <w:fldChar w:fldCharType="end"/>
            </w:r>
          </w:hyperlink>
        </w:p>
        <w:p w14:paraId="7C304104" w14:textId="726D18A6"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5" w:history="1">
            <w:r w:rsidR="002772FD" w:rsidRPr="00F76CF3">
              <w:rPr>
                <w:rStyle w:val="Hyperlink"/>
                <w:noProof/>
                <w:szCs w:val="20"/>
              </w:rPr>
              <w:t>6.12</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source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_Toc196831545 \h </w:instrText>
            </w:r>
            <w:r w:rsidR="002772FD" w:rsidRPr="00F76CF3">
              <w:rPr>
                <w:noProof/>
                <w:webHidden/>
                <w:szCs w:val="20"/>
              </w:rPr>
            </w:r>
            <w:r w:rsidR="002772FD" w:rsidRPr="00F76CF3">
              <w:rPr>
                <w:noProof/>
                <w:webHidden/>
                <w:szCs w:val="20"/>
              </w:rPr>
              <w:fldChar w:fldCharType="separate"/>
            </w:r>
            <w:r w:rsidR="00B7194B">
              <w:rPr>
                <w:noProof/>
                <w:webHidden/>
                <w:szCs w:val="20"/>
              </w:rPr>
              <w:t>29</w:t>
            </w:r>
            <w:r w:rsidR="002772FD" w:rsidRPr="00F76CF3">
              <w:rPr>
                <w:noProof/>
                <w:webHidden/>
                <w:szCs w:val="20"/>
              </w:rPr>
              <w:fldChar w:fldCharType="end"/>
            </w:r>
          </w:hyperlink>
        </w:p>
        <w:p w14:paraId="623B402B" w14:textId="5F8B7B87"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6" w:history="1">
            <w:r w:rsidR="002772FD" w:rsidRPr="00F76CF3">
              <w:rPr>
                <w:rStyle w:val="Hyperlink"/>
                <w:noProof/>
                <w:szCs w:val="20"/>
              </w:rPr>
              <w:t>6.13</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main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_Toc196831546 \h </w:instrText>
            </w:r>
            <w:r w:rsidR="002772FD" w:rsidRPr="00F76CF3">
              <w:rPr>
                <w:noProof/>
                <w:webHidden/>
                <w:szCs w:val="20"/>
              </w:rPr>
            </w:r>
            <w:r w:rsidR="002772FD" w:rsidRPr="00F76CF3">
              <w:rPr>
                <w:noProof/>
                <w:webHidden/>
                <w:szCs w:val="20"/>
              </w:rPr>
              <w:fldChar w:fldCharType="separate"/>
            </w:r>
            <w:r w:rsidR="00B7194B">
              <w:rPr>
                <w:noProof/>
                <w:webHidden/>
                <w:szCs w:val="20"/>
              </w:rPr>
              <w:t>29</w:t>
            </w:r>
            <w:r w:rsidR="002772FD" w:rsidRPr="00F76CF3">
              <w:rPr>
                <w:noProof/>
                <w:webHidden/>
                <w:szCs w:val="20"/>
              </w:rPr>
              <w:fldChar w:fldCharType="end"/>
            </w:r>
          </w:hyperlink>
        </w:p>
        <w:p w14:paraId="1619AC6E" w14:textId="2703F2A8"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7" w:history="1">
            <w:r w:rsidR="002772FD" w:rsidRPr="00F76CF3">
              <w:rPr>
                <w:rStyle w:val="Hyperlink"/>
                <w:noProof/>
                <w:szCs w:val="20"/>
              </w:rPr>
              <w:t>6.14</w:t>
            </w:r>
            <w:r w:rsidR="002772FD" w:rsidRPr="00F76CF3">
              <w:rPr>
                <w:rFonts w:eastAsiaTheme="minorEastAsia"/>
                <w:noProof/>
                <w:kern w:val="2"/>
                <w:szCs w:val="20"/>
                <w:lang w:eastAsia="en-GB"/>
                <w14:ligatures w14:val="standardContextual"/>
              </w:rPr>
              <w:tab/>
            </w:r>
            <w:r w:rsidR="002772FD" w:rsidRPr="00F76CF3">
              <w:rPr>
                <w:rStyle w:val="Hyperlink"/>
                <w:noProof/>
                <w:szCs w:val="20"/>
              </w:rPr>
              <w:t>The panel</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_Toc196831547 \h </w:instrText>
            </w:r>
            <w:r w:rsidR="002772FD" w:rsidRPr="00F76CF3">
              <w:rPr>
                <w:noProof/>
                <w:webHidden/>
                <w:szCs w:val="20"/>
              </w:rPr>
            </w:r>
            <w:r w:rsidR="002772FD" w:rsidRPr="00F76CF3">
              <w:rPr>
                <w:noProof/>
                <w:webHidden/>
                <w:szCs w:val="20"/>
              </w:rPr>
              <w:fldChar w:fldCharType="separate"/>
            </w:r>
            <w:r w:rsidR="00B7194B">
              <w:rPr>
                <w:noProof/>
                <w:webHidden/>
                <w:szCs w:val="20"/>
              </w:rPr>
              <w:t>29</w:t>
            </w:r>
            <w:r w:rsidR="002772FD" w:rsidRPr="00F76CF3">
              <w:rPr>
                <w:noProof/>
                <w:webHidden/>
                <w:szCs w:val="20"/>
              </w:rPr>
              <w:fldChar w:fldCharType="end"/>
            </w:r>
          </w:hyperlink>
        </w:p>
        <w:p w14:paraId="71F8C6A2" w14:textId="34E7E0BB" w:rsidR="002772FD" w:rsidRPr="00F76CF3" w:rsidRDefault="00990D1F" w:rsidP="00F76CF3">
          <w:pPr>
            <w:pStyle w:val="TOC1"/>
            <w:tabs>
              <w:tab w:val="right" w:leader="dot" w:pos="9880"/>
            </w:tabs>
            <w:spacing w:before="120" w:after="0"/>
            <w:rPr>
              <w:rFonts w:eastAsiaTheme="minorEastAsia"/>
              <w:noProof/>
              <w:kern w:val="2"/>
              <w:lang w:eastAsia="en-GB"/>
              <w14:ligatures w14:val="standardContextual"/>
            </w:rPr>
          </w:pPr>
          <w:hyperlink w:anchor="_Toc196831548" w:history="1">
            <w:r w:rsidR="002772FD" w:rsidRPr="00F76CF3">
              <w:rPr>
                <w:rStyle w:val="Hyperlink"/>
                <w:noProof/>
                <w:w w:val="99"/>
              </w:rPr>
              <w:t>7</w:t>
            </w:r>
            <w:r w:rsidR="002772FD" w:rsidRPr="00F76CF3">
              <w:rPr>
                <w:rFonts w:eastAsiaTheme="minorEastAsia"/>
                <w:noProof/>
                <w:kern w:val="2"/>
                <w:lang w:eastAsia="en-GB"/>
                <w14:ligatures w14:val="standardContextual"/>
              </w:rPr>
              <w:tab/>
            </w:r>
            <w:r w:rsidR="002772FD" w:rsidRPr="00F76CF3">
              <w:rPr>
                <w:rStyle w:val="Hyperlink"/>
                <w:noProof/>
              </w:rPr>
              <w:t>Attribute and Enumerate Descriptions</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_Toc196831548 \h </w:instrText>
            </w:r>
            <w:r w:rsidR="002772FD" w:rsidRPr="00F76CF3">
              <w:rPr>
                <w:noProof/>
                <w:webHidden/>
              </w:rPr>
            </w:r>
            <w:r w:rsidR="002772FD" w:rsidRPr="00F76CF3">
              <w:rPr>
                <w:noProof/>
                <w:webHidden/>
              </w:rPr>
              <w:fldChar w:fldCharType="separate"/>
            </w:r>
            <w:r w:rsidR="00B7194B">
              <w:rPr>
                <w:noProof/>
                <w:webHidden/>
              </w:rPr>
              <w:t>30</w:t>
            </w:r>
            <w:r w:rsidR="002772FD" w:rsidRPr="00F76CF3">
              <w:rPr>
                <w:noProof/>
                <w:webHidden/>
              </w:rPr>
              <w:fldChar w:fldCharType="end"/>
            </w:r>
          </w:hyperlink>
        </w:p>
        <w:p w14:paraId="6FE92A69" w14:textId="62789886"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9" w:history="1">
            <w:r w:rsidR="002772FD" w:rsidRPr="00F76CF3">
              <w:rPr>
                <w:rStyle w:val="Hyperlink"/>
                <w:noProof/>
                <w:szCs w:val="20"/>
              </w:rPr>
              <w:t>7.1</w:t>
            </w:r>
            <w:r w:rsidR="002772FD" w:rsidRPr="00F76CF3">
              <w:rPr>
                <w:rFonts w:eastAsiaTheme="minorEastAsia"/>
                <w:noProof/>
                <w:kern w:val="2"/>
                <w:szCs w:val="20"/>
                <w:lang w:eastAsia="en-GB"/>
                <w14:ligatures w14:val="standardContextual"/>
              </w:rPr>
              <w:tab/>
            </w:r>
            <w:r w:rsidR="002772FD" w:rsidRPr="00F76CF3">
              <w:rPr>
                <w:rStyle w:val="Hyperlink"/>
                <w:noProof/>
                <w:szCs w:val="20"/>
              </w:rPr>
              <w:t>administrative division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_Toc196831549 \h </w:instrText>
            </w:r>
            <w:r w:rsidR="002772FD" w:rsidRPr="00F76CF3">
              <w:rPr>
                <w:noProof/>
                <w:webHidden/>
                <w:szCs w:val="20"/>
              </w:rPr>
            </w:r>
            <w:r w:rsidR="002772FD" w:rsidRPr="00F76CF3">
              <w:rPr>
                <w:noProof/>
                <w:webHidden/>
                <w:szCs w:val="20"/>
              </w:rPr>
              <w:fldChar w:fldCharType="separate"/>
            </w:r>
            <w:r w:rsidR="00B7194B">
              <w:rPr>
                <w:noProof/>
                <w:webHidden/>
                <w:szCs w:val="20"/>
              </w:rPr>
              <w:t>30</w:t>
            </w:r>
            <w:r w:rsidR="002772FD" w:rsidRPr="00F76CF3">
              <w:rPr>
                <w:noProof/>
                <w:webHidden/>
                <w:szCs w:val="20"/>
              </w:rPr>
              <w:fldChar w:fldCharType="end"/>
            </w:r>
          </w:hyperlink>
        </w:p>
        <w:p w14:paraId="5F0CFE32" w14:textId="1F4634F5"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0" w:history="1">
            <w:r w:rsidR="002772FD" w:rsidRPr="00F76CF3">
              <w:rPr>
                <w:rStyle w:val="Hyperlink"/>
                <w:noProof/>
                <w:szCs w:val="20"/>
              </w:rPr>
              <w:t>7.2</w:t>
            </w:r>
            <w:r w:rsidR="002772FD" w:rsidRPr="00F76CF3">
              <w:rPr>
                <w:rFonts w:eastAsiaTheme="minorEastAsia"/>
                <w:noProof/>
                <w:kern w:val="2"/>
                <w:szCs w:val="20"/>
                <w:lang w:eastAsia="en-GB"/>
                <w14:ligatures w14:val="standardContextual"/>
              </w:rPr>
              <w:tab/>
            </w:r>
            <w:r w:rsidR="002772FD" w:rsidRPr="00F76CF3">
              <w:rPr>
                <w:rStyle w:val="Hyperlink"/>
                <w:noProof/>
                <w:szCs w:val="20"/>
              </w:rPr>
              <w:t>agency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_Toc196831550 \h </w:instrText>
            </w:r>
            <w:r w:rsidR="002772FD" w:rsidRPr="00F76CF3">
              <w:rPr>
                <w:noProof/>
                <w:webHidden/>
                <w:szCs w:val="20"/>
              </w:rPr>
            </w:r>
            <w:r w:rsidR="002772FD" w:rsidRPr="00F76CF3">
              <w:rPr>
                <w:noProof/>
                <w:webHidden/>
                <w:szCs w:val="20"/>
              </w:rPr>
              <w:fldChar w:fldCharType="separate"/>
            </w:r>
            <w:r w:rsidR="00B7194B">
              <w:rPr>
                <w:noProof/>
                <w:webHidden/>
                <w:szCs w:val="20"/>
              </w:rPr>
              <w:t>30</w:t>
            </w:r>
            <w:r w:rsidR="002772FD" w:rsidRPr="00F76CF3">
              <w:rPr>
                <w:noProof/>
                <w:webHidden/>
                <w:szCs w:val="20"/>
              </w:rPr>
              <w:fldChar w:fldCharType="end"/>
            </w:r>
          </w:hyperlink>
        </w:p>
        <w:p w14:paraId="1080AE57" w14:textId="03DB0D9F"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1" w:history="1">
            <w:r w:rsidR="002772FD" w:rsidRPr="00F76CF3">
              <w:rPr>
                <w:rStyle w:val="Hyperlink"/>
                <w:noProof/>
                <w:szCs w:val="20"/>
              </w:rPr>
              <w:t>7.3</w:t>
            </w:r>
            <w:r w:rsidR="002772FD" w:rsidRPr="00F76CF3">
              <w:rPr>
                <w:rFonts w:eastAsiaTheme="minorEastAsia"/>
                <w:noProof/>
                <w:kern w:val="2"/>
                <w:szCs w:val="20"/>
                <w:lang w:eastAsia="en-GB"/>
                <w14:ligatures w14:val="standardContextual"/>
              </w:rPr>
              <w:tab/>
            </w:r>
            <w:r w:rsidR="002772FD" w:rsidRPr="00F76CF3">
              <w:rPr>
                <w:rStyle w:val="Hyperlink"/>
                <w:noProof/>
                <w:szCs w:val="20"/>
              </w:rPr>
              <w:t>agency responsible for production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_Toc196831551 \h </w:instrText>
            </w:r>
            <w:r w:rsidR="002772FD" w:rsidRPr="00F76CF3">
              <w:rPr>
                <w:noProof/>
                <w:webHidden/>
                <w:szCs w:val="20"/>
              </w:rPr>
            </w:r>
            <w:r w:rsidR="002772FD" w:rsidRPr="00F76CF3">
              <w:rPr>
                <w:noProof/>
                <w:webHidden/>
                <w:szCs w:val="20"/>
              </w:rPr>
              <w:fldChar w:fldCharType="separate"/>
            </w:r>
            <w:r w:rsidR="00B7194B">
              <w:rPr>
                <w:noProof/>
                <w:webHidden/>
                <w:szCs w:val="20"/>
              </w:rPr>
              <w:t>30</w:t>
            </w:r>
            <w:r w:rsidR="002772FD" w:rsidRPr="00F76CF3">
              <w:rPr>
                <w:noProof/>
                <w:webHidden/>
                <w:szCs w:val="20"/>
              </w:rPr>
              <w:fldChar w:fldCharType="end"/>
            </w:r>
          </w:hyperlink>
        </w:p>
        <w:p w14:paraId="33AD01D8" w14:textId="56D88BDF"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2" w:history="1">
            <w:r w:rsidR="002772FD" w:rsidRPr="00F76CF3">
              <w:rPr>
                <w:rStyle w:val="Hyperlink"/>
                <w:noProof/>
                <w:szCs w:val="20"/>
              </w:rPr>
              <w:t>7.4</w:t>
            </w:r>
            <w:r w:rsidR="002772FD" w:rsidRPr="00F76CF3">
              <w:rPr>
                <w:rFonts w:eastAsiaTheme="minorEastAsia"/>
                <w:noProof/>
                <w:kern w:val="2"/>
                <w:szCs w:val="20"/>
                <w:lang w:eastAsia="en-GB"/>
                <w14:ligatures w14:val="standardContextual"/>
              </w:rPr>
              <w:tab/>
            </w:r>
            <w:r w:rsidR="002772FD" w:rsidRPr="00F76CF3">
              <w:rPr>
                <w:rStyle w:val="Hyperlink"/>
                <w:noProof/>
                <w:szCs w:val="20"/>
              </w:rPr>
              <w:t>application profile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_Toc196831552 \h </w:instrText>
            </w:r>
            <w:r w:rsidR="002772FD" w:rsidRPr="00F76CF3">
              <w:rPr>
                <w:noProof/>
                <w:webHidden/>
                <w:szCs w:val="20"/>
              </w:rPr>
            </w:r>
            <w:r w:rsidR="002772FD" w:rsidRPr="00F76CF3">
              <w:rPr>
                <w:noProof/>
                <w:webHidden/>
                <w:szCs w:val="20"/>
              </w:rPr>
              <w:fldChar w:fldCharType="separate"/>
            </w:r>
            <w:r w:rsidR="00B7194B">
              <w:rPr>
                <w:noProof/>
                <w:webHidden/>
                <w:szCs w:val="20"/>
              </w:rPr>
              <w:t>30</w:t>
            </w:r>
            <w:r w:rsidR="002772FD" w:rsidRPr="00F76CF3">
              <w:rPr>
                <w:noProof/>
                <w:webHidden/>
                <w:szCs w:val="20"/>
              </w:rPr>
              <w:fldChar w:fldCharType="end"/>
            </w:r>
          </w:hyperlink>
        </w:p>
        <w:p w14:paraId="0F2C84D4" w14:textId="20D74468"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3" w:history="1">
            <w:r w:rsidR="002772FD" w:rsidRPr="00F76CF3">
              <w:rPr>
                <w:rStyle w:val="Hyperlink"/>
                <w:noProof/>
                <w:szCs w:val="20"/>
              </w:rPr>
              <w:t>7.5</w:t>
            </w:r>
            <w:r w:rsidR="002772FD" w:rsidRPr="00F76CF3">
              <w:rPr>
                <w:rFonts w:eastAsiaTheme="minorEastAsia"/>
                <w:noProof/>
                <w:kern w:val="2"/>
                <w:szCs w:val="20"/>
                <w:lang w:eastAsia="en-GB"/>
                <w14:ligatures w14:val="standardContextual"/>
              </w:rPr>
              <w:tab/>
            </w:r>
            <w:r w:rsidR="002772FD" w:rsidRPr="00F76CF3">
              <w:rPr>
                <w:rStyle w:val="Hyperlink"/>
                <w:noProof/>
                <w:szCs w:val="20"/>
              </w:rPr>
              <w:t>approximate grid resolution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_Toc196831553 \h </w:instrText>
            </w:r>
            <w:r w:rsidR="002772FD" w:rsidRPr="00F76CF3">
              <w:rPr>
                <w:noProof/>
                <w:webHidden/>
                <w:szCs w:val="20"/>
              </w:rPr>
            </w:r>
            <w:r w:rsidR="002772FD" w:rsidRPr="00F76CF3">
              <w:rPr>
                <w:noProof/>
                <w:webHidden/>
                <w:szCs w:val="20"/>
              </w:rPr>
              <w:fldChar w:fldCharType="separate"/>
            </w:r>
            <w:r w:rsidR="00B7194B">
              <w:rPr>
                <w:noProof/>
                <w:webHidden/>
                <w:szCs w:val="20"/>
              </w:rPr>
              <w:t>30</w:t>
            </w:r>
            <w:r w:rsidR="002772FD" w:rsidRPr="00F76CF3">
              <w:rPr>
                <w:noProof/>
                <w:webHidden/>
                <w:szCs w:val="20"/>
              </w:rPr>
              <w:fldChar w:fldCharType="end"/>
            </w:r>
          </w:hyperlink>
        </w:p>
        <w:p w14:paraId="39F065D3" w14:textId="1CAA5947"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4" w:history="1">
            <w:r w:rsidR="002772FD" w:rsidRPr="00F76CF3">
              <w:rPr>
                <w:rStyle w:val="Hyperlink"/>
                <w:noProof/>
                <w:szCs w:val="20"/>
              </w:rPr>
              <w:t>7.6</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catalogue element classification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_Toc196831554 \h </w:instrText>
            </w:r>
            <w:r w:rsidR="002772FD" w:rsidRPr="00F76CF3">
              <w:rPr>
                <w:noProof/>
                <w:webHidden/>
                <w:szCs w:val="20"/>
              </w:rPr>
            </w:r>
            <w:r w:rsidR="002772FD" w:rsidRPr="00F76CF3">
              <w:rPr>
                <w:noProof/>
                <w:webHidden/>
                <w:szCs w:val="20"/>
              </w:rPr>
              <w:fldChar w:fldCharType="separate"/>
            </w:r>
            <w:r w:rsidR="00B7194B">
              <w:rPr>
                <w:noProof/>
                <w:webHidden/>
                <w:szCs w:val="20"/>
              </w:rPr>
              <w:t>30</w:t>
            </w:r>
            <w:r w:rsidR="002772FD" w:rsidRPr="00F76CF3">
              <w:rPr>
                <w:noProof/>
                <w:webHidden/>
                <w:szCs w:val="20"/>
              </w:rPr>
              <w:fldChar w:fldCharType="end"/>
            </w:r>
          </w:hyperlink>
        </w:p>
        <w:p w14:paraId="567F1AF4" w14:textId="15A0285D"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5" w:history="1">
            <w:r w:rsidR="002772FD" w:rsidRPr="00F76CF3">
              <w:rPr>
                <w:rStyle w:val="Hyperlink"/>
                <w:noProof/>
                <w:szCs w:val="20"/>
              </w:rPr>
              <w:t>7.7</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catalogue element identifier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_Toc196831555 \h </w:instrText>
            </w:r>
            <w:r w:rsidR="002772FD" w:rsidRPr="00F76CF3">
              <w:rPr>
                <w:noProof/>
                <w:webHidden/>
                <w:szCs w:val="20"/>
              </w:rPr>
            </w:r>
            <w:r w:rsidR="002772FD" w:rsidRPr="00F76CF3">
              <w:rPr>
                <w:noProof/>
                <w:webHidden/>
                <w:szCs w:val="20"/>
              </w:rPr>
              <w:fldChar w:fldCharType="separate"/>
            </w:r>
            <w:r w:rsidR="00B7194B">
              <w:rPr>
                <w:noProof/>
                <w:webHidden/>
                <w:szCs w:val="20"/>
              </w:rPr>
              <w:t>31</w:t>
            </w:r>
            <w:r w:rsidR="002772FD" w:rsidRPr="00F76CF3">
              <w:rPr>
                <w:noProof/>
                <w:webHidden/>
                <w:szCs w:val="20"/>
              </w:rPr>
              <w:fldChar w:fldCharType="end"/>
            </w:r>
          </w:hyperlink>
        </w:p>
        <w:p w14:paraId="6539F188" w14:textId="7837BB44"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6" w:history="1">
            <w:r w:rsidR="002772FD" w:rsidRPr="00F76CF3">
              <w:rPr>
                <w:rStyle w:val="Hyperlink"/>
                <w:noProof/>
                <w:szCs w:val="20"/>
              </w:rPr>
              <w:t>7.8</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catalogue section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_Toc196831556 \h </w:instrText>
            </w:r>
            <w:r w:rsidR="002772FD" w:rsidRPr="00F76CF3">
              <w:rPr>
                <w:noProof/>
                <w:webHidden/>
                <w:szCs w:val="20"/>
              </w:rPr>
            </w:r>
            <w:r w:rsidR="002772FD" w:rsidRPr="00F76CF3">
              <w:rPr>
                <w:noProof/>
                <w:webHidden/>
                <w:szCs w:val="20"/>
              </w:rPr>
              <w:fldChar w:fldCharType="separate"/>
            </w:r>
            <w:r w:rsidR="00B7194B">
              <w:rPr>
                <w:noProof/>
                <w:webHidden/>
                <w:szCs w:val="20"/>
              </w:rPr>
              <w:t>31</w:t>
            </w:r>
            <w:r w:rsidR="002772FD" w:rsidRPr="00F76CF3">
              <w:rPr>
                <w:noProof/>
                <w:webHidden/>
                <w:szCs w:val="20"/>
              </w:rPr>
              <w:fldChar w:fldCharType="end"/>
            </w:r>
          </w:hyperlink>
        </w:p>
        <w:p w14:paraId="7AF3E803" w14:textId="72B7CB93"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7" w:history="1">
            <w:r w:rsidR="002772FD" w:rsidRPr="00F76CF3">
              <w:rPr>
                <w:rStyle w:val="Hyperlink"/>
                <w:noProof/>
                <w:szCs w:val="20"/>
              </w:rPr>
              <w:t>7.9</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catalogue section title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_Toc196831557 \h </w:instrText>
            </w:r>
            <w:r w:rsidR="002772FD" w:rsidRPr="00F76CF3">
              <w:rPr>
                <w:noProof/>
                <w:webHidden/>
                <w:szCs w:val="20"/>
              </w:rPr>
            </w:r>
            <w:r w:rsidR="002772FD" w:rsidRPr="00F76CF3">
              <w:rPr>
                <w:noProof/>
                <w:webHidden/>
                <w:szCs w:val="20"/>
              </w:rPr>
              <w:fldChar w:fldCharType="separate"/>
            </w:r>
            <w:r w:rsidR="00B7194B">
              <w:rPr>
                <w:noProof/>
                <w:webHidden/>
                <w:szCs w:val="20"/>
              </w:rPr>
              <w:t>32</w:t>
            </w:r>
            <w:r w:rsidR="002772FD" w:rsidRPr="00F76CF3">
              <w:rPr>
                <w:noProof/>
                <w:webHidden/>
                <w:szCs w:val="20"/>
              </w:rPr>
              <w:fldChar w:fldCharType="end"/>
            </w:r>
          </w:hyperlink>
        </w:p>
        <w:p w14:paraId="7A18B3B9" w14:textId="62121A42"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8" w:history="1">
            <w:r w:rsidR="002772FD" w:rsidRPr="00F76CF3">
              <w:rPr>
                <w:rStyle w:val="Hyperlink"/>
                <w:noProof/>
                <w:szCs w:val="20"/>
              </w:rPr>
              <w:t>7.10</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category of authority</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_Toc196831558 \h </w:instrText>
            </w:r>
            <w:r w:rsidR="002772FD" w:rsidRPr="00F76CF3">
              <w:rPr>
                <w:noProof/>
                <w:webHidden/>
                <w:szCs w:val="20"/>
              </w:rPr>
            </w:r>
            <w:r w:rsidR="002772FD" w:rsidRPr="00F76CF3">
              <w:rPr>
                <w:noProof/>
                <w:webHidden/>
                <w:szCs w:val="20"/>
              </w:rPr>
              <w:fldChar w:fldCharType="separate"/>
            </w:r>
            <w:r w:rsidR="00B7194B">
              <w:rPr>
                <w:noProof/>
                <w:webHidden/>
                <w:szCs w:val="20"/>
              </w:rPr>
              <w:t>32</w:t>
            </w:r>
            <w:r w:rsidR="002772FD" w:rsidRPr="00F76CF3">
              <w:rPr>
                <w:noProof/>
                <w:webHidden/>
                <w:szCs w:val="20"/>
              </w:rPr>
              <w:fldChar w:fldCharType="end"/>
            </w:r>
          </w:hyperlink>
        </w:p>
        <w:p w14:paraId="20B3AB22" w14:textId="1888B835"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9" w:history="1">
            <w:r w:rsidR="002772FD" w:rsidRPr="00F76CF3">
              <w:rPr>
                <w:rStyle w:val="Hyperlink"/>
                <w:noProof/>
                <w:szCs w:val="20"/>
              </w:rPr>
              <w:t>7.11</w:t>
            </w:r>
            <w:r w:rsidR="002772FD" w:rsidRPr="00F76CF3">
              <w:rPr>
                <w:rFonts w:eastAsiaTheme="minorEastAsia"/>
                <w:noProof/>
                <w:kern w:val="2"/>
                <w:szCs w:val="20"/>
                <w:lang w:eastAsia="en-GB"/>
                <w14:ligatures w14:val="standardContextual"/>
              </w:rPr>
              <w:tab/>
            </w:r>
            <w:r w:rsidR="002772FD" w:rsidRPr="00F76CF3">
              <w:rPr>
                <w:rStyle w:val="Hyperlink"/>
                <w:noProof/>
                <w:szCs w:val="20"/>
              </w:rPr>
              <w:t>category of product mapping</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_Toc196831559 \h </w:instrText>
            </w:r>
            <w:r w:rsidR="002772FD" w:rsidRPr="00F76CF3">
              <w:rPr>
                <w:noProof/>
                <w:webHidden/>
                <w:szCs w:val="20"/>
              </w:rPr>
            </w:r>
            <w:r w:rsidR="002772FD" w:rsidRPr="00F76CF3">
              <w:rPr>
                <w:noProof/>
                <w:webHidden/>
                <w:szCs w:val="20"/>
              </w:rPr>
              <w:fldChar w:fldCharType="separate"/>
            </w:r>
            <w:r w:rsidR="00B7194B">
              <w:rPr>
                <w:noProof/>
                <w:webHidden/>
                <w:szCs w:val="20"/>
              </w:rPr>
              <w:t>33</w:t>
            </w:r>
            <w:r w:rsidR="002772FD" w:rsidRPr="00F76CF3">
              <w:rPr>
                <w:noProof/>
                <w:webHidden/>
                <w:szCs w:val="20"/>
              </w:rPr>
              <w:fldChar w:fldCharType="end"/>
            </w:r>
          </w:hyperlink>
        </w:p>
        <w:p w14:paraId="27B8F29F" w14:textId="017AF235"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0" w:history="1">
            <w:r w:rsidR="002772FD" w:rsidRPr="00F76CF3">
              <w:rPr>
                <w:rStyle w:val="Hyperlink"/>
                <w:noProof/>
                <w:szCs w:val="20"/>
              </w:rPr>
              <w:t>7.12</w:t>
            </w:r>
            <w:r w:rsidR="002772FD" w:rsidRPr="00F76CF3">
              <w:rPr>
                <w:rFonts w:eastAsiaTheme="minorEastAsia"/>
                <w:noProof/>
                <w:kern w:val="2"/>
                <w:szCs w:val="20"/>
                <w:lang w:eastAsia="en-GB"/>
                <w14:ligatures w14:val="standardContextual"/>
              </w:rPr>
              <w:tab/>
            </w:r>
            <w:r w:rsidR="002772FD" w:rsidRPr="00F76CF3">
              <w:rPr>
                <w:rStyle w:val="Hyperlink"/>
                <w:noProof/>
                <w:szCs w:val="20"/>
              </w:rPr>
              <w:t>character encoding</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_Toc196831560 \h </w:instrText>
            </w:r>
            <w:r w:rsidR="002772FD" w:rsidRPr="00F76CF3">
              <w:rPr>
                <w:noProof/>
                <w:webHidden/>
                <w:szCs w:val="20"/>
              </w:rPr>
            </w:r>
            <w:r w:rsidR="002772FD" w:rsidRPr="00F76CF3">
              <w:rPr>
                <w:noProof/>
                <w:webHidden/>
                <w:szCs w:val="20"/>
              </w:rPr>
              <w:fldChar w:fldCharType="separate"/>
            </w:r>
            <w:r w:rsidR="00B7194B">
              <w:rPr>
                <w:noProof/>
                <w:webHidden/>
                <w:szCs w:val="20"/>
              </w:rPr>
              <w:t>33</w:t>
            </w:r>
            <w:r w:rsidR="002772FD" w:rsidRPr="00F76CF3">
              <w:rPr>
                <w:noProof/>
                <w:webHidden/>
                <w:szCs w:val="20"/>
              </w:rPr>
              <w:fldChar w:fldCharType="end"/>
            </w:r>
          </w:hyperlink>
        </w:p>
        <w:p w14:paraId="7D408B3C" w14:textId="7DED70B5"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1" w:history="1">
            <w:r w:rsidR="002772FD" w:rsidRPr="00F76CF3">
              <w:rPr>
                <w:rStyle w:val="Hyperlink"/>
                <w:noProof/>
                <w:szCs w:val="20"/>
              </w:rPr>
              <w:t>7.13</w:t>
            </w:r>
            <w:r w:rsidR="002772FD" w:rsidRPr="00F76CF3">
              <w:rPr>
                <w:rFonts w:eastAsiaTheme="minorEastAsia"/>
                <w:noProof/>
                <w:kern w:val="2"/>
                <w:szCs w:val="20"/>
                <w:lang w:eastAsia="en-GB"/>
                <w14:ligatures w14:val="standardContextual"/>
              </w:rPr>
              <w:tab/>
            </w:r>
            <w:r w:rsidR="002772FD" w:rsidRPr="00F76CF3">
              <w:rPr>
                <w:rStyle w:val="Hyperlink"/>
                <w:noProof/>
                <w:szCs w:val="20"/>
              </w:rPr>
              <w:t>city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_Toc196831561 \h </w:instrText>
            </w:r>
            <w:r w:rsidR="002772FD" w:rsidRPr="00F76CF3">
              <w:rPr>
                <w:noProof/>
                <w:webHidden/>
                <w:szCs w:val="20"/>
              </w:rPr>
            </w:r>
            <w:r w:rsidR="002772FD" w:rsidRPr="00F76CF3">
              <w:rPr>
                <w:noProof/>
                <w:webHidden/>
                <w:szCs w:val="20"/>
              </w:rPr>
              <w:fldChar w:fldCharType="separate"/>
            </w:r>
            <w:r w:rsidR="00B7194B">
              <w:rPr>
                <w:noProof/>
                <w:webHidden/>
                <w:szCs w:val="20"/>
              </w:rPr>
              <w:t>33</w:t>
            </w:r>
            <w:r w:rsidR="002772FD" w:rsidRPr="00F76CF3">
              <w:rPr>
                <w:noProof/>
                <w:webHidden/>
                <w:szCs w:val="20"/>
              </w:rPr>
              <w:fldChar w:fldCharType="end"/>
            </w:r>
          </w:hyperlink>
        </w:p>
        <w:p w14:paraId="302A75F5" w14:textId="27B564C0"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2" w:history="1">
            <w:r w:rsidR="002772FD" w:rsidRPr="00F76CF3">
              <w:rPr>
                <w:rStyle w:val="Hyperlink"/>
                <w:noProof/>
                <w:szCs w:val="20"/>
              </w:rPr>
              <w:t>7.14</w:t>
            </w:r>
            <w:r w:rsidR="002772FD" w:rsidRPr="00F76CF3">
              <w:rPr>
                <w:rFonts w:eastAsiaTheme="minorEastAsia"/>
                <w:noProof/>
                <w:kern w:val="2"/>
                <w:szCs w:val="20"/>
                <w:lang w:eastAsia="en-GB"/>
                <w14:ligatures w14:val="standardContextual"/>
              </w:rPr>
              <w:tab/>
            </w:r>
            <w:r w:rsidR="002772FD" w:rsidRPr="00F76CF3">
              <w:rPr>
                <w:rStyle w:val="Hyperlink"/>
                <w:noProof/>
                <w:szCs w:val="20"/>
              </w:rPr>
              <w:t>classification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_Toc196831562 \h </w:instrText>
            </w:r>
            <w:r w:rsidR="002772FD" w:rsidRPr="00F76CF3">
              <w:rPr>
                <w:noProof/>
                <w:webHidden/>
                <w:szCs w:val="20"/>
              </w:rPr>
            </w:r>
            <w:r w:rsidR="002772FD" w:rsidRPr="00F76CF3">
              <w:rPr>
                <w:noProof/>
                <w:webHidden/>
                <w:szCs w:val="20"/>
              </w:rPr>
              <w:fldChar w:fldCharType="separate"/>
            </w:r>
            <w:r w:rsidR="00B7194B">
              <w:rPr>
                <w:noProof/>
                <w:webHidden/>
                <w:szCs w:val="20"/>
              </w:rPr>
              <w:t>34</w:t>
            </w:r>
            <w:r w:rsidR="002772FD" w:rsidRPr="00F76CF3">
              <w:rPr>
                <w:noProof/>
                <w:webHidden/>
                <w:szCs w:val="20"/>
              </w:rPr>
              <w:fldChar w:fldCharType="end"/>
            </w:r>
          </w:hyperlink>
        </w:p>
        <w:p w14:paraId="67FC06E7" w14:textId="59BFE92D"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3" w:history="1">
            <w:r w:rsidR="002772FD" w:rsidRPr="00F76CF3">
              <w:rPr>
                <w:rStyle w:val="Hyperlink"/>
                <w:noProof/>
                <w:szCs w:val="20"/>
              </w:rPr>
              <w:t>7.15</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comment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_Toc196831563 \h </w:instrText>
            </w:r>
            <w:r w:rsidR="002772FD" w:rsidRPr="00F76CF3">
              <w:rPr>
                <w:noProof/>
                <w:webHidden/>
                <w:szCs w:val="20"/>
              </w:rPr>
            </w:r>
            <w:r w:rsidR="002772FD" w:rsidRPr="00F76CF3">
              <w:rPr>
                <w:noProof/>
                <w:webHidden/>
                <w:szCs w:val="20"/>
              </w:rPr>
              <w:fldChar w:fldCharType="separate"/>
            </w:r>
            <w:r w:rsidR="00B7194B">
              <w:rPr>
                <w:noProof/>
                <w:webHidden/>
                <w:szCs w:val="20"/>
              </w:rPr>
              <w:t>34</w:t>
            </w:r>
            <w:r w:rsidR="002772FD" w:rsidRPr="00F76CF3">
              <w:rPr>
                <w:noProof/>
                <w:webHidden/>
                <w:szCs w:val="20"/>
              </w:rPr>
              <w:fldChar w:fldCharType="end"/>
            </w:r>
          </w:hyperlink>
        </w:p>
        <w:p w14:paraId="4AA1B006" w14:textId="5763ECE2"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4" w:history="1">
            <w:r w:rsidR="002772FD" w:rsidRPr="00F76CF3">
              <w:rPr>
                <w:rStyle w:val="Hyperlink"/>
                <w:noProof/>
                <w:szCs w:val="20"/>
              </w:rPr>
              <w:t>7.16</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compilation scale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_Toc196831564 \h </w:instrText>
            </w:r>
            <w:r w:rsidR="002772FD" w:rsidRPr="00F76CF3">
              <w:rPr>
                <w:noProof/>
                <w:webHidden/>
                <w:szCs w:val="20"/>
              </w:rPr>
            </w:r>
            <w:r w:rsidR="002772FD" w:rsidRPr="00F76CF3">
              <w:rPr>
                <w:noProof/>
                <w:webHidden/>
                <w:szCs w:val="20"/>
              </w:rPr>
              <w:fldChar w:fldCharType="separate"/>
            </w:r>
            <w:r w:rsidR="00B7194B">
              <w:rPr>
                <w:noProof/>
                <w:webHidden/>
                <w:szCs w:val="20"/>
              </w:rPr>
              <w:t>34</w:t>
            </w:r>
            <w:r w:rsidR="002772FD" w:rsidRPr="00F76CF3">
              <w:rPr>
                <w:noProof/>
                <w:webHidden/>
                <w:szCs w:val="20"/>
              </w:rPr>
              <w:fldChar w:fldCharType="end"/>
            </w:r>
          </w:hyperlink>
        </w:p>
        <w:p w14:paraId="37EAA36E" w14:textId="64A70C52"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5" w:history="1">
            <w:r w:rsidR="002772FD" w:rsidRPr="00F76CF3">
              <w:rPr>
                <w:rStyle w:val="Hyperlink"/>
                <w:noProof/>
                <w:szCs w:val="20"/>
              </w:rPr>
              <w:t>7.17</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compression flag</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_Toc196831565 \h </w:instrText>
            </w:r>
            <w:r w:rsidR="002772FD" w:rsidRPr="00F76CF3">
              <w:rPr>
                <w:noProof/>
                <w:webHidden/>
                <w:szCs w:val="20"/>
              </w:rPr>
            </w:r>
            <w:r w:rsidR="002772FD" w:rsidRPr="00F76CF3">
              <w:rPr>
                <w:noProof/>
                <w:webHidden/>
                <w:szCs w:val="20"/>
              </w:rPr>
              <w:fldChar w:fldCharType="separate"/>
            </w:r>
            <w:r w:rsidR="00B7194B">
              <w:rPr>
                <w:noProof/>
                <w:webHidden/>
                <w:szCs w:val="20"/>
              </w:rPr>
              <w:t>34</w:t>
            </w:r>
            <w:r w:rsidR="002772FD" w:rsidRPr="00F76CF3">
              <w:rPr>
                <w:noProof/>
                <w:webHidden/>
                <w:szCs w:val="20"/>
              </w:rPr>
              <w:fldChar w:fldCharType="end"/>
            </w:r>
          </w:hyperlink>
        </w:p>
        <w:p w14:paraId="3F8C9737" w14:textId="7E8B4900"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6" w:history="1">
            <w:r w:rsidR="002772FD" w:rsidRPr="00F76CF3">
              <w:rPr>
                <w:rStyle w:val="Hyperlink"/>
                <w:noProof/>
                <w:szCs w:val="20"/>
              </w:rPr>
              <w:t>7.18</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contact instructions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_Toc196831566 \h </w:instrText>
            </w:r>
            <w:r w:rsidR="002772FD" w:rsidRPr="00F76CF3">
              <w:rPr>
                <w:noProof/>
                <w:webHidden/>
                <w:szCs w:val="20"/>
              </w:rPr>
            </w:r>
            <w:r w:rsidR="002772FD" w:rsidRPr="00F76CF3">
              <w:rPr>
                <w:noProof/>
                <w:webHidden/>
                <w:szCs w:val="20"/>
              </w:rPr>
              <w:fldChar w:fldCharType="separate"/>
            </w:r>
            <w:r w:rsidR="00B7194B">
              <w:rPr>
                <w:noProof/>
                <w:webHidden/>
                <w:szCs w:val="20"/>
              </w:rPr>
              <w:t>34</w:t>
            </w:r>
            <w:r w:rsidR="002772FD" w:rsidRPr="00F76CF3">
              <w:rPr>
                <w:noProof/>
                <w:webHidden/>
                <w:szCs w:val="20"/>
              </w:rPr>
              <w:fldChar w:fldCharType="end"/>
            </w:r>
          </w:hyperlink>
        </w:p>
        <w:p w14:paraId="0F91F42C" w14:textId="036DF4E2"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7" w:history="1">
            <w:r w:rsidR="002772FD" w:rsidRPr="00F76CF3">
              <w:rPr>
                <w:rStyle w:val="Hyperlink"/>
                <w:noProof/>
                <w:szCs w:val="20"/>
              </w:rPr>
              <w:t>7.19</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contract period</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_Toc196831567 \h </w:instrText>
            </w:r>
            <w:r w:rsidR="002772FD" w:rsidRPr="00F76CF3">
              <w:rPr>
                <w:noProof/>
                <w:webHidden/>
                <w:szCs w:val="20"/>
              </w:rPr>
            </w:r>
            <w:r w:rsidR="002772FD" w:rsidRPr="00F76CF3">
              <w:rPr>
                <w:noProof/>
                <w:webHidden/>
                <w:szCs w:val="20"/>
              </w:rPr>
              <w:fldChar w:fldCharType="separate"/>
            </w:r>
            <w:r w:rsidR="00B7194B">
              <w:rPr>
                <w:noProof/>
                <w:webHidden/>
                <w:szCs w:val="20"/>
              </w:rPr>
              <w:t>34</w:t>
            </w:r>
            <w:r w:rsidR="002772FD" w:rsidRPr="00F76CF3">
              <w:rPr>
                <w:noProof/>
                <w:webHidden/>
                <w:szCs w:val="20"/>
              </w:rPr>
              <w:fldChar w:fldCharType="end"/>
            </w:r>
          </w:hyperlink>
        </w:p>
        <w:p w14:paraId="6D50F1A1" w14:textId="501D5427"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8" w:history="1">
            <w:r w:rsidR="002772FD" w:rsidRPr="00F76CF3">
              <w:rPr>
                <w:rStyle w:val="Hyperlink"/>
                <w:noProof/>
                <w:szCs w:val="20"/>
              </w:rPr>
              <w:t>7.20</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country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_Toc196831568 \h </w:instrText>
            </w:r>
            <w:r w:rsidR="002772FD" w:rsidRPr="00F76CF3">
              <w:rPr>
                <w:noProof/>
                <w:webHidden/>
                <w:szCs w:val="20"/>
              </w:rPr>
            </w:r>
            <w:r w:rsidR="002772FD" w:rsidRPr="00F76CF3">
              <w:rPr>
                <w:noProof/>
                <w:webHidden/>
                <w:szCs w:val="20"/>
              </w:rPr>
              <w:fldChar w:fldCharType="separate"/>
            </w:r>
            <w:r w:rsidR="00B7194B">
              <w:rPr>
                <w:noProof/>
                <w:webHidden/>
                <w:szCs w:val="20"/>
              </w:rPr>
              <w:t>34</w:t>
            </w:r>
            <w:r w:rsidR="002772FD" w:rsidRPr="00F76CF3">
              <w:rPr>
                <w:noProof/>
                <w:webHidden/>
                <w:szCs w:val="20"/>
              </w:rPr>
              <w:fldChar w:fldCharType="end"/>
            </w:r>
          </w:hyperlink>
        </w:p>
        <w:p w14:paraId="5552AFCA" w14:textId="700FAAC0"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9" w:history="1">
            <w:r w:rsidR="002772FD" w:rsidRPr="00F76CF3">
              <w:rPr>
                <w:rStyle w:val="Hyperlink"/>
                <w:noProof/>
                <w:szCs w:val="20"/>
              </w:rPr>
              <w:t>7.21</w:t>
            </w:r>
            <w:r w:rsidR="002772FD" w:rsidRPr="00F76CF3">
              <w:rPr>
                <w:rFonts w:eastAsiaTheme="minorEastAsia"/>
                <w:noProof/>
                <w:kern w:val="2"/>
                <w:szCs w:val="20"/>
                <w:lang w:eastAsia="en-GB"/>
                <w14:ligatures w14:val="standardContextual"/>
              </w:rPr>
              <w:tab/>
            </w:r>
            <w:r w:rsidR="002772FD" w:rsidRPr="00F76CF3">
              <w:rPr>
                <w:rStyle w:val="Hyperlink"/>
                <w:noProof/>
                <w:szCs w:val="20"/>
              </w:rPr>
              <w:t>currency</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_Toc196831569 \h </w:instrText>
            </w:r>
            <w:r w:rsidR="002772FD" w:rsidRPr="00F76CF3">
              <w:rPr>
                <w:noProof/>
                <w:webHidden/>
                <w:szCs w:val="20"/>
              </w:rPr>
            </w:r>
            <w:r w:rsidR="002772FD" w:rsidRPr="00F76CF3">
              <w:rPr>
                <w:noProof/>
                <w:webHidden/>
                <w:szCs w:val="20"/>
              </w:rPr>
              <w:fldChar w:fldCharType="separate"/>
            </w:r>
            <w:r w:rsidR="00B7194B">
              <w:rPr>
                <w:noProof/>
                <w:webHidden/>
                <w:szCs w:val="20"/>
              </w:rPr>
              <w:t>35</w:t>
            </w:r>
            <w:r w:rsidR="002772FD" w:rsidRPr="00F76CF3">
              <w:rPr>
                <w:noProof/>
                <w:webHidden/>
                <w:szCs w:val="20"/>
              </w:rPr>
              <w:fldChar w:fldCharType="end"/>
            </w:r>
          </w:hyperlink>
        </w:p>
        <w:p w14:paraId="602EAD6D" w14:textId="0EE91349"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0" w:history="1">
            <w:r w:rsidR="002772FD" w:rsidRPr="00F76CF3">
              <w:rPr>
                <w:rStyle w:val="Hyperlink"/>
                <w:noProof/>
                <w:szCs w:val="20"/>
              </w:rPr>
              <w:t>7.22</w:t>
            </w:r>
            <w:r w:rsidR="002772FD" w:rsidRPr="00F76CF3">
              <w:rPr>
                <w:rFonts w:eastAsiaTheme="minorEastAsia"/>
                <w:noProof/>
                <w:kern w:val="2"/>
                <w:szCs w:val="20"/>
                <w:lang w:eastAsia="en-GB"/>
                <w14:ligatures w14:val="standardContextual"/>
              </w:rPr>
              <w:tab/>
            </w:r>
            <w:r w:rsidR="002772FD" w:rsidRPr="00F76CF3">
              <w:rPr>
                <w:rStyle w:val="Hyperlink"/>
                <w:noProof/>
                <w:szCs w:val="20"/>
              </w:rPr>
              <w:t>dataset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_Toc196831570 \h </w:instrText>
            </w:r>
            <w:r w:rsidR="002772FD" w:rsidRPr="00F76CF3">
              <w:rPr>
                <w:noProof/>
                <w:webHidden/>
                <w:szCs w:val="20"/>
              </w:rPr>
            </w:r>
            <w:r w:rsidR="002772FD" w:rsidRPr="00F76CF3">
              <w:rPr>
                <w:noProof/>
                <w:webHidden/>
                <w:szCs w:val="20"/>
              </w:rPr>
              <w:fldChar w:fldCharType="separate"/>
            </w:r>
            <w:r w:rsidR="00B7194B">
              <w:rPr>
                <w:noProof/>
                <w:webHidden/>
                <w:szCs w:val="20"/>
              </w:rPr>
              <w:t>35</w:t>
            </w:r>
            <w:r w:rsidR="002772FD" w:rsidRPr="00F76CF3">
              <w:rPr>
                <w:noProof/>
                <w:webHidden/>
                <w:szCs w:val="20"/>
              </w:rPr>
              <w:fldChar w:fldCharType="end"/>
            </w:r>
          </w:hyperlink>
        </w:p>
        <w:p w14:paraId="79C00EA7" w14:textId="6B133E05"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7" w:history="1">
            <w:r w:rsidR="002772FD" w:rsidRPr="00F76CF3">
              <w:rPr>
                <w:rStyle w:val="Hyperlink"/>
                <w:noProof/>
                <w:szCs w:val="20"/>
              </w:rPr>
              <w:t>7.23</w:t>
            </w:r>
            <w:r w:rsidR="002772FD" w:rsidRPr="00F76CF3">
              <w:rPr>
                <w:rFonts w:eastAsiaTheme="minorEastAsia"/>
                <w:noProof/>
                <w:kern w:val="2"/>
                <w:szCs w:val="20"/>
                <w:lang w:eastAsia="en-GB"/>
                <w14:ligatures w14:val="standardContextual"/>
              </w:rPr>
              <w:tab/>
            </w:r>
            <w:r w:rsidR="002772FD" w:rsidRPr="00F76CF3">
              <w:rPr>
                <w:rStyle w:val="Hyperlink"/>
                <w:noProof/>
                <w:szCs w:val="20"/>
              </w:rPr>
              <w:t>date end</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_Toc196831577 \h </w:instrText>
            </w:r>
            <w:r w:rsidR="002772FD" w:rsidRPr="00F76CF3">
              <w:rPr>
                <w:noProof/>
                <w:webHidden/>
                <w:szCs w:val="20"/>
              </w:rPr>
            </w:r>
            <w:r w:rsidR="002772FD" w:rsidRPr="00F76CF3">
              <w:rPr>
                <w:noProof/>
                <w:webHidden/>
                <w:szCs w:val="20"/>
              </w:rPr>
              <w:fldChar w:fldCharType="separate"/>
            </w:r>
            <w:r w:rsidR="00B7194B">
              <w:rPr>
                <w:noProof/>
                <w:webHidden/>
                <w:szCs w:val="20"/>
              </w:rPr>
              <w:t>35</w:t>
            </w:r>
            <w:r w:rsidR="002772FD" w:rsidRPr="00F76CF3">
              <w:rPr>
                <w:noProof/>
                <w:webHidden/>
                <w:szCs w:val="20"/>
              </w:rPr>
              <w:fldChar w:fldCharType="end"/>
            </w:r>
          </w:hyperlink>
        </w:p>
        <w:p w14:paraId="57FF17A0" w14:textId="012EEDD9"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8" w:history="1">
            <w:r w:rsidR="002772FD" w:rsidRPr="00F76CF3">
              <w:rPr>
                <w:rStyle w:val="Hyperlink"/>
                <w:noProof/>
                <w:szCs w:val="20"/>
              </w:rPr>
              <w:t>7.24</w:t>
            </w:r>
            <w:r w:rsidR="002772FD" w:rsidRPr="00F76CF3">
              <w:rPr>
                <w:rFonts w:eastAsiaTheme="minorEastAsia"/>
                <w:noProof/>
                <w:kern w:val="2"/>
                <w:szCs w:val="20"/>
                <w:lang w:eastAsia="en-GB"/>
                <w14:ligatures w14:val="standardContextual"/>
              </w:rPr>
              <w:tab/>
            </w:r>
            <w:r w:rsidR="002772FD" w:rsidRPr="00F76CF3">
              <w:rPr>
                <w:rStyle w:val="Hyperlink"/>
                <w:noProof/>
                <w:szCs w:val="20"/>
              </w:rPr>
              <w:t>date start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_Toc196831578 \h </w:instrText>
            </w:r>
            <w:r w:rsidR="002772FD" w:rsidRPr="00F76CF3">
              <w:rPr>
                <w:noProof/>
                <w:webHidden/>
                <w:szCs w:val="20"/>
              </w:rPr>
            </w:r>
            <w:r w:rsidR="002772FD" w:rsidRPr="00F76CF3">
              <w:rPr>
                <w:noProof/>
                <w:webHidden/>
                <w:szCs w:val="20"/>
              </w:rPr>
              <w:fldChar w:fldCharType="separate"/>
            </w:r>
            <w:r w:rsidR="00B7194B">
              <w:rPr>
                <w:noProof/>
                <w:webHidden/>
                <w:szCs w:val="20"/>
              </w:rPr>
              <w:t>35</w:t>
            </w:r>
            <w:r w:rsidR="002772FD" w:rsidRPr="00F76CF3">
              <w:rPr>
                <w:noProof/>
                <w:webHidden/>
                <w:szCs w:val="20"/>
              </w:rPr>
              <w:fldChar w:fldCharType="end"/>
            </w:r>
          </w:hyperlink>
        </w:p>
        <w:p w14:paraId="703A31CF" w14:textId="1625BB32"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9" w:history="1">
            <w:r w:rsidR="002772FD" w:rsidRPr="00F76CF3">
              <w:rPr>
                <w:rStyle w:val="Hyperlink"/>
                <w:noProof/>
                <w:szCs w:val="20"/>
              </w:rPr>
              <w:t>7.25</w:t>
            </w:r>
            <w:r w:rsidR="002772FD" w:rsidRPr="00F76CF3">
              <w:rPr>
                <w:rFonts w:eastAsiaTheme="minorEastAsia"/>
                <w:noProof/>
                <w:kern w:val="2"/>
                <w:szCs w:val="20"/>
                <w:lang w:eastAsia="en-GB"/>
                <w14:ligatures w14:val="standardContextual"/>
              </w:rPr>
              <w:tab/>
            </w:r>
            <w:r w:rsidR="002772FD" w:rsidRPr="00F76CF3">
              <w:rPr>
                <w:rStyle w:val="Hyperlink"/>
                <w:noProof/>
                <w:szCs w:val="20"/>
              </w:rPr>
              <w:t>delivery point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_Toc196831579 \h </w:instrText>
            </w:r>
            <w:r w:rsidR="002772FD" w:rsidRPr="00F76CF3">
              <w:rPr>
                <w:noProof/>
                <w:webHidden/>
                <w:szCs w:val="20"/>
              </w:rPr>
            </w:r>
            <w:r w:rsidR="002772FD" w:rsidRPr="00F76CF3">
              <w:rPr>
                <w:noProof/>
                <w:webHidden/>
                <w:szCs w:val="20"/>
              </w:rPr>
              <w:fldChar w:fldCharType="separate"/>
            </w:r>
            <w:r w:rsidR="00B7194B">
              <w:rPr>
                <w:noProof/>
                <w:webHidden/>
                <w:szCs w:val="20"/>
              </w:rPr>
              <w:t>35</w:t>
            </w:r>
            <w:r w:rsidR="002772FD" w:rsidRPr="00F76CF3">
              <w:rPr>
                <w:noProof/>
                <w:webHidden/>
                <w:szCs w:val="20"/>
              </w:rPr>
              <w:fldChar w:fldCharType="end"/>
            </w:r>
          </w:hyperlink>
        </w:p>
        <w:p w14:paraId="0395C67E" w14:textId="3523990D"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0" w:history="1">
            <w:r w:rsidR="002772FD" w:rsidRPr="00F76CF3">
              <w:rPr>
                <w:rStyle w:val="Hyperlink"/>
                <w:noProof/>
                <w:szCs w:val="20"/>
              </w:rPr>
              <w:t>7.26</w:t>
            </w:r>
            <w:r w:rsidR="002772FD" w:rsidRPr="00F76CF3">
              <w:rPr>
                <w:rFonts w:eastAsiaTheme="minorEastAsia"/>
                <w:noProof/>
                <w:kern w:val="2"/>
                <w:szCs w:val="20"/>
                <w:lang w:eastAsia="en-GB"/>
                <w14:ligatures w14:val="standardContextual"/>
              </w:rPr>
              <w:tab/>
            </w:r>
            <w:r w:rsidR="002772FD" w:rsidRPr="00F76CF3">
              <w:rPr>
                <w:rStyle w:val="Hyperlink"/>
                <w:noProof/>
                <w:szCs w:val="20"/>
              </w:rPr>
              <w:t>digital signature reference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_Toc196831580 \h </w:instrText>
            </w:r>
            <w:r w:rsidR="002772FD" w:rsidRPr="00F76CF3">
              <w:rPr>
                <w:noProof/>
                <w:webHidden/>
                <w:szCs w:val="20"/>
              </w:rPr>
            </w:r>
            <w:r w:rsidR="002772FD" w:rsidRPr="00F76CF3">
              <w:rPr>
                <w:noProof/>
                <w:webHidden/>
                <w:szCs w:val="20"/>
              </w:rPr>
              <w:fldChar w:fldCharType="separate"/>
            </w:r>
            <w:r w:rsidR="00B7194B">
              <w:rPr>
                <w:noProof/>
                <w:webHidden/>
                <w:szCs w:val="20"/>
              </w:rPr>
              <w:t>35</w:t>
            </w:r>
            <w:r w:rsidR="002772FD" w:rsidRPr="00F76CF3">
              <w:rPr>
                <w:noProof/>
                <w:webHidden/>
                <w:szCs w:val="20"/>
              </w:rPr>
              <w:fldChar w:fldCharType="end"/>
            </w:r>
          </w:hyperlink>
        </w:p>
        <w:p w14:paraId="23EC7FA8" w14:textId="46D883D5"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1" w:history="1">
            <w:r w:rsidR="002772FD" w:rsidRPr="00F76CF3">
              <w:rPr>
                <w:rStyle w:val="Hyperlink"/>
                <w:noProof/>
                <w:szCs w:val="20"/>
              </w:rPr>
              <w:t>7.27</w:t>
            </w:r>
            <w:r w:rsidR="002772FD" w:rsidRPr="00F76CF3">
              <w:rPr>
                <w:rFonts w:eastAsiaTheme="minorEastAsia"/>
                <w:noProof/>
                <w:kern w:val="2"/>
                <w:szCs w:val="20"/>
                <w:lang w:eastAsia="en-GB"/>
                <w14:ligatures w14:val="standardContextual"/>
              </w:rPr>
              <w:tab/>
            </w:r>
            <w:r w:rsidR="002772FD" w:rsidRPr="00F76CF3">
              <w:rPr>
                <w:rStyle w:val="Hyperlink"/>
                <w:noProof/>
                <w:szCs w:val="20"/>
              </w:rPr>
              <w:t>digital signature value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_Toc196831581 \h </w:instrText>
            </w:r>
            <w:r w:rsidR="002772FD" w:rsidRPr="00F76CF3">
              <w:rPr>
                <w:noProof/>
                <w:webHidden/>
                <w:szCs w:val="20"/>
              </w:rPr>
            </w:r>
            <w:r w:rsidR="002772FD" w:rsidRPr="00F76CF3">
              <w:rPr>
                <w:noProof/>
                <w:webHidden/>
                <w:szCs w:val="20"/>
              </w:rPr>
              <w:fldChar w:fldCharType="separate"/>
            </w:r>
            <w:r w:rsidR="00B7194B">
              <w:rPr>
                <w:noProof/>
                <w:webHidden/>
                <w:szCs w:val="20"/>
              </w:rPr>
              <w:t>35</w:t>
            </w:r>
            <w:r w:rsidR="002772FD" w:rsidRPr="00F76CF3">
              <w:rPr>
                <w:noProof/>
                <w:webHidden/>
                <w:szCs w:val="20"/>
              </w:rPr>
              <w:fldChar w:fldCharType="end"/>
            </w:r>
          </w:hyperlink>
        </w:p>
        <w:p w14:paraId="42EA0621" w14:textId="56DF0FE9"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8" w:history="1">
            <w:r w:rsidR="002772FD" w:rsidRPr="00F76CF3">
              <w:rPr>
                <w:rStyle w:val="Hyperlink"/>
                <w:noProof/>
                <w:szCs w:val="20"/>
              </w:rPr>
              <w:t>7.28</w:t>
            </w:r>
            <w:r w:rsidR="002772FD" w:rsidRPr="00F76CF3">
              <w:rPr>
                <w:rFonts w:eastAsiaTheme="minorEastAsia"/>
                <w:noProof/>
                <w:kern w:val="2"/>
                <w:szCs w:val="20"/>
                <w:lang w:eastAsia="en-GB"/>
                <w14:ligatures w14:val="standardContextual"/>
              </w:rPr>
              <w:tab/>
            </w:r>
            <w:r w:rsidR="002772FD" w:rsidRPr="00F76CF3">
              <w:rPr>
                <w:rStyle w:val="Hyperlink"/>
                <w:noProof/>
                <w:szCs w:val="20"/>
              </w:rPr>
              <w:t>distribution status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_Toc196831588 \h </w:instrText>
            </w:r>
            <w:r w:rsidR="002772FD" w:rsidRPr="00F76CF3">
              <w:rPr>
                <w:noProof/>
                <w:webHidden/>
                <w:szCs w:val="20"/>
              </w:rPr>
            </w:r>
            <w:r w:rsidR="002772FD" w:rsidRPr="00F76CF3">
              <w:rPr>
                <w:noProof/>
                <w:webHidden/>
                <w:szCs w:val="20"/>
              </w:rPr>
              <w:fldChar w:fldCharType="separate"/>
            </w:r>
            <w:r w:rsidR="00B7194B">
              <w:rPr>
                <w:noProof/>
                <w:webHidden/>
                <w:szCs w:val="20"/>
              </w:rPr>
              <w:t>36</w:t>
            </w:r>
            <w:r w:rsidR="002772FD" w:rsidRPr="00F76CF3">
              <w:rPr>
                <w:noProof/>
                <w:webHidden/>
                <w:szCs w:val="20"/>
              </w:rPr>
              <w:fldChar w:fldCharType="end"/>
            </w:r>
          </w:hyperlink>
        </w:p>
        <w:p w14:paraId="26F9FF60" w14:textId="268264D3"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9" w:history="1">
            <w:r w:rsidR="002772FD" w:rsidRPr="00F76CF3">
              <w:rPr>
                <w:rStyle w:val="Hyperlink"/>
                <w:noProof/>
                <w:szCs w:val="20"/>
              </w:rPr>
              <w:t>7.29</w:t>
            </w:r>
            <w:r w:rsidR="002772FD" w:rsidRPr="00F76CF3">
              <w:rPr>
                <w:rFonts w:eastAsiaTheme="minorEastAsia"/>
                <w:noProof/>
                <w:kern w:val="2"/>
                <w:szCs w:val="20"/>
                <w:lang w:eastAsia="en-GB"/>
                <w14:ligatures w14:val="standardContextual"/>
              </w:rPr>
              <w:tab/>
            </w:r>
            <w:r w:rsidR="002772FD" w:rsidRPr="00F76CF3">
              <w:rPr>
                <w:rStyle w:val="Hyperlink"/>
                <w:noProof/>
                <w:szCs w:val="20"/>
              </w:rPr>
              <w:t>distributor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_Toc196831589 \h </w:instrText>
            </w:r>
            <w:r w:rsidR="002772FD" w:rsidRPr="00F76CF3">
              <w:rPr>
                <w:noProof/>
                <w:webHidden/>
                <w:szCs w:val="20"/>
              </w:rPr>
            </w:r>
            <w:r w:rsidR="002772FD" w:rsidRPr="00F76CF3">
              <w:rPr>
                <w:noProof/>
                <w:webHidden/>
                <w:szCs w:val="20"/>
              </w:rPr>
              <w:fldChar w:fldCharType="separate"/>
            </w:r>
            <w:r w:rsidR="00B7194B">
              <w:rPr>
                <w:noProof/>
                <w:webHidden/>
                <w:szCs w:val="20"/>
              </w:rPr>
              <w:t>36</w:t>
            </w:r>
            <w:r w:rsidR="002772FD" w:rsidRPr="00F76CF3">
              <w:rPr>
                <w:noProof/>
                <w:webHidden/>
                <w:szCs w:val="20"/>
              </w:rPr>
              <w:fldChar w:fldCharType="end"/>
            </w:r>
          </w:hyperlink>
        </w:p>
        <w:p w14:paraId="5FC6C21E" w14:textId="2DCDAC28"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0" w:history="1">
            <w:r w:rsidR="002772FD" w:rsidRPr="00F76CF3">
              <w:rPr>
                <w:rStyle w:val="Hyperlink"/>
                <w:noProof/>
                <w:szCs w:val="20"/>
              </w:rPr>
              <w:t>7.30</w:t>
            </w:r>
            <w:r w:rsidR="002772FD" w:rsidRPr="00F76CF3">
              <w:rPr>
                <w:rFonts w:eastAsiaTheme="minorEastAsia"/>
                <w:noProof/>
                <w:kern w:val="2"/>
                <w:szCs w:val="20"/>
                <w:lang w:eastAsia="en-GB"/>
                <w14:ligatures w14:val="standardContextual"/>
              </w:rPr>
              <w:tab/>
            </w:r>
            <w:r w:rsidR="002772FD" w:rsidRPr="00F76CF3">
              <w:rPr>
                <w:rStyle w:val="Hyperlink"/>
                <w:noProof/>
                <w:szCs w:val="20"/>
              </w:rPr>
              <w:t>domestic carriage requirement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_Toc196831590 \h </w:instrText>
            </w:r>
            <w:r w:rsidR="002772FD" w:rsidRPr="00F76CF3">
              <w:rPr>
                <w:noProof/>
                <w:webHidden/>
                <w:szCs w:val="20"/>
              </w:rPr>
            </w:r>
            <w:r w:rsidR="002772FD" w:rsidRPr="00F76CF3">
              <w:rPr>
                <w:noProof/>
                <w:webHidden/>
                <w:szCs w:val="20"/>
              </w:rPr>
              <w:fldChar w:fldCharType="separate"/>
            </w:r>
            <w:r w:rsidR="00B7194B">
              <w:rPr>
                <w:noProof/>
                <w:webHidden/>
                <w:szCs w:val="20"/>
              </w:rPr>
              <w:t>36</w:t>
            </w:r>
            <w:r w:rsidR="002772FD" w:rsidRPr="00F76CF3">
              <w:rPr>
                <w:noProof/>
                <w:webHidden/>
                <w:szCs w:val="20"/>
              </w:rPr>
              <w:fldChar w:fldCharType="end"/>
            </w:r>
          </w:hyperlink>
        </w:p>
        <w:p w14:paraId="6711D43C" w14:textId="5E8A1D0C"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1" w:history="1">
            <w:r w:rsidR="002772FD" w:rsidRPr="00F76CF3">
              <w:rPr>
                <w:rStyle w:val="Hyperlink"/>
                <w:noProof/>
                <w:szCs w:val="20"/>
              </w:rPr>
              <w:t>7.31</w:t>
            </w:r>
            <w:r w:rsidR="002772FD" w:rsidRPr="00F76CF3">
              <w:rPr>
                <w:rFonts w:eastAsiaTheme="minorEastAsia"/>
                <w:noProof/>
                <w:kern w:val="2"/>
                <w:szCs w:val="20"/>
                <w:lang w:eastAsia="en-GB"/>
                <w14:ligatures w14:val="standardContextual"/>
              </w:rPr>
              <w:tab/>
            </w:r>
            <w:r w:rsidR="002772FD" w:rsidRPr="00F76CF3">
              <w:rPr>
                <w:rStyle w:val="Hyperlink"/>
                <w:noProof/>
                <w:szCs w:val="20"/>
              </w:rPr>
              <w:t>edition date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_Toc196831591 \h </w:instrText>
            </w:r>
            <w:r w:rsidR="002772FD" w:rsidRPr="00F76CF3">
              <w:rPr>
                <w:noProof/>
                <w:webHidden/>
                <w:szCs w:val="20"/>
              </w:rPr>
            </w:r>
            <w:r w:rsidR="002772FD" w:rsidRPr="00F76CF3">
              <w:rPr>
                <w:noProof/>
                <w:webHidden/>
                <w:szCs w:val="20"/>
              </w:rPr>
              <w:fldChar w:fldCharType="separate"/>
            </w:r>
            <w:r w:rsidR="00B7194B">
              <w:rPr>
                <w:noProof/>
                <w:webHidden/>
                <w:szCs w:val="20"/>
              </w:rPr>
              <w:t>36</w:t>
            </w:r>
            <w:r w:rsidR="002772FD" w:rsidRPr="00F76CF3">
              <w:rPr>
                <w:noProof/>
                <w:webHidden/>
                <w:szCs w:val="20"/>
              </w:rPr>
              <w:fldChar w:fldCharType="end"/>
            </w:r>
          </w:hyperlink>
        </w:p>
        <w:p w14:paraId="3207EBBF" w14:textId="70F5C86C"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2" w:history="1">
            <w:r w:rsidR="002772FD" w:rsidRPr="00F76CF3">
              <w:rPr>
                <w:rStyle w:val="Hyperlink"/>
                <w:noProof/>
                <w:szCs w:val="20"/>
              </w:rPr>
              <w:t>7.32</w:t>
            </w:r>
            <w:r w:rsidR="002772FD" w:rsidRPr="00F76CF3">
              <w:rPr>
                <w:rFonts w:eastAsiaTheme="minorEastAsia"/>
                <w:noProof/>
                <w:kern w:val="2"/>
                <w:szCs w:val="20"/>
                <w:lang w:eastAsia="en-GB"/>
                <w14:ligatures w14:val="standardContextual"/>
              </w:rPr>
              <w:tab/>
            </w:r>
            <w:r w:rsidR="002772FD" w:rsidRPr="00F76CF3">
              <w:rPr>
                <w:rStyle w:val="Hyperlink"/>
                <w:noProof/>
                <w:szCs w:val="20"/>
              </w:rPr>
              <w:t>edition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_Toc196831592 \h </w:instrText>
            </w:r>
            <w:r w:rsidR="002772FD" w:rsidRPr="00F76CF3">
              <w:rPr>
                <w:noProof/>
                <w:webHidden/>
                <w:szCs w:val="20"/>
              </w:rPr>
            </w:r>
            <w:r w:rsidR="002772FD" w:rsidRPr="00F76CF3">
              <w:rPr>
                <w:noProof/>
                <w:webHidden/>
                <w:szCs w:val="20"/>
              </w:rPr>
              <w:fldChar w:fldCharType="separate"/>
            </w:r>
            <w:r w:rsidR="00B7194B">
              <w:rPr>
                <w:noProof/>
                <w:webHidden/>
                <w:szCs w:val="20"/>
              </w:rPr>
              <w:t>36</w:t>
            </w:r>
            <w:r w:rsidR="002772FD" w:rsidRPr="00F76CF3">
              <w:rPr>
                <w:noProof/>
                <w:webHidden/>
                <w:szCs w:val="20"/>
              </w:rPr>
              <w:fldChar w:fldCharType="end"/>
            </w:r>
          </w:hyperlink>
        </w:p>
        <w:p w14:paraId="74EBD214" w14:textId="238DE0E4"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3" w:history="1">
            <w:r w:rsidR="002772FD" w:rsidRPr="00F76CF3">
              <w:rPr>
                <w:rStyle w:val="Hyperlink"/>
                <w:noProof/>
                <w:szCs w:val="20"/>
              </w:rPr>
              <w:t>7.33</w:t>
            </w:r>
            <w:r w:rsidR="002772FD" w:rsidRPr="00F76CF3">
              <w:rPr>
                <w:rFonts w:eastAsiaTheme="minorEastAsia"/>
                <w:noProof/>
                <w:kern w:val="2"/>
                <w:szCs w:val="20"/>
                <w:lang w:eastAsia="en-GB"/>
                <w14:ligatures w14:val="standardContextual"/>
              </w:rPr>
              <w:tab/>
            </w:r>
            <w:r w:rsidR="002772FD" w:rsidRPr="00F76CF3">
              <w:rPr>
                <w:rStyle w:val="Hyperlink"/>
                <w:noProof/>
                <w:szCs w:val="20"/>
              </w:rPr>
              <w:t>expiration</w:t>
            </w:r>
            <w:r w:rsidR="002772FD" w:rsidRPr="00F76CF3">
              <w:rPr>
                <w:rStyle w:val="Hyperlink"/>
                <w:noProof/>
                <w:spacing w:val="-4"/>
                <w:szCs w:val="20"/>
              </w:rPr>
              <w:t xml:space="preserve"> </w:t>
            </w:r>
            <w:r w:rsidR="002772FD" w:rsidRPr="00F76CF3">
              <w:rPr>
                <w:rStyle w:val="Hyperlink"/>
                <w:noProof/>
                <w:szCs w:val="20"/>
              </w:rPr>
              <w:t>date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_Toc196831593 \h </w:instrText>
            </w:r>
            <w:r w:rsidR="002772FD" w:rsidRPr="00F76CF3">
              <w:rPr>
                <w:noProof/>
                <w:webHidden/>
                <w:szCs w:val="20"/>
              </w:rPr>
            </w:r>
            <w:r w:rsidR="002772FD" w:rsidRPr="00F76CF3">
              <w:rPr>
                <w:noProof/>
                <w:webHidden/>
                <w:szCs w:val="20"/>
              </w:rPr>
              <w:fldChar w:fldCharType="separate"/>
            </w:r>
            <w:r w:rsidR="00B7194B">
              <w:rPr>
                <w:noProof/>
                <w:webHidden/>
                <w:szCs w:val="20"/>
              </w:rPr>
              <w:t>37</w:t>
            </w:r>
            <w:r w:rsidR="002772FD" w:rsidRPr="00F76CF3">
              <w:rPr>
                <w:noProof/>
                <w:webHidden/>
                <w:szCs w:val="20"/>
              </w:rPr>
              <w:fldChar w:fldCharType="end"/>
            </w:r>
          </w:hyperlink>
        </w:p>
        <w:p w14:paraId="15E7455A" w14:textId="3A5C168D"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4" w:history="1">
            <w:r w:rsidR="002772FD" w:rsidRPr="00F76CF3">
              <w:rPr>
                <w:rStyle w:val="Hyperlink"/>
                <w:noProof/>
                <w:szCs w:val="20"/>
              </w:rPr>
              <w:t>7.34</w:t>
            </w:r>
            <w:r w:rsidR="002772FD" w:rsidRPr="00F76CF3">
              <w:rPr>
                <w:rFonts w:eastAsiaTheme="minorEastAsia"/>
                <w:noProof/>
                <w:kern w:val="2"/>
                <w:szCs w:val="20"/>
                <w:lang w:eastAsia="en-GB"/>
                <w14:ligatures w14:val="standardContextual"/>
              </w:rPr>
              <w:tab/>
            </w:r>
            <w:r w:rsidR="002772FD" w:rsidRPr="00F76CF3">
              <w:rPr>
                <w:rStyle w:val="Hyperlink"/>
                <w:noProof/>
                <w:szCs w:val="20"/>
              </w:rPr>
              <w:t>file locator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_Toc196831594 \h </w:instrText>
            </w:r>
            <w:r w:rsidR="002772FD" w:rsidRPr="00F76CF3">
              <w:rPr>
                <w:noProof/>
                <w:webHidden/>
                <w:szCs w:val="20"/>
              </w:rPr>
            </w:r>
            <w:r w:rsidR="002772FD" w:rsidRPr="00F76CF3">
              <w:rPr>
                <w:noProof/>
                <w:webHidden/>
                <w:szCs w:val="20"/>
              </w:rPr>
              <w:fldChar w:fldCharType="separate"/>
            </w:r>
            <w:r w:rsidR="00B7194B">
              <w:rPr>
                <w:noProof/>
                <w:webHidden/>
                <w:szCs w:val="20"/>
              </w:rPr>
              <w:t>37</w:t>
            </w:r>
            <w:r w:rsidR="002772FD" w:rsidRPr="00F76CF3">
              <w:rPr>
                <w:noProof/>
                <w:webHidden/>
                <w:szCs w:val="20"/>
              </w:rPr>
              <w:fldChar w:fldCharType="end"/>
            </w:r>
          </w:hyperlink>
        </w:p>
        <w:p w14:paraId="645C3960" w14:textId="3740AE7F"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5" w:history="1">
            <w:r w:rsidR="002772FD" w:rsidRPr="00F76CF3">
              <w:rPr>
                <w:rStyle w:val="Hyperlink"/>
                <w:noProof/>
                <w:szCs w:val="20"/>
              </w:rPr>
              <w:t>7.35</w:t>
            </w:r>
            <w:r w:rsidR="002772FD" w:rsidRPr="00F76CF3">
              <w:rPr>
                <w:rFonts w:eastAsiaTheme="minorEastAsia"/>
                <w:noProof/>
                <w:kern w:val="2"/>
                <w:szCs w:val="20"/>
                <w:lang w:eastAsia="en-GB"/>
                <w14:ligatures w14:val="standardContextual"/>
              </w:rPr>
              <w:tab/>
            </w:r>
            <w:r w:rsidR="002772FD" w:rsidRPr="00F76CF3">
              <w:rPr>
                <w:rStyle w:val="Hyperlink"/>
                <w:noProof/>
                <w:szCs w:val="20"/>
              </w:rPr>
              <w:t>file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_Toc196831595 \h </w:instrText>
            </w:r>
            <w:r w:rsidR="002772FD" w:rsidRPr="00F76CF3">
              <w:rPr>
                <w:noProof/>
                <w:webHidden/>
                <w:szCs w:val="20"/>
              </w:rPr>
            </w:r>
            <w:r w:rsidR="002772FD" w:rsidRPr="00F76CF3">
              <w:rPr>
                <w:noProof/>
                <w:webHidden/>
                <w:szCs w:val="20"/>
              </w:rPr>
              <w:fldChar w:fldCharType="separate"/>
            </w:r>
            <w:r w:rsidR="00B7194B">
              <w:rPr>
                <w:noProof/>
                <w:webHidden/>
                <w:szCs w:val="20"/>
              </w:rPr>
              <w:t>37</w:t>
            </w:r>
            <w:r w:rsidR="002772FD" w:rsidRPr="00F76CF3">
              <w:rPr>
                <w:noProof/>
                <w:webHidden/>
                <w:szCs w:val="20"/>
              </w:rPr>
              <w:fldChar w:fldCharType="end"/>
            </w:r>
          </w:hyperlink>
        </w:p>
        <w:p w14:paraId="4112141B" w14:textId="26D01375"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6" w:history="1">
            <w:r w:rsidR="002772FD" w:rsidRPr="00F76CF3">
              <w:rPr>
                <w:rStyle w:val="Hyperlink"/>
                <w:noProof/>
                <w:szCs w:val="20"/>
              </w:rPr>
              <w:t>7.36</w:t>
            </w:r>
            <w:r w:rsidR="002772FD" w:rsidRPr="00F76CF3">
              <w:rPr>
                <w:rFonts w:eastAsiaTheme="minorEastAsia"/>
                <w:noProof/>
                <w:kern w:val="2"/>
                <w:szCs w:val="20"/>
                <w:lang w:eastAsia="en-GB"/>
                <w14:ligatures w14:val="standardContextual"/>
              </w:rPr>
              <w:tab/>
            </w:r>
            <w:r w:rsidR="002772FD" w:rsidRPr="00F76CF3">
              <w:rPr>
                <w:rStyle w:val="Hyperlink"/>
                <w:noProof/>
                <w:szCs w:val="20"/>
              </w:rPr>
              <w:t>file reference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_Toc196831596 \h </w:instrText>
            </w:r>
            <w:r w:rsidR="002772FD" w:rsidRPr="00F76CF3">
              <w:rPr>
                <w:noProof/>
                <w:webHidden/>
                <w:szCs w:val="20"/>
              </w:rPr>
            </w:r>
            <w:r w:rsidR="002772FD" w:rsidRPr="00F76CF3">
              <w:rPr>
                <w:noProof/>
                <w:webHidden/>
                <w:szCs w:val="20"/>
              </w:rPr>
              <w:fldChar w:fldCharType="separate"/>
            </w:r>
            <w:r w:rsidR="00B7194B">
              <w:rPr>
                <w:noProof/>
                <w:webHidden/>
                <w:szCs w:val="20"/>
              </w:rPr>
              <w:t>37</w:t>
            </w:r>
            <w:r w:rsidR="002772FD" w:rsidRPr="00F76CF3">
              <w:rPr>
                <w:noProof/>
                <w:webHidden/>
                <w:szCs w:val="20"/>
              </w:rPr>
              <w:fldChar w:fldCharType="end"/>
            </w:r>
          </w:hyperlink>
        </w:p>
        <w:p w14:paraId="6D9A2FCA" w14:textId="3A2CDCA0"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7" w:history="1">
            <w:r w:rsidR="002772FD" w:rsidRPr="00F76CF3">
              <w:rPr>
                <w:rStyle w:val="Hyperlink"/>
                <w:noProof/>
                <w:szCs w:val="20"/>
              </w:rPr>
              <w:t>7.37</w:t>
            </w:r>
            <w:r w:rsidR="002772FD" w:rsidRPr="00F76CF3">
              <w:rPr>
                <w:rFonts w:eastAsiaTheme="minorEastAsia"/>
                <w:noProof/>
                <w:kern w:val="2"/>
                <w:szCs w:val="20"/>
                <w:lang w:eastAsia="en-GB"/>
                <w14:ligatures w14:val="standardContextual"/>
              </w:rPr>
              <w:tab/>
            </w:r>
            <w:r w:rsidR="002772FD" w:rsidRPr="00F76CF3">
              <w:rPr>
                <w:rStyle w:val="Hyperlink"/>
                <w:noProof/>
                <w:szCs w:val="20"/>
              </w:rPr>
              <w:t>headline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_Toc196831597 \h </w:instrText>
            </w:r>
            <w:r w:rsidR="002772FD" w:rsidRPr="00F76CF3">
              <w:rPr>
                <w:noProof/>
                <w:webHidden/>
                <w:szCs w:val="20"/>
              </w:rPr>
            </w:r>
            <w:r w:rsidR="002772FD" w:rsidRPr="00F76CF3">
              <w:rPr>
                <w:noProof/>
                <w:webHidden/>
                <w:szCs w:val="20"/>
              </w:rPr>
              <w:fldChar w:fldCharType="separate"/>
            </w:r>
            <w:r w:rsidR="00B7194B">
              <w:rPr>
                <w:noProof/>
                <w:webHidden/>
                <w:szCs w:val="20"/>
              </w:rPr>
              <w:t>37</w:t>
            </w:r>
            <w:r w:rsidR="002772FD" w:rsidRPr="00F76CF3">
              <w:rPr>
                <w:noProof/>
                <w:webHidden/>
                <w:szCs w:val="20"/>
              </w:rPr>
              <w:fldChar w:fldCharType="end"/>
            </w:r>
          </w:hyperlink>
        </w:p>
        <w:p w14:paraId="4F284C5F" w14:textId="5FF927D9"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8" w:history="1">
            <w:r w:rsidR="002772FD" w:rsidRPr="00F76CF3">
              <w:rPr>
                <w:rStyle w:val="Hyperlink"/>
                <w:noProof/>
                <w:szCs w:val="20"/>
              </w:rPr>
              <w:t>7.38</w:t>
            </w:r>
            <w:r w:rsidR="002772FD" w:rsidRPr="00F76CF3">
              <w:rPr>
                <w:rFonts w:eastAsiaTheme="minorEastAsia"/>
                <w:noProof/>
                <w:kern w:val="2"/>
                <w:szCs w:val="20"/>
                <w:lang w:eastAsia="en-GB"/>
                <w14:ligatures w14:val="standardContextual"/>
              </w:rPr>
              <w:tab/>
            </w:r>
            <w:r w:rsidR="002772FD" w:rsidRPr="00F76CF3">
              <w:rPr>
                <w:rStyle w:val="Hyperlink"/>
                <w:noProof/>
                <w:szCs w:val="20"/>
              </w:rPr>
              <w:t>horizontal datum EPSG code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_Toc196831598 \h </w:instrText>
            </w:r>
            <w:r w:rsidR="002772FD" w:rsidRPr="00F76CF3">
              <w:rPr>
                <w:noProof/>
                <w:webHidden/>
                <w:szCs w:val="20"/>
              </w:rPr>
            </w:r>
            <w:r w:rsidR="002772FD" w:rsidRPr="00F76CF3">
              <w:rPr>
                <w:noProof/>
                <w:webHidden/>
                <w:szCs w:val="20"/>
              </w:rPr>
              <w:fldChar w:fldCharType="separate"/>
            </w:r>
            <w:r w:rsidR="00B7194B">
              <w:rPr>
                <w:noProof/>
                <w:webHidden/>
                <w:szCs w:val="20"/>
              </w:rPr>
              <w:t>37</w:t>
            </w:r>
            <w:r w:rsidR="002772FD" w:rsidRPr="00F76CF3">
              <w:rPr>
                <w:noProof/>
                <w:webHidden/>
                <w:szCs w:val="20"/>
              </w:rPr>
              <w:fldChar w:fldCharType="end"/>
            </w:r>
          </w:hyperlink>
        </w:p>
        <w:p w14:paraId="5806B93E" w14:textId="1D5F0D62"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9" w:history="1">
            <w:r w:rsidR="002772FD" w:rsidRPr="00F76CF3">
              <w:rPr>
                <w:rStyle w:val="Hyperlink"/>
                <w:noProof/>
                <w:szCs w:val="20"/>
              </w:rPr>
              <w:t>7.39</w:t>
            </w:r>
            <w:r w:rsidR="002772FD" w:rsidRPr="00F76CF3">
              <w:rPr>
                <w:rFonts w:eastAsiaTheme="minorEastAsia"/>
                <w:noProof/>
                <w:kern w:val="2"/>
                <w:szCs w:val="20"/>
                <w:lang w:eastAsia="en-GB"/>
                <w14:ligatures w14:val="standardContextual"/>
              </w:rPr>
              <w:tab/>
            </w:r>
            <w:r w:rsidR="002772FD" w:rsidRPr="00F76CF3">
              <w:rPr>
                <w:rStyle w:val="Hyperlink"/>
                <w:noProof/>
                <w:szCs w:val="20"/>
              </w:rPr>
              <w:t>IMO maritime service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_Toc196831599 \h </w:instrText>
            </w:r>
            <w:r w:rsidR="002772FD" w:rsidRPr="00F76CF3">
              <w:rPr>
                <w:noProof/>
                <w:webHidden/>
                <w:szCs w:val="20"/>
              </w:rPr>
            </w:r>
            <w:r w:rsidR="002772FD" w:rsidRPr="00F76CF3">
              <w:rPr>
                <w:noProof/>
                <w:webHidden/>
                <w:szCs w:val="20"/>
              </w:rPr>
              <w:fldChar w:fldCharType="separate"/>
            </w:r>
            <w:r w:rsidR="00B7194B">
              <w:rPr>
                <w:noProof/>
                <w:webHidden/>
                <w:szCs w:val="20"/>
              </w:rPr>
              <w:t>38</w:t>
            </w:r>
            <w:r w:rsidR="002772FD" w:rsidRPr="00F76CF3">
              <w:rPr>
                <w:noProof/>
                <w:webHidden/>
                <w:szCs w:val="20"/>
              </w:rPr>
              <w:fldChar w:fldCharType="end"/>
            </w:r>
          </w:hyperlink>
        </w:p>
        <w:p w14:paraId="14FD6C79" w14:textId="734284B2"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0" w:history="1">
            <w:r w:rsidR="002772FD" w:rsidRPr="00F76CF3">
              <w:rPr>
                <w:rStyle w:val="Hyperlink"/>
                <w:noProof/>
                <w:szCs w:val="20"/>
              </w:rPr>
              <w:t>7.40</w:t>
            </w:r>
            <w:r w:rsidR="002772FD" w:rsidRPr="00F76CF3">
              <w:rPr>
                <w:rFonts w:eastAsiaTheme="minorEastAsia"/>
                <w:noProof/>
                <w:kern w:val="2"/>
                <w:szCs w:val="20"/>
                <w:lang w:eastAsia="en-GB"/>
                <w14:ligatures w14:val="standardContextual"/>
              </w:rPr>
              <w:tab/>
            </w:r>
            <w:r w:rsidR="002772FD" w:rsidRPr="00F76CF3">
              <w:rPr>
                <w:rStyle w:val="Hyperlink"/>
                <w:noProof/>
                <w:szCs w:val="20"/>
              </w:rPr>
              <w:t>international carriage requirements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_Toc196831600 \h </w:instrText>
            </w:r>
            <w:r w:rsidR="002772FD" w:rsidRPr="00F76CF3">
              <w:rPr>
                <w:noProof/>
                <w:webHidden/>
                <w:szCs w:val="20"/>
              </w:rPr>
            </w:r>
            <w:r w:rsidR="002772FD" w:rsidRPr="00F76CF3">
              <w:rPr>
                <w:noProof/>
                <w:webHidden/>
                <w:szCs w:val="20"/>
              </w:rPr>
              <w:fldChar w:fldCharType="separate"/>
            </w:r>
            <w:r w:rsidR="00B7194B">
              <w:rPr>
                <w:noProof/>
                <w:webHidden/>
                <w:szCs w:val="20"/>
              </w:rPr>
              <w:t>39</w:t>
            </w:r>
            <w:r w:rsidR="002772FD" w:rsidRPr="00F76CF3">
              <w:rPr>
                <w:noProof/>
                <w:webHidden/>
                <w:szCs w:val="20"/>
              </w:rPr>
              <w:fldChar w:fldCharType="end"/>
            </w:r>
          </w:hyperlink>
        </w:p>
        <w:p w14:paraId="5937157A" w14:textId="6F8B9BE6"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1" w:history="1">
            <w:r w:rsidR="002772FD" w:rsidRPr="00F76CF3">
              <w:rPr>
                <w:rStyle w:val="Hyperlink"/>
                <w:noProof/>
                <w:szCs w:val="20"/>
              </w:rPr>
              <w:t>7.41</w:t>
            </w:r>
            <w:r w:rsidR="002772FD" w:rsidRPr="00F76CF3">
              <w:rPr>
                <w:rFonts w:eastAsiaTheme="minorEastAsia"/>
                <w:noProof/>
                <w:kern w:val="2"/>
                <w:szCs w:val="20"/>
                <w:lang w:eastAsia="en-GB"/>
                <w14:ligatures w14:val="standardContextual"/>
              </w:rPr>
              <w:tab/>
            </w:r>
            <w:r w:rsidR="002772FD" w:rsidRPr="00F76CF3">
              <w:rPr>
                <w:rStyle w:val="Hyperlink"/>
                <w:noProof/>
                <w:szCs w:val="20"/>
              </w:rPr>
              <w:t>ISBN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_Toc196831601 \h </w:instrText>
            </w:r>
            <w:r w:rsidR="002772FD" w:rsidRPr="00F76CF3">
              <w:rPr>
                <w:noProof/>
                <w:webHidden/>
                <w:szCs w:val="20"/>
              </w:rPr>
            </w:r>
            <w:r w:rsidR="002772FD" w:rsidRPr="00F76CF3">
              <w:rPr>
                <w:noProof/>
                <w:webHidden/>
                <w:szCs w:val="20"/>
              </w:rPr>
              <w:fldChar w:fldCharType="separate"/>
            </w:r>
            <w:r w:rsidR="00B7194B">
              <w:rPr>
                <w:noProof/>
                <w:webHidden/>
                <w:szCs w:val="20"/>
              </w:rPr>
              <w:t>39</w:t>
            </w:r>
            <w:r w:rsidR="002772FD" w:rsidRPr="00F76CF3">
              <w:rPr>
                <w:noProof/>
                <w:webHidden/>
                <w:szCs w:val="20"/>
              </w:rPr>
              <w:fldChar w:fldCharType="end"/>
            </w:r>
          </w:hyperlink>
        </w:p>
        <w:p w14:paraId="313FDA04" w14:textId="4E385F06"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2" w:history="1">
            <w:r w:rsidR="002772FD" w:rsidRPr="00F76CF3">
              <w:rPr>
                <w:rStyle w:val="Hyperlink"/>
                <w:noProof/>
                <w:szCs w:val="20"/>
              </w:rPr>
              <w:t>7.42</w:t>
            </w:r>
            <w:r w:rsidR="002772FD" w:rsidRPr="00F76CF3">
              <w:rPr>
                <w:rFonts w:eastAsiaTheme="minorEastAsia"/>
                <w:noProof/>
                <w:kern w:val="2"/>
                <w:szCs w:val="20"/>
                <w:lang w:eastAsia="en-GB"/>
                <w14:ligatures w14:val="standardContextual"/>
              </w:rPr>
              <w:tab/>
            </w:r>
            <w:r w:rsidR="002772FD" w:rsidRPr="00F76CF3">
              <w:rPr>
                <w:rStyle w:val="Hyperlink"/>
                <w:noProof/>
                <w:szCs w:val="20"/>
              </w:rPr>
              <w:t>ISO 216</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_Toc196831602 \h </w:instrText>
            </w:r>
            <w:r w:rsidR="002772FD" w:rsidRPr="00F76CF3">
              <w:rPr>
                <w:noProof/>
                <w:webHidden/>
                <w:szCs w:val="20"/>
              </w:rPr>
            </w:r>
            <w:r w:rsidR="002772FD" w:rsidRPr="00F76CF3">
              <w:rPr>
                <w:noProof/>
                <w:webHidden/>
                <w:szCs w:val="20"/>
              </w:rPr>
              <w:fldChar w:fldCharType="separate"/>
            </w:r>
            <w:r w:rsidR="00B7194B">
              <w:rPr>
                <w:noProof/>
                <w:webHidden/>
                <w:szCs w:val="20"/>
              </w:rPr>
              <w:t>39</w:t>
            </w:r>
            <w:r w:rsidR="002772FD" w:rsidRPr="00F76CF3">
              <w:rPr>
                <w:noProof/>
                <w:webHidden/>
                <w:szCs w:val="20"/>
              </w:rPr>
              <w:fldChar w:fldCharType="end"/>
            </w:r>
          </w:hyperlink>
        </w:p>
        <w:p w14:paraId="799B861E" w14:textId="6475F707"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3" w:history="1">
            <w:r w:rsidR="002772FD" w:rsidRPr="00F76CF3">
              <w:rPr>
                <w:rStyle w:val="Hyperlink"/>
                <w:noProof/>
                <w:szCs w:val="20"/>
              </w:rPr>
              <w:t>7.43</w:t>
            </w:r>
            <w:r w:rsidR="002772FD" w:rsidRPr="00F76CF3">
              <w:rPr>
                <w:rFonts w:eastAsiaTheme="minorEastAsia"/>
                <w:noProof/>
                <w:kern w:val="2"/>
                <w:szCs w:val="20"/>
                <w:lang w:eastAsia="en-GB"/>
                <w14:ligatures w14:val="standardContextual"/>
              </w:rPr>
              <w:tab/>
            </w:r>
            <w:r w:rsidR="002772FD" w:rsidRPr="00F76CF3">
              <w:rPr>
                <w:rStyle w:val="Hyperlink"/>
                <w:noProof/>
                <w:szCs w:val="20"/>
              </w:rPr>
              <w:t>ISSN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_Toc196831603 \h </w:instrText>
            </w:r>
            <w:r w:rsidR="002772FD" w:rsidRPr="00F76CF3">
              <w:rPr>
                <w:noProof/>
                <w:webHidden/>
                <w:szCs w:val="20"/>
              </w:rPr>
            </w:r>
            <w:r w:rsidR="002772FD" w:rsidRPr="00F76CF3">
              <w:rPr>
                <w:noProof/>
                <w:webHidden/>
                <w:szCs w:val="20"/>
              </w:rPr>
              <w:fldChar w:fldCharType="separate"/>
            </w:r>
            <w:r w:rsidR="00B7194B">
              <w:rPr>
                <w:noProof/>
                <w:webHidden/>
                <w:szCs w:val="20"/>
              </w:rPr>
              <w:t>40</w:t>
            </w:r>
            <w:r w:rsidR="002772FD" w:rsidRPr="00F76CF3">
              <w:rPr>
                <w:noProof/>
                <w:webHidden/>
                <w:szCs w:val="20"/>
              </w:rPr>
              <w:fldChar w:fldCharType="end"/>
            </w:r>
          </w:hyperlink>
        </w:p>
        <w:p w14:paraId="5E7535B7" w14:textId="4311BE12"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4" w:history="1">
            <w:r w:rsidR="002772FD" w:rsidRPr="00F76CF3">
              <w:rPr>
                <w:rStyle w:val="Hyperlink"/>
                <w:noProof/>
                <w:szCs w:val="20"/>
              </w:rPr>
              <w:t>7.44</w:t>
            </w:r>
            <w:r w:rsidR="002772FD" w:rsidRPr="00F76CF3">
              <w:rPr>
                <w:rFonts w:eastAsiaTheme="minorEastAsia"/>
                <w:noProof/>
                <w:kern w:val="2"/>
                <w:szCs w:val="20"/>
                <w:lang w:eastAsia="en-GB"/>
                <w14:ligatures w14:val="standardContextual"/>
              </w:rPr>
              <w:tab/>
            </w:r>
            <w:r w:rsidR="002772FD" w:rsidRPr="00F76CF3">
              <w:rPr>
                <w:rStyle w:val="Hyperlink"/>
                <w:noProof/>
                <w:szCs w:val="20"/>
              </w:rPr>
              <w:t>issue date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_Toc196831604 \h </w:instrText>
            </w:r>
            <w:r w:rsidR="002772FD" w:rsidRPr="00F76CF3">
              <w:rPr>
                <w:noProof/>
                <w:webHidden/>
                <w:szCs w:val="20"/>
              </w:rPr>
            </w:r>
            <w:r w:rsidR="002772FD" w:rsidRPr="00F76CF3">
              <w:rPr>
                <w:noProof/>
                <w:webHidden/>
                <w:szCs w:val="20"/>
              </w:rPr>
              <w:fldChar w:fldCharType="separate"/>
            </w:r>
            <w:r w:rsidR="00B7194B">
              <w:rPr>
                <w:noProof/>
                <w:webHidden/>
                <w:szCs w:val="20"/>
              </w:rPr>
              <w:t>40</w:t>
            </w:r>
            <w:r w:rsidR="002772FD" w:rsidRPr="00F76CF3">
              <w:rPr>
                <w:noProof/>
                <w:webHidden/>
                <w:szCs w:val="20"/>
              </w:rPr>
              <w:fldChar w:fldCharType="end"/>
            </w:r>
          </w:hyperlink>
        </w:p>
        <w:p w14:paraId="519AA165" w14:textId="441EF501"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5" w:history="1">
            <w:r w:rsidR="002772FD" w:rsidRPr="00F76CF3">
              <w:rPr>
                <w:rStyle w:val="Hyperlink"/>
                <w:noProof/>
                <w:szCs w:val="20"/>
              </w:rPr>
              <w:t>7.45</w:t>
            </w:r>
            <w:r w:rsidR="002772FD" w:rsidRPr="00F76CF3">
              <w:rPr>
                <w:rFonts w:eastAsiaTheme="minorEastAsia"/>
                <w:noProof/>
                <w:kern w:val="2"/>
                <w:szCs w:val="20"/>
                <w:lang w:eastAsia="en-GB"/>
                <w14:ligatures w14:val="standardContextual"/>
              </w:rPr>
              <w:tab/>
            </w:r>
            <w:r w:rsidR="002772FD" w:rsidRPr="00F76CF3">
              <w:rPr>
                <w:rStyle w:val="Hyperlink"/>
                <w:noProof/>
                <w:szCs w:val="20"/>
              </w:rPr>
              <w:t>issue time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_Toc196831605 \h </w:instrText>
            </w:r>
            <w:r w:rsidR="002772FD" w:rsidRPr="00F76CF3">
              <w:rPr>
                <w:noProof/>
                <w:webHidden/>
                <w:szCs w:val="20"/>
              </w:rPr>
            </w:r>
            <w:r w:rsidR="002772FD" w:rsidRPr="00F76CF3">
              <w:rPr>
                <w:noProof/>
                <w:webHidden/>
                <w:szCs w:val="20"/>
              </w:rPr>
              <w:fldChar w:fldCharType="separate"/>
            </w:r>
            <w:r w:rsidR="00B7194B">
              <w:rPr>
                <w:noProof/>
                <w:webHidden/>
                <w:szCs w:val="20"/>
              </w:rPr>
              <w:t>40</w:t>
            </w:r>
            <w:r w:rsidR="002772FD" w:rsidRPr="00F76CF3">
              <w:rPr>
                <w:noProof/>
                <w:webHidden/>
                <w:szCs w:val="20"/>
              </w:rPr>
              <w:fldChar w:fldCharType="end"/>
            </w:r>
          </w:hyperlink>
        </w:p>
        <w:p w14:paraId="342E7975" w14:textId="7DB2686E"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6" w:history="1">
            <w:r w:rsidR="002772FD" w:rsidRPr="00F76CF3">
              <w:rPr>
                <w:rStyle w:val="Hyperlink"/>
                <w:noProof/>
                <w:szCs w:val="20"/>
              </w:rPr>
              <w:t>7.46</w:t>
            </w:r>
            <w:r w:rsidR="002772FD" w:rsidRPr="00F76CF3">
              <w:rPr>
                <w:rFonts w:eastAsiaTheme="minorEastAsia"/>
                <w:noProof/>
                <w:kern w:val="2"/>
                <w:szCs w:val="20"/>
                <w:lang w:eastAsia="en-GB"/>
                <w14:ligatures w14:val="standardContextual"/>
              </w:rPr>
              <w:tab/>
            </w:r>
            <w:r w:rsidR="002772FD" w:rsidRPr="00F76CF3">
              <w:rPr>
                <w:rStyle w:val="Hyperlink"/>
                <w:noProof/>
                <w:szCs w:val="20"/>
              </w:rPr>
              <w:t>language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_Toc196831606 \h </w:instrText>
            </w:r>
            <w:r w:rsidR="002772FD" w:rsidRPr="00F76CF3">
              <w:rPr>
                <w:noProof/>
                <w:webHidden/>
                <w:szCs w:val="20"/>
              </w:rPr>
            </w:r>
            <w:r w:rsidR="002772FD" w:rsidRPr="00F76CF3">
              <w:rPr>
                <w:noProof/>
                <w:webHidden/>
                <w:szCs w:val="20"/>
              </w:rPr>
              <w:fldChar w:fldCharType="separate"/>
            </w:r>
            <w:r w:rsidR="00B7194B">
              <w:rPr>
                <w:noProof/>
                <w:webHidden/>
                <w:szCs w:val="20"/>
              </w:rPr>
              <w:t>40</w:t>
            </w:r>
            <w:r w:rsidR="002772FD" w:rsidRPr="00F76CF3">
              <w:rPr>
                <w:noProof/>
                <w:webHidden/>
                <w:szCs w:val="20"/>
              </w:rPr>
              <w:fldChar w:fldCharType="end"/>
            </w:r>
          </w:hyperlink>
        </w:p>
        <w:p w14:paraId="75F64834" w14:textId="5706BA3E"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7" w:history="1">
            <w:r w:rsidR="002772FD" w:rsidRPr="00F76CF3">
              <w:rPr>
                <w:rStyle w:val="Hyperlink"/>
                <w:noProof/>
                <w:szCs w:val="20"/>
              </w:rPr>
              <w:t>7.47</w:t>
            </w:r>
            <w:r w:rsidR="002772FD" w:rsidRPr="00F76CF3">
              <w:rPr>
                <w:rFonts w:eastAsiaTheme="minorEastAsia"/>
                <w:noProof/>
                <w:kern w:val="2"/>
                <w:szCs w:val="20"/>
                <w:lang w:eastAsia="en-GB"/>
                <w14:ligatures w14:val="standardContextual"/>
              </w:rPr>
              <w:tab/>
            </w:r>
            <w:r w:rsidR="002772FD" w:rsidRPr="00F76CF3">
              <w:rPr>
                <w:rStyle w:val="Hyperlink"/>
                <w:noProof/>
                <w:szCs w:val="20"/>
              </w:rPr>
              <w:t>linkage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_Toc196831607 \h </w:instrText>
            </w:r>
            <w:r w:rsidR="002772FD" w:rsidRPr="00F76CF3">
              <w:rPr>
                <w:noProof/>
                <w:webHidden/>
                <w:szCs w:val="20"/>
              </w:rPr>
            </w:r>
            <w:r w:rsidR="002772FD" w:rsidRPr="00F76CF3">
              <w:rPr>
                <w:noProof/>
                <w:webHidden/>
                <w:szCs w:val="20"/>
              </w:rPr>
              <w:fldChar w:fldCharType="separate"/>
            </w:r>
            <w:r w:rsidR="00B7194B">
              <w:rPr>
                <w:noProof/>
                <w:webHidden/>
                <w:szCs w:val="20"/>
              </w:rPr>
              <w:t>40</w:t>
            </w:r>
            <w:r w:rsidR="002772FD" w:rsidRPr="00F76CF3">
              <w:rPr>
                <w:noProof/>
                <w:webHidden/>
                <w:szCs w:val="20"/>
              </w:rPr>
              <w:fldChar w:fldCharType="end"/>
            </w:r>
          </w:hyperlink>
        </w:p>
        <w:p w14:paraId="043CF6C5" w14:textId="4E9BEDFF"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9" w:history="1">
            <w:r w:rsidR="002772FD" w:rsidRPr="00F76CF3">
              <w:rPr>
                <w:rStyle w:val="Hyperlink"/>
                <w:noProof/>
                <w:szCs w:val="20"/>
              </w:rPr>
              <w:t>7.48</w:t>
            </w:r>
            <w:r w:rsidR="002772FD" w:rsidRPr="00F76CF3">
              <w:rPr>
                <w:rFonts w:eastAsiaTheme="minorEastAsia"/>
                <w:noProof/>
                <w:kern w:val="2"/>
                <w:szCs w:val="20"/>
                <w:lang w:eastAsia="en-GB"/>
                <w14:ligatures w14:val="standardContextual"/>
              </w:rPr>
              <w:tab/>
            </w:r>
            <w:r w:rsidR="002772FD" w:rsidRPr="00F76CF3">
              <w:rPr>
                <w:rStyle w:val="Hyperlink"/>
                <w:noProof/>
                <w:szCs w:val="20"/>
              </w:rPr>
              <w:t>maximum display scale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_Toc196831609 \h </w:instrText>
            </w:r>
            <w:r w:rsidR="002772FD" w:rsidRPr="00F76CF3">
              <w:rPr>
                <w:noProof/>
                <w:webHidden/>
                <w:szCs w:val="20"/>
              </w:rPr>
            </w:r>
            <w:r w:rsidR="002772FD" w:rsidRPr="00F76CF3">
              <w:rPr>
                <w:noProof/>
                <w:webHidden/>
                <w:szCs w:val="20"/>
              </w:rPr>
              <w:fldChar w:fldCharType="separate"/>
            </w:r>
            <w:r w:rsidR="00B7194B">
              <w:rPr>
                <w:noProof/>
                <w:webHidden/>
                <w:szCs w:val="20"/>
              </w:rPr>
              <w:t>41</w:t>
            </w:r>
            <w:r w:rsidR="002772FD" w:rsidRPr="00F76CF3">
              <w:rPr>
                <w:noProof/>
                <w:webHidden/>
                <w:szCs w:val="20"/>
              </w:rPr>
              <w:fldChar w:fldCharType="end"/>
            </w:r>
          </w:hyperlink>
        </w:p>
        <w:p w14:paraId="31D38B0E" w14:textId="3D3DBECA"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0" w:history="1">
            <w:r w:rsidR="002772FD" w:rsidRPr="00F76CF3">
              <w:rPr>
                <w:rStyle w:val="Hyperlink"/>
                <w:noProof/>
                <w:szCs w:val="20"/>
              </w:rPr>
              <w:t>7.49</w:t>
            </w:r>
            <w:r w:rsidR="002772FD" w:rsidRPr="00F76CF3">
              <w:rPr>
                <w:rFonts w:eastAsiaTheme="minorEastAsia"/>
                <w:noProof/>
                <w:kern w:val="2"/>
                <w:szCs w:val="20"/>
                <w:lang w:eastAsia="en-GB"/>
                <w14:ligatures w14:val="standardContextual"/>
              </w:rPr>
              <w:tab/>
            </w:r>
            <w:r w:rsidR="002772FD" w:rsidRPr="00F76CF3">
              <w:rPr>
                <w:rStyle w:val="Hyperlink"/>
                <w:noProof/>
                <w:szCs w:val="20"/>
              </w:rPr>
              <w:t>minimum display scale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_Toc196831610 \h </w:instrText>
            </w:r>
            <w:r w:rsidR="002772FD" w:rsidRPr="00F76CF3">
              <w:rPr>
                <w:noProof/>
                <w:webHidden/>
                <w:szCs w:val="20"/>
              </w:rPr>
            </w:r>
            <w:r w:rsidR="002772FD" w:rsidRPr="00F76CF3">
              <w:rPr>
                <w:noProof/>
                <w:webHidden/>
                <w:szCs w:val="20"/>
              </w:rPr>
              <w:fldChar w:fldCharType="separate"/>
            </w:r>
            <w:r w:rsidR="00B7194B">
              <w:rPr>
                <w:noProof/>
                <w:webHidden/>
                <w:szCs w:val="20"/>
              </w:rPr>
              <w:t>41</w:t>
            </w:r>
            <w:r w:rsidR="002772FD" w:rsidRPr="00F76CF3">
              <w:rPr>
                <w:noProof/>
                <w:webHidden/>
                <w:szCs w:val="20"/>
              </w:rPr>
              <w:fldChar w:fldCharType="end"/>
            </w:r>
          </w:hyperlink>
        </w:p>
        <w:p w14:paraId="1B8A675D" w14:textId="4E7B5D79"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1" w:history="1">
            <w:r w:rsidR="002772FD" w:rsidRPr="00F76CF3">
              <w:rPr>
                <w:rStyle w:val="Hyperlink"/>
                <w:noProof/>
                <w:szCs w:val="20"/>
              </w:rPr>
              <w:t>7.50</w:t>
            </w:r>
            <w:r w:rsidR="002772FD" w:rsidRPr="00F76CF3">
              <w:rPr>
                <w:rFonts w:eastAsiaTheme="minorEastAsia"/>
                <w:noProof/>
                <w:kern w:val="2"/>
                <w:szCs w:val="20"/>
                <w:lang w:eastAsia="en-GB"/>
                <w14:ligatures w14:val="standardContextual"/>
              </w:rPr>
              <w:tab/>
            </w:r>
            <w:r w:rsidR="002772FD" w:rsidRPr="00F76CF3">
              <w:rPr>
                <w:rStyle w:val="Hyperlink"/>
                <w:noProof/>
                <w:szCs w:val="20"/>
              </w:rPr>
              <w:t>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_Toc196831611 \h </w:instrText>
            </w:r>
            <w:r w:rsidR="002772FD" w:rsidRPr="00F76CF3">
              <w:rPr>
                <w:noProof/>
                <w:webHidden/>
                <w:szCs w:val="20"/>
              </w:rPr>
            </w:r>
            <w:r w:rsidR="002772FD" w:rsidRPr="00F76CF3">
              <w:rPr>
                <w:noProof/>
                <w:webHidden/>
                <w:szCs w:val="20"/>
              </w:rPr>
              <w:fldChar w:fldCharType="separate"/>
            </w:r>
            <w:r w:rsidR="00B7194B">
              <w:rPr>
                <w:noProof/>
                <w:webHidden/>
                <w:szCs w:val="20"/>
              </w:rPr>
              <w:t>41</w:t>
            </w:r>
            <w:r w:rsidR="002772FD" w:rsidRPr="00F76CF3">
              <w:rPr>
                <w:noProof/>
                <w:webHidden/>
                <w:szCs w:val="20"/>
              </w:rPr>
              <w:fldChar w:fldCharType="end"/>
            </w:r>
          </w:hyperlink>
        </w:p>
        <w:p w14:paraId="27AC1502" w14:textId="22E906A8"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2" w:history="1">
            <w:r w:rsidR="002772FD" w:rsidRPr="00F76CF3">
              <w:rPr>
                <w:rStyle w:val="Hyperlink"/>
                <w:noProof/>
                <w:szCs w:val="20"/>
              </w:rPr>
              <w:t>7.51</w:t>
            </w:r>
            <w:r w:rsidR="002772FD" w:rsidRPr="00F76CF3">
              <w:rPr>
                <w:rFonts w:eastAsiaTheme="minorEastAsia"/>
                <w:noProof/>
                <w:kern w:val="2"/>
                <w:szCs w:val="20"/>
                <w:lang w:eastAsia="en-GB"/>
                <w14:ligatures w14:val="standardContextual"/>
              </w:rPr>
              <w:tab/>
            </w:r>
            <w:r w:rsidR="002772FD" w:rsidRPr="00F76CF3">
              <w:rPr>
                <w:rStyle w:val="Hyperlink"/>
                <w:noProof/>
                <w:szCs w:val="20"/>
              </w:rPr>
              <w:t>name of resource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_Toc196831612 \h </w:instrText>
            </w:r>
            <w:r w:rsidR="002772FD" w:rsidRPr="00F76CF3">
              <w:rPr>
                <w:noProof/>
                <w:webHidden/>
                <w:szCs w:val="20"/>
              </w:rPr>
            </w:r>
            <w:r w:rsidR="002772FD" w:rsidRPr="00F76CF3">
              <w:rPr>
                <w:noProof/>
                <w:webHidden/>
                <w:szCs w:val="20"/>
              </w:rPr>
              <w:fldChar w:fldCharType="separate"/>
            </w:r>
            <w:r w:rsidR="00B7194B">
              <w:rPr>
                <w:noProof/>
                <w:webHidden/>
                <w:szCs w:val="20"/>
              </w:rPr>
              <w:t>41</w:t>
            </w:r>
            <w:r w:rsidR="002772FD" w:rsidRPr="00F76CF3">
              <w:rPr>
                <w:noProof/>
                <w:webHidden/>
                <w:szCs w:val="20"/>
              </w:rPr>
              <w:fldChar w:fldCharType="end"/>
            </w:r>
          </w:hyperlink>
        </w:p>
        <w:p w14:paraId="0FAEA660" w14:textId="05804C24"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3" w:history="1">
            <w:r w:rsidR="002772FD" w:rsidRPr="00F76CF3">
              <w:rPr>
                <w:rStyle w:val="Hyperlink"/>
                <w:noProof/>
                <w:szCs w:val="20"/>
              </w:rPr>
              <w:t>7.52</w:t>
            </w:r>
            <w:r w:rsidR="002772FD" w:rsidRPr="00F76CF3">
              <w:rPr>
                <w:rFonts w:eastAsiaTheme="minorEastAsia"/>
                <w:noProof/>
                <w:kern w:val="2"/>
                <w:szCs w:val="20"/>
                <w:lang w:eastAsia="en-GB"/>
                <w14:ligatures w14:val="standardContextual"/>
              </w:rPr>
              <w:tab/>
            </w:r>
            <w:r w:rsidR="002772FD" w:rsidRPr="00F76CF3">
              <w:rPr>
                <w:rStyle w:val="Hyperlink"/>
                <w:noProof/>
                <w:szCs w:val="20"/>
              </w:rPr>
              <w:t>name usage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_Toc196831613 \h </w:instrText>
            </w:r>
            <w:r w:rsidR="002772FD" w:rsidRPr="00F76CF3">
              <w:rPr>
                <w:noProof/>
                <w:webHidden/>
                <w:szCs w:val="20"/>
              </w:rPr>
            </w:r>
            <w:r w:rsidR="002772FD" w:rsidRPr="00F76CF3">
              <w:rPr>
                <w:noProof/>
                <w:webHidden/>
                <w:szCs w:val="20"/>
              </w:rPr>
              <w:fldChar w:fldCharType="separate"/>
            </w:r>
            <w:r w:rsidR="00B7194B">
              <w:rPr>
                <w:noProof/>
                <w:webHidden/>
                <w:szCs w:val="20"/>
              </w:rPr>
              <w:t>41</w:t>
            </w:r>
            <w:r w:rsidR="002772FD" w:rsidRPr="00F76CF3">
              <w:rPr>
                <w:noProof/>
                <w:webHidden/>
                <w:szCs w:val="20"/>
              </w:rPr>
              <w:fldChar w:fldCharType="end"/>
            </w:r>
          </w:hyperlink>
        </w:p>
        <w:p w14:paraId="3A3170A4" w14:textId="5E9537D3"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4" w:history="1">
            <w:r w:rsidR="002772FD" w:rsidRPr="00F76CF3">
              <w:rPr>
                <w:rStyle w:val="Hyperlink"/>
                <w:noProof/>
                <w:szCs w:val="20"/>
              </w:rPr>
              <w:t>7.53</w:t>
            </w:r>
            <w:r w:rsidR="002772FD" w:rsidRPr="00F76CF3">
              <w:rPr>
                <w:rFonts w:eastAsiaTheme="minorEastAsia"/>
                <w:noProof/>
                <w:kern w:val="2"/>
                <w:szCs w:val="20"/>
                <w:lang w:eastAsia="en-GB"/>
                <w14:ligatures w14:val="standardContextual"/>
              </w:rPr>
              <w:tab/>
            </w:r>
            <w:r w:rsidR="002772FD" w:rsidRPr="00F76CF3">
              <w:rPr>
                <w:rStyle w:val="Hyperlink"/>
                <w:noProof/>
                <w:szCs w:val="20"/>
              </w:rPr>
              <w:t>navigation purpose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_Toc196831614 \h </w:instrText>
            </w:r>
            <w:r w:rsidR="002772FD" w:rsidRPr="00F76CF3">
              <w:rPr>
                <w:noProof/>
                <w:webHidden/>
                <w:szCs w:val="20"/>
              </w:rPr>
            </w:r>
            <w:r w:rsidR="002772FD" w:rsidRPr="00F76CF3">
              <w:rPr>
                <w:noProof/>
                <w:webHidden/>
                <w:szCs w:val="20"/>
              </w:rPr>
              <w:fldChar w:fldCharType="separate"/>
            </w:r>
            <w:r w:rsidR="00B7194B">
              <w:rPr>
                <w:noProof/>
                <w:webHidden/>
                <w:szCs w:val="20"/>
              </w:rPr>
              <w:t>41</w:t>
            </w:r>
            <w:r w:rsidR="002772FD" w:rsidRPr="00F76CF3">
              <w:rPr>
                <w:noProof/>
                <w:webHidden/>
                <w:szCs w:val="20"/>
              </w:rPr>
              <w:fldChar w:fldCharType="end"/>
            </w:r>
          </w:hyperlink>
        </w:p>
        <w:p w14:paraId="15BB0D29" w14:textId="0C97DAE5"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5" w:history="1">
            <w:r w:rsidR="002772FD" w:rsidRPr="00F76CF3">
              <w:rPr>
                <w:rStyle w:val="Hyperlink"/>
                <w:noProof/>
                <w:szCs w:val="20"/>
              </w:rPr>
              <w:t>7.54</w:t>
            </w:r>
            <w:r w:rsidR="002772FD" w:rsidRPr="00F76CF3">
              <w:rPr>
                <w:rFonts w:eastAsiaTheme="minorEastAsia"/>
                <w:noProof/>
                <w:kern w:val="2"/>
                <w:szCs w:val="20"/>
                <w:lang w:eastAsia="en-GB"/>
                <w14:ligatures w14:val="standardContextual"/>
              </w:rPr>
              <w:tab/>
            </w:r>
            <w:r w:rsidR="002772FD" w:rsidRPr="00F76CF3">
              <w:rPr>
                <w:rStyle w:val="Hyperlink"/>
                <w:noProof/>
                <w:szCs w:val="20"/>
              </w:rPr>
              <w:t>not for navigation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_Toc196831615 \h </w:instrText>
            </w:r>
            <w:r w:rsidR="002772FD" w:rsidRPr="00F76CF3">
              <w:rPr>
                <w:noProof/>
                <w:webHidden/>
                <w:szCs w:val="20"/>
              </w:rPr>
            </w:r>
            <w:r w:rsidR="002772FD" w:rsidRPr="00F76CF3">
              <w:rPr>
                <w:noProof/>
                <w:webHidden/>
                <w:szCs w:val="20"/>
              </w:rPr>
              <w:fldChar w:fldCharType="separate"/>
            </w:r>
            <w:r w:rsidR="00B7194B">
              <w:rPr>
                <w:noProof/>
                <w:webHidden/>
                <w:szCs w:val="20"/>
              </w:rPr>
              <w:t>42</w:t>
            </w:r>
            <w:r w:rsidR="002772FD" w:rsidRPr="00F76CF3">
              <w:rPr>
                <w:noProof/>
                <w:webHidden/>
                <w:szCs w:val="20"/>
              </w:rPr>
              <w:fldChar w:fldCharType="end"/>
            </w:r>
          </w:hyperlink>
        </w:p>
        <w:p w14:paraId="43F49F9B" w14:textId="19B75E8A"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6" w:history="1">
            <w:r w:rsidR="002772FD" w:rsidRPr="00F76CF3">
              <w:rPr>
                <w:rStyle w:val="Hyperlink"/>
                <w:noProof/>
                <w:szCs w:val="20"/>
              </w:rPr>
              <w:t>7.55</w:t>
            </w:r>
            <w:r w:rsidR="002772FD" w:rsidRPr="00F76CF3">
              <w:rPr>
                <w:rFonts w:eastAsiaTheme="minorEastAsia"/>
                <w:noProof/>
                <w:kern w:val="2"/>
                <w:szCs w:val="20"/>
                <w:lang w:eastAsia="en-GB"/>
                <w14:ligatures w14:val="standardContextual"/>
              </w:rPr>
              <w:tab/>
            </w:r>
            <w:r w:rsidR="002772FD" w:rsidRPr="00F76CF3">
              <w:rPr>
                <w:rStyle w:val="Hyperlink"/>
                <w:noProof/>
                <w:szCs w:val="20"/>
              </w:rPr>
              <w:t>online description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_Toc196831616 \h </w:instrText>
            </w:r>
            <w:r w:rsidR="002772FD" w:rsidRPr="00F76CF3">
              <w:rPr>
                <w:noProof/>
                <w:webHidden/>
                <w:szCs w:val="20"/>
              </w:rPr>
            </w:r>
            <w:r w:rsidR="002772FD" w:rsidRPr="00F76CF3">
              <w:rPr>
                <w:noProof/>
                <w:webHidden/>
                <w:szCs w:val="20"/>
              </w:rPr>
              <w:fldChar w:fldCharType="separate"/>
            </w:r>
            <w:r w:rsidR="00B7194B">
              <w:rPr>
                <w:noProof/>
                <w:webHidden/>
                <w:szCs w:val="20"/>
              </w:rPr>
              <w:t>42</w:t>
            </w:r>
            <w:r w:rsidR="002772FD" w:rsidRPr="00F76CF3">
              <w:rPr>
                <w:noProof/>
                <w:webHidden/>
                <w:szCs w:val="20"/>
              </w:rPr>
              <w:fldChar w:fldCharType="end"/>
            </w:r>
          </w:hyperlink>
        </w:p>
        <w:p w14:paraId="1A9BE29D" w14:textId="1F622DD4"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7" w:history="1">
            <w:r w:rsidR="002772FD" w:rsidRPr="00F76CF3">
              <w:rPr>
                <w:rStyle w:val="Hyperlink"/>
                <w:noProof/>
                <w:szCs w:val="20"/>
              </w:rPr>
              <w:t>7.56</w:t>
            </w:r>
            <w:r w:rsidR="002772FD" w:rsidRPr="00F76CF3">
              <w:rPr>
                <w:rFonts w:eastAsiaTheme="minorEastAsia"/>
                <w:noProof/>
                <w:kern w:val="2"/>
                <w:szCs w:val="20"/>
                <w:lang w:eastAsia="en-GB"/>
                <w14:ligatures w14:val="standardContextual"/>
              </w:rPr>
              <w:tab/>
            </w:r>
            <w:r w:rsidR="002772FD" w:rsidRPr="00F76CF3">
              <w:rPr>
                <w:rStyle w:val="Hyperlink"/>
                <w:noProof/>
                <w:szCs w:val="20"/>
              </w:rPr>
              <w:t>optimum display scale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_Toc196831617 \h </w:instrText>
            </w:r>
            <w:r w:rsidR="002772FD" w:rsidRPr="00F76CF3">
              <w:rPr>
                <w:noProof/>
                <w:webHidden/>
                <w:szCs w:val="20"/>
              </w:rPr>
            </w:r>
            <w:r w:rsidR="002772FD" w:rsidRPr="00F76CF3">
              <w:rPr>
                <w:noProof/>
                <w:webHidden/>
                <w:szCs w:val="20"/>
              </w:rPr>
              <w:fldChar w:fldCharType="separate"/>
            </w:r>
            <w:r w:rsidR="00B7194B">
              <w:rPr>
                <w:noProof/>
                <w:webHidden/>
                <w:szCs w:val="20"/>
              </w:rPr>
              <w:t>42</w:t>
            </w:r>
            <w:r w:rsidR="002772FD" w:rsidRPr="00F76CF3">
              <w:rPr>
                <w:noProof/>
                <w:webHidden/>
                <w:szCs w:val="20"/>
              </w:rPr>
              <w:fldChar w:fldCharType="end"/>
            </w:r>
          </w:hyperlink>
        </w:p>
        <w:p w14:paraId="69516AB0" w14:textId="46F559FB"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8" w:history="1">
            <w:r w:rsidR="002772FD" w:rsidRPr="00F76CF3">
              <w:rPr>
                <w:rStyle w:val="Hyperlink"/>
                <w:noProof/>
                <w:szCs w:val="20"/>
              </w:rPr>
              <w:t>7.57</w:t>
            </w:r>
            <w:r w:rsidR="002772FD" w:rsidRPr="00F76CF3">
              <w:rPr>
                <w:rFonts w:eastAsiaTheme="minorEastAsia"/>
                <w:noProof/>
                <w:kern w:val="2"/>
                <w:szCs w:val="20"/>
                <w:lang w:eastAsia="en-GB"/>
                <w14:ligatures w14:val="standardContextual"/>
              </w:rPr>
              <w:tab/>
            </w:r>
            <w:r w:rsidR="002772FD" w:rsidRPr="00F76CF3">
              <w:rPr>
                <w:rStyle w:val="Hyperlink"/>
                <w:noProof/>
                <w:szCs w:val="20"/>
              </w:rPr>
              <w:t>original product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_Toc196831618 \h </w:instrText>
            </w:r>
            <w:r w:rsidR="002772FD" w:rsidRPr="00F76CF3">
              <w:rPr>
                <w:noProof/>
                <w:webHidden/>
                <w:szCs w:val="20"/>
              </w:rPr>
            </w:r>
            <w:r w:rsidR="002772FD" w:rsidRPr="00F76CF3">
              <w:rPr>
                <w:noProof/>
                <w:webHidden/>
                <w:szCs w:val="20"/>
              </w:rPr>
              <w:fldChar w:fldCharType="separate"/>
            </w:r>
            <w:r w:rsidR="00B7194B">
              <w:rPr>
                <w:noProof/>
                <w:webHidden/>
                <w:szCs w:val="20"/>
              </w:rPr>
              <w:t>42</w:t>
            </w:r>
            <w:r w:rsidR="002772FD" w:rsidRPr="00F76CF3">
              <w:rPr>
                <w:noProof/>
                <w:webHidden/>
                <w:szCs w:val="20"/>
              </w:rPr>
              <w:fldChar w:fldCharType="end"/>
            </w:r>
          </w:hyperlink>
        </w:p>
        <w:p w14:paraId="7376D0FA" w14:textId="38316D33"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9" w:history="1">
            <w:r w:rsidR="002772FD" w:rsidRPr="00F76CF3">
              <w:rPr>
                <w:rStyle w:val="Hyperlink"/>
                <w:noProof/>
                <w:szCs w:val="20"/>
              </w:rPr>
              <w:t>7.58</w:t>
            </w:r>
            <w:r w:rsidR="002772FD" w:rsidRPr="00F76CF3">
              <w:rPr>
                <w:rFonts w:eastAsiaTheme="minorEastAsia"/>
                <w:noProof/>
                <w:kern w:val="2"/>
                <w:szCs w:val="20"/>
                <w:lang w:eastAsia="en-GB"/>
                <w14:ligatures w14:val="standardContextual"/>
              </w:rPr>
              <w:tab/>
            </w:r>
            <w:r w:rsidR="002772FD" w:rsidRPr="00F76CF3">
              <w:rPr>
                <w:rStyle w:val="Hyperlink"/>
                <w:noProof/>
                <w:szCs w:val="20"/>
              </w:rPr>
              <w:t>other data type description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_Toc196831619 \h </w:instrText>
            </w:r>
            <w:r w:rsidR="002772FD" w:rsidRPr="00F76CF3">
              <w:rPr>
                <w:noProof/>
                <w:webHidden/>
                <w:szCs w:val="20"/>
              </w:rPr>
            </w:r>
            <w:r w:rsidR="002772FD" w:rsidRPr="00F76CF3">
              <w:rPr>
                <w:noProof/>
                <w:webHidden/>
                <w:szCs w:val="20"/>
              </w:rPr>
              <w:fldChar w:fldCharType="separate"/>
            </w:r>
            <w:r w:rsidR="00B7194B">
              <w:rPr>
                <w:noProof/>
                <w:webHidden/>
                <w:szCs w:val="20"/>
              </w:rPr>
              <w:t>42</w:t>
            </w:r>
            <w:r w:rsidR="002772FD" w:rsidRPr="00F76CF3">
              <w:rPr>
                <w:noProof/>
                <w:webHidden/>
                <w:szCs w:val="20"/>
              </w:rPr>
              <w:fldChar w:fldCharType="end"/>
            </w:r>
          </w:hyperlink>
        </w:p>
        <w:p w14:paraId="303C0E5E" w14:textId="6BC77FF9"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0" w:history="1">
            <w:r w:rsidR="002772FD" w:rsidRPr="00F76CF3">
              <w:rPr>
                <w:rStyle w:val="Hyperlink"/>
                <w:noProof/>
                <w:szCs w:val="20"/>
              </w:rPr>
              <w:t>7.59</w:t>
            </w:r>
            <w:r w:rsidR="002772FD" w:rsidRPr="00F76CF3">
              <w:rPr>
                <w:rFonts w:eastAsiaTheme="minorEastAsia"/>
                <w:noProof/>
                <w:kern w:val="2"/>
                <w:szCs w:val="20"/>
                <w:lang w:eastAsia="en-GB"/>
                <w14:ligatures w14:val="standardContextual"/>
              </w:rPr>
              <w:tab/>
            </w:r>
            <w:r w:rsidR="002772FD" w:rsidRPr="00F76CF3">
              <w:rPr>
                <w:rStyle w:val="Hyperlink"/>
                <w:noProof/>
                <w:szCs w:val="20"/>
              </w:rPr>
              <w:t>paper length</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_Toc196831620 \h </w:instrText>
            </w:r>
            <w:r w:rsidR="002772FD" w:rsidRPr="00F76CF3">
              <w:rPr>
                <w:noProof/>
                <w:webHidden/>
                <w:szCs w:val="20"/>
              </w:rPr>
            </w:r>
            <w:r w:rsidR="002772FD" w:rsidRPr="00F76CF3">
              <w:rPr>
                <w:noProof/>
                <w:webHidden/>
                <w:szCs w:val="20"/>
              </w:rPr>
              <w:fldChar w:fldCharType="separate"/>
            </w:r>
            <w:r w:rsidR="00B7194B">
              <w:rPr>
                <w:noProof/>
                <w:webHidden/>
                <w:szCs w:val="20"/>
              </w:rPr>
              <w:t>42</w:t>
            </w:r>
            <w:r w:rsidR="002772FD" w:rsidRPr="00F76CF3">
              <w:rPr>
                <w:noProof/>
                <w:webHidden/>
                <w:szCs w:val="20"/>
              </w:rPr>
              <w:fldChar w:fldCharType="end"/>
            </w:r>
          </w:hyperlink>
        </w:p>
        <w:p w14:paraId="0AFFF642" w14:textId="1B8B04F9"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1" w:history="1">
            <w:r w:rsidR="002772FD" w:rsidRPr="00F76CF3">
              <w:rPr>
                <w:rStyle w:val="Hyperlink"/>
                <w:noProof/>
                <w:szCs w:val="20"/>
              </w:rPr>
              <w:t>7.60</w:t>
            </w:r>
            <w:r w:rsidR="002772FD" w:rsidRPr="00F76CF3">
              <w:rPr>
                <w:rFonts w:eastAsiaTheme="minorEastAsia"/>
                <w:noProof/>
                <w:kern w:val="2"/>
                <w:szCs w:val="20"/>
                <w:lang w:eastAsia="en-GB"/>
                <w14:ligatures w14:val="standardContextual"/>
              </w:rPr>
              <w:tab/>
            </w:r>
            <w:r w:rsidR="002772FD" w:rsidRPr="00F76CF3">
              <w:rPr>
                <w:rStyle w:val="Hyperlink"/>
                <w:noProof/>
                <w:szCs w:val="20"/>
              </w:rPr>
              <w:t>paper width</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_Toc196831621 \h </w:instrText>
            </w:r>
            <w:r w:rsidR="002772FD" w:rsidRPr="00F76CF3">
              <w:rPr>
                <w:noProof/>
                <w:webHidden/>
                <w:szCs w:val="20"/>
              </w:rPr>
            </w:r>
            <w:r w:rsidR="002772FD" w:rsidRPr="00F76CF3">
              <w:rPr>
                <w:noProof/>
                <w:webHidden/>
                <w:szCs w:val="20"/>
              </w:rPr>
              <w:fldChar w:fldCharType="separate"/>
            </w:r>
            <w:r w:rsidR="00B7194B">
              <w:rPr>
                <w:noProof/>
                <w:webHidden/>
                <w:szCs w:val="20"/>
              </w:rPr>
              <w:t>43</w:t>
            </w:r>
            <w:r w:rsidR="002772FD" w:rsidRPr="00F76CF3">
              <w:rPr>
                <w:noProof/>
                <w:webHidden/>
                <w:szCs w:val="20"/>
              </w:rPr>
              <w:fldChar w:fldCharType="end"/>
            </w:r>
          </w:hyperlink>
        </w:p>
        <w:p w14:paraId="1896E7BE" w14:textId="2B79C8DD"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2" w:history="1">
            <w:r w:rsidR="002772FD" w:rsidRPr="00F76CF3">
              <w:rPr>
                <w:rStyle w:val="Hyperlink"/>
                <w:noProof/>
                <w:szCs w:val="20"/>
              </w:rPr>
              <w:t>7.61</w:t>
            </w:r>
            <w:r w:rsidR="002772FD" w:rsidRPr="00F76CF3">
              <w:rPr>
                <w:rFonts w:eastAsiaTheme="minorEastAsia"/>
                <w:noProof/>
                <w:kern w:val="2"/>
                <w:szCs w:val="20"/>
                <w:lang w:eastAsia="en-GB"/>
                <w14:ligatures w14:val="standardContextual"/>
              </w:rPr>
              <w:tab/>
            </w:r>
            <w:r w:rsidR="002772FD" w:rsidRPr="00F76CF3">
              <w:rPr>
                <w:rStyle w:val="Hyperlink"/>
                <w:noProof/>
                <w:szCs w:val="20"/>
              </w:rPr>
              <w:t>postal code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_Toc196831622 \h </w:instrText>
            </w:r>
            <w:r w:rsidR="002772FD" w:rsidRPr="00F76CF3">
              <w:rPr>
                <w:noProof/>
                <w:webHidden/>
                <w:szCs w:val="20"/>
              </w:rPr>
            </w:r>
            <w:r w:rsidR="002772FD" w:rsidRPr="00F76CF3">
              <w:rPr>
                <w:noProof/>
                <w:webHidden/>
                <w:szCs w:val="20"/>
              </w:rPr>
              <w:fldChar w:fldCharType="separate"/>
            </w:r>
            <w:r w:rsidR="00B7194B">
              <w:rPr>
                <w:noProof/>
                <w:webHidden/>
                <w:szCs w:val="20"/>
              </w:rPr>
              <w:t>43</w:t>
            </w:r>
            <w:r w:rsidR="002772FD" w:rsidRPr="00F76CF3">
              <w:rPr>
                <w:noProof/>
                <w:webHidden/>
                <w:szCs w:val="20"/>
              </w:rPr>
              <w:fldChar w:fldCharType="end"/>
            </w:r>
          </w:hyperlink>
        </w:p>
        <w:p w14:paraId="70452C7A" w14:textId="0CA4CDCC"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3" w:history="1">
            <w:r w:rsidR="002772FD" w:rsidRPr="00F76CF3">
              <w:rPr>
                <w:rStyle w:val="Hyperlink"/>
                <w:noProof/>
                <w:szCs w:val="20"/>
              </w:rPr>
              <w:t>7.62</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_Toc196831623 \h </w:instrText>
            </w:r>
            <w:r w:rsidR="002772FD" w:rsidRPr="00F76CF3">
              <w:rPr>
                <w:noProof/>
                <w:webHidden/>
                <w:szCs w:val="20"/>
              </w:rPr>
            </w:r>
            <w:r w:rsidR="002772FD" w:rsidRPr="00F76CF3">
              <w:rPr>
                <w:noProof/>
                <w:webHidden/>
                <w:szCs w:val="20"/>
              </w:rPr>
              <w:fldChar w:fldCharType="separate"/>
            </w:r>
            <w:r w:rsidR="00B7194B">
              <w:rPr>
                <w:noProof/>
                <w:webHidden/>
                <w:szCs w:val="20"/>
              </w:rPr>
              <w:t>43</w:t>
            </w:r>
            <w:r w:rsidR="002772FD" w:rsidRPr="00F76CF3">
              <w:rPr>
                <w:noProof/>
                <w:webHidden/>
                <w:szCs w:val="20"/>
              </w:rPr>
              <w:fldChar w:fldCharType="end"/>
            </w:r>
          </w:hyperlink>
        </w:p>
        <w:p w14:paraId="28C836F6" w14:textId="7369C00E"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4" w:history="1">
            <w:r w:rsidR="002772FD" w:rsidRPr="00F76CF3">
              <w:rPr>
                <w:rStyle w:val="Hyperlink"/>
                <w:noProof/>
                <w:szCs w:val="20"/>
              </w:rPr>
              <w:t>7.63</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print agency</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_Toc196831624 \h </w:instrText>
            </w:r>
            <w:r w:rsidR="002772FD" w:rsidRPr="00F76CF3">
              <w:rPr>
                <w:noProof/>
                <w:webHidden/>
                <w:szCs w:val="20"/>
              </w:rPr>
            </w:r>
            <w:r w:rsidR="002772FD" w:rsidRPr="00F76CF3">
              <w:rPr>
                <w:noProof/>
                <w:webHidden/>
                <w:szCs w:val="20"/>
              </w:rPr>
              <w:fldChar w:fldCharType="separate"/>
            </w:r>
            <w:r w:rsidR="00B7194B">
              <w:rPr>
                <w:noProof/>
                <w:webHidden/>
                <w:szCs w:val="20"/>
              </w:rPr>
              <w:t>43</w:t>
            </w:r>
            <w:r w:rsidR="002772FD" w:rsidRPr="00F76CF3">
              <w:rPr>
                <w:noProof/>
                <w:webHidden/>
                <w:szCs w:val="20"/>
              </w:rPr>
              <w:fldChar w:fldCharType="end"/>
            </w:r>
          </w:hyperlink>
        </w:p>
        <w:p w14:paraId="23F151E9" w14:textId="1DC700FF"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5" w:history="1">
            <w:r w:rsidR="002772FD" w:rsidRPr="00F76CF3">
              <w:rPr>
                <w:rStyle w:val="Hyperlink"/>
                <w:noProof/>
                <w:szCs w:val="20"/>
              </w:rPr>
              <w:t>7.64</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print nation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_Toc196831625 \h </w:instrText>
            </w:r>
            <w:r w:rsidR="002772FD" w:rsidRPr="00F76CF3">
              <w:rPr>
                <w:noProof/>
                <w:webHidden/>
                <w:szCs w:val="20"/>
              </w:rPr>
            </w:r>
            <w:r w:rsidR="002772FD" w:rsidRPr="00F76CF3">
              <w:rPr>
                <w:noProof/>
                <w:webHidden/>
                <w:szCs w:val="20"/>
              </w:rPr>
              <w:fldChar w:fldCharType="separate"/>
            </w:r>
            <w:r w:rsidR="00B7194B">
              <w:rPr>
                <w:noProof/>
                <w:webHidden/>
                <w:szCs w:val="20"/>
              </w:rPr>
              <w:t>43</w:t>
            </w:r>
            <w:r w:rsidR="002772FD" w:rsidRPr="00F76CF3">
              <w:rPr>
                <w:noProof/>
                <w:webHidden/>
                <w:szCs w:val="20"/>
              </w:rPr>
              <w:fldChar w:fldCharType="end"/>
            </w:r>
          </w:hyperlink>
        </w:p>
        <w:p w14:paraId="7BE0299D" w14:textId="57548EAA"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6" w:history="1">
            <w:r w:rsidR="002772FD" w:rsidRPr="00F76CF3">
              <w:rPr>
                <w:rStyle w:val="Hyperlink"/>
                <w:noProof/>
                <w:szCs w:val="20"/>
              </w:rPr>
              <w:t>7.65</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producer nation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_Toc196831626 \h </w:instrText>
            </w:r>
            <w:r w:rsidR="002772FD" w:rsidRPr="00F76CF3">
              <w:rPr>
                <w:noProof/>
                <w:webHidden/>
                <w:szCs w:val="20"/>
              </w:rPr>
            </w:r>
            <w:r w:rsidR="002772FD" w:rsidRPr="00F76CF3">
              <w:rPr>
                <w:noProof/>
                <w:webHidden/>
                <w:szCs w:val="20"/>
              </w:rPr>
              <w:fldChar w:fldCharType="separate"/>
            </w:r>
            <w:r w:rsidR="00B7194B">
              <w:rPr>
                <w:noProof/>
                <w:webHidden/>
                <w:szCs w:val="20"/>
              </w:rPr>
              <w:t>43</w:t>
            </w:r>
            <w:r w:rsidR="002772FD" w:rsidRPr="00F76CF3">
              <w:rPr>
                <w:noProof/>
                <w:webHidden/>
                <w:szCs w:val="20"/>
              </w:rPr>
              <w:fldChar w:fldCharType="end"/>
            </w:r>
          </w:hyperlink>
        </w:p>
        <w:p w14:paraId="61A9614C" w14:textId="18C96230"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7" w:history="1">
            <w:r w:rsidR="002772FD" w:rsidRPr="00F76CF3">
              <w:rPr>
                <w:rStyle w:val="Hyperlink"/>
                <w:noProof/>
                <w:szCs w:val="20"/>
              </w:rPr>
              <w:t>7.66</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product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_Toc196831627 \h </w:instrText>
            </w:r>
            <w:r w:rsidR="002772FD" w:rsidRPr="00F76CF3">
              <w:rPr>
                <w:noProof/>
                <w:webHidden/>
                <w:szCs w:val="20"/>
              </w:rPr>
            </w:r>
            <w:r w:rsidR="002772FD" w:rsidRPr="00F76CF3">
              <w:rPr>
                <w:noProof/>
                <w:webHidden/>
                <w:szCs w:val="20"/>
              </w:rPr>
              <w:fldChar w:fldCharType="separate"/>
            </w:r>
            <w:r w:rsidR="00B7194B">
              <w:rPr>
                <w:noProof/>
                <w:webHidden/>
                <w:szCs w:val="20"/>
              </w:rPr>
              <w:t>43</w:t>
            </w:r>
            <w:r w:rsidR="002772FD" w:rsidRPr="00F76CF3">
              <w:rPr>
                <w:noProof/>
                <w:webHidden/>
                <w:szCs w:val="20"/>
              </w:rPr>
              <w:fldChar w:fldCharType="end"/>
            </w:r>
          </w:hyperlink>
        </w:p>
        <w:p w14:paraId="3A0684CA" w14:textId="284656D6"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8" w:history="1">
            <w:r w:rsidR="002772FD" w:rsidRPr="00F76CF3">
              <w:rPr>
                <w:rStyle w:val="Hyperlink"/>
                <w:noProof/>
                <w:szCs w:val="20"/>
              </w:rPr>
              <w:t>7.67</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product reference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_Toc196831628 \h </w:instrText>
            </w:r>
            <w:r w:rsidR="002772FD" w:rsidRPr="00F76CF3">
              <w:rPr>
                <w:noProof/>
                <w:webHidden/>
                <w:szCs w:val="20"/>
              </w:rPr>
            </w:r>
            <w:r w:rsidR="002772FD" w:rsidRPr="00F76CF3">
              <w:rPr>
                <w:noProof/>
                <w:webHidden/>
                <w:szCs w:val="20"/>
              </w:rPr>
              <w:fldChar w:fldCharType="separate"/>
            </w:r>
            <w:r w:rsidR="00B7194B">
              <w:rPr>
                <w:noProof/>
                <w:webHidden/>
                <w:szCs w:val="20"/>
              </w:rPr>
              <w:t>44</w:t>
            </w:r>
            <w:r w:rsidR="002772FD" w:rsidRPr="00F76CF3">
              <w:rPr>
                <w:noProof/>
                <w:webHidden/>
                <w:szCs w:val="20"/>
              </w:rPr>
              <w:fldChar w:fldCharType="end"/>
            </w:r>
          </w:hyperlink>
        </w:p>
        <w:p w14:paraId="27210D9B" w14:textId="573FCDA7"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0" w:history="1">
            <w:r w:rsidR="002772FD" w:rsidRPr="00F76CF3">
              <w:rPr>
                <w:rStyle w:val="Hyperlink"/>
                <w:noProof/>
                <w:szCs w:val="20"/>
              </w:rPr>
              <w:t>7.68</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protocol</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_Toc196831630 \h </w:instrText>
            </w:r>
            <w:r w:rsidR="002772FD" w:rsidRPr="00F76CF3">
              <w:rPr>
                <w:noProof/>
                <w:webHidden/>
                <w:szCs w:val="20"/>
              </w:rPr>
            </w:r>
            <w:r w:rsidR="002772FD" w:rsidRPr="00F76CF3">
              <w:rPr>
                <w:noProof/>
                <w:webHidden/>
                <w:szCs w:val="20"/>
              </w:rPr>
              <w:fldChar w:fldCharType="separate"/>
            </w:r>
            <w:r w:rsidR="00B7194B">
              <w:rPr>
                <w:noProof/>
                <w:webHidden/>
                <w:szCs w:val="20"/>
              </w:rPr>
              <w:t>44</w:t>
            </w:r>
            <w:r w:rsidR="002772FD" w:rsidRPr="00F76CF3">
              <w:rPr>
                <w:noProof/>
                <w:webHidden/>
                <w:szCs w:val="20"/>
              </w:rPr>
              <w:fldChar w:fldCharType="end"/>
            </w:r>
          </w:hyperlink>
        </w:p>
        <w:p w14:paraId="3A13AD14" w14:textId="2791DAFB"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1" w:history="1">
            <w:r w:rsidR="002772FD" w:rsidRPr="00F76CF3">
              <w:rPr>
                <w:rStyle w:val="Hyperlink"/>
                <w:noProof/>
                <w:szCs w:val="20"/>
              </w:rPr>
              <w:t>7.69</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protocol request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_Toc196831631 \h </w:instrText>
            </w:r>
            <w:r w:rsidR="002772FD" w:rsidRPr="00F76CF3">
              <w:rPr>
                <w:noProof/>
                <w:webHidden/>
                <w:szCs w:val="20"/>
              </w:rPr>
            </w:r>
            <w:r w:rsidR="002772FD" w:rsidRPr="00F76CF3">
              <w:rPr>
                <w:noProof/>
                <w:webHidden/>
                <w:szCs w:val="20"/>
              </w:rPr>
              <w:fldChar w:fldCharType="separate"/>
            </w:r>
            <w:r w:rsidR="00B7194B">
              <w:rPr>
                <w:noProof/>
                <w:webHidden/>
                <w:szCs w:val="20"/>
              </w:rPr>
              <w:t>44</w:t>
            </w:r>
            <w:r w:rsidR="002772FD" w:rsidRPr="00F76CF3">
              <w:rPr>
                <w:noProof/>
                <w:webHidden/>
                <w:szCs w:val="20"/>
              </w:rPr>
              <w:fldChar w:fldCharType="end"/>
            </w:r>
          </w:hyperlink>
        </w:p>
        <w:p w14:paraId="1FE3B3D5" w14:textId="5F945C13"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2" w:history="1">
            <w:r w:rsidR="002772FD" w:rsidRPr="00F76CF3">
              <w:rPr>
                <w:rStyle w:val="Hyperlink"/>
                <w:noProof/>
                <w:szCs w:val="20"/>
              </w:rPr>
              <w:t>7.70</w:t>
            </w:r>
            <w:r w:rsidR="002772FD" w:rsidRPr="00F76CF3">
              <w:rPr>
                <w:rFonts w:eastAsiaTheme="minorEastAsia"/>
                <w:noProof/>
                <w:kern w:val="2"/>
                <w:szCs w:val="20"/>
                <w:lang w:eastAsia="en-GB"/>
                <w14:ligatures w14:val="standardContextual"/>
              </w:rPr>
              <w:tab/>
            </w:r>
            <w:r w:rsidR="002772FD" w:rsidRPr="00F76CF3">
              <w:rPr>
                <w:rStyle w:val="Hyperlink"/>
                <w:noProof/>
                <w:szCs w:val="20"/>
              </w:rPr>
              <w:t>publication date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_Toc196831632 \h </w:instrText>
            </w:r>
            <w:r w:rsidR="002772FD" w:rsidRPr="00F76CF3">
              <w:rPr>
                <w:noProof/>
                <w:webHidden/>
                <w:szCs w:val="20"/>
              </w:rPr>
            </w:r>
            <w:r w:rsidR="002772FD" w:rsidRPr="00F76CF3">
              <w:rPr>
                <w:noProof/>
                <w:webHidden/>
                <w:szCs w:val="20"/>
              </w:rPr>
              <w:fldChar w:fldCharType="separate"/>
            </w:r>
            <w:r w:rsidR="00B7194B">
              <w:rPr>
                <w:noProof/>
                <w:webHidden/>
                <w:szCs w:val="20"/>
              </w:rPr>
              <w:t>44</w:t>
            </w:r>
            <w:r w:rsidR="002772FD" w:rsidRPr="00F76CF3">
              <w:rPr>
                <w:noProof/>
                <w:webHidden/>
                <w:szCs w:val="20"/>
              </w:rPr>
              <w:fldChar w:fldCharType="end"/>
            </w:r>
          </w:hyperlink>
        </w:p>
        <w:p w14:paraId="7D76A481" w14:textId="7DAB19EE"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3" w:history="1">
            <w:r w:rsidR="002772FD" w:rsidRPr="00F76CF3">
              <w:rPr>
                <w:rStyle w:val="Hyperlink"/>
                <w:noProof/>
                <w:szCs w:val="20"/>
              </w:rPr>
              <w:t>7.71</w:t>
            </w:r>
            <w:r w:rsidR="002772FD" w:rsidRPr="00F76CF3">
              <w:rPr>
                <w:rFonts w:eastAsiaTheme="minorEastAsia"/>
                <w:noProof/>
                <w:kern w:val="2"/>
                <w:szCs w:val="20"/>
                <w:lang w:eastAsia="en-GB"/>
                <w14:ligatures w14:val="standardContextual"/>
              </w:rPr>
              <w:tab/>
            </w:r>
            <w:r w:rsidR="002772FD" w:rsidRPr="00F76CF3">
              <w:rPr>
                <w:rStyle w:val="Hyperlink"/>
                <w:noProof/>
                <w:szCs w:val="20"/>
              </w:rPr>
              <w:t>publication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_Toc196831633 \h </w:instrText>
            </w:r>
            <w:r w:rsidR="002772FD" w:rsidRPr="00F76CF3">
              <w:rPr>
                <w:noProof/>
                <w:webHidden/>
                <w:szCs w:val="20"/>
              </w:rPr>
            </w:r>
            <w:r w:rsidR="002772FD" w:rsidRPr="00F76CF3">
              <w:rPr>
                <w:noProof/>
                <w:webHidden/>
                <w:szCs w:val="20"/>
              </w:rPr>
              <w:fldChar w:fldCharType="separate"/>
            </w:r>
            <w:r w:rsidR="00B7194B">
              <w:rPr>
                <w:noProof/>
                <w:webHidden/>
                <w:szCs w:val="20"/>
              </w:rPr>
              <w:t>44</w:t>
            </w:r>
            <w:r w:rsidR="002772FD" w:rsidRPr="00F76CF3">
              <w:rPr>
                <w:noProof/>
                <w:webHidden/>
                <w:szCs w:val="20"/>
              </w:rPr>
              <w:fldChar w:fldCharType="end"/>
            </w:r>
          </w:hyperlink>
        </w:p>
        <w:p w14:paraId="4B91D68F" w14:textId="59546912"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4" w:history="1">
            <w:r w:rsidR="002772FD" w:rsidRPr="00F76CF3">
              <w:rPr>
                <w:rStyle w:val="Hyperlink"/>
                <w:noProof/>
                <w:szCs w:val="20"/>
              </w:rPr>
              <w:t>7.72</w:t>
            </w:r>
            <w:r w:rsidR="002772FD" w:rsidRPr="00F76CF3">
              <w:rPr>
                <w:rFonts w:eastAsiaTheme="minorEastAsia"/>
                <w:noProof/>
                <w:kern w:val="2"/>
                <w:szCs w:val="20"/>
                <w:lang w:eastAsia="en-GB"/>
                <w14:ligatures w14:val="standardContextual"/>
              </w:rPr>
              <w:tab/>
            </w:r>
            <w:r w:rsidR="002772FD" w:rsidRPr="00F76CF3">
              <w:rPr>
                <w:rStyle w:val="Hyperlink"/>
                <w:noProof/>
                <w:szCs w:val="20"/>
              </w:rPr>
              <w:t>reported date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_Toc196831634 \h </w:instrText>
            </w:r>
            <w:r w:rsidR="002772FD" w:rsidRPr="00F76CF3">
              <w:rPr>
                <w:noProof/>
                <w:webHidden/>
                <w:szCs w:val="20"/>
              </w:rPr>
            </w:r>
            <w:r w:rsidR="002772FD" w:rsidRPr="00F76CF3">
              <w:rPr>
                <w:noProof/>
                <w:webHidden/>
                <w:szCs w:val="20"/>
              </w:rPr>
              <w:fldChar w:fldCharType="separate"/>
            </w:r>
            <w:r w:rsidR="00B7194B">
              <w:rPr>
                <w:noProof/>
                <w:webHidden/>
                <w:szCs w:val="20"/>
              </w:rPr>
              <w:t>44</w:t>
            </w:r>
            <w:r w:rsidR="002772FD" w:rsidRPr="00F76CF3">
              <w:rPr>
                <w:noProof/>
                <w:webHidden/>
                <w:szCs w:val="20"/>
              </w:rPr>
              <w:fldChar w:fldCharType="end"/>
            </w:r>
          </w:hyperlink>
        </w:p>
        <w:p w14:paraId="34E102CB" w14:textId="0E1D5C55"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5" w:history="1">
            <w:r w:rsidR="002772FD" w:rsidRPr="00F76CF3">
              <w:rPr>
                <w:rStyle w:val="Hyperlink"/>
                <w:noProof/>
                <w:szCs w:val="20"/>
              </w:rPr>
              <w:t>7.73</w:t>
            </w:r>
            <w:r w:rsidR="002772FD" w:rsidRPr="00F76CF3">
              <w:rPr>
                <w:rFonts w:eastAsiaTheme="minorEastAsia"/>
                <w:noProof/>
                <w:kern w:val="2"/>
                <w:szCs w:val="20"/>
                <w:lang w:eastAsia="en-GB"/>
                <w14:ligatures w14:val="standardContextual"/>
              </w:rPr>
              <w:tab/>
            </w:r>
            <w:r w:rsidR="002772FD" w:rsidRPr="00F76CF3">
              <w:rPr>
                <w:rStyle w:val="Hyperlink"/>
                <w:noProof/>
                <w:szCs w:val="20"/>
              </w:rPr>
              <w:t>reprint edition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_Toc196831635 \h </w:instrText>
            </w:r>
            <w:r w:rsidR="002772FD" w:rsidRPr="00F76CF3">
              <w:rPr>
                <w:noProof/>
                <w:webHidden/>
                <w:szCs w:val="20"/>
              </w:rPr>
            </w:r>
            <w:r w:rsidR="002772FD" w:rsidRPr="00F76CF3">
              <w:rPr>
                <w:noProof/>
                <w:webHidden/>
                <w:szCs w:val="20"/>
              </w:rPr>
              <w:fldChar w:fldCharType="separate"/>
            </w:r>
            <w:r w:rsidR="00B7194B">
              <w:rPr>
                <w:noProof/>
                <w:webHidden/>
                <w:szCs w:val="20"/>
              </w:rPr>
              <w:t>44</w:t>
            </w:r>
            <w:r w:rsidR="002772FD" w:rsidRPr="00F76CF3">
              <w:rPr>
                <w:noProof/>
                <w:webHidden/>
                <w:szCs w:val="20"/>
              </w:rPr>
              <w:fldChar w:fldCharType="end"/>
            </w:r>
          </w:hyperlink>
        </w:p>
        <w:p w14:paraId="3734ED3B" w14:textId="1EB80ED4"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6" w:history="1">
            <w:r w:rsidR="002772FD" w:rsidRPr="00F76CF3">
              <w:rPr>
                <w:rStyle w:val="Hyperlink"/>
                <w:noProof/>
                <w:szCs w:val="20"/>
              </w:rPr>
              <w:t>7.74</w:t>
            </w:r>
            <w:r w:rsidR="002772FD" w:rsidRPr="00F76CF3">
              <w:rPr>
                <w:rFonts w:eastAsiaTheme="minorEastAsia"/>
                <w:noProof/>
                <w:kern w:val="2"/>
                <w:szCs w:val="20"/>
                <w:lang w:eastAsia="en-GB"/>
                <w14:ligatures w14:val="standardContextual"/>
              </w:rPr>
              <w:tab/>
            </w:r>
            <w:r w:rsidR="002772FD" w:rsidRPr="00F76CF3">
              <w:rPr>
                <w:rStyle w:val="Hyperlink"/>
                <w:noProof/>
                <w:szCs w:val="20"/>
              </w:rPr>
              <w:t>reprint nation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_Toc196831636 \h </w:instrText>
            </w:r>
            <w:r w:rsidR="002772FD" w:rsidRPr="00F76CF3">
              <w:rPr>
                <w:noProof/>
                <w:webHidden/>
                <w:szCs w:val="20"/>
              </w:rPr>
            </w:r>
            <w:r w:rsidR="002772FD" w:rsidRPr="00F76CF3">
              <w:rPr>
                <w:noProof/>
                <w:webHidden/>
                <w:szCs w:val="20"/>
              </w:rPr>
              <w:fldChar w:fldCharType="separate"/>
            </w:r>
            <w:r w:rsidR="00B7194B">
              <w:rPr>
                <w:noProof/>
                <w:webHidden/>
                <w:szCs w:val="20"/>
              </w:rPr>
              <w:t>45</w:t>
            </w:r>
            <w:r w:rsidR="002772FD" w:rsidRPr="00F76CF3">
              <w:rPr>
                <w:noProof/>
                <w:webHidden/>
                <w:szCs w:val="20"/>
              </w:rPr>
              <w:fldChar w:fldCharType="end"/>
            </w:r>
          </w:hyperlink>
        </w:p>
        <w:p w14:paraId="047DAEDA" w14:textId="0AF27B48"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99" w:history="1">
            <w:r w:rsidR="002772FD" w:rsidRPr="00F76CF3">
              <w:rPr>
                <w:rStyle w:val="Hyperlink"/>
                <w:noProof/>
                <w:szCs w:val="20"/>
              </w:rPr>
              <w:t>7.75</w:t>
            </w:r>
            <w:r w:rsidR="002772FD" w:rsidRPr="00F76CF3">
              <w:rPr>
                <w:rFonts w:eastAsiaTheme="minorEastAsia"/>
                <w:noProof/>
                <w:kern w:val="2"/>
                <w:szCs w:val="20"/>
                <w:lang w:eastAsia="en-GB"/>
                <w14:ligatures w14:val="standardContextual"/>
              </w:rPr>
              <w:tab/>
            </w:r>
            <w:r w:rsidR="002772FD" w:rsidRPr="00F76CF3">
              <w:rPr>
                <w:rStyle w:val="Hyperlink"/>
                <w:noProof/>
                <w:szCs w:val="20"/>
              </w:rPr>
              <w:t>service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_Toc196831699 \h </w:instrText>
            </w:r>
            <w:r w:rsidR="002772FD" w:rsidRPr="00F76CF3">
              <w:rPr>
                <w:noProof/>
                <w:webHidden/>
                <w:szCs w:val="20"/>
              </w:rPr>
            </w:r>
            <w:r w:rsidR="002772FD" w:rsidRPr="00F76CF3">
              <w:rPr>
                <w:noProof/>
                <w:webHidden/>
                <w:szCs w:val="20"/>
              </w:rPr>
              <w:fldChar w:fldCharType="separate"/>
            </w:r>
            <w:r w:rsidR="00B7194B">
              <w:rPr>
                <w:noProof/>
                <w:webHidden/>
                <w:szCs w:val="20"/>
              </w:rPr>
              <w:t>45</w:t>
            </w:r>
            <w:r w:rsidR="002772FD" w:rsidRPr="00F76CF3">
              <w:rPr>
                <w:noProof/>
                <w:webHidden/>
                <w:szCs w:val="20"/>
              </w:rPr>
              <w:fldChar w:fldCharType="end"/>
            </w:r>
          </w:hyperlink>
        </w:p>
        <w:p w14:paraId="64A9A06F" w14:textId="4F594C73"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0" w:history="1">
            <w:r w:rsidR="002772FD" w:rsidRPr="00F76CF3">
              <w:rPr>
                <w:rStyle w:val="Hyperlink"/>
                <w:noProof/>
                <w:szCs w:val="20"/>
              </w:rPr>
              <w:t>7.76</w:t>
            </w:r>
            <w:r w:rsidR="002772FD" w:rsidRPr="00F76CF3">
              <w:rPr>
                <w:rFonts w:eastAsiaTheme="minorEastAsia"/>
                <w:noProof/>
                <w:kern w:val="2"/>
                <w:szCs w:val="20"/>
                <w:lang w:eastAsia="en-GB"/>
                <w14:ligatures w14:val="standardContextual"/>
              </w:rPr>
              <w:tab/>
            </w:r>
            <w:r w:rsidR="002772FD" w:rsidRPr="00F76CF3">
              <w:rPr>
                <w:rStyle w:val="Hyperlink"/>
                <w:noProof/>
                <w:szCs w:val="20"/>
              </w:rPr>
              <w:t>service status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_Toc196831700 \h </w:instrText>
            </w:r>
            <w:r w:rsidR="002772FD" w:rsidRPr="00F76CF3">
              <w:rPr>
                <w:noProof/>
                <w:webHidden/>
                <w:szCs w:val="20"/>
              </w:rPr>
            </w:r>
            <w:r w:rsidR="002772FD" w:rsidRPr="00F76CF3">
              <w:rPr>
                <w:noProof/>
                <w:webHidden/>
                <w:szCs w:val="20"/>
              </w:rPr>
              <w:fldChar w:fldCharType="separate"/>
            </w:r>
            <w:r w:rsidR="00B7194B">
              <w:rPr>
                <w:noProof/>
                <w:webHidden/>
                <w:szCs w:val="20"/>
              </w:rPr>
              <w:t>45</w:t>
            </w:r>
            <w:r w:rsidR="002772FD" w:rsidRPr="00F76CF3">
              <w:rPr>
                <w:noProof/>
                <w:webHidden/>
                <w:szCs w:val="20"/>
              </w:rPr>
              <w:fldChar w:fldCharType="end"/>
            </w:r>
          </w:hyperlink>
        </w:p>
        <w:p w14:paraId="5A7CA7DA" w14:textId="599CB540"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1" w:history="1">
            <w:r w:rsidR="002772FD" w:rsidRPr="00F76CF3">
              <w:rPr>
                <w:rStyle w:val="Hyperlink"/>
                <w:noProof/>
                <w:szCs w:val="20"/>
              </w:rPr>
              <w:t>7.77</w:t>
            </w:r>
            <w:r w:rsidR="002772FD" w:rsidRPr="00F76CF3">
              <w:rPr>
                <w:rFonts w:eastAsiaTheme="minorEastAsia"/>
                <w:noProof/>
                <w:kern w:val="2"/>
                <w:szCs w:val="20"/>
                <w:lang w:eastAsia="en-GB"/>
                <w14:ligatures w14:val="standardContextual"/>
              </w:rPr>
              <w:tab/>
            </w:r>
            <w:r w:rsidR="002772FD" w:rsidRPr="00F76CF3">
              <w:rPr>
                <w:rStyle w:val="Hyperlink"/>
                <w:noProof/>
                <w:szCs w:val="20"/>
              </w:rPr>
              <w:t>source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_Toc196831701 \h </w:instrText>
            </w:r>
            <w:r w:rsidR="002772FD" w:rsidRPr="00F76CF3">
              <w:rPr>
                <w:noProof/>
                <w:webHidden/>
                <w:szCs w:val="20"/>
              </w:rPr>
            </w:r>
            <w:r w:rsidR="002772FD" w:rsidRPr="00F76CF3">
              <w:rPr>
                <w:noProof/>
                <w:webHidden/>
                <w:szCs w:val="20"/>
              </w:rPr>
              <w:fldChar w:fldCharType="separate"/>
            </w:r>
            <w:r w:rsidR="00B7194B">
              <w:rPr>
                <w:noProof/>
                <w:webHidden/>
                <w:szCs w:val="20"/>
              </w:rPr>
              <w:t>45</w:t>
            </w:r>
            <w:r w:rsidR="002772FD" w:rsidRPr="00F76CF3">
              <w:rPr>
                <w:noProof/>
                <w:webHidden/>
                <w:szCs w:val="20"/>
              </w:rPr>
              <w:fldChar w:fldCharType="end"/>
            </w:r>
          </w:hyperlink>
        </w:p>
        <w:p w14:paraId="7B4034C0" w14:textId="6331E54A"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2" w:history="1">
            <w:r w:rsidR="002772FD" w:rsidRPr="00F76CF3">
              <w:rPr>
                <w:rStyle w:val="Hyperlink"/>
                <w:noProof/>
                <w:szCs w:val="20"/>
              </w:rPr>
              <w:t>7.78</w:t>
            </w:r>
            <w:r w:rsidR="002772FD" w:rsidRPr="00F76CF3">
              <w:rPr>
                <w:rFonts w:eastAsiaTheme="minorEastAsia"/>
                <w:noProof/>
                <w:kern w:val="2"/>
                <w:szCs w:val="20"/>
                <w:lang w:eastAsia="en-GB"/>
                <w14:ligatures w14:val="standardContextual"/>
              </w:rPr>
              <w:tab/>
            </w:r>
            <w:r w:rsidR="002772FD" w:rsidRPr="00F76CF3">
              <w:rPr>
                <w:rStyle w:val="Hyperlink"/>
                <w:noProof/>
                <w:szCs w:val="20"/>
              </w:rPr>
              <w:t>source date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_Toc196831702 \h </w:instrText>
            </w:r>
            <w:r w:rsidR="002772FD" w:rsidRPr="00F76CF3">
              <w:rPr>
                <w:noProof/>
                <w:webHidden/>
                <w:szCs w:val="20"/>
              </w:rPr>
            </w:r>
            <w:r w:rsidR="002772FD" w:rsidRPr="00F76CF3">
              <w:rPr>
                <w:noProof/>
                <w:webHidden/>
                <w:szCs w:val="20"/>
              </w:rPr>
              <w:fldChar w:fldCharType="separate"/>
            </w:r>
            <w:r w:rsidR="00B7194B">
              <w:rPr>
                <w:noProof/>
                <w:webHidden/>
                <w:szCs w:val="20"/>
              </w:rPr>
              <w:t>45</w:t>
            </w:r>
            <w:r w:rsidR="002772FD" w:rsidRPr="00F76CF3">
              <w:rPr>
                <w:noProof/>
                <w:webHidden/>
                <w:szCs w:val="20"/>
              </w:rPr>
              <w:fldChar w:fldCharType="end"/>
            </w:r>
          </w:hyperlink>
        </w:p>
        <w:p w14:paraId="6934B2CB" w14:textId="1498BDCB"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3" w:history="1">
            <w:r w:rsidR="002772FD" w:rsidRPr="00F76CF3">
              <w:rPr>
                <w:rStyle w:val="Hyperlink"/>
                <w:noProof/>
                <w:szCs w:val="20"/>
              </w:rPr>
              <w:t>7.79</w:t>
            </w:r>
            <w:r w:rsidR="002772FD" w:rsidRPr="00F76CF3">
              <w:rPr>
                <w:rFonts w:eastAsiaTheme="minorEastAsia"/>
                <w:noProof/>
                <w:kern w:val="2"/>
                <w:szCs w:val="20"/>
                <w:lang w:eastAsia="en-GB"/>
                <w14:ligatures w14:val="standardContextual"/>
              </w:rPr>
              <w:tab/>
            </w:r>
            <w:r w:rsidR="002772FD" w:rsidRPr="00F76CF3">
              <w:rPr>
                <w:rStyle w:val="Hyperlink"/>
                <w:noProof/>
                <w:szCs w:val="20"/>
              </w:rPr>
              <w:t>source type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_Toc196831703 \h </w:instrText>
            </w:r>
            <w:r w:rsidR="002772FD" w:rsidRPr="00F76CF3">
              <w:rPr>
                <w:noProof/>
                <w:webHidden/>
                <w:szCs w:val="20"/>
              </w:rPr>
            </w:r>
            <w:r w:rsidR="002772FD" w:rsidRPr="00F76CF3">
              <w:rPr>
                <w:noProof/>
                <w:webHidden/>
                <w:szCs w:val="20"/>
              </w:rPr>
              <w:fldChar w:fldCharType="separate"/>
            </w:r>
            <w:r w:rsidR="00B7194B">
              <w:rPr>
                <w:noProof/>
                <w:webHidden/>
                <w:szCs w:val="20"/>
              </w:rPr>
              <w:t>46</w:t>
            </w:r>
            <w:r w:rsidR="002772FD" w:rsidRPr="00F76CF3">
              <w:rPr>
                <w:noProof/>
                <w:webHidden/>
                <w:szCs w:val="20"/>
              </w:rPr>
              <w:fldChar w:fldCharType="end"/>
            </w:r>
          </w:hyperlink>
        </w:p>
        <w:p w14:paraId="25BBF821" w14:textId="564FDC07"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4" w:history="1">
            <w:r w:rsidR="002772FD" w:rsidRPr="00F76CF3">
              <w:rPr>
                <w:rStyle w:val="Hyperlink"/>
                <w:noProof/>
                <w:szCs w:val="20"/>
              </w:rPr>
              <w:t>7.80</w:t>
            </w:r>
            <w:r w:rsidR="002772FD" w:rsidRPr="00F76CF3">
              <w:rPr>
                <w:rFonts w:eastAsiaTheme="minorEastAsia"/>
                <w:noProof/>
                <w:kern w:val="2"/>
                <w:szCs w:val="20"/>
                <w:lang w:eastAsia="en-GB"/>
                <w14:ligatures w14:val="standardContextual"/>
              </w:rPr>
              <w:tab/>
            </w:r>
            <w:r w:rsidR="002772FD" w:rsidRPr="00F76CF3">
              <w:rPr>
                <w:rStyle w:val="Hyperlink"/>
                <w:noProof/>
                <w:szCs w:val="20"/>
              </w:rPr>
              <w:t>specific usage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_Toc196831704 \h </w:instrText>
            </w:r>
            <w:r w:rsidR="002772FD" w:rsidRPr="00F76CF3">
              <w:rPr>
                <w:noProof/>
                <w:webHidden/>
                <w:szCs w:val="20"/>
              </w:rPr>
            </w:r>
            <w:r w:rsidR="002772FD" w:rsidRPr="00F76CF3">
              <w:rPr>
                <w:noProof/>
                <w:webHidden/>
                <w:szCs w:val="20"/>
              </w:rPr>
              <w:fldChar w:fldCharType="separate"/>
            </w:r>
            <w:r w:rsidR="00B7194B">
              <w:rPr>
                <w:noProof/>
                <w:webHidden/>
                <w:szCs w:val="20"/>
              </w:rPr>
              <w:t>46</w:t>
            </w:r>
            <w:r w:rsidR="002772FD" w:rsidRPr="00F76CF3">
              <w:rPr>
                <w:noProof/>
                <w:webHidden/>
                <w:szCs w:val="20"/>
              </w:rPr>
              <w:fldChar w:fldCharType="end"/>
            </w:r>
          </w:hyperlink>
        </w:p>
        <w:p w14:paraId="372AD06C" w14:textId="60236BFA"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5" w:history="1">
            <w:r w:rsidR="002772FD" w:rsidRPr="00F76CF3">
              <w:rPr>
                <w:rStyle w:val="Hyperlink"/>
                <w:noProof/>
                <w:szCs w:val="20"/>
              </w:rPr>
              <w:t>7.81</w:t>
            </w:r>
            <w:r w:rsidR="002772FD" w:rsidRPr="00F76CF3">
              <w:rPr>
                <w:rFonts w:eastAsiaTheme="minorEastAsia"/>
                <w:noProof/>
                <w:kern w:val="2"/>
                <w:szCs w:val="20"/>
                <w:lang w:eastAsia="en-GB"/>
                <w14:ligatures w14:val="standardContextual"/>
              </w:rPr>
              <w:tab/>
            </w:r>
            <w:r w:rsidR="002772FD" w:rsidRPr="00F76CF3">
              <w:rPr>
                <w:rStyle w:val="Hyperlink"/>
                <w:noProof/>
                <w:szCs w:val="20"/>
              </w:rPr>
              <w:t>support file format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_Toc196831705 \h </w:instrText>
            </w:r>
            <w:r w:rsidR="002772FD" w:rsidRPr="00F76CF3">
              <w:rPr>
                <w:noProof/>
                <w:webHidden/>
                <w:szCs w:val="20"/>
              </w:rPr>
            </w:r>
            <w:r w:rsidR="002772FD" w:rsidRPr="00F76CF3">
              <w:rPr>
                <w:noProof/>
                <w:webHidden/>
                <w:szCs w:val="20"/>
              </w:rPr>
              <w:fldChar w:fldCharType="separate"/>
            </w:r>
            <w:r w:rsidR="00B7194B">
              <w:rPr>
                <w:noProof/>
                <w:webHidden/>
                <w:szCs w:val="20"/>
              </w:rPr>
              <w:t>47</w:t>
            </w:r>
            <w:r w:rsidR="002772FD" w:rsidRPr="00F76CF3">
              <w:rPr>
                <w:noProof/>
                <w:webHidden/>
                <w:szCs w:val="20"/>
              </w:rPr>
              <w:fldChar w:fldCharType="end"/>
            </w:r>
          </w:hyperlink>
        </w:p>
        <w:p w14:paraId="008A8F30" w14:textId="6B0FB895"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6" w:history="1">
            <w:r w:rsidR="002772FD" w:rsidRPr="00F76CF3">
              <w:rPr>
                <w:rStyle w:val="Hyperlink"/>
                <w:noProof/>
                <w:szCs w:val="20"/>
              </w:rPr>
              <w:t>7.82</w:t>
            </w:r>
            <w:r w:rsidR="002772FD" w:rsidRPr="00F76CF3">
              <w:rPr>
                <w:rFonts w:eastAsiaTheme="minorEastAsia"/>
                <w:noProof/>
                <w:kern w:val="2"/>
                <w:szCs w:val="20"/>
                <w:lang w:eastAsia="en-GB"/>
                <w14:ligatures w14:val="standardContextual"/>
              </w:rPr>
              <w:tab/>
            </w:r>
            <w:r w:rsidR="002772FD" w:rsidRPr="00F76CF3">
              <w:rPr>
                <w:rStyle w:val="Hyperlink"/>
                <w:noProof/>
                <w:szCs w:val="20"/>
              </w:rPr>
              <w:t>support file purpose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_Toc196831706 \h </w:instrText>
            </w:r>
            <w:r w:rsidR="002772FD" w:rsidRPr="00F76CF3">
              <w:rPr>
                <w:noProof/>
                <w:webHidden/>
                <w:szCs w:val="20"/>
              </w:rPr>
            </w:r>
            <w:r w:rsidR="002772FD" w:rsidRPr="00F76CF3">
              <w:rPr>
                <w:noProof/>
                <w:webHidden/>
                <w:szCs w:val="20"/>
              </w:rPr>
              <w:fldChar w:fldCharType="separate"/>
            </w:r>
            <w:r w:rsidR="00B7194B">
              <w:rPr>
                <w:noProof/>
                <w:webHidden/>
                <w:szCs w:val="20"/>
              </w:rPr>
              <w:t>47</w:t>
            </w:r>
            <w:r w:rsidR="002772FD" w:rsidRPr="00F76CF3">
              <w:rPr>
                <w:noProof/>
                <w:webHidden/>
                <w:szCs w:val="20"/>
              </w:rPr>
              <w:fldChar w:fldCharType="end"/>
            </w:r>
          </w:hyperlink>
        </w:p>
        <w:p w14:paraId="5EA3D0A5" w14:textId="243DF12B"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7" w:history="1">
            <w:r w:rsidR="002772FD" w:rsidRPr="00F76CF3">
              <w:rPr>
                <w:rStyle w:val="Hyperlink"/>
                <w:noProof/>
                <w:szCs w:val="20"/>
              </w:rPr>
              <w:t>7.83</w:t>
            </w:r>
            <w:r w:rsidR="002772FD" w:rsidRPr="00F76CF3">
              <w:rPr>
                <w:rFonts w:eastAsiaTheme="minorEastAsia"/>
                <w:noProof/>
                <w:kern w:val="2"/>
                <w:szCs w:val="20"/>
                <w:lang w:eastAsia="en-GB"/>
                <w14:ligatures w14:val="standardContextual"/>
              </w:rPr>
              <w:tab/>
            </w:r>
            <w:r w:rsidR="002772FD" w:rsidRPr="00F76CF3">
              <w:rPr>
                <w:rStyle w:val="Hyperlink"/>
                <w:noProof/>
                <w:szCs w:val="20"/>
              </w:rPr>
              <w:t>telecommunication identifier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_Toc196831707 \h </w:instrText>
            </w:r>
            <w:r w:rsidR="002772FD" w:rsidRPr="00F76CF3">
              <w:rPr>
                <w:noProof/>
                <w:webHidden/>
                <w:szCs w:val="20"/>
              </w:rPr>
            </w:r>
            <w:r w:rsidR="002772FD" w:rsidRPr="00F76CF3">
              <w:rPr>
                <w:noProof/>
                <w:webHidden/>
                <w:szCs w:val="20"/>
              </w:rPr>
              <w:fldChar w:fldCharType="separate"/>
            </w:r>
            <w:r w:rsidR="00B7194B">
              <w:rPr>
                <w:noProof/>
                <w:webHidden/>
                <w:szCs w:val="20"/>
              </w:rPr>
              <w:t>48</w:t>
            </w:r>
            <w:r w:rsidR="002772FD" w:rsidRPr="00F76CF3">
              <w:rPr>
                <w:noProof/>
                <w:webHidden/>
                <w:szCs w:val="20"/>
              </w:rPr>
              <w:fldChar w:fldCharType="end"/>
            </w:r>
          </w:hyperlink>
        </w:p>
        <w:p w14:paraId="4D882A3A" w14:textId="481D8EBA"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8" w:history="1">
            <w:r w:rsidR="002772FD" w:rsidRPr="00F76CF3">
              <w:rPr>
                <w:rStyle w:val="Hyperlink"/>
                <w:noProof/>
                <w:szCs w:val="20"/>
              </w:rPr>
              <w:t>7.84</w:t>
            </w:r>
            <w:r w:rsidR="002772FD" w:rsidRPr="00F76CF3">
              <w:rPr>
                <w:rFonts w:eastAsiaTheme="minorEastAsia"/>
                <w:noProof/>
                <w:kern w:val="2"/>
                <w:szCs w:val="20"/>
                <w:lang w:eastAsia="en-GB"/>
                <w14:ligatures w14:val="standardContextual"/>
              </w:rPr>
              <w:tab/>
            </w:r>
            <w:r w:rsidR="002772FD" w:rsidRPr="00F76CF3">
              <w:rPr>
                <w:rStyle w:val="Hyperlink"/>
                <w:noProof/>
                <w:szCs w:val="20"/>
              </w:rPr>
              <w:t>telecommunication service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_Toc196831708 \h </w:instrText>
            </w:r>
            <w:r w:rsidR="002772FD" w:rsidRPr="00F76CF3">
              <w:rPr>
                <w:noProof/>
                <w:webHidden/>
                <w:szCs w:val="20"/>
              </w:rPr>
            </w:r>
            <w:r w:rsidR="002772FD" w:rsidRPr="00F76CF3">
              <w:rPr>
                <w:noProof/>
                <w:webHidden/>
                <w:szCs w:val="20"/>
              </w:rPr>
              <w:fldChar w:fldCharType="separate"/>
            </w:r>
            <w:r w:rsidR="00B7194B">
              <w:rPr>
                <w:noProof/>
                <w:webHidden/>
                <w:szCs w:val="20"/>
              </w:rPr>
              <w:t>48</w:t>
            </w:r>
            <w:r w:rsidR="002772FD" w:rsidRPr="00F76CF3">
              <w:rPr>
                <w:noProof/>
                <w:webHidden/>
                <w:szCs w:val="20"/>
              </w:rPr>
              <w:fldChar w:fldCharType="end"/>
            </w:r>
          </w:hyperlink>
        </w:p>
        <w:p w14:paraId="7BC8C1AB" w14:textId="676840D0"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9" w:history="1">
            <w:r w:rsidR="002772FD" w:rsidRPr="00F76CF3">
              <w:rPr>
                <w:rStyle w:val="Hyperlink"/>
                <w:noProof/>
                <w:szCs w:val="20"/>
              </w:rPr>
              <w:t>7.85</w:t>
            </w:r>
            <w:r w:rsidR="002772FD" w:rsidRPr="00F76CF3">
              <w:rPr>
                <w:rFonts w:eastAsiaTheme="minorEastAsia"/>
                <w:noProof/>
                <w:kern w:val="2"/>
                <w:szCs w:val="20"/>
                <w:lang w:eastAsia="en-GB"/>
                <w14:ligatures w14:val="standardContextual"/>
              </w:rPr>
              <w:tab/>
            </w:r>
            <w:r w:rsidR="002772FD" w:rsidRPr="00F76CF3">
              <w:rPr>
                <w:rStyle w:val="Hyperlink"/>
                <w:noProof/>
                <w:szCs w:val="20"/>
              </w:rPr>
              <w:t>text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_Toc196831709 \h </w:instrText>
            </w:r>
            <w:r w:rsidR="002772FD" w:rsidRPr="00F76CF3">
              <w:rPr>
                <w:noProof/>
                <w:webHidden/>
                <w:szCs w:val="20"/>
              </w:rPr>
            </w:r>
            <w:r w:rsidR="002772FD" w:rsidRPr="00F76CF3">
              <w:rPr>
                <w:noProof/>
                <w:webHidden/>
                <w:szCs w:val="20"/>
              </w:rPr>
              <w:fldChar w:fldCharType="separate"/>
            </w:r>
            <w:r w:rsidR="00B7194B">
              <w:rPr>
                <w:noProof/>
                <w:webHidden/>
                <w:szCs w:val="20"/>
              </w:rPr>
              <w:t>49</w:t>
            </w:r>
            <w:r w:rsidR="002772FD" w:rsidRPr="00F76CF3">
              <w:rPr>
                <w:noProof/>
                <w:webHidden/>
                <w:szCs w:val="20"/>
              </w:rPr>
              <w:fldChar w:fldCharType="end"/>
            </w:r>
          </w:hyperlink>
        </w:p>
        <w:p w14:paraId="5FBAABB7" w14:textId="70A0D0A6"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0" w:history="1">
            <w:r w:rsidR="002772FD" w:rsidRPr="00F76CF3">
              <w:rPr>
                <w:rStyle w:val="Hyperlink"/>
                <w:noProof/>
                <w:szCs w:val="20"/>
              </w:rPr>
              <w:t>7.86</w:t>
            </w:r>
            <w:r w:rsidR="002772FD" w:rsidRPr="00F76CF3">
              <w:rPr>
                <w:rFonts w:eastAsiaTheme="minorEastAsia"/>
                <w:noProof/>
                <w:kern w:val="2"/>
                <w:szCs w:val="20"/>
                <w:lang w:eastAsia="en-GB"/>
                <w14:ligatures w14:val="standardContextual"/>
              </w:rPr>
              <w:tab/>
            </w:r>
            <w:r w:rsidR="002772FD" w:rsidRPr="00F76CF3">
              <w:rPr>
                <w:rStyle w:val="Hyperlink"/>
                <w:noProof/>
                <w:szCs w:val="20"/>
              </w:rPr>
              <w:t>type of physical product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_Toc196831710 \h </w:instrText>
            </w:r>
            <w:r w:rsidR="002772FD" w:rsidRPr="00F76CF3">
              <w:rPr>
                <w:noProof/>
                <w:webHidden/>
                <w:szCs w:val="20"/>
              </w:rPr>
            </w:r>
            <w:r w:rsidR="002772FD" w:rsidRPr="00F76CF3">
              <w:rPr>
                <w:noProof/>
                <w:webHidden/>
                <w:szCs w:val="20"/>
              </w:rPr>
              <w:fldChar w:fldCharType="separate"/>
            </w:r>
            <w:r w:rsidR="00B7194B">
              <w:rPr>
                <w:noProof/>
                <w:webHidden/>
                <w:szCs w:val="20"/>
              </w:rPr>
              <w:t>49</w:t>
            </w:r>
            <w:r w:rsidR="002772FD" w:rsidRPr="00F76CF3">
              <w:rPr>
                <w:noProof/>
                <w:webHidden/>
                <w:szCs w:val="20"/>
              </w:rPr>
              <w:fldChar w:fldCharType="end"/>
            </w:r>
          </w:hyperlink>
        </w:p>
        <w:p w14:paraId="175A6938" w14:textId="6CD99549"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1" w:history="1">
            <w:r w:rsidR="002772FD" w:rsidRPr="00F76CF3">
              <w:rPr>
                <w:rStyle w:val="Hyperlink"/>
                <w:noProof/>
                <w:szCs w:val="20"/>
              </w:rPr>
              <w:t>7.87</w:t>
            </w:r>
            <w:r w:rsidR="002772FD" w:rsidRPr="00F76CF3">
              <w:rPr>
                <w:rFonts w:eastAsiaTheme="minorEastAsia"/>
                <w:noProof/>
                <w:kern w:val="2"/>
                <w:szCs w:val="20"/>
                <w:lang w:eastAsia="en-GB"/>
                <w14:ligatures w14:val="standardContextual"/>
              </w:rPr>
              <w:tab/>
            </w:r>
            <w:r w:rsidR="002772FD" w:rsidRPr="00F76CF3">
              <w:rPr>
                <w:rStyle w:val="Hyperlink"/>
                <w:noProof/>
                <w:szCs w:val="20"/>
              </w:rPr>
              <w:t>type of product format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_Toc196831711 \h </w:instrText>
            </w:r>
            <w:r w:rsidR="002772FD" w:rsidRPr="00F76CF3">
              <w:rPr>
                <w:noProof/>
                <w:webHidden/>
                <w:szCs w:val="20"/>
              </w:rPr>
            </w:r>
            <w:r w:rsidR="002772FD" w:rsidRPr="00F76CF3">
              <w:rPr>
                <w:noProof/>
                <w:webHidden/>
                <w:szCs w:val="20"/>
              </w:rPr>
              <w:fldChar w:fldCharType="separate"/>
            </w:r>
            <w:r w:rsidR="00B7194B">
              <w:rPr>
                <w:noProof/>
                <w:webHidden/>
                <w:szCs w:val="20"/>
              </w:rPr>
              <w:t>49</w:t>
            </w:r>
            <w:r w:rsidR="002772FD" w:rsidRPr="00F76CF3">
              <w:rPr>
                <w:noProof/>
                <w:webHidden/>
                <w:szCs w:val="20"/>
              </w:rPr>
              <w:fldChar w:fldCharType="end"/>
            </w:r>
          </w:hyperlink>
        </w:p>
        <w:p w14:paraId="028345BD" w14:textId="41AB820F"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2" w:history="1">
            <w:r w:rsidR="002772FD" w:rsidRPr="00F76CF3">
              <w:rPr>
                <w:rStyle w:val="Hyperlink"/>
                <w:noProof/>
                <w:szCs w:val="20"/>
              </w:rPr>
              <w:t>7.88</w:t>
            </w:r>
            <w:r w:rsidR="002772FD" w:rsidRPr="00F76CF3">
              <w:rPr>
                <w:rFonts w:eastAsiaTheme="minorEastAsia"/>
                <w:noProof/>
                <w:kern w:val="2"/>
                <w:szCs w:val="20"/>
                <w:lang w:eastAsia="en-GB"/>
                <w14:ligatures w14:val="standardContextual"/>
              </w:rPr>
              <w:tab/>
            </w:r>
            <w:r w:rsidR="002772FD" w:rsidRPr="00F76CF3">
              <w:rPr>
                <w:rStyle w:val="Hyperlink"/>
                <w:noProof/>
                <w:szCs w:val="20"/>
              </w:rPr>
              <w:t>type of time interval unit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_Toc196831712 \h </w:instrText>
            </w:r>
            <w:r w:rsidR="002772FD" w:rsidRPr="00F76CF3">
              <w:rPr>
                <w:noProof/>
                <w:webHidden/>
                <w:szCs w:val="20"/>
              </w:rPr>
            </w:r>
            <w:r w:rsidR="002772FD" w:rsidRPr="00F76CF3">
              <w:rPr>
                <w:noProof/>
                <w:webHidden/>
                <w:szCs w:val="20"/>
              </w:rPr>
              <w:fldChar w:fldCharType="separate"/>
            </w:r>
            <w:r w:rsidR="00B7194B">
              <w:rPr>
                <w:noProof/>
                <w:webHidden/>
                <w:szCs w:val="20"/>
              </w:rPr>
              <w:t>50</w:t>
            </w:r>
            <w:r w:rsidR="002772FD" w:rsidRPr="00F76CF3">
              <w:rPr>
                <w:noProof/>
                <w:webHidden/>
                <w:szCs w:val="20"/>
              </w:rPr>
              <w:fldChar w:fldCharType="end"/>
            </w:r>
          </w:hyperlink>
        </w:p>
        <w:p w14:paraId="01172693" w14:textId="5B73FDF7"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3" w:history="1">
            <w:r w:rsidR="002772FD" w:rsidRPr="00F76CF3">
              <w:rPr>
                <w:rStyle w:val="Hyperlink"/>
                <w:noProof/>
                <w:szCs w:val="20"/>
              </w:rPr>
              <w:t>7.89</w:t>
            </w:r>
            <w:r w:rsidR="002772FD" w:rsidRPr="00F76CF3">
              <w:rPr>
                <w:rFonts w:eastAsiaTheme="minorEastAsia"/>
                <w:noProof/>
                <w:kern w:val="2"/>
                <w:szCs w:val="20"/>
                <w:lang w:eastAsia="en-GB"/>
                <w14:ligatures w14:val="standardContextual"/>
              </w:rPr>
              <w:tab/>
            </w:r>
            <w:r w:rsidR="002772FD" w:rsidRPr="00F76CF3">
              <w:rPr>
                <w:rStyle w:val="Hyperlink"/>
                <w:noProof/>
                <w:szCs w:val="20"/>
              </w:rPr>
              <w:t>update date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_Toc196831713 \h </w:instrText>
            </w:r>
            <w:r w:rsidR="002772FD" w:rsidRPr="00F76CF3">
              <w:rPr>
                <w:noProof/>
                <w:webHidden/>
                <w:szCs w:val="20"/>
              </w:rPr>
            </w:r>
            <w:r w:rsidR="002772FD" w:rsidRPr="00F76CF3">
              <w:rPr>
                <w:noProof/>
                <w:webHidden/>
                <w:szCs w:val="20"/>
              </w:rPr>
              <w:fldChar w:fldCharType="separate"/>
            </w:r>
            <w:r w:rsidR="00B7194B">
              <w:rPr>
                <w:noProof/>
                <w:webHidden/>
                <w:szCs w:val="20"/>
              </w:rPr>
              <w:t>50</w:t>
            </w:r>
            <w:r w:rsidR="002772FD" w:rsidRPr="00F76CF3">
              <w:rPr>
                <w:noProof/>
                <w:webHidden/>
                <w:szCs w:val="20"/>
              </w:rPr>
              <w:fldChar w:fldCharType="end"/>
            </w:r>
          </w:hyperlink>
        </w:p>
        <w:p w14:paraId="702F90BF" w14:textId="181C075E"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4" w:history="1">
            <w:r w:rsidR="002772FD" w:rsidRPr="00F76CF3">
              <w:rPr>
                <w:rStyle w:val="Hyperlink"/>
                <w:noProof/>
                <w:szCs w:val="20"/>
              </w:rPr>
              <w:t>7.90</w:t>
            </w:r>
            <w:r w:rsidR="002772FD" w:rsidRPr="00F76CF3">
              <w:rPr>
                <w:rFonts w:eastAsiaTheme="minorEastAsia"/>
                <w:noProof/>
                <w:kern w:val="2"/>
                <w:szCs w:val="20"/>
                <w:lang w:eastAsia="en-GB"/>
                <w14:ligatures w14:val="standardContextual"/>
              </w:rPr>
              <w:tab/>
            </w:r>
            <w:r w:rsidR="002772FD" w:rsidRPr="00F76CF3">
              <w:rPr>
                <w:rStyle w:val="Hyperlink"/>
                <w:noProof/>
                <w:szCs w:val="20"/>
              </w:rPr>
              <w:t>update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_Toc196831714 \h </w:instrText>
            </w:r>
            <w:r w:rsidR="002772FD" w:rsidRPr="00F76CF3">
              <w:rPr>
                <w:noProof/>
                <w:webHidden/>
                <w:szCs w:val="20"/>
              </w:rPr>
            </w:r>
            <w:r w:rsidR="002772FD" w:rsidRPr="00F76CF3">
              <w:rPr>
                <w:noProof/>
                <w:webHidden/>
                <w:szCs w:val="20"/>
              </w:rPr>
              <w:fldChar w:fldCharType="separate"/>
            </w:r>
            <w:r w:rsidR="00B7194B">
              <w:rPr>
                <w:noProof/>
                <w:webHidden/>
                <w:szCs w:val="20"/>
              </w:rPr>
              <w:t>50</w:t>
            </w:r>
            <w:r w:rsidR="002772FD" w:rsidRPr="00F76CF3">
              <w:rPr>
                <w:noProof/>
                <w:webHidden/>
                <w:szCs w:val="20"/>
              </w:rPr>
              <w:fldChar w:fldCharType="end"/>
            </w:r>
          </w:hyperlink>
        </w:p>
        <w:p w14:paraId="6BD0DAD3" w14:textId="45809432"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5" w:history="1">
            <w:r w:rsidR="002772FD" w:rsidRPr="00F76CF3">
              <w:rPr>
                <w:rStyle w:val="Hyperlink"/>
                <w:noProof/>
                <w:szCs w:val="20"/>
              </w:rPr>
              <w:t>7.91</w:t>
            </w:r>
            <w:r w:rsidR="002772FD" w:rsidRPr="00F76CF3">
              <w:rPr>
                <w:rFonts w:eastAsiaTheme="minorEastAsia"/>
                <w:noProof/>
                <w:kern w:val="2"/>
                <w:szCs w:val="20"/>
                <w:lang w:eastAsia="en-GB"/>
                <w14:ligatures w14:val="standardContextual"/>
              </w:rPr>
              <w:tab/>
            </w:r>
            <w:r w:rsidR="002772FD" w:rsidRPr="00F76CF3">
              <w:rPr>
                <w:rStyle w:val="Hyperlink"/>
                <w:noProof/>
                <w:szCs w:val="20"/>
              </w:rPr>
              <w:t>value of time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_Toc196831715 \h </w:instrText>
            </w:r>
            <w:r w:rsidR="002772FD" w:rsidRPr="00F76CF3">
              <w:rPr>
                <w:noProof/>
                <w:webHidden/>
                <w:szCs w:val="20"/>
              </w:rPr>
            </w:r>
            <w:r w:rsidR="002772FD" w:rsidRPr="00F76CF3">
              <w:rPr>
                <w:noProof/>
                <w:webHidden/>
                <w:szCs w:val="20"/>
              </w:rPr>
              <w:fldChar w:fldCharType="separate"/>
            </w:r>
            <w:r w:rsidR="00B7194B">
              <w:rPr>
                <w:noProof/>
                <w:webHidden/>
                <w:szCs w:val="20"/>
              </w:rPr>
              <w:t>51</w:t>
            </w:r>
            <w:r w:rsidR="002772FD" w:rsidRPr="00F76CF3">
              <w:rPr>
                <w:noProof/>
                <w:webHidden/>
                <w:szCs w:val="20"/>
              </w:rPr>
              <w:fldChar w:fldCharType="end"/>
            </w:r>
          </w:hyperlink>
        </w:p>
        <w:p w14:paraId="4667CFF5" w14:textId="5FA83BD4"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6" w:history="1">
            <w:r w:rsidR="002772FD" w:rsidRPr="00F76CF3">
              <w:rPr>
                <w:rStyle w:val="Hyperlink"/>
                <w:noProof/>
                <w:szCs w:val="20"/>
              </w:rPr>
              <w:t>7.92</w:t>
            </w:r>
            <w:r w:rsidR="002772FD" w:rsidRPr="00F76CF3">
              <w:rPr>
                <w:rFonts w:eastAsiaTheme="minorEastAsia"/>
                <w:noProof/>
                <w:kern w:val="2"/>
                <w:szCs w:val="20"/>
                <w:lang w:eastAsia="en-GB"/>
                <w14:ligatures w14:val="standardContextual"/>
              </w:rPr>
              <w:tab/>
            </w:r>
            <w:r w:rsidR="002772FD" w:rsidRPr="00F76CF3">
              <w:rPr>
                <w:rStyle w:val="Hyperlink"/>
                <w:noProof/>
                <w:szCs w:val="20"/>
              </w:rPr>
              <w:t>version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_Toc196831716 \h </w:instrText>
            </w:r>
            <w:r w:rsidR="002772FD" w:rsidRPr="00F76CF3">
              <w:rPr>
                <w:noProof/>
                <w:webHidden/>
                <w:szCs w:val="20"/>
              </w:rPr>
            </w:r>
            <w:r w:rsidR="002772FD" w:rsidRPr="00F76CF3">
              <w:rPr>
                <w:noProof/>
                <w:webHidden/>
                <w:szCs w:val="20"/>
              </w:rPr>
              <w:fldChar w:fldCharType="separate"/>
            </w:r>
            <w:r w:rsidR="00B7194B">
              <w:rPr>
                <w:noProof/>
                <w:webHidden/>
                <w:szCs w:val="20"/>
              </w:rPr>
              <w:t>51</w:t>
            </w:r>
            <w:r w:rsidR="002772FD" w:rsidRPr="00F76CF3">
              <w:rPr>
                <w:noProof/>
                <w:webHidden/>
                <w:szCs w:val="20"/>
              </w:rPr>
              <w:fldChar w:fldCharType="end"/>
            </w:r>
          </w:hyperlink>
        </w:p>
        <w:p w14:paraId="17A1B4DC" w14:textId="71D7AA0D"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7" w:history="1">
            <w:r w:rsidR="002772FD" w:rsidRPr="00F76CF3">
              <w:rPr>
                <w:rStyle w:val="Hyperlink"/>
                <w:noProof/>
                <w:szCs w:val="20"/>
              </w:rPr>
              <w:t>7.93</w:t>
            </w:r>
            <w:r w:rsidR="002772FD" w:rsidRPr="00F76CF3">
              <w:rPr>
                <w:rFonts w:eastAsiaTheme="minorEastAsia"/>
                <w:noProof/>
                <w:kern w:val="2"/>
                <w:szCs w:val="20"/>
                <w:lang w:eastAsia="en-GB"/>
                <w14:ligatures w14:val="standardContextual"/>
              </w:rPr>
              <w:tab/>
            </w:r>
            <w:r w:rsidR="002772FD" w:rsidRPr="00F76CF3">
              <w:rPr>
                <w:rStyle w:val="Hyperlink"/>
                <w:noProof/>
                <w:szCs w:val="20"/>
              </w:rPr>
              <w:t>vertical datum</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_Toc196831717 \h </w:instrText>
            </w:r>
            <w:r w:rsidR="002772FD" w:rsidRPr="00F76CF3">
              <w:rPr>
                <w:noProof/>
                <w:webHidden/>
                <w:szCs w:val="20"/>
              </w:rPr>
            </w:r>
            <w:r w:rsidR="002772FD" w:rsidRPr="00F76CF3">
              <w:rPr>
                <w:noProof/>
                <w:webHidden/>
                <w:szCs w:val="20"/>
              </w:rPr>
              <w:fldChar w:fldCharType="separate"/>
            </w:r>
            <w:r w:rsidR="00B7194B">
              <w:rPr>
                <w:noProof/>
                <w:webHidden/>
                <w:szCs w:val="20"/>
              </w:rPr>
              <w:t>51</w:t>
            </w:r>
            <w:r w:rsidR="002772FD" w:rsidRPr="00F76CF3">
              <w:rPr>
                <w:noProof/>
                <w:webHidden/>
                <w:szCs w:val="20"/>
              </w:rPr>
              <w:fldChar w:fldCharType="end"/>
            </w:r>
          </w:hyperlink>
        </w:p>
        <w:p w14:paraId="31A42102" w14:textId="146727A1"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36" w:history="1">
            <w:r w:rsidR="002772FD" w:rsidRPr="00F76CF3">
              <w:rPr>
                <w:rStyle w:val="Hyperlink"/>
                <w:noProof/>
                <w:szCs w:val="20"/>
              </w:rPr>
              <w:t>7.94</w:t>
            </w:r>
            <w:r w:rsidR="002772FD" w:rsidRPr="00F76CF3">
              <w:rPr>
                <w:rFonts w:eastAsiaTheme="minorEastAsia"/>
                <w:noProof/>
                <w:kern w:val="2"/>
                <w:szCs w:val="20"/>
                <w:lang w:eastAsia="en-GB"/>
                <w14:ligatures w14:val="standardContextual"/>
              </w:rPr>
              <w:tab/>
            </w:r>
            <w:r w:rsidR="002772FD" w:rsidRPr="00F76CF3">
              <w:rPr>
                <w:rStyle w:val="Hyperlink"/>
                <w:noProof/>
                <w:szCs w:val="20"/>
              </w:rPr>
              <w:t>week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_Toc196831736 \h </w:instrText>
            </w:r>
            <w:r w:rsidR="002772FD" w:rsidRPr="00F76CF3">
              <w:rPr>
                <w:noProof/>
                <w:webHidden/>
                <w:szCs w:val="20"/>
              </w:rPr>
            </w:r>
            <w:r w:rsidR="002772FD" w:rsidRPr="00F76CF3">
              <w:rPr>
                <w:noProof/>
                <w:webHidden/>
                <w:szCs w:val="20"/>
              </w:rPr>
              <w:fldChar w:fldCharType="separate"/>
            </w:r>
            <w:r w:rsidR="00B7194B">
              <w:rPr>
                <w:noProof/>
                <w:webHidden/>
                <w:szCs w:val="20"/>
              </w:rPr>
              <w:t>54</w:t>
            </w:r>
            <w:r w:rsidR="002772FD" w:rsidRPr="00F76CF3">
              <w:rPr>
                <w:noProof/>
                <w:webHidden/>
                <w:szCs w:val="20"/>
              </w:rPr>
              <w:fldChar w:fldCharType="end"/>
            </w:r>
          </w:hyperlink>
        </w:p>
        <w:p w14:paraId="00930F57" w14:textId="35D24E36"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37" w:history="1">
            <w:r w:rsidR="002772FD" w:rsidRPr="00F76CF3">
              <w:rPr>
                <w:rStyle w:val="Hyperlink"/>
                <w:noProof/>
                <w:szCs w:val="20"/>
              </w:rPr>
              <w:t>7.95</w:t>
            </w:r>
            <w:r w:rsidR="002772FD" w:rsidRPr="00F76CF3">
              <w:rPr>
                <w:rFonts w:eastAsiaTheme="minorEastAsia"/>
                <w:noProof/>
                <w:kern w:val="2"/>
                <w:szCs w:val="20"/>
                <w:lang w:eastAsia="en-GB"/>
                <w14:ligatures w14:val="standardContextual"/>
              </w:rPr>
              <w:tab/>
            </w:r>
            <w:r w:rsidR="002772FD" w:rsidRPr="00F76CF3">
              <w:rPr>
                <w:rStyle w:val="Hyperlink"/>
                <w:noProof/>
                <w:szCs w:val="20"/>
              </w:rPr>
              <w:t>year number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_Toc196831737 \h </w:instrText>
            </w:r>
            <w:r w:rsidR="002772FD" w:rsidRPr="00F76CF3">
              <w:rPr>
                <w:noProof/>
                <w:webHidden/>
                <w:szCs w:val="20"/>
              </w:rPr>
            </w:r>
            <w:r w:rsidR="002772FD" w:rsidRPr="00F76CF3">
              <w:rPr>
                <w:noProof/>
                <w:webHidden/>
                <w:szCs w:val="20"/>
              </w:rPr>
              <w:fldChar w:fldCharType="separate"/>
            </w:r>
            <w:r w:rsidR="00B7194B">
              <w:rPr>
                <w:noProof/>
                <w:webHidden/>
                <w:szCs w:val="20"/>
              </w:rPr>
              <w:t>54</w:t>
            </w:r>
            <w:r w:rsidR="002772FD" w:rsidRPr="00F76CF3">
              <w:rPr>
                <w:noProof/>
                <w:webHidden/>
                <w:szCs w:val="20"/>
              </w:rPr>
              <w:fldChar w:fldCharType="end"/>
            </w:r>
          </w:hyperlink>
        </w:p>
        <w:p w14:paraId="24C02645" w14:textId="4563231B" w:rsidR="002772FD" w:rsidRPr="00F76CF3" w:rsidRDefault="00990D1F" w:rsidP="00F76CF3">
          <w:pPr>
            <w:pStyle w:val="TOC1"/>
            <w:tabs>
              <w:tab w:val="right" w:leader="dot" w:pos="9880"/>
            </w:tabs>
            <w:spacing w:before="120" w:after="0"/>
            <w:rPr>
              <w:rFonts w:eastAsiaTheme="minorEastAsia"/>
              <w:noProof/>
              <w:kern w:val="2"/>
              <w:lang w:eastAsia="en-GB"/>
              <w14:ligatures w14:val="standardContextual"/>
            </w:rPr>
          </w:pPr>
          <w:hyperlink w:anchor="_Toc196831738" w:history="1">
            <w:r w:rsidR="002772FD" w:rsidRPr="00F76CF3">
              <w:rPr>
                <w:rStyle w:val="Hyperlink"/>
                <w:noProof/>
                <w:w w:val="99"/>
              </w:rPr>
              <w:t>8</w:t>
            </w:r>
            <w:r w:rsidR="002772FD" w:rsidRPr="00F76CF3">
              <w:rPr>
                <w:rFonts w:eastAsiaTheme="minorEastAsia"/>
                <w:noProof/>
                <w:kern w:val="2"/>
                <w:lang w:eastAsia="en-GB"/>
                <w14:ligatures w14:val="standardContextual"/>
              </w:rPr>
              <w:tab/>
            </w:r>
            <w:r w:rsidR="002772FD" w:rsidRPr="00F76CF3">
              <w:rPr>
                <w:rStyle w:val="Hyperlink"/>
                <w:noProof/>
              </w:rPr>
              <w:t>Complex Attributes</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_Toc196831738 \h </w:instrText>
            </w:r>
            <w:r w:rsidR="002772FD" w:rsidRPr="00F76CF3">
              <w:rPr>
                <w:noProof/>
                <w:webHidden/>
              </w:rPr>
            </w:r>
            <w:r w:rsidR="002772FD" w:rsidRPr="00F76CF3">
              <w:rPr>
                <w:noProof/>
                <w:webHidden/>
              </w:rPr>
              <w:fldChar w:fldCharType="separate"/>
            </w:r>
            <w:r w:rsidR="00B7194B">
              <w:rPr>
                <w:noProof/>
                <w:webHidden/>
              </w:rPr>
              <w:t>55</w:t>
            </w:r>
            <w:r w:rsidR="002772FD" w:rsidRPr="00F76CF3">
              <w:rPr>
                <w:noProof/>
                <w:webHidden/>
              </w:rPr>
              <w:fldChar w:fldCharType="end"/>
            </w:r>
          </w:hyperlink>
        </w:p>
        <w:p w14:paraId="7A88D83E" w14:textId="3C810C21"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39" w:history="1">
            <w:r w:rsidR="002772FD" w:rsidRPr="00F76CF3">
              <w:rPr>
                <w:rStyle w:val="Hyperlink"/>
                <w:noProof/>
                <w:szCs w:val="20"/>
              </w:rPr>
              <w:t>8.1</w:t>
            </w:r>
            <w:r w:rsidR="002772FD" w:rsidRPr="00F76CF3">
              <w:rPr>
                <w:rFonts w:eastAsiaTheme="minorEastAsia"/>
                <w:noProof/>
                <w:kern w:val="2"/>
                <w:szCs w:val="20"/>
                <w:lang w:eastAsia="en-GB"/>
                <w14:ligatures w14:val="standardContextual"/>
              </w:rPr>
              <w:tab/>
            </w:r>
            <w:r w:rsidR="002772FD" w:rsidRPr="00F76CF3">
              <w:rPr>
                <w:rStyle w:val="Hyperlink"/>
                <w:noProof/>
                <w:szCs w:val="20"/>
              </w:rPr>
              <w:t>contact address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_Toc196831739 \h </w:instrText>
            </w:r>
            <w:r w:rsidR="002772FD" w:rsidRPr="00F76CF3">
              <w:rPr>
                <w:noProof/>
                <w:webHidden/>
                <w:szCs w:val="20"/>
              </w:rPr>
            </w:r>
            <w:r w:rsidR="002772FD" w:rsidRPr="00F76CF3">
              <w:rPr>
                <w:noProof/>
                <w:webHidden/>
                <w:szCs w:val="20"/>
              </w:rPr>
              <w:fldChar w:fldCharType="separate"/>
            </w:r>
            <w:r w:rsidR="00B7194B">
              <w:rPr>
                <w:noProof/>
                <w:webHidden/>
                <w:szCs w:val="20"/>
              </w:rPr>
              <w:t>55</w:t>
            </w:r>
            <w:r w:rsidR="002772FD" w:rsidRPr="00F76CF3">
              <w:rPr>
                <w:noProof/>
                <w:webHidden/>
                <w:szCs w:val="20"/>
              </w:rPr>
              <w:fldChar w:fldCharType="end"/>
            </w:r>
          </w:hyperlink>
        </w:p>
        <w:p w14:paraId="6EDCAA2F" w14:textId="50E536D3"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0" w:history="1">
            <w:r w:rsidR="002772FD" w:rsidRPr="00F76CF3">
              <w:rPr>
                <w:rStyle w:val="Hyperlink"/>
                <w:noProof/>
                <w:szCs w:val="20"/>
              </w:rPr>
              <w:t>8.2</w:t>
            </w:r>
            <w:r w:rsidR="002772FD" w:rsidRPr="00F76CF3">
              <w:rPr>
                <w:rFonts w:eastAsiaTheme="minorEastAsia"/>
                <w:noProof/>
                <w:kern w:val="2"/>
                <w:szCs w:val="20"/>
                <w:lang w:eastAsia="en-GB"/>
                <w14:ligatures w14:val="standardContextual"/>
              </w:rPr>
              <w:tab/>
            </w:r>
            <w:r w:rsidR="002772FD" w:rsidRPr="00F76CF3">
              <w:rPr>
                <w:rStyle w:val="Hyperlink"/>
                <w:noProof/>
                <w:szCs w:val="20"/>
              </w:rPr>
              <w:t>custom paper size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_Toc196831740 \h </w:instrText>
            </w:r>
            <w:r w:rsidR="002772FD" w:rsidRPr="00F76CF3">
              <w:rPr>
                <w:noProof/>
                <w:webHidden/>
                <w:szCs w:val="20"/>
              </w:rPr>
            </w:r>
            <w:r w:rsidR="002772FD" w:rsidRPr="00F76CF3">
              <w:rPr>
                <w:noProof/>
                <w:webHidden/>
                <w:szCs w:val="20"/>
              </w:rPr>
              <w:fldChar w:fldCharType="separate"/>
            </w:r>
            <w:r w:rsidR="00B7194B">
              <w:rPr>
                <w:noProof/>
                <w:webHidden/>
                <w:szCs w:val="20"/>
              </w:rPr>
              <w:t>55</w:t>
            </w:r>
            <w:r w:rsidR="002772FD" w:rsidRPr="00F76CF3">
              <w:rPr>
                <w:noProof/>
                <w:webHidden/>
                <w:szCs w:val="20"/>
              </w:rPr>
              <w:fldChar w:fldCharType="end"/>
            </w:r>
          </w:hyperlink>
        </w:p>
        <w:p w14:paraId="2279C5A3" w14:textId="1AB8F3C7"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1" w:history="1">
            <w:r w:rsidR="002772FD" w:rsidRPr="00F76CF3">
              <w:rPr>
                <w:rStyle w:val="Hyperlink"/>
                <w:noProof/>
                <w:szCs w:val="20"/>
              </w:rPr>
              <w:t>8.3</w:t>
            </w:r>
            <w:r w:rsidR="002772FD" w:rsidRPr="00F76CF3">
              <w:rPr>
                <w:rFonts w:eastAsiaTheme="minorEastAsia"/>
                <w:noProof/>
                <w:kern w:val="2"/>
                <w:szCs w:val="20"/>
                <w:lang w:eastAsia="en-GB"/>
                <w14:ligatures w14:val="standardContextual"/>
              </w:rPr>
              <w:tab/>
            </w:r>
            <w:r w:rsidR="002772FD" w:rsidRPr="00F76CF3">
              <w:rPr>
                <w:rStyle w:val="Hyperlink"/>
                <w:noProof/>
                <w:szCs w:val="20"/>
              </w:rPr>
              <w:t>default locale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_Toc196831741 \h </w:instrText>
            </w:r>
            <w:r w:rsidR="002772FD" w:rsidRPr="00F76CF3">
              <w:rPr>
                <w:noProof/>
                <w:webHidden/>
                <w:szCs w:val="20"/>
              </w:rPr>
            </w:r>
            <w:r w:rsidR="002772FD" w:rsidRPr="00F76CF3">
              <w:rPr>
                <w:noProof/>
                <w:webHidden/>
                <w:szCs w:val="20"/>
              </w:rPr>
              <w:fldChar w:fldCharType="separate"/>
            </w:r>
            <w:r w:rsidR="00B7194B">
              <w:rPr>
                <w:noProof/>
                <w:webHidden/>
                <w:szCs w:val="20"/>
              </w:rPr>
              <w:t>55</w:t>
            </w:r>
            <w:r w:rsidR="002772FD" w:rsidRPr="00F76CF3">
              <w:rPr>
                <w:noProof/>
                <w:webHidden/>
                <w:szCs w:val="20"/>
              </w:rPr>
              <w:fldChar w:fldCharType="end"/>
            </w:r>
          </w:hyperlink>
        </w:p>
        <w:p w14:paraId="349FBBBB" w14:textId="1C85786A"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2" w:history="1">
            <w:r w:rsidR="002772FD" w:rsidRPr="00F76CF3">
              <w:rPr>
                <w:rStyle w:val="Hyperlink"/>
                <w:noProof/>
                <w:szCs w:val="20"/>
              </w:rPr>
              <w:t>8.4</w:t>
            </w:r>
            <w:r w:rsidR="002772FD" w:rsidRPr="00F76CF3">
              <w:rPr>
                <w:rFonts w:eastAsiaTheme="minorEastAsia"/>
                <w:noProof/>
                <w:kern w:val="2"/>
                <w:szCs w:val="20"/>
                <w:lang w:eastAsia="en-GB"/>
                <w14:ligatures w14:val="standardContextual"/>
              </w:rPr>
              <w:tab/>
            </w:r>
            <w:r w:rsidR="002772FD" w:rsidRPr="00F76CF3">
              <w:rPr>
                <w:rStyle w:val="Hyperlink"/>
                <w:noProof/>
                <w:szCs w:val="20"/>
              </w:rPr>
              <w:t>feature name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_Toc196831742 \h </w:instrText>
            </w:r>
            <w:r w:rsidR="002772FD" w:rsidRPr="00F76CF3">
              <w:rPr>
                <w:noProof/>
                <w:webHidden/>
                <w:szCs w:val="20"/>
              </w:rPr>
            </w:r>
            <w:r w:rsidR="002772FD" w:rsidRPr="00F76CF3">
              <w:rPr>
                <w:noProof/>
                <w:webHidden/>
                <w:szCs w:val="20"/>
              </w:rPr>
              <w:fldChar w:fldCharType="separate"/>
            </w:r>
            <w:r w:rsidR="00B7194B">
              <w:rPr>
                <w:noProof/>
                <w:webHidden/>
                <w:szCs w:val="20"/>
              </w:rPr>
              <w:t>55</w:t>
            </w:r>
            <w:r w:rsidR="002772FD" w:rsidRPr="00F76CF3">
              <w:rPr>
                <w:noProof/>
                <w:webHidden/>
                <w:szCs w:val="20"/>
              </w:rPr>
              <w:fldChar w:fldCharType="end"/>
            </w:r>
          </w:hyperlink>
        </w:p>
        <w:p w14:paraId="6EF1D3A4" w14:textId="2AB99B57"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3" w:history="1">
            <w:r w:rsidR="002772FD" w:rsidRPr="00F76CF3">
              <w:rPr>
                <w:rStyle w:val="Hyperlink"/>
                <w:noProof/>
                <w:szCs w:val="20"/>
              </w:rPr>
              <w:t>8.5</w:t>
            </w:r>
            <w:r w:rsidR="002772FD" w:rsidRPr="00F76CF3">
              <w:rPr>
                <w:rFonts w:eastAsiaTheme="minorEastAsia"/>
                <w:noProof/>
                <w:kern w:val="2"/>
                <w:szCs w:val="20"/>
                <w:lang w:eastAsia="en-GB"/>
                <w14:ligatures w14:val="standardContextual"/>
              </w:rPr>
              <w:tab/>
            </w:r>
            <w:r w:rsidR="002772FD" w:rsidRPr="00F76CF3">
              <w:rPr>
                <w:rStyle w:val="Hyperlink"/>
                <w:noProof/>
                <w:szCs w:val="20"/>
              </w:rPr>
              <w:t>information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_Toc196831743 \h </w:instrText>
            </w:r>
            <w:r w:rsidR="002772FD" w:rsidRPr="00F76CF3">
              <w:rPr>
                <w:noProof/>
                <w:webHidden/>
                <w:szCs w:val="20"/>
              </w:rPr>
            </w:r>
            <w:r w:rsidR="002772FD" w:rsidRPr="00F76CF3">
              <w:rPr>
                <w:noProof/>
                <w:webHidden/>
                <w:szCs w:val="20"/>
              </w:rPr>
              <w:fldChar w:fldCharType="separate"/>
            </w:r>
            <w:r w:rsidR="00B7194B">
              <w:rPr>
                <w:noProof/>
                <w:webHidden/>
                <w:szCs w:val="20"/>
              </w:rPr>
              <w:t>56</w:t>
            </w:r>
            <w:r w:rsidR="002772FD" w:rsidRPr="00F76CF3">
              <w:rPr>
                <w:noProof/>
                <w:webHidden/>
                <w:szCs w:val="20"/>
              </w:rPr>
              <w:fldChar w:fldCharType="end"/>
            </w:r>
          </w:hyperlink>
        </w:p>
        <w:p w14:paraId="4E512B32" w14:textId="7F61BF1F"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4" w:history="1">
            <w:r w:rsidR="002772FD" w:rsidRPr="00F76CF3">
              <w:rPr>
                <w:rStyle w:val="Hyperlink"/>
                <w:noProof/>
                <w:szCs w:val="20"/>
              </w:rPr>
              <w:t>8.6</w:t>
            </w:r>
            <w:r w:rsidR="002772FD" w:rsidRPr="00F76CF3">
              <w:rPr>
                <w:rFonts w:eastAsiaTheme="minorEastAsia"/>
                <w:noProof/>
                <w:kern w:val="2"/>
                <w:szCs w:val="20"/>
                <w:lang w:eastAsia="en-GB"/>
                <w14:ligatures w14:val="standardContextual"/>
              </w:rPr>
              <w:tab/>
            </w:r>
            <w:r w:rsidR="002772FD" w:rsidRPr="00F76CF3">
              <w:rPr>
                <w:rStyle w:val="Hyperlink"/>
                <w:noProof/>
                <w:szCs w:val="20"/>
              </w:rPr>
              <w:t>issuance cycle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_Toc196831744 \h </w:instrText>
            </w:r>
            <w:r w:rsidR="002772FD" w:rsidRPr="00F76CF3">
              <w:rPr>
                <w:noProof/>
                <w:webHidden/>
                <w:szCs w:val="20"/>
              </w:rPr>
            </w:r>
            <w:r w:rsidR="002772FD" w:rsidRPr="00F76CF3">
              <w:rPr>
                <w:noProof/>
                <w:webHidden/>
                <w:szCs w:val="20"/>
              </w:rPr>
              <w:fldChar w:fldCharType="separate"/>
            </w:r>
            <w:r w:rsidR="00B7194B">
              <w:rPr>
                <w:noProof/>
                <w:webHidden/>
                <w:szCs w:val="20"/>
              </w:rPr>
              <w:t>56</w:t>
            </w:r>
            <w:r w:rsidR="002772FD" w:rsidRPr="00F76CF3">
              <w:rPr>
                <w:noProof/>
                <w:webHidden/>
                <w:szCs w:val="20"/>
              </w:rPr>
              <w:fldChar w:fldCharType="end"/>
            </w:r>
          </w:hyperlink>
        </w:p>
        <w:p w14:paraId="1AF2F74E" w14:textId="3F1ABFB8"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5" w:history="1">
            <w:r w:rsidR="002772FD" w:rsidRPr="00F76CF3">
              <w:rPr>
                <w:rStyle w:val="Hyperlink"/>
                <w:noProof/>
                <w:szCs w:val="20"/>
              </w:rPr>
              <w:t>8.7</w:t>
            </w:r>
            <w:r w:rsidR="002772FD" w:rsidRPr="00F76CF3">
              <w:rPr>
                <w:rFonts w:eastAsiaTheme="minorEastAsia"/>
                <w:noProof/>
                <w:kern w:val="2"/>
                <w:szCs w:val="20"/>
                <w:lang w:eastAsia="en-GB"/>
                <w14:ligatures w14:val="standardContextual"/>
              </w:rPr>
              <w:tab/>
            </w:r>
            <w:r w:rsidR="002772FD" w:rsidRPr="00F76CF3">
              <w:rPr>
                <w:rStyle w:val="Hyperlink"/>
                <w:noProof/>
                <w:szCs w:val="20"/>
              </w:rPr>
              <w:t>online resource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_Toc196831745 \h </w:instrText>
            </w:r>
            <w:r w:rsidR="002772FD" w:rsidRPr="00F76CF3">
              <w:rPr>
                <w:noProof/>
                <w:webHidden/>
                <w:szCs w:val="20"/>
              </w:rPr>
            </w:r>
            <w:r w:rsidR="002772FD" w:rsidRPr="00F76CF3">
              <w:rPr>
                <w:noProof/>
                <w:webHidden/>
                <w:szCs w:val="20"/>
              </w:rPr>
              <w:fldChar w:fldCharType="separate"/>
            </w:r>
            <w:r w:rsidR="00B7194B">
              <w:rPr>
                <w:noProof/>
                <w:webHidden/>
                <w:szCs w:val="20"/>
              </w:rPr>
              <w:t>56</w:t>
            </w:r>
            <w:r w:rsidR="002772FD" w:rsidRPr="00F76CF3">
              <w:rPr>
                <w:noProof/>
                <w:webHidden/>
                <w:szCs w:val="20"/>
              </w:rPr>
              <w:fldChar w:fldCharType="end"/>
            </w:r>
          </w:hyperlink>
        </w:p>
        <w:p w14:paraId="76063284" w14:textId="41F8BFBE"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6" w:history="1">
            <w:r w:rsidR="002772FD" w:rsidRPr="00F76CF3">
              <w:rPr>
                <w:rStyle w:val="Hyperlink"/>
                <w:noProof/>
                <w:szCs w:val="20"/>
              </w:rPr>
              <w:t>8.8</w:t>
            </w:r>
            <w:r w:rsidR="002772FD" w:rsidRPr="00F76CF3">
              <w:rPr>
                <w:rFonts w:eastAsiaTheme="minorEastAsia"/>
                <w:noProof/>
                <w:kern w:val="2"/>
                <w:szCs w:val="20"/>
                <w:lang w:eastAsia="en-GB"/>
                <w14:ligatures w14:val="standardContextual"/>
              </w:rPr>
              <w:tab/>
            </w:r>
            <w:r w:rsidR="002772FD" w:rsidRPr="00F76CF3">
              <w:rPr>
                <w:rStyle w:val="Hyperlink"/>
                <w:noProof/>
                <w:szCs w:val="20"/>
              </w:rPr>
              <w:t>periodic date range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_Toc196831746 \h </w:instrText>
            </w:r>
            <w:r w:rsidR="002772FD" w:rsidRPr="00F76CF3">
              <w:rPr>
                <w:noProof/>
                <w:webHidden/>
                <w:szCs w:val="20"/>
              </w:rPr>
            </w:r>
            <w:r w:rsidR="002772FD" w:rsidRPr="00F76CF3">
              <w:rPr>
                <w:noProof/>
                <w:webHidden/>
                <w:szCs w:val="20"/>
              </w:rPr>
              <w:fldChar w:fldCharType="separate"/>
            </w:r>
            <w:r w:rsidR="00B7194B">
              <w:rPr>
                <w:noProof/>
                <w:webHidden/>
                <w:szCs w:val="20"/>
              </w:rPr>
              <w:t>56</w:t>
            </w:r>
            <w:r w:rsidR="002772FD" w:rsidRPr="00F76CF3">
              <w:rPr>
                <w:noProof/>
                <w:webHidden/>
                <w:szCs w:val="20"/>
              </w:rPr>
              <w:fldChar w:fldCharType="end"/>
            </w:r>
          </w:hyperlink>
        </w:p>
        <w:p w14:paraId="66CCE138" w14:textId="0C96EBE4"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7" w:history="1">
            <w:r w:rsidR="002772FD" w:rsidRPr="00F76CF3">
              <w:rPr>
                <w:rStyle w:val="Hyperlink"/>
                <w:noProof/>
                <w:szCs w:val="20"/>
              </w:rPr>
              <w:t>8.9</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pricing</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_Toc196831747 \h </w:instrText>
            </w:r>
            <w:r w:rsidR="002772FD" w:rsidRPr="00F76CF3">
              <w:rPr>
                <w:noProof/>
                <w:webHidden/>
                <w:szCs w:val="20"/>
              </w:rPr>
            </w:r>
            <w:r w:rsidR="002772FD" w:rsidRPr="00F76CF3">
              <w:rPr>
                <w:noProof/>
                <w:webHidden/>
                <w:szCs w:val="20"/>
              </w:rPr>
              <w:fldChar w:fldCharType="separate"/>
            </w:r>
            <w:r w:rsidR="00B7194B">
              <w:rPr>
                <w:noProof/>
                <w:webHidden/>
                <w:szCs w:val="20"/>
              </w:rPr>
              <w:t>57</w:t>
            </w:r>
            <w:r w:rsidR="002772FD" w:rsidRPr="00F76CF3">
              <w:rPr>
                <w:noProof/>
                <w:webHidden/>
                <w:szCs w:val="20"/>
              </w:rPr>
              <w:fldChar w:fldCharType="end"/>
            </w:r>
          </w:hyperlink>
        </w:p>
        <w:p w14:paraId="5CE91781" w14:textId="14B45821"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8" w:history="1">
            <w:r w:rsidR="002772FD" w:rsidRPr="00F76CF3">
              <w:rPr>
                <w:rStyle w:val="Hyperlink"/>
                <w:noProof/>
                <w:szCs w:val="20"/>
              </w:rPr>
              <w:t>8.10</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print information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_Toc196831748 \h </w:instrText>
            </w:r>
            <w:r w:rsidR="002772FD" w:rsidRPr="00F76CF3">
              <w:rPr>
                <w:noProof/>
                <w:webHidden/>
                <w:szCs w:val="20"/>
              </w:rPr>
            </w:r>
            <w:r w:rsidR="002772FD" w:rsidRPr="00F76CF3">
              <w:rPr>
                <w:noProof/>
                <w:webHidden/>
                <w:szCs w:val="20"/>
              </w:rPr>
              <w:fldChar w:fldCharType="separate"/>
            </w:r>
            <w:r w:rsidR="00B7194B">
              <w:rPr>
                <w:noProof/>
                <w:webHidden/>
                <w:szCs w:val="20"/>
              </w:rPr>
              <w:t>57</w:t>
            </w:r>
            <w:r w:rsidR="002772FD" w:rsidRPr="00F76CF3">
              <w:rPr>
                <w:noProof/>
                <w:webHidden/>
                <w:szCs w:val="20"/>
              </w:rPr>
              <w:fldChar w:fldCharType="end"/>
            </w:r>
          </w:hyperlink>
        </w:p>
        <w:p w14:paraId="75379ADC" w14:textId="1F571BBB"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9" w:history="1">
            <w:r w:rsidR="002772FD" w:rsidRPr="00F76CF3">
              <w:rPr>
                <w:rStyle w:val="Hyperlink"/>
                <w:noProof/>
                <w:szCs w:val="20"/>
              </w:rPr>
              <w:t>8.11</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print size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_Toc196831749 \h </w:instrText>
            </w:r>
            <w:r w:rsidR="002772FD" w:rsidRPr="00F76CF3">
              <w:rPr>
                <w:noProof/>
                <w:webHidden/>
                <w:szCs w:val="20"/>
              </w:rPr>
            </w:r>
            <w:r w:rsidR="002772FD" w:rsidRPr="00F76CF3">
              <w:rPr>
                <w:noProof/>
                <w:webHidden/>
                <w:szCs w:val="20"/>
              </w:rPr>
              <w:fldChar w:fldCharType="separate"/>
            </w:r>
            <w:r w:rsidR="00B7194B">
              <w:rPr>
                <w:noProof/>
                <w:webHidden/>
                <w:szCs w:val="20"/>
              </w:rPr>
              <w:t>57</w:t>
            </w:r>
            <w:r w:rsidR="002772FD" w:rsidRPr="00F76CF3">
              <w:rPr>
                <w:noProof/>
                <w:webHidden/>
                <w:szCs w:val="20"/>
              </w:rPr>
              <w:fldChar w:fldCharType="end"/>
            </w:r>
          </w:hyperlink>
        </w:p>
        <w:p w14:paraId="713CD272" w14:textId="1504268F"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0" w:history="1">
            <w:r w:rsidR="002772FD" w:rsidRPr="00F76CF3">
              <w:rPr>
                <w:rStyle w:val="Hyperlink"/>
                <w:noProof/>
                <w:szCs w:val="20"/>
              </w:rPr>
              <w:t>8.12</w:t>
            </w:r>
            <w:r w:rsidR="002772FD" w:rsidRPr="00F76CF3">
              <w:rPr>
                <w:rFonts w:eastAsiaTheme="minorEastAsia"/>
                <w:noProof/>
                <w:kern w:val="2"/>
                <w:szCs w:val="20"/>
                <w:lang w:eastAsia="en-GB"/>
                <w14:ligatures w14:val="standardContextual"/>
              </w:rPr>
              <w:tab/>
            </w:r>
            <w:r w:rsidR="002772FD" w:rsidRPr="00F76CF3">
              <w:rPr>
                <w:rStyle w:val="Hyperlink"/>
                <w:noProof/>
                <w:szCs w:val="20"/>
              </w:rPr>
              <w:t>product specification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_Toc196831750 \h </w:instrText>
            </w:r>
            <w:r w:rsidR="002772FD" w:rsidRPr="00F76CF3">
              <w:rPr>
                <w:noProof/>
                <w:webHidden/>
                <w:szCs w:val="20"/>
              </w:rPr>
            </w:r>
            <w:r w:rsidR="002772FD" w:rsidRPr="00F76CF3">
              <w:rPr>
                <w:noProof/>
                <w:webHidden/>
                <w:szCs w:val="20"/>
              </w:rPr>
              <w:fldChar w:fldCharType="separate"/>
            </w:r>
            <w:r w:rsidR="00B7194B">
              <w:rPr>
                <w:noProof/>
                <w:webHidden/>
                <w:szCs w:val="20"/>
              </w:rPr>
              <w:t>57</w:t>
            </w:r>
            <w:r w:rsidR="002772FD" w:rsidRPr="00F76CF3">
              <w:rPr>
                <w:noProof/>
                <w:webHidden/>
                <w:szCs w:val="20"/>
              </w:rPr>
              <w:fldChar w:fldCharType="end"/>
            </w:r>
          </w:hyperlink>
        </w:p>
        <w:p w14:paraId="4562483D" w14:textId="7384E593"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1" w:history="1">
            <w:r w:rsidR="002772FD" w:rsidRPr="00F76CF3">
              <w:rPr>
                <w:rStyle w:val="Hyperlink"/>
                <w:noProof/>
                <w:szCs w:val="20"/>
              </w:rPr>
              <w:t>8.13</w:t>
            </w:r>
            <w:r w:rsidR="002772FD" w:rsidRPr="00F76CF3">
              <w:rPr>
                <w:rFonts w:eastAsiaTheme="minorEastAsia"/>
                <w:noProof/>
                <w:kern w:val="2"/>
                <w:szCs w:val="20"/>
                <w:lang w:eastAsia="en-GB"/>
                <w14:ligatures w14:val="standardContextual"/>
              </w:rPr>
              <w:tab/>
            </w:r>
            <w:r w:rsidR="002772FD" w:rsidRPr="00F76CF3">
              <w:rPr>
                <w:rStyle w:val="Hyperlink"/>
                <w:noProof/>
                <w:szCs w:val="20"/>
              </w:rPr>
              <w:t>reference to NM</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_Toc196831751 \h </w:instrText>
            </w:r>
            <w:r w:rsidR="002772FD" w:rsidRPr="00F76CF3">
              <w:rPr>
                <w:noProof/>
                <w:webHidden/>
                <w:szCs w:val="20"/>
              </w:rPr>
            </w:r>
            <w:r w:rsidR="002772FD" w:rsidRPr="00F76CF3">
              <w:rPr>
                <w:noProof/>
                <w:webHidden/>
                <w:szCs w:val="20"/>
              </w:rPr>
              <w:fldChar w:fldCharType="separate"/>
            </w:r>
            <w:r w:rsidR="00B7194B">
              <w:rPr>
                <w:noProof/>
                <w:webHidden/>
                <w:szCs w:val="20"/>
              </w:rPr>
              <w:t>58</w:t>
            </w:r>
            <w:r w:rsidR="002772FD" w:rsidRPr="00F76CF3">
              <w:rPr>
                <w:noProof/>
                <w:webHidden/>
                <w:szCs w:val="20"/>
              </w:rPr>
              <w:fldChar w:fldCharType="end"/>
            </w:r>
          </w:hyperlink>
        </w:p>
        <w:p w14:paraId="667A2A7E" w14:textId="542B313F"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2" w:history="1">
            <w:r w:rsidR="002772FD" w:rsidRPr="00F76CF3">
              <w:rPr>
                <w:rStyle w:val="Hyperlink"/>
                <w:noProof/>
                <w:szCs w:val="20"/>
              </w:rPr>
              <w:t>8.14</w:t>
            </w:r>
            <w:r w:rsidR="002772FD" w:rsidRPr="00F76CF3">
              <w:rPr>
                <w:rFonts w:eastAsiaTheme="minorEastAsia"/>
                <w:noProof/>
                <w:kern w:val="2"/>
                <w:szCs w:val="20"/>
                <w:lang w:eastAsia="en-GB"/>
                <w14:ligatures w14:val="standardContextual"/>
              </w:rPr>
              <w:tab/>
            </w:r>
            <w:r w:rsidR="002772FD" w:rsidRPr="00F76CF3">
              <w:rPr>
                <w:rStyle w:val="Hyperlink"/>
                <w:noProof/>
                <w:szCs w:val="20"/>
              </w:rPr>
              <w:t>service specification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_Toc196831752 \h </w:instrText>
            </w:r>
            <w:r w:rsidR="002772FD" w:rsidRPr="00F76CF3">
              <w:rPr>
                <w:noProof/>
                <w:webHidden/>
                <w:szCs w:val="20"/>
              </w:rPr>
            </w:r>
            <w:r w:rsidR="002772FD" w:rsidRPr="00F76CF3">
              <w:rPr>
                <w:noProof/>
                <w:webHidden/>
                <w:szCs w:val="20"/>
              </w:rPr>
              <w:fldChar w:fldCharType="separate"/>
            </w:r>
            <w:r w:rsidR="00B7194B">
              <w:rPr>
                <w:noProof/>
                <w:webHidden/>
                <w:szCs w:val="20"/>
              </w:rPr>
              <w:t>58</w:t>
            </w:r>
            <w:r w:rsidR="002772FD" w:rsidRPr="00F76CF3">
              <w:rPr>
                <w:noProof/>
                <w:webHidden/>
                <w:szCs w:val="20"/>
              </w:rPr>
              <w:fldChar w:fldCharType="end"/>
            </w:r>
          </w:hyperlink>
        </w:p>
        <w:p w14:paraId="77BD17E9" w14:textId="4A0EE3D6"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3" w:history="1">
            <w:r w:rsidR="002772FD" w:rsidRPr="00F76CF3">
              <w:rPr>
                <w:rStyle w:val="Hyperlink"/>
                <w:noProof/>
                <w:szCs w:val="20"/>
              </w:rPr>
              <w:t>8.15</w:t>
            </w:r>
            <w:r w:rsidR="002772FD" w:rsidRPr="00F76CF3">
              <w:rPr>
                <w:rFonts w:eastAsiaTheme="minorEastAsia"/>
                <w:noProof/>
                <w:kern w:val="2"/>
                <w:szCs w:val="20"/>
                <w:lang w:eastAsia="en-GB"/>
                <w14:ligatures w14:val="standardContextual"/>
              </w:rPr>
              <w:tab/>
            </w:r>
            <w:r w:rsidR="002772FD" w:rsidRPr="00F76CF3">
              <w:rPr>
                <w:rStyle w:val="Hyperlink"/>
                <w:noProof/>
                <w:szCs w:val="20"/>
              </w:rPr>
              <w:t>source indication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_Toc196831753 \h </w:instrText>
            </w:r>
            <w:r w:rsidR="002772FD" w:rsidRPr="00F76CF3">
              <w:rPr>
                <w:noProof/>
                <w:webHidden/>
                <w:szCs w:val="20"/>
              </w:rPr>
            </w:r>
            <w:r w:rsidR="002772FD" w:rsidRPr="00F76CF3">
              <w:rPr>
                <w:noProof/>
                <w:webHidden/>
                <w:szCs w:val="20"/>
              </w:rPr>
              <w:fldChar w:fldCharType="separate"/>
            </w:r>
            <w:r w:rsidR="00B7194B">
              <w:rPr>
                <w:noProof/>
                <w:webHidden/>
                <w:szCs w:val="20"/>
              </w:rPr>
              <w:t>58</w:t>
            </w:r>
            <w:r w:rsidR="002772FD" w:rsidRPr="00F76CF3">
              <w:rPr>
                <w:noProof/>
                <w:webHidden/>
                <w:szCs w:val="20"/>
              </w:rPr>
              <w:fldChar w:fldCharType="end"/>
            </w:r>
          </w:hyperlink>
        </w:p>
        <w:p w14:paraId="2C4B3451" w14:textId="25A65F6A"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4" w:history="1">
            <w:r w:rsidR="002772FD" w:rsidRPr="00F76CF3">
              <w:rPr>
                <w:rStyle w:val="Hyperlink"/>
                <w:noProof/>
                <w:szCs w:val="20"/>
              </w:rPr>
              <w:t>8.16</w:t>
            </w:r>
            <w:r w:rsidR="002772FD" w:rsidRPr="00F76CF3">
              <w:rPr>
                <w:rFonts w:eastAsiaTheme="minorEastAsia"/>
                <w:noProof/>
                <w:kern w:val="2"/>
                <w:szCs w:val="20"/>
                <w:lang w:eastAsia="en-GB"/>
                <w14:ligatures w14:val="standardContextual"/>
              </w:rPr>
              <w:tab/>
            </w:r>
            <w:r w:rsidR="002772FD" w:rsidRPr="00F76CF3">
              <w:rPr>
                <w:rStyle w:val="Hyperlink"/>
                <w:noProof/>
                <w:szCs w:val="20"/>
              </w:rPr>
              <w:t>support file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_Toc196831754 \h </w:instrText>
            </w:r>
            <w:r w:rsidR="002772FD" w:rsidRPr="00F76CF3">
              <w:rPr>
                <w:noProof/>
                <w:webHidden/>
                <w:szCs w:val="20"/>
              </w:rPr>
            </w:r>
            <w:r w:rsidR="002772FD" w:rsidRPr="00F76CF3">
              <w:rPr>
                <w:noProof/>
                <w:webHidden/>
                <w:szCs w:val="20"/>
              </w:rPr>
              <w:fldChar w:fldCharType="separate"/>
            </w:r>
            <w:r w:rsidR="00B7194B">
              <w:rPr>
                <w:noProof/>
                <w:webHidden/>
                <w:szCs w:val="20"/>
              </w:rPr>
              <w:t>58</w:t>
            </w:r>
            <w:r w:rsidR="002772FD" w:rsidRPr="00F76CF3">
              <w:rPr>
                <w:noProof/>
                <w:webHidden/>
                <w:szCs w:val="20"/>
              </w:rPr>
              <w:fldChar w:fldCharType="end"/>
            </w:r>
          </w:hyperlink>
        </w:p>
        <w:p w14:paraId="5C22C5D7" w14:textId="7B4A811E"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5" w:history="1">
            <w:r w:rsidR="002772FD" w:rsidRPr="00F76CF3">
              <w:rPr>
                <w:rStyle w:val="Hyperlink"/>
                <w:noProof/>
                <w:szCs w:val="20"/>
              </w:rPr>
              <w:t>8.17</w:t>
            </w:r>
            <w:r w:rsidR="002772FD" w:rsidRPr="00F76CF3">
              <w:rPr>
                <w:rFonts w:eastAsiaTheme="minorEastAsia"/>
                <w:noProof/>
                <w:kern w:val="2"/>
                <w:szCs w:val="20"/>
                <w:lang w:eastAsia="en-GB"/>
                <w14:ligatures w14:val="standardContextual"/>
              </w:rPr>
              <w:tab/>
            </w:r>
            <w:r w:rsidR="002772FD" w:rsidRPr="00F76CF3">
              <w:rPr>
                <w:rStyle w:val="Hyperlink"/>
                <w:noProof/>
                <w:szCs w:val="20"/>
              </w:rPr>
              <w:t>support file specification</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_Toc196831755 \h </w:instrText>
            </w:r>
            <w:r w:rsidR="002772FD" w:rsidRPr="00F76CF3">
              <w:rPr>
                <w:noProof/>
                <w:webHidden/>
                <w:szCs w:val="20"/>
              </w:rPr>
            </w:r>
            <w:r w:rsidR="002772FD" w:rsidRPr="00F76CF3">
              <w:rPr>
                <w:noProof/>
                <w:webHidden/>
                <w:szCs w:val="20"/>
              </w:rPr>
              <w:fldChar w:fldCharType="separate"/>
            </w:r>
            <w:r w:rsidR="00B7194B">
              <w:rPr>
                <w:noProof/>
                <w:webHidden/>
                <w:szCs w:val="20"/>
              </w:rPr>
              <w:t>59</w:t>
            </w:r>
            <w:r w:rsidR="002772FD" w:rsidRPr="00F76CF3">
              <w:rPr>
                <w:noProof/>
                <w:webHidden/>
                <w:szCs w:val="20"/>
              </w:rPr>
              <w:fldChar w:fldCharType="end"/>
            </w:r>
          </w:hyperlink>
        </w:p>
        <w:p w14:paraId="3D0CAEB5" w14:textId="13534D9D"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6" w:history="1">
            <w:r w:rsidR="002772FD" w:rsidRPr="00F76CF3">
              <w:rPr>
                <w:rStyle w:val="Hyperlink"/>
                <w:noProof/>
                <w:szCs w:val="20"/>
              </w:rPr>
              <w:t>8.18</w:t>
            </w:r>
            <w:r w:rsidR="002772FD" w:rsidRPr="00F76CF3">
              <w:rPr>
                <w:rFonts w:eastAsiaTheme="minorEastAsia"/>
                <w:noProof/>
                <w:kern w:val="2"/>
                <w:szCs w:val="20"/>
                <w:lang w:eastAsia="en-GB"/>
                <w14:ligatures w14:val="standardContextual"/>
              </w:rPr>
              <w:tab/>
            </w:r>
            <w:r w:rsidR="002772FD" w:rsidRPr="00F76CF3">
              <w:rPr>
                <w:rStyle w:val="Hyperlink"/>
                <w:noProof/>
                <w:szCs w:val="20"/>
              </w:rPr>
              <w:t>telecommunications</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_Toc196831756 \h </w:instrText>
            </w:r>
            <w:r w:rsidR="002772FD" w:rsidRPr="00F76CF3">
              <w:rPr>
                <w:noProof/>
                <w:webHidden/>
                <w:szCs w:val="20"/>
              </w:rPr>
            </w:r>
            <w:r w:rsidR="002772FD" w:rsidRPr="00F76CF3">
              <w:rPr>
                <w:noProof/>
                <w:webHidden/>
                <w:szCs w:val="20"/>
              </w:rPr>
              <w:fldChar w:fldCharType="separate"/>
            </w:r>
            <w:r w:rsidR="00B7194B">
              <w:rPr>
                <w:noProof/>
                <w:webHidden/>
                <w:szCs w:val="20"/>
              </w:rPr>
              <w:t>59</w:t>
            </w:r>
            <w:r w:rsidR="002772FD" w:rsidRPr="00F76CF3">
              <w:rPr>
                <w:noProof/>
                <w:webHidden/>
                <w:szCs w:val="20"/>
              </w:rPr>
              <w:fldChar w:fldCharType="end"/>
            </w:r>
          </w:hyperlink>
        </w:p>
        <w:p w14:paraId="2A973B49" w14:textId="797BDF5C"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7" w:history="1">
            <w:r w:rsidR="002772FD" w:rsidRPr="00F76CF3">
              <w:rPr>
                <w:rStyle w:val="Hyperlink"/>
                <w:noProof/>
                <w:szCs w:val="20"/>
              </w:rPr>
              <w:t>8.19</w:t>
            </w:r>
            <w:r w:rsidR="002772FD" w:rsidRPr="00F76CF3">
              <w:rPr>
                <w:rFonts w:eastAsiaTheme="minorEastAsia"/>
                <w:noProof/>
                <w:kern w:val="2"/>
                <w:szCs w:val="20"/>
                <w:lang w:eastAsia="en-GB"/>
                <w14:ligatures w14:val="standardContextual"/>
              </w:rPr>
              <w:tab/>
            </w:r>
            <w:r w:rsidR="002772FD" w:rsidRPr="00F76CF3">
              <w:rPr>
                <w:rStyle w:val="Hyperlink"/>
                <w:noProof/>
                <w:szCs w:val="20"/>
              </w:rPr>
              <w:t>time interval of cycle</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_Toc196831757 \h </w:instrText>
            </w:r>
            <w:r w:rsidR="002772FD" w:rsidRPr="00F76CF3">
              <w:rPr>
                <w:noProof/>
                <w:webHidden/>
                <w:szCs w:val="20"/>
              </w:rPr>
            </w:r>
            <w:r w:rsidR="002772FD" w:rsidRPr="00F76CF3">
              <w:rPr>
                <w:noProof/>
                <w:webHidden/>
                <w:szCs w:val="20"/>
              </w:rPr>
              <w:fldChar w:fldCharType="separate"/>
            </w:r>
            <w:r w:rsidR="00B7194B">
              <w:rPr>
                <w:noProof/>
                <w:webHidden/>
                <w:szCs w:val="20"/>
              </w:rPr>
              <w:t>59</w:t>
            </w:r>
            <w:r w:rsidR="002772FD" w:rsidRPr="00F76CF3">
              <w:rPr>
                <w:noProof/>
                <w:webHidden/>
                <w:szCs w:val="20"/>
              </w:rPr>
              <w:fldChar w:fldCharType="end"/>
            </w:r>
          </w:hyperlink>
        </w:p>
        <w:p w14:paraId="06CA17B8" w14:textId="22957F27"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8" w:history="1">
            <w:r w:rsidR="002772FD" w:rsidRPr="00F76CF3">
              <w:rPr>
                <w:rStyle w:val="Hyperlink"/>
                <w:noProof/>
                <w:szCs w:val="20"/>
              </w:rPr>
              <w:t>8.20</w:t>
            </w:r>
            <w:r w:rsidR="002772FD" w:rsidRPr="00F76CF3">
              <w:rPr>
                <w:rFonts w:eastAsiaTheme="minorEastAsia"/>
                <w:noProof/>
                <w:kern w:val="2"/>
                <w:szCs w:val="20"/>
                <w:lang w:eastAsia="en-GB"/>
                <w14:ligatures w14:val="standardContextual"/>
              </w:rPr>
              <w:tab/>
            </w:r>
            <w:r w:rsidR="002772FD" w:rsidRPr="00F76CF3">
              <w:rPr>
                <w:rStyle w:val="Hyperlink"/>
                <w:noProof/>
                <w:szCs w:val="20"/>
              </w:rPr>
              <w:t>time interval of product</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_Toc196831758 \h </w:instrText>
            </w:r>
            <w:r w:rsidR="002772FD" w:rsidRPr="00F76CF3">
              <w:rPr>
                <w:noProof/>
                <w:webHidden/>
                <w:szCs w:val="20"/>
              </w:rPr>
            </w:r>
            <w:r w:rsidR="002772FD" w:rsidRPr="00F76CF3">
              <w:rPr>
                <w:noProof/>
                <w:webHidden/>
                <w:szCs w:val="20"/>
              </w:rPr>
              <w:fldChar w:fldCharType="separate"/>
            </w:r>
            <w:r w:rsidR="00B7194B">
              <w:rPr>
                <w:noProof/>
                <w:webHidden/>
                <w:szCs w:val="20"/>
              </w:rPr>
              <w:t>59</w:t>
            </w:r>
            <w:r w:rsidR="002772FD" w:rsidRPr="00F76CF3">
              <w:rPr>
                <w:noProof/>
                <w:webHidden/>
                <w:szCs w:val="20"/>
              </w:rPr>
              <w:fldChar w:fldCharType="end"/>
            </w:r>
          </w:hyperlink>
        </w:p>
        <w:p w14:paraId="11FCAA2A" w14:textId="7B90401D" w:rsidR="002772FD" w:rsidRPr="00F76CF3" w:rsidRDefault="00990D1F"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68" w:history="1">
            <w:r w:rsidR="002772FD" w:rsidRPr="00F76CF3">
              <w:rPr>
                <w:rStyle w:val="Hyperlink"/>
                <w:noProof/>
                <w:szCs w:val="20"/>
              </w:rPr>
              <w:t>8.21</w:t>
            </w:r>
            <w:r w:rsidR="002772FD" w:rsidRPr="00F76CF3">
              <w:rPr>
                <w:rFonts w:eastAsiaTheme="minorEastAsia"/>
                <w:noProof/>
                <w:kern w:val="2"/>
                <w:szCs w:val="20"/>
                <w:lang w:eastAsia="en-GB"/>
                <w14:ligatures w14:val="standardContextual"/>
              </w:rPr>
              <w:tab/>
            </w:r>
            <w:r w:rsidR="002772FD" w:rsidRPr="00F76CF3">
              <w:rPr>
                <w:rStyle w:val="Hyperlink"/>
                <w:noProof/>
                <w:szCs w:val="20"/>
              </w:rPr>
              <w:t>week of year</w:t>
            </w:r>
            <w:r w:rsidR="002772FD" w:rsidRPr="00F76CF3">
              <w:rPr>
                <w:noProof/>
                <w:webHidden/>
                <w:szCs w:val="20"/>
              </w:rPr>
              <w:tab/>
            </w:r>
            <w:r w:rsidR="002772FD" w:rsidRPr="00F76CF3">
              <w:rPr>
                <w:noProof/>
                <w:webHidden/>
                <w:szCs w:val="20"/>
              </w:rPr>
              <w:fldChar w:fldCharType="begin"/>
            </w:r>
            <w:r w:rsidR="002772FD" w:rsidRPr="00F76CF3">
              <w:rPr>
                <w:noProof/>
                <w:webHidden/>
                <w:szCs w:val="20"/>
              </w:rPr>
              <w:instrText xml:space="preserve"> PAGEREF _Toc196831768 \h </w:instrText>
            </w:r>
            <w:r w:rsidR="002772FD" w:rsidRPr="00F76CF3">
              <w:rPr>
                <w:noProof/>
                <w:webHidden/>
                <w:szCs w:val="20"/>
              </w:rPr>
            </w:r>
            <w:r w:rsidR="002772FD" w:rsidRPr="00F76CF3">
              <w:rPr>
                <w:noProof/>
                <w:webHidden/>
                <w:szCs w:val="20"/>
              </w:rPr>
              <w:fldChar w:fldCharType="separate"/>
            </w:r>
            <w:r w:rsidR="00B7194B">
              <w:rPr>
                <w:noProof/>
                <w:webHidden/>
                <w:szCs w:val="20"/>
              </w:rPr>
              <w:t>60</w:t>
            </w:r>
            <w:r w:rsidR="002772FD" w:rsidRPr="00F76CF3">
              <w:rPr>
                <w:noProof/>
                <w:webHidden/>
                <w:szCs w:val="20"/>
              </w:rPr>
              <w:fldChar w:fldCharType="end"/>
            </w:r>
          </w:hyperlink>
        </w:p>
        <w:p w14:paraId="207DD425" w14:textId="2518C934" w:rsidR="003C22E1" w:rsidRPr="00F76CF3" w:rsidRDefault="006C0392" w:rsidP="00F76CF3">
          <w:pPr>
            <w:spacing w:after="0"/>
            <w:rPr>
              <w:b/>
              <w:sz w:val="20"/>
              <w:szCs w:val="20"/>
            </w:rPr>
          </w:pPr>
          <w:r w:rsidRPr="00F76CF3">
            <w:rPr>
              <w:bCs/>
              <w:sz w:val="20"/>
              <w:szCs w:val="20"/>
            </w:rPr>
            <w:fldChar w:fldCharType="end"/>
          </w:r>
        </w:p>
      </w:sdtContent>
    </w:sdt>
    <w:p w14:paraId="0F2CF02A" w14:textId="77777777" w:rsidR="00F96791" w:rsidRPr="00F76CF3" w:rsidRDefault="00F96791" w:rsidP="00F76CF3">
      <w:pPr>
        <w:spacing w:after="0"/>
        <w:rPr>
          <w:sz w:val="20"/>
          <w:szCs w:val="20"/>
        </w:rPr>
        <w:sectPr w:rsidR="00F96791" w:rsidRPr="00F76CF3" w:rsidSect="00B97BA4">
          <w:pgSz w:w="11910" w:h="16850"/>
          <w:pgMar w:top="650" w:right="700" w:bottom="822" w:left="1320" w:header="720" w:footer="907" w:gutter="0"/>
          <w:pgNumType w:fmt="lowerRoman"/>
          <w:cols w:space="720"/>
          <w:docGrid w:linePitch="299"/>
        </w:sectPr>
      </w:pPr>
    </w:p>
    <w:p w14:paraId="4A06278A" w14:textId="77777777" w:rsidR="00F96791" w:rsidRPr="00476F48" w:rsidRDefault="00F96791">
      <w:pPr>
        <w:pStyle w:val="BodyText"/>
        <w:rPr>
          <w:sz w:val="18"/>
        </w:rPr>
      </w:pPr>
    </w:p>
    <w:p w14:paraId="6927C062" w14:textId="77777777" w:rsidR="00F96791" w:rsidRPr="00476F48" w:rsidRDefault="00F96791">
      <w:pPr>
        <w:pStyle w:val="BodyText"/>
        <w:rPr>
          <w:sz w:val="18"/>
        </w:rPr>
      </w:pPr>
    </w:p>
    <w:p w14:paraId="313F986F" w14:textId="77777777" w:rsidR="00F96791" w:rsidRPr="00476F48" w:rsidRDefault="00F96791">
      <w:pPr>
        <w:pStyle w:val="BodyText"/>
        <w:spacing w:before="6"/>
        <w:rPr>
          <w:sz w:val="18"/>
        </w:rPr>
      </w:pPr>
    </w:p>
    <w:p w14:paraId="6FC7AB65" w14:textId="77777777" w:rsidR="00F96791" w:rsidRPr="00476F48" w:rsidRDefault="008B6669">
      <w:pPr>
        <w:pStyle w:val="Heading1"/>
        <w:spacing w:before="93"/>
        <w:ind w:left="3323" w:right="3935" w:firstLine="0"/>
        <w:jc w:val="center"/>
      </w:pPr>
      <w:bookmarkStart w:id="1" w:name="_Toc196831497"/>
      <w:r w:rsidRPr="00476F48">
        <w:t>Document</w:t>
      </w:r>
      <w:r w:rsidRPr="00476F48">
        <w:rPr>
          <w:spacing w:val="-1"/>
        </w:rPr>
        <w:t xml:space="preserve"> </w:t>
      </w:r>
      <w:r w:rsidRPr="00476F48">
        <w:t>History</w:t>
      </w:r>
      <w:bookmarkEnd w:id="1"/>
    </w:p>
    <w:p w14:paraId="5A07300F" w14:textId="77777777" w:rsidR="00F96791" w:rsidRPr="00476F48" w:rsidRDefault="008B6669">
      <w:pPr>
        <w:pStyle w:val="BodyText"/>
        <w:spacing w:before="162"/>
        <w:ind w:left="120" w:right="746"/>
        <w:jc w:val="both"/>
      </w:pPr>
      <w:r w:rsidRPr="00476F48">
        <w:t>Changes to this Product Specification are coordinated by the IHO Nautical Information Provision</w:t>
      </w:r>
      <w:r w:rsidRPr="00476F48">
        <w:rPr>
          <w:spacing w:val="1"/>
        </w:rPr>
        <w:t xml:space="preserve"> </w:t>
      </w:r>
      <w:r w:rsidRPr="00476F48">
        <w:t>Working</w:t>
      </w:r>
      <w:r w:rsidRPr="00476F48">
        <w:rPr>
          <w:spacing w:val="-11"/>
        </w:rPr>
        <w:t xml:space="preserve"> </w:t>
      </w:r>
      <w:r w:rsidRPr="00476F48">
        <w:t>Group</w:t>
      </w:r>
      <w:r w:rsidRPr="00476F48">
        <w:rPr>
          <w:spacing w:val="-9"/>
        </w:rPr>
        <w:t xml:space="preserve"> </w:t>
      </w:r>
      <w:r w:rsidRPr="00476F48">
        <w:t>(NIPWG).</w:t>
      </w:r>
      <w:r w:rsidRPr="00476F48">
        <w:rPr>
          <w:spacing w:val="-10"/>
        </w:rPr>
        <w:t xml:space="preserve"> </w:t>
      </w:r>
      <w:r w:rsidRPr="00476F48">
        <w:t>New</w:t>
      </w:r>
      <w:r w:rsidRPr="00476F48">
        <w:rPr>
          <w:spacing w:val="-11"/>
        </w:rPr>
        <w:t xml:space="preserve"> </w:t>
      </w:r>
      <w:r w:rsidRPr="00476F48">
        <w:t>editions</w:t>
      </w:r>
      <w:r w:rsidRPr="00476F48">
        <w:rPr>
          <w:spacing w:val="-7"/>
        </w:rPr>
        <w:t xml:space="preserve"> </w:t>
      </w:r>
      <w:r w:rsidRPr="00476F48">
        <w:t>will</w:t>
      </w:r>
      <w:r w:rsidRPr="00476F48">
        <w:rPr>
          <w:spacing w:val="-9"/>
        </w:rPr>
        <w:t xml:space="preserve"> </w:t>
      </w:r>
      <w:r w:rsidRPr="00476F48">
        <w:t>be</w:t>
      </w:r>
      <w:r w:rsidRPr="00476F48">
        <w:rPr>
          <w:spacing w:val="-10"/>
        </w:rPr>
        <w:t xml:space="preserve"> </w:t>
      </w:r>
      <w:r w:rsidRPr="00476F48">
        <w:t>made</w:t>
      </w:r>
      <w:r w:rsidRPr="00476F48">
        <w:rPr>
          <w:spacing w:val="-9"/>
        </w:rPr>
        <w:t xml:space="preserve"> </w:t>
      </w:r>
      <w:r w:rsidRPr="00476F48">
        <w:t>available</w:t>
      </w:r>
      <w:r w:rsidRPr="00476F48">
        <w:rPr>
          <w:spacing w:val="-8"/>
        </w:rPr>
        <w:t xml:space="preserve"> </w:t>
      </w:r>
      <w:r w:rsidRPr="00476F48">
        <w:t>via</w:t>
      </w:r>
      <w:r w:rsidRPr="00476F48">
        <w:rPr>
          <w:spacing w:val="-10"/>
        </w:rPr>
        <w:t xml:space="preserve"> </w:t>
      </w:r>
      <w:r w:rsidRPr="00476F48">
        <w:t>the</w:t>
      </w:r>
      <w:r w:rsidRPr="00476F48">
        <w:rPr>
          <w:spacing w:val="-10"/>
        </w:rPr>
        <w:t xml:space="preserve"> </w:t>
      </w:r>
      <w:r w:rsidRPr="00476F48">
        <w:t>IHO</w:t>
      </w:r>
      <w:r w:rsidRPr="00476F48">
        <w:rPr>
          <w:spacing w:val="-7"/>
        </w:rPr>
        <w:t xml:space="preserve"> </w:t>
      </w:r>
      <w:r w:rsidRPr="00476F48">
        <w:t>web</w:t>
      </w:r>
      <w:r w:rsidRPr="00476F48">
        <w:rPr>
          <w:spacing w:val="-9"/>
        </w:rPr>
        <w:t xml:space="preserve"> </w:t>
      </w:r>
      <w:r w:rsidRPr="00476F48">
        <w:t>site.</w:t>
      </w:r>
      <w:r w:rsidRPr="00476F48">
        <w:rPr>
          <w:spacing w:val="-8"/>
        </w:rPr>
        <w:t xml:space="preserve"> </w:t>
      </w:r>
      <w:r w:rsidRPr="00476F48">
        <w:t>Maintenance</w:t>
      </w:r>
      <w:r w:rsidRPr="00476F48">
        <w:rPr>
          <w:spacing w:val="-7"/>
        </w:rPr>
        <w:t xml:space="preserve"> </w:t>
      </w:r>
      <w:r w:rsidRPr="00476F48">
        <w:t>of</w:t>
      </w:r>
      <w:r w:rsidRPr="00476F48">
        <w:rPr>
          <w:spacing w:val="-8"/>
        </w:rPr>
        <w:t xml:space="preserve"> </w:t>
      </w:r>
      <w:r w:rsidRPr="00476F48">
        <w:t>the</w:t>
      </w:r>
      <w:r w:rsidRPr="00476F48">
        <w:rPr>
          <w:spacing w:val="-53"/>
        </w:rPr>
        <w:t xml:space="preserve"> </w:t>
      </w:r>
      <w:r w:rsidRPr="00476F48">
        <w:t>Product Specification</w:t>
      </w:r>
      <w:r w:rsidRPr="00476F48">
        <w:rPr>
          <w:spacing w:val="-2"/>
        </w:rPr>
        <w:t xml:space="preserve"> </w:t>
      </w:r>
      <w:r w:rsidRPr="00476F48">
        <w:t>shall</w:t>
      </w:r>
      <w:r w:rsidRPr="00476F48">
        <w:rPr>
          <w:spacing w:val="2"/>
        </w:rPr>
        <w:t xml:space="preserve"> </w:t>
      </w:r>
      <w:r w:rsidRPr="00476F48">
        <w:t>conform</w:t>
      </w:r>
      <w:r w:rsidRPr="00476F48">
        <w:rPr>
          <w:spacing w:val="6"/>
        </w:rPr>
        <w:t xml:space="preserve"> </w:t>
      </w:r>
      <w:r w:rsidRPr="00476F48">
        <w:t>to</w:t>
      </w:r>
      <w:r w:rsidRPr="00476F48">
        <w:rPr>
          <w:spacing w:val="-1"/>
        </w:rPr>
        <w:t xml:space="preserve"> </w:t>
      </w:r>
      <w:r w:rsidRPr="00476F48">
        <w:t>IHO</w:t>
      </w:r>
      <w:r w:rsidRPr="00476F48">
        <w:rPr>
          <w:spacing w:val="-1"/>
        </w:rPr>
        <w:t xml:space="preserve"> </w:t>
      </w:r>
      <w:r w:rsidRPr="00476F48">
        <w:t>Technical</w:t>
      </w:r>
      <w:r w:rsidRPr="00476F48">
        <w:rPr>
          <w:spacing w:val="-1"/>
        </w:rPr>
        <w:t xml:space="preserve"> </w:t>
      </w:r>
      <w:r w:rsidRPr="00476F48">
        <w:t>Resolution</w:t>
      </w:r>
      <w:r w:rsidRPr="00476F48">
        <w:rPr>
          <w:spacing w:val="-2"/>
        </w:rPr>
        <w:t xml:space="preserve"> </w:t>
      </w:r>
      <w:r w:rsidRPr="00476F48">
        <w:t>2/2007</w:t>
      </w:r>
      <w:r w:rsidRPr="00476F48">
        <w:rPr>
          <w:spacing w:val="-1"/>
        </w:rPr>
        <w:t xml:space="preserve"> </w:t>
      </w:r>
      <w:r w:rsidRPr="00476F48">
        <w:t>(as</w:t>
      </w:r>
      <w:r w:rsidRPr="00476F48">
        <w:rPr>
          <w:spacing w:val="-1"/>
        </w:rPr>
        <w:t xml:space="preserve"> </w:t>
      </w:r>
      <w:r w:rsidRPr="00476F48">
        <w:t>amended).</w:t>
      </w:r>
    </w:p>
    <w:p w14:paraId="60CB9EB7" w14:textId="77777777" w:rsidR="00F96791" w:rsidRPr="00476F48" w:rsidRDefault="00F96791">
      <w:pPr>
        <w:pStyle w:val="BodyText"/>
        <w:spacing w:before="2"/>
        <w:rPr>
          <w:sz w:val="14"/>
        </w:rPr>
      </w:pPr>
    </w:p>
    <w:tbl>
      <w:tblPr>
        <w:tblStyle w:val="TableNormal1"/>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5"/>
        <w:gridCol w:w="1416"/>
        <w:gridCol w:w="1559"/>
        <w:gridCol w:w="4536"/>
      </w:tblGrid>
      <w:tr w:rsidR="00F96791" w:rsidRPr="00476F48" w14:paraId="5D6D8FA5" w14:textId="77777777">
        <w:trPr>
          <w:trHeight w:val="580"/>
        </w:trPr>
        <w:tc>
          <w:tcPr>
            <w:tcW w:w="1555" w:type="dxa"/>
            <w:shd w:val="clear" w:color="auto" w:fill="D9D9D9"/>
          </w:tcPr>
          <w:p w14:paraId="7E94C890" w14:textId="77777777" w:rsidR="00F96791" w:rsidRPr="00476F48" w:rsidRDefault="008B6669">
            <w:pPr>
              <w:pStyle w:val="TableParagraph"/>
              <w:spacing w:before="54"/>
              <w:ind w:left="115" w:right="654"/>
              <w:rPr>
                <w:b/>
                <w:sz w:val="20"/>
              </w:rPr>
            </w:pPr>
            <w:r w:rsidRPr="00476F48">
              <w:rPr>
                <w:b/>
                <w:sz w:val="20"/>
              </w:rPr>
              <w:t>Version</w:t>
            </w:r>
            <w:r w:rsidRPr="00476F48">
              <w:rPr>
                <w:b/>
                <w:spacing w:val="-53"/>
                <w:sz w:val="20"/>
              </w:rPr>
              <w:t xml:space="preserve"> </w:t>
            </w:r>
            <w:r w:rsidRPr="00476F48">
              <w:rPr>
                <w:b/>
                <w:sz w:val="20"/>
              </w:rPr>
              <w:t>Number</w:t>
            </w:r>
          </w:p>
        </w:tc>
        <w:tc>
          <w:tcPr>
            <w:tcW w:w="1416" w:type="dxa"/>
            <w:shd w:val="clear" w:color="auto" w:fill="D9D9D9"/>
          </w:tcPr>
          <w:p w14:paraId="2CDF46B5" w14:textId="77777777" w:rsidR="00F96791" w:rsidRPr="00476F48" w:rsidRDefault="008B6669">
            <w:pPr>
              <w:pStyle w:val="TableParagraph"/>
              <w:spacing w:before="54"/>
              <w:ind w:left="115"/>
              <w:rPr>
                <w:b/>
                <w:sz w:val="20"/>
              </w:rPr>
            </w:pPr>
            <w:r w:rsidRPr="00476F48">
              <w:rPr>
                <w:b/>
                <w:sz w:val="20"/>
              </w:rPr>
              <w:t>Date</w:t>
            </w:r>
          </w:p>
        </w:tc>
        <w:tc>
          <w:tcPr>
            <w:tcW w:w="1559" w:type="dxa"/>
            <w:shd w:val="clear" w:color="auto" w:fill="D9D9D9"/>
          </w:tcPr>
          <w:p w14:paraId="0CA8541D" w14:textId="77777777" w:rsidR="00F96791" w:rsidRPr="00476F48" w:rsidRDefault="008B6669">
            <w:pPr>
              <w:pStyle w:val="TableParagraph"/>
              <w:spacing w:before="54"/>
              <w:ind w:left="115"/>
              <w:rPr>
                <w:b/>
                <w:sz w:val="20"/>
              </w:rPr>
            </w:pPr>
            <w:r w:rsidRPr="00476F48">
              <w:rPr>
                <w:b/>
                <w:sz w:val="20"/>
              </w:rPr>
              <w:t>Approved</w:t>
            </w:r>
            <w:r w:rsidRPr="00476F48">
              <w:rPr>
                <w:b/>
                <w:spacing w:val="-3"/>
                <w:sz w:val="20"/>
              </w:rPr>
              <w:t xml:space="preserve"> </w:t>
            </w:r>
            <w:r w:rsidRPr="00476F48">
              <w:rPr>
                <w:b/>
                <w:sz w:val="20"/>
              </w:rPr>
              <w:t>By</w:t>
            </w:r>
          </w:p>
        </w:tc>
        <w:tc>
          <w:tcPr>
            <w:tcW w:w="4536" w:type="dxa"/>
            <w:shd w:val="clear" w:color="auto" w:fill="D9D9D9"/>
          </w:tcPr>
          <w:p w14:paraId="30AFA584" w14:textId="77777777" w:rsidR="00F96791" w:rsidRPr="00476F48" w:rsidRDefault="008B6669">
            <w:pPr>
              <w:pStyle w:val="TableParagraph"/>
              <w:spacing w:before="54"/>
              <w:ind w:left="116"/>
              <w:rPr>
                <w:b/>
                <w:sz w:val="20"/>
              </w:rPr>
            </w:pPr>
            <w:r w:rsidRPr="00476F48">
              <w:rPr>
                <w:b/>
                <w:sz w:val="20"/>
              </w:rPr>
              <w:t>Purpose</w:t>
            </w:r>
          </w:p>
        </w:tc>
      </w:tr>
      <w:tr w:rsidR="00F96791" w:rsidRPr="00476F48" w14:paraId="43D2B49C" w14:textId="77777777">
        <w:trPr>
          <w:trHeight w:val="350"/>
        </w:trPr>
        <w:tc>
          <w:tcPr>
            <w:tcW w:w="1555" w:type="dxa"/>
          </w:tcPr>
          <w:p w14:paraId="4F2C8CD9" w14:textId="77777777" w:rsidR="00F96791" w:rsidRPr="00476F48" w:rsidRDefault="008B6669" w:rsidP="00862B43">
            <w:pPr>
              <w:pStyle w:val="TableParagraph"/>
              <w:spacing w:before="57"/>
              <w:ind w:left="116"/>
              <w:rPr>
                <w:sz w:val="20"/>
              </w:rPr>
            </w:pPr>
            <w:r w:rsidRPr="00476F48">
              <w:rPr>
                <w:sz w:val="20"/>
              </w:rPr>
              <w:t>1.0.0</w:t>
            </w:r>
          </w:p>
        </w:tc>
        <w:tc>
          <w:tcPr>
            <w:tcW w:w="1416" w:type="dxa"/>
          </w:tcPr>
          <w:p w14:paraId="7B244DD9" w14:textId="77777777" w:rsidR="00F96791" w:rsidRPr="00476F48" w:rsidRDefault="008B6669">
            <w:pPr>
              <w:pStyle w:val="TableParagraph"/>
              <w:spacing w:before="57"/>
              <w:ind w:left="115"/>
              <w:rPr>
                <w:sz w:val="20"/>
              </w:rPr>
            </w:pPr>
            <w:r w:rsidRPr="00476F48">
              <w:rPr>
                <w:sz w:val="20"/>
              </w:rPr>
              <w:t>11 Mar 2022</w:t>
            </w:r>
          </w:p>
        </w:tc>
        <w:tc>
          <w:tcPr>
            <w:tcW w:w="1559" w:type="dxa"/>
          </w:tcPr>
          <w:p w14:paraId="3ACB890D" w14:textId="77777777" w:rsidR="00F96791" w:rsidRPr="00476F48" w:rsidRDefault="008B6669">
            <w:pPr>
              <w:pStyle w:val="TableParagraph"/>
              <w:spacing w:before="57"/>
              <w:ind w:left="115"/>
              <w:rPr>
                <w:sz w:val="20"/>
              </w:rPr>
            </w:pPr>
            <w:r w:rsidRPr="00476F48">
              <w:rPr>
                <w:sz w:val="20"/>
              </w:rPr>
              <w:t>NIPWG</w:t>
            </w:r>
          </w:p>
        </w:tc>
        <w:tc>
          <w:tcPr>
            <w:tcW w:w="4536" w:type="dxa"/>
          </w:tcPr>
          <w:p w14:paraId="2D557E15" w14:textId="77777777" w:rsidR="00F96791" w:rsidRPr="00476F48" w:rsidRDefault="008B6669">
            <w:pPr>
              <w:pStyle w:val="TableParagraph"/>
              <w:spacing w:before="57"/>
              <w:ind w:left="116"/>
              <w:rPr>
                <w:sz w:val="20"/>
              </w:rPr>
            </w:pPr>
            <w:r w:rsidRPr="00476F48">
              <w:rPr>
                <w:sz w:val="20"/>
              </w:rPr>
              <w:t>Release</w:t>
            </w:r>
            <w:r w:rsidRPr="00476F48">
              <w:rPr>
                <w:spacing w:val="-4"/>
                <w:sz w:val="20"/>
              </w:rPr>
              <w:t xml:space="preserve"> </w:t>
            </w:r>
            <w:r w:rsidRPr="00476F48">
              <w:rPr>
                <w:sz w:val="20"/>
              </w:rPr>
              <w:t>1.0.0</w:t>
            </w:r>
          </w:p>
        </w:tc>
      </w:tr>
      <w:tr w:rsidR="00F96791" w:rsidRPr="00476F48" w14:paraId="7E32F704" w14:textId="77777777">
        <w:trPr>
          <w:trHeight w:val="578"/>
        </w:trPr>
        <w:tc>
          <w:tcPr>
            <w:tcW w:w="1555" w:type="dxa"/>
          </w:tcPr>
          <w:p w14:paraId="05679B5E" w14:textId="77777777" w:rsidR="00F96791" w:rsidRPr="00476F48" w:rsidRDefault="008B6669" w:rsidP="00862B43">
            <w:pPr>
              <w:pStyle w:val="TableParagraph"/>
              <w:spacing w:before="57"/>
              <w:ind w:left="116"/>
              <w:rPr>
                <w:sz w:val="20"/>
              </w:rPr>
            </w:pPr>
            <w:r w:rsidRPr="00476F48">
              <w:rPr>
                <w:sz w:val="20"/>
              </w:rPr>
              <w:t>1.0.0</w:t>
            </w:r>
          </w:p>
        </w:tc>
        <w:tc>
          <w:tcPr>
            <w:tcW w:w="1416" w:type="dxa"/>
          </w:tcPr>
          <w:p w14:paraId="72C01EB1" w14:textId="0033EEED" w:rsidR="00F96791" w:rsidRPr="00476F48" w:rsidRDefault="001F7F36">
            <w:pPr>
              <w:pStyle w:val="TableParagraph"/>
              <w:spacing w:before="57"/>
              <w:ind w:left="115"/>
              <w:rPr>
                <w:sz w:val="20"/>
              </w:rPr>
            </w:pPr>
            <w:r w:rsidRPr="00476F48">
              <w:rPr>
                <w:sz w:val="20"/>
              </w:rPr>
              <w:t>May 2022</w:t>
            </w:r>
          </w:p>
        </w:tc>
        <w:tc>
          <w:tcPr>
            <w:tcW w:w="1559" w:type="dxa"/>
          </w:tcPr>
          <w:p w14:paraId="4F665952" w14:textId="77777777" w:rsidR="00F96791" w:rsidRPr="00476F48" w:rsidRDefault="008B6669">
            <w:pPr>
              <w:pStyle w:val="TableParagraph"/>
              <w:spacing w:before="57"/>
              <w:ind w:left="115"/>
              <w:rPr>
                <w:sz w:val="20"/>
              </w:rPr>
            </w:pPr>
            <w:r w:rsidRPr="00476F48">
              <w:rPr>
                <w:sz w:val="20"/>
              </w:rPr>
              <w:t>HSSC</w:t>
            </w:r>
          </w:p>
        </w:tc>
        <w:tc>
          <w:tcPr>
            <w:tcW w:w="4536" w:type="dxa"/>
          </w:tcPr>
          <w:p w14:paraId="247D83B8" w14:textId="77777777" w:rsidR="00F96791" w:rsidRPr="00476F48" w:rsidRDefault="008B6669">
            <w:pPr>
              <w:pStyle w:val="TableParagraph"/>
              <w:spacing w:before="57"/>
              <w:ind w:left="116" w:right="50"/>
              <w:rPr>
                <w:sz w:val="20"/>
              </w:rPr>
            </w:pPr>
            <w:r w:rsidRPr="00476F48">
              <w:rPr>
                <w:sz w:val="20"/>
              </w:rPr>
              <w:t>Initial</w:t>
            </w:r>
            <w:r w:rsidRPr="00476F48">
              <w:rPr>
                <w:spacing w:val="2"/>
                <w:sz w:val="20"/>
              </w:rPr>
              <w:t xml:space="preserve"> </w:t>
            </w:r>
            <w:r w:rsidRPr="00476F48">
              <w:rPr>
                <w:sz w:val="20"/>
              </w:rPr>
              <w:t>published</w:t>
            </w:r>
            <w:r w:rsidRPr="00476F48">
              <w:rPr>
                <w:spacing w:val="2"/>
                <w:sz w:val="20"/>
              </w:rPr>
              <w:t xml:space="preserve"> </w:t>
            </w:r>
            <w:r w:rsidRPr="00476F48">
              <w:rPr>
                <w:sz w:val="20"/>
              </w:rPr>
              <w:t>version</w:t>
            </w:r>
            <w:r w:rsidRPr="00476F48">
              <w:rPr>
                <w:spacing w:val="2"/>
                <w:sz w:val="20"/>
              </w:rPr>
              <w:t xml:space="preserve"> </w:t>
            </w:r>
            <w:r w:rsidRPr="00476F48">
              <w:rPr>
                <w:sz w:val="20"/>
              </w:rPr>
              <w:t>for</w:t>
            </w:r>
            <w:r w:rsidRPr="00476F48">
              <w:rPr>
                <w:spacing w:val="2"/>
                <w:sz w:val="20"/>
              </w:rPr>
              <w:t xml:space="preserve"> </w:t>
            </w:r>
            <w:r w:rsidRPr="00476F48">
              <w:rPr>
                <w:sz w:val="20"/>
              </w:rPr>
              <w:t>evaluation</w:t>
            </w:r>
            <w:r w:rsidRPr="00476F48">
              <w:rPr>
                <w:spacing w:val="2"/>
                <w:sz w:val="20"/>
              </w:rPr>
              <w:t xml:space="preserve"> </w:t>
            </w:r>
            <w:r w:rsidRPr="00476F48">
              <w:rPr>
                <w:sz w:val="20"/>
              </w:rPr>
              <w:t>and</w:t>
            </w:r>
            <w:r w:rsidRPr="00476F48">
              <w:rPr>
                <w:spacing w:val="-53"/>
                <w:sz w:val="20"/>
              </w:rPr>
              <w:t xml:space="preserve"> </w:t>
            </w:r>
            <w:r w:rsidRPr="00476F48">
              <w:rPr>
                <w:sz w:val="20"/>
              </w:rPr>
              <w:t>testing.</w:t>
            </w:r>
          </w:p>
        </w:tc>
      </w:tr>
      <w:tr w:rsidR="001F7F36" w:rsidRPr="00476F48" w14:paraId="51070708" w14:textId="77777777">
        <w:trPr>
          <w:trHeight w:val="350"/>
        </w:trPr>
        <w:tc>
          <w:tcPr>
            <w:tcW w:w="1555" w:type="dxa"/>
          </w:tcPr>
          <w:p w14:paraId="043B581B" w14:textId="4772A2BB" w:rsidR="001F7F36" w:rsidRPr="00476F48" w:rsidRDefault="001F7F36" w:rsidP="00862B43">
            <w:pPr>
              <w:pStyle w:val="TableParagraph"/>
              <w:spacing w:before="57"/>
              <w:ind w:left="116"/>
              <w:rPr>
                <w:sz w:val="20"/>
              </w:rPr>
            </w:pPr>
            <w:r w:rsidRPr="00476F48">
              <w:rPr>
                <w:rFonts w:hint="eastAsia"/>
                <w:sz w:val="20"/>
              </w:rPr>
              <w:t xml:space="preserve"> </w:t>
            </w:r>
            <w:r w:rsidRPr="00476F48">
              <w:rPr>
                <w:sz w:val="20"/>
              </w:rPr>
              <w:t>1.1.0</w:t>
            </w:r>
          </w:p>
        </w:tc>
        <w:tc>
          <w:tcPr>
            <w:tcW w:w="1416" w:type="dxa"/>
          </w:tcPr>
          <w:p w14:paraId="73AFBCD4" w14:textId="21226037" w:rsidR="001F7F36" w:rsidRPr="00476F48" w:rsidRDefault="001F7F36" w:rsidP="00862B43">
            <w:pPr>
              <w:pStyle w:val="TableParagraph"/>
              <w:spacing w:before="57"/>
              <w:ind w:left="115"/>
              <w:rPr>
                <w:sz w:val="20"/>
              </w:rPr>
            </w:pPr>
            <w:r w:rsidRPr="00476F48">
              <w:rPr>
                <w:sz w:val="20"/>
              </w:rPr>
              <w:t>Oct 2023</w:t>
            </w:r>
          </w:p>
        </w:tc>
        <w:tc>
          <w:tcPr>
            <w:tcW w:w="1559" w:type="dxa"/>
          </w:tcPr>
          <w:p w14:paraId="37EBF39F" w14:textId="53F4ABB2" w:rsidR="001F7F36" w:rsidRPr="00476F48" w:rsidRDefault="001F7F36" w:rsidP="00862B43">
            <w:pPr>
              <w:pStyle w:val="TableParagraph"/>
              <w:spacing w:before="57"/>
              <w:ind w:left="115"/>
              <w:rPr>
                <w:sz w:val="20"/>
              </w:rPr>
            </w:pPr>
            <w:r w:rsidRPr="00476F48">
              <w:rPr>
                <w:sz w:val="20"/>
              </w:rPr>
              <w:t>KHOA</w:t>
            </w:r>
          </w:p>
        </w:tc>
        <w:tc>
          <w:tcPr>
            <w:tcW w:w="4536" w:type="dxa"/>
          </w:tcPr>
          <w:p w14:paraId="71EDF619" w14:textId="3ED1D1AE" w:rsidR="001F7F36" w:rsidRPr="00476F48" w:rsidRDefault="001F7F36" w:rsidP="00862B43">
            <w:pPr>
              <w:pStyle w:val="TableParagraph"/>
              <w:spacing w:before="57"/>
              <w:ind w:left="116"/>
              <w:rPr>
                <w:sz w:val="20"/>
              </w:rPr>
            </w:pPr>
            <w:r w:rsidRPr="00476F48">
              <w:rPr>
                <w:sz w:val="20"/>
              </w:rPr>
              <w:t>Align with S-100 Ed 5.0.0 evaluation and testing.</w:t>
            </w:r>
          </w:p>
        </w:tc>
      </w:tr>
      <w:tr w:rsidR="006E4C86" w:rsidRPr="00476F48" w14:paraId="19AFBD1D" w14:textId="77777777">
        <w:trPr>
          <w:trHeight w:val="350"/>
        </w:trPr>
        <w:tc>
          <w:tcPr>
            <w:tcW w:w="1555" w:type="dxa"/>
          </w:tcPr>
          <w:p w14:paraId="15A591C1" w14:textId="0F8D7C9D" w:rsidR="006E4C86" w:rsidRPr="00476F48" w:rsidRDefault="006E4C86" w:rsidP="00862B43">
            <w:pPr>
              <w:pStyle w:val="TableParagraph"/>
              <w:spacing w:before="57"/>
              <w:ind w:left="116" w:firstLineChars="15" w:firstLine="30"/>
              <w:rPr>
                <w:sz w:val="20"/>
              </w:rPr>
            </w:pPr>
            <w:r w:rsidRPr="00476F48">
              <w:rPr>
                <w:sz w:val="20"/>
              </w:rPr>
              <w:t>1.2.0</w:t>
            </w:r>
          </w:p>
        </w:tc>
        <w:tc>
          <w:tcPr>
            <w:tcW w:w="1416" w:type="dxa"/>
          </w:tcPr>
          <w:p w14:paraId="0BD55668" w14:textId="41F24443" w:rsidR="006E4C86" w:rsidRPr="00476F48" w:rsidRDefault="006E4C86" w:rsidP="00862B43">
            <w:pPr>
              <w:pStyle w:val="TableParagraph"/>
              <w:spacing w:before="57"/>
              <w:ind w:left="115"/>
              <w:rPr>
                <w:sz w:val="20"/>
              </w:rPr>
            </w:pPr>
            <w:r w:rsidRPr="00476F48">
              <w:rPr>
                <w:sz w:val="20"/>
              </w:rPr>
              <w:t>Feb 2024</w:t>
            </w:r>
          </w:p>
        </w:tc>
        <w:tc>
          <w:tcPr>
            <w:tcW w:w="1559" w:type="dxa"/>
          </w:tcPr>
          <w:p w14:paraId="12609D97" w14:textId="0631A525" w:rsidR="006E4C86" w:rsidRPr="00476F48" w:rsidRDefault="006E4C86" w:rsidP="00862B43">
            <w:pPr>
              <w:pStyle w:val="TableParagraph"/>
              <w:spacing w:before="57"/>
              <w:ind w:left="115"/>
              <w:rPr>
                <w:sz w:val="20"/>
              </w:rPr>
            </w:pPr>
            <w:r w:rsidRPr="00476F48">
              <w:rPr>
                <w:sz w:val="20"/>
              </w:rPr>
              <w:t>KHOA</w:t>
            </w:r>
          </w:p>
        </w:tc>
        <w:tc>
          <w:tcPr>
            <w:tcW w:w="4536" w:type="dxa"/>
          </w:tcPr>
          <w:p w14:paraId="1F8A5A1D" w14:textId="39993803" w:rsidR="006E4C86" w:rsidRPr="00476F48" w:rsidRDefault="006E4C86" w:rsidP="00862B43">
            <w:pPr>
              <w:pStyle w:val="TableParagraph"/>
              <w:spacing w:before="57"/>
              <w:ind w:left="116"/>
              <w:rPr>
                <w:sz w:val="20"/>
              </w:rPr>
            </w:pPr>
            <w:r w:rsidRPr="00476F48">
              <w:rPr>
                <w:sz w:val="20"/>
              </w:rPr>
              <w:t xml:space="preserve">Revised Data </w:t>
            </w:r>
            <w:proofErr w:type="spellStart"/>
            <w:r w:rsidRPr="00476F48">
              <w:rPr>
                <w:sz w:val="20"/>
              </w:rPr>
              <w:t>Modeling</w:t>
            </w:r>
            <w:proofErr w:type="spellEnd"/>
          </w:p>
        </w:tc>
      </w:tr>
      <w:tr w:rsidR="00E37798" w:rsidRPr="00476F48" w14:paraId="38D7EEE8" w14:textId="77777777">
        <w:trPr>
          <w:trHeight w:val="350"/>
        </w:trPr>
        <w:tc>
          <w:tcPr>
            <w:tcW w:w="1555" w:type="dxa"/>
          </w:tcPr>
          <w:p w14:paraId="05F6CC51" w14:textId="1BAAF257" w:rsidR="00E37798" w:rsidRPr="00476F48" w:rsidRDefault="00E37798" w:rsidP="00E37798">
            <w:pPr>
              <w:pStyle w:val="TableParagraph"/>
              <w:spacing w:before="57"/>
              <w:ind w:left="116" w:firstLineChars="15" w:firstLine="30"/>
              <w:rPr>
                <w:sz w:val="20"/>
              </w:rPr>
            </w:pPr>
            <w:r w:rsidRPr="00476F48">
              <w:rPr>
                <w:sz w:val="20"/>
              </w:rPr>
              <w:t>2.0.0</w:t>
            </w:r>
          </w:p>
        </w:tc>
        <w:tc>
          <w:tcPr>
            <w:tcW w:w="1416" w:type="dxa"/>
          </w:tcPr>
          <w:p w14:paraId="6808FD8A" w14:textId="35EF48C0" w:rsidR="00E37798" w:rsidRPr="00476F48" w:rsidRDefault="005C665F" w:rsidP="00E37798">
            <w:pPr>
              <w:pStyle w:val="TableParagraph"/>
              <w:spacing w:before="57"/>
              <w:ind w:left="116" w:firstLineChars="15" w:firstLine="30"/>
              <w:rPr>
                <w:sz w:val="20"/>
              </w:rPr>
            </w:pPr>
            <w:r w:rsidRPr="00476F48">
              <w:rPr>
                <w:sz w:val="20"/>
              </w:rPr>
              <w:t>Mar</w:t>
            </w:r>
            <w:r w:rsidR="00E37798" w:rsidRPr="00476F48">
              <w:rPr>
                <w:sz w:val="20"/>
              </w:rPr>
              <w:t xml:space="preserve"> 2024</w:t>
            </w:r>
          </w:p>
        </w:tc>
        <w:tc>
          <w:tcPr>
            <w:tcW w:w="1559" w:type="dxa"/>
          </w:tcPr>
          <w:p w14:paraId="3BF3873A" w14:textId="4430EFF8" w:rsidR="00E37798" w:rsidRPr="00476F48" w:rsidRDefault="00E37798" w:rsidP="00E37798">
            <w:pPr>
              <w:pStyle w:val="TableParagraph"/>
              <w:spacing w:before="57"/>
              <w:ind w:left="116" w:firstLineChars="15" w:firstLine="30"/>
              <w:rPr>
                <w:sz w:val="20"/>
              </w:rPr>
            </w:pPr>
            <w:r w:rsidRPr="00476F48">
              <w:rPr>
                <w:sz w:val="20"/>
              </w:rPr>
              <w:t>KHOA</w:t>
            </w:r>
          </w:p>
        </w:tc>
        <w:tc>
          <w:tcPr>
            <w:tcW w:w="4536" w:type="dxa"/>
          </w:tcPr>
          <w:p w14:paraId="08978BB9" w14:textId="2472CADF" w:rsidR="00E37798" w:rsidRPr="00476F48" w:rsidRDefault="00E37798" w:rsidP="00E37798">
            <w:pPr>
              <w:pStyle w:val="TableParagraph"/>
              <w:spacing w:before="57"/>
              <w:ind w:left="116" w:firstLineChars="15" w:firstLine="30"/>
              <w:rPr>
                <w:sz w:val="20"/>
              </w:rPr>
            </w:pPr>
            <w:r w:rsidRPr="00476F48">
              <w:rPr>
                <w:sz w:val="20"/>
              </w:rPr>
              <w:t>Updated to align with S-100 Edition 5.2.0 and Applied feedback from NIPWG</w:t>
            </w:r>
          </w:p>
        </w:tc>
      </w:tr>
      <w:tr w:rsidR="005C665F" w:rsidRPr="00476F48" w14:paraId="5774E6FE" w14:textId="77777777" w:rsidTr="007154D3">
        <w:trPr>
          <w:trHeight w:val="350"/>
        </w:trPr>
        <w:tc>
          <w:tcPr>
            <w:tcW w:w="1555" w:type="dxa"/>
            <w:vAlign w:val="center"/>
          </w:tcPr>
          <w:p w14:paraId="4EF504AF" w14:textId="32493D29" w:rsidR="005C665F" w:rsidRPr="00476F48" w:rsidRDefault="005C665F" w:rsidP="005C665F">
            <w:pPr>
              <w:pStyle w:val="TableParagraph"/>
              <w:spacing w:before="57"/>
              <w:ind w:left="116" w:firstLineChars="15" w:firstLine="30"/>
              <w:rPr>
                <w:sz w:val="20"/>
              </w:rPr>
            </w:pPr>
            <w:r w:rsidRPr="00476F48">
              <w:rPr>
                <w:sz w:val="20"/>
              </w:rPr>
              <w:t>2.0.0</w:t>
            </w:r>
          </w:p>
        </w:tc>
        <w:tc>
          <w:tcPr>
            <w:tcW w:w="1416" w:type="dxa"/>
            <w:vAlign w:val="center"/>
          </w:tcPr>
          <w:p w14:paraId="28C19594" w14:textId="3EBC0917" w:rsidR="005C665F" w:rsidRPr="00476F48" w:rsidRDefault="005C665F" w:rsidP="005C665F">
            <w:pPr>
              <w:pStyle w:val="TableParagraph"/>
              <w:spacing w:before="57"/>
              <w:ind w:left="116" w:firstLineChars="15" w:firstLine="30"/>
              <w:rPr>
                <w:sz w:val="20"/>
              </w:rPr>
            </w:pPr>
            <w:r w:rsidRPr="00476F48">
              <w:rPr>
                <w:sz w:val="20"/>
              </w:rPr>
              <w:t>July 2024</w:t>
            </w:r>
          </w:p>
        </w:tc>
        <w:tc>
          <w:tcPr>
            <w:tcW w:w="1559" w:type="dxa"/>
            <w:vAlign w:val="center"/>
          </w:tcPr>
          <w:p w14:paraId="259406BD" w14:textId="4EB57DDD" w:rsidR="005C665F" w:rsidRPr="00476F48" w:rsidRDefault="005C665F" w:rsidP="005C665F">
            <w:pPr>
              <w:pStyle w:val="TableParagraph"/>
              <w:spacing w:before="57"/>
              <w:ind w:left="116" w:firstLineChars="15" w:firstLine="30"/>
              <w:rPr>
                <w:sz w:val="20"/>
              </w:rPr>
            </w:pPr>
            <w:r w:rsidRPr="00476F48">
              <w:rPr>
                <w:sz w:val="20"/>
              </w:rPr>
              <w:t>KHOA</w:t>
            </w:r>
          </w:p>
        </w:tc>
        <w:tc>
          <w:tcPr>
            <w:tcW w:w="4536" w:type="dxa"/>
            <w:vAlign w:val="center"/>
          </w:tcPr>
          <w:p w14:paraId="3AD34E70" w14:textId="23AA5E34" w:rsidR="005C665F" w:rsidRPr="00476F48" w:rsidRDefault="005C665F" w:rsidP="005C665F">
            <w:pPr>
              <w:pStyle w:val="TableParagraph"/>
              <w:spacing w:before="57"/>
              <w:ind w:left="116" w:firstLineChars="15" w:firstLine="30"/>
              <w:rPr>
                <w:sz w:val="20"/>
              </w:rPr>
            </w:pPr>
            <w:r w:rsidRPr="00476F48">
              <w:rPr>
                <w:sz w:val="20"/>
              </w:rPr>
              <w:t>Applied feedback from NIPWG</w:t>
            </w:r>
          </w:p>
        </w:tc>
      </w:tr>
      <w:tr w:rsidR="007610ED" w:rsidRPr="00476F48" w14:paraId="6309A358" w14:textId="77777777" w:rsidTr="00F91DCF">
        <w:trPr>
          <w:trHeight w:val="350"/>
        </w:trPr>
        <w:tc>
          <w:tcPr>
            <w:tcW w:w="1555" w:type="dxa"/>
          </w:tcPr>
          <w:p w14:paraId="000DCF9A" w14:textId="718CC818" w:rsidR="007610ED" w:rsidRPr="00476F48" w:rsidRDefault="00F91DCF" w:rsidP="00F91DCF">
            <w:pPr>
              <w:pStyle w:val="TableParagraph"/>
              <w:spacing w:before="57"/>
              <w:ind w:left="116" w:firstLineChars="15" w:firstLine="30"/>
              <w:rPr>
                <w:sz w:val="20"/>
              </w:rPr>
            </w:pPr>
            <w:r w:rsidRPr="00476F48">
              <w:rPr>
                <w:sz w:val="20"/>
              </w:rPr>
              <w:t>2.0.0</w:t>
            </w:r>
          </w:p>
        </w:tc>
        <w:tc>
          <w:tcPr>
            <w:tcW w:w="1416" w:type="dxa"/>
          </w:tcPr>
          <w:p w14:paraId="2CE1ECC9" w14:textId="24FD04CB" w:rsidR="007610ED" w:rsidRPr="00476F48" w:rsidRDefault="00F91DCF" w:rsidP="00F91DCF">
            <w:pPr>
              <w:pStyle w:val="TableParagraph"/>
              <w:spacing w:before="57"/>
              <w:ind w:left="116" w:firstLineChars="15" w:firstLine="30"/>
              <w:rPr>
                <w:sz w:val="20"/>
              </w:rPr>
            </w:pPr>
            <w:r w:rsidRPr="00476F48">
              <w:rPr>
                <w:sz w:val="20"/>
              </w:rPr>
              <w:t>Mar 2025</w:t>
            </w:r>
          </w:p>
        </w:tc>
        <w:tc>
          <w:tcPr>
            <w:tcW w:w="1559" w:type="dxa"/>
          </w:tcPr>
          <w:p w14:paraId="7245AA71" w14:textId="2AEC7A42" w:rsidR="007610ED" w:rsidRPr="00476F48" w:rsidRDefault="00F91DCF" w:rsidP="00F91DCF">
            <w:pPr>
              <w:pStyle w:val="TableParagraph"/>
              <w:spacing w:before="57"/>
              <w:ind w:left="116" w:firstLineChars="15" w:firstLine="30"/>
              <w:rPr>
                <w:sz w:val="20"/>
              </w:rPr>
            </w:pPr>
            <w:r w:rsidRPr="00476F48">
              <w:rPr>
                <w:sz w:val="20"/>
              </w:rPr>
              <w:t>IHO CL xx/2025</w:t>
            </w:r>
          </w:p>
        </w:tc>
        <w:tc>
          <w:tcPr>
            <w:tcW w:w="4536" w:type="dxa"/>
          </w:tcPr>
          <w:p w14:paraId="75A8AD34" w14:textId="3DDD476C" w:rsidR="007610ED" w:rsidRPr="00476F48" w:rsidRDefault="00F91DCF" w:rsidP="00F91DCF">
            <w:pPr>
              <w:pStyle w:val="TableParagraph"/>
              <w:spacing w:before="57"/>
              <w:ind w:left="116" w:firstLineChars="15" w:firstLine="30"/>
              <w:rPr>
                <w:sz w:val="20"/>
              </w:rPr>
            </w:pPr>
            <w:r w:rsidRPr="00476F48">
              <w:rPr>
                <w:sz w:val="20"/>
              </w:rPr>
              <w:t>First operational Edition of S-128 Annex A</w:t>
            </w:r>
          </w:p>
        </w:tc>
      </w:tr>
      <w:tr w:rsidR="00D31F9C" w:rsidRPr="00476F48" w14:paraId="407205E1" w14:textId="77777777" w:rsidTr="007154D3">
        <w:trPr>
          <w:trHeight w:val="350"/>
        </w:trPr>
        <w:tc>
          <w:tcPr>
            <w:tcW w:w="1555" w:type="dxa"/>
            <w:vAlign w:val="center"/>
          </w:tcPr>
          <w:p w14:paraId="3ACE82FA" w14:textId="666B9107" w:rsidR="00D31F9C" w:rsidRPr="00476F48" w:rsidRDefault="00D31F9C" w:rsidP="00D31F9C">
            <w:pPr>
              <w:pStyle w:val="TableParagraph"/>
              <w:rPr>
                <w:rFonts w:ascii="Times New Roman" w:eastAsiaTheme="minorEastAsia"/>
                <w:sz w:val="18"/>
                <w:lang w:eastAsia="ko-KR"/>
              </w:rPr>
            </w:pPr>
          </w:p>
        </w:tc>
        <w:tc>
          <w:tcPr>
            <w:tcW w:w="1416" w:type="dxa"/>
            <w:vAlign w:val="center"/>
          </w:tcPr>
          <w:p w14:paraId="1F838F75" w14:textId="0BAC2747" w:rsidR="00D31F9C" w:rsidRPr="00476F48" w:rsidRDefault="00D31F9C" w:rsidP="00D31F9C">
            <w:pPr>
              <w:pStyle w:val="TableParagraph"/>
              <w:rPr>
                <w:rFonts w:ascii="Times New Roman"/>
                <w:sz w:val="18"/>
              </w:rPr>
            </w:pPr>
          </w:p>
        </w:tc>
        <w:tc>
          <w:tcPr>
            <w:tcW w:w="1559" w:type="dxa"/>
            <w:vAlign w:val="center"/>
          </w:tcPr>
          <w:p w14:paraId="15233ECB" w14:textId="0CDDDD39" w:rsidR="00D31F9C" w:rsidRPr="00476F48" w:rsidRDefault="00D31F9C" w:rsidP="00D31F9C">
            <w:pPr>
              <w:pStyle w:val="TableParagraph"/>
              <w:rPr>
                <w:rFonts w:ascii="Times New Roman"/>
                <w:sz w:val="18"/>
              </w:rPr>
            </w:pPr>
          </w:p>
        </w:tc>
        <w:tc>
          <w:tcPr>
            <w:tcW w:w="4536" w:type="dxa"/>
            <w:vAlign w:val="center"/>
          </w:tcPr>
          <w:p w14:paraId="042CA992" w14:textId="5BD170B6" w:rsidR="00D31F9C" w:rsidRPr="00476F48" w:rsidRDefault="00D31F9C" w:rsidP="00D31F9C">
            <w:pPr>
              <w:pStyle w:val="TableParagraph"/>
              <w:rPr>
                <w:rFonts w:ascii="Times New Roman"/>
                <w:sz w:val="18"/>
              </w:rPr>
            </w:pPr>
          </w:p>
        </w:tc>
      </w:tr>
      <w:tr w:rsidR="00D31F9C" w:rsidRPr="00476F48" w14:paraId="5C4AD78D" w14:textId="77777777">
        <w:trPr>
          <w:trHeight w:val="350"/>
        </w:trPr>
        <w:tc>
          <w:tcPr>
            <w:tcW w:w="1555" w:type="dxa"/>
          </w:tcPr>
          <w:p w14:paraId="71585949" w14:textId="77777777" w:rsidR="00D31F9C" w:rsidRPr="00476F48" w:rsidRDefault="00D31F9C" w:rsidP="00D31F9C">
            <w:pPr>
              <w:pStyle w:val="TableParagraph"/>
              <w:rPr>
                <w:rFonts w:ascii="Times New Roman"/>
                <w:sz w:val="18"/>
              </w:rPr>
            </w:pPr>
          </w:p>
        </w:tc>
        <w:tc>
          <w:tcPr>
            <w:tcW w:w="1416" w:type="dxa"/>
          </w:tcPr>
          <w:p w14:paraId="65662979" w14:textId="77777777" w:rsidR="00D31F9C" w:rsidRPr="00476F48" w:rsidRDefault="00D31F9C" w:rsidP="00D31F9C">
            <w:pPr>
              <w:pStyle w:val="TableParagraph"/>
              <w:rPr>
                <w:rFonts w:ascii="Times New Roman"/>
                <w:sz w:val="18"/>
              </w:rPr>
            </w:pPr>
          </w:p>
        </w:tc>
        <w:tc>
          <w:tcPr>
            <w:tcW w:w="1559" w:type="dxa"/>
          </w:tcPr>
          <w:p w14:paraId="1B51ECCA" w14:textId="77777777" w:rsidR="00D31F9C" w:rsidRPr="00476F48" w:rsidRDefault="00D31F9C" w:rsidP="00D31F9C">
            <w:pPr>
              <w:pStyle w:val="TableParagraph"/>
              <w:rPr>
                <w:rFonts w:ascii="Times New Roman"/>
                <w:sz w:val="18"/>
              </w:rPr>
            </w:pPr>
          </w:p>
        </w:tc>
        <w:tc>
          <w:tcPr>
            <w:tcW w:w="4536" w:type="dxa"/>
          </w:tcPr>
          <w:p w14:paraId="30F5AF17" w14:textId="77777777" w:rsidR="00D31F9C" w:rsidRPr="00476F48" w:rsidRDefault="00D31F9C" w:rsidP="00D31F9C">
            <w:pPr>
              <w:pStyle w:val="TableParagraph"/>
              <w:rPr>
                <w:rFonts w:ascii="Times New Roman"/>
                <w:sz w:val="18"/>
              </w:rPr>
            </w:pPr>
          </w:p>
        </w:tc>
      </w:tr>
      <w:tr w:rsidR="00D31F9C" w:rsidRPr="00476F48" w14:paraId="57D2A5D6" w14:textId="77777777">
        <w:trPr>
          <w:trHeight w:val="350"/>
        </w:trPr>
        <w:tc>
          <w:tcPr>
            <w:tcW w:w="1555" w:type="dxa"/>
          </w:tcPr>
          <w:p w14:paraId="3E3C2007" w14:textId="77777777" w:rsidR="00D31F9C" w:rsidRPr="00476F48" w:rsidRDefault="00D31F9C" w:rsidP="00D31F9C">
            <w:pPr>
              <w:pStyle w:val="TableParagraph"/>
              <w:rPr>
                <w:rFonts w:ascii="Times New Roman"/>
                <w:sz w:val="18"/>
              </w:rPr>
            </w:pPr>
          </w:p>
        </w:tc>
        <w:tc>
          <w:tcPr>
            <w:tcW w:w="1416" w:type="dxa"/>
          </w:tcPr>
          <w:p w14:paraId="23A58449" w14:textId="77777777" w:rsidR="00D31F9C" w:rsidRPr="00476F48" w:rsidRDefault="00D31F9C" w:rsidP="00D31F9C">
            <w:pPr>
              <w:pStyle w:val="TableParagraph"/>
              <w:rPr>
                <w:rFonts w:ascii="Times New Roman"/>
                <w:sz w:val="18"/>
              </w:rPr>
            </w:pPr>
          </w:p>
        </w:tc>
        <w:tc>
          <w:tcPr>
            <w:tcW w:w="1559" w:type="dxa"/>
          </w:tcPr>
          <w:p w14:paraId="1FD0B2E6" w14:textId="77777777" w:rsidR="00D31F9C" w:rsidRPr="00476F48" w:rsidRDefault="00D31F9C" w:rsidP="00D31F9C">
            <w:pPr>
              <w:pStyle w:val="TableParagraph"/>
              <w:rPr>
                <w:rFonts w:ascii="Times New Roman"/>
                <w:sz w:val="18"/>
              </w:rPr>
            </w:pPr>
          </w:p>
        </w:tc>
        <w:tc>
          <w:tcPr>
            <w:tcW w:w="4536" w:type="dxa"/>
          </w:tcPr>
          <w:p w14:paraId="246BD4E2" w14:textId="77777777" w:rsidR="00D31F9C" w:rsidRPr="00476F48" w:rsidRDefault="00D31F9C" w:rsidP="00D31F9C">
            <w:pPr>
              <w:pStyle w:val="TableParagraph"/>
              <w:rPr>
                <w:rFonts w:ascii="Times New Roman"/>
                <w:sz w:val="18"/>
              </w:rPr>
            </w:pPr>
          </w:p>
        </w:tc>
      </w:tr>
      <w:tr w:rsidR="00D31F9C" w:rsidRPr="00476F48" w14:paraId="6E6FD5B7" w14:textId="77777777">
        <w:trPr>
          <w:trHeight w:val="350"/>
        </w:trPr>
        <w:tc>
          <w:tcPr>
            <w:tcW w:w="1555" w:type="dxa"/>
          </w:tcPr>
          <w:p w14:paraId="4730E460" w14:textId="77777777" w:rsidR="00D31F9C" w:rsidRPr="00476F48" w:rsidRDefault="00D31F9C" w:rsidP="00D31F9C">
            <w:pPr>
              <w:pStyle w:val="TableParagraph"/>
              <w:rPr>
                <w:rFonts w:ascii="Times New Roman"/>
                <w:sz w:val="18"/>
              </w:rPr>
            </w:pPr>
          </w:p>
        </w:tc>
        <w:tc>
          <w:tcPr>
            <w:tcW w:w="1416" w:type="dxa"/>
          </w:tcPr>
          <w:p w14:paraId="39B6045A" w14:textId="77777777" w:rsidR="00D31F9C" w:rsidRPr="00476F48" w:rsidRDefault="00D31F9C" w:rsidP="00D31F9C">
            <w:pPr>
              <w:pStyle w:val="TableParagraph"/>
              <w:rPr>
                <w:rFonts w:ascii="Times New Roman"/>
                <w:sz w:val="18"/>
              </w:rPr>
            </w:pPr>
          </w:p>
        </w:tc>
        <w:tc>
          <w:tcPr>
            <w:tcW w:w="1559" w:type="dxa"/>
          </w:tcPr>
          <w:p w14:paraId="16D1C37E" w14:textId="77777777" w:rsidR="00D31F9C" w:rsidRPr="00476F48" w:rsidRDefault="00D31F9C" w:rsidP="00D31F9C">
            <w:pPr>
              <w:pStyle w:val="TableParagraph"/>
              <w:rPr>
                <w:rFonts w:ascii="Times New Roman"/>
                <w:sz w:val="18"/>
              </w:rPr>
            </w:pPr>
          </w:p>
        </w:tc>
        <w:tc>
          <w:tcPr>
            <w:tcW w:w="4536" w:type="dxa"/>
          </w:tcPr>
          <w:p w14:paraId="0845879A" w14:textId="77777777" w:rsidR="00D31F9C" w:rsidRPr="00476F48" w:rsidRDefault="00D31F9C" w:rsidP="00D31F9C">
            <w:pPr>
              <w:pStyle w:val="TableParagraph"/>
              <w:rPr>
                <w:rFonts w:ascii="Times New Roman"/>
                <w:sz w:val="18"/>
              </w:rPr>
            </w:pPr>
          </w:p>
        </w:tc>
      </w:tr>
      <w:tr w:rsidR="00D31F9C" w:rsidRPr="00476F48" w14:paraId="22FD335B" w14:textId="77777777">
        <w:trPr>
          <w:trHeight w:val="352"/>
        </w:trPr>
        <w:tc>
          <w:tcPr>
            <w:tcW w:w="1555" w:type="dxa"/>
          </w:tcPr>
          <w:p w14:paraId="5366C537" w14:textId="77777777" w:rsidR="00D31F9C" w:rsidRPr="00476F48" w:rsidRDefault="00D31F9C" w:rsidP="00D31F9C">
            <w:pPr>
              <w:pStyle w:val="TableParagraph"/>
              <w:rPr>
                <w:rFonts w:ascii="Times New Roman"/>
                <w:sz w:val="18"/>
              </w:rPr>
            </w:pPr>
          </w:p>
        </w:tc>
        <w:tc>
          <w:tcPr>
            <w:tcW w:w="1416" w:type="dxa"/>
          </w:tcPr>
          <w:p w14:paraId="28A8B303" w14:textId="77777777" w:rsidR="00D31F9C" w:rsidRPr="00476F48" w:rsidRDefault="00D31F9C" w:rsidP="00D31F9C">
            <w:pPr>
              <w:pStyle w:val="TableParagraph"/>
              <w:rPr>
                <w:rFonts w:ascii="Times New Roman"/>
                <w:sz w:val="18"/>
              </w:rPr>
            </w:pPr>
          </w:p>
        </w:tc>
        <w:tc>
          <w:tcPr>
            <w:tcW w:w="1559" w:type="dxa"/>
          </w:tcPr>
          <w:p w14:paraId="6AE8405F" w14:textId="77777777" w:rsidR="00D31F9C" w:rsidRPr="00476F48" w:rsidRDefault="00D31F9C" w:rsidP="00D31F9C">
            <w:pPr>
              <w:pStyle w:val="TableParagraph"/>
              <w:rPr>
                <w:rFonts w:ascii="Times New Roman"/>
                <w:sz w:val="18"/>
              </w:rPr>
            </w:pPr>
          </w:p>
        </w:tc>
        <w:tc>
          <w:tcPr>
            <w:tcW w:w="4536" w:type="dxa"/>
          </w:tcPr>
          <w:p w14:paraId="6AFA64E2" w14:textId="77777777" w:rsidR="00D31F9C" w:rsidRPr="00476F48" w:rsidRDefault="00D31F9C" w:rsidP="00D31F9C">
            <w:pPr>
              <w:pStyle w:val="TableParagraph"/>
              <w:rPr>
                <w:rFonts w:ascii="Times New Roman"/>
                <w:sz w:val="18"/>
              </w:rPr>
            </w:pPr>
          </w:p>
        </w:tc>
      </w:tr>
    </w:tbl>
    <w:p w14:paraId="67A87900" w14:textId="0511CB24" w:rsidR="00F96791" w:rsidRPr="00476F48" w:rsidRDefault="00F96791">
      <w:pPr>
        <w:tabs>
          <w:tab w:val="left" w:pos="4306"/>
          <w:tab w:val="left" w:pos="8205"/>
        </w:tabs>
        <w:ind w:left="120"/>
        <w:jc w:val="both"/>
        <w:rPr>
          <w:sz w:val="16"/>
        </w:rPr>
      </w:pPr>
    </w:p>
    <w:p w14:paraId="4536D50F" w14:textId="77777777" w:rsidR="00F96791" w:rsidRPr="00476F48" w:rsidRDefault="00F96791">
      <w:pPr>
        <w:jc w:val="both"/>
        <w:rPr>
          <w:sz w:val="16"/>
        </w:rPr>
        <w:sectPr w:rsidR="00F96791" w:rsidRPr="00476F48" w:rsidSect="00B97BA4">
          <w:pgSz w:w="11910" w:h="16850"/>
          <w:pgMar w:top="640" w:right="700" w:bottom="280" w:left="1320" w:header="720" w:footer="720" w:gutter="0"/>
          <w:pgNumType w:fmt="lowerRoman"/>
          <w:cols w:space="720"/>
        </w:sectPr>
      </w:pPr>
    </w:p>
    <w:p w14:paraId="43D180ED" w14:textId="77777777" w:rsidR="00F96791" w:rsidRPr="00476F48" w:rsidRDefault="008B6669" w:rsidP="00F1468C">
      <w:pPr>
        <w:pStyle w:val="Heading1"/>
        <w:numPr>
          <w:ilvl w:val="0"/>
          <w:numId w:val="22"/>
        </w:numPr>
      </w:pPr>
      <w:bookmarkStart w:id="2" w:name="_Toc196831498"/>
      <w:r w:rsidRPr="00476F48">
        <w:lastRenderedPageBreak/>
        <w:t>Overview</w:t>
      </w:r>
      <w:bookmarkEnd w:id="2"/>
    </w:p>
    <w:p w14:paraId="574BE727" w14:textId="77777777" w:rsidR="00F96791" w:rsidRPr="00476F48" w:rsidRDefault="008B6669" w:rsidP="00F1468C">
      <w:pPr>
        <w:pStyle w:val="Heading2"/>
        <w:numPr>
          <w:ilvl w:val="1"/>
          <w:numId w:val="23"/>
        </w:numPr>
      </w:pPr>
      <w:bookmarkStart w:id="3" w:name="_Toc196831499"/>
      <w:r w:rsidRPr="00476F48">
        <w:t>Preface</w:t>
      </w:r>
      <w:bookmarkEnd w:id="3"/>
    </w:p>
    <w:p w14:paraId="15EFA1F5" w14:textId="77777777" w:rsidR="00F96791" w:rsidRPr="00476F48" w:rsidRDefault="008B6669" w:rsidP="00FB1549">
      <w:pPr>
        <w:pStyle w:val="BodyText"/>
        <w:jc w:val="both"/>
      </w:pPr>
      <w:r w:rsidRPr="00476F48">
        <w:t>The</w:t>
      </w:r>
      <w:r w:rsidRPr="00476F48">
        <w:rPr>
          <w:spacing w:val="-9"/>
        </w:rPr>
        <w:t xml:space="preserve"> </w:t>
      </w:r>
      <w:r w:rsidRPr="00476F48">
        <w:t>“Data</w:t>
      </w:r>
      <w:r w:rsidRPr="00476F48">
        <w:rPr>
          <w:spacing w:val="-8"/>
        </w:rPr>
        <w:t xml:space="preserve"> </w:t>
      </w:r>
      <w:r w:rsidRPr="00476F48">
        <w:t>Classification</w:t>
      </w:r>
      <w:r w:rsidRPr="00476F48">
        <w:rPr>
          <w:spacing w:val="-7"/>
        </w:rPr>
        <w:t xml:space="preserve"> </w:t>
      </w:r>
      <w:r w:rsidRPr="00476F48">
        <w:t>and</w:t>
      </w:r>
      <w:r w:rsidRPr="00476F48">
        <w:rPr>
          <w:spacing w:val="-8"/>
        </w:rPr>
        <w:t xml:space="preserve"> </w:t>
      </w:r>
      <w:r w:rsidRPr="00476F48">
        <w:t>Encoding</w:t>
      </w:r>
      <w:r w:rsidRPr="00476F48">
        <w:rPr>
          <w:spacing w:val="-8"/>
        </w:rPr>
        <w:t xml:space="preserve"> </w:t>
      </w:r>
      <w:r w:rsidRPr="00476F48">
        <w:t>Guide”</w:t>
      </w:r>
      <w:r w:rsidRPr="00476F48">
        <w:rPr>
          <w:spacing w:val="-8"/>
        </w:rPr>
        <w:t xml:space="preserve"> </w:t>
      </w:r>
      <w:r w:rsidRPr="00476F48">
        <w:t>has</w:t>
      </w:r>
      <w:r w:rsidRPr="00476F48">
        <w:rPr>
          <w:spacing w:val="-7"/>
        </w:rPr>
        <w:t xml:space="preserve"> </w:t>
      </w:r>
      <w:r w:rsidRPr="00476F48">
        <w:t>been</w:t>
      </w:r>
      <w:r w:rsidRPr="00476F48">
        <w:rPr>
          <w:spacing w:val="-8"/>
        </w:rPr>
        <w:t xml:space="preserve"> </w:t>
      </w:r>
      <w:r w:rsidRPr="00476F48">
        <w:t>developed</w:t>
      </w:r>
      <w:r w:rsidRPr="00476F48">
        <w:rPr>
          <w:spacing w:val="-9"/>
        </w:rPr>
        <w:t xml:space="preserve"> </w:t>
      </w:r>
      <w:r w:rsidRPr="00476F48">
        <w:t>to</w:t>
      </w:r>
      <w:r w:rsidRPr="00476F48">
        <w:rPr>
          <w:spacing w:val="-5"/>
        </w:rPr>
        <w:t xml:space="preserve"> </w:t>
      </w:r>
      <w:r w:rsidRPr="00476F48">
        <w:t>provide</w:t>
      </w:r>
      <w:r w:rsidRPr="00476F48">
        <w:rPr>
          <w:spacing w:val="-9"/>
        </w:rPr>
        <w:t xml:space="preserve"> </w:t>
      </w:r>
      <w:r w:rsidRPr="00476F48">
        <w:t>consistent,</w:t>
      </w:r>
      <w:r w:rsidRPr="00476F48">
        <w:rPr>
          <w:spacing w:val="-8"/>
        </w:rPr>
        <w:t xml:space="preserve"> </w:t>
      </w:r>
      <w:r w:rsidRPr="00476F48">
        <w:t>standardized</w:t>
      </w:r>
      <w:r w:rsidRPr="00476F48">
        <w:rPr>
          <w:spacing w:val="1"/>
        </w:rPr>
        <w:t xml:space="preserve"> </w:t>
      </w:r>
      <w:r w:rsidRPr="00476F48">
        <w:t>instructions</w:t>
      </w:r>
      <w:r w:rsidRPr="00476F48">
        <w:rPr>
          <w:spacing w:val="-1"/>
        </w:rPr>
        <w:t xml:space="preserve"> </w:t>
      </w:r>
      <w:r w:rsidRPr="00476F48">
        <w:t>for</w:t>
      </w:r>
      <w:r w:rsidRPr="00476F48">
        <w:rPr>
          <w:spacing w:val="-2"/>
        </w:rPr>
        <w:t xml:space="preserve"> </w:t>
      </w:r>
      <w:r w:rsidRPr="00476F48">
        <w:t>encoding S-100</w:t>
      </w:r>
      <w:r w:rsidRPr="00476F48">
        <w:rPr>
          <w:spacing w:val="-1"/>
        </w:rPr>
        <w:t xml:space="preserve"> </w:t>
      </w:r>
      <w:r w:rsidRPr="00476F48">
        <w:t>compliant</w:t>
      </w:r>
      <w:r w:rsidRPr="00476F48">
        <w:rPr>
          <w:spacing w:val="-2"/>
        </w:rPr>
        <w:t xml:space="preserve"> </w:t>
      </w:r>
      <w:r w:rsidRPr="00476F48">
        <w:t>Catalogue</w:t>
      </w:r>
      <w:r w:rsidRPr="00476F48">
        <w:rPr>
          <w:spacing w:val="-2"/>
        </w:rPr>
        <w:t xml:space="preserve"> </w:t>
      </w:r>
      <w:r w:rsidRPr="00476F48">
        <w:t>of</w:t>
      </w:r>
      <w:r w:rsidRPr="00476F48">
        <w:rPr>
          <w:spacing w:val="2"/>
        </w:rPr>
        <w:t xml:space="preserve"> </w:t>
      </w:r>
      <w:r w:rsidRPr="00476F48">
        <w:t>Nautical Products</w:t>
      </w:r>
      <w:r w:rsidRPr="00476F48">
        <w:rPr>
          <w:spacing w:val="-1"/>
        </w:rPr>
        <w:t xml:space="preserve"> </w:t>
      </w:r>
      <w:r w:rsidRPr="00476F48">
        <w:t>(S-128)</w:t>
      </w:r>
      <w:r w:rsidRPr="00476F48">
        <w:rPr>
          <w:spacing w:val="-1"/>
        </w:rPr>
        <w:t xml:space="preserve"> </w:t>
      </w:r>
      <w:r w:rsidRPr="00476F48">
        <w:t>data.</w:t>
      </w:r>
    </w:p>
    <w:p w14:paraId="2524DEDD" w14:textId="77777777" w:rsidR="00F96791" w:rsidRPr="00476F48" w:rsidRDefault="008B6669" w:rsidP="00FB1549">
      <w:pPr>
        <w:pStyle w:val="BodyText"/>
        <w:jc w:val="both"/>
      </w:pPr>
      <w:r w:rsidRPr="00476F48">
        <w:t>The</w:t>
      </w:r>
      <w:r w:rsidRPr="00476F48">
        <w:rPr>
          <w:spacing w:val="-6"/>
        </w:rPr>
        <w:t xml:space="preserve"> </w:t>
      </w:r>
      <w:r w:rsidRPr="00476F48">
        <w:t>purpose</w:t>
      </w:r>
      <w:r w:rsidRPr="00476F48">
        <w:rPr>
          <w:spacing w:val="-2"/>
        </w:rPr>
        <w:t xml:space="preserve"> </w:t>
      </w:r>
      <w:r w:rsidRPr="00476F48">
        <w:t>of</w:t>
      </w:r>
      <w:r w:rsidRPr="00476F48">
        <w:rPr>
          <w:spacing w:val="-2"/>
        </w:rPr>
        <w:t xml:space="preserve"> </w:t>
      </w:r>
      <w:r w:rsidRPr="00476F48">
        <w:t>the</w:t>
      </w:r>
      <w:r w:rsidRPr="00476F48">
        <w:rPr>
          <w:spacing w:val="-5"/>
        </w:rPr>
        <w:t xml:space="preserve"> </w:t>
      </w:r>
      <w:r w:rsidRPr="00476F48">
        <w:t>Data</w:t>
      </w:r>
      <w:r w:rsidRPr="00476F48">
        <w:rPr>
          <w:spacing w:val="-3"/>
        </w:rPr>
        <w:t xml:space="preserve"> </w:t>
      </w:r>
      <w:r w:rsidRPr="00476F48">
        <w:t>Classification</w:t>
      </w:r>
      <w:r w:rsidRPr="00476F48">
        <w:rPr>
          <w:spacing w:val="-3"/>
        </w:rPr>
        <w:t xml:space="preserve"> </w:t>
      </w:r>
      <w:r w:rsidRPr="00476F48">
        <w:t>and</w:t>
      </w:r>
      <w:r w:rsidRPr="00476F48">
        <w:rPr>
          <w:spacing w:val="-5"/>
        </w:rPr>
        <w:t xml:space="preserve"> </w:t>
      </w:r>
      <w:r w:rsidRPr="00476F48">
        <w:t>Encoding</w:t>
      </w:r>
      <w:r w:rsidRPr="00476F48">
        <w:rPr>
          <w:spacing w:val="-1"/>
        </w:rPr>
        <w:t xml:space="preserve"> </w:t>
      </w:r>
      <w:r w:rsidRPr="00476F48">
        <w:t>Guide</w:t>
      </w:r>
      <w:r w:rsidRPr="00476F48">
        <w:rPr>
          <w:spacing w:val="-3"/>
        </w:rPr>
        <w:t xml:space="preserve"> </w:t>
      </w:r>
      <w:r w:rsidRPr="00476F48">
        <w:t>is</w:t>
      </w:r>
      <w:r w:rsidRPr="00476F48">
        <w:rPr>
          <w:spacing w:val="-3"/>
        </w:rPr>
        <w:t xml:space="preserve"> </w:t>
      </w:r>
      <w:r w:rsidRPr="00476F48">
        <w:t>to</w:t>
      </w:r>
      <w:r w:rsidRPr="00476F48">
        <w:rPr>
          <w:spacing w:val="-5"/>
        </w:rPr>
        <w:t xml:space="preserve"> </w:t>
      </w:r>
      <w:r w:rsidRPr="00476F48">
        <w:t>facilitate</w:t>
      </w:r>
      <w:r w:rsidRPr="00476F48">
        <w:rPr>
          <w:spacing w:val="-5"/>
        </w:rPr>
        <w:t xml:space="preserve"> </w:t>
      </w:r>
      <w:r w:rsidRPr="00476F48">
        <w:t>S-128 encoding</w:t>
      </w:r>
      <w:r w:rsidRPr="00476F48">
        <w:rPr>
          <w:spacing w:val="-4"/>
        </w:rPr>
        <w:t xml:space="preserve"> </w:t>
      </w:r>
      <w:r w:rsidRPr="00476F48">
        <w:t>to</w:t>
      </w:r>
      <w:r w:rsidRPr="00476F48">
        <w:rPr>
          <w:spacing w:val="-5"/>
        </w:rPr>
        <w:t xml:space="preserve"> </w:t>
      </w:r>
      <w:r w:rsidRPr="00476F48">
        <w:t>meet</w:t>
      </w:r>
      <w:r w:rsidRPr="00476F48">
        <w:rPr>
          <w:spacing w:val="-4"/>
        </w:rPr>
        <w:t xml:space="preserve"> </w:t>
      </w:r>
      <w:r w:rsidRPr="00476F48">
        <w:t>IHO</w:t>
      </w:r>
      <w:r w:rsidRPr="00476F48">
        <w:rPr>
          <w:spacing w:val="-53"/>
        </w:rPr>
        <w:t xml:space="preserve"> </w:t>
      </w:r>
      <w:r w:rsidRPr="00476F48">
        <w:t>standards for the proper display of Catalogue of Nautical Products information in an ECDIS and other</w:t>
      </w:r>
      <w:r w:rsidRPr="00476F48">
        <w:rPr>
          <w:spacing w:val="1"/>
        </w:rPr>
        <w:t xml:space="preserve"> </w:t>
      </w:r>
      <w:r w:rsidRPr="00476F48">
        <w:t>electronic charting displays. This document describes how to encode information that the modeller</w:t>
      </w:r>
      <w:r w:rsidRPr="00476F48">
        <w:rPr>
          <w:spacing w:val="1"/>
        </w:rPr>
        <w:t xml:space="preserve"> </w:t>
      </w:r>
      <w:r w:rsidRPr="00476F48">
        <w:t>considers</w:t>
      </w:r>
      <w:r w:rsidRPr="00476F48">
        <w:rPr>
          <w:spacing w:val="-4"/>
        </w:rPr>
        <w:t xml:space="preserve"> </w:t>
      </w:r>
      <w:r w:rsidRPr="00476F48">
        <w:t>relevant</w:t>
      </w:r>
      <w:r w:rsidRPr="00476F48">
        <w:rPr>
          <w:spacing w:val="-6"/>
        </w:rPr>
        <w:t xml:space="preserve"> </w:t>
      </w:r>
      <w:r w:rsidRPr="00476F48">
        <w:t>to</w:t>
      </w:r>
      <w:r w:rsidRPr="00476F48">
        <w:rPr>
          <w:spacing w:val="-6"/>
        </w:rPr>
        <w:t xml:space="preserve"> </w:t>
      </w:r>
      <w:r w:rsidRPr="00476F48">
        <w:t>a</w:t>
      </w:r>
      <w:r w:rsidRPr="00476F48">
        <w:rPr>
          <w:spacing w:val="-5"/>
        </w:rPr>
        <w:t xml:space="preserve"> </w:t>
      </w:r>
      <w:r w:rsidRPr="00476F48">
        <w:t>Catalogue</w:t>
      </w:r>
      <w:r w:rsidRPr="00476F48">
        <w:rPr>
          <w:spacing w:val="-6"/>
        </w:rPr>
        <w:t xml:space="preserve"> </w:t>
      </w:r>
      <w:r w:rsidRPr="00476F48">
        <w:t>of</w:t>
      </w:r>
      <w:r w:rsidRPr="00476F48">
        <w:rPr>
          <w:spacing w:val="-4"/>
        </w:rPr>
        <w:t xml:space="preserve"> </w:t>
      </w:r>
      <w:r w:rsidRPr="00476F48">
        <w:t>Nautical</w:t>
      </w:r>
      <w:r w:rsidRPr="00476F48">
        <w:rPr>
          <w:spacing w:val="-4"/>
        </w:rPr>
        <w:t xml:space="preserve"> </w:t>
      </w:r>
      <w:r w:rsidRPr="00476F48">
        <w:t>data</w:t>
      </w:r>
      <w:r w:rsidRPr="00476F48">
        <w:rPr>
          <w:spacing w:val="-2"/>
        </w:rPr>
        <w:t xml:space="preserve"> </w:t>
      </w:r>
      <w:r w:rsidRPr="00476F48">
        <w:t>product.</w:t>
      </w:r>
      <w:r w:rsidRPr="00476F48">
        <w:rPr>
          <w:spacing w:val="-6"/>
        </w:rPr>
        <w:t xml:space="preserve"> </w:t>
      </w:r>
      <w:r w:rsidRPr="00476F48">
        <w:t>The</w:t>
      </w:r>
      <w:r w:rsidRPr="00476F48">
        <w:rPr>
          <w:spacing w:val="-6"/>
        </w:rPr>
        <w:t xml:space="preserve"> </w:t>
      </w:r>
      <w:r w:rsidRPr="00476F48">
        <w:t>content</w:t>
      </w:r>
      <w:r w:rsidRPr="00476F48">
        <w:rPr>
          <w:spacing w:val="-5"/>
        </w:rPr>
        <w:t xml:space="preserve"> </w:t>
      </w:r>
      <w:r w:rsidRPr="00476F48">
        <w:t>of</w:t>
      </w:r>
      <w:r w:rsidRPr="00476F48">
        <w:rPr>
          <w:spacing w:val="-3"/>
        </w:rPr>
        <w:t xml:space="preserve"> </w:t>
      </w:r>
      <w:r w:rsidRPr="00476F48">
        <w:t>a</w:t>
      </w:r>
      <w:r w:rsidRPr="00476F48">
        <w:rPr>
          <w:spacing w:val="-6"/>
        </w:rPr>
        <w:t xml:space="preserve"> </w:t>
      </w:r>
      <w:r w:rsidRPr="00476F48">
        <w:t>dataset</w:t>
      </w:r>
      <w:r w:rsidRPr="00476F48">
        <w:rPr>
          <w:spacing w:val="-6"/>
        </w:rPr>
        <w:t xml:space="preserve"> </w:t>
      </w:r>
      <w:r w:rsidRPr="00476F48">
        <w:t>is</w:t>
      </w:r>
      <w:r w:rsidRPr="00476F48">
        <w:rPr>
          <w:spacing w:val="-4"/>
        </w:rPr>
        <w:t xml:space="preserve"> </w:t>
      </w:r>
      <w:r w:rsidRPr="00476F48">
        <w:t>at</w:t>
      </w:r>
      <w:r w:rsidRPr="00476F48">
        <w:rPr>
          <w:spacing w:val="-5"/>
        </w:rPr>
        <w:t xml:space="preserve"> </w:t>
      </w:r>
      <w:r w:rsidRPr="00476F48">
        <w:t>the</w:t>
      </w:r>
      <w:r w:rsidRPr="00476F48">
        <w:rPr>
          <w:spacing w:val="-6"/>
        </w:rPr>
        <w:t xml:space="preserve"> </w:t>
      </w:r>
      <w:r w:rsidRPr="00476F48">
        <w:t>discretion</w:t>
      </w:r>
      <w:r w:rsidRPr="00476F48">
        <w:rPr>
          <w:spacing w:val="-53"/>
        </w:rPr>
        <w:t xml:space="preserve"> </w:t>
      </w:r>
      <w:r w:rsidRPr="00476F48">
        <w:t>of the producing authority provided that the conventions described within this document are followed.</w:t>
      </w:r>
      <w:r w:rsidRPr="00476F48">
        <w:rPr>
          <w:spacing w:val="1"/>
        </w:rPr>
        <w:t xml:space="preserve"> </w:t>
      </w:r>
      <w:r w:rsidRPr="00476F48">
        <w:rPr>
          <w:spacing w:val="-1"/>
        </w:rPr>
        <w:t>A</w:t>
      </w:r>
      <w:r w:rsidRPr="00476F48">
        <w:rPr>
          <w:spacing w:val="-14"/>
        </w:rPr>
        <w:t xml:space="preserve"> </w:t>
      </w:r>
      <w:r w:rsidRPr="00476F48">
        <w:rPr>
          <w:spacing w:val="-1"/>
        </w:rPr>
        <w:t>“producing</w:t>
      </w:r>
      <w:r w:rsidRPr="00476F48">
        <w:rPr>
          <w:spacing w:val="-10"/>
        </w:rPr>
        <w:t xml:space="preserve"> </w:t>
      </w:r>
      <w:r w:rsidRPr="00476F48">
        <w:rPr>
          <w:spacing w:val="-1"/>
        </w:rPr>
        <w:t>authority”</w:t>
      </w:r>
      <w:r w:rsidRPr="00476F48">
        <w:rPr>
          <w:spacing w:val="-9"/>
        </w:rPr>
        <w:t xml:space="preserve"> </w:t>
      </w:r>
      <w:r w:rsidRPr="00476F48">
        <w:rPr>
          <w:spacing w:val="-1"/>
        </w:rPr>
        <w:t>is</w:t>
      </w:r>
      <w:r w:rsidRPr="00476F48">
        <w:rPr>
          <w:spacing w:val="-12"/>
        </w:rPr>
        <w:t xml:space="preserve"> </w:t>
      </w:r>
      <w:r w:rsidRPr="00476F48">
        <w:rPr>
          <w:spacing w:val="-1"/>
        </w:rPr>
        <w:t>a</w:t>
      </w:r>
      <w:r w:rsidRPr="00476F48">
        <w:rPr>
          <w:spacing w:val="-8"/>
        </w:rPr>
        <w:t xml:space="preserve"> </w:t>
      </w:r>
      <w:r w:rsidRPr="00476F48">
        <w:rPr>
          <w:spacing w:val="-1"/>
        </w:rPr>
        <w:t>Hydrographic</w:t>
      </w:r>
      <w:r w:rsidRPr="00476F48">
        <w:rPr>
          <w:spacing w:val="-11"/>
        </w:rPr>
        <w:t xml:space="preserve"> </w:t>
      </w:r>
      <w:r w:rsidRPr="00476F48">
        <w:rPr>
          <w:spacing w:val="-1"/>
        </w:rPr>
        <w:t>Office</w:t>
      </w:r>
      <w:r w:rsidRPr="00476F48">
        <w:rPr>
          <w:spacing w:val="-13"/>
        </w:rPr>
        <w:t xml:space="preserve"> </w:t>
      </w:r>
      <w:r w:rsidRPr="00476F48">
        <w:rPr>
          <w:spacing w:val="-1"/>
        </w:rPr>
        <w:t>(HO)</w:t>
      </w:r>
      <w:r w:rsidRPr="00476F48">
        <w:rPr>
          <w:spacing w:val="-11"/>
        </w:rPr>
        <w:t xml:space="preserve"> </w:t>
      </w:r>
      <w:r w:rsidRPr="00476F48">
        <w:rPr>
          <w:spacing w:val="-1"/>
        </w:rPr>
        <w:t>or</w:t>
      </w:r>
      <w:r w:rsidRPr="00476F48">
        <w:rPr>
          <w:spacing w:val="-11"/>
        </w:rPr>
        <w:t xml:space="preserve"> </w:t>
      </w:r>
      <w:r w:rsidRPr="00476F48">
        <w:rPr>
          <w:spacing w:val="-1"/>
        </w:rPr>
        <w:t>other</w:t>
      </w:r>
      <w:r w:rsidRPr="00476F48">
        <w:rPr>
          <w:spacing w:val="-10"/>
        </w:rPr>
        <w:t xml:space="preserve"> </w:t>
      </w:r>
      <w:r w:rsidRPr="00476F48">
        <w:rPr>
          <w:spacing w:val="-1"/>
        </w:rPr>
        <w:t>organization</w:t>
      </w:r>
      <w:r w:rsidRPr="00476F48">
        <w:rPr>
          <w:spacing w:val="-10"/>
        </w:rPr>
        <w:t xml:space="preserve"> </w:t>
      </w:r>
      <w:r w:rsidRPr="00476F48">
        <w:t>authorized</w:t>
      </w:r>
      <w:r w:rsidRPr="00476F48">
        <w:rPr>
          <w:spacing w:val="-10"/>
        </w:rPr>
        <w:t xml:space="preserve"> </w:t>
      </w:r>
      <w:r w:rsidRPr="00476F48">
        <w:t>by</w:t>
      </w:r>
      <w:r w:rsidRPr="00476F48">
        <w:rPr>
          <w:spacing w:val="-14"/>
        </w:rPr>
        <w:t xml:space="preserve"> </w:t>
      </w:r>
      <w:r w:rsidRPr="00476F48">
        <w:t>a</w:t>
      </w:r>
      <w:r w:rsidRPr="00476F48">
        <w:rPr>
          <w:spacing w:val="-10"/>
        </w:rPr>
        <w:t xml:space="preserve"> </w:t>
      </w:r>
      <w:r w:rsidRPr="00476F48">
        <w:t>government,</w:t>
      </w:r>
      <w:r w:rsidRPr="00476F48">
        <w:rPr>
          <w:spacing w:val="1"/>
        </w:rPr>
        <w:t xml:space="preserve"> </w:t>
      </w:r>
      <w:r w:rsidRPr="00476F48">
        <w:t>to</w:t>
      </w:r>
      <w:r w:rsidRPr="00476F48">
        <w:rPr>
          <w:spacing w:val="-2"/>
        </w:rPr>
        <w:t xml:space="preserve"> </w:t>
      </w:r>
      <w:r w:rsidRPr="00476F48">
        <w:t>produce</w:t>
      </w:r>
      <w:r w:rsidRPr="00476F48">
        <w:rPr>
          <w:spacing w:val="-1"/>
        </w:rPr>
        <w:t xml:space="preserve"> </w:t>
      </w:r>
      <w:r w:rsidRPr="00476F48">
        <w:t>definitive</w:t>
      </w:r>
      <w:r w:rsidRPr="00476F48">
        <w:rPr>
          <w:spacing w:val="-1"/>
        </w:rPr>
        <w:t xml:space="preserve"> </w:t>
      </w:r>
      <w:r w:rsidRPr="00476F48">
        <w:t>nautical information.</w:t>
      </w:r>
    </w:p>
    <w:p w14:paraId="12869A3B" w14:textId="77777777" w:rsidR="00F96791" w:rsidRPr="00476F48" w:rsidRDefault="008B6669" w:rsidP="00FB1549">
      <w:pPr>
        <w:pStyle w:val="BodyText"/>
        <w:jc w:val="both"/>
      </w:pPr>
      <w:r w:rsidRPr="00476F48">
        <w:t>The entire S-100 Universal Hydrographic Data Model, including the S-128 Product Specification, is</w:t>
      </w:r>
      <w:r w:rsidRPr="00476F48">
        <w:rPr>
          <w:spacing w:val="1"/>
        </w:rPr>
        <w:t xml:space="preserve"> </w:t>
      </w:r>
      <w:r w:rsidRPr="00476F48">
        <w:t>available</w:t>
      </w:r>
      <w:r w:rsidRPr="00476F48">
        <w:rPr>
          <w:spacing w:val="-2"/>
        </w:rPr>
        <w:t xml:space="preserve"> </w:t>
      </w:r>
      <w:r w:rsidRPr="00476F48">
        <w:t>at</w:t>
      </w:r>
      <w:r w:rsidRPr="00476F48">
        <w:rPr>
          <w:spacing w:val="-1"/>
        </w:rPr>
        <w:t xml:space="preserve"> </w:t>
      </w:r>
      <w:r w:rsidRPr="00476F48">
        <w:t>the</w:t>
      </w:r>
      <w:r w:rsidRPr="00476F48">
        <w:rPr>
          <w:spacing w:val="-1"/>
        </w:rPr>
        <w:t xml:space="preserve"> </w:t>
      </w:r>
      <w:r w:rsidRPr="00476F48">
        <w:t>following</w:t>
      </w:r>
      <w:r w:rsidRPr="00476F48">
        <w:rPr>
          <w:spacing w:val="1"/>
        </w:rPr>
        <w:t xml:space="preserve"> </w:t>
      </w:r>
      <w:r w:rsidRPr="00476F48">
        <w:t>web</w:t>
      </w:r>
      <w:r w:rsidRPr="00476F48">
        <w:rPr>
          <w:spacing w:val="-1"/>
        </w:rPr>
        <w:t xml:space="preserve"> </w:t>
      </w:r>
      <w:r w:rsidRPr="00476F48">
        <w:t>site,</w:t>
      </w:r>
      <w:r w:rsidRPr="00476F48">
        <w:rPr>
          <w:spacing w:val="1"/>
        </w:rPr>
        <w:t xml:space="preserve"> </w:t>
      </w:r>
      <w:hyperlink r:id="rId20">
        <w:r w:rsidRPr="00476F48">
          <w:rPr>
            <w:color w:val="0000FF"/>
            <w:u w:val="single" w:color="0000FF"/>
          </w:rPr>
          <w:t>http://www.iho.int</w:t>
        </w:r>
        <w:r w:rsidRPr="00476F48">
          <w:t>.</w:t>
        </w:r>
      </w:hyperlink>
    </w:p>
    <w:p w14:paraId="77D6D1AE" w14:textId="77777777" w:rsidR="00F96791" w:rsidRPr="00476F48" w:rsidRDefault="00F96791" w:rsidP="008526CF">
      <w:pPr>
        <w:pStyle w:val="BodyText"/>
        <w:spacing w:before="10"/>
      </w:pPr>
    </w:p>
    <w:p w14:paraId="073707AF" w14:textId="77777777" w:rsidR="00F96791" w:rsidRPr="00476F48" w:rsidRDefault="008B6669" w:rsidP="00F1468C">
      <w:pPr>
        <w:pStyle w:val="Heading2"/>
        <w:numPr>
          <w:ilvl w:val="1"/>
          <w:numId w:val="23"/>
        </w:numPr>
      </w:pPr>
      <w:bookmarkStart w:id="4" w:name="_Toc196831500"/>
      <w:r w:rsidRPr="00476F48">
        <w:t>S-128 Annex A - Data Classification and Encoding Guide - Metadata</w:t>
      </w:r>
      <w:bookmarkEnd w:id="4"/>
    </w:p>
    <w:p w14:paraId="652E87A2" w14:textId="77777777" w:rsidR="00F96791" w:rsidRPr="00476F48" w:rsidRDefault="008B6669" w:rsidP="00FB1549">
      <w:pPr>
        <w:pStyle w:val="BodyText"/>
        <w:tabs>
          <w:tab w:val="left" w:pos="813"/>
        </w:tabs>
      </w:pPr>
      <w:r w:rsidRPr="00476F48">
        <w:t>Note:</w:t>
      </w:r>
      <w:r w:rsidRPr="00476F48">
        <w:tab/>
        <w:t>This</w:t>
      </w:r>
      <w:r w:rsidRPr="00476F48">
        <w:rPr>
          <w:spacing w:val="50"/>
        </w:rPr>
        <w:t xml:space="preserve"> </w:t>
      </w:r>
      <w:r w:rsidRPr="00476F48">
        <w:t>information</w:t>
      </w:r>
      <w:r w:rsidRPr="00476F48">
        <w:rPr>
          <w:spacing w:val="49"/>
        </w:rPr>
        <w:t xml:space="preserve"> </w:t>
      </w:r>
      <w:r w:rsidRPr="00476F48">
        <w:t>uniquely</w:t>
      </w:r>
      <w:r w:rsidRPr="00476F48">
        <w:rPr>
          <w:spacing w:val="49"/>
        </w:rPr>
        <w:t xml:space="preserve"> </w:t>
      </w:r>
      <w:r w:rsidRPr="00476F48">
        <w:t>identifies</w:t>
      </w:r>
      <w:r w:rsidRPr="00476F48">
        <w:rPr>
          <w:spacing w:val="50"/>
        </w:rPr>
        <w:t xml:space="preserve"> </w:t>
      </w:r>
      <w:r w:rsidRPr="00476F48">
        <w:t>this</w:t>
      </w:r>
      <w:r w:rsidRPr="00476F48">
        <w:rPr>
          <w:spacing w:val="2"/>
        </w:rPr>
        <w:t xml:space="preserve"> </w:t>
      </w:r>
      <w:r w:rsidRPr="00476F48">
        <w:t>Annex</w:t>
      </w:r>
      <w:r w:rsidRPr="00476F48">
        <w:rPr>
          <w:spacing w:val="52"/>
        </w:rPr>
        <w:t xml:space="preserve"> </w:t>
      </w:r>
      <w:r w:rsidRPr="00476F48">
        <w:t>to</w:t>
      </w:r>
      <w:r w:rsidRPr="00476F48">
        <w:rPr>
          <w:spacing w:val="50"/>
        </w:rPr>
        <w:t xml:space="preserve"> </w:t>
      </w:r>
      <w:r w:rsidRPr="00476F48">
        <w:t>the</w:t>
      </w:r>
      <w:r w:rsidRPr="00476F48">
        <w:rPr>
          <w:spacing w:val="52"/>
        </w:rPr>
        <w:t xml:space="preserve"> </w:t>
      </w:r>
      <w:r w:rsidRPr="00476F48">
        <w:t>Product</w:t>
      </w:r>
      <w:r w:rsidRPr="00476F48">
        <w:rPr>
          <w:spacing w:val="51"/>
        </w:rPr>
        <w:t xml:space="preserve"> </w:t>
      </w:r>
      <w:r w:rsidRPr="00476F48">
        <w:t>Specification</w:t>
      </w:r>
      <w:r w:rsidRPr="00476F48">
        <w:rPr>
          <w:spacing w:val="52"/>
        </w:rPr>
        <w:t xml:space="preserve"> </w:t>
      </w:r>
      <w:r w:rsidRPr="00476F48">
        <w:t>and</w:t>
      </w:r>
      <w:r w:rsidRPr="00476F48">
        <w:rPr>
          <w:spacing w:val="50"/>
        </w:rPr>
        <w:t xml:space="preserve"> </w:t>
      </w:r>
      <w:r w:rsidRPr="00476F48">
        <w:t>provides</w:t>
      </w:r>
      <w:r w:rsidRPr="00476F48">
        <w:rPr>
          <w:spacing w:val="-53"/>
        </w:rPr>
        <w:t xml:space="preserve"> </w:t>
      </w:r>
      <w:r w:rsidRPr="00476F48">
        <w:t>information</w:t>
      </w:r>
      <w:r w:rsidRPr="00476F48">
        <w:rPr>
          <w:spacing w:val="-2"/>
        </w:rPr>
        <w:t xml:space="preserve"> </w:t>
      </w:r>
      <w:r w:rsidRPr="00476F48">
        <w:t>about</w:t>
      </w:r>
      <w:r w:rsidRPr="00476F48">
        <w:rPr>
          <w:spacing w:val="1"/>
        </w:rPr>
        <w:t xml:space="preserve"> </w:t>
      </w:r>
      <w:r w:rsidRPr="00476F48">
        <w:t>its creation</w:t>
      </w:r>
      <w:r w:rsidRPr="00476F48">
        <w:rPr>
          <w:spacing w:val="-1"/>
        </w:rPr>
        <w:t xml:space="preserve"> </w:t>
      </w:r>
      <w:r w:rsidRPr="00476F48">
        <w:t>and</w:t>
      </w:r>
      <w:r w:rsidRPr="00476F48">
        <w:rPr>
          <w:spacing w:val="-1"/>
        </w:rPr>
        <w:t xml:space="preserve"> </w:t>
      </w:r>
      <w:r w:rsidRPr="00476F48">
        <w:t>maintenance.</w:t>
      </w:r>
    </w:p>
    <w:p w14:paraId="4516417F" w14:textId="77777777" w:rsidR="00F96791" w:rsidRPr="00476F48" w:rsidRDefault="008B6669" w:rsidP="00801FFE">
      <w:pPr>
        <w:pStyle w:val="BodyText"/>
        <w:tabs>
          <w:tab w:val="left" w:pos="1418"/>
        </w:tabs>
        <w:spacing w:before="116" w:line="242" w:lineRule="auto"/>
        <w:ind w:left="1440" w:hanging="1440"/>
        <w:jc w:val="both"/>
      </w:pPr>
      <w:r w:rsidRPr="00476F48">
        <w:rPr>
          <w:b/>
        </w:rPr>
        <w:t>Title:</w:t>
      </w:r>
      <w:r w:rsidRPr="00476F48">
        <w:rPr>
          <w:b/>
        </w:rPr>
        <w:tab/>
      </w:r>
      <w:r w:rsidRPr="00476F48">
        <w:t>The</w:t>
      </w:r>
      <w:r w:rsidRPr="00476F48">
        <w:rPr>
          <w:spacing w:val="4"/>
        </w:rPr>
        <w:t xml:space="preserve"> </w:t>
      </w:r>
      <w:r w:rsidRPr="00476F48">
        <w:t>International</w:t>
      </w:r>
      <w:r w:rsidRPr="00476F48">
        <w:rPr>
          <w:spacing w:val="6"/>
        </w:rPr>
        <w:t xml:space="preserve"> </w:t>
      </w:r>
      <w:r w:rsidRPr="00476F48">
        <w:t>Hydrographic</w:t>
      </w:r>
      <w:r w:rsidRPr="00476F48">
        <w:rPr>
          <w:spacing w:val="6"/>
        </w:rPr>
        <w:t xml:space="preserve"> </w:t>
      </w:r>
      <w:r w:rsidRPr="00476F48">
        <w:t>Organization</w:t>
      </w:r>
      <w:r w:rsidRPr="00476F48">
        <w:rPr>
          <w:spacing w:val="9"/>
        </w:rPr>
        <w:t xml:space="preserve"> </w:t>
      </w:r>
      <w:r w:rsidRPr="00476F48">
        <w:t>Catalogue</w:t>
      </w:r>
      <w:r w:rsidRPr="00476F48">
        <w:rPr>
          <w:spacing w:val="4"/>
        </w:rPr>
        <w:t xml:space="preserve"> </w:t>
      </w:r>
      <w:r w:rsidRPr="00476F48">
        <w:t>of</w:t>
      </w:r>
      <w:r w:rsidRPr="00476F48">
        <w:rPr>
          <w:spacing w:val="7"/>
        </w:rPr>
        <w:t xml:space="preserve"> </w:t>
      </w:r>
      <w:r w:rsidRPr="00476F48">
        <w:t>Nautical</w:t>
      </w:r>
      <w:r w:rsidRPr="00476F48">
        <w:rPr>
          <w:spacing w:val="4"/>
        </w:rPr>
        <w:t xml:space="preserve"> </w:t>
      </w:r>
      <w:r w:rsidRPr="00476F48">
        <w:t>Products</w:t>
      </w:r>
      <w:r w:rsidRPr="00476F48">
        <w:rPr>
          <w:spacing w:val="-53"/>
        </w:rPr>
        <w:t xml:space="preserve"> </w:t>
      </w:r>
      <w:r w:rsidRPr="00476F48">
        <w:t>Specification,</w:t>
      </w:r>
      <w:r w:rsidRPr="00476F48">
        <w:rPr>
          <w:spacing w:val="-1"/>
        </w:rPr>
        <w:t xml:space="preserve"> </w:t>
      </w:r>
      <w:r w:rsidRPr="00476F48">
        <w:t>Annex</w:t>
      </w:r>
      <w:r w:rsidRPr="00476F48">
        <w:rPr>
          <w:spacing w:val="3"/>
        </w:rPr>
        <w:t xml:space="preserve"> </w:t>
      </w:r>
      <w:r w:rsidRPr="00476F48">
        <w:t>A</w:t>
      </w:r>
      <w:r w:rsidRPr="00476F48">
        <w:rPr>
          <w:spacing w:val="-3"/>
        </w:rPr>
        <w:t xml:space="preserve"> </w:t>
      </w:r>
      <w:r w:rsidRPr="00476F48">
        <w:t>–</w:t>
      </w:r>
      <w:r w:rsidRPr="00476F48">
        <w:rPr>
          <w:spacing w:val="1"/>
        </w:rPr>
        <w:t xml:space="preserve"> </w:t>
      </w:r>
      <w:r w:rsidRPr="00476F48">
        <w:t>Data</w:t>
      </w:r>
      <w:r w:rsidRPr="00476F48">
        <w:rPr>
          <w:spacing w:val="-2"/>
        </w:rPr>
        <w:t xml:space="preserve"> </w:t>
      </w:r>
      <w:r w:rsidRPr="00476F48">
        <w:t>Classification</w:t>
      </w:r>
      <w:r w:rsidRPr="00476F48">
        <w:rPr>
          <w:spacing w:val="-1"/>
        </w:rPr>
        <w:t xml:space="preserve"> </w:t>
      </w:r>
      <w:r w:rsidRPr="00476F48">
        <w:t>and</w:t>
      </w:r>
      <w:r w:rsidRPr="00476F48">
        <w:rPr>
          <w:spacing w:val="1"/>
        </w:rPr>
        <w:t xml:space="preserve"> </w:t>
      </w:r>
      <w:r w:rsidRPr="00476F48">
        <w:t>Encoding</w:t>
      </w:r>
      <w:r w:rsidRPr="00476F48">
        <w:rPr>
          <w:spacing w:val="-2"/>
        </w:rPr>
        <w:t xml:space="preserve"> </w:t>
      </w:r>
      <w:r w:rsidRPr="00476F48">
        <w:t>Guide</w:t>
      </w:r>
    </w:p>
    <w:p w14:paraId="01DB7158" w14:textId="49E8E853" w:rsidR="00F96791" w:rsidRPr="00476F48" w:rsidRDefault="008B6669" w:rsidP="005B2F1B">
      <w:pPr>
        <w:tabs>
          <w:tab w:val="left" w:pos="1418"/>
        </w:tabs>
        <w:spacing w:before="116"/>
        <w:rPr>
          <w:sz w:val="20"/>
        </w:rPr>
      </w:pPr>
      <w:r w:rsidRPr="00476F48">
        <w:rPr>
          <w:b/>
          <w:sz w:val="20"/>
        </w:rPr>
        <w:t>Version:</w:t>
      </w:r>
      <w:r w:rsidRPr="00476F48">
        <w:rPr>
          <w:b/>
          <w:sz w:val="20"/>
        </w:rPr>
        <w:tab/>
      </w:r>
      <w:r w:rsidR="000F0B73" w:rsidRPr="00476F48">
        <w:rPr>
          <w:sz w:val="20"/>
        </w:rPr>
        <w:t>2.0.0</w:t>
      </w:r>
    </w:p>
    <w:p w14:paraId="5A97E607" w14:textId="7F49783A" w:rsidR="00F96791" w:rsidRPr="00476F48" w:rsidRDefault="008B6669" w:rsidP="005B2F1B">
      <w:pPr>
        <w:tabs>
          <w:tab w:val="left" w:pos="1418"/>
        </w:tabs>
        <w:spacing w:before="121"/>
        <w:rPr>
          <w:sz w:val="20"/>
        </w:rPr>
      </w:pPr>
      <w:r w:rsidRPr="00476F48">
        <w:rPr>
          <w:b/>
          <w:sz w:val="20"/>
        </w:rPr>
        <w:t>Date:</w:t>
      </w:r>
      <w:r w:rsidRPr="00476F48">
        <w:rPr>
          <w:b/>
          <w:sz w:val="20"/>
        </w:rPr>
        <w:tab/>
      </w:r>
      <w:r w:rsidR="00524AE0" w:rsidRPr="00476F48">
        <w:rPr>
          <w:sz w:val="20"/>
        </w:rPr>
        <w:t>March 2025</w:t>
      </w:r>
    </w:p>
    <w:p w14:paraId="10608911" w14:textId="77777777" w:rsidR="00F96791" w:rsidRPr="00476F48" w:rsidRDefault="008B6669" w:rsidP="005B2F1B">
      <w:pPr>
        <w:tabs>
          <w:tab w:val="left" w:pos="1418"/>
        </w:tabs>
        <w:spacing w:before="120"/>
        <w:rPr>
          <w:sz w:val="20"/>
        </w:rPr>
      </w:pPr>
      <w:r w:rsidRPr="00476F48">
        <w:rPr>
          <w:b/>
          <w:sz w:val="20"/>
        </w:rPr>
        <w:t>Language:</w:t>
      </w:r>
      <w:r w:rsidRPr="00476F48">
        <w:rPr>
          <w:b/>
          <w:sz w:val="20"/>
        </w:rPr>
        <w:tab/>
      </w:r>
      <w:r w:rsidRPr="00476F48">
        <w:rPr>
          <w:sz w:val="20"/>
        </w:rPr>
        <w:t>English</w:t>
      </w:r>
    </w:p>
    <w:p w14:paraId="62771895" w14:textId="77777777" w:rsidR="00F96791" w:rsidRPr="00476F48" w:rsidRDefault="008B6669" w:rsidP="0086147E">
      <w:pPr>
        <w:spacing w:before="118"/>
        <w:rPr>
          <w:sz w:val="20"/>
        </w:rPr>
      </w:pPr>
      <w:r w:rsidRPr="00476F48">
        <w:rPr>
          <w:b/>
          <w:sz w:val="20"/>
        </w:rPr>
        <w:t>Classification:</w:t>
      </w:r>
      <w:r w:rsidRPr="00476F48">
        <w:rPr>
          <w:b/>
          <w:spacing w:val="14"/>
          <w:sz w:val="20"/>
        </w:rPr>
        <w:t xml:space="preserve"> </w:t>
      </w:r>
      <w:r w:rsidRPr="00476F48">
        <w:rPr>
          <w:sz w:val="20"/>
        </w:rPr>
        <w:t>Unclassified</w:t>
      </w:r>
    </w:p>
    <w:p w14:paraId="5FE7C614" w14:textId="61352C36" w:rsidR="00087F5F" w:rsidRPr="00476F48" w:rsidRDefault="008B6669" w:rsidP="00087F5F">
      <w:pPr>
        <w:pStyle w:val="BodyText"/>
        <w:tabs>
          <w:tab w:val="left" w:pos="1418"/>
        </w:tabs>
        <w:spacing w:before="120" w:after="0" w:line="242" w:lineRule="auto"/>
        <w:ind w:left="1440" w:hanging="1440"/>
        <w:rPr>
          <w:spacing w:val="-53"/>
        </w:rPr>
      </w:pPr>
      <w:r w:rsidRPr="00476F48">
        <w:rPr>
          <w:b/>
        </w:rPr>
        <w:t>Contact:</w:t>
      </w:r>
      <w:r w:rsidRPr="00476F48">
        <w:rPr>
          <w:b/>
        </w:rPr>
        <w:tab/>
      </w:r>
      <w:r w:rsidRPr="00476F48">
        <w:t xml:space="preserve">International Hydrographic </w:t>
      </w:r>
      <w:r w:rsidR="00EA0628" w:rsidRPr="00476F48">
        <w:t>Organization (IHO)</w:t>
      </w:r>
      <w:r w:rsidR="00EA0628" w:rsidRPr="00476F48">
        <w:rPr>
          <w:spacing w:val="-53"/>
        </w:rPr>
        <w:t xml:space="preserve"> </w:t>
      </w:r>
    </w:p>
    <w:p w14:paraId="0DF6E9F1" w14:textId="4FEDFE2A" w:rsidR="00F96791" w:rsidRPr="00822D6B" w:rsidRDefault="008B6669" w:rsidP="00087F5F">
      <w:pPr>
        <w:pStyle w:val="BodyText"/>
        <w:tabs>
          <w:tab w:val="left" w:pos="1418"/>
        </w:tabs>
        <w:spacing w:after="0" w:line="242" w:lineRule="auto"/>
        <w:ind w:left="1440" w:hanging="22"/>
        <w:rPr>
          <w:lang w:val="da-DK"/>
        </w:rPr>
      </w:pPr>
      <w:r w:rsidRPr="00822D6B">
        <w:rPr>
          <w:lang w:val="da-DK"/>
        </w:rPr>
        <w:t>4b,</w:t>
      </w:r>
      <w:r w:rsidRPr="00822D6B">
        <w:rPr>
          <w:spacing w:val="-2"/>
          <w:lang w:val="da-DK"/>
        </w:rPr>
        <w:t xml:space="preserve"> </w:t>
      </w:r>
      <w:proofErr w:type="spellStart"/>
      <w:r w:rsidRPr="00822D6B">
        <w:rPr>
          <w:lang w:val="da-DK"/>
        </w:rPr>
        <w:t>quai</w:t>
      </w:r>
      <w:proofErr w:type="spellEnd"/>
      <w:r w:rsidRPr="00822D6B">
        <w:rPr>
          <w:spacing w:val="-2"/>
          <w:lang w:val="da-DK"/>
        </w:rPr>
        <w:t xml:space="preserve"> </w:t>
      </w:r>
      <w:r w:rsidR="00AC1883" w:rsidRPr="00822D6B">
        <w:rPr>
          <w:lang w:val="da-DK"/>
        </w:rPr>
        <w:t>Antoine</w:t>
      </w:r>
      <w:r w:rsidRPr="00822D6B">
        <w:rPr>
          <w:spacing w:val="1"/>
          <w:lang w:val="da-DK"/>
        </w:rPr>
        <w:t xml:space="preserve"> </w:t>
      </w:r>
      <w:r w:rsidRPr="00822D6B">
        <w:rPr>
          <w:lang w:val="da-DK"/>
        </w:rPr>
        <w:t>1er</w:t>
      </w:r>
    </w:p>
    <w:p w14:paraId="547985E9" w14:textId="77777777" w:rsidR="00F96791" w:rsidRPr="00822D6B" w:rsidRDefault="008B6669" w:rsidP="003A1109">
      <w:pPr>
        <w:pStyle w:val="BodyText"/>
        <w:spacing w:after="0" w:line="229" w:lineRule="exact"/>
        <w:ind w:left="1418"/>
        <w:rPr>
          <w:lang w:val="da-DK"/>
        </w:rPr>
      </w:pPr>
      <w:r w:rsidRPr="00822D6B">
        <w:rPr>
          <w:lang w:val="da-DK"/>
        </w:rPr>
        <w:t>B.P.</w:t>
      </w:r>
      <w:r w:rsidRPr="00822D6B">
        <w:rPr>
          <w:spacing w:val="-1"/>
          <w:lang w:val="da-DK"/>
        </w:rPr>
        <w:t xml:space="preserve"> </w:t>
      </w:r>
      <w:r w:rsidRPr="00822D6B">
        <w:rPr>
          <w:lang w:val="da-DK"/>
        </w:rPr>
        <w:t>445</w:t>
      </w:r>
    </w:p>
    <w:p w14:paraId="551320CC" w14:textId="77777777" w:rsidR="00F96791" w:rsidRPr="00476F48" w:rsidRDefault="008B6669" w:rsidP="003A1109">
      <w:pPr>
        <w:pStyle w:val="BodyText"/>
        <w:spacing w:before="1" w:after="0"/>
        <w:ind w:left="1418"/>
      </w:pPr>
      <w:r w:rsidRPr="00476F48">
        <w:t>MC</w:t>
      </w:r>
      <w:r w:rsidRPr="00476F48">
        <w:rPr>
          <w:spacing w:val="-3"/>
        </w:rPr>
        <w:t xml:space="preserve"> </w:t>
      </w:r>
      <w:r w:rsidRPr="00476F48">
        <w:t>98011</w:t>
      </w:r>
      <w:r w:rsidRPr="00476F48">
        <w:rPr>
          <w:spacing w:val="-3"/>
        </w:rPr>
        <w:t xml:space="preserve"> </w:t>
      </w:r>
      <w:r w:rsidRPr="00476F48">
        <w:t>MONACO</w:t>
      </w:r>
      <w:r w:rsidRPr="00476F48">
        <w:rPr>
          <w:spacing w:val="-2"/>
        </w:rPr>
        <w:t xml:space="preserve"> </w:t>
      </w:r>
      <w:r w:rsidRPr="00476F48">
        <w:t>CEDEX</w:t>
      </w:r>
    </w:p>
    <w:p w14:paraId="59DE1430" w14:textId="77777777" w:rsidR="00F96791" w:rsidRPr="00476F48" w:rsidRDefault="008B6669" w:rsidP="003A1109">
      <w:pPr>
        <w:pStyle w:val="BodyText"/>
        <w:spacing w:after="0" w:line="229" w:lineRule="exact"/>
        <w:ind w:left="1418"/>
      </w:pPr>
      <w:r w:rsidRPr="00476F48">
        <w:t>Telephone:</w:t>
      </w:r>
      <w:r w:rsidRPr="00476F48">
        <w:rPr>
          <w:spacing w:val="53"/>
        </w:rPr>
        <w:t xml:space="preserve"> </w:t>
      </w:r>
      <w:r w:rsidRPr="00476F48">
        <w:t>+377 93</w:t>
      </w:r>
      <w:r w:rsidRPr="00476F48">
        <w:rPr>
          <w:spacing w:val="-2"/>
        </w:rPr>
        <w:t xml:space="preserve"> </w:t>
      </w:r>
      <w:r w:rsidRPr="00476F48">
        <w:t>10</w:t>
      </w:r>
      <w:r w:rsidRPr="00476F48">
        <w:rPr>
          <w:spacing w:val="-3"/>
        </w:rPr>
        <w:t xml:space="preserve"> </w:t>
      </w:r>
      <w:r w:rsidRPr="00476F48">
        <w:t>81 00</w:t>
      </w:r>
    </w:p>
    <w:p w14:paraId="37B96CB9" w14:textId="77777777" w:rsidR="00F96791" w:rsidRPr="00476F48" w:rsidRDefault="008B6669" w:rsidP="004C5196">
      <w:pPr>
        <w:pStyle w:val="BodyText"/>
        <w:spacing w:after="0"/>
        <w:ind w:left="1418"/>
      </w:pPr>
      <w:r w:rsidRPr="00476F48">
        <w:t>Fax:</w:t>
      </w:r>
      <w:r w:rsidRPr="00476F48">
        <w:rPr>
          <w:spacing w:val="53"/>
        </w:rPr>
        <w:t xml:space="preserve"> </w:t>
      </w:r>
      <w:r w:rsidRPr="00476F48">
        <w:t>+377 93</w:t>
      </w:r>
      <w:r w:rsidRPr="00476F48">
        <w:rPr>
          <w:spacing w:val="-2"/>
        </w:rPr>
        <w:t xml:space="preserve"> </w:t>
      </w:r>
      <w:r w:rsidRPr="00476F48">
        <w:t>10</w:t>
      </w:r>
      <w:r w:rsidRPr="00476F48">
        <w:rPr>
          <w:spacing w:val="-2"/>
        </w:rPr>
        <w:t xml:space="preserve"> </w:t>
      </w:r>
      <w:r w:rsidRPr="00476F48">
        <w:t>81</w:t>
      </w:r>
      <w:r w:rsidRPr="00476F48">
        <w:rPr>
          <w:spacing w:val="-1"/>
        </w:rPr>
        <w:t xml:space="preserve"> </w:t>
      </w:r>
      <w:r w:rsidRPr="00476F48">
        <w:t>40</w:t>
      </w:r>
    </w:p>
    <w:p w14:paraId="04CAB5C4" w14:textId="77777777" w:rsidR="004C5196" w:rsidRPr="00476F48" w:rsidRDefault="004C5196" w:rsidP="004C5196">
      <w:pPr>
        <w:pStyle w:val="Label1"/>
        <w:spacing w:after="120" w:line="240" w:lineRule="auto"/>
        <w:ind w:left="1418" w:hanging="1418"/>
        <w:rPr>
          <w:b w:val="0"/>
          <w:bCs/>
          <w:sz w:val="20"/>
          <w:szCs w:val="20"/>
        </w:rPr>
      </w:pPr>
      <w:r w:rsidRPr="00476F48">
        <w:rPr>
          <w:b w:val="0"/>
          <w:bCs/>
          <w:sz w:val="20"/>
          <w:szCs w:val="20"/>
        </w:rPr>
        <w:tab/>
      </w:r>
      <w:proofErr w:type="gramStart"/>
      <w:r w:rsidRPr="00476F48">
        <w:rPr>
          <w:b w:val="0"/>
          <w:bCs/>
          <w:sz w:val="20"/>
          <w:szCs w:val="20"/>
        </w:rPr>
        <w:t>Email :</w:t>
      </w:r>
      <w:proofErr w:type="gramEnd"/>
      <w:r w:rsidRPr="00476F48">
        <w:rPr>
          <w:b w:val="0"/>
          <w:bCs/>
          <w:sz w:val="20"/>
          <w:szCs w:val="20"/>
        </w:rPr>
        <w:t xml:space="preserve"> </w:t>
      </w:r>
      <w:hyperlink r:id="rId21" w:history="1">
        <w:r w:rsidRPr="00476F48">
          <w:rPr>
            <w:rStyle w:val="Hyperlink"/>
            <w:b w:val="0"/>
            <w:bCs/>
            <w:sz w:val="20"/>
            <w:szCs w:val="20"/>
          </w:rPr>
          <w:t>info@iho.int</w:t>
        </w:r>
      </w:hyperlink>
      <w:r w:rsidRPr="00476F48">
        <w:rPr>
          <w:b w:val="0"/>
          <w:bCs/>
          <w:sz w:val="20"/>
          <w:szCs w:val="20"/>
        </w:rPr>
        <w:t xml:space="preserve"> </w:t>
      </w:r>
    </w:p>
    <w:p w14:paraId="5F8CD5A3" w14:textId="77777777" w:rsidR="00F96791" w:rsidRPr="00476F48" w:rsidRDefault="008B6669" w:rsidP="004C5196">
      <w:pPr>
        <w:tabs>
          <w:tab w:val="left" w:pos="1418"/>
        </w:tabs>
        <w:spacing w:before="118"/>
        <w:rPr>
          <w:sz w:val="20"/>
        </w:rPr>
      </w:pPr>
      <w:r w:rsidRPr="00476F48">
        <w:rPr>
          <w:b/>
          <w:sz w:val="20"/>
        </w:rPr>
        <w:t>URL:</w:t>
      </w:r>
      <w:r w:rsidRPr="00476F48">
        <w:rPr>
          <w:b/>
          <w:sz w:val="20"/>
        </w:rPr>
        <w:tab/>
      </w:r>
      <w:hyperlink r:id="rId22">
        <w:r w:rsidRPr="00476F48">
          <w:rPr>
            <w:color w:val="0000FF"/>
            <w:sz w:val="20"/>
            <w:u w:val="single" w:color="0000FF"/>
          </w:rPr>
          <w:t>www.iho.int</w:t>
        </w:r>
      </w:hyperlink>
    </w:p>
    <w:p w14:paraId="38ECC5A7" w14:textId="77777777" w:rsidR="00F96791" w:rsidRPr="00476F48" w:rsidRDefault="008B6669" w:rsidP="004C5196">
      <w:pPr>
        <w:tabs>
          <w:tab w:val="left" w:pos="1418"/>
        </w:tabs>
        <w:spacing w:before="121"/>
        <w:rPr>
          <w:sz w:val="20"/>
        </w:rPr>
      </w:pPr>
      <w:r w:rsidRPr="00476F48">
        <w:rPr>
          <w:b/>
          <w:sz w:val="20"/>
        </w:rPr>
        <w:t>Identifier:</w:t>
      </w:r>
      <w:r w:rsidRPr="00476F48">
        <w:rPr>
          <w:b/>
          <w:sz w:val="20"/>
        </w:rPr>
        <w:tab/>
      </w:r>
      <w:r w:rsidRPr="00476F48">
        <w:rPr>
          <w:sz w:val="20"/>
        </w:rPr>
        <w:t>S-128</w:t>
      </w:r>
      <w:r w:rsidRPr="00476F48">
        <w:rPr>
          <w:spacing w:val="-2"/>
          <w:sz w:val="20"/>
        </w:rPr>
        <w:t xml:space="preserve"> </w:t>
      </w:r>
      <w:r w:rsidRPr="00476F48">
        <w:rPr>
          <w:sz w:val="20"/>
        </w:rPr>
        <w:t>Annex</w:t>
      </w:r>
      <w:r w:rsidRPr="00476F48">
        <w:rPr>
          <w:spacing w:val="1"/>
          <w:sz w:val="20"/>
        </w:rPr>
        <w:t xml:space="preserve"> </w:t>
      </w:r>
      <w:r w:rsidRPr="00476F48">
        <w:rPr>
          <w:sz w:val="20"/>
        </w:rPr>
        <w:t>A</w:t>
      </w:r>
    </w:p>
    <w:p w14:paraId="6E675FAC" w14:textId="1EEF8622" w:rsidR="00F96791" w:rsidRPr="00476F48" w:rsidRDefault="008B6669" w:rsidP="000112B9">
      <w:pPr>
        <w:pStyle w:val="BodyText"/>
        <w:spacing w:before="120" w:line="242" w:lineRule="auto"/>
        <w:ind w:left="1418" w:hanging="1418"/>
        <w:jc w:val="both"/>
      </w:pPr>
      <w:r w:rsidRPr="00476F48">
        <w:rPr>
          <w:b/>
        </w:rPr>
        <w:t>Maintenance:</w:t>
      </w:r>
      <w:r w:rsidRPr="00476F48">
        <w:rPr>
          <w:b/>
          <w:spacing w:val="1"/>
        </w:rPr>
        <w:t xml:space="preserve"> </w:t>
      </w:r>
      <w:r w:rsidR="000112B9" w:rsidRPr="00476F48">
        <w:rPr>
          <w:b/>
          <w:spacing w:val="1"/>
        </w:rPr>
        <w:tab/>
      </w:r>
      <w:r w:rsidRPr="00476F48">
        <w:t>Changes to S-128 Annex A - Data Classification and Encoding Guide are coordinated</w:t>
      </w:r>
      <w:r w:rsidRPr="00476F48">
        <w:rPr>
          <w:spacing w:val="1"/>
        </w:rPr>
        <w:t xml:space="preserve"> </w:t>
      </w:r>
      <w:r w:rsidRPr="00476F48">
        <w:t>by</w:t>
      </w:r>
      <w:r w:rsidRPr="00476F48">
        <w:rPr>
          <w:spacing w:val="-10"/>
        </w:rPr>
        <w:t xml:space="preserve"> </w:t>
      </w:r>
      <w:r w:rsidRPr="00476F48">
        <w:t>the</w:t>
      </w:r>
      <w:r w:rsidRPr="00476F48">
        <w:rPr>
          <w:spacing w:val="-7"/>
        </w:rPr>
        <w:t xml:space="preserve"> </w:t>
      </w:r>
      <w:r w:rsidRPr="00476F48">
        <w:t>IHO</w:t>
      </w:r>
      <w:r w:rsidRPr="00476F48">
        <w:rPr>
          <w:spacing w:val="-4"/>
        </w:rPr>
        <w:t xml:space="preserve"> </w:t>
      </w:r>
      <w:r w:rsidRPr="00476F48">
        <w:t>Nautical</w:t>
      </w:r>
      <w:r w:rsidRPr="00476F48">
        <w:rPr>
          <w:spacing w:val="-6"/>
        </w:rPr>
        <w:t xml:space="preserve"> </w:t>
      </w:r>
      <w:r w:rsidRPr="00476F48">
        <w:t>Information</w:t>
      </w:r>
      <w:r w:rsidRPr="00476F48">
        <w:rPr>
          <w:spacing w:val="-4"/>
        </w:rPr>
        <w:t xml:space="preserve"> </w:t>
      </w:r>
      <w:r w:rsidRPr="00476F48">
        <w:t>Provision</w:t>
      </w:r>
      <w:r w:rsidRPr="00476F48">
        <w:rPr>
          <w:spacing w:val="-7"/>
        </w:rPr>
        <w:t xml:space="preserve"> </w:t>
      </w:r>
      <w:r w:rsidRPr="00476F48">
        <w:t>Working</w:t>
      </w:r>
      <w:r w:rsidRPr="00476F48">
        <w:rPr>
          <w:spacing w:val="-6"/>
        </w:rPr>
        <w:t xml:space="preserve"> </w:t>
      </w:r>
      <w:r w:rsidRPr="00476F48">
        <w:t>Group</w:t>
      </w:r>
      <w:r w:rsidRPr="00476F48">
        <w:rPr>
          <w:spacing w:val="-7"/>
        </w:rPr>
        <w:t xml:space="preserve"> </w:t>
      </w:r>
      <w:r w:rsidRPr="00476F48">
        <w:t>(NIPWG)</w:t>
      </w:r>
      <w:r w:rsidRPr="00476F48">
        <w:rPr>
          <w:spacing w:val="-5"/>
        </w:rPr>
        <w:t xml:space="preserve"> </w:t>
      </w:r>
      <w:r w:rsidRPr="00476F48">
        <w:t>and</w:t>
      </w:r>
      <w:r w:rsidRPr="00476F48">
        <w:rPr>
          <w:spacing w:val="-9"/>
        </w:rPr>
        <w:t xml:space="preserve"> </w:t>
      </w:r>
      <w:r w:rsidRPr="00476F48">
        <w:t>must</w:t>
      </w:r>
      <w:r w:rsidRPr="00476F48">
        <w:rPr>
          <w:spacing w:val="-5"/>
        </w:rPr>
        <w:t xml:space="preserve"> </w:t>
      </w:r>
      <w:r w:rsidRPr="00476F48">
        <w:t>be</w:t>
      </w:r>
      <w:r w:rsidRPr="00476F48">
        <w:rPr>
          <w:spacing w:val="-7"/>
        </w:rPr>
        <w:t xml:space="preserve"> </w:t>
      </w:r>
      <w:r w:rsidRPr="00476F48">
        <w:t>made</w:t>
      </w:r>
      <w:r w:rsidRPr="00476F48">
        <w:rPr>
          <w:spacing w:val="-53"/>
        </w:rPr>
        <w:t xml:space="preserve"> </w:t>
      </w:r>
      <w:r w:rsidRPr="00476F48">
        <w:t>available via</w:t>
      </w:r>
      <w:r w:rsidRPr="00476F48">
        <w:rPr>
          <w:spacing w:val="-1"/>
        </w:rPr>
        <w:t xml:space="preserve"> </w:t>
      </w:r>
      <w:r w:rsidRPr="00476F48">
        <w:t>the</w:t>
      </w:r>
      <w:r w:rsidRPr="00476F48">
        <w:rPr>
          <w:spacing w:val="-1"/>
        </w:rPr>
        <w:t xml:space="preserve"> </w:t>
      </w:r>
      <w:r w:rsidRPr="00476F48">
        <w:t>IHO</w:t>
      </w:r>
      <w:r w:rsidRPr="00476F48">
        <w:rPr>
          <w:spacing w:val="2"/>
        </w:rPr>
        <w:t xml:space="preserve"> </w:t>
      </w:r>
      <w:r w:rsidRPr="00476F48">
        <w:t>web</w:t>
      </w:r>
      <w:r w:rsidRPr="00476F48">
        <w:rPr>
          <w:spacing w:val="-1"/>
        </w:rPr>
        <w:t xml:space="preserve"> </w:t>
      </w:r>
      <w:r w:rsidRPr="00476F48">
        <w:t>site.</w:t>
      </w:r>
    </w:p>
    <w:p w14:paraId="6B267939" w14:textId="77777777" w:rsidR="00D00F6A" w:rsidRPr="00476F48" w:rsidRDefault="00D00F6A" w:rsidP="00FB1549">
      <w:pPr>
        <w:pStyle w:val="BodyText"/>
        <w:rPr>
          <w:sz w:val="18"/>
        </w:rPr>
      </w:pPr>
    </w:p>
    <w:p w14:paraId="641372E1" w14:textId="77777777" w:rsidR="00F96791" w:rsidRPr="00476F48" w:rsidRDefault="008B6669" w:rsidP="00F1468C">
      <w:pPr>
        <w:pStyle w:val="Heading2"/>
        <w:numPr>
          <w:ilvl w:val="1"/>
          <w:numId w:val="23"/>
        </w:numPr>
      </w:pPr>
      <w:bookmarkStart w:id="5" w:name="_Toc196831501"/>
      <w:r w:rsidRPr="00476F48">
        <w:t>Terms, definitions and abbreviations</w:t>
      </w:r>
      <w:bookmarkEnd w:id="5"/>
    </w:p>
    <w:p w14:paraId="4A8ABE1F" w14:textId="77777777" w:rsidR="0036243F" w:rsidRPr="00476F48" w:rsidRDefault="008B6669" w:rsidP="00F1468C">
      <w:pPr>
        <w:pStyle w:val="Heading3"/>
        <w:numPr>
          <w:ilvl w:val="2"/>
          <w:numId w:val="23"/>
        </w:numPr>
      </w:pPr>
      <w:r w:rsidRPr="00476F48">
        <w:t>Terms and definitions</w:t>
      </w:r>
    </w:p>
    <w:p w14:paraId="592B0E02" w14:textId="0C8963B3" w:rsidR="00F96791" w:rsidRPr="00476F48" w:rsidRDefault="008B6669" w:rsidP="00262F8A">
      <w:pPr>
        <w:tabs>
          <w:tab w:val="left" w:pos="1560"/>
        </w:tabs>
        <w:spacing w:after="0"/>
        <w:jc w:val="both"/>
        <w:rPr>
          <w:b/>
          <w:sz w:val="20"/>
        </w:rPr>
      </w:pPr>
      <w:r w:rsidRPr="00476F48">
        <w:rPr>
          <w:b/>
          <w:sz w:val="20"/>
        </w:rPr>
        <w:t>aggregation</w:t>
      </w:r>
    </w:p>
    <w:p w14:paraId="63C54E9F" w14:textId="77777777" w:rsidR="00F96791" w:rsidRPr="00476F48" w:rsidRDefault="008B6669" w:rsidP="00262F8A">
      <w:pPr>
        <w:pStyle w:val="BodyText"/>
        <w:jc w:val="both"/>
      </w:pPr>
      <w:r w:rsidRPr="00476F48">
        <w:t>special</w:t>
      </w:r>
      <w:r w:rsidRPr="00476F48">
        <w:rPr>
          <w:spacing w:val="-10"/>
        </w:rPr>
        <w:t xml:space="preserve"> </w:t>
      </w:r>
      <w:r w:rsidRPr="00476F48">
        <w:t>form</w:t>
      </w:r>
      <w:r w:rsidRPr="00476F48">
        <w:rPr>
          <w:spacing w:val="-7"/>
        </w:rPr>
        <w:t xml:space="preserve"> </w:t>
      </w:r>
      <w:r w:rsidRPr="00476F48">
        <w:t>of</w:t>
      </w:r>
      <w:r w:rsidRPr="00476F48">
        <w:rPr>
          <w:spacing w:val="-7"/>
        </w:rPr>
        <w:t xml:space="preserve"> </w:t>
      </w:r>
      <w:r w:rsidRPr="00476F48">
        <w:rPr>
          <w:b/>
        </w:rPr>
        <w:t>association</w:t>
      </w:r>
      <w:r w:rsidRPr="00476F48">
        <w:rPr>
          <w:b/>
          <w:spacing w:val="-7"/>
        </w:rPr>
        <w:t xml:space="preserve"> </w:t>
      </w:r>
      <w:r w:rsidRPr="00476F48">
        <w:t>that</w:t>
      </w:r>
      <w:r w:rsidRPr="00476F48">
        <w:rPr>
          <w:spacing w:val="-9"/>
        </w:rPr>
        <w:t xml:space="preserve"> </w:t>
      </w:r>
      <w:r w:rsidRPr="00476F48">
        <w:t>specifies</w:t>
      </w:r>
      <w:r w:rsidRPr="00476F48">
        <w:rPr>
          <w:spacing w:val="-9"/>
        </w:rPr>
        <w:t xml:space="preserve"> </w:t>
      </w:r>
      <w:r w:rsidRPr="00476F48">
        <w:t>a</w:t>
      </w:r>
      <w:r w:rsidRPr="00476F48">
        <w:rPr>
          <w:spacing w:val="-7"/>
        </w:rPr>
        <w:t xml:space="preserve"> </w:t>
      </w:r>
      <w:r w:rsidRPr="00476F48">
        <w:t>whole-part</w:t>
      </w:r>
      <w:r w:rsidRPr="00476F48">
        <w:rPr>
          <w:spacing w:val="-9"/>
        </w:rPr>
        <w:t xml:space="preserve"> </w:t>
      </w:r>
      <w:r w:rsidRPr="00476F48">
        <w:t>relationship</w:t>
      </w:r>
      <w:r w:rsidRPr="00476F48">
        <w:rPr>
          <w:spacing w:val="-8"/>
        </w:rPr>
        <w:t xml:space="preserve"> </w:t>
      </w:r>
      <w:r w:rsidRPr="00476F48">
        <w:t>between</w:t>
      </w:r>
      <w:r w:rsidRPr="00476F48">
        <w:rPr>
          <w:spacing w:val="-11"/>
        </w:rPr>
        <w:t xml:space="preserve"> </w:t>
      </w:r>
      <w:r w:rsidRPr="00476F48">
        <w:t>the</w:t>
      </w:r>
      <w:r w:rsidRPr="00476F48">
        <w:rPr>
          <w:spacing w:val="-10"/>
        </w:rPr>
        <w:t xml:space="preserve"> </w:t>
      </w:r>
      <w:r w:rsidRPr="00476F48">
        <w:t>aggregate</w:t>
      </w:r>
      <w:r w:rsidRPr="00476F48">
        <w:rPr>
          <w:spacing w:val="-11"/>
        </w:rPr>
        <w:t xml:space="preserve"> </w:t>
      </w:r>
      <w:r w:rsidRPr="00476F48">
        <w:t>(whole)</w:t>
      </w:r>
      <w:r w:rsidRPr="00476F48">
        <w:rPr>
          <w:spacing w:val="-7"/>
        </w:rPr>
        <w:t xml:space="preserve"> </w:t>
      </w:r>
      <w:r w:rsidRPr="00476F48">
        <w:t>and</w:t>
      </w:r>
      <w:r w:rsidRPr="00476F48">
        <w:rPr>
          <w:spacing w:val="-53"/>
        </w:rPr>
        <w:t xml:space="preserve"> </w:t>
      </w:r>
      <w:r w:rsidRPr="00476F48">
        <w:t>a</w:t>
      </w:r>
      <w:r w:rsidRPr="00476F48">
        <w:rPr>
          <w:spacing w:val="-2"/>
        </w:rPr>
        <w:t xml:space="preserve"> </w:t>
      </w:r>
      <w:r w:rsidRPr="00476F48">
        <w:t>component</w:t>
      </w:r>
      <w:r w:rsidRPr="00476F48">
        <w:rPr>
          <w:spacing w:val="-1"/>
        </w:rPr>
        <w:t xml:space="preserve"> </w:t>
      </w:r>
      <w:r w:rsidRPr="00476F48">
        <w:t>(see</w:t>
      </w:r>
      <w:r w:rsidRPr="00476F48">
        <w:rPr>
          <w:spacing w:val="-1"/>
        </w:rPr>
        <w:t xml:space="preserve"> </w:t>
      </w:r>
      <w:r w:rsidRPr="00476F48">
        <w:t>composition)</w:t>
      </w:r>
    </w:p>
    <w:p w14:paraId="2366192F" w14:textId="77777777" w:rsidR="00F96791" w:rsidRPr="00476F48" w:rsidRDefault="008B6669" w:rsidP="00262F8A">
      <w:pPr>
        <w:tabs>
          <w:tab w:val="left" w:pos="1560"/>
        </w:tabs>
        <w:spacing w:after="0"/>
        <w:jc w:val="both"/>
        <w:rPr>
          <w:b/>
          <w:sz w:val="20"/>
        </w:rPr>
      </w:pPr>
      <w:r w:rsidRPr="00476F48">
        <w:rPr>
          <w:b/>
          <w:sz w:val="20"/>
        </w:rPr>
        <w:t>association</w:t>
      </w:r>
    </w:p>
    <w:p w14:paraId="1EE0D760" w14:textId="77777777" w:rsidR="00F96791" w:rsidRPr="00476F48" w:rsidRDefault="008B6669" w:rsidP="00262F8A">
      <w:pPr>
        <w:pStyle w:val="BodyText"/>
        <w:spacing w:after="60"/>
        <w:jc w:val="both"/>
      </w:pPr>
      <w:r w:rsidRPr="00476F48">
        <w:t>semantic</w:t>
      </w:r>
      <w:r w:rsidRPr="00476F48">
        <w:rPr>
          <w:spacing w:val="-6"/>
        </w:rPr>
        <w:t xml:space="preserve"> </w:t>
      </w:r>
      <w:r w:rsidRPr="00476F48">
        <w:t>relationship</w:t>
      </w:r>
      <w:r w:rsidRPr="00476F48">
        <w:rPr>
          <w:spacing w:val="-8"/>
        </w:rPr>
        <w:t xml:space="preserve"> </w:t>
      </w:r>
      <w:r w:rsidRPr="00476F48">
        <w:t>between</w:t>
      </w:r>
      <w:r w:rsidRPr="00476F48">
        <w:rPr>
          <w:spacing w:val="-8"/>
        </w:rPr>
        <w:t xml:space="preserve"> </w:t>
      </w:r>
      <w:r w:rsidRPr="00476F48">
        <w:t>two</w:t>
      </w:r>
      <w:r w:rsidRPr="00476F48">
        <w:rPr>
          <w:spacing w:val="-8"/>
        </w:rPr>
        <w:t xml:space="preserve"> </w:t>
      </w:r>
      <w:r w:rsidRPr="00476F48">
        <w:t>or</w:t>
      </w:r>
      <w:r w:rsidRPr="00476F48">
        <w:rPr>
          <w:spacing w:val="-7"/>
        </w:rPr>
        <w:t xml:space="preserve"> </w:t>
      </w:r>
      <w:r w:rsidRPr="00476F48">
        <w:t>more</w:t>
      </w:r>
      <w:r w:rsidRPr="00476F48">
        <w:rPr>
          <w:spacing w:val="-7"/>
        </w:rPr>
        <w:t xml:space="preserve"> </w:t>
      </w:r>
      <w:r w:rsidRPr="00476F48">
        <w:t>classifiers</w:t>
      </w:r>
      <w:r w:rsidRPr="00476F48">
        <w:rPr>
          <w:spacing w:val="-8"/>
        </w:rPr>
        <w:t xml:space="preserve"> </w:t>
      </w:r>
      <w:r w:rsidRPr="00476F48">
        <w:t>that</w:t>
      </w:r>
      <w:r w:rsidRPr="00476F48">
        <w:rPr>
          <w:spacing w:val="-8"/>
        </w:rPr>
        <w:t xml:space="preserve"> </w:t>
      </w:r>
      <w:r w:rsidRPr="00476F48">
        <w:t>specifies</w:t>
      </w:r>
      <w:r w:rsidRPr="00476F48">
        <w:rPr>
          <w:spacing w:val="-6"/>
        </w:rPr>
        <w:t xml:space="preserve"> </w:t>
      </w:r>
      <w:r w:rsidRPr="00476F48">
        <w:t>connections</w:t>
      </w:r>
      <w:r w:rsidRPr="00476F48">
        <w:rPr>
          <w:spacing w:val="-7"/>
        </w:rPr>
        <w:t xml:space="preserve"> </w:t>
      </w:r>
      <w:r w:rsidRPr="00476F48">
        <w:t>among</w:t>
      </w:r>
      <w:r w:rsidRPr="00476F48">
        <w:rPr>
          <w:spacing w:val="-8"/>
        </w:rPr>
        <w:t xml:space="preserve"> </w:t>
      </w:r>
      <w:r w:rsidRPr="00476F48">
        <w:t>their</w:t>
      </w:r>
      <w:r w:rsidRPr="00476F48">
        <w:rPr>
          <w:spacing w:val="-7"/>
        </w:rPr>
        <w:t xml:space="preserve"> </w:t>
      </w:r>
      <w:r w:rsidRPr="00476F48">
        <w:t>instances</w:t>
      </w:r>
    </w:p>
    <w:p w14:paraId="32B3334D" w14:textId="77777777" w:rsidR="00F96791" w:rsidRPr="00476F48" w:rsidRDefault="008B6669" w:rsidP="00262F8A">
      <w:pPr>
        <w:pStyle w:val="BodyText"/>
        <w:jc w:val="both"/>
      </w:pPr>
      <w:r w:rsidRPr="00476F48">
        <w:t>NOTE:</w:t>
      </w:r>
      <w:r w:rsidRPr="00476F48">
        <w:rPr>
          <w:spacing w:val="44"/>
        </w:rPr>
        <w:t xml:space="preserve"> </w:t>
      </w:r>
      <w:r w:rsidRPr="00476F48">
        <w:t>A</w:t>
      </w:r>
      <w:r w:rsidRPr="00476F48">
        <w:rPr>
          <w:spacing w:val="-6"/>
        </w:rPr>
        <w:t xml:space="preserve"> </w:t>
      </w:r>
      <w:r w:rsidRPr="00476F48">
        <w:t>binary</w:t>
      </w:r>
      <w:r w:rsidRPr="00476F48">
        <w:rPr>
          <w:spacing w:val="-8"/>
        </w:rPr>
        <w:t xml:space="preserve"> </w:t>
      </w:r>
      <w:r w:rsidRPr="00476F48">
        <w:t>association</w:t>
      </w:r>
      <w:r w:rsidRPr="00476F48">
        <w:rPr>
          <w:spacing w:val="-7"/>
        </w:rPr>
        <w:t xml:space="preserve"> </w:t>
      </w:r>
      <w:r w:rsidRPr="00476F48">
        <w:t>is</w:t>
      </w:r>
      <w:r w:rsidRPr="00476F48">
        <w:rPr>
          <w:spacing w:val="-3"/>
        </w:rPr>
        <w:t xml:space="preserve"> </w:t>
      </w:r>
      <w:r w:rsidRPr="00476F48">
        <w:t>an</w:t>
      </w:r>
      <w:r w:rsidRPr="00476F48">
        <w:rPr>
          <w:spacing w:val="-5"/>
        </w:rPr>
        <w:t xml:space="preserve"> </w:t>
      </w:r>
      <w:r w:rsidRPr="00476F48">
        <w:t>association</w:t>
      </w:r>
      <w:r w:rsidRPr="00476F48">
        <w:rPr>
          <w:spacing w:val="-5"/>
        </w:rPr>
        <w:t xml:space="preserve"> </w:t>
      </w:r>
      <w:r w:rsidRPr="00476F48">
        <w:t>among</w:t>
      </w:r>
      <w:r w:rsidRPr="00476F48">
        <w:rPr>
          <w:spacing w:val="-5"/>
        </w:rPr>
        <w:t xml:space="preserve"> </w:t>
      </w:r>
      <w:r w:rsidRPr="00476F48">
        <w:t>exactly</w:t>
      </w:r>
      <w:r w:rsidRPr="00476F48">
        <w:rPr>
          <w:spacing w:val="-8"/>
        </w:rPr>
        <w:t xml:space="preserve"> </w:t>
      </w:r>
      <w:r w:rsidRPr="00476F48">
        <w:t>two</w:t>
      </w:r>
      <w:r w:rsidRPr="00476F48">
        <w:rPr>
          <w:spacing w:val="-6"/>
        </w:rPr>
        <w:t xml:space="preserve"> </w:t>
      </w:r>
      <w:r w:rsidRPr="00476F48">
        <w:t>classifiers</w:t>
      </w:r>
      <w:r w:rsidRPr="00476F48">
        <w:rPr>
          <w:spacing w:val="-5"/>
        </w:rPr>
        <w:t xml:space="preserve"> </w:t>
      </w:r>
      <w:r w:rsidRPr="00476F48">
        <w:t>(including</w:t>
      </w:r>
      <w:r w:rsidRPr="00476F48">
        <w:rPr>
          <w:spacing w:val="-7"/>
        </w:rPr>
        <w:t xml:space="preserve"> </w:t>
      </w:r>
      <w:r w:rsidRPr="00476F48">
        <w:t>the</w:t>
      </w:r>
      <w:r w:rsidRPr="00476F48">
        <w:rPr>
          <w:spacing w:val="-5"/>
        </w:rPr>
        <w:t xml:space="preserve"> </w:t>
      </w:r>
      <w:r w:rsidRPr="00476F48">
        <w:t>possibility</w:t>
      </w:r>
      <w:r w:rsidRPr="00476F48">
        <w:rPr>
          <w:spacing w:val="-8"/>
        </w:rPr>
        <w:t xml:space="preserve"> </w:t>
      </w:r>
      <w:r w:rsidRPr="00476F48">
        <w:t>of</w:t>
      </w:r>
      <w:r w:rsidRPr="00476F48">
        <w:rPr>
          <w:spacing w:val="-52"/>
        </w:rPr>
        <w:t xml:space="preserve"> </w:t>
      </w:r>
      <w:r w:rsidRPr="00476F48">
        <w:t>an</w:t>
      </w:r>
      <w:r w:rsidRPr="00476F48">
        <w:rPr>
          <w:spacing w:val="-2"/>
        </w:rPr>
        <w:t xml:space="preserve"> </w:t>
      </w:r>
      <w:r w:rsidRPr="00476F48">
        <w:t>association</w:t>
      </w:r>
      <w:r w:rsidRPr="00476F48">
        <w:rPr>
          <w:spacing w:val="-1"/>
        </w:rPr>
        <w:t xml:space="preserve"> </w:t>
      </w:r>
      <w:r w:rsidRPr="00476F48">
        <w:t>from</w:t>
      </w:r>
      <w:r w:rsidRPr="00476F48">
        <w:rPr>
          <w:spacing w:val="3"/>
        </w:rPr>
        <w:t xml:space="preserve"> </w:t>
      </w:r>
      <w:r w:rsidRPr="00476F48">
        <w:t>a</w:t>
      </w:r>
      <w:r w:rsidRPr="00476F48">
        <w:rPr>
          <w:spacing w:val="-1"/>
        </w:rPr>
        <w:t xml:space="preserve"> </w:t>
      </w:r>
      <w:r w:rsidRPr="00476F48">
        <w:t>classifier</w:t>
      </w:r>
      <w:r w:rsidRPr="00476F48">
        <w:rPr>
          <w:spacing w:val="-1"/>
        </w:rPr>
        <w:t xml:space="preserve"> </w:t>
      </w:r>
      <w:r w:rsidRPr="00476F48">
        <w:t>to</w:t>
      </w:r>
      <w:r w:rsidRPr="00476F48">
        <w:rPr>
          <w:spacing w:val="1"/>
        </w:rPr>
        <w:t xml:space="preserve"> </w:t>
      </w:r>
      <w:r w:rsidRPr="00476F48">
        <w:t>itself)</w:t>
      </w:r>
    </w:p>
    <w:p w14:paraId="1FC3D802" w14:textId="77777777" w:rsidR="00F96791" w:rsidRPr="00476F48" w:rsidRDefault="008B6669" w:rsidP="00262F8A">
      <w:pPr>
        <w:tabs>
          <w:tab w:val="left" w:pos="1560"/>
        </w:tabs>
        <w:spacing w:after="0"/>
        <w:jc w:val="both"/>
        <w:rPr>
          <w:b/>
          <w:sz w:val="20"/>
        </w:rPr>
      </w:pPr>
      <w:r w:rsidRPr="00476F48">
        <w:rPr>
          <w:b/>
          <w:sz w:val="20"/>
        </w:rPr>
        <w:t>attribute</w:t>
      </w:r>
    </w:p>
    <w:p w14:paraId="65FE7E8D" w14:textId="77777777" w:rsidR="00D00F6A" w:rsidRPr="00476F48" w:rsidRDefault="008B6669" w:rsidP="00262F8A">
      <w:pPr>
        <w:pStyle w:val="BodyText"/>
        <w:spacing w:after="60"/>
        <w:jc w:val="both"/>
      </w:pPr>
      <w:r w:rsidRPr="00476F48">
        <w:t>named</w:t>
      </w:r>
      <w:r w:rsidRPr="00476F48">
        <w:rPr>
          <w:spacing w:val="-2"/>
        </w:rPr>
        <w:t xml:space="preserve"> </w:t>
      </w:r>
      <w:r w:rsidRPr="00476F48">
        <w:t>property</w:t>
      </w:r>
      <w:r w:rsidRPr="00476F48">
        <w:rPr>
          <w:spacing w:val="-4"/>
        </w:rPr>
        <w:t xml:space="preserve"> </w:t>
      </w:r>
      <w:r w:rsidRPr="00476F48">
        <w:t>of</w:t>
      </w:r>
      <w:r w:rsidRPr="00476F48">
        <w:rPr>
          <w:spacing w:val="1"/>
        </w:rPr>
        <w:t xml:space="preserve"> </w:t>
      </w:r>
      <w:r w:rsidRPr="00476F48">
        <w:t>an</w:t>
      </w:r>
      <w:r w:rsidRPr="00476F48">
        <w:rPr>
          <w:spacing w:val="1"/>
        </w:rPr>
        <w:t xml:space="preserve"> </w:t>
      </w:r>
      <w:r w:rsidRPr="00476F48">
        <w:t>entity</w:t>
      </w:r>
    </w:p>
    <w:p w14:paraId="5EA200E9" w14:textId="07F891D0" w:rsidR="00F96791" w:rsidRPr="00476F48" w:rsidRDefault="008B6669" w:rsidP="00262F8A">
      <w:pPr>
        <w:pStyle w:val="BodyText"/>
        <w:jc w:val="both"/>
      </w:pPr>
      <w:r w:rsidRPr="00476F48">
        <w:lastRenderedPageBreak/>
        <w:t>NOTE:</w:t>
      </w:r>
      <w:r w:rsidRPr="00476F48">
        <w:rPr>
          <w:spacing w:val="50"/>
        </w:rPr>
        <w:t xml:space="preserve"> </w:t>
      </w:r>
      <w:r w:rsidRPr="00476F48">
        <w:t>Describes</w:t>
      </w:r>
      <w:r w:rsidRPr="00476F48">
        <w:rPr>
          <w:spacing w:val="-2"/>
        </w:rPr>
        <w:t xml:space="preserve"> </w:t>
      </w:r>
      <w:r w:rsidRPr="00476F48">
        <w:t>the</w:t>
      </w:r>
      <w:r w:rsidRPr="00476F48">
        <w:rPr>
          <w:spacing w:val="-1"/>
        </w:rPr>
        <w:t xml:space="preserve"> </w:t>
      </w:r>
      <w:r w:rsidRPr="00476F48">
        <w:t>geometrical,</w:t>
      </w:r>
      <w:r w:rsidRPr="00476F48">
        <w:rPr>
          <w:spacing w:val="-3"/>
        </w:rPr>
        <w:t xml:space="preserve"> </w:t>
      </w:r>
      <w:r w:rsidRPr="00476F48">
        <w:t>topological,</w:t>
      </w:r>
      <w:r w:rsidRPr="00476F48">
        <w:rPr>
          <w:spacing w:val="-2"/>
        </w:rPr>
        <w:t xml:space="preserve"> </w:t>
      </w:r>
      <w:r w:rsidRPr="00476F48">
        <w:t>thematic,</w:t>
      </w:r>
      <w:r w:rsidRPr="00476F48">
        <w:rPr>
          <w:spacing w:val="-3"/>
        </w:rPr>
        <w:t xml:space="preserve"> </w:t>
      </w:r>
      <w:r w:rsidRPr="00476F48">
        <w:t>or</w:t>
      </w:r>
      <w:r w:rsidRPr="00476F48">
        <w:rPr>
          <w:spacing w:val="-2"/>
        </w:rPr>
        <w:t xml:space="preserve"> </w:t>
      </w:r>
      <w:r w:rsidRPr="00476F48">
        <w:t>other</w:t>
      </w:r>
      <w:r w:rsidRPr="00476F48">
        <w:rPr>
          <w:spacing w:val="-2"/>
        </w:rPr>
        <w:t xml:space="preserve"> </w:t>
      </w:r>
      <w:r w:rsidRPr="00476F48">
        <w:t>characteristic</w:t>
      </w:r>
      <w:r w:rsidRPr="00476F48">
        <w:rPr>
          <w:spacing w:val="-2"/>
        </w:rPr>
        <w:t xml:space="preserve"> </w:t>
      </w:r>
      <w:r w:rsidRPr="00476F48">
        <w:t>of</w:t>
      </w:r>
      <w:r w:rsidRPr="00476F48">
        <w:rPr>
          <w:spacing w:val="-1"/>
        </w:rPr>
        <w:t xml:space="preserve"> </w:t>
      </w:r>
      <w:r w:rsidRPr="00476F48">
        <w:t>an</w:t>
      </w:r>
      <w:r w:rsidRPr="00476F48">
        <w:rPr>
          <w:spacing w:val="-3"/>
        </w:rPr>
        <w:t xml:space="preserve"> </w:t>
      </w:r>
      <w:r w:rsidRPr="00476F48">
        <w:t>entity</w:t>
      </w:r>
    </w:p>
    <w:p w14:paraId="0809C59C" w14:textId="77777777" w:rsidR="00F96791" w:rsidRPr="00476F48" w:rsidRDefault="008B6669" w:rsidP="00262F8A">
      <w:pPr>
        <w:tabs>
          <w:tab w:val="left" w:pos="1560"/>
        </w:tabs>
        <w:spacing w:after="0"/>
        <w:jc w:val="both"/>
        <w:rPr>
          <w:b/>
          <w:sz w:val="20"/>
        </w:rPr>
      </w:pPr>
      <w:r w:rsidRPr="00476F48">
        <w:rPr>
          <w:b/>
          <w:sz w:val="20"/>
        </w:rPr>
        <w:t>composition</w:t>
      </w:r>
    </w:p>
    <w:p w14:paraId="79EEB8C7" w14:textId="7273BC5E" w:rsidR="00F96791" w:rsidRPr="00476F48" w:rsidRDefault="008B6669" w:rsidP="00262F8A">
      <w:pPr>
        <w:pStyle w:val="BodyText"/>
        <w:jc w:val="both"/>
      </w:pPr>
      <w:r w:rsidRPr="00476F48">
        <w:t>a</w:t>
      </w:r>
      <w:r w:rsidRPr="00476F48">
        <w:rPr>
          <w:spacing w:val="6"/>
        </w:rPr>
        <w:t xml:space="preserve"> </w:t>
      </w:r>
      <w:r w:rsidRPr="00476F48">
        <w:t>strong</w:t>
      </w:r>
      <w:r w:rsidRPr="00476F48">
        <w:rPr>
          <w:spacing w:val="19"/>
        </w:rPr>
        <w:t xml:space="preserve"> </w:t>
      </w:r>
      <w:r w:rsidRPr="00476F48">
        <w:rPr>
          <w:b/>
        </w:rPr>
        <w:t>aggregation</w:t>
      </w:r>
      <w:r w:rsidRPr="00476F48">
        <w:t>;</w:t>
      </w:r>
      <w:r w:rsidRPr="00476F48">
        <w:rPr>
          <w:spacing w:val="9"/>
        </w:rPr>
        <w:t xml:space="preserve"> </w:t>
      </w:r>
      <w:r w:rsidRPr="00476F48">
        <w:t>if</w:t>
      </w:r>
      <w:r w:rsidRPr="00476F48">
        <w:rPr>
          <w:spacing w:val="9"/>
        </w:rPr>
        <w:t xml:space="preserve"> </w:t>
      </w:r>
      <w:r w:rsidRPr="00476F48">
        <w:t>a</w:t>
      </w:r>
      <w:r w:rsidRPr="00476F48">
        <w:rPr>
          <w:spacing w:val="6"/>
        </w:rPr>
        <w:t xml:space="preserve"> </w:t>
      </w:r>
      <w:r w:rsidRPr="00476F48">
        <w:t>container</w:t>
      </w:r>
      <w:r w:rsidRPr="00476F48">
        <w:rPr>
          <w:spacing w:val="9"/>
        </w:rPr>
        <w:t xml:space="preserve"> </w:t>
      </w:r>
      <w:r w:rsidRPr="00476F48">
        <w:t>object</w:t>
      </w:r>
      <w:r w:rsidRPr="00476F48">
        <w:rPr>
          <w:spacing w:val="9"/>
        </w:rPr>
        <w:t xml:space="preserve"> </w:t>
      </w:r>
      <w:r w:rsidRPr="00476F48">
        <w:t>is</w:t>
      </w:r>
      <w:r w:rsidRPr="00476F48">
        <w:rPr>
          <w:spacing w:val="8"/>
        </w:rPr>
        <w:t xml:space="preserve"> </w:t>
      </w:r>
      <w:r w:rsidRPr="00476F48">
        <w:t>deleted</w:t>
      </w:r>
      <w:r w:rsidRPr="00476F48">
        <w:rPr>
          <w:spacing w:val="8"/>
        </w:rPr>
        <w:t xml:space="preserve"> </w:t>
      </w:r>
      <w:r w:rsidRPr="00476F48">
        <w:t>than</w:t>
      </w:r>
      <w:r w:rsidRPr="00476F48">
        <w:rPr>
          <w:spacing w:val="8"/>
        </w:rPr>
        <w:t xml:space="preserve"> </w:t>
      </w:r>
      <w:r w:rsidRPr="00476F48">
        <w:t>all</w:t>
      </w:r>
      <w:r w:rsidRPr="00476F48">
        <w:rPr>
          <w:spacing w:val="9"/>
        </w:rPr>
        <w:t xml:space="preserve"> </w:t>
      </w:r>
      <w:r w:rsidRPr="00476F48">
        <w:t>of</w:t>
      </w:r>
      <w:r w:rsidRPr="00476F48">
        <w:rPr>
          <w:spacing w:val="8"/>
        </w:rPr>
        <w:t xml:space="preserve"> </w:t>
      </w:r>
      <w:r w:rsidRPr="00476F48">
        <w:t>its</w:t>
      </w:r>
      <w:r w:rsidRPr="00476F48">
        <w:rPr>
          <w:spacing w:val="8"/>
        </w:rPr>
        <w:t xml:space="preserve"> </w:t>
      </w:r>
      <w:proofErr w:type="spellStart"/>
      <w:r w:rsidRPr="00476F48">
        <w:t>containe</w:t>
      </w:r>
      <w:r w:rsidR="00EF66FA" w:rsidRPr="00476F48">
        <w:t>e</w:t>
      </w:r>
      <w:proofErr w:type="spellEnd"/>
      <w:r w:rsidRPr="00476F48">
        <w:rPr>
          <w:spacing w:val="9"/>
        </w:rPr>
        <w:t xml:space="preserve"> </w:t>
      </w:r>
      <w:r w:rsidRPr="00476F48">
        <w:t>objects</w:t>
      </w:r>
      <w:r w:rsidRPr="00476F48">
        <w:rPr>
          <w:spacing w:val="7"/>
        </w:rPr>
        <w:t xml:space="preserve"> </w:t>
      </w:r>
      <w:r w:rsidRPr="00476F48">
        <w:t>are</w:t>
      </w:r>
      <w:r w:rsidRPr="00476F48">
        <w:rPr>
          <w:spacing w:val="8"/>
        </w:rPr>
        <w:t xml:space="preserve"> </w:t>
      </w:r>
      <w:r w:rsidRPr="00476F48">
        <w:t>deleted</w:t>
      </w:r>
      <w:r w:rsidRPr="00476F48">
        <w:rPr>
          <w:spacing w:val="6"/>
        </w:rPr>
        <w:t xml:space="preserve"> </w:t>
      </w:r>
      <w:r w:rsidRPr="00476F48">
        <w:t>as</w:t>
      </w:r>
      <w:r w:rsidRPr="00476F48">
        <w:rPr>
          <w:spacing w:val="-53"/>
        </w:rPr>
        <w:t xml:space="preserve"> </w:t>
      </w:r>
      <w:r w:rsidRPr="00476F48">
        <w:t>well</w:t>
      </w:r>
      <w:r w:rsidRPr="00476F48">
        <w:rPr>
          <w:spacing w:val="-3"/>
        </w:rPr>
        <w:t xml:space="preserve"> </w:t>
      </w:r>
      <w:r w:rsidRPr="00476F48">
        <w:t>(that</w:t>
      </w:r>
      <w:r w:rsidRPr="00476F48">
        <w:rPr>
          <w:spacing w:val="1"/>
        </w:rPr>
        <w:t xml:space="preserve"> </w:t>
      </w:r>
      <w:r w:rsidRPr="00476F48">
        <w:t>is,</w:t>
      </w:r>
      <w:r w:rsidRPr="00476F48">
        <w:rPr>
          <w:spacing w:val="-2"/>
        </w:rPr>
        <w:t xml:space="preserve"> </w:t>
      </w:r>
      <w:proofErr w:type="spellStart"/>
      <w:r w:rsidRPr="00476F48">
        <w:t>containee</w:t>
      </w:r>
      <w:proofErr w:type="spellEnd"/>
      <w:r w:rsidRPr="00476F48">
        <w:rPr>
          <w:spacing w:val="-1"/>
        </w:rPr>
        <w:t xml:space="preserve"> </w:t>
      </w:r>
      <w:r w:rsidRPr="00476F48">
        <w:t>objects cannot</w:t>
      </w:r>
      <w:r w:rsidRPr="00476F48">
        <w:rPr>
          <w:spacing w:val="-2"/>
        </w:rPr>
        <w:t xml:space="preserve"> </w:t>
      </w:r>
      <w:r w:rsidRPr="00476F48">
        <w:t>exist</w:t>
      </w:r>
      <w:r w:rsidRPr="00476F48">
        <w:rPr>
          <w:spacing w:val="1"/>
        </w:rPr>
        <w:t xml:space="preserve"> </w:t>
      </w:r>
      <w:r w:rsidRPr="00476F48">
        <w:t>without</w:t>
      </w:r>
      <w:r w:rsidRPr="00476F48">
        <w:rPr>
          <w:spacing w:val="-2"/>
        </w:rPr>
        <w:t xml:space="preserve"> </w:t>
      </w:r>
      <w:r w:rsidRPr="00476F48">
        <w:t>the</w:t>
      </w:r>
      <w:r w:rsidRPr="00476F48">
        <w:rPr>
          <w:spacing w:val="1"/>
        </w:rPr>
        <w:t xml:space="preserve"> </w:t>
      </w:r>
      <w:r w:rsidRPr="00476F48">
        <w:t>container object)</w:t>
      </w:r>
    </w:p>
    <w:p w14:paraId="56339298" w14:textId="1180B89D" w:rsidR="00F96791" w:rsidRPr="00476F48" w:rsidRDefault="008B6669" w:rsidP="00262F8A">
      <w:pPr>
        <w:tabs>
          <w:tab w:val="left" w:pos="1560"/>
        </w:tabs>
        <w:spacing w:after="0"/>
        <w:jc w:val="both"/>
        <w:rPr>
          <w:b/>
          <w:sz w:val="20"/>
        </w:rPr>
      </w:pPr>
      <w:r w:rsidRPr="00476F48">
        <w:rPr>
          <w:b/>
          <w:sz w:val="20"/>
        </w:rPr>
        <w:t>curve</w:t>
      </w:r>
    </w:p>
    <w:p w14:paraId="138BA511" w14:textId="77777777" w:rsidR="00F96791" w:rsidRPr="00476F48" w:rsidRDefault="008B6669" w:rsidP="00262F8A">
      <w:pPr>
        <w:spacing w:after="60"/>
        <w:jc w:val="both"/>
        <w:rPr>
          <w:sz w:val="20"/>
        </w:rPr>
      </w:pPr>
      <w:r w:rsidRPr="00476F48">
        <w:rPr>
          <w:sz w:val="20"/>
        </w:rPr>
        <w:t>1-dimensional</w:t>
      </w:r>
      <w:r w:rsidRPr="00476F48">
        <w:rPr>
          <w:spacing w:val="-3"/>
          <w:sz w:val="20"/>
        </w:rPr>
        <w:t xml:space="preserve"> </w:t>
      </w:r>
      <w:r w:rsidRPr="00476F48">
        <w:rPr>
          <w:b/>
          <w:sz w:val="20"/>
        </w:rPr>
        <w:t>geometric</w:t>
      </w:r>
      <w:r w:rsidRPr="00476F48">
        <w:rPr>
          <w:b/>
          <w:spacing w:val="-3"/>
          <w:sz w:val="20"/>
        </w:rPr>
        <w:t xml:space="preserve"> </w:t>
      </w:r>
      <w:r w:rsidRPr="00476F48">
        <w:rPr>
          <w:b/>
          <w:sz w:val="20"/>
        </w:rPr>
        <w:t>primitive</w:t>
      </w:r>
      <w:r w:rsidRPr="00476F48">
        <w:rPr>
          <w:sz w:val="20"/>
        </w:rPr>
        <w:t>,</w:t>
      </w:r>
      <w:r w:rsidRPr="00476F48">
        <w:rPr>
          <w:spacing w:val="-2"/>
          <w:sz w:val="20"/>
        </w:rPr>
        <w:t xml:space="preserve"> </w:t>
      </w:r>
      <w:r w:rsidRPr="00476F48">
        <w:rPr>
          <w:sz w:val="20"/>
        </w:rPr>
        <w:t>representing</w:t>
      </w:r>
      <w:r w:rsidRPr="00476F48">
        <w:rPr>
          <w:spacing w:val="-3"/>
          <w:sz w:val="20"/>
        </w:rPr>
        <w:t xml:space="preserve"> </w:t>
      </w:r>
      <w:r w:rsidRPr="00476F48">
        <w:rPr>
          <w:sz w:val="20"/>
        </w:rPr>
        <w:t>the</w:t>
      </w:r>
      <w:r w:rsidRPr="00476F48">
        <w:rPr>
          <w:spacing w:val="-3"/>
          <w:sz w:val="20"/>
        </w:rPr>
        <w:t xml:space="preserve"> </w:t>
      </w:r>
      <w:r w:rsidRPr="00476F48">
        <w:rPr>
          <w:sz w:val="20"/>
        </w:rPr>
        <w:t>continuous</w:t>
      </w:r>
      <w:r w:rsidRPr="00476F48">
        <w:rPr>
          <w:spacing w:val="-1"/>
          <w:sz w:val="20"/>
        </w:rPr>
        <w:t xml:space="preserve"> </w:t>
      </w:r>
      <w:r w:rsidRPr="00476F48">
        <w:rPr>
          <w:sz w:val="20"/>
        </w:rPr>
        <w:t>image</w:t>
      </w:r>
      <w:r w:rsidRPr="00476F48">
        <w:rPr>
          <w:spacing w:val="-3"/>
          <w:sz w:val="20"/>
        </w:rPr>
        <w:t xml:space="preserve"> </w:t>
      </w:r>
      <w:r w:rsidRPr="00476F48">
        <w:rPr>
          <w:sz w:val="20"/>
        </w:rPr>
        <w:t>of a</w:t>
      </w:r>
      <w:r w:rsidRPr="00476F48">
        <w:rPr>
          <w:spacing w:val="-3"/>
          <w:sz w:val="20"/>
        </w:rPr>
        <w:t xml:space="preserve"> </w:t>
      </w:r>
      <w:r w:rsidRPr="00476F48">
        <w:rPr>
          <w:sz w:val="20"/>
        </w:rPr>
        <w:t>line</w:t>
      </w:r>
    </w:p>
    <w:p w14:paraId="6F483A77" w14:textId="77777777" w:rsidR="00F96791" w:rsidRPr="00476F48" w:rsidRDefault="008B6669" w:rsidP="00262F8A">
      <w:pPr>
        <w:pStyle w:val="BodyText"/>
        <w:jc w:val="both"/>
      </w:pPr>
      <w:r w:rsidRPr="00476F48">
        <w:t>NOTE:</w:t>
      </w:r>
      <w:r w:rsidRPr="00476F48">
        <w:rPr>
          <w:spacing w:val="39"/>
        </w:rPr>
        <w:t xml:space="preserve"> </w:t>
      </w:r>
      <w:r w:rsidRPr="00476F48">
        <w:t>The</w:t>
      </w:r>
      <w:r w:rsidRPr="00476F48">
        <w:rPr>
          <w:spacing w:val="-7"/>
        </w:rPr>
        <w:t xml:space="preserve"> </w:t>
      </w:r>
      <w:r w:rsidRPr="00476F48">
        <w:rPr>
          <w:b/>
        </w:rPr>
        <w:t>boundary</w:t>
      </w:r>
      <w:r w:rsidRPr="00476F48">
        <w:rPr>
          <w:b/>
          <w:spacing w:val="-8"/>
        </w:rPr>
        <w:t xml:space="preserve"> </w:t>
      </w:r>
      <w:r w:rsidRPr="00476F48">
        <w:t>of</w:t>
      </w:r>
      <w:r w:rsidRPr="00476F48">
        <w:rPr>
          <w:spacing w:val="-6"/>
        </w:rPr>
        <w:t xml:space="preserve"> </w:t>
      </w:r>
      <w:r w:rsidRPr="00476F48">
        <w:t>a</w:t>
      </w:r>
      <w:r w:rsidRPr="00476F48">
        <w:rPr>
          <w:spacing w:val="-7"/>
        </w:rPr>
        <w:t xml:space="preserve"> </w:t>
      </w:r>
      <w:r w:rsidRPr="00476F48">
        <w:rPr>
          <w:b/>
        </w:rPr>
        <w:t>curve</w:t>
      </w:r>
      <w:r w:rsidRPr="00476F48">
        <w:rPr>
          <w:b/>
          <w:spacing w:val="-7"/>
        </w:rPr>
        <w:t xml:space="preserve"> </w:t>
      </w:r>
      <w:r w:rsidRPr="00476F48">
        <w:t>is</w:t>
      </w:r>
      <w:r w:rsidRPr="00476F48">
        <w:rPr>
          <w:spacing w:val="-5"/>
        </w:rPr>
        <w:t xml:space="preserve"> </w:t>
      </w:r>
      <w:r w:rsidRPr="00476F48">
        <w:t>the</w:t>
      </w:r>
      <w:r w:rsidRPr="00476F48">
        <w:rPr>
          <w:spacing w:val="-8"/>
        </w:rPr>
        <w:t xml:space="preserve"> </w:t>
      </w:r>
      <w:r w:rsidRPr="00476F48">
        <w:rPr>
          <w:b/>
        </w:rPr>
        <w:t>set</w:t>
      </w:r>
      <w:r w:rsidRPr="00476F48">
        <w:rPr>
          <w:b/>
          <w:spacing w:val="-6"/>
        </w:rPr>
        <w:t xml:space="preserve"> </w:t>
      </w:r>
      <w:r w:rsidRPr="00476F48">
        <w:t>of</w:t>
      </w:r>
      <w:r w:rsidRPr="00476F48">
        <w:rPr>
          <w:spacing w:val="-5"/>
        </w:rPr>
        <w:t xml:space="preserve"> </w:t>
      </w:r>
      <w:r w:rsidRPr="00476F48">
        <w:rPr>
          <w:b/>
        </w:rPr>
        <w:t>points</w:t>
      </w:r>
      <w:r w:rsidRPr="00476F48">
        <w:rPr>
          <w:b/>
          <w:spacing w:val="-7"/>
        </w:rPr>
        <w:t xml:space="preserve"> </w:t>
      </w:r>
      <w:r w:rsidRPr="00476F48">
        <w:t>at</w:t>
      </w:r>
      <w:r w:rsidRPr="00476F48">
        <w:rPr>
          <w:spacing w:val="-7"/>
        </w:rPr>
        <w:t xml:space="preserve"> </w:t>
      </w:r>
      <w:r w:rsidRPr="00476F48">
        <w:t>either</w:t>
      </w:r>
      <w:r w:rsidRPr="00476F48">
        <w:rPr>
          <w:spacing w:val="-7"/>
        </w:rPr>
        <w:t xml:space="preserve"> </w:t>
      </w:r>
      <w:r w:rsidRPr="00476F48">
        <w:t>end</w:t>
      </w:r>
      <w:r w:rsidRPr="00476F48">
        <w:rPr>
          <w:spacing w:val="-7"/>
        </w:rPr>
        <w:t xml:space="preserve"> </w:t>
      </w:r>
      <w:r w:rsidRPr="00476F48">
        <w:t>of</w:t>
      </w:r>
      <w:r w:rsidRPr="00476F48">
        <w:rPr>
          <w:spacing w:val="-6"/>
        </w:rPr>
        <w:t xml:space="preserve"> </w:t>
      </w:r>
      <w:r w:rsidRPr="00476F48">
        <w:t>the</w:t>
      </w:r>
      <w:r w:rsidRPr="00476F48">
        <w:rPr>
          <w:spacing w:val="-6"/>
        </w:rPr>
        <w:t xml:space="preserve"> </w:t>
      </w:r>
      <w:r w:rsidRPr="00476F48">
        <w:rPr>
          <w:b/>
        </w:rPr>
        <w:t>curve</w:t>
      </w:r>
      <w:r w:rsidRPr="00476F48">
        <w:t>.</w:t>
      </w:r>
      <w:r w:rsidRPr="00476F48">
        <w:rPr>
          <w:spacing w:val="-7"/>
        </w:rPr>
        <w:t xml:space="preserve"> </w:t>
      </w:r>
      <w:r w:rsidRPr="00476F48">
        <w:t>If</w:t>
      </w:r>
      <w:r w:rsidRPr="00476F48">
        <w:rPr>
          <w:spacing w:val="-6"/>
        </w:rPr>
        <w:t xml:space="preserve"> </w:t>
      </w:r>
      <w:r w:rsidRPr="00476F48">
        <w:t>the</w:t>
      </w:r>
      <w:r w:rsidRPr="00476F48">
        <w:rPr>
          <w:spacing w:val="-7"/>
        </w:rPr>
        <w:t xml:space="preserve"> </w:t>
      </w:r>
      <w:r w:rsidRPr="00476F48">
        <w:rPr>
          <w:b/>
        </w:rPr>
        <w:t>curve</w:t>
      </w:r>
      <w:r w:rsidRPr="00476F48">
        <w:rPr>
          <w:b/>
          <w:spacing w:val="-7"/>
        </w:rPr>
        <w:t xml:space="preserve"> </w:t>
      </w:r>
      <w:r w:rsidRPr="00476F48">
        <w:t>is</w:t>
      </w:r>
      <w:r w:rsidRPr="00476F48">
        <w:rPr>
          <w:spacing w:val="-6"/>
        </w:rPr>
        <w:t xml:space="preserve"> </w:t>
      </w:r>
      <w:r w:rsidRPr="00476F48">
        <w:t>a</w:t>
      </w:r>
      <w:r w:rsidRPr="00476F48">
        <w:rPr>
          <w:spacing w:val="-7"/>
        </w:rPr>
        <w:t xml:space="preserve"> </w:t>
      </w:r>
      <w:r w:rsidRPr="00476F48">
        <w:t>cycle,</w:t>
      </w:r>
      <w:r w:rsidRPr="00476F48">
        <w:rPr>
          <w:spacing w:val="-54"/>
        </w:rPr>
        <w:t xml:space="preserve"> </w:t>
      </w:r>
      <w:r w:rsidRPr="00476F48">
        <w:t>the</w:t>
      </w:r>
      <w:r w:rsidRPr="00476F48">
        <w:rPr>
          <w:spacing w:val="-8"/>
        </w:rPr>
        <w:t xml:space="preserve"> </w:t>
      </w:r>
      <w:r w:rsidRPr="00476F48">
        <w:t>two</w:t>
      </w:r>
      <w:r w:rsidRPr="00476F48">
        <w:rPr>
          <w:spacing w:val="-7"/>
        </w:rPr>
        <w:t xml:space="preserve"> </w:t>
      </w:r>
      <w:r w:rsidRPr="00476F48">
        <w:t>ends</w:t>
      </w:r>
      <w:r w:rsidRPr="00476F48">
        <w:rPr>
          <w:spacing w:val="-6"/>
        </w:rPr>
        <w:t xml:space="preserve"> </w:t>
      </w:r>
      <w:r w:rsidRPr="00476F48">
        <w:t>are</w:t>
      </w:r>
      <w:r w:rsidRPr="00476F48">
        <w:rPr>
          <w:spacing w:val="-5"/>
        </w:rPr>
        <w:t xml:space="preserve"> </w:t>
      </w:r>
      <w:r w:rsidRPr="00476F48">
        <w:t>identical,</w:t>
      </w:r>
      <w:r w:rsidRPr="00476F48">
        <w:rPr>
          <w:spacing w:val="-4"/>
        </w:rPr>
        <w:t xml:space="preserve"> </w:t>
      </w:r>
      <w:r w:rsidRPr="00476F48">
        <w:t>and</w:t>
      </w:r>
      <w:r w:rsidRPr="00476F48">
        <w:rPr>
          <w:spacing w:val="-7"/>
        </w:rPr>
        <w:t xml:space="preserve"> </w:t>
      </w:r>
      <w:r w:rsidRPr="00476F48">
        <w:t>the</w:t>
      </w:r>
      <w:r w:rsidRPr="00476F48">
        <w:rPr>
          <w:spacing w:val="-2"/>
        </w:rPr>
        <w:t xml:space="preserve"> </w:t>
      </w:r>
      <w:r w:rsidRPr="00476F48">
        <w:rPr>
          <w:b/>
        </w:rPr>
        <w:t>curve</w:t>
      </w:r>
      <w:r w:rsidRPr="00476F48">
        <w:rPr>
          <w:b/>
          <w:spacing w:val="-8"/>
        </w:rPr>
        <w:t xml:space="preserve"> </w:t>
      </w:r>
      <w:r w:rsidRPr="00476F48">
        <w:t>(if</w:t>
      </w:r>
      <w:r w:rsidRPr="00476F48">
        <w:rPr>
          <w:spacing w:val="-5"/>
        </w:rPr>
        <w:t xml:space="preserve"> </w:t>
      </w:r>
      <w:r w:rsidRPr="00476F48">
        <w:t>topologically</w:t>
      </w:r>
      <w:r w:rsidRPr="00476F48">
        <w:rPr>
          <w:spacing w:val="-10"/>
        </w:rPr>
        <w:t xml:space="preserve"> </w:t>
      </w:r>
      <w:r w:rsidRPr="00476F48">
        <w:t>closed)</w:t>
      </w:r>
      <w:r w:rsidRPr="00476F48">
        <w:rPr>
          <w:spacing w:val="-6"/>
        </w:rPr>
        <w:t xml:space="preserve"> </w:t>
      </w:r>
      <w:r w:rsidRPr="00476F48">
        <w:t>is</w:t>
      </w:r>
      <w:r w:rsidRPr="00476F48">
        <w:rPr>
          <w:spacing w:val="-7"/>
        </w:rPr>
        <w:t xml:space="preserve"> </w:t>
      </w:r>
      <w:r w:rsidRPr="00476F48">
        <w:t>considered</w:t>
      </w:r>
      <w:r w:rsidRPr="00476F48">
        <w:rPr>
          <w:spacing w:val="-7"/>
        </w:rPr>
        <w:t xml:space="preserve"> </w:t>
      </w:r>
      <w:r w:rsidRPr="00476F48">
        <w:t>to</w:t>
      </w:r>
      <w:r w:rsidRPr="00476F48">
        <w:rPr>
          <w:spacing w:val="-5"/>
        </w:rPr>
        <w:t xml:space="preserve"> </w:t>
      </w:r>
      <w:r w:rsidRPr="00476F48">
        <w:t>not</w:t>
      </w:r>
      <w:r w:rsidRPr="00476F48">
        <w:rPr>
          <w:spacing w:val="-7"/>
        </w:rPr>
        <w:t xml:space="preserve"> </w:t>
      </w:r>
      <w:r w:rsidRPr="00476F48">
        <w:t>have</w:t>
      </w:r>
      <w:r w:rsidRPr="00476F48">
        <w:rPr>
          <w:spacing w:val="-8"/>
        </w:rPr>
        <w:t xml:space="preserve"> </w:t>
      </w:r>
      <w:r w:rsidRPr="00476F48">
        <w:t>a</w:t>
      </w:r>
      <w:r w:rsidRPr="00476F48">
        <w:rPr>
          <w:spacing w:val="-5"/>
        </w:rPr>
        <w:t xml:space="preserve"> </w:t>
      </w:r>
      <w:r w:rsidRPr="00476F48">
        <w:t>boundary.</w:t>
      </w:r>
      <w:r w:rsidRPr="00476F48">
        <w:rPr>
          <w:spacing w:val="-53"/>
        </w:rPr>
        <w:t xml:space="preserve"> </w:t>
      </w:r>
      <w:r w:rsidRPr="00476F48">
        <w:t xml:space="preserve">The first </w:t>
      </w:r>
      <w:r w:rsidRPr="00476F48">
        <w:rPr>
          <w:b/>
        </w:rPr>
        <w:t xml:space="preserve">point </w:t>
      </w:r>
      <w:r w:rsidRPr="00476F48">
        <w:t xml:space="preserve">is called the </w:t>
      </w:r>
      <w:r w:rsidRPr="00476F48">
        <w:rPr>
          <w:b/>
        </w:rPr>
        <w:t>start point</w:t>
      </w:r>
      <w:r w:rsidRPr="00476F48">
        <w:t xml:space="preserve">, and the last is the </w:t>
      </w:r>
      <w:r w:rsidRPr="00476F48">
        <w:rPr>
          <w:b/>
        </w:rPr>
        <w:t>end point</w:t>
      </w:r>
      <w:r w:rsidRPr="00476F48">
        <w:t>.</w:t>
      </w:r>
      <w:r w:rsidRPr="00476F48">
        <w:rPr>
          <w:spacing w:val="1"/>
        </w:rPr>
        <w:t xml:space="preserve"> </w:t>
      </w:r>
      <w:r w:rsidRPr="00476F48">
        <w:t>Connectivity of the curve is</w:t>
      </w:r>
      <w:r w:rsidRPr="00476F48">
        <w:rPr>
          <w:spacing w:val="1"/>
        </w:rPr>
        <w:t xml:space="preserve"> </w:t>
      </w:r>
      <w:r w:rsidRPr="00476F48">
        <w:t>guaranteed</w:t>
      </w:r>
      <w:r w:rsidRPr="00476F48">
        <w:rPr>
          <w:spacing w:val="-2"/>
        </w:rPr>
        <w:t xml:space="preserve"> </w:t>
      </w:r>
      <w:r w:rsidRPr="00476F48">
        <w:t>by</w:t>
      </w:r>
      <w:r w:rsidRPr="00476F48">
        <w:rPr>
          <w:spacing w:val="-4"/>
        </w:rPr>
        <w:t xml:space="preserve"> </w:t>
      </w:r>
      <w:r w:rsidRPr="00476F48">
        <w:t>the</w:t>
      </w:r>
      <w:r w:rsidRPr="00476F48">
        <w:rPr>
          <w:spacing w:val="-2"/>
        </w:rPr>
        <w:t xml:space="preserve"> </w:t>
      </w:r>
      <w:r w:rsidRPr="00476F48">
        <w:t>“continuous image</w:t>
      </w:r>
      <w:r w:rsidRPr="00476F48">
        <w:rPr>
          <w:spacing w:val="-1"/>
        </w:rPr>
        <w:t xml:space="preserve"> </w:t>
      </w:r>
      <w:r w:rsidRPr="00476F48">
        <w:t>of a</w:t>
      </w:r>
      <w:r w:rsidRPr="00476F48">
        <w:rPr>
          <w:spacing w:val="-2"/>
        </w:rPr>
        <w:t xml:space="preserve"> </w:t>
      </w:r>
      <w:r w:rsidRPr="00476F48">
        <w:t>line”</w:t>
      </w:r>
    </w:p>
    <w:p w14:paraId="40F7D766" w14:textId="77777777" w:rsidR="00F96791" w:rsidRPr="00476F48" w:rsidRDefault="008B6669" w:rsidP="00262F8A">
      <w:pPr>
        <w:tabs>
          <w:tab w:val="left" w:pos="1560"/>
        </w:tabs>
        <w:spacing w:after="0"/>
        <w:jc w:val="both"/>
        <w:rPr>
          <w:b/>
          <w:sz w:val="20"/>
        </w:rPr>
      </w:pPr>
      <w:r w:rsidRPr="00476F48">
        <w:rPr>
          <w:b/>
          <w:sz w:val="20"/>
        </w:rPr>
        <w:t>enumeration</w:t>
      </w:r>
    </w:p>
    <w:p w14:paraId="7F0F3ABE" w14:textId="1867AC67" w:rsidR="00F96791" w:rsidRPr="00476F48" w:rsidRDefault="00CC2F34" w:rsidP="00262F8A">
      <w:pPr>
        <w:jc w:val="both"/>
        <w:rPr>
          <w:sz w:val="20"/>
        </w:rPr>
      </w:pPr>
      <w:r w:rsidRPr="00476F48">
        <w:rPr>
          <w:sz w:val="20"/>
        </w:rPr>
        <w:t>a</w:t>
      </w:r>
      <w:r w:rsidR="008B6669" w:rsidRPr="00476F48">
        <w:rPr>
          <w:sz w:val="20"/>
        </w:rPr>
        <w:t xml:space="preserve"> fixed list of valid identifiers of named literal values. Attributes of an enumerated type may only take</w:t>
      </w:r>
      <w:r w:rsidR="008B6669" w:rsidRPr="00476F48">
        <w:rPr>
          <w:spacing w:val="1"/>
          <w:sz w:val="20"/>
        </w:rPr>
        <w:t xml:space="preserve"> </w:t>
      </w:r>
      <w:r w:rsidR="008B6669" w:rsidRPr="00476F48">
        <w:rPr>
          <w:sz w:val="20"/>
        </w:rPr>
        <w:t>values</w:t>
      </w:r>
      <w:r w:rsidR="008B6669" w:rsidRPr="00476F48">
        <w:rPr>
          <w:spacing w:val="-12"/>
          <w:sz w:val="20"/>
        </w:rPr>
        <w:t xml:space="preserve"> </w:t>
      </w:r>
      <w:r w:rsidR="008B6669" w:rsidRPr="00476F48">
        <w:rPr>
          <w:sz w:val="20"/>
        </w:rPr>
        <w:t>from</w:t>
      </w:r>
      <w:r w:rsidR="008B6669" w:rsidRPr="00476F48">
        <w:rPr>
          <w:spacing w:val="-9"/>
          <w:sz w:val="20"/>
        </w:rPr>
        <w:t xml:space="preserve"> </w:t>
      </w:r>
      <w:r w:rsidR="008B6669" w:rsidRPr="00476F48">
        <w:rPr>
          <w:sz w:val="20"/>
        </w:rPr>
        <w:t>this</w:t>
      </w:r>
      <w:r w:rsidR="008B6669" w:rsidRPr="00476F48">
        <w:rPr>
          <w:spacing w:val="-11"/>
          <w:sz w:val="20"/>
        </w:rPr>
        <w:t xml:space="preserve"> </w:t>
      </w:r>
      <w:r w:rsidR="008B6669" w:rsidRPr="00476F48">
        <w:rPr>
          <w:sz w:val="20"/>
        </w:rPr>
        <w:t>list</w:t>
      </w:r>
      <w:r w:rsidR="008B6669" w:rsidRPr="00476F48">
        <w:rPr>
          <w:spacing w:val="-14"/>
          <w:sz w:val="20"/>
        </w:rPr>
        <w:t xml:space="preserve"> </w:t>
      </w:r>
      <w:r w:rsidR="008B6669" w:rsidRPr="00476F48">
        <w:rPr>
          <w:sz w:val="20"/>
        </w:rPr>
        <w:t>(source:</w:t>
      </w:r>
      <w:r w:rsidR="008B6669" w:rsidRPr="00476F48">
        <w:rPr>
          <w:spacing w:val="-11"/>
          <w:sz w:val="20"/>
        </w:rPr>
        <w:t xml:space="preserve"> </w:t>
      </w:r>
      <w:r w:rsidR="008B6669" w:rsidRPr="00476F48">
        <w:rPr>
          <w:sz w:val="20"/>
        </w:rPr>
        <w:t>ISO</w:t>
      </w:r>
      <w:r w:rsidR="008B6669" w:rsidRPr="00476F48">
        <w:rPr>
          <w:spacing w:val="-13"/>
          <w:sz w:val="20"/>
        </w:rPr>
        <w:t xml:space="preserve"> </w:t>
      </w:r>
      <w:r w:rsidR="008B6669" w:rsidRPr="00476F48">
        <w:rPr>
          <w:sz w:val="20"/>
        </w:rPr>
        <w:t>19136:2007,</w:t>
      </w:r>
      <w:r w:rsidR="008B6669" w:rsidRPr="00476F48">
        <w:rPr>
          <w:spacing w:val="-13"/>
          <w:sz w:val="20"/>
        </w:rPr>
        <w:t xml:space="preserve"> </w:t>
      </w:r>
      <w:r w:rsidR="008B6669" w:rsidRPr="00476F48">
        <w:rPr>
          <w:i/>
          <w:sz w:val="20"/>
        </w:rPr>
        <w:t>Geographic</w:t>
      </w:r>
      <w:r w:rsidR="008B6669" w:rsidRPr="00476F48">
        <w:rPr>
          <w:i/>
          <w:spacing w:val="-11"/>
          <w:sz w:val="20"/>
        </w:rPr>
        <w:t xml:space="preserve"> </w:t>
      </w:r>
      <w:r w:rsidR="008B6669" w:rsidRPr="00476F48">
        <w:rPr>
          <w:i/>
          <w:sz w:val="20"/>
        </w:rPr>
        <w:t>information</w:t>
      </w:r>
      <w:r w:rsidR="008B6669" w:rsidRPr="00476F48">
        <w:rPr>
          <w:i/>
          <w:spacing w:val="-12"/>
          <w:sz w:val="20"/>
        </w:rPr>
        <w:t xml:space="preserve"> </w:t>
      </w:r>
      <w:r w:rsidR="008B6669" w:rsidRPr="00476F48">
        <w:rPr>
          <w:i/>
          <w:sz w:val="20"/>
        </w:rPr>
        <w:t>—</w:t>
      </w:r>
      <w:r w:rsidR="008B6669" w:rsidRPr="00476F48">
        <w:rPr>
          <w:i/>
          <w:spacing w:val="-12"/>
          <w:sz w:val="20"/>
        </w:rPr>
        <w:t xml:space="preserve"> </w:t>
      </w:r>
      <w:r w:rsidR="008B6669" w:rsidRPr="00476F48">
        <w:rPr>
          <w:i/>
          <w:sz w:val="20"/>
        </w:rPr>
        <w:t>Geography</w:t>
      </w:r>
      <w:r w:rsidR="008B6669" w:rsidRPr="00476F48">
        <w:rPr>
          <w:i/>
          <w:spacing w:val="-13"/>
          <w:sz w:val="20"/>
        </w:rPr>
        <w:t xml:space="preserve"> </w:t>
      </w:r>
      <w:proofErr w:type="spellStart"/>
      <w:r w:rsidR="008B6669" w:rsidRPr="00476F48">
        <w:rPr>
          <w:i/>
          <w:sz w:val="20"/>
        </w:rPr>
        <w:t>Markup</w:t>
      </w:r>
      <w:proofErr w:type="spellEnd"/>
      <w:r w:rsidR="008B6669" w:rsidRPr="00476F48">
        <w:rPr>
          <w:i/>
          <w:spacing w:val="-13"/>
          <w:sz w:val="20"/>
        </w:rPr>
        <w:t xml:space="preserve"> </w:t>
      </w:r>
      <w:r w:rsidR="008B6669" w:rsidRPr="00476F48">
        <w:rPr>
          <w:i/>
          <w:sz w:val="20"/>
        </w:rPr>
        <w:t>Language</w:t>
      </w:r>
      <w:r w:rsidR="008B6669" w:rsidRPr="00476F48">
        <w:rPr>
          <w:i/>
          <w:spacing w:val="-53"/>
          <w:sz w:val="20"/>
        </w:rPr>
        <w:t xml:space="preserve"> </w:t>
      </w:r>
      <w:r w:rsidR="008B6669" w:rsidRPr="00476F48">
        <w:rPr>
          <w:i/>
          <w:sz w:val="20"/>
        </w:rPr>
        <w:t>(GML)</w:t>
      </w:r>
      <w:r w:rsidR="008B6669" w:rsidRPr="00476F48">
        <w:rPr>
          <w:sz w:val="20"/>
        </w:rPr>
        <w:t>)</w:t>
      </w:r>
    </w:p>
    <w:p w14:paraId="064D914C" w14:textId="77777777" w:rsidR="00F96791" w:rsidRPr="00476F48" w:rsidRDefault="008B6669" w:rsidP="00262F8A">
      <w:pPr>
        <w:tabs>
          <w:tab w:val="left" w:pos="1560"/>
        </w:tabs>
        <w:spacing w:after="0"/>
        <w:jc w:val="both"/>
        <w:rPr>
          <w:b/>
          <w:sz w:val="20"/>
        </w:rPr>
      </w:pPr>
      <w:r w:rsidRPr="00476F48">
        <w:rPr>
          <w:b/>
          <w:sz w:val="20"/>
        </w:rPr>
        <w:t>feature</w:t>
      </w:r>
    </w:p>
    <w:p w14:paraId="68CBD744" w14:textId="7801EA16" w:rsidR="00F96791" w:rsidRPr="00476F48" w:rsidRDefault="00CC2F34" w:rsidP="00262F8A">
      <w:pPr>
        <w:pStyle w:val="BodyText"/>
        <w:spacing w:after="60"/>
        <w:jc w:val="both"/>
      </w:pPr>
      <w:r w:rsidRPr="00476F48">
        <w:t>a</w:t>
      </w:r>
      <w:r w:rsidR="008B6669" w:rsidRPr="00476F48">
        <w:t>bstraction</w:t>
      </w:r>
      <w:r w:rsidR="008B6669" w:rsidRPr="00476F48">
        <w:rPr>
          <w:spacing w:val="-4"/>
        </w:rPr>
        <w:t xml:space="preserve"> </w:t>
      </w:r>
      <w:r w:rsidR="008B6669" w:rsidRPr="00476F48">
        <w:t>of</w:t>
      </w:r>
      <w:r w:rsidR="008B6669" w:rsidRPr="00476F48">
        <w:rPr>
          <w:spacing w:val="-1"/>
        </w:rPr>
        <w:t xml:space="preserve"> </w:t>
      </w:r>
      <w:proofErr w:type="gramStart"/>
      <w:r w:rsidR="008B6669" w:rsidRPr="00476F48">
        <w:t>real</w:t>
      </w:r>
      <w:r w:rsidR="008B6669" w:rsidRPr="00476F48">
        <w:rPr>
          <w:spacing w:val="-2"/>
        </w:rPr>
        <w:t xml:space="preserve"> </w:t>
      </w:r>
      <w:r w:rsidR="008B6669" w:rsidRPr="00476F48">
        <w:t>world</w:t>
      </w:r>
      <w:proofErr w:type="gramEnd"/>
      <w:r w:rsidR="008B6669" w:rsidRPr="00476F48">
        <w:rPr>
          <w:spacing w:val="-3"/>
        </w:rPr>
        <w:t xml:space="preserve"> </w:t>
      </w:r>
      <w:r w:rsidR="008B6669" w:rsidRPr="00476F48">
        <w:t>phenomena</w:t>
      </w:r>
    </w:p>
    <w:p w14:paraId="6F0E308E" w14:textId="77777777" w:rsidR="00F96791" w:rsidRPr="00476F48" w:rsidRDefault="008B6669" w:rsidP="00262F8A">
      <w:pPr>
        <w:pStyle w:val="BodyText"/>
        <w:spacing w:after="60"/>
        <w:jc w:val="both"/>
      </w:pPr>
      <w:r w:rsidRPr="00476F48">
        <w:t>NOTE:</w:t>
      </w:r>
      <w:r w:rsidRPr="00476F48">
        <w:rPr>
          <w:spacing w:val="17"/>
        </w:rPr>
        <w:t xml:space="preserve"> </w:t>
      </w:r>
      <w:r w:rsidRPr="00476F48">
        <w:t>A</w:t>
      </w:r>
      <w:r w:rsidRPr="00476F48">
        <w:rPr>
          <w:spacing w:val="7"/>
        </w:rPr>
        <w:t xml:space="preserve"> </w:t>
      </w:r>
      <w:r w:rsidRPr="00476F48">
        <w:t>feature</w:t>
      </w:r>
      <w:r w:rsidRPr="00476F48">
        <w:rPr>
          <w:spacing w:val="7"/>
        </w:rPr>
        <w:t xml:space="preserve"> </w:t>
      </w:r>
      <w:r w:rsidRPr="00476F48">
        <w:t>may</w:t>
      </w:r>
      <w:r w:rsidRPr="00476F48">
        <w:rPr>
          <w:spacing w:val="4"/>
        </w:rPr>
        <w:t xml:space="preserve"> </w:t>
      </w:r>
      <w:r w:rsidRPr="00476F48">
        <w:t>occur</w:t>
      </w:r>
      <w:r w:rsidRPr="00476F48">
        <w:rPr>
          <w:spacing w:val="8"/>
        </w:rPr>
        <w:t xml:space="preserve"> </w:t>
      </w:r>
      <w:r w:rsidRPr="00476F48">
        <w:t>as</w:t>
      </w:r>
      <w:r w:rsidRPr="00476F48">
        <w:rPr>
          <w:spacing w:val="9"/>
        </w:rPr>
        <w:t xml:space="preserve"> </w:t>
      </w:r>
      <w:r w:rsidRPr="00476F48">
        <w:t>a</w:t>
      </w:r>
      <w:r w:rsidRPr="00476F48">
        <w:rPr>
          <w:spacing w:val="7"/>
        </w:rPr>
        <w:t xml:space="preserve"> </w:t>
      </w:r>
      <w:r w:rsidRPr="00476F48">
        <w:t>type</w:t>
      </w:r>
      <w:r w:rsidRPr="00476F48">
        <w:rPr>
          <w:spacing w:val="9"/>
        </w:rPr>
        <w:t xml:space="preserve"> </w:t>
      </w:r>
      <w:r w:rsidRPr="00476F48">
        <w:t>or</w:t>
      </w:r>
      <w:r w:rsidRPr="00476F48">
        <w:rPr>
          <w:spacing w:val="8"/>
        </w:rPr>
        <w:t xml:space="preserve"> </w:t>
      </w:r>
      <w:r w:rsidRPr="00476F48">
        <w:t>an</w:t>
      </w:r>
      <w:r w:rsidRPr="00476F48">
        <w:rPr>
          <w:spacing w:val="9"/>
        </w:rPr>
        <w:t xml:space="preserve"> </w:t>
      </w:r>
      <w:r w:rsidRPr="00476F48">
        <w:t>instance.</w:t>
      </w:r>
      <w:r w:rsidRPr="00476F48">
        <w:rPr>
          <w:spacing w:val="23"/>
        </w:rPr>
        <w:t xml:space="preserve"> </w:t>
      </w:r>
      <w:r w:rsidRPr="00476F48">
        <w:t>The</w:t>
      </w:r>
      <w:r w:rsidRPr="00476F48">
        <w:rPr>
          <w:spacing w:val="7"/>
        </w:rPr>
        <w:t xml:space="preserve"> </w:t>
      </w:r>
      <w:r w:rsidRPr="00476F48">
        <w:t>terms</w:t>
      </w:r>
      <w:r w:rsidRPr="00476F48">
        <w:rPr>
          <w:spacing w:val="9"/>
        </w:rPr>
        <w:t xml:space="preserve"> </w:t>
      </w:r>
      <w:r w:rsidRPr="00476F48">
        <w:t>“feature</w:t>
      </w:r>
      <w:r w:rsidRPr="00476F48">
        <w:rPr>
          <w:spacing w:val="7"/>
        </w:rPr>
        <w:t xml:space="preserve"> </w:t>
      </w:r>
      <w:r w:rsidRPr="00476F48">
        <w:t>type”</w:t>
      </w:r>
      <w:r w:rsidRPr="00476F48">
        <w:rPr>
          <w:spacing w:val="11"/>
        </w:rPr>
        <w:t xml:space="preserve"> </w:t>
      </w:r>
      <w:r w:rsidRPr="00476F48">
        <w:t>or</w:t>
      </w:r>
      <w:r w:rsidRPr="00476F48">
        <w:rPr>
          <w:spacing w:val="8"/>
        </w:rPr>
        <w:t xml:space="preserve"> </w:t>
      </w:r>
      <w:r w:rsidRPr="00476F48">
        <w:t>“feature</w:t>
      </w:r>
      <w:r w:rsidRPr="00476F48">
        <w:rPr>
          <w:spacing w:val="7"/>
        </w:rPr>
        <w:t xml:space="preserve"> </w:t>
      </w:r>
      <w:r w:rsidRPr="00476F48">
        <w:t>instance”</w:t>
      </w:r>
      <w:r w:rsidRPr="00476F48">
        <w:rPr>
          <w:spacing w:val="-53"/>
        </w:rPr>
        <w:t xml:space="preserve"> </w:t>
      </w:r>
      <w:r w:rsidRPr="00476F48">
        <w:t>should</w:t>
      </w:r>
      <w:r w:rsidRPr="00476F48">
        <w:rPr>
          <w:spacing w:val="-2"/>
        </w:rPr>
        <w:t xml:space="preserve"> </w:t>
      </w:r>
      <w:r w:rsidRPr="00476F48">
        <w:t>be</w:t>
      </w:r>
      <w:r w:rsidRPr="00476F48">
        <w:rPr>
          <w:spacing w:val="1"/>
        </w:rPr>
        <w:t xml:space="preserve"> </w:t>
      </w:r>
      <w:r w:rsidRPr="00476F48">
        <w:t>used</w:t>
      </w:r>
      <w:r w:rsidRPr="00476F48">
        <w:rPr>
          <w:spacing w:val="1"/>
        </w:rPr>
        <w:t xml:space="preserve"> </w:t>
      </w:r>
      <w:r w:rsidRPr="00476F48">
        <w:t>when</w:t>
      </w:r>
      <w:r w:rsidRPr="00476F48">
        <w:rPr>
          <w:spacing w:val="-1"/>
        </w:rPr>
        <w:t xml:space="preserve"> </w:t>
      </w:r>
      <w:r w:rsidRPr="00476F48">
        <w:t>only</w:t>
      </w:r>
      <w:r w:rsidRPr="00476F48">
        <w:rPr>
          <w:spacing w:val="-2"/>
        </w:rPr>
        <w:t xml:space="preserve"> </w:t>
      </w:r>
      <w:r w:rsidRPr="00476F48">
        <w:t>one</w:t>
      </w:r>
      <w:r w:rsidRPr="00476F48">
        <w:rPr>
          <w:spacing w:val="1"/>
        </w:rPr>
        <w:t xml:space="preserve"> </w:t>
      </w:r>
      <w:r w:rsidRPr="00476F48">
        <w:t>is meant</w:t>
      </w:r>
    </w:p>
    <w:p w14:paraId="0E69A429" w14:textId="77777777" w:rsidR="00F96791" w:rsidRPr="00476F48" w:rsidRDefault="008B6669" w:rsidP="00262F8A">
      <w:pPr>
        <w:pStyle w:val="BodyText"/>
        <w:jc w:val="both"/>
      </w:pPr>
      <w:r w:rsidRPr="00476F48">
        <w:t>EXAMPLE:</w:t>
      </w:r>
      <w:r w:rsidRPr="00476F48">
        <w:rPr>
          <w:spacing w:val="1"/>
        </w:rPr>
        <w:t xml:space="preserve"> </w:t>
      </w:r>
      <w:r w:rsidRPr="00476F48">
        <w:t>The feature instance named “Eiffel Tower” may be classified with other phenomena into a</w:t>
      </w:r>
      <w:r w:rsidRPr="00476F48">
        <w:rPr>
          <w:spacing w:val="-53"/>
        </w:rPr>
        <w:t xml:space="preserve"> </w:t>
      </w:r>
      <w:r w:rsidRPr="00476F48">
        <w:t>feature</w:t>
      </w:r>
      <w:r w:rsidRPr="00476F48">
        <w:rPr>
          <w:spacing w:val="-2"/>
        </w:rPr>
        <w:t xml:space="preserve"> </w:t>
      </w:r>
      <w:r w:rsidRPr="00476F48">
        <w:t>type</w:t>
      </w:r>
      <w:r w:rsidRPr="00476F48">
        <w:rPr>
          <w:spacing w:val="-1"/>
        </w:rPr>
        <w:t xml:space="preserve"> </w:t>
      </w:r>
      <w:r w:rsidRPr="00476F48">
        <w:t>“tower”</w:t>
      </w:r>
    </w:p>
    <w:p w14:paraId="05CB7404" w14:textId="77777777" w:rsidR="00F96791" w:rsidRPr="00476F48" w:rsidRDefault="008B6669" w:rsidP="00262F8A">
      <w:pPr>
        <w:tabs>
          <w:tab w:val="left" w:pos="1560"/>
        </w:tabs>
        <w:spacing w:after="0"/>
        <w:jc w:val="both"/>
        <w:rPr>
          <w:b/>
          <w:sz w:val="20"/>
        </w:rPr>
      </w:pPr>
      <w:r w:rsidRPr="00476F48">
        <w:rPr>
          <w:b/>
          <w:sz w:val="20"/>
        </w:rPr>
        <w:t>geometric primitive</w:t>
      </w:r>
    </w:p>
    <w:p w14:paraId="692E7CFD" w14:textId="77777777" w:rsidR="00F96791" w:rsidRPr="00476F48" w:rsidRDefault="008B6669" w:rsidP="00262F8A">
      <w:pPr>
        <w:pStyle w:val="BodyText"/>
        <w:spacing w:after="60"/>
        <w:jc w:val="both"/>
      </w:pPr>
      <w:r w:rsidRPr="00476F48">
        <w:t>geometric</w:t>
      </w:r>
      <w:r w:rsidRPr="00476F48">
        <w:rPr>
          <w:spacing w:val="-2"/>
        </w:rPr>
        <w:t xml:space="preserve"> </w:t>
      </w:r>
      <w:r w:rsidRPr="00476F48">
        <w:t>object</w:t>
      </w:r>
      <w:r w:rsidRPr="00476F48">
        <w:rPr>
          <w:spacing w:val="-3"/>
        </w:rPr>
        <w:t xml:space="preserve"> </w:t>
      </w:r>
      <w:r w:rsidRPr="00476F48">
        <w:t>representing</w:t>
      </w:r>
      <w:r w:rsidRPr="00476F48">
        <w:rPr>
          <w:spacing w:val="-2"/>
        </w:rPr>
        <w:t xml:space="preserve"> </w:t>
      </w:r>
      <w:r w:rsidRPr="00476F48">
        <w:t>a</w:t>
      </w:r>
      <w:r w:rsidRPr="00476F48">
        <w:rPr>
          <w:spacing w:val="-3"/>
        </w:rPr>
        <w:t xml:space="preserve"> </w:t>
      </w:r>
      <w:r w:rsidRPr="00476F48">
        <w:t>single,</w:t>
      </w:r>
      <w:r w:rsidRPr="00476F48">
        <w:rPr>
          <w:spacing w:val="-3"/>
        </w:rPr>
        <w:t xml:space="preserve"> </w:t>
      </w:r>
      <w:r w:rsidRPr="00476F48">
        <w:t>connected, homogeneous</w:t>
      </w:r>
      <w:r w:rsidRPr="00476F48">
        <w:rPr>
          <w:spacing w:val="-2"/>
        </w:rPr>
        <w:t xml:space="preserve"> </w:t>
      </w:r>
      <w:r w:rsidRPr="00476F48">
        <w:t>element</w:t>
      </w:r>
      <w:r w:rsidRPr="00476F48">
        <w:rPr>
          <w:spacing w:val="-3"/>
        </w:rPr>
        <w:t xml:space="preserve"> </w:t>
      </w:r>
      <w:r w:rsidRPr="00476F48">
        <w:t>of geometry</w:t>
      </w:r>
    </w:p>
    <w:p w14:paraId="377DF750" w14:textId="77777777" w:rsidR="00F96791" w:rsidRPr="00476F48" w:rsidRDefault="008B6669" w:rsidP="00262F8A">
      <w:pPr>
        <w:pStyle w:val="BodyText"/>
        <w:jc w:val="both"/>
        <w:rPr>
          <w:b/>
        </w:rPr>
      </w:pPr>
      <w:r w:rsidRPr="00476F48">
        <w:t>NOTE:</w:t>
      </w:r>
      <w:r w:rsidRPr="00476F48">
        <w:rPr>
          <w:spacing w:val="33"/>
        </w:rPr>
        <w:t xml:space="preserve"> </w:t>
      </w:r>
      <w:r w:rsidRPr="00476F48">
        <w:t>Geometric</w:t>
      </w:r>
      <w:r w:rsidRPr="00476F48">
        <w:rPr>
          <w:spacing w:val="16"/>
        </w:rPr>
        <w:t xml:space="preserve"> </w:t>
      </w:r>
      <w:r w:rsidRPr="00476F48">
        <w:t>primitives</w:t>
      </w:r>
      <w:r w:rsidRPr="00476F48">
        <w:rPr>
          <w:spacing w:val="17"/>
        </w:rPr>
        <w:t xml:space="preserve"> </w:t>
      </w:r>
      <w:r w:rsidRPr="00476F48">
        <w:t>are</w:t>
      </w:r>
      <w:r w:rsidRPr="00476F48">
        <w:rPr>
          <w:spacing w:val="16"/>
        </w:rPr>
        <w:t xml:space="preserve"> </w:t>
      </w:r>
      <w:r w:rsidRPr="00476F48">
        <w:t>non-decomposed</w:t>
      </w:r>
      <w:r w:rsidRPr="00476F48">
        <w:rPr>
          <w:spacing w:val="15"/>
        </w:rPr>
        <w:t xml:space="preserve"> </w:t>
      </w:r>
      <w:r w:rsidRPr="00476F48">
        <w:t>objects</w:t>
      </w:r>
      <w:r w:rsidRPr="00476F48">
        <w:rPr>
          <w:spacing w:val="17"/>
        </w:rPr>
        <w:t xml:space="preserve"> </w:t>
      </w:r>
      <w:r w:rsidRPr="00476F48">
        <w:t>that</w:t>
      </w:r>
      <w:r w:rsidRPr="00476F48">
        <w:rPr>
          <w:spacing w:val="16"/>
        </w:rPr>
        <w:t xml:space="preserve"> </w:t>
      </w:r>
      <w:r w:rsidRPr="00476F48">
        <w:t>present</w:t>
      </w:r>
      <w:r w:rsidRPr="00476F48">
        <w:rPr>
          <w:spacing w:val="16"/>
        </w:rPr>
        <w:t xml:space="preserve"> </w:t>
      </w:r>
      <w:r w:rsidRPr="00476F48">
        <w:t>information</w:t>
      </w:r>
      <w:r w:rsidRPr="00476F48">
        <w:rPr>
          <w:spacing w:val="15"/>
        </w:rPr>
        <w:t xml:space="preserve"> </w:t>
      </w:r>
      <w:r w:rsidRPr="00476F48">
        <w:t>about</w:t>
      </w:r>
      <w:r w:rsidRPr="00476F48">
        <w:rPr>
          <w:spacing w:val="16"/>
        </w:rPr>
        <w:t xml:space="preserve"> </w:t>
      </w:r>
      <w:r w:rsidRPr="00476F48">
        <w:t>geometric</w:t>
      </w:r>
      <w:r w:rsidRPr="00476F48">
        <w:rPr>
          <w:spacing w:val="-53"/>
        </w:rPr>
        <w:t xml:space="preserve"> </w:t>
      </w:r>
      <w:r w:rsidRPr="00476F48">
        <w:t>configuration.</w:t>
      </w:r>
      <w:r w:rsidRPr="00476F48">
        <w:rPr>
          <w:spacing w:val="1"/>
        </w:rPr>
        <w:t xml:space="preserve"> </w:t>
      </w:r>
      <w:r w:rsidRPr="00476F48">
        <w:t>They</w:t>
      </w:r>
      <w:r w:rsidRPr="00476F48">
        <w:rPr>
          <w:spacing w:val="-3"/>
        </w:rPr>
        <w:t xml:space="preserve"> </w:t>
      </w:r>
      <w:r w:rsidRPr="00476F48">
        <w:t>include</w:t>
      </w:r>
      <w:r w:rsidRPr="00476F48">
        <w:rPr>
          <w:spacing w:val="4"/>
        </w:rPr>
        <w:t xml:space="preserve"> </w:t>
      </w:r>
      <w:r w:rsidRPr="00476F48">
        <w:rPr>
          <w:b/>
        </w:rPr>
        <w:t>points</w:t>
      </w:r>
      <w:r w:rsidRPr="00476F48">
        <w:t>,</w:t>
      </w:r>
      <w:r w:rsidRPr="00476F48">
        <w:rPr>
          <w:spacing w:val="-1"/>
        </w:rPr>
        <w:t xml:space="preserve"> </w:t>
      </w:r>
      <w:r w:rsidRPr="00476F48">
        <w:rPr>
          <w:b/>
        </w:rPr>
        <w:t>curves</w:t>
      </w:r>
      <w:r w:rsidRPr="00476F48">
        <w:t>,</w:t>
      </w:r>
      <w:r w:rsidRPr="00476F48">
        <w:rPr>
          <w:spacing w:val="1"/>
        </w:rPr>
        <w:t xml:space="preserve"> </w:t>
      </w:r>
      <w:r w:rsidRPr="00476F48">
        <w:rPr>
          <w:b/>
        </w:rPr>
        <w:t>surfaces</w:t>
      </w:r>
    </w:p>
    <w:p w14:paraId="76858623" w14:textId="77777777" w:rsidR="00F96791" w:rsidRPr="00476F48" w:rsidRDefault="008B6669" w:rsidP="00262F8A">
      <w:pPr>
        <w:tabs>
          <w:tab w:val="left" w:pos="1560"/>
        </w:tabs>
        <w:spacing w:after="0"/>
        <w:jc w:val="both"/>
        <w:rPr>
          <w:b/>
          <w:sz w:val="20"/>
        </w:rPr>
      </w:pPr>
      <w:r w:rsidRPr="00476F48">
        <w:rPr>
          <w:b/>
          <w:sz w:val="20"/>
        </w:rPr>
        <w:t>maximum display scale</w:t>
      </w:r>
    </w:p>
    <w:p w14:paraId="7B77D0E4" w14:textId="77777777" w:rsidR="00F96791" w:rsidRPr="00476F48" w:rsidRDefault="008B6669" w:rsidP="00262F8A">
      <w:pPr>
        <w:pStyle w:val="BodyText"/>
        <w:jc w:val="both"/>
      </w:pPr>
      <w:r w:rsidRPr="00476F48">
        <w:t>the largest</w:t>
      </w:r>
      <w:r w:rsidRPr="00476F48">
        <w:rPr>
          <w:spacing w:val="8"/>
        </w:rPr>
        <w:t xml:space="preserve"> </w:t>
      </w:r>
      <w:r w:rsidRPr="00476F48">
        <w:t>value</w:t>
      </w:r>
      <w:r w:rsidRPr="00476F48">
        <w:rPr>
          <w:spacing w:val="-2"/>
        </w:rPr>
        <w:t xml:space="preserve"> </w:t>
      </w:r>
      <w:r w:rsidRPr="00476F48">
        <w:t>of</w:t>
      </w:r>
      <w:r w:rsidRPr="00476F48">
        <w:rPr>
          <w:spacing w:val="8"/>
        </w:rPr>
        <w:t xml:space="preserve"> </w:t>
      </w:r>
      <w:r w:rsidRPr="00476F48">
        <w:t>the</w:t>
      </w:r>
      <w:r w:rsidRPr="00476F48">
        <w:rPr>
          <w:spacing w:val="4"/>
        </w:rPr>
        <w:t xml:space="preserve"> </w:t>
      </w:r>
      <w:r w:rsidRPr="00476F48">
        <w:t>ratio</w:t>
      </w:r>
      <w:r w:rsidRPr="00476F48">
        <w:rPr>
          <w:spacing w:val="5"/>
        </w:rPr>
        <w:t xml:space="preserve"> </w:t>
      </w:r>
      <w:r w:rsidRPr="00476F48">
        <w:t>of</w:t>
      </w:r>
      <w:r w:rsidRPr="00476F48">
        <w:rPr>
          <w:spacing w:val="7"/>
        </w:rPr>
        <w:t xml:space="preserve"> </w:t>
      </w:r>
      <w:r w:rsidRPr="00476F48">
        <w:t>the</w:t>
      </w:r>
      <w:r w:rsidRPr="00476F48">
        <w:rPr>
          <w:spacing w:val="2"/>
        </w:rPr>
        <w:t xml:space="preserve"> </w:t>
      </w:r>
      <w:r w:rsidRPr="00476F48">
        <w:t>linear</w:t>
      </w:r>
      <w:r w:rsidRPr="00476F48">
        <w:rPr>
          <w:spacing w:val="8"/>
        </w:rPr>
        <w:t xml:space="preserve"> </w:t>
      </w:r>
      <w:r w:rsidRPr="00476F48">
        <w:t>dimensions</w:t>
      </w:r>
      <w:r w:rsidRPr="00476F48">
        <w:rPr>
          <w:spacing w:val="8"/>
        </w:rPr>
        <w:t xml:space="preserve"> </w:t>
      </w:r>
      <w:r w:rsidRPr="00476F48">
        <w:t>of</w:t>
      </w:r>
      <w:r w:rsidRPr="00476F48">
        <w:rPr>
          <w:spacing w:val="7"/>
        </w:rPr>
        <w:t xml:space="preserve"> </w:t>
      </w:r>
      <w:r w:rsidRPr="00476F48">
        <w:t>features</w:t>
      </w:r>
      <w:r w:rsidRPr="00476F48">
        <w:rPr>
          <w:spacing w:val="7"/>
        </w:rPr>
        <w:t xml:space="preserve"> </w:t>
      </w:r>
      <w:r w:rsidRPr="00476F48">
        <w:t>of</w:t>
      </w:r>
      <w:r w:rsidRPr="00476F48">
        <w:rPr>
          <w:spacing w:val="7"/>
        </w:rPr>
        <w:t xml:space="preserve"> </w:t>
      </w:r>
      <w:r w:rsidRPr="00476F48">
        <w:t>a</w:t>
      </w:r>
      <w:r w:rsidRPr="00476F48">
        <w:rPr>
          <w:spacing w:val="7"/>
        </w:rPr>
        <w:t xml:space="preserve"> </w:t>
      </w:r>
      <w:r w:rsidRPr="00476F48">
        <w:t>dataset</w:t>
      </w:r>
      <w:r w:rsidRPr="00476F48">
        <w:rPr>
          <w:spacing w:val="7"/>
        </w:rPr>
        <w:t xml:space="preserve"> </w:t>
      </w:r>
      <w:r w:rsidRPr="00476F48">
        <w:t>presented</w:t>
      </w:r>
      <w:r w:rsidRPr="00476F48">
        <w:rPr>
          <w:spacing w:val="6"/>
        </w:rPr>
        <w:t xml:space="preserve"> </w:t>
      </w:r>
      <w:r w:rsidRPr="00476F48">
        <w:t>in</w:t>
      </w:r>
      <w:r w:rsidRPr="00476F48">
        <w:rPr>
          <w:spacing w:val="6"/>
        </w:rPr>
        <w:t xml:space="preserve"> </w:t>
      </w:r>
      <w:r w:rsidRPr="00476F48">
        <w:t>the</w:t>
      </w:r>
      <w:r w:rsidRPr="00476F48">
        <w:rPr>
          <w:spacing w:val="6"/>
        </w:rPr>
        <w:t xml:space="preserve"> </w:t>
      </w:r>
      <w:r w:rsidRPr="00476F48">
        <w:t>display</w:t>
      </w:r>
      <w:r w:rsidRPr="00476F48">
        <w:rPr>
          <w:spacing w:val="-53"/>
        </w:rPr>
        <w:t xml:space="preserve"> </w:t>
      </w:r>
      <w:r w:rsidRPr="00476F48">
        <w:t>and</w:t>
      </w:r>
      <w:r w:rsidRPr="00476F48">
        <w:rPr>
          <w:spacing w:val="-3"/>
        </w:rPr>
        <w:t xml:space="preserve"> </w:t>
      </w:r>
      <w:r w:rsidRPr="00476F48">
        <w:t>the</w:t>
      </w:r>
      <w:r w:rsidRPr="00476F48">
        <w:rPr>
          <w:spacing w:val="-1"/>
        </w:rPr>
        <w:t xml:space="preserve"> </w:t>
      </w:r>
      <w:r w:rsidRPr="00476F48">
        <w:t>actual</w:t>
      </w:r>
      <w:r w:rsidRPr="00476F48">
        <w:rPr>
          <w:spacing w:val="-4"/>
        </w:rPr>
        <w:t xml:space="preserve"> </w:t>
      </w:r>
      <w:r w:rsidRPr="00476F48">
        <w:t>dimensions</w:t>
      </w:r>
      <w:r w:rsidRPr="00476F48">
        <w:rPr>
          <w:spacing w:val="-2"/>
        </w:rPr>
        <w:t xml:space="preserve"> </w:t>
      </w:r>
      <w:r w:rsidRPr="00476F48">
        <w:t>of</w:t>
      </w:r>
      <w:r w:rsidRPr="00476F48">
        <w:rPr>
          <w:spacing w:val="-1"/>
        </w:rPr>
        <w:t xml:space="preserve"> </w:t>
      </w:r>
      <w:r w:rsidRPr="00476F48">
        <w:t>the</w:t>
      </w:r>
      <w:r w:rsidRPr="00476F48">
        <w:rPr>
          <w:spacing w:val="-3"/>
        </w:rPr>
        <w:t xml:space="preserve"> </w:t>
      </w:r>
      <w:r w:rsidRPr="00476F48">
        <w:t>features</w:t>
      </w:r>
      <w:r w:rsidRPr="00476F48">
        <w:rPr>
          <w:spacing w:val="-1"/>
        </w:rPr>
        <w:t xml:space="preserve"> </w:t>
      </w:r>
      <w:r w:rsidRPr="00476F48">
        <w:t>represented</w:t>
      </w:r>
      <w:r w:rsidRPr="00476F48">
        <w:rPr>
          <w:spacing w:val="4"/>
        </w:rPr>
        <w:t xml:space="preserve"> </w:t>
      </w:r>
      <w:r w:rsidRPr="00476F48">
        <w:t>(largest</w:t>
      </w:r>
      <w:r w:rsidRPr="00476F48">
        <w:rPr>
          <w:spacing w:val="-3"/>
        </w:rPr>
        <w:t xml:space="preserve"> </w:t>
      </w:r>
      <w:r w:rsidRPr="00476F48">
        <w:t>scale)</w:t>
      </w:r>
      <w:r w:rsidRPr="00476F48">
        <w:rPr>
          <w:spacing w:val="-3"/>
        </w:rPr>
        <w:t xml:space="preserve"> </w:t>
      </w:r>
      <w:r w:rsidRPr="00476F48">
        <w:t>of</w:t>
      </w:r>
      <w:r w:rsidRPr="00476F48">
        <w:rPr>
          <w:spacing w:val="-1"/>
        </w:rPr>
        <w:t xml:space="preserve"> </w:t>
      </w:r>
      <w:r w:rsidRPr="00476F48">
        <w:t>the</w:t>
      </w:r>
      <w:r w:rsidRPr="00476F48">
        <w:rPr>
          <w:spacing w:val="-3"/>
        </w:rPr>
        <w:t xml:space="preserve"> </w:t>
      </w:r>
      <w:r w:rsidRPr="00476F48">
        <w:t>scale</w:t>
      </w:r>
      <w:r w:rsidRPr="00476F48">
        <w:rPr>
          <w:spacing w:val="-1"/>
        </w:rPr>
        <w:t xml:space="preserve"> </w:t>
      </w:r>
      <w:r w:rsidRPr="00476F48">
        <w:t>range</w:t>
      </w:r>
      <w:r w:rsidRPr="00476F48">
        <w:rPr>
          <w:spacing w:val="-1"/>
        </w:rPr>
        <w:t xml:space="preserve"> </w:t>
      </w:r>
      <w:r w:rsidRPr="00476F48">
        <w:t>of</w:t>
      </w:r>
      <w:r w:rsidRPr="00476F48">
        <w:rPr>
          <w:spacing w:val="-1"/>
        </w:rPr>
        <w:t xml:space="preserve"> </w:t>
      </w:r>
      <w:r w:rsidRPr="00476F48">
        <w:t>the</w:t>
      </w:r>
      <w:r w:rsidRPr="00476F48">
        <w:rPr>
          <w:spacing w:val="-2"/>
        </w:rPr>
        <w:t xml:space="preserve"> </w:t>
      </w:r>
      <w:r w:rsidRPr="00476F48">
        <w:t>dataset</w:t>
      </w:r>
    </w:p>
    <w:p w14:paraId="3E95B57C" w14:textId="77777777" w:rsidR="00F96791" w:rsidRPr="00476F48" w:rsidRDefault="008B6669" w:rsidP="00262F8A">
      <w:pPr>
        <w:spacing w:after="0"/>
        <w:jc w:val="both"/>
        <w:rPr>
          <w:b/>
          <w:sz w:val="20"/>
        </w:rPr>
      </w:pPr>
      <w:r w:rsidRPr="00476F48">
        <w:rPr>
          <w:b/>
          <w:sz w:val="20"/>
        </w:rPr>
        <w:t>minimum display scale</w:t>
      </w:r>
    </w:p>
    <w:p w14:paraId="10603D3A" w14:textId="77777777" w:rsidR="00F96791" w:rsidRPr="00476F48" w:rsidRDefault="008B6669" w:rsidP="00262F8A">
      <w:pPr>
        <w:pStyle w:val="BodyText"/>
        <w:jc w:val="both"/>
      </w:pPr>
      <w:r w:rsidRPr="00476F48">
        <w:t>the</w:t>
      </w:r>
      <w:r w:rsidRPr="00476F48">
        <w:rPr>
          <w:spacing w:val="-3"/>
        </w:rPr>
        <w:t xml:space="preserve"> </w:t>
      </w:r>
      <w:r w:rsidRPr="00476F48">
        <w:t>smallest</w:t>
      </w:r>
      <w:r w:rsidRPr="00476F48">
        <w:rPr>
          <w:spacing w:val="-3"/>
        </w:rPr>
        <w:t xml:space="preserve"> </w:t>
      </w:r>
      <w:r w:rsidRPr="00476F48">
        <w:t>value</w:t>
      </w:r>
      <w:r w:rsidRPr="00476F48">
        <w:rPr>
          <w:spacing w:val="-2"/>
        </w:rPr>
        <w:t xml:space="preserve"> </w:t>
      </w:r>
      <w:r w:rsidRPr="00476F48">
        <w:t>of</w:t>
      </w:r>
      <w:r w:rsidRPr="00476F48">
        <w:rPr>
          <w:spacing w:val="-1"/>
        </w:rPr>
        <w:t xml:space="preserve"> </w:t>
      </w:r>
      <w:r w:rsidRPr="00476F48">
        <w:t>the</w:t>
      </w:r>
      <w:r w:rsidRPr="00476F48">
        <w:rPr>
          <w:spacing w:val="-3"/>
        </w:rPr>
        <w:t xml:space="preserve"> </w:t>
      </w:r>
      <w:r w:rsidRPr="00476F48">
        <w:t>ratio</w:t>
      </w:r>
      <w:r w:rsidRPr="00476F48">
        <w:rPr>
          <w:spacing w:val="-2"/>
        </w:rPr>
        <w:t xml:space="preserve"> </w:t>
      </w:r>
      <w:r w:rsidRPr="00476F48">
        <w:t>of</w:t>
      </w:r>
      <w:r w:rsidRPr="00476F48">
        <w:rPr>
          <w:spacing w:val="-1"/>
        </w:rPr>
        <w:t xml:space="preserve"> </w:t>
      </w:r>
      <w:r w:rsidRPr="00476F48">
        <w:t>the</w:t>
      </w:r>
      <w:r w:rsidRPr="00476F48">
        <w:rPr>
          <w:spacing w:val="1"/>
        </w:rPr>
        <w:t xml:space="preserve"> </w:t>
      </w:r>
      <w:r w:rsidRPr="00476F48">
        <w:t>linear</w:t>
      </w:r>
      <w:r w:rsidRPr="00476F48">
        <w:rPr>
          <w:spacing w:val="-1"/>
        </w:rPr>
        <w:t xml:space="preserve"> </w:t>
      </w:r>
      <w:r w:rsidRPr="00476F48">
        <w:t>dimensions</w:t>
      </w:r>
      <w:r w:rsidRPr="00476F48">
        <w:rPr>
          <w:spacing w:val="-2"/>
        </w:rPr>
        <w:t xml:space="preserve"> </w:t>
      </w:r>
      <w:r w:rsidRPr="00476F48">
        <w:t>of</w:t>
      </w:r>
      <w:r w:rsidRPr="00476F48">
        <w:rPr>
          <w:spacing w:val="-4"/>
        </w:rPr>
        <w:t xml:space="preserve"> </w:t>
      </w:r>
      <w:r w:rsidRPr="00476F48">
        <w:t>features</w:t>
      </w:r>
      <w:r w:rsidRPr="00476F48">
        <w:rPr>
          <w:spacing w:val="-1"/>
        </w:rPr>
        <w:t xml:space="preserve"> </w:t>
      </w:r>
      <w:r w:rsidRPr="00476F48">
        <w:t>of</w:t>
      </w:r>
      <w:r w:rsidRPr="00476F48">
        <w:rPr>
          <w:spacing w:val="-1"/>
        </w:rPr>
        <w:t xml:space="preserve"> </w:t>
      </w:r>
      <w:r w:rsidRPr="00476F48">
        <w:t>a</w:t>
      </w:r>
      <w:r w:rsidRPr="00476F48">
        <w:rPr>
          <w:spacing w:val="-3"/>
        </w:rPr>
        <w:t xml:space="preserve"> </w:t>
      </w:r>
      <w:r w:rsidRPr="00476F48">
        <w:t>dataset</w:t>
      </w:r>
      <w:r w:rsidRPr="00476F48">
        <w:rPr>
          <w:spacing w:val="-2"/>
        </w:rPr>
        <w:t xml:space="preserve"> </w:t>
      </w:r>
      <w:r w:rsidRPr="00476F48">
        <w:t>presented</w:t>
      </w:r>
      <w:r w:rsidRPr="00476F48">
        <w:rPr>
          <w:spacing w:val="-1"/>
        </w:rPr>
        <w:t xml:space="preserve"> </w:t>
      </w:r>
      <w:r w:rsidRPr="00476F48">
        <w:t>in</w:t>
      </w:r>
      <w:r w:rsidRPr="00476F48">
        <w:rPr>
          <w:spacing w:val="-2"/>
        </w:rPr>
        <w:t xml:space="preserve"> </w:t>
      </w:r>
      <w:r w:rsidRPr="00476F48">
        <w:t>the</w:t>
      </w:r>
      <w:r w:rsidRPr="00476F48">
        <w:rPr>
          <w:spacing w:val="-3"/>
        </w:rPr>
        <w:t xml:space="preserve"> </w:t>
      </w:r>
      <w:r w:rsidRPr="00476F48">
        <w:t>display</w:t>
      </w:r>
      <w:r w:rsidRPr="00476F48">
        <w:rPr>
          <w:spacing w:val="-53"/>
        </w:rPr>
        <w:t xml:space="preserve"> </w:t>
      </w:r>
      <w:r w:rsidRPr="00476F48">
        <w:t>and</w:t>
      </w:r>
      <w:r w:rsidRPr="00476F48">
        <w:rPr>
          <w:spacing w:val="-11"/>
        </w:rPr>
        <w:t xml:space="preserve"> </w:t>
      </w:r>
      <w:r w:rsidRPr="00476F48">
        <w:t>the</w:t>
      </w:r>
      <w:r w:rsidRPr="00476F48">
        <w:rPr>
          <w:spacing w:val="-11"/>
        </w:rPr>
        <w:t xml:space="preserve"> </w:t>
      </w:r>
      <w:r w:rsidRPr="00476F48">
        <w:t>actual</w:t>
      </w:r>
      <w:r w:rsidRPr="00476F48">
        <w:rPr>
          <w:spacing w:val="-9"/>
        </w:rPr>
        <w:t xml:space="preserve"> </w:t>
      </w:r>
      <w:r w:rsidRPr="00476F48">
        <w:t>dimensions</w:t>
      </w:r>
      <w:r w:rsidRPr="00476F48">
        <w:rPr>
          <w:spacing w:val="-7"/>
        </w:rPr>
        <w:t xml:space="preserve"> </w:t>
      </w:r>
      <w:r w:rsidRPr="00476F48">
        <w:t>of</w:t>
      </w:r>
      <w:r w:rsidRPr="00476F48">
        <w:rPr>
          <w:spacing w:val="-8"/>
        </w:rPr>
        <w:t xml:space="preserve"> </w:t>
      </w:r>
      <w:r w:rsidRPr="00476F48">
        <w:t>the</w:t>
      </w:r>
      <w:r w:rsidRPr="00476F48">
        <w:rPr>
          <w:spacing w:val="-11"/>
        </w:rPr>
        <w:t xml:space="preserve"> </w:t>
      </w:r>
      <w:r w:rsidRPr="00476F48">
        <w:t>features</w:t>
      </w:r>
      <w:r w:rsidRPr="00476F48">
        <w:rPr>
          <w:spacing w:val="-8"/>
        </w:rPr>
        <w:t xml:space="preserve"> </w:t>
      </w:r>
      <w:r w:rsidRPr="00476F48">
        <w:t>represented</w:t>
      </w:r>
      <w:r w:rsidRPr="00476F48">
        <w:rPr>
          <w:spacing w:val="5"/>
        </w:rPr>
        <w:t xml:space="preserve"> </w:t>
      </w:r>
      <w:r w:rsidRPr="00476F48">
        <w:t>(smallest</w:t>
      </w:r>
      <w:r w:rsidRPr="00476F48">
        <w:rPr>
          <w:spacing w:val="-10"/>
        </w:rPr>
        <w:t xml:space="preserve"> </w:t>
      </w:r>
      <w:r w:rsidRPr="00476F48">
        <w:t>scale)</w:t>
      </w:r>
      <w:r w:rsidRPr="00476F48">
        <w:rPr>
          <w:spacing w:val="-9"/>
        </w:rPr>
        <w:t xml:space="preserve"> </w:t>
      </w:r>
      <w:r w:rsidRPr="00476F48">
        <w:t>of</w:t>
      </w:r>
      <w:r w:rsidRPr="00476F48">
        <w:rPr>
          <w:spacing w:val="-7"/>
        </w:rPr>
        <w:t xml:space="preserve"> </w:t>
      </w:r>
      <w:r w:rsidRPr="00476F48">
        <w:t>the</w:t>
      </w:r>
      <w:r w:rsidRPr="00476F48">
        <w:rPr>
          <w:spacing w:val="-11"/>
        </w:rPr>
        <w:t xml:space="preserve"> </w:t>
      </w:r>
      <w:r w:rsidRPr="00476F48">
        <w:t>scale</w:t>
      </w:r>
      <w:r w:rsidRPr="00476F48">
        <w:rPr>
          <w:spacing w:val="-8"/>
        </w:rPr>
        <w:t xml:space="preserve"> </w:t>
      </w:r>
      <w:r w:rsidRPr="00476F48">
        <w:t>range</w:t>
      </w:r>
      <w:r w:rsidRPr="00476F48">
        <w:rPr>
          <w:spacing w:val="-8"/>
        </w:rPr>
        <w:t xml:space="preserve"> </w:t>
      </w:r>
      <w:r w:rsidRPr="00476F48">
        <w:t>of</w:t>
      </w:r>
      <w:r w:rsidRPr="00476F48">
        <w:rPr>
          <w:spacing w:val="-8"/>
        </w:rPr>
        <w:t xml:space="preserve"> </w:t>
      </w:r>
      <w:r w:rsidRPr="00476F48">
        <w:t>the</w:t>
      </w:r>
      <w:r w:rsidRPr="00476F48">
        <w:rPr>
          <w:spacing w:val="-11"/>
        </w:rPr>
        <w:t xml:space="preserve"> </w:t>
      </w:r>
      <w:r w:rsidRPr="00476F48">
        <w:t>dataset</w:t>
      </w:r>
    </w:p>
    <w:p w14:paraId="5719921E" w14:textId="77777777" w:rsidR="00F96791" w:rsidRPr="00476F48" w:rsidRDefault="008B6669" w:rsidP="00262F8A">
      <w:pPr>
        <w:tabs>
          <w:tab w:val="left" w:pos="1560"/>
        </w:tabs>
        <w:spacing w:after="0"/>
        <w:jc w:val="both"/>
        <w:rPr>
          <w:b/>
          <w:sz w:val="20"/>
        </w:rPr>
      </w:pPr>
      <w:r w:rsidRPr="00476F48">
        <w:rPr>
          <w:b/>
          <w:sz w:val="20"/>
        </w:rPr>
        <w:t>point</w:t>
      </w:r>
    </w:p>
    <w:p w14:paraId="0B075DA5" w14:textId="71DC90F0" w:rsidR="00F96791" w:rsidRPr="00476F48" w:rsidRDefault="008B6669" w:rsidP="00262F8A">
      <w:pPr>
        <w:pStyle w:val="BodyText"/>
        <w:jc w:val="both"/>
      </w:pPr>
      <w:r w:rsidRPr="00476F48">
        <w:t>0-dimensional</w:t>
      </w:r>
      <w:r w:rsidRPr="00476F48">
        <w:rPr>
          <w:spacing w:val="-6"/>
        </w:rPr>
        <w:t xml:space="preserve"> </w:t>
      </w:r>
      <w:r w:rsidRPr="00476F48">
        <w:t>geometric</w:t>
      </w:r>
      <w:r w:rsidRPr="00476F48">
        <w:rPr>
          <w:spacing w:val="-3"/>
        </w:rPr>
        <w:t xml:space="preserve"> </w:t>
      </w:r>
      <w:r w:rsidRPr="00476F48">
        <w:t>primitive,</w:t>
      </w:r>
      <w:r w:rsidRPr="00476F48">
        <w:rPr>
          <w:spacing w:val="-5"/>
        </w:rPr>
        <w:t xml:space="preserve"> </w:t>
      </w:r>
      <w:r w:rsidRPr="00476F48">
        <w:t>representing</w:t>
      </w:r>
      <w:r w:rsidRPr="00476F48">
        <w:rPr>
          <w:spacing w:val="-4"/>
        </w:rPr>
        <w:t xml:space="preserve"> </w:t>
      </w:r>
      <w:r w:rsidRPr="00476F48">
        <w:t>a</w:t>
      </w:r>
      <w:r w:rsidRPr="00476F48">
        <w:rPr>
          <w:spacing w:val="-2"/>
        </w:rPr>
        <w:t xml:space="preserve"> </w:t>
      </w:r>
      <w:r w:rsidRPr="00476F48">
        <w:t>position</w:t>
      </w:r>
      <w:r w:rsidRPr="00476F48">
        <w:rPr>
          <w:spacing w:val="-53"/>
        </w:rPr>
        <w:t xml:space="preserve"> </w:t>
      </w:r>
      <w:r w:rsidRPr="00476F48">
        <w:t>NOTE:</w:t>
      </w:r>
      <w:r w:rsidRPr="00476F48">
        <w:rPr>
          <w:spacing w:val="53"/>
        </w:rPr>
        <w:t xml:space="preserve"> </w:t>
      </w:r>
      <w:r w:rsidRPr="00476F48">
        <w:t>The</w:t>
      </w:r>
      <w:r w:rsidRPr="00476F48">
        <w:rPr>
          <w:spacing w:val="-1"/>
        </w:rPr>
        <w:t xml:space="preserve"> </w:t>
      </w:r>
      <w:r w:rsidRPr="00476F48">
        <w:rPr>
          <w:b/>
        </w:rPr>
        <w:t>boundary</w:t>
      </w:r>
      <w:r w:rsidRPr="00476F48">
        <w:rPr>
          <w:b/>
          <w:spacing w:val="-1"/>
        </w:rPr>
        <w:t xml:space="preserve"> </w:t>
      </w:r>
      <w:r w:rsidRPr="00476F48">
        <w:t>of</w:t>
      </w:r>
      <w:r w:rsidRPr="00476F48">
        <w:rPr>
          <w:spacing w:val="1"/>
        </w:rPr>
        <w:t xml:space="preserve"> </w:t>
      </w:r>
      <w:r w:rsidRPr="00476F48">
        <w:t>a</w:t>
      </w:r>
      <w:r w:rsidRPr="00476F48">
        <w:rPr>
          <w:spacing w:val="1"/>
        </w:rPr>
        <w:t xml:space="preserve"> </w:t>
      </w:r>
      <w:r w:rsidRPr="00476F48">
        <w:t>point is the</w:t>
      </w:r>
      <w:r w:rsidR="00B858C8" w:rsidRPr="00476F48">
        <w:t xml:space="preserve"> </w:t>
      </w:r>
      <w:r w:rsidRPr="00476F48">
        <w:t>empty</w:t>
      </w:r>
      <w:r w:rsidRPr="00476F48">
        <w:rPr>
          <w:spacing w:val="-7"/>
        </w:rPr>
        <w:t xml:space="preserve"> </w:t>
      </w:r>
      <w:r w:rsidRPr="00476F48">
        <w:t>set</w:t>
      </w:r>
    </w:p>
    <w:p w14:paraId="34A04721" w14:textId="77777777" w:rsidR="00F96791" w:rsidRPr="00476F48" w:rsidRDefault="008B6669" w:rsidP="00262F8A">
      <w:pPr>
        <w:tabs>
          <w:tab w:val="left" w:pos="1560"/>
        </w:tabs>
        <w:spacing w:after="0"/>
        <w:jc w:val="both"/>
        <w:rPr>
          <w:b/>
          <w:sz w:val="20"/>
        </w:rPr>
      </w:pPr>
      <w:r w:rsidRPr="00476F48">
        <w:rPr>
          <w:b/>
          <w:sz w:val="20"/>
        </w:rPr>
        <w:t>pointset</w:t>
      </w:r>
    </w:p>
    <w:p w14:paraId="03D57BB5" w14:textId="1EBD1A8B" w:rsidR="00F96791" w:rsidRPr="00476F48" w:rsidRDefault="00EA5BE3" w:rsidP="00262F8A">
      <w:pPr>
        <w:pStyle w:val="BodyText"/>
        <w:jc w:val="both"/>
      </w:pPr>
      <w:r w:rsidRPr="00476F48">
        <w:t xml:space="preserve">a set of </w:t>
      </w:r>
      <w:r w:rsidRPr="00476F48">
        <w:rPr>
          <w:b/>
          <w:bCs/>
        </w:rPr>
        <w:t>points</w:t>
      </w:r>
      <w:r w:rsidRPr="00476F48">
        <w:t xml:space="preserve"> in geometric space</w:t>
      </w:r>
    </w:p>
    <w:p w14:paraId="2FF78381" w14:textId="77777777" w:rsidR="00F96791" w:rsidRPr="00476F48" w:rsidRDefault="008B6669" w:rsidP="00262F8A">
      <w:pPr>
        <w:spacing w:after="0"/>
        <w:jc w:val="both"/>
        <w:rPr>
          <w:b/>
          <w:sz w:val="20"/>
        </w:rPr>
      </w:pPr>
      <w:r w:rsidRPr="00476F48">
        <w:rPr>
          <w:b/>
          <w:sz w:val="20"/>
        </w:rPr>
        <w:t>skin of the earth</w:t>
      </w:r>
    </w:p>
    <w:p w14:paraId="457CC0E8" w14:textId="77777777" w:rsidR="00F96791" w:rsidRPr="00476F48" w:rsidRDefault="008B6669" w:rsidP="00262F8A">
      <w:pPr>
        <w:pStyle w:val="BodyText"/>
        <w:jc w:val="both"/>
      </w:pPr>
      <w:r w:rsidRPr="00476F48">
        <w:t>a</w:t>
      </w:r>
      <w:r w:rsidRPr="00476F48">
        <w:rPr>
          <w:spacing w:val="-8"/>
        </w:rPr>
        <w:t xml:space="preserve"> </w:t>
      </w:r>
      <w:r w:rsidRPr="00476F48">
        <w:t>subset</w:t>
      </w:r>
      <w:r w:rsidRPr="00476F48">
        <w:rPr>
          <w:spacing w:val="-8"/>
        </w:rPr>
        <w:t xml:space="preserve"> </w:t>
      </w:r>
      <w:r w:rsidRPr="00476F48">
        <w:t>of</w:t>
      </w:r>
      <w:r w:rsidRPr="00476F48">
        <w:rPr>
          <w:spacing w:val="-6"/>
        </w:rPr>
        <w:t xml:space="preserve"> </w:t>
      </w:r>
      <w:r w:rsidRPr="00476F48">
        <w:t>the</w:t>
      </w:r>
      <w:r w:rsidRPr="00476F48">
        <w:rPr>
          <w:spacing w:val="-7"/>
        </w:rPr>
        <w:t xml:space="preserve"> </w:t>
      </w:r>
      <w:r w:rsidRPr="00476F48">
        <w:t>geographic</w:t>
      </w:r>
      <w:r w:rsidRPr="00476F48">
        <w:rPr>
          <w:spacing w:val="-7"/>
        </w:rPr>
        <w:t xml:space="preserve"> </w:t>
      </w:r>
      <w:r w:rsidRPr="00476F48">
        <w:t>(geo)</w:t>
      </w:r>
      <w:r w:rsidRPr="00476F48">
        <w:rPr>
          <w:spacing w:val="-7"/>
        </w:rPr>
        <w:t xml:space="preserve"> </w:t>
      </w:r>
      <w:r w:rsidRPr="00476F48">
        <w:t>features</w:t>
      </w:r>
      <w:r w:rsidRPr="00476F48">
        <w:rPr>
          <w:spacing w:val="-6"/>
        </w:rPr>
        <w:t xml:space="preserve"> </w:t>
      </w:r>
      <w:r w:rsidRPr="00476F48">
        <w:t>that</w:t>
      </w:r>
      <w:r w:rsidRPr="00476F48">
        <w:rPr>
          <w:spacing w:val="-8"/>
        </w:rPr>
        <w:t xml:space="preserve"> </w:t>
      </w:r>
      <w:r w:rsidRPr="00476F48">
        <w:t>must</w:t>
      </w:r>
      <w:r w:rsidRPr="00476F48">
        <w:rPr>
          <w:spacing w:val="-4"/>
        </w:rPr>
        <w:t xml:space="preserve"> </w:t>
      </w:r>
      <w:r w:rsidRPr="00476F48">
        <w:t>create</w:t>
      </w:r>
      <w:r w:rsidRPr="00476F48">
        <w:rPr>
          <w:spacing w:val="-7"/>
        </w:rPr>
        <w:t xml:space="preserve"> </w:t>
      </w:r>
      <w:r w:rsidRPr="00476F48">
        <w:t>a</w:t>
      </w:r>
      <w:r w:rsidRPr="00476F48">
        <w:rPr>
          <w:spacing w:val="-8"/>
        </w:rPr>
        <w:t xml:space="preserve"> </w:t>
      </w:r>
      <w:r w:rsidRPr="00476F48">
        <w:t>complete</w:t>
      </w:r>
      <w:r w:rsidRPr="00476F48">
        <w:rPr>
          <w:spacing w:val="-6"/>
        </w:rPr>
        <w:t xml:space="preserve"> </w:t>
      </w:r>
      <w:r w:rsidRPr="00476F48">
        <w:t>non-overlapping</w:t>
      </w:r>
      <w:r w:rsidRPr="00476F48">
        <w:rPr>
          <w:spacing w:val="-8"/>
        </w:rPr>
        <w:t xml:space="preserve"> </w:t>
      </w:r>
      <w:r w:rsidRPr="00476F48">
        <w:t>coverage</w:t>
      </w:r>
      <w:r w:rsidRPr="00476F48">
        <w:rPr>
          <w:spacing w:val="-5"/>
        </w:rPr>
        <w:t xml:space="preserve"> </w:t>
      </w:r>
      <w:r w:rsidRPr="00476F48">
        <w:t>of</w:t>
      </w:r>
      <w:r w:rsidRPr="00476F48">
        <w:rPr>
          <w:spacing w:val="-6"/>
        </w:rPr>
        <w:t xml:space="preserve"> </w:t>
      </w:r>
      <w:r w:rsidRPr="00476F48">
        <w:t>the</w:t>
      </w:r>
      <w:r w:rsidRPr="00476F48">
        <w:rPr>
          <w:spacing w:val="-53"/>
        </w:rPr>
        <w:t xml:space="preserve"> </w:t>
      </w:r>
      <w:r w:rsidRPr="00476F48">
        <w:t>area</w:t>
      </w:r>
      <w:r w:rsidRPr="00476F48">
        <w:rPr>
          <w:spacing w:val="-2"/>
        </w:rPr>
        <w:t xml:space="preserve"> </w:t>
      </w:r>
      <w:r w:rsidRPr="00476F48">
        <w:t>of</w:t>
      </w:r>
      <w:r w:rsidRPr="00476F48">
        <w:rPr>
          <w:spacing w:val="1"/>
        </w:rPr>
        <w:t xml:space="preserve"> </w:t>
      </w:r>
      <w:r w:rsidRPr="00476F48">
        <w:t>data</w:t>
      </w:r>
      <w:r w:rsidRPr="00476F48">
        <w:rPr>
          <w:spacing w:val="-1"/>
        </w:rPr>
        <w:t xml:space="preserve"> </w:t>
      </w:r>
      <w:r w:rsidRPr="00476F48">
        <w:t>coverage</w:t>
      </w:r>
      <w:r w:rsidRPr="00476F48">
        <w:rPr>
          <w:spacing w:val="-1"/>
        </w:rPr>
        <w:t xml:space="preserve"> </w:t>
      </w:r>
      <w:r w:rsidRPr="00476F48">
        <w:t>of</w:t>
      </w:r>
      <w:r w:rsidRPr="00476F48">
        <w:rPr>
          <w:spacing w:val="1"/>
        </w:rPr>
        <w:t xml:space="preserve"> </w:t>
      </w:r>
      <w:r w:rsidRPr="00476F48">
        <w:t>an</w:t>
      </w:r>
      <w:r w:rsidRPr="00476F48">
        <w:rPr>
          <w:spacing w:val="1"/>
        </w:rPr>
        <w:t xml:space="preserve"> </w:t>
      </w:r>
      <w:r w:rsidRPr="00476F48">
        <w:t>ENC</w:t>
      </w:r>
      <w:r w:rsidRPr="00476F48">
        <w:rPr>
          <w:spacing w:val="2"/>
        </w:rPr>
        <w:t xml:space="preserve"> </w:t>
      </w:r>
      <w:r w:rsidRPr="00476F48">
        <w:t>dataset</w:t>
      </w:r>
    </w:p>
    <w:p w14:paraId="5E016456" w14:textId="77777777" w:rsidR="00F96791" w:rsidRPr="00476F48" w:rsidRDefault="008B6669" w:rsidP="00262F8A">
      <w:pPr>
        <w:tabs>
          <w:tab w:val="left" w:pos="1560"/>
        </w:tabs>
        <w:spacing w:after="0"/>
        <w:jc w:val="both"/>
        <w:rPr>
          <w:b/>
          <w:sz w:val="20"/>
        </w:rPr>
      </w:pPr>
      <w:r w:rsidRPr="00476F48">
        <w:rPr>
          <w:b/>
          <w:sz w:val="20"/>
        </w:rPr>
        <w:t>surface</w:t>
      </w:r>
    </w:p>
    <w:p w14:paraId="76733232" w14:textId="77777777" w:rsidR="00F96791" w:rsidRPr="00476F48" w:rsidRDefault="008B6669" w:rsidP="00262F8A">
      <w:pPr>
        <w:pStyle w:val="BodyText"/>
        <w:spacing w:after="60"/>
        <w:jc w:val="both"/>
      </w:pPr>
      <w:r w:rsidRPr="00476F48">
        <w:t>connected</w:t>
      </w:r>
      <w:r w:rsidRPr="00476F48">
        <w:rPr>
          <w:spacing w:val="-6"/>
        </w:rPr>
        <w:t xml:space="preserve"> </w:t>
      </w:r>
      <w:r w:rsidRPr="00476F48">
        <w:t>2-dimensional</w:t>
      </w:r>
      <w:r w:rsidRPr="00476F48">
        <w:rPr>
          <w:spacing w:val="-7"/>
        </w:rPr>
        <w:t xml:space="preserve"> </w:t>
      </w:r>
      <w:r w:rsidRPr="00476F48">
        <w:t>geometric</w:t>
      </w:r>
      <w:r w:rsidRPr="00476F48">
        <w:rPr>
          <w:spacing w:val="-5"/>
        </w:rPr>
        <w:t xml:space="preserve"> </w:t>
      </w:r>
      <w:r w:rsidRPr="00476F48">
        <w:t>primitive,</w:t>
      </w:r>
      <w:r w:rsidRPr="00476F48">
        <w:rPr>
          <w:spacing w:val="-6"/>
        </w:rPr>
        <w:t xml:space="preserve"> </w:t>
      </w:r>
      <w:r w:rsidRPr="00476F48">
        <w:t>representing</w:t>
      </w:r>
      <w:r w:rsidRPr="00476F48">
        <w:rPr>
          <w:spacing w:val="-1"/>
        </w:rPr>
        <w:t xml:space="preserve"> </w:t>
      </w:r>
      <w:r w:rsidRPr="00476F48">
        <w:t>the</w:t>
      </w:r>
      <w:r w:rsidRPr="00476F48">
        <w:rPr>
          <w:spacing w:val="-7"/>
        </w:rPr>
        <w:t xml:space="preserve"> </w:t>
      </w:r>
      <w:r w:rsidRPr="00476F48">
        <w:t>continuous</w:t>
      </w:r>
      <w:r w:rsidRPr="00476F48">
        <w:rPr>
          <w:spacing w:val="-5"/>
        </w:rPr>
        <w:t xml:space="preserve"> </w:t>
      </w:r>
      <w:r w:rsidRPr="00476F48">
        <w:t>image</w:t>
      </w:r>
      <w:r w:rsidRPr="00476F48">
        <w:rPr>
          <w:spacing w:val="-4"/>
        </w:rPr>
        <w:t xml:space="preserve"> </w:t>
      </w:r>
      <w:r w:rsidRPr="00476F48">
        <w:t>of</w:t>
      </w:r>
      <w:r w:rsidRPr="00476F48">
        <w:rPr>
          <w:spacing w:val="-3"/>
        </w:rPr>
        <w:t xml:space="preserve"> </w:t>
      </w:r>
      <w:r w:rsidRPr="00476F48">
        <w:t>a</w:t>
      </w:r>
      <w:r w:rsidRPr="00476F48">
        <w:rPr>
          <w:spacing w:val="-6"/>
        </w:rPr>
        <w:t xml:space="preserve"> </w:t>
      </w:r>
      <w:r w:rsidRPr="00476F48">
        <w:t>region</w:t>
      </w:r>
      <w:r w:rsidRPr="00476F48">
        <w:rPr>
          <w:spacing w:val="-4"/>
        </w:rPr>
        <w:t xml:space="preserve"> </w:t>
      </w:r>
      <w:r w:rsidRPr="00476F48">
        <w:t>of</w:t>
      </w:r>
      <w:r w:rsidRPr="00476F48">
        <w:rPr>
          <w:spacing w:val="-4"/>
        </w:rPr>
        <w:t xml:space="preserve"> </w:t>
      </w:r>
      <w:r w:rsidRPr="00476F48">
        <w:t>a</w:t>
      </w:r>
      <w:r w:rsidRPr="00476F48">
        <w:rPr>
          <w:spacing w:val="-6"/>
        </w:rPr>
        <w:t xml:space="preserve"> </w:t>
      </w:r>
      <w:r w:rsidRPr="00476F48">
        <w:t>plane</w:t>
      </w:r>
    </w:p>
    <w:p w14:paraId="3C59AB24" w14:textId="6F49C495" w:rsidR="00F96791" w:rsidRPr="00476F48" w:rsidRDefault="008B6669" w:rsidP="00262F8A">
      <w:pPr>
        <w:pStyle w:val="BodyText"/>
        <w:spacing w:line="242" w:lineRule="auto"/>
        <w:jc w:val="both"/>
      </w:pPr>
      <w:r w:rsidRPr="00476F48">
        <w:t>NOTE:</w:t>
      </w:r>
      <w:r w:rsidRPr="00476F48">
        <w:rPr>
          <w:spacing w:val="3"/>
        </w:rPr>
        <w:t xml:space="preserve"> </w:t>
      </w:r>
      <w:r w:rsidRPr="00476F48">
        <w:t>The boundary of</w:t>
      </w:r>
      <w:r w:rsidRPr="00476F48">
        <w:rPr>
          <w:spacing w:val="2"/>
        </w:rPr>
        <w:t xml:space="preserve"> </w:t>
      </w:r>
      <w:r w:rsidRPr="00476F48">
        <w:t>a</w:t>
      </w:r>
      <w:r w:rsidRPr="00476F48">
        <w:rPr>
          <w:spacing w:val="3"/>
        </w:rPr>
        <w:t xml:space="preserve"> </w:t>
      </w:r>
      <w:r w:rsidRPr="00476F48">
        <w:t>surface is</w:t>
      </w:r>
      <w:r w:rsidRPr="00476F48">
        <w:rPr>
          <w:spacing w:val="2"/>
        </w:rPr>
        <w:t xml:space="preserve"> </w:t>
      </w:r>
      <w:r w:rsidRPr="00476F48">
        <w:t>the set</w:t>
      </w:r>
      <w:r w:rsidRPr="00476F48">
        <w:rPr>
          <w:spacing w:val="3"/>
        </w:rPr>
        <w:t xml:space="preserve"> </w:t>
      </w:r>
      <w:r w:rsidRPr="00476F48">
        <w:t>of</w:t>
      </w:r>
      <w:r w:rsidRPr="00476F48">
        <w:rPr>
          <w:spacing w:val="3"/>
        </w:rPr>
        <w:t xml:space="preserve"> </w:t>
      </w:r>
      <w:r w:rsidRPr="00476F48">
        <w:t>oriented, closed</w:t>
      </w:r>
      <w:r w:rsidRPr="00476F48">
        <w:rPr>
          <w:spacing w:val="12"/>
        </w:rPr>
        <w:t xml:space="preserve"> </w:t>
      </w:r>
      <w:r w:rsidRPr="00476F48">
        <w:rPr>
          <w:b/>
        </w:rPr>
        <w:t>curves</w:t>
      </w:r>
      <w:r w:rsidRPr="00476F48">
        <w:rPr>
          <w:b/>
          <w:spacing w:val="3"/>
        </w:rPr>
        <w:t xml:space="preserve"> </w:t>
      </w:r>
      <w:r w:rsidRPr="00476F48">
        <w:t>that</w:t>
      </w:r>
      <w:r w:rsidRPr="00476F48">
        <w:rPr>
          <w:spacing w:val="3"/>
        </w:rPr>
        <w:t xml:space="preserve"> </w:t>
      </w:r>
      <w:r w:rsidRPr="00476F48">
        <w:t>delineate</w:t>
      </w:r>
      <w:r w:rsidRPr="00476F48">
        <w:rPr>
          <w:spacing w:val="2"/>
        </w:rPr>
        <w:t xml:space="preserve"> </w:t>
      </w:r>
      <w:r w:rsidRPr="00476F48">
        <w:t>the</w:t>
      </w:r>
      <w:r w:rsidRPr="00476F48">
        <w:rPr>
          <w:spacing w:val="3"/>
        </w:rPr>
        <w:t xml:space="preserve"> </w:t>
      </w:r>
      <w:r w:rsidRPr="00476F48">
        <w:t>limits</w:t>
      </w:r>
      <w:r w:rsidRPr="00476F48">
        <w:rPr>
          <w:spacing w:val="1"/>
        </w:rPr>
        <w:t xml:space="preserve"> </w:t>
      </w:r>
      <w:r w:rsidRPr="00476F48">
        <w:t>of</w:t>
      </w:r>
      <w:r w:rsidRPr="00476F48">
        <w:rPr>
          <w:spacing w:val="3"/>
        </w:rPr>
        <w:t xml:space="preserve"> </w:t>
      </w:r>
      <w:r w:rsidRPr="00476F48">
        <w:t>the</w:t>
      </w:r>
      <w:r w:rsidRPr="00476F48">
        <w:rPr>
          <w:spacing w:val="-53"/>
        </w:rPr>
        <w:t xml:space="preserve"> </w:t>
      </w:r>
      <w:r w:rsidRPr="00476F48">
        <w:t>surface</w:t>
      </w:r>
    </w:p>
    <w:p w14:paraId="57074B09" w14:textId="77777777" w:rsidR="00F96791" w:rsidRPr="00476F48" w:rsidRDefault="008B6669" w:rsidP="00F1468C">
      <w:pPr>
        <w:pStyle w:val="Heading3"/>
        <w:numPr>
          <w:ilvl w:val="2"/>
          <w:numId w:val="23"/>
        </w:numPr>
      </w:pPr>
      <w:r w:rsidRPr="00476F48">
        <w:t>Abbreviations</w:t>
      </w:r>
    </w:p>
    <w:p w14:paraId="63808EAD" w14:textId="64A68BC9" w:rsidR="008B5DFD" w:rsidRPr="00476F48" w:rsidRDefault="008B6669" w:rsidP="008B5DFD">
      <w:pPr>
        <w:pStyle w:val="BodyText"/>
        <w:tabs>
          <w:tab w:val="left" w:pos="1134"/>
        </w:tabs>
        <w:rPr>
          <w:spacing w:val="-53"/>
        </w:rPr>
      </w:pPr>
      <w:r w:rsidRPr="00476F48">
        <w:t>ECDIS</w:t>
      </w:r>
      <w:r w:rsidRPr="00476F48">
        <w:tab/>
        <w:t>Electronic</w:t>
      </w:r>
      <w:r w:rsidRPr="00476F48">
        <w:rPr>
          <w:spacing w:val="-3"/>
        </w:rPr>
        <w:t xml:space="preserve"> </w:t>
      </w:r>
      <w:r w:rsidRPr="00476F48">
        <w:t>Chart</w:t>
      </w:r>
      <w:r w:rsidRPr="00476F48">
        <w:rPr>
          <w:spacing w:val="-3"/>
        </w:rPr>
        <w:t xml:space="preserve"> </w:t>
      </w:r>
      <w:r w:rsidRPr="00476F48">
        <w:t>Display</w:t>
      </w:r>
      <w:r w:rsidRPr="00476F48">
        <w:rPr>
          <w:spacing w:val="-5"/>
        </w:rPr>
        <w:t xml:space="preserve"> </w:t>
      </w:r>
      <w:r w:rsidRPr="00476F48">
        <w:t>and</w:t>
      </w:r>
      <w:r w:rsidRPr="00476F48">
        <w:rPr>
          <w:spacing w:val="-3"/>
        </w:rPr>
        <w:t xml:space="preserve"> </w:t>
      </w:r>
      <w:r w:rsidRPr="00476F48">
        <w:t>Information</w:t>
      </w:r>
      <w:r w:rsidRPr="00476F48">
        <w:rPr>
          <w:spacing w:val="-3"/>
        </w:rPr>
        <w:t xml:space="preserve"> </w:t>
      </w:r>
      <w:r w:rsidRPr="00476F48">
        <w:t>System</w:t>
      </w:r>
      <w:r w:rsidRPr="00476F48">
        <w:rPr>
          <w:spacing w:val="-53"/>
        </w:rPr>
        <w:t xml:space="preserve"> </w:t>
      </w:r>
    </w:p>
    <w:p w14:paraId="4DD672A2" w14:textId="06CC4D93" w:rsidR="00F96791" w:rsidRPr="00476F48" w:rsidRDefault="008B6669" w:rsidP="008B5DFD">
      <w:pPr>
        <w:pStyle w:val="BodyText"/>
        <w:tabs>
          <w:tab w:val="left" w:pos="1134"/>
        </w:tabs>
      </w:pPr>
      <w:r w:rsidRPr="00476F48">
        <w:t>ENC</w:t>
      </w:r>
      <w:r w:rsidRPr="00476F48">
        <w:tab/>
        <w:t>Electronic</w:t>
      </w:r>
      <w:r w:rsidRPr="00476F48">
        <w:rPr>
          <w:spacing w:val="-1"/>
        </w:rPr>
        <w:t xml:space="preserve"> </w:t>
      </w:r>
      <w:r w:rsidRPr="00476F48">
        <w:t>Navigational</w:t>
      </w:r>
      <w:r w:rsidRPr="00476F48">
        <w:rPr>
          <w:spacing w:val="-2"/>
        </w:rPr>
        <w:t xml:space="preserve"> </w:t>
      </w:r>
      <w:r w:rsidRPr="00476F48">
        <w:t>Chart</w:t>
      </w:r>
    </w:p>
    <w:p w14:paraId="607DD943" w14:textId="6C641856" w:rsidR="00AC1883" w:rsidRPr="00476F48" w:rsidRDefault="008B6669" w:rsidP="008B5DFD">
      <w:pPr>
        <w:pStyle w:val="BodyText"/>
        <w:tabs>
          <w:tab w:val="left" w:pos="1134"/>
        </w:tabs>
        <w:rPr>
          <w:spacing w:val="-53"/>
        </w:rPr>
      </w:pPr>
      <w:r w:rsidRPr="00476F48">
        <w:t>GML</w:t>
      </w:r>
      <w:r w:rsidRPr="00476F48">
        <w:tab/>
        <w:t xml:space="preserve">Geography </w:t>
      </w:r>
      <w:proofErr w:type="spellStart"/>
      <w:r w:rsidRPr="00476F48">
        <w:t>Markup</w:t>
      </w:r>
      <w:proofErr w:type="spellEnd"/>
      <w:r w:rsidRPr="00476F48">
        <w:t xml:space="preserve"> Language</w:t>
      </w:r>
      <w:r w:rsidRPr="00476F48">
        <w:rPr>
          <w:spacing w:val="1"/>
        </w:rPr>
        <w:t xml:space="preserve"> </w:t>
      </w:r>
    </w:p>
    <w:p w14:paraId="36F88CF0" w14:textId="75D7F09A" w:rsidR="00F96791" w:rsidRPr="00476F48" w:rsidRDefault="008B6669" w:rsidP="008B5DFD">
      <w:pPr>
        <w:pStyle w:val="BodyText"/>
        <w:tabs>
          <w:tab w:val="left" w:pos="1134"/>
        </w:tabs>
      </w:pPr>
      <w:r w:rsidRPr="00476F48">
        <w:t>HO</w:t>
      </w:r>
      <w:r w:rsidRPr="00476F48">
        <w:tab/>
        <w:t>Hydrographic</w:t>
      </w:r>
      <w:r w:rsidRPr="00476F48">
        <w:rPr>
          <w:spacing w:val="-1"/>
        </w:rPr>
        <w:t xml:space="preserve"> </w:t>
      </w:r>
      <w:r w:rsidRPr="00476F48">
        <w:t>Office</w:t>
      </w:r>
    </w:p>
    <w:p w14:paraId="4495A916" w14:textId="1B4F88B4" w:rsidR="008B5DFD" w:rsidRPr="00476F48" w:rsidRDefault="008B6669" w:rsidP="008B5DFD">
      <w:pPr>
        <w:pStyle w:val="BodyText"/>
        <w:tabs>
          <w:tab w:val="left" w:pos="1134"/>
        </w:tabs>
        <w:rPr>
          <w:spacing w:val="-53"/>
        </w:rPr>
      </w:pPr>
      <w:r w:rsidRPr="00476F48">
        <w:t>IHO</w:t>
      </w:r>
      <w:r w:rsidRPr="00476F48">
        <w:tab/>
        <w:t>International Hydrographic Organization</w:t>
      </w:r>
      <w:r w:rsidRPr="00476F48">
        <w:rPr>
          <w:spacing w:val="-53"/>
        </w:rPr>
        <w:t xml:space="preserve"> </w:t>
      </w:r>
    </w:p>
    <w:p w14:paraId="7F318694" w14:textId="3FBAB156" w:rsidR="00F96791" w:rsidRPr="00476F48" w:rsidRDefault="008B6669" w:rsidP="008B5DFD">
      <w:pPr>
        <w:pStyle w:val="BodyText"/>
        <w:tabs>
          <w:tab w:val="left" w:pos="1134"/>
        </w:tabs>
      </w:pPr>
      <w:r w:rsidRPr="00476F48">
        <w:t>IMO</w:t>
      </w:r>
      <w:r w:rsidRPr="00476F48">
        <w:tab/>
        <w:t>International</w:t>
      </w:r>
      <w:r w:rsidRPr="00476F48">
        <w:rPr>
          <w:spacing w:val="-3"/>
        </w:rPr>
        <w:t xml:space="preserve"> </w:t>
      </w:r>
      <w:r w:rsidRPr="00476F48">
        <w:t>Maritime</w:t>
      </w:r>
      <w:r w:rsidRPr="00476F48">
        <w:rPr>
          <w:spacing w:val="-2"/>
        </w:rPr>
        <w:t xml:space="preserve"> </w:t>
      </w:r>
      <w:r w:rsidRPr="00476F48">
        <w:t>Organization</w:t>
      </w:r>
    </w:p>
    <w:p w14:paraId="3F9D39C7" w14:textId="329CE3AB" w:rsidR="008B5DFD" w:rsidRPr="00476F48" w:rsidRDefault="008B6669" w:rsidP="008B5DFD">
      <w:pPr>
        <w:pStyle w:val="BodyText"/>
        <w:tabs>
          <w:tab w:val="left" w:pos="1134"/>
        </w:tabs>
      </w:pPr>
      <w:r w:rsidRPr="00476F48">
        <w:lastRenderedPageBreak/>
        <w:t>ISO</w:t>
      </w:r>
      <w:r w:rsidRPr="00476F48">
        <w:tab/>
        <w:t>International Organization for Standardization</w:t>
      </w:r>
    </w:p>
    <w:p w14:paraId="2A04DB85" w14:textId="32FA6FE0" w:rsidR="00F96791" w:rsidRPr="00476F48" w:rsidRDefault="008B6669" w:rsidP="008B5DFD">
      <w:pPr>
        <w:pStyle w:val="BodyText"/>
        <w:tabs>
          <w:tab w:val="left" w:pos="1134"/>
        </w:tabs>
      </w:pPr>
      <w:r w:rsidRPr="00476F48">
        <w:rPr>
          <w:spacing w:val="-53"/>
        </w:rPr>
        <w:t xml:space="preserve"> </w:t>
      </w:r>
      <w:r w:rsidRPr="00476F48">
        <w:t>SENC</w:t>
      </w:r>
      <w:r w:rsidRPr="00476F48">
        <w:tab/>
        <w:t>System</w:t>
      </w:r>
      <w:r w:rsidRPr="00476F48">
        <w:rPr>
          <w:spacing w:val="2"/>
        </w:rPr>
        <w:t xml:space="preserve"> </w:t>
      </w:r>
      <w:r w:rsidRPr="00476F48">
        <w:t>Electronic</w:t>
      </w:r>
      <w:r w:rsidRPr="00476F48">
        <w:rPr>
          <w:spacing w:val="-1"/>
        </w:rPr>
        <w:t xml:space="preserve"> </w:t>
      </w:r>
      <w:r w:rsidRPr="00476F48">
        <w:t>Navigational</w:t>
      </w:r>
      <w:r w:rsidRPr="00476F48">
        <w:rPr>
          <w:spacing w:val="-3"/>
        </w:rPr>
        <w:t xml:space="preserve"> </w:t>
      </w:r>
      <w:r w:rsidRPr="00476F48">
        <w:t>Chart</w:t>
      </w:r>
    </w:p>
    <w:p w14:paraId="17664B9F" w14:textId="04049A85" w:rsidR="00F96791" w:rsidRPr="00476F48" w:rsidRDefault="008B6669" w:rsidP="008B5DFD">
      <w:pPr>
        <w:pStyle w:val="BodyText"/>
        <w:tabs>
          <w:tab w:val="left" w:pos="1134"/>
        </w:tabs>
      </w:pPr>
      <w:r w:rsidRPr="00476F48">
        <w:t>SOLAS</w:t>
      </w:r>
      <w:r w:rsidRPr="00476F48">
        <w:tab/>
        <w:t>Safety</w:t>
      </w:r>
      <w:r w:rsidRPr="00476F48">
        <w:rPr>
          <w:spacing w:val="-4"/>
        </w:rPr>
        <w:t xml:space="preserve"> </w:t>
      </w:r>
      <w:r w:rsidRPr="00476F48">
        <w:t>of</w:t>
      </w:r>
      <w:r w:rsidRPr="00476F48">
        <w:rPr>
          <w:spacing w:val="1"/>
        </w:rPr>
        <w:t xml:space="preserve"> </w:t>
      </w:r>
      <w:r w:rsidRPr="00476F48">
        <w:t>Life</w:t>
      </w:r>
      <w:r w:rsidRPr="00476F48">
        <w:rPr>
          <w:spacing w:val="-2"/>
        </w:rPr>
        <w:t xml:space="preserve"> </w:t>
      </w:r>
      <w:r w:rsidRPr="00476F48">
        <w:t>at Sea</w:t>
      </w:r>
    </w:p>
    <w:p w14:paraId="5EF4AAE3" w14:textId="77777777" w:rsidR="005F6764" w:rsidRPr="00476F48" w:rsidRDefault="005F6764" w:rsidP="008B5DFD">
      <w:pPr>
        <w:pStyle w:val="BodyText"/>
        <w:tabs>
          <w:tab w:val="left" w:pos="1134"/>
        </w:tabs>
      </w:pPr>
    </w:p>
    <w:p w14:paraId="327F55A3" w14:textId="79D93AFE" w:rsidR="0012244B" w:rsidRPr="00476F48" w:rsidRDefault="0012244B" w:rsidP="00F1468C">
      <w:pPr>
        <w:pStyle w:val="Heading2"/>
        <w:numPr>
          <w:ilvl w:val="1"/>
          <w:numId w:val="23"/>
        </w:numPr>
      </w:pPr>
      <w:bookmarkStart w:id="6" w:name="_Toc196831502"/>
      <w:r w:rsidRPr="00476F48">
        <w:t>Use of language</w:t>
      </w:r>
      <w:bookmarkEnd w:id="6"/>
    </w:p>
    <w:p w14:paraId="2430FF88" w14:textId="77777777" w:rsidR="00F96791" w:rsidRPr="00476F48" w:rsidRDefault="008B6669" w:rsidP="00262F8A">
      <w:pPr>
        <w:pStyle w:val="BodyText"/>
        <w:jc w:val="both"/>
      </w:pPr>
      <w:r w:rsidRPr="00476F48">
        <w:t>Within</w:t>
      </w:r>
      <w:r w:rsidRPr="00476F48">
        <w:rPr>
          <w:spacing w:val="-3"/>
        </w:rPr>
        <w:t xml:space="preserve"> </w:t>
      </w:r>
      <w:r w:rsidRPr="00476F48">
        <w:t>this</w:t>
      </w:r>
      <w:r w:rsidRPr="00476F48">
        <w:rPr>
          <w:spacing w:val="-2"/>
        </w:rPr>
        <w:t xml:space="preserve"> </w:t>
      </w:r>
      <w:r w:rsidRPr="00476F48">
        <w:t>document:</w:t>
      </w:r>
    </w:p>
    <w:p w14:paraId="06C7C586" w14:textId="77777777" w:rsidR="00F96791" w:rsidRPr="00476F48" w:rsidRDefault="008B6669" w:rsidP="00262F8A">
      <w:pPr>
        <w:pStyle w:val="BodyText"/>
        <w:ind w:left="567"/>
        <w:jc w:val="both"/>
      </w:pPr>
      <w:r w:rsidRPr="00476F48">
        <w:t>“Must”</w:t>
      </w:r>
      <w:r w:rsidRPr="00476F48">
        <w:rPr>
          <w:spacing w:val="-4"/>
        </w:rPr>
        <w:t xml:space="preserve"> </w:t>
      </w:r>
      <w:r w:rsidRPr="00476F48">
        <w:t>indicates</w:t>
      </w:r>
      <w:r w:rsidRPr="00476F48">
        <w:rPr>
          <w:spacing w:val="-4"/>
        </w:rPr>
        <w:t xml:space="preserve"> </w:t>
      </w:r>
      <w:r w:rsidRPr="00476F48">
        <w:t>a</w:t>
      </w:r>
      <w:r w:rsidRPr="00476F48">
        <w:rPr>
          <w:spacing w:val="-5"/>
        </w:rPr>
        <w:t xml:space="preserve"> </w:t>
      </w:r>
      <w:r w:rsidRPr="00476F48">
        <w:t>mandatory</w:t>
      </w:r>
      <w:r w:rsidRPr="00476F48">
        <w:rPr>
          <w:spacing w:val="-7"/>
        </w:rPr>
        <w:t xml:space="preserve"> </w:t>
      </w:r>
      <w:r w:rsidRPr="00476F48">
        <w:t>requirement;</w:t>
      </w:r>
    </w:p>
    <w:p w14:paraId="38F1533D" w14:textId="77777777" w:rsidR="00F96791" w:rsidRPr="00476F48" w:rsidRDefault="008B6669" w:rsidP="00262F8A">
      <w:pPr>
        <w:pStyle w:val="BodyText"/>
        <w:ind w:left="567"/>
        <w:jc w:val="both"/>
      </w:pPr>
      <w:r w:rsidRPr="00476F48">
        <w:t>“Should”</w:t>
      </w:r>
      <w:r w:rsidRPr="00476F48">
        <w:rPr>
          <w:spacing w:val="8"/>
        </w:rPr>
        <w:t xml:space="preserve"> </w:t>
      </w:r>
      <w:r w:rsidRPr="00476F48">
        <w:t>indicates</w:t>
      </w:r>
      <w:r w:rsidRPr="00476F48">
        <w:rPr>
          <w:spacing w:val="9"/>
        </w:rPr>
        <w:t xml:space="preserve"> </w:t>
      </w:r>
      <w:r w:rsidRPr="00476F48">
        <w:t>an</w:t>
      </w:r>
      <w:r w:rsidRPr="00476F48">
        <w:rPr>
          <w:spacing w:val="11"/>
        </w:rPr>
        <w:t xml:space="preserve"> </w:t>
      </w:r>
      <w:r w:rsidRPr="00476F48">
        <w:t>optional</w:t>
      </w:r>
      <w:r w:rsidRPr="00476F48">
        <w:rPr>
          <w:spacing w:val="8"/>
        </w:rPr>
        <w:t xml:space="preserve"> </w:t>
      </w:r>
      <w:r w:rsidRPr="00476F48">
        <w:t>requirement,</w:t>
      </w:r>
      <w:r w:rsidRPr="00476F48">
        <w:rPr>
          <w:spacing w:val="8"/>
        </w:rPr>
        <w:t xml:space="preserve"> </w:t>
      </w:r>
      <w:r w:rsidRPr="00476F48">
        <w:t>that</w:t>
      </w:r>
      <w:r w:rsidRPr="00476F48">
        <w:rPr>
          <w:spacing w:val="8"/>
        </w:rPr>
        <w:t xml:space="preserve"> </w:t>
      </w:r>
      <w:r w:rsidRPr="00476F48">
        <w:t>is</w:t>
      </w:r>
      <w:r w:rsidRPr="00476F48">
        <w:rPr>
          <w:spacing w:val="9"/>
        </w:rPr>
        <w:t xml:space="preserve"> </w:t>
      </w:r>
      <w:r w:rsidRPr="00476F48">
        <w:t>the</w:t>
      </w:r>
      <w:r w:rsidRPr="00476F48">
        <w:rPr>
          <w:spacing w:val="10"/>
        </w:rPr>
        <w:t xml:space="preserve"> </w:t>
      </w:r>
      <w:r w:rsidRPr="00476F48">
        <w:t>recommended</w:t>
      </w:r>
      <w:r w:rsidRPr="00476F48">
        <w:rPr>
          <w:spacing w:val="8"/>
        </w:rPr>
        <w:t xml:space="preserve"> </w:t>
      </w:r>
      <w:r w:rsidRPr="00476F48">
        <w:t>process</w:t>
      </w:r>
      <w:r w:rsidRPr="00476F48">
        <w:rPr>
          <w:spacing w:val="9"/>
        </w:rPr>
        <w:t xml:space="preserve"> </w:t>
      </w:r>
      <w:r w:rsidRPr="00476F48">
        <w:t>to</w:t>
      </w:r>
      <w:r w:rsidRPr="00476F48">
        <w:rPr>
          <w:spacing w:val="7"/>
        </w:rPr>
        <w:t xml:space="preserve"> </w:t>
      </w:r>
      <w:r w:rsidRPr="00476F48">
        <w:t>be</w:t>
      </w:r>
      <w:r w:rsidRPr="00476F48">
        <w:rPr>
          <w:spacing w:val="7"/>
        </w:rPr>
        <w:t xml:space="preserve"> </w:t>
      </w:r>
      <w:r w:rsidRPr="00476F48">
        <w:t>followed,</w:t>
      </w:r>
      <w:r w:rsidRPr="00476F48">
        <w:rPr>
          <w:spacing w:val="-53"/>
        </w:rPr>
        <w:t xml:space="preserve"> </w:t>
      </w:r>
      <w:r w:rsidRPr="00476F48">
        <w:t>but is not</w:t>
      </w:r>
      <w:r w:rsidRPr="00476F48">
        <w:rPr>
          <w:spacing w:val="-1"/>
        </w:rPr>
        <w:t xml:space="preserve"> </w:t>
      </w:r>
      <w:r w:rsidRPr="00476F48">
        <w:t>mandatory;</w:t>
      </w:r>
    </w:p>
    <w:p w14:paraId="1D130F6C" w14:textId="77777777" w:rsidR="00F96791" w:rsidRPr="00476F48" w:rsidRDefault="008B6669" w:rsidP="00262F8A">
      <w:pPr>
        <w:pStyle w:val="BodyText"/>
        <w:ind w:left="567"/>
        <w:jc w:val="both"/>
      </w:pPr>
      <w:r w:rsidRPr="00476F48">
        <w:t>“May”</w:t>
      </w:r>
      <w:r w:rsidRPr="00476F48">
        <w:rPr>
          <w:spacing w:val="-4"/>
        </w:rPr>
        <w:t xml:space="preserve"> </w:t>
      </w:r>
      <w:r w:rsidRPr="00476F48">
        <w:t>means</w:t>
      </w:r>
      <w:r w:rsidRPr="00476F48">
        <w:rPr>
          <w:spacing w:val="-4"/>
        </w:rPr>
        <w:t xml:space="preserve"> </w:t>
      </w:r>
      <w:r w:rsidRPr="00476F48">
        <w:t>“allowed</w:t>
      </w:r>
      <w:r w:rsidRPr="00476F48">
        <w:rPr>
          <w:spacing w:val="-5"/>
        </w:rPr>
        <w:t xml:space="preserve"> </w:t>
      </w:r>
      <w:r w:rsidRPr="00476F48">
        <w:t>to”</w:t>
      </w:r>
      <w:r w:rsidRPr="00476F48">
        <w:rPr>
          <w:spacing w:val="-1"/>
        </w:rPr>
        <w:t xml:space="preserve"> </w:t>
      </w:r>
      <w:r w:rsidRPr="00476F48">
        <w:t>or</w:t>
      </w:r>
      <w:r w:rsidRPr="00476F48">
        <w:rPr>
          <w:spacing w:val="-4"/>
        </w:rPr>
        <w:t xml:space="preserve"> </w:t>
      </w:r>
      <w:r w:rsidRPr="00476F48">
        <w:t>“could</w:t>
      </w:r>
      <w:r w:rsidRPr="00476F48">
        <w:rPr>
          <w:spacing w:val="-5"/>
        </w:rPr>
        <w:t xml:space="preserve"> </w:t>
      </w:r>
      <w:r w:rsidRPr="00476F48">
        <w:t>possibly”,</w:t>
      </w:r>
      <w:r w:rsidRPr="00476F48">
        <w:rPr>
          <w:spacing w:val="-3"/>
        </w:rPr>
        <w:t xml:space="preserve"> </w:t>
      </w:r>
      <w:r w:rsidRPr="00476F48">
        <w:t>and</w:t>
      </w:r>
      <w:r w:rsidRPr="00476F48">
        <w:rPr>
          <w:spacing w:val="-2"/>
        </w:rPr>
        <w:t xml:space="preserve"> </w:t>
      </w:r>
      <w:r w:rsidRPr="00476F48">
        <w:t>is</w:t>
      </w:r>
      <w:r w:rsidRPr="00476F48">
        <w:rPr>
          <w:spacing w:val="-4"/>
        </w:rPr>
        <w:t xml:space="preserve"> </w:t>
      </w:r>
      <w:r w:rsidRPr="00476F48">
        <w:t>not</w:t>
      </w:r>
      <w:r w:rsidRPr="00476F48">
        <w:rPr>
          <w:spacing w:val="-5"/>
        </w:rPr>
        <w:t xml:space="preserve"> </w:t>
      </w:r>
      <w:r w:rsidRPr="00476F48">
        <w:t>mandatory.</w:t>
      </w:r>
    </w:p>
    <w:p w14:paraId="57F6795D" w14:textId="77777777" w:rsidR="00F96791" w:rsidRPr="00476F48" w:rsidRDefault="00F96791" w:rsidP="008C7504">
      <w:pPr>
        <w:pStyle w:val="BodyText"/>
      </w:pPr>
    </w:p>
    <w:p w14:paraId="76C96B72" w14:textId="0D7218AF" w:rsidR="00262F8A" w:rsidRPr="00476F48" w:rsidRDefault="00262F8A" w:rsidP="00F1468C">
      <w:pPr>
        <w:pStyle w:val="Heading2"/>
        <w:numPr>
          <w:ilvl w:val="1"/>
          <w:numId w:val="23"/>
        </w:numPr>
      </w:pPr>
      <w:bookmarkStart w:id="7" w:name="_Toc196831503"/>
      <w:r w:rsidRPr="00476F48">
        <w:t>Maintenance</w:t>
      </w:r>
      <w:bookmarkEnd w:id="7"/>
    </w:p>
    <w:p w14:paraId="3BE9194C" w14:textId="77777777" w:rsidR="00F96791" w:rsidRPr="00476F48" w:rsidRDefault="008B6669" w:rsidP="00262F8A">
      <w:pPr>
        <w:pStyle w:val="BodyText"/>
      </w:pPr>
      <w:r w:rsidRPr="00476F48">
        <w:t>Changes</w:t>
      </w:r>
      <w:r w:rsidRPr="00476F48">
        <w:rPr>
          <w:spacing w:val="-7"/>
        </w:rPr>
        <w:t xml:space="preserve"> </w:t>
      </w:r>
      <w:r w:rsidRPr="00476F48">
        <w:t>to</w:t>
      </w:r>
      <w:r w:rsidRPr="00476F48">
        <w:rPr>
          <w:spacing w:val="-7"/>
        </w:rPr>
        <w:t xml:space="preserve"> </w:t>
      </w:r>
      <w:r w:rsidRPr="00476F48">
        <w:t>the</w:t>
      </w:r>
      <w:r w:rsidRPr="00476F48">
        <w:rPr>
          <w:spacing w:val="-5"/>
        </w:rPr>
        <w:t xml:space="preserve"> </w:t>
      </w:r>
      <w:r w:rsidRPr="00476F48">
        <w:t>Data</w:t>
      </w:r>
      <w:r w:rsidRPr="00476F48">
        <w:rPr>
          <w:spacing w:val="-5"/>
        </w:rPr>
        <w:t xml:space="preserve"> </w:t>
      </w:r>
      <w:r w:rsidRPr="00476F48">
        <w:t>Classification</w:t>
      </w:r>
      <w:r w:rsidRPr="00476F48">
        <w:rPr>
          <w:spacing w:val="-5"/>
        </w:rPr>
        <w:t xml:space="preserve"> </w:t>
      </w:r>
      <w:r w:rsidRPr="00476F48">
        <w:t>and</w:t>
      </w:r>
      <w:r w:rsidRPr="00476F48">
        <w:rPr>
          <w:spacing w:val="-5"/>
        </w:rPr>
        <w:t xml:space="preserve"> </w:t>
      </w:r>
      <w:r w:rsidRPr="00476F48">
        <w:t>Encoding</w:t>
      </w:r>
      <w:r w:rsidRPr="00476F48">
        <w:rPr>
          <w:spacing w:val="-7"/>
        </w:rPr>
        <w:t xml:space="preserve"> </w:t>
      </w:r>
      <w:r w:rsidRPr="00476F48">
        <w:t>Guide</w:t>
      </w:r>
      <w:r w:rsidRPr="00476F48">
        <w:rPr>
          <w:spacing w:val="-7"/>
        </w:rPr>
        <w:t xml:space="preserve"> </w:t>
      </w:r>
      <w:r w:rsidRPr="00476F48">
        <w:t>must</w:t>
      </w:r>
      <w:r w:rsidRPr="00476F48">
        <w:rPr>
          <w:spacing w:val="-7"/>
        </w:rPr>
        <w:t xml:space="preserve"> </w:t>
      </w:r>
      <w:r w:rsidRPr="00476F48">
        <w:t>occur</w:t>
      </w:r>
      <w:r w:rsidRPr="00476F48">
        <w:rPr>
          <w:spacing w:val="-6"/>
        </w:rPr>
        <w:t xml:space="preserve"> </w:t>
      </w:r>
      <w:r w:rsidRPr="00476F48">
        <w:t>in</w:t>
      </w:r>
      <w:r w:rsidRPr="00476F48">
        <w:rPr>
          <w:spacing w:val="-6"/>
        </w:rPr>
        <w:t xml:space="preserve"> </w:t>
      </w:r>
      <w:r w:rsidRPr="00476F48">
        <w:t>accordance</w:t>
      </w:r>
      <w:r w:rsidRPr="00476F48">
        <w:rPr>
          <w:spacing w:val="5"/>
        </w:rPr>
        <w:t xml:space="preserve"> </w:t>
      </w:r>
      <w:r w:rsidRPr="00476F48">
        <w:t>with</w:t>
      </w:r>
      <w:r w:rsidRPr="00476F48">
        <w:rPr>
          <w:spacing w:val="-5"/>
        </w:rPr>
        <w:t xml:space="preserve"> </w:t>
      </w:r>
      <w:r w:rsidRPr="00476F48">
        <w:t>the</w:t>
      </w:r>
      <w:r w:rsidRPr="00476F48">
        <w:rPr>
          <w:spacing w:val="-5"/>
        </w:rPr>
        <w:t xml:space="preserve"> </w:t>
      </w:r>
      <w:r w:rsidRPr="00476F48">
        <w:t>S-128</w:t>
      </w:r>
      <w:r w:rsidRPr="00476F48">
        <w:rPr>
          <w:spacing w:val="-5"/>
        </w:rPr>
        <w:t xml:space="preserve"> </w:t>
      </w:r>
      <w:r w:rsidRPr="00476F48">
        <w:t>CNP</w:t>
      </w:r>
      <w:r w:rsidRPr="00476F48">
        <w:rPr>
          <w:spacing w:val="-53"/>
        </w:rPr>
        <w:t xml:space="preserve"> </w:t>
      </w:r>
      <w:r w:rsidRPr="00476F48">
        <w:t>Product Specification.</w:t>
      </w:r>
    </w:p>
    <w:p w14:paraId="49A7714F" w14:textId="77777777" w:rsidR="00262F8A" w:rsidRPr="00476F48" w:rsidRDefault="00262F8A" w:rsidP="00262F8A">
      <w:pPr>
        <w:pStyle w:val="BodyText"/>
      </w:pPr>
    </w:p>
    <w:p w14:paraId="142D9C7B" w14:textId="77777777" w:rsidR="00F96791" w:rsidRPr="00476F48" w:rsidRDefault="008B6669" w:rsidP="00F1468C">
      <w:pPr>
        <w:pStyle w:val="Heading1"/>
        <w:numPr>
          <w:ilvl w:val="0"/>
          <w:numId w:val="23"/>
        </w:numPr>
      </w:pPr>
      <w:bookmarkStart w:id="8" w:name="_Toc196831504"/>
      <w:r w:rsidRPr="00476F48">
        <w:t>General</w:t>
      </w:r>
      <w:bookmarkEnd w:id="8"/>
    </w:p>
    <w:p w14:paraId="34D8DA73" w14:textId="77777777" w:rsidR="00F96791" w:rsidRPr="00476F48" w:rsidRDefault="008B6669" w:rsidP="00262F8A">
      <w:pPr>
        <w:pStyle w:val="BodyText"/>
        <w:jc w:val="both"/>
      </w:pPr>
      <w:r w:rsidRPr="00476F48">
        <w:t>The S-128 Data Classification and Encoding Guide describes how data describing the real world should be captured using the types defined in the S-128 Feature Catalogue. It provides the encoding rules and guidance required to create S-128 CNPs. Within the model these sets of characteristics are defined in terms of feature, spatial and information types. A type is defined as a stereotype of class that is used to specify a domain of instances (objects) together with the operations applicable to the objects. A type may have attributes and may be related to other types.</w:t>
      </w:r>
    </w:p>
    <w:p w14:paraId="7E41375A" w14:textId="77777777" w:rsidR="00F96791" w:rsidRPr="00476F48" w:rsidRDefault="008B6669" w:rsidP="00262F8A">
      <w:pPr>
        <w:pStyle w:val="BodyText"/>
        <w:jc w:val="both"/>
      </w:pPr>
      <w:r w:rsidRPr="00476F48">
        <w:t>The types used within S-128 are described below. Within this document feature types, information types, associations and attributes appear in bold text.</w:t>
      </w:r>
    </w:p>
    <w:p w14:paraId="3427ABBB" w14:textId="77777777" w:rsidR="00F96791" w:rsidRPr="00476F48" w:rsidRDefault="00F96791" w:rsidP="00262F8A">
      <w:pPr>
        <w:pStyle w:val="BodyText"/>
        <w:jc w:val="both"/>
      </w:pPr>
    </w:p>
    <w:p w14:paraId="70F3F58E" w14:textId="77777777" w:rsidR="00F96791" w:rsidRPr="00476F48" w:rsidRDefault="008B6669" w:rsidP="00F1468C">
      <w:pPr>
        <w:pStyle w:val="Heading2"/>
        <w:numPr>
          <w:ilvl w:val="1"/>
          <w:numId w:val="23"/>
        </w:numPr>
      </w:pPr>
      <w:bookmarkStart w:id="9" w:name="_Toc196831505"/>
      <w:r w:rsidRPr="00476F48">
        <w:t>Feature types</w:t>
      </w:r>
      <w:bookmarkEnd w:id="9"/>
    </w:p>
    <w:p w14:paraId="5A203382" w14:textId="77777777" w:rsidR="00F96791" w:rsidRPr="00476F48" w:rsidRDefault="008B6669" w:rsidP="00EB5E22">
      <w:pPr>
        <w:pStyle w:val="BodyText"/>
        <w:jc w:val="both"/>
      </w:pPr>
      <w:r w:rsidRPr="00476F48">
        <w:t>Feature</w:t>
      </w:r>
      <w:r w:rsidRPr="00476F48">
        <w:rPr>
          <w:spacing w:val="-5"/>
        </w:rPr>
        <w:t xml:space="preserve"> </w:t>
      </w:r>
      <w:r w:rsidRPr="00476F48">
        <w:t>types</w:t>
      </w:r>
      <w:r w:rsidRPr="00476F48">
        <w:rPr>
          <w:spacing w:val="-6"/>
        </w:rPr>
        <w:t xml:space="preserve"> </w:t>
      </w:r>
      <w:r w:rsidRPr="00476F48">
        <w:t>contain</w:t>
      </w:r>
      <w:r w:rsidRPr="00476F48">
        <w:rPr>
          <w:spacing w:val="-6"/>
        </w:rPr>
        <w:t xml:space="preserve"> </w:t>
      </w:r>
      <w:r w:rsidRPr="00476F48">
        <w:t>descriptive</w:t>
      </w:r>
      <w:r w:rsidRPr="00476F48">
        <w:rPr>
          <w:spacing w:val="-7"/>
        </w:rPr>
        <w:t xml:space="preserve"> </w:t>
      </w:r>
      <w:r w:rsidRPr="00476F48">
        <w:t>attributes</w:t>
      </w:r>
      <w:r w:rsidRPr="00476F48">
        <w:rPr>
          <w:spacing w:val="-7"/>
        </w:rPr>
        <w:t xml:space="preserve"> </w:t>
      </w:r>
      <w:r w:rsidRPr="00476F48">
        <w:t>and</w:t>
      </w:r>
      <w:r w:rsidRPr="00476F48">
        <w:rPr>
          <w:spacing w:val="-2"/>
        </w:rPr>
        <w:t xml:space="preserve"> </w:t>
      </w:r>
      <w:r w:rsidRPr="00476F48">
        <w:t>do</w:t>
      </w:r>
      <w:r w:rsidRPr="00476F48">
        <w:rPr>
          <w:spacing w:val="-7"/>
        </w:rPr>
        <w:t xml:space="preserve"> </w:t>
      </w:r>
      <w:r w:rsidRPr="00476F48">
        <w:t>not</w:t>
      </w:r>
      <w:r w:rsidRPr="00476F48">
        <w:rPr>
          <w:spacing w:val="-5"/>
        </w:rPr>
        <w:t xml:space="preserve"> </w:t>
      </w:r>
      <w:r w:rsidRPr="00476F48">
        <w:t>contain</w:t>
      </w:r>
      <w:r w:rsidRPr="00476F48">
        <w:rPr>
          <w:spacing w:val="-7"/>
        </w:rPr>
        <w:t xml:space="preserve"> </w:t>
      </w:r>
      <w:r w:rsidRPr="00476F48">
        <w:t>any</w:t>
      </w:r>
      <w:r w:rsidRPr="00476F48">
        <w:rPr>
          <w:spacing w:val="-9"/>
        </w:rPr>
        <w:t xml:space="preserve"> </w:t>
      </w:r>
      <w:r w:rsidRPr="00476F48">
        <w:t>geometry</w:t>
      </w:r>
      <w:r w:rsidRPr="00476F48">
        <w:rPr>
          <w:spacing w:val="-8"/>
        </w:rPr>
        <w:t xml:space="preserve"> </w:t>
      </w:r>
      <w:r w:rsidRPr="00476F48">
        <w:t>(that</w:t>
      </w:r>
      <w:r w:rsidRPr="00476F48">
        <w:rPr>
          <w:spacing w:val="-7"/>
        </w:rPr>
        <w:t xml:space="preserve"> </w:t>
      </w:r>
      <w:r w:rsidRPr="00476F48">
        <w:t>is,</w:t>
      </w:r>
      <w:r w:rsidRPr="00476F48">
        <w:rPr>
          <w:spacing w:val="-7"/>
        </w:rPr>
        <w:t xml:space="preserve"> </w:t>
      </w:r>
      <w:r w:rsidRPr="00476F48">
        <w:t>information</w:t>
      </w:r>
      <w:r w:rsidRPr="00476F48">
        <w:rPr>
          <w:spacing w:val="-7"/>
        </w:rPr>
        <w:t xml:space="preserve"> </w:t>
      </w:r>
      <w:r w:rsidRPr="00476F48">
        <w:t>about</w:t>
      </w:r>
      <w:r w:rsidRPr="00476F48">
        <w:rPr>
          <w:spacing w:val="-53"/>
        </w:rPr>
        <w:t xml:space="preserve"> </w:t>
      </w:r>
      <w:r w:rsidRPr="00476F48">
        <w:t>the</w:t>
      </w:r>
      <w:r w:rsidRPr="00476F48">
        <w:rPr>
          <w:spacing w:val="-2"/>
        </w:rPr>
        <w:t xml:space="preserve"> </w:t>
      </w:r>
      <w:r w:rsidRPr="00476F48">
        <w:t>shape</w:t>
      </w:r>
      <w:r w:rsidRPr="00476F48">
        <w:rPr>
          <w:spacing w:val="1"/>
        </w:rPr>
        <w:t xml:space="preserve"> </w:t>
      </w:r>
      <w:r w:rsidRPr="00476F48">
        <w:t>and</w:t>
      </w:r>
      <w:r w:rsidRPr="00476F48">
        <w:rPr>
          <w:spacing w:val="1"/>
        </w:rPr>
        <w:t xml:space="preserve"> </w:t>
      </w:r>
      <w:r w:rsidRPr="00476F48">
        <w:t>position</w:t>
      </w:r>
      <w:r w:rsidRPr="00476F48">
        <w:rPr>
          <w:spacing w:val="-1"/>
        </w:rPr>
        <w:t xml:space="preserve"> </w:t>
      </w:r>
      <w:r w:rsidRPr="00476F48">
        <w:t>of</w:t>
      </w:r>
      <w:r w:rsidRPr="00476F48">
        <w:rPr>
          <w:spacing w:val="1"/>
        </w:rPr>
        <w:t xml:space="preserve"> </w:t>
      </w:r>
      <w:r w:rsidRPr="00476F48">
        <w:t xml:space="preserve">a </w:t>
      </w:r>
      <w:proofErr w:type="gramStart"/>
      <w:r w:rsidRPr="00476F48">
        <w:t>real world</w:t>
      </w:r>
      <w:proofErr w:type="gramEnd"/>
      <w:r w:rsidRPr="00476F48">
        <w:rPr>
          <w:spacing w:val="1"/>
        </w:rPr>
        <w:t xml:space="preserve"> </w:t>
      </w:r>
      <w:r w:rsidRPr="00476F48">
        <w:t>entity).</w:t>
      </w:r>
    </w:p>
    <w:p w14:paraId="2064E3DC" w14:textId="77777777" w:rsidR="00F96791" w:rsidRPr="00476F48" w:rsidRDefault="008B6669" w:rsidP="00EB5E22">
      <w:pPr>
        <w:pStyle w:val="BodyText"/>
        <w:jc w:val="both"/>
      </w:pPr>
      <w:r w:rsidRPr="00476F48">
        <w:t>Features</w:t>
      </w:r>
      <w:r w:rsidRPr="00476F48">
        <w:rPr>
          <w:spacing w:val="-7"/>
        </w:rPr>
        <w:t xml:space="preserve"> </w:t>
      </w:r>
      <w:r w:rsidRPr="00476F48">
        <w:t>have</w:t>
      </w:r>
      <w:r w:rsidRPr="00476F48">
        <w:rPr>
          <w:spacing w:val="-8"/>
        </w:rPr>
        <w:t xml:space="preserve"> </w:t>
      </w:r>
      <w:r w:rsidRPr="00476F48">
        <w:t>two</w:t>
      </w:r>
      <w:r w:rsidRPr="00476F48">
        <w:rPr>
          <w:spacing w:val="-7"/>
        </w:rPr>
        <w:t xml:space="preserve"> </w:t>
      </w:r>
      <w:r w:rsidRPr="00476F48">
        <w:t>aspects</w:t>
      </w:r>
      <w:r w:rsidRPr="00476F48">
        <w:rPr>
          <w:spacing w:val="-5"/>
        </w:rPr>
        <w:t xml:space="preserve"> </w:t>
      </w:r>
      <w:r w:rsidRPr="00476F48">
        <w:t>–</w:t>
      </w:r>
      <w:r w:rsidRPr="00476F48">
        <w:rPr>
          <w:spacing w:val="-6"/>
        </w:rPr>
        <w:t xml:space="preserve"> </w:t>
      </w:r>
      <w:r w:rsidRPr="00476F48">
        <w:t>feature</w:t>
      </w:r>
      <w:r w:rsidRPr="00476F48">
        <w:rPr>
          <w:spacing w:val="-8"/>
        </w:rPr>
        <w:t xml:space="preserve"> </w:t>
      </w:r>
      <w:r w:rsidRPr="00476F48">
        <w:t>type</w:t>
      </w:r>
      <w:r w:rsidRPr="00476F48">
        <w:rPr>
          <w:spacing w:val="-5"/>
        </w:rPr>
        <w:t xml:space="preserve"> </w:t>
      </w:r>
      <w:r w:rsidRPr="00476F48">
        <w:t>and</w:t>
      </w:r>
      <w:r w:rsidRPr="00476F48">
        <w:rPr>
          <w:spacing w:val="-8"/>
        </w:rPr>
        <w:t xml:space="preserve"> </w:t>
      </w:r>
      <w:r w:rsidRPr="00476F48">
        <w:t>feature</w:t>
      </w:r>
      <w:r w:rsidRPr="00476F48">
        <w:rPr>
          <w:spacing w:val="-6"/>
        </w:rPr>
        <w:t xml:space="preserve"> </w:t>
      </w:r>
      <w:r w:rsidRPr="00476F48">
        <w:t>instance.</w:t>
      </w:r>
      <w:r w:rsidRPr="00476F48">
        <w:rPr>
          <w:spacing w:val="45"/>
        </w:rPr>
        <w:t xml:space="preserve"> </w:t>
      </w:r>
      <w:r w:rsidRPr="00476F48">
        <w:t>A</w:t>
      </w:r>
      <w:r w:rsidRPr="00476F48">
        <w:rPr>
          <w:spacing w:val="-8"/>
        </w:rPr>
        <w:t xml:space="preserve"> </w:t>
      </w:r>
      <w:r w:rsidRPr="00476F48">
        <w:t>feature</w:t>
      </w:r>
      <w:r w:rsidRPr="00476F48">
        <w:rPr>
          <w:spacing w:val="-7"/>
        </w:rPr>
        <w:t xml:space="preserve"> </w:t>
      </w:r>
      <w:r w:rsidRPr="00476F48">
        <w:t>type</w:t>
      </w:r>
      <w:r w:rsidRPr="00476F48">
        <w:rPr>
          <w:spacing w:val="-6"/>
        </w:rPr>
        <w:t xml:space="preserve"> </w:t>
      </w:r>
      <w:r w:rsidRPr="00476F48">
        <w:t>is</w:t>
      </w:r>
      <w:r w:rsidRPr="00476F48">
        <w:rPr>
          <w:spacing w:val="-5"/>
        </w:rPr>
        <w:t xml:space="preserve"> </w:t>
      </w:r>
      <w:r w:rsidRPr="00476F48">
        <w:t>a</w:t>
      </w:r>
      <w:r w:rsidRPr="00476F48">
        <w:rPr>
          <w:spacing w:val="-6"/>
        </w:rPr>
        <w:t xml:space="preserve"> </w:t>
      </w:r>
      <w:r w:rsidRPr="00476F48">
        <w:t>class</w:t>
      </w:r>
      <w:r w:rsidRPr="00476F48">
        <w:rPr>
          <w:spacing w:val="-6"/>
        </w:rPr>
        <w:t xml:space="preserve"> </w:t>
      </w:r>
      <w:r w:rsidRPr="00476F48">
        <w:t>and</w:t>
      </w:r>
      <w:r w:rsidRPr="00476F48">
        <w:rPr>
          <w:spacing w:val="-8"/>
        </w:rPr>
        <w:t xml:space="preserve"> </w:t>
      </w:r>
      <w:r w:rsidRPr="00476F48">
        <w:t>is</w:t>
      </w:r>
      <w:r w:rsidRPr="00476F48">
        <w:rPr>
          <w:spacing w:val="-6"/>
        </w:rPr>
        <w:t xml:space="preserve"> </w:t>
      </w:r>
      <w:r w:rsidRPr="00476F48">
        <w:t>defined</w:t>
      </w:r>
      <w:r w:rsidRPr="00476F48">
        <w:rPr>
          <w:spacing w:val="-54"/>
        </w:rPr>
        <w:t xml:space="preserve"> </w:t>
      </w:r>
      <w:r w:rsidRPr="00476F48">
        <w:t>in a Feature Catalogue.</w:t>
      </w:r>
      <w:r w:rsidRPr="00476F48">
        <w:rPr>
          <w:spacing w:val="1"/>
        </w:rPr>
        <w:t xml:space="preserve"> </w:t>
      </w:r>
      <w:r w:rsidRPr="00476F48">
        <w:t>A feature instance is a single occurrence of the feature type and represented</w:t>
      </w:r>
      <w:r w:rsidRPr="00476F48">
        <w:rPr>
          <w:spacing w:val="-53"/>
        </w:rPr>
        <w:t xml:space="preserve"> </w:t>
      </w:r>
      <w:r w:rsidRPr="00476F48">
        <w:t>as an object in a dataset.</w:t>
      </w:r>
      <w:r w:rsidRPr="00476F48">
        <w:rPr>
          <w:spacing w:val="1"/>
        </w:rPr>
        <w:t xml:space="preserve"> </w:t>
      </w:r>
      <w:r w:rsidRPr="00476F48">
        <w:t>A feature instance is located by a relationship to one or more spatial</w:t>
      </w:r>
      <w:r w:rsidRPr="00476F48">
        <w:rPr>
          <w:spacing w:val="1"/>
        </w:rPr>
        <w:t xml:space="preserve"> </w:t>
      </w:r>
      <w:r w:rsidRPr="00476F48">
        <w:t>instances.</w:t>
      </w:r>
      <w:r w:rsidRPr="00476F48">
        <w:rPr>
          <w:spacing w:val="1"/>
        </w:rPr>
        <w:t xml:space="preserve"> </w:t>
      </w:r>
      <w:r w:rsidRPr="00476F48">
        <w:t>A</w:t>
      </w:r>
      <w:r w:rsidRPr="00476F48">
        <w:rPr>
          <w:spacing w:val="-3"/>
        </w:rPr>
        <w:t xml:space="preserve"> </w:t>
      </w:r>
      <w:r w:rsidRPr="00476F48">
        <w:t>feature</w:t>
      </w:r>
      <w:r w:rsidRPr="00476F48">
        <w:rPr>
          <w:spacing w:val="-1"/>
        </w:rPr>
        <w:t xml:space="preserve"> </w:t>
      </w:r>
      <w:r w:rsidRPr="00476F48">
        <w:t>instance</w:t>
      </w:r>
      <w:r w:rsidRPr="00476F48">
        <w:rPr>
          <w:spacing w:val="-1"/>
        </w:rPr>
        <w:t xml:space="preserve"> </w:t>
      </w:r>
      <w:r w:rsidRPr="00476F48">
        <w:t>may</w:t>
      </w:r>
      <w:r w:rsidRPr="00476F48">
        <w:rPr>
          <w:spacing w:val="-8"/>
        </w:rPr>
        <w:t xml:space="preserve"> </w:t>
      </w:r>
      <w:r w:rsidRPr="00476F48">
        <w:t>exist</w:t>
      </w:r>
      <w:r w:rsidRPr="00476F48">
        <w:rPr>
          <w:spacing w:val="1"/>
        </w:rPr>
        <w:t xml:space="preserve"> </w:t>
      </w:r>
      <w:r w:rsidRPr="00476F48">
        <w:t>without</w:t>
      </w:r>
      <w:r w:rsidRPr="00476F48">
        <w:rPr>
          <w:spacing w:val="-1"/>
        </w:rPr>
        <w:t xml:space="preserve"> </w:t>
      </w:r>
      <w:r w:rsidRPr="00476F48">
        <w:t>referencing</w:t>
      </w:r>
      <w:r w:rsidRPr="00476F48">
        <w:rPr>
          <w:spacing w:val="1"/>
        </w:rPr>
        <w:t xml:space="preserve"> </w:t>
      </w:r>
      <w:r w:rsidRPr="00476F48">
        <w:t>a</w:t>
      </w:r>
      <w:r w:rsidRPr="00476F48">
        <w:rPr>
          <w:spacing w:val="-2"/>
        </w:rPr>
        <w:t xml:space="preserve"> </w:t>
      </w:r>
      <w:r w:rsidRPr="00476F48">
        <w:t>spatial</w:t>
      </w:r>
      <w:r w:rsidRPr="00476F48">
        <w:rPr>
          <w:spacing w:val="-2"/>
        </w:rPr>
        <w:t xml:space="preserve"> </w:t>
      </w:r>
      <w:r w:rsidRPr="00476F48">
        <w:t>instance.</w:t>
      </w:r>
    </w:p>
    <w:p w14:paraId="59863C66" w14:textId="77777777" w:rsidR="00F96791" w:rsidRPr="00476F48" w:rsidRDefault="008B6669" w:rsidP="00EB5E22">
      <w:pPr>
        <w:pStyle w:val="BodyText"/>
        <w:spacing w:after="60"/>
        <w:jc w:val="both"/>
      </w:pPr>
      <w:r w:rsidRPr="00476F48">
        <w:t>S-128</w:t>
      </w:r>
      <w:r w:rsidRPr="00476F48">
        <w:rPr>
          <w:spacing w:val="-2"/>
        </w:rPr>
        <w:t xml:space="preserve"> </w:t>
      </w:r>
      <w:r w:rsidRPr="00476F48">
        <w:t>makes</w:t>
      </w:r>
      <w:r w:rsidRPr="00476F48">
        <w:rPr>
          <w:spacing w:val="-3"/>
        </w:rPr>
        <w:t xml:space="preserve"> </w:t>
      </w:r>
      <w:r w:rsidRPr="00476F48">
        <w:t>use</w:t>
      </w:r>
      <w:r w:rsidRPr="00476F48">
        <w:rPr>
          <w:spacing w:val="-3"/>
        </w:rPr>
        <w:t xml:space="preserve"> </w:t>
      </w:r>
      <w:r w:rsidRPr="00476F48">
        <w:t>of</w:t>
      </w:r>
      <w:r w:rsidRPr="00476F48">
        <w:rPr>
          <w:spacing w:val="-2"/>
        </w:rPr>
        <w:t xml:space="preserve"> </w:t>
      </w:r>
      <w:r w:rsidRPr="00476F48">
        <w:t>the</w:t>
      </w:r>
      <w:r w:rsidRPr="00476F48">
        <w:rPr>
          <w:spacing w:val="-3"/>
        </w:rPr>
        <w:t xml:space="preserve"> </w:t>
      </w:r>
      <w:r w:rsidRPr="00476F48">
        <w:t>following</w:t>
      </w:r>
      <w:r w:rsidRPr="00476F48">
        <w:rPr>
          <w:spacing w:val="-4"/>
        </w:rPr>
        <w:t xml:space="preserve"> </w:t>
      </w:r>
      <w:r w:rsidRPr="00476F48">
        <w:t>feature types:</w:t>
      </w:r>
    </w:p>
    <w:p w14:paraId="0DC7E7DB" w14:textId="77777777" w:rsidR="00F96791" w:rsidRPr="00476F48" w:rsidRDefault="008B6669" w:rsidP="00EB5E22">
      <w:pPr>
        <w:spacing w:after="60"/>
        <w:ind w:left="567"/>
        <w:jc w:val="both"/>
        <w:rPr>
          <w:sz w:val="20"/>
        </w:rPr>
      </w:pPr>
      <w:r w:rsidRPr="00476F48">
        <w:rPr>
          <w:b/>
          <w:sz w:val="20"/>
        </w:rPr>
        <w:t>Geographic</w:t>
      </w:r>
      <w:r w:rsidRPr="00476F48">
        <w:rPr>
          <w:b/>
          <w:spacing w:val="-3"/>
          <w:sz w:val="20"/>
        </w:rPr>
        <w:t xml:space="preserve"> </w:t>
      </w:r>
      <w:r w:rsidRPr="00476F48">
        <w:rPr>
          <w:b/>
          <w:sz w:val="20"/>
        </w:rPr>
        <w:t>(Geo)</w:t>
      </w:r>
      <w:r w:rsidRPr="00476F48">
        <w:rPr>
          <w:b/>
          <w:spacing w:val="-2"/>
          <w:sz w:val="20"/>
        </w:rPr>
        <w:t xml:space="preserve"> </w:t>
      </w:r>
      <w:r w:rsidRPr="00476F48">
        <w:rPr>
          <w:b/>
          <w:sz w:val="20"/>
        </w:rPr>
        <w:t>feature type</w:t>
      </w:r>
      <w:r w:rsidRPr="00476F48">
        <w:rPr>
          <w:b/>
          <w:spacing w:val="-3"/>
          <w:sz w:val="20"/>
        </w:rPr>
        <w:t xml:space="preserve"> </w:t>
      </w:r>
      <w:r w:rsidRPr="00476F48">
        <w:rPr>
          <w:sz w:val="20"/>
        </w:rPr>
        <w:t>–</w:t>
      </w:r>
      <w:r w:rsidRPr="00476F48">
        <w:rPr>
          <w:spacing w:val="-3"/>
          <w:sz w:val="20"/>
        </w:rPr>
        <w:t xml:space="preserve"> </w:t>
      </w:r>
      <w:r w:rsidRPr="00476F48">
        <w:rPr>
          <w:sz w:val="20"/>
        </w:rPr>
        <w:t>carries</w:t>
      </w:r>
      <w:r w:rsidRPr="00476F48">
        <w:rPr>
          <w:spacing w:val="-1"/>
          <w:sz w:val="20"/>
        </w:rPr>
        <w:t xml:space="preserve"> </w:t>
      </w:r>
      <w:r w:rsidRPr="00476F48">
        <w:rPr>
          <w:sz w:val="20"/>
        </w:rPr>
        <w:t>the</w:t>
      </w:r>
      <w:r w:rsidRPr="00476F48">
        <w:rPr>
          <w:spacing w:val="-1"/>
          <w:sz w:val="20"/>
        </w:rPr>
        <w:t xml:space="preserve"> </w:t>
      </w:r>
      <w:r w:rsidRPr="00476F48">
        <w:rPr>
          <w:sz w:val="20"/>
        </w:rPr>
        <w:t>descriptive</w:t>
      </w:r>
      <w:r w:rsidRPr="00476F48">
        <w:rPr>
          <w:spacing w:val="-3"/>
          <w:sz w:val="20"/>
        </w:rPr>
        <w:t xml:space="preserve"> </w:t>
      </w:r>
      <w:r w:rsidRPr="00476F48">
        <w:rPr>
          <w:sz w:val="20"/>
        </w:rPr>
        <w:t>characteristics</w:t>
      </w:r>
      <w:r w:rsidRPr="00476F48">
        <w:rPr>
          <w:spacing w:val="-2"/>
          <w:sz w:val="20"/>
        </w:rPr>
        <w:t xml:space="preserve"> </w:t>
      </w:r>
      <w:r w:rsidRPr="00476F48">
        <w:rPr>
          <w:sz w:val="20"/>
        </w:rPr>
        <w:t>of</w:t>
      </w:r>
      <w:r w:rsidRPr="00476F48">
        <w:rPr>
          <w:spacing w:val="3"/>
          <w:sz w:val="20"/>
        </w:rPr>
        <w:t xml:space="preserve"> </w:t>
      </w:r>
      <w:r w:rsidRPr="00476F48">
        <w:rPr>
          <w:sz w:val="20"/>
        </w:rPr>
        <w:t>a</w:t>
      </w:r>
      <w:r w:rsidRPr="00476F48">
        <w:rPr>
          <w:spacing w:val="-3"/>
          <w:sz w:val="20"/>
        </w:rPr>
        <w:t xml:space="preserve"> </w:t>
      </w:r>
      <w:proofErr w:type="gramStart"/>
      <w:r w:rsidRPr="00476F48">
        <w:rPr>
          <w:sz w:val="20"/>
        </w:rPr>
        <w:t>real</w:t>
      </w:r>
      <w:r w:rsidRPr="00476F48">
        <w:rPr>
          <w:spacing w:val="-2"/>
          <w:sz w:val="20"/>
        </w:rPr>
        <w:t xml:space="preserve"> </w:t>
      </w:r>
      <w:r w:rsidRPr="00476F48">
        <w:rPr>
          <w:sz w:val="20"/>
        </w:rPr>
        <w:t>world</w:t>
      </w:r>
      <w:proofErr w:type="gramEnd"/>
      <w:r w:rsidRPr="00476F48">
        <w:rPr>
          <w:sz w:val="20"/>
        </w:rPr>
        <w:t xml:space="preserve"> entity.</w:t>
      </w:r>
    </w:p>
    <w:p w14:paraId="49166505" w14:textId="77777777" w:rsidR="00F96791" w:rsidRPr="00476F48" w:rsidRDefault="008B6669" w:rsidP="00EB5E22">
      <w:pPr>
        <w:pStyle w:val="BodyText"/>
        <w:spacing w:after="60" w:line="242" w:lineRule="auto"/>
        <w:ind w:left="567"/>
        <w:jc w:val="both"/>
      </w:pPr>
      <w:r w:rsidRPr="00476F48">
        <w:rPr>
          <w:b/>
        </w:rPr>
        <w:t>Aggregated</w:t>
      </w:r>
      <w:r w:rsidRPr="00476F48">
        <w:rPr>
          <w:b/>
          <w:spacing w:val="13"/>
        </w:rPr>
        <w:t xml:space="preserve"> </w:t>
      </w:r>
      <w:r w:rsidRPr="00476F48">
        <w:rPr>
          <w:b/>
        </w:rPr>
        <w:t>feature</w:t>
      </w:r>
      <w:r w:rsidRPr="00476F48">
        <w:rPr>
          <w:b/>
          <w:spacing w:val="12"/>
        </w:rPr>
        <w:t xml:space="preserve"> </w:t>
      </w:r>
      <w:r w:rsidRPr="00476F48">
        <w:rPr>
          <w:b/>
        </w:rPr>
        <w:t>type</w:t>
      </w:r>
      <w:r w:rsidRPr="00476F48">
        <w:rPr>
          <w:b/>
          <w:spacing w:val="13"/>
        </w:rPr>
        <w:t xml:space="preserve"> </w:t>
      </w:r>
      <w:r w:rsidRPr="00476F48">
        <w:t>–</w:t>
      </w:r>
      <w:r w:rsidRPr="00476F48">
        <w:rPr>
          <w:spacing w:val="12"/>
        </w:rPr>
        <w:t xml:space="preserve"> </w:t>
      </w:r>
      <w:r w:rsidRPr="00476F48">
        <w:t>a</w:t>
      </w:r>
      <w:r w:rsidRPr="00476F48">
        <w:rPr>
          <w:spacing w:val="9"/>
        </w:rPr>
        <w:t xml:space="preserve"> </w:t>
      </w:r>
      <w:r w:rsidRPr="00476F48">
        <w:t>relationship</w:t>
      </w:r>
      <w:r w:rsidRPr="00476F48">
        <w:rPr>
          <w:spacing w:val="9"/>
        </w:rPr>
        <w:t xml:space="preserve"> </w:t>
      </w:r>
      <w:r w:rsidRPr="00476F48">
        <w:t>between</w:t>
      </w:r>
      <w:r w:rsidRPr="00476F48">
        <w:rPr>
          <w:spacing w:val="9"/>
        </w:rPr>
        <w:t xml:space="preserve"> </w:t>
      </w:r>
      <w:r w:rsidRPr="00476F48">
        <w:t>two</w:t>
      </w:r>
      <w:r w:rsidRPr="00476F48">
        <w:rPr>
          <w:spacing w:val="9"/>
        </w:rPr>
        <w:t xml:space="preserve"> </w:t>
      </w:r>
      <w:r w:rsidRPr="00476F48">
        <w:t>or</w:t>
      </w:r>
      <w:r w:rsidRPr="00476F48">
        <w:rPr>
          <w:spacing w:val="12"/>
        </w:rPr>
        <w:t xml:space="preserve"> </w:t>
      </w:r>
      <w:r w:rsidRPr="00476F48">
        <w:t>more</w:t>
      </w:r>
      <w:r w:rsidRPr="00476F48">
        <w:rPr>
          <w:spacing w:val="10"/>
        </w:rPr>
        <w:t xml:space="preserve"> </w:t>
      </w:r>
      <w:r w:rsidRPr="00476F48">
        <w:t>feature</w:t>
      </w:r>
      <w:r w:rsidRPr="00476F48">
        <w:rPr>
          <w:spacing w:val="9"/>
        </w:rPr>
        <w:t xml:space="preserve"> </w:t>
      </w:r>
      <w:r w:rsidRPr="00476F48">
        <w:t>types</w:t>
      </w:r>
      <w:r w:rsidRPr="00476F48">
        <w:rPr>
          <w:spacing w:val="13"/>
        </w:rPr>
        <w:t xml:space="preserve"> </w:t>
      </w:r>
      <w:r w:rsidRPr="00476F48">
        <w:t>where</w:t>
      </w:r>
      <w:r w:rsidRPr="00476F48">
        <w:rPr>
          <w:spacing w:val="12"/>
        </w:rPr>
        <w:t xml:space="preserve"> </w:t>
      </w:r>
      <w:r w:rsidRPr="00476F48">
        <w:t>the</w:t>
      </w:r>
      <w:r w:rsidRPr="00476F48">
        <w:rPr>
          <w:spacing w:val="-53"/>
        </w:rPr>
        <w:t xml:space="preserve"> </w:t>
      </w:r>
      <w:r w:rsidRPr="00476F48">
        <w:t>aggregation</w:t>
      </w:r>
      <w:r w:rsidRPr="00476F48">
        <w:rPr>
          <w:spacing w:val="-2"/>
        </w:rPr>
        <w:t xml:space="preserve"> </w:t>
      </w:r>
      <w:r w:rsidRPr="00476F48">
        <w:t>feature</w:t>
      </w:r>
      <w:r w:rsidRPr="00476F48">
        <w:rPr>
          <w:spacing w:val="2"/>
        </w:rPr>
        <w:t xml:space="preserve"> </w:t>
      </w:r>
      <w:r w:rsidRPr="00476F48">
        <w:t>is made</w:t>
      </w:r>
      <w:r w:rsidRPr="00476F48">
        <w:rPr>
          <w:spacing w:val="-1"/>
        </w:rPr>
        <w:t xml:space="preserve"> </w:t>
      </w:r>
      <w:r w:rsidRPr="00476F48">
        <w:t>up of</w:t>
      </w:r>
      <w:r w:rsidRPr="00476F48">
        <w:rPr>
          <w:spacing w:val="1"/>
        </w:rPr>
        <w:t xml:space="preserve"> </w:t>
      </w:r>
      <w:r w:rsidRPr="00476F48">
        <w:t>component</w:t>
      </w:r>
      <w:r w:rsidRPr="00476F48">
        <w:rPr>
          <w:spacing w:val="1"/>
        </w:rPr>
        <w:t xml:space="preserve"> </w:t>
      </w:r>
      <w:r w:rsidRPr="00476F48">
        <w:t>features.</w:t>
      </w:r>
    </w:p>
    <w:p w14:paraId="7B2E4DF3" w14:textId="77777777" w:rsidR="00F96791" w:rsidRPr="00476F48" w:rsidRDefault="008B6669" w:rsidP="00EB5E22">
      <w:pPr>
        <w:spacing w:after="60" w:line="242" w:lineRule="auto"/>
        <w:ind w:left="567"/>
        <w:jc w:val="both"/>
        <w:rPr>
          <w:sz w:val="20"/>
        </w:rPr>
      </w:pPr>
      <w:r w:rsidRPr="00476F48">
        <w:rPr>
          <w:b/>
          <w:sz w:val="20"/>
        </w:rPr>
        <w:t>Cartographic</w:t>
      </w:r>
      <w:r w:rsidRPr="00476F48">
        <w:rPr>
          <w:b/>
          <w:spacing w:val="-10"/>
          <w:sz w:val="20"/>
        </w:rPr>
        <w:t xml:space="preserve"> </w:t>
      </w:r>
      <w:r w:rsidRPr="00476F48">
        <w:rPr>
          <w:b/>
          <w:sz w:val="20"/>
        </w:rPr>
        <w:t>feature</w:t>
      </w:r>
      <w:r w:rsidRPr="00476F48">
        <w:rPr>
          <w:b/>
          <w:spacing w:val="-10"/>
          <w:sz w:val="20"/>
        </w:rPr>
        <w:t xml:space="preserve"> </w:t>
      </w:r>
      <w:r w:rsidRPr="00476F48">
        <w:rPr>
          <w:b/>
          <w:sz w:val="20"/>
        </w:rPr>
        <w:t>type</w:t>
      </w:r>
      <w:r w:rsidRPr="00476F48">
        <w:rPr>
          <w:b/>
          <w:spacing w:val="-7"/>
          <w:sz w:val="20"/>
        </w:rPr>
        <w:t xml:space="preserve"> </w:t>
      </w:r>
      <w:r w:rsidRPr="00476F48">
        <w:rPr>
          <w:sz w:val="20"/>
        </w:rPr>
        <w:t>–</w:t>
      </w:r>
      <w:r w:rsidRPr="00476F48">
        <w:rPr>
          <w:spacing w:val="-10"/>
          <w:sz w:val="20"/>
        </w:rPr>
        <w:t xml:space="preserve"> </w:t>
      </w:r>
      <w:r w:rsidRPr="00476F48">
        <w:rPr>
          <w:sz w:val="20"/>
        </w:rPr>
        <w:t>contains</w:t>
      </w:r>
      <w:r w:rsidRPr="00476F48">
        <w:rPr>
          <w:spacing w:val="-9"/>
          <w:sz w:val="20"/>
        </w:rPr>
        <w:t xml:space="preserve"> </w:t>
      </w:r>
      <w:r w:rsidRPr="00476F48">
        <w:rPr>
          <w:sz w:val="20"/>
        </w:rPr>
        <w:t>information</w:t>
      </w:r>
      <w:r w:rsidRPr="00476F48">
        <w:rPr>
          <w:spacing w:val="-11"/>
          <w:sz w:val="20"/>
        </w:rPr>
        <w:t xml:space="preserve"> </w:t>
      </w:r>
      <w:r w:rsidRPr="00476F48">
        <w:rPr>
          <w:sz w:val="20"/>
        </w:rPr>
        <w:t>about</w:t>
      </w:r>
      <w:r w:rsidRPr="00476F48">
        <w:rPr>
          <w:spacing w:val="-12"/>
          <w:sz w:val="20"/>
        </w:rPr>
        <w:t xml:space="preserve"> </w:t>
      </w:r>
      <w:r w:rsidRPr="00476F48">
        <w:rPr>
          <w:sz w:val="20"/>
        </w:rPr>
        <w:t>the</w:t>
      </w:r>
      <w:r w:rsidRPr="00476F48">
        <w:rPr>
          <w:spacing w:val="-10"/>
          <w:sz w:val="20"/>
        </w:rPr>
        <w:t xml:space="preserve"> </w:t>
      </w:r>
      <w:r w:rsidRPr="00476F48">
        <w:rPr>
          <w:sz w:val="20"/>
        </w:rPr>
        <w:t>cartographic</w:t>
      </w:r>
      <w:r w:rsidRPr="00476F48">
        <w:rPr>
          <w:spacing w:val="-9"/>
          <w:sz w:val="20"/>
        </w:rPr>
        <w:t xml:space="preserve"> </w:t>
      </w:r>
      <w:r w:rsidRPr="00476F48">
        <w:rPr>
          <w:sz w:val="20"/>
        </w:rPr>
        <w:t>representation</w:t>
      </w:r>
      <w:r w:rsidRPr="00476F48">
        <w:rPr>
          <w:spacing w:val="-11"/>
          <w:sz w:val="20"/>
        </w:rPr>
        <w:t xml:space="preserve"> </w:t>
      </w:r>
      <w:r w:rsidRPr="00476F48">
        <w:rPr>
          <w:sz w:val="20"/>
        </w:rPr>
        <w:t>(including</w:t>
      </w:r>
      <w:r w:rsidRPr="00476F48">
        <w:rPr>
          <w:spacing w:val="-53"/>
          <w:sz w:val="20"/>
        </w:rPr>
        <w:t xml:space="preserve"> </w:t>
      </w:r>
      <w:r w:rsidRPr="00476F48">
        <w:rPr>
          <w:sz w:val="20"/>
        </w:rPr>
        <w:t>text)</w:t>
      </w:r>
      <w:r w:rsidRPr="00476F48">
        <w:rPr>
          <w:spacing w:val="-1"/>
          <w:sz w:val="20"/>
        </w:rPr>
        <w:t xml:space="preserve"> </w:t>
      </w:r>
      <w:r w:rsidRPr="00476F48">
        <w:rPr>
          <w:sz w:val="20"/>
        </w:rPr>
        <w:t>of</w:t>
      </w:r>
      <w:r w:rsidRPr="00476F48">
        <w:rPr>
          <w:spacing w:val="1"/>
          <w:sz w:val="20"/>
        </w:rPr>
        <w:t xml:space="preserve"> </w:t>
      </w:r>
      <w:proofErr w:type="gramStart"/>
      <w:r w:rsidRPr="00476F48">
        <w:rPr>
          <w:sz w:val="20"/>
        </w:rPr>
        <w:t>real world</w:t>
      </w:r>
      <w:proofErr w:type="gramEnd"/>
      <w:r w:rsidRPr="00476F48">
        <w:rPr>
          <w:spacing w:val="1"/>
          <w:sz w:val="20"/>
        </w:rPr>
        <w:t xml:space="preserve"> </w:t>
      </w:r>
      <w:r w:rsidRPr="00476F48">
        <w:rPr>
          <w:sz w:val="20"/>
        </w:rPr>
        <w:t>entities.</w:t>
      </w:r>
    </w:p>
    <w:p w14:paraId="3A715B03" w14:textId="77777777" w:rsidR="00F96791" w:rsidRPr="00476F48" w:rsidRDefault="008B6669" w:rsidP="00EB5E22">
      <w:pPr>
        <w:ind w:left="567"/>
        <w:jc w:val="both"/>
        <w:rPr>
          <w:sz w:val="20"/>
        </w:rPr>
      </w:pPr>
      <w:r w:rsidRPr="00476F48">
        <w:rPr>
          <w:b/>
          <w:sz w:val="20"/>
        </w:rPr>
        <w:t>Meta</w:t>
      </w:r>
      <w:r w:rsidRPr="00476F48">
        <w:rPr>
          <w:b/>
          <w:spacing w:val="-3"/>
          <w:sz w:val="20"/>
        </w:rPr>
        <w:t xml:space="preserve"> </w:t>
      </w:r>
      <w:r w:rsidRPr="00476F48">
        <w:rPr>
          <w:b/>
          <w:sz w:val="20"/>
        </w:rPr>
        <w:t>feature</w:t>
      </w:r>
      <w:r w:rsidRPr="00476F48">
        <w:rPr>
          <w:b/>
          <w:spacing w:val="-3"/>
          <w:sz w:val="20"/>
        </w:rPr>
        <w:t xml:space="preserve"> </w:t>
      </w:r>
      <w:r w:rsidRPr="00476F48">
        <w:rPr>
          <w:b/>
          <w:sz w:val="20"/>
        </w:rPr>
        <w:t xml:space="preserve">type </w:t>
      </w:r>
      <w:r w:rsidRPr="00476F48">
        <w:rPr>
          <w:sz w:val="20"/>
        </w:rPr>
        <w:t>–</w:t>
      </w:r>
      <w:r w:rsidRPr="00476F48">
        <w:rPr>
          <w:spacing w:val="-2"/>
          <w:sz w:val="20"/>
        </w:rPr>
        <w:t xml:space="preserve"> </w:t>
      </w:r>
      <w:r w:rsidRPr="00476F48">
        <w:rPr>
          <w:sz w:val="20"/>
        </w:rPr>
        <w:t>contains</w:t>
      </w:r>
      <w:r w:rsidRPr="00476F48">
        <w:rPr>
          <w:spacing w:val="-2"/>
          <w:sz w:val="20"/>
        </w:rPr>
        <w:t xml:space="preserve"> </w:t>
      </w:r>
      <w:r w:rsidRPr="00476F48">
        <w:rPr>
          <w:sz w:val="20"/>
        </w:rPr>
        <w:t>information</w:t>
      </w:r>
      <w:r w:rsidRPr="00476F48">
        <w:rPr>
          <w:spacing w:val="-3"/>
          <w:sz w:val="20"/>
        </w:rPr>
        <w:t xml:space="preserve"> </w:t>
      </w:r>
      <w:r w:rsidRPr="00476F48">
        <w:rPr>
          <w:sz w:val="20"/>
        </w:rPr>
        <w:t>about</w:t>
      </w:r>
      <w:r w:rsidRPr="00476F48">
        <w:rPr>
          <w:spacing w:val="-1"/>
          <w:sz w:val="20"/>
        </w:rPr>
        <w:t xml:space="preserve"> </w:t>
      </w:r>
      <w:r w:rsidRPr="00476F48">
        <w:rPr>
          <w:sz w:val="20"/>
        </w:rPr>
        <w:t>other</w:t>
      </w:r>
      <w:r w:rsidRPr="00476F48">
        <w:rPr>
          <w:spacing w:val="-3"/>
          <w:sz w:val="20"/>
        </w:rPr>
        <w:t xml:space="preserve"> </w:t>
      </w:r>
      <w:r w:rsidRPr="00476F48">
        <w:rPr>
          <w:sz w:val="20"/>
        </w:rPr>
        <w:t>features.</w:t>
      </w:r>
    </w:p>
    <w:p w14:paraId="6203798B" w14:textId="77777777" w:rsidR="00F96791" w:rsidRPr="00476F48" w:rsidRDefault="00F96791" w:rsidP="00EB5E22">
      <w:pPr>
        <w:pStyle w:val="BodyText"/>
        <w:rPr>
          <w:sz w:val="19"/>
        </w:rPr>
      </w:pPr>
    </w:p>
    <w:p w14:paraId="3A5AB1DF" w14:textId="77777777" w:rsidR="00F96791" w:rsidRPr="00476F48" w:rsidRDefault="008B6669" w:rsidP="00F1468C">
      <w:pPr>
        <w:pStyle w:val="Heading2"/>
        <w:numPr>
          <w:ilvl w:val="1"/>
          <w:numId w:val="23"/>
        </w:numPr>
      </w:pPr>
      <w:bookmarkStart w:id="10" w:name="_Toc196831506"/>
      <w:r w:rsidRPr="00476F48">
        <w:t>Geometric primitives</w:t>
      </w:r>
      <w:bookmarkEnd w:id="10"/>
    </w:p>
    <w:p w14:paraId="446692D3" w14:textId="77777777" w:rsidR="00F96791" w:rsidRPr="00476F48" w:rsidRDefault="008B6669" w:rsidP="00EB5E22">
      <w:pPr>
        <w:pStyle w:val="BodyText"/>
        <w:jc w:val="both"/>
      </w:pPr>
      <w:r w:rsidRPr="00476F48">
        <w:t>The allowable geometric primitive for each feature type is defined in the Feature Catalogue. Within this document, allowable primitives are included in the tables containing a description of each feature type. Allowable geometric primitives are point, pointset, curve and surface.</w:t>
      </w:r>
    </w:p>
    <w:p w14:paraId="2E1B8830" w14:textId="77777777" w:rsidR="00F96791" w:rsidRPr="00476F48" w:rsidRDefault="008B6669" w:rsidP="00EB5E22">
      <w:pPr>
        <w:pStyle w:val="BodyText"/>
        <w:jc w:val="both"/>
      </w:pPr>
      <w:r w:rsidRPr="00476F48">
        <w:lastRenderedPageBreak/>
        <w:t>Each spatial value must be referenced by at least one feature instance.</w:t>
      </w:r>
    </w:p>
    <w:p w14:paraId="7144639D" w14:textId="77777777" w:rsidR="00F96791" w:rsidRPr="00476F48" w:rsidRDefault="008B6669" w:rsidP="00EB5E22">
      <w:pPr>
        <w:pStyle w:val="BodyText"/>
        <w:jc w:val="both"/>
      </w:pPr>
      <w:r w:rsidRPr="00476F48">
        <w:t>Within this document, allowable primitives are included in the description of each feature type. It is recommended that curves and surface boundaries should not be encoded at a point density greater than 0.3mm at the maximum display scale for the ENC data.</w:t>
      </w:r>
    </w:p>
    <w:p w14:paraId="67AE777E" w14:textId="77777777" w:rsidR="00F96791" w:rsidRPr="00476F48" w:rsidRDefault="008B6669" w:rsidP="00EB5E22">
      <w:pPr>
        <w:pStyle w:val="BodyText"/>
        <w:jc w:val="both"/>
      </w:pPr>
      <w:r w:rsidRPr="00476F48">
        <w:t>A curve consists of one or more curve segments. Each curve segment is defined as a loxodromic line on WGS84. Long lines may need to have additional coordinates inserted to cater for the effects of projection change.</w:t>
      </w:r>
    </w:p>
    <w:p w14:paraId="2B2B078C" w14:textId="77777777" w:rsidR="00F96791" w:rsidRPr="00476F48" w:rsidRDefault="008B6669" w:rsidP="00EB5E22">
      <w:pPr>
        <w:pStyle w:val="BodyText"/>
        <w:jc w:val="both"/>
      </w:pPr>
      <w:r w:rsidRPr="00476F48">
        <w:t>The presentation of line styles may be affected by curve length. Therefore, the encoder must be aware that splitting a curve into numerous small curves may result in poor symbolization.</w:t>
      </w:r>
    </w:p>
    <w:p w14:paraId="5CEE926F" w14:textId="77777777" w:rsidR="00F96791" w:rsidRPr="00476F48" w:rsidRDefault="00F96791" w:rsidP="00EB5E22">
      <w:pPr>
        <w:pStyle w:val="BodyText"/>
        <w:jc w:val="both"/>
      </w:pPr>
    </w:p>
    <w:p w14:paraId="4774827E" w14:textId="77777777" w:rsidR="00F96791" w:rsidRPr="00476F48" w:rsidRDefault="008B6669" w:rsidP="00F1468C">
      <w:pPr>
        <w:pStyle w:val="Heading2"/>
        <w:numPr>
          <w:ilvl w:val="1"/>
          <w:numId w:val="23"/>
        </w:numPr>
      </w:pPr>
      <w:bookmarkStart w:id="11" w:name="_Toc196831507"/>
      <w:r w:rsidRPr="00476F48">
        <w:t>Information types</w:t>
      </w:r>
      <w:bookmarkEnd w:id="11"/>
    </w:p>
    <w:p w14:paraId="5BBEF144" w14:textId="77777777" w:rsidR="00F96791" w:rsidRPr="00476F48" w:rsidRDefault="008B6669" w:rsidP="00EB5E22">
      <w:pPr>
        <w:pStyle w:val="BodyText"/>
        <w:jc w:val="both"/>
      </w:pPr>
      <w:r w:rsidRPr="00476F48">
        <w:t>An information type is an identifiable object that can be associated with features in order to carry information particular to the associated features. An example of the use of an information type may be the requirement to include a note about overhead cables. Information types can also be associated with other information types. This may be done where there is further supplementary information that is relevant to the information type. Information types carry attributes but not geometry.</w:t>
      </w:r>
    </w:p>
    <w:p w14:paraId="632A90A7" w14:textId="77777777" w:rsidR="00F96791" w:rsidRPr="00476F48" w:rsidRDefault="00F96791" w:rsidP="00EB5E22">
      <w:pPr>
        <w:pStyle w:val="BodyText"/>
        <w:jc w:val="both"/>
      </w:pPr>
    </w:p>
    <w:p w14:paraId="72FC3513" w14:textId="77777777" w:rsidR="00F96791" w:rsidRPr="00476F48" w:rsidRDefault="008B6669" w:rsidP="00F1468C">
      <w:pPr>
        <w:pStyle w:val="Heading2"/>
        <w:numPr>
          <w:ilvl w:val="1"/>
          <w:numId w:val="23"/>
        </w:numPr>
      </w:pPr>
      <w:bookmarkStart w:id="12" w:name="_Toc196831508"/>
      <w:r w:rsidRPr="00476F48">
        <w:t>Attributes</w:t>
      </w:r>
      <w:bookmarkEnd w:id="12"/>
    </w:p>
    <w:p w14:paraId="508D1502" w14:textId="57068A96" w:rsidR="00F96791" w:rsidRPr="00476F48" w:rsidRDefault="008B6669" w:rsidP="009158B0">
      <w:pPr>
        <w:pStyle w:val="BodyText"/>
        <w:jc w:val="both"/>
      </w:pPr>
      <w:r w:rsidRPr="00476F48">
        <w:t xml:space="preserve">Attributes may be simple type or complex type. Complex (C) attributes are aggregates of other attributes that can be simple type or complex type. Simple attributes are assigned to one of </w:t>
      </w:r>
      <w:r w:rsidR="00996148" w:rsidRPr="00476F48">
        <w:t>1</w:t>
      </w:r>
      <w:r w:rsidR="00976583" w:rsidRPr="00476F48">
        <w:t>1</w:t>
      </w:r>
      <w:r w:rsidR="00862B43" w:rsidRPr="00476F48">
        <w:t xml:space="preserve"> </w:t>
      </w:r>
      <w:r w:rsidRPr="00476F48">
        <w:t>types.</w:t>
      </w:r>
    </w:p>
    <w:p w14:paraId="4F6BD859" w14:textId="77777777" w:rsidR="00F96791" w:rsidRPr="00476F48" w:rsidRDefault="008B6669" w:rsidP="009158B0">
      <w:pPr>
        <w:pStyle w:val="BodyText"/>
        <w:jc w:val="both"/>
      </w:pPr>
      <w:r w:rsidRPr="00476F48">
        <w:t>The binding of attributes to feature types, the binding of attributes to attributes to construct complex attributes, and attribute multiplicity is defined in the Feature Catalogue. Within this document, the allowable attributes are included in the description of each feature type, as well as the allowable values for enumeration type attributes.</w:t>
      </w:r>
    </w:p>
    <w:p w14:paraId="7757BA60" w14:textId="77777777" w:rsidR="00F96791" w:rsidRPr="00476F48" w:rsidRDefault="008B6669" w:rsidP="00F1468C">
      <w:pPr>
        <w:pStyle w:val="Heading3"/>
        <w:numPr>
          <w:ilvl w:val="2"/>
          <w:numId w:val="23"/>
        </w:numPr>
      </w:pPr>
      <w:r w:rsidRPr="00476F48">
        <w:t>Multiplicity</w:t>
      </w:r>
    </w:p>
    <w:p w14:paraId="71BBFF8D" w14:textId="05568461" w:rsidR="00D027F2" w:rsidRPr="00476F48" w:rsidRDefault="007F3BC9" w:rsidP="007F3BC9">
      <w:pPr>
        <w:pStyle w:val="BodyText"/>
        <w:jc w:val="both"/>
      </w:pPr>
      <w:r w:rsidRPr="00476F48">
        <w:t>In order to control the number of allowed attribute values or sub-attribute instances within a complex attribute, S-100 uses the concept of multiplicity. This defines lower and upper limits for the number of values, whether the order of the instances has meaning and if an attribute is mandatory or not. Common examples are shown in the table below:</w:t>
      </w:r>
    </w:p>
    <w:p w14:paraId="427A96ED" w14:textId="49E5034A" w:rsidR="00F96791" w:rsidRPr="00476F48" w:rsidRDefault="008B6669" w:rsidP="009158B0">
      <w:pPr>
        <w:jc w:val="both"/>
        <w:rPr>
          <w:sz w:val="20"/>
        </w:rPr>
      </w:pPr>
      <w:proofErr w:type="gramStart"/>
      <w:r w:rsidRPr="00476F48">
        <w:rPr>
          <w:sz w:val="20"/>
        </w:rPr>
        <w:t>Format</w:t>
      </w:r>
      <w:r w:rsidRPr="00476F48">
        <w:rPr>
          <w:spacing w:val="-3"/>
          <w:sz w:val="20"/>
        </w:rPr>
        <w:t xml:space="preserve"> </w:t>
      </w:r>
      <w:r w:rsidRPr="00476F48">
        <w:rPr>
          <w:sz w:val="20"/>
        </w:rPr>
        <w:t>:</w:t>
      </w:r>
      <w:proofErr w:type="gramEnd"/>
      <w:r w:rsidRPr="00476F48">
        <w:rPr>
          <w:sz w:val="20"/>
        </w:rPr>
        <w:t xml:space="preserve"> </w:t>
      </w:r>
      <w:r w:rsidRPr="00476F48">
        <w:rPr>
          <w:i/>
          <w:sz w:val="20"/>
        </w:rPr>
        <w:t>MinOccurs</w:t>
      </w:r>
      <w:r w:rsidRPr="00476F48">
        <w:rPr>
          <w:sz w:val="20"/>
        </w:rPr>
        <w:t>,</w:t>
      </w:r>
      <w:r w:rsidRPr="00476F48">
        <w:rPr>
          <w:spacing w:val="-2"/>
          <w:sz w:val="20"/>
        </w:rPr>
        <w:t xml:space="preserve"> </w:t>
      </w:r>
      <w:proofErr w:type="spellStart"/>
      <w:r w:rsidRPr="00476F48">
        <w:rPr>
          <w:i/>
          <w:sz w:val="20"/>
        </w:rPr>
        <w:t>MaxOccurs</w:t>
      </w:r>
      <w:proofErr w:type="spellEnd"/>
      <w:r w:rsidRPr="00476F48">
        <w:rPr>
          <w:i/>
          <w:sz w:val="20"/>
        </w:rPr>
        <w:t xml:space="preserve"> </w:t>
      </w:r>
      <w:r w:rsidRPr="00476F48">
        <w:rPr>
          <w:sz w:val="20"/>
        </w:rPr>
        <w:t>(if</w:t>
      </w:r>
      <w:r w:rsidRPr="00476F48">
        <w:rPr>
          <w:spacing w:val="-1"/>
          <w:sz w:val="20"/>
        </w:rPr>
        <w:t xml:space="preserve"> </w:t>
      </w:r>
      <w:r w:rsidRPr="00476F48">
        <w:rPr>
          <w:sz w:val="20"/>
        </w:rPr>
        <w:t>*</w:t>
      </w:r>
      <w:r w:rsidRPr="00476F48">
        <w:rPr>
          <w:spacing w:val="-2"/>
          <w:sz w:val="20"/>
        </w:rPr>
        <w:t xml:space="preserve"> </w:t>
      </w:r>
      <w:r w:rsidRPr="00476F48">
        <w:rPr>
          <w:sz w:val="20"/>
        </w:rPr>
        <w:t>Infinite)</w:t>
      </w:r>
      <w:r w:rsidRPr="00476F48">
        <w:rPr>
          <w:spacing w:val="-2"/>
          <w:sz w:val="20"/>
        </w:rPr>
        <w:t xml:space="preserve"> </w:t>
      </w:r>
      <w:r w:rsidRPr="00476F48">
        <w:rPr>
          <w:i/>
          <w:sz w:val="20"/>
        </w:rPr>
        <w:t>(ordered)</w:t>
      </w:r>
      <w:r w:rsidRPr="00476F48">
        <w:rPr>
          <w:i/>
          <w:spacing w:val="1"/>
          <w:sz w:val="20"/>
        </w:rPr>
        <w:t xml:space="preserve"> </w:t>
      </w:r>
      <w:r w:rsidRPr="00476F48">
        <w:rPr>
          <w:sz w:val="20"/>
        </w:rPr>
        <w:t>–</w:t>
      </w:r>
      <w:r w:rsidRPr="00476F48">
        <w:rPr>
          <w:spacing w:val="-3"/>
          <w:sz w:val="20"/>
        </w:rPr>
        <w:t xml:space="preserve"> </w:t>
      </w:r>
      <w:r w:rsidRPr="00476F48">
        <w:rPr>
          <w:sz w:val="20"/>
        </w:rPr>
        <w:t>sequential</w:t>
      </w:r>
    </w:p>
    <w:p w14:paraId="575B9BF5" w14:textId="4D7E7655" w:rsidR="00862B43" w:rsidRPr="00476F48" w:rsidRDefault="00862B43" w:rsidP="00862B43">
      <w:pPr>
        <w:pStyle w:val="Caption"/>
        <w:keepNext/>
        <w:jc w:val="center"/>
        <w:rPr>
          <w:rFonts w:ascii="Arial" w:hAnsi="Arial" w:cs="Arial"/>
          <w:sz w:val="18"/>
          <w:szCs w:val="18"/>
        </w:rPr>
      </w:pPr>
      <w:bookmarkStart w:id="13" w:name="_Ref148221714"/>
      <w:r w:rsidRPr="00476F48">
        <w:rPr>
          <w:rFonts w:ascii="Arial" w:hAnsi="Arial" w:cs="Arial"/>
          <w:sz w:val="18"/>
          <w:szCs w:val="18"/>
        </w:rPr>
        <w:t>Table 2</w:t>
      </w:r>
      <w:r w:rsidRPr="00476F48">
        <w:rPr>
          <w:rFonts w:ascii="Arial" w:hAnsi="Arial" w:cs="Arial"/>
          <w:sz w:val="18"/>
          <w:szCs w:val="18"/>
        </w:rPr>
        <w:noBreakHyphen/>
      </w:r>
      <w:bookmarkEnd w:id="13"/>
      <w:r w:rsidR="009158B0" w:rsidRPr="00476F48">
        <w:rPr>
          <w:rFonts w:ascii="Arial" w:hAnsi="Arial" w:cs="Arial"/>
          <w:sz w:val="18"/>
          <w:szCs w:val="18"/>
        </w:rPr>
        <w:t xml:space="preserve">1 – </w:t>
      </w:r>
      <w:r w:rsidRPr="00476F48">
        <w:rPr>
          <w:rFonts w:ascii="Arial" w:hAnsi="Arial" w:cs="Arial"/>
          <w:sz w:val="18"/>
          <w:szCs w:val="18"/>
        </w:rPr>
        <w:t>Multiplicity of attributes</w:t>
      </w:r>
    </w:p>
    <w:tbl>
      <w:tblPr>
        <w:tblStyle w:val="TableNormal1"/>
        <w:tblW w:w="0" w:type="auto"/>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7"/>
        <w:gridCol w:w="6873"/>
      </w:tblGrid>
      <w:tr w:rsidR="00F96791" w:rsidRPr="00476F48" w14:paraId="5981C1A5" w14:textId="77777777" w:rsidTr="00AF2984">
        <w:tc>
          <w:tcPr>
            <w:tcW w:w="1697" w:type="dxa"/>
            <w:shd w:val="clear" w:color="auto" w:fill="D9D9D9"/>
          </w:tcPr>
          <w:p w14:paraId="4804070C" w14:textId="77777777" w:rsidR="00F96791" w:rsidRPr="00476F48" w:rsidRDefault="008B6669" w:rsidP="00AF2984">
            <w:pPr>
              <w:pStyle w:val="TableParagraph"/>
              <w:spacing w:before="60" w:after="60"/>
              <w:ind w:left="66"/>
              <w:rPr>
                <w:b/>
                <w:sz w:val="16"/>
              </w:rPr>
            </w:pPr>
            <w:r w:rsidRPr="00476F48">
              <w:rPr>
                <w:b/>
                <w:sz w:val="16"/>
              </w:rPr>
              <w:t>Multiplicity</w:t>
            </w:r>
          </w:p>
        </w:tc>
        <w:tc>
          <w:tcPr>
            <w:tcW w:w="6873" w:type="dxa"/>
            <w:shd w:val="clear" w:color="auto" w:fill="D9D9D9"/>
          </w:tcPr>
          <w:p w14:paraId="5D8F3219" w14:textId="77777777" w:rsidR="00F96791" w:rsidRPr="00476F48" w:rsidRDefault="008B6669" w:rsidP="00AF2984">
            <w:pPr>
              <w:pStyle w:val="TableParagraph"/>
              <w:spacing w:before="60" w:after="60"/>
              <w:ind w:left="72" w:right="2957"/>
              <w:rPr>
                <w:b/>
                <w:sz w:val="16"/>
              </w:rPr>
            </w:pPr>
            <w:r w:rsidRPr="00476F48">
              <w:rPr>
                <w:b/>
                <w:sz w:val="16"/>
              </w:rPr>
              <w:t>Explanation</w:t>
            </w:r>
          </w:p>
        </w:tc>
      </w:tr>
      <w:tr w:rsidR="00F96791" w:rsidRPr="00476F48" w14:paraId="767116C2" w14:textId="77777777">
        <w:trPr>
          <w:trHeight w:val="304"/>
        </w:trPr>
        <w:tc>
          <w:tcPr>
            <w:tcW w:w="1697" w:type="dxa"/>
          </w:tcPr>
          <w:p w14:paraId="61EECB9A" w14:textId="77777777" w:rsidR="00F96791" w:rsidRPr="00476F48" w:rsidRDefault="008B6669" w:rsidP="007F3BC9">
            <w:pPr>
              <w:pStyle w:val="TableParagraph"/>
              <w:spacing w:before="60" w:after="60"/>
              <w:ind w:left="107"/>
              <w:rPr>
                <w:sz w:val="16"/>
              </w:rPr>
            </w:pPr>
            <w:r w:rsidRPr="00476F48">
              <w:rPr>
                <w:sz w:val="16"/>
              </w:rPr>
              <w:t>0,1</w:t>
            </w:r>
          </w:p>
        </w:tc>
        <w:tc>
          <w:tcPr>
            <w:tcW w:w="6873" w:type="dxa"/>
          </w:tcPr>
          <w:p w14:paraId="2105CC08" w14:textId="77777777" w:rsidR="00F96791" w:rsidRPr="00476F48" w:rsidRDefault="008B6669" w:rsidP="007F3BC9">
            <w:pPr>
              <w:pStyle w:val="TableParagraph"/>
              <w:spacing w:before="60" w:after="60"/>
              <w:ind w:left="105"/>
              <w:rPr>
                <w:sz w:val="16"/>
              </w:rPr>
            </w:pPr>
            <w:r w:rsidRPr="00476F48">
              <w:rPr>
                <w:sz w:val="16"/>
              </w:rPr>
              <w:t>An</w:t>
            </w:r>
            <w:r w:rsidRPr="00476F48">
              <w:rPr>
                <w:spacing w:val="-2"/>
                <w:sz w:val="16"/>
              </w:rPr>
              <w:t xml:space="preserve"> </w:t>
            </w:r>
            <w:r w:rsidRPr="00476F48">
              <w:rPr>
                <w:sz w:val="16"/>
              </w:rPr>
              <w:t>instance</w:t>
            </w:r>
            <w:r w:rsidRPr="00476F48">
              <w:rPr>
                <w:spacing w:val="-2"/>
                <w:sz w:val="16"/>
              </w:rPr>
              <w:t xml:space="preserve"> </w:t>
            </w:r>
            <w:r w:rsidRPr="00476F48">
              <w:rPr>
                <w:sz w:val="16"/>
              </w:rPr>
              <w:t>is not</w:t>
            </w:r>
            <w:r w:rsidRPr="00476F48">
              <w:rPr>
                <w:spacing w:val="-1"/>
                <w:sz w:val="16"/>
              </w:rPr>
              <w:t xml:space="preserve"> </w:t>
            </w:r>
            <w:r w:rsidRPr="00476F48">
              <w:rPr>
                <w:sz w:val="16"/>
              </w:rPr>
              <w:t>required;</w:t>
            </w:r>
            <w:r w:rsidRPr="00476F48">
              <w:rPr>
                <w:spacing w:val="-3"/>
                <w:sz w:val="16"/>
              </w:rPr>
              <w:t xml:space="preserve"> </w:t>
            </w:r>
            <w:r w:rsidRPr="00476F48">
              <w:rPr>
                <w:sz w:val="16"/>
              </w:rPr>
              <w:t>there</w:t>
            </w:r>
            <w:r w:rsidRPr="00476F48">
              <w:rPr>
                <w:spacing w:val="-4"/>
                <w:sz w:val="16"/>
              </w:rPr>
              <w:t xml:space="preserve"> </w:t>
            </w:r>
            <w:r w:rsidRPr="00476F48">
              <w:rPr>
                <w:sz w:val="16"/>
              </w:rPr>
              <w:t>can</w:t>
            </w:r>
            <w:r w:rsidRPr="00476F48">
              <w:rPr>
                <w:spacing w:val="-2"/>
                <w:sz w:val="16"/>
              </w:rPr>
              <w:t xml:space="preserve"> </w:t>
            </w:r>
            <w:r w:rsidRPr="00476F48">
              <w:rPr>
                <w:sz w:val="16"/>
              </w:rPr>
              <w:t>be</w:t>
            </w:r>
            <w:r w:rsidRPr="00476F48">
              <w:rPr>
                <w:spacing w:val="-2"/>
                <w:sz w:val="16"/>
              </w:rPr>
              <w:t xml:space="preserve"> </w:t>
            </w:r>
            <w:r w:rsidRPr="00476F48">
              <w:rPr>
                <w:sz w:val="16"/>
              </w:rPr>
              <w:t>only</w:t>
            </w:r>
            <w:r w:rsidRPr="00476F48">
              <w:rPr>
                <w:spacing w:val="-2"/>
                <w:sz w:val="16"/>
              </w:rPr>
              <w:t xml:space="preserve"> </w:t>
            </w:r>
            <w:r w:rsidRPr="00476F48">
              <w:rPr>
                <w:sz w:val="16"/>
              </w:rPr>
              <w:t>one</w:t>
            </w:r>
            <w:r w:rsidRPr="00476F48">
              <w:rPr>
                <w:spacing w:val="-4"/>
                <w:sz w:val="16"/>
              </w:rPr>
              <w:t xml:space="preserve"> </w:t>
            </w:r>
            <w:r w:rsidRPr="00476F48">
              <w:rPr>
                <w:sz w:val="16"/>
              </w:rPr>
              <w:t>instance.</w:t>
            </w:r>
          </w:p>
        </w:tc>
      </w:tr>
      <w:tr w:rsidR="00F96791" w:rsidRPr="00476F48" w14:paraId="001FCE7D" w14:textId="77777777">
        <w:trPr>
          <w:trHeight w:val="304"/>
        </w:trPr>
        <w:tc>
          <w:tcPr>
            <w:tcW w:w="1697" w:type="dxa"/>
          </w:tcPr>
          <w:p w14:paraId="6B831818" w14:textId="77777777" w:rsidR="00F96791" w:rsidRPr="00476F48" w:rsidRDefault="008B6669" w:rsidP="007F3BC9">
            <w:pPr>
              <w:pStyle w:val="TableParagraph"/>
              <w:spacing w:before="60" w:after="60"/>
              <w:ind w:left="107"/>
              <w:rPr>
                <w:sz w:val="16"/>
              </w:rPr>
            </w:pPr>
            <w:r w:rsidRPr="00476F48">
              <w:rPr>
                <w:sz w:val="16"/>
              </w:rPr>
              <w:t>1,1</w:t>
            </w:r>
          </w:p>
        </w:tc>
        <w:tc>
          <w:tcPr>
            <w:tcW w:w="6873" w:type="dxa"/>
          </w:tcPr>
          <w:p w14:paraId="1F40483B" w14:textId="77777777" w:rsidR="00F96791" w:rsidRPr="00476F48" w:rsidRDefault="008B6669" w:rsidP="007F3BC9">
            <w:pPr>
              <w:pStyle w:val="TableParagraph"/>
              <w:spacing w:before="60" w:after="60"/>
              <w:ind w:left="105"/>
              <w:rPr>
                <w:sz w:val="16"/>
              </w:rPr>
            </w:pPr>
            <w:r w:rsidRPr="00476F48">
              <w:rPr>
                <w:sz w:val="16"/>
              </w:rPr>
              <w:t>An</w:t>
            </w:r>
            <w:r w:rsidRPr="00476F48">
              <w:rPr>
                <w:spacing w:val="-2"/>
                <w:sz w:val="16"/>
              </w:rPr>
              <w:t xml:space="preserve"> </w:t>
            </w:r>
            <w:r w:rsidRPr="00476F48">
              <w:rPr>
                <w:sz w:val="16"/>
              </w:rPr>
              <w:t>instance</w:t>
            </w:r>
            <w:r w:rsidRPr="00476F48">
              <w:rPr>
                <w:spacing w:val="-2"/>
                <w:sz w:val="16"/>
              </w:rPr>
              <w:t xml:space="preserve"> </w:t>
            </w:r>
            <w:r w:rsidRPr="00476F48">
              <w:rPr>
                <w:sz w:val="16"/>
              </w:rPr>
              <w:t>is required</w:t>
            </w:r>
            <w:r w:rsidRPr="00476F48">
              <w:rPr>
                <w:spacing w:val="-2"/>
                <w:sz w:val="16"/>
              </w:rPr>
              <w:t xml:space="preserve"> </w:t>
            </w:r>
            <w:r w:rsidRPr="00476F48">
              <w:rPr>
                <w:sz w:val="16"/>
              </w:rPr>
              <w:t>and</w:t>
            </w:r>
            <w:r w:rsidRPr="00476F48">
              <w:rPr>
                <w:spacing w:val="-4"/>
                <w:sz w:val="16"/>
              </w:rPr>
              <w:t xml:space="preserve"> </w:t>
            </w:r>
            <w:r w:rsidRPr="00476F48">
              <w:rPr>
                <w:sz w:val="16"/>
              </w:rPr>
              <w:t>there</w:t>
            </w:r>
            <w:r w:rsidRPr="00476F48">
              <w:rPr>
                <w:spacing w:val="-3"/>
                <w:sz w:val="16"/>
              </w:rPr>
              <w:t xml:space="preserve"> </w:t>
            </w:r>
            <w:r w:rsidRPr="00476F48">
              <w:rPr>
                <w:sz w:val="16"/>
              </w:rPr>
              <w:t>must</w:t>
            </w:r>
            <w:r w:rsidRPr="00476F48">
              <w:rPr>
                <w:spacing w:val="-1"/>
                <w:sz w:val="16"/>
              </w:rPr>
              <w:t xml:space="preserve"> </w:t>
            </w:r>
            <w:r w:rsidRPr="00476F48">
              <w:rPr>
                <w:sz w:val="16"/>
              </w:rPr>
              <w:t>only</w:t>
            </w:r>
            <w:r w:rsidRPr="00476F48">
              <w:rPr>
                <w:spacing w:val="-2"/>
                <w:sz w:val="16"/>
              </w:rPr>
              <w:t xml:space="preserve"> </w:t>
            </w:r>
            <w:r w:rsidRPr="00476F48">
              <w:rPr>
                <w:sz w:val="16"/>
              </w:rPr>
              <w:t>be</w:t>
            </w:r>
            <w:r w:rsidRPr="00476F48">
              <w:rPr>
                <w:spacing w:val="-2"/>
                <w:sz w:val="16"/>
              </w:rPr>
              <w:t xml:space="preserve"> </w:t>
            </w:r>
            <w:r w:rsidRPr="00476F48">
              <w:rPr>
                <w:sz w:val="16"/>
              </w:rPr>
              <w:t>one</w:t>
            </w:r>
            <w:r w:rsidRPr="00476F48">
              <w:rPr>
                <w:spacing w:val="-4"/>
                <w:sz w:val="16"/>
              </w:rPr>
              <w:t xml:space="preserve"> </w:t>
            </w:r>
            <w:r w:rsidRPr="00476F48">
              <w:rPr>
                <w:sz w:val="16"/>
              </w:rPr>
              <w:t>instance.</w:t>
            </w:r>
          </w:p>
        </w:tc>
      </w:tr>
      <w:tr w:rsidR="00F96791" w:rsidRPr="00476F48" w14:paraId="3A501B28" w14:textId="77777777">
        <w:trPr>
          <w:trHeight w:val="304"/>
        </w:trPr>
        <w:tc>
          <w:tcPr>
            <w:tcW w:w="1697" w:type="dxa"/>
          </w:tcPr>
          <w:p w14:paraId="5F4136B9" w14:textId="77777777" w:rsidR="00F96791" w:rsidRPr="00476F48" w:rsidRDefault="008B6669" w:rsidP="007F3BC9">
            <w:pPr>
              <w:pStyle w:val="TableParagraph"/>
              <w:spacing w:before="60" w:after="60"/>
              <w:ind w:left="107"/>
              <w:rPr>
                <w:sz w:val="16"/>
              </w:rPr>
            </w:pPr>
            <w:proofErr w:type="gramStart"/>
            <w:r w:rsidRPr="00476F48">
              <w:rPr>
                <w:sz w:val="16"/>
              </w:rPr>
              <w:t>0,*</w:t>
            </w:r>
            <w:proofErr w:type="gramEnd"/>
          </w:p>
        </w:tc>
        <w:tc>
          <w:tcPr>
            <w:tcW w:w="6873" w:type="dxa"/>
          </w:tcPr>
          <w:p w14:paraId="63DD4294" w14:textId="77777777" w:rsidR="00F96791" w:rsidRPr="00476F48" w:rsidRDefault="008B6669" w:rsidP="007F3BC9">
            <w:pPr>
              <w:pStyle w:val="TableParagraph"/>
              <w:spacing w:before="60" w:after="60"/>
              <w:ind w:left="105"/>
              <w:rPr>
                <w:sz w:val="16"/>
              </w:rPr>
            </w:pPr>
            <w:r w:rsidRPr="00476F48">
              <w:rPr>
                <w:sz w:val="16"/>
              </w:rPr>
              <w:t>An</w:t>
            </w:r>
            <w:r w:rsidRPr="00476F48">
              <w:rPr>
                <w:spacing w:val="-3"/>
                <w:sz w:val="16"/>
              </w:rPr>
              <w:t xml:space="preserve"> </w:t>
            </w:r>
            <w:r w:rsidRPr="00476F48">
              <w:rPr>
                <w:sz w:val="16"/>
              </w:rPr>
              <w:t>instance</w:t>
            </w:r>
            <w:r w:rsidRPr="00476F48">
              <w:rPr>
                <w:spacing w:val="-2"/>
                <w:sz w:val="16"/>
              </w:rPr>
              <w:t xml:space="preserve"> </w:t>
            </w:r>
            <w:r w:rsidRPr="00476F48">
              <w:rPr>
                <w:sz w:val="16"/>
              </w:rPr>
              <w:t>is not</w:t>
            </w:r>
            <w:r w:rsidRPr="00476F48">
              <w:rPr>
                <w:spacing w:val="-1"/>
                <w:sz w:val="16"/>
              </w:rPr>
              <w:t xml:space="preserve"> </w:t>
            </w:r>
            <w:r w:rsidRPr="00476F48">
              <w:rPr>
                <w:sz w:val="16"/>
              </w:rPr>
              <w:t>required</w:t>
            </w:r>
            <w:r w:rsidRPr="00476F48">
              <w:rPr>
                <w:spacing w:val="-2"/>
                <w:sz w:val="16"/>
              </w:rPr>
              <w:t xml:space="preserve"> </w:t>
            </w:r>
            <w:r w:rsidRPr="00476F48">
              <w:rPr>
                <w:sz w:val="16"/>
              </w:rPr>
              <w:t>and</w:t>
            </w:r>
            <w:r w:rsidRPr="00476F48">
              <w:rPr>
                <w:spacing w:val="-4"/>
                <w:sz w:val="16"/>
              </w:rPr>
              <w:t xml:space="preserve"> </w:t>
            </w:r>
            <w:r w:rsidRPr="00476F48">
              <w:rPr>
                <w:sz w:val="16"/>
              </w:rPr>
              <w:t>there</w:t>
            </w:r>
            <w:r w:rsidRPr="00476F48">
              <w:rPr>
                <w:spacing w:val="-2"/>
                <w:sz w:val="16"/>
              </w:rPr>
              <w:t xml:space="preserve"> </w:t>
            </w:r>
            <w:r w:rsidRPr="00476F48">
              <w:rPr>
                <w:sz w:val="16"/>
              </w:rPr>
              <w:t>can</w:t>
            </w:r>
            <w:r w:rsidRPr="00476F48">
              <w:rPr>
                <w:spacing w:val="-2"/>
                <w:sz w:val="16"/>
              </w:rPr>
              <w:t xml:space="preserve"> </w:t>
            </w:r>
            <w:r w:rsidRPr="00476F48">
              <w:rPr>
                <w:sz w:val="16"/>
              </w:rPr>
              <w:t>be</w:t>
            </w:r>
            <w:r w:rsidRPr="00476F48">
              <w:rPr>
                <w:spacing w:val="-2"/>
                <w:sz w:val="16"/>
              </w:rPr>
              <w:t xml:space="preserve"> </w:t>
            </w:r>
            <w:r w:rsidRPr="00476F48">
              <w:rPr>
                <w:sz w:val="16"/>
              </w:rPr>
              <w:t>an</w:t>
            </w:r>
            <w:r w:rsidRPr="00476F48">
              <w:rPr>
                <w:spacing w:val="-4"/>
                <w:sz w:val="16"/>
              </w:rPr>
              <w:t xml:space="preserve"> </w:t>
            </w:r>
            <w:r w:rsidRPr="00476F48">
              <w:rPr>
                <w:sz w:val="16"/>
              </w:rPr>
              <w:t>infinite</w:t>
            </w:r>
            <w:r w:rsidRPr="00476F48">
              <w:rPr>
                <w:spacing w:val="-3"/>
                <w:sz w:val="16"/>
              </w:rPr>
              <w:t xml:space="preserve"> </w:t>
            </w:r>
            <w:r w:rsidRPr="00476F48">
              <w:rPr>
                <w:sz w:val="16"/>
              </w:rPr>
              <w:t>number</w:t>
            </w:r>
            <w:r w:rsidRPr="00476F48">
              <w:rPr>
                <w:spacing w:val="-2"/>
                <w:sz w:val="16"/>
              </w:rPr>
              <w:t xml:space="preserve"> </w:t>
            </w:r>
            <w:r w:rsidRPr="00476F48">
              <w:rPr>
                <w:sz w:val="16"/>
              </w:rPr>
              <w:t>of</w:t>
            </w:r>
            <w:r w:rsidRPr="00476F48">
              <w:rPr>
                <w:spacing w:val="-3"/>
                <w:sz w:val="16"/>
              </w:rPr>
              <w:t xml:space="preserve"> </w:t>
            </w:r>
            <w:r w:rsidRPr="00476F48">
              <w:rPr>
                <w:sz w:val="16"/>
              </w:rPr>
              <w:t>instances.</w:t>
            </w:r>
          </w:p>
        </w:tc>
      </w:tr>
      <w:tr w:rsidR="00F96791" w:rsidRPr="00476F48" w14:paraId="766630C5" w14:textId="77777777">
        <w:trPr>
          <w:trHeight w:val="304"/>
        </w:trPr>
        <w:tc>
          <w:tcPr>
            <w:tcW w:w="1697" w:type="dxa"/>
          </w:tcPr>
          <w:p w14:paraId="2E2E9CE2" w14:textId="77777777" w:rsidR="00F96791" w:rsidRPr="00476F48" w:rsidRDefault="008B6669" w:rsidP="007F3BC9">
            <w:pPr>
              <w:pStyle w:val="TableParagraph"/>
              <w:spacing w:before="60" w:after="60"/>
              <w:ind w:left="107"/>
              <w:rPr>
                <w:sz w:val="16"/>
              </w:rPr>
            </w:pPr>
            <w:proofErr w:type="gramStart"/>
            <w:r w:rsidRPr="00476F48">
              <w:rPr>
                <w:sz w:val="16"/>
              </w:rPr>
              <w:t>1,*</w:t>
            </w:r>
            <w:proofErr w:type="gramEnd"/>
          </w:p>
        </w:tc>
        <w:tc>
          <w:tcPr>
            <w:tcW w:w="6873" w:type="dxa"/>
          </w:tcPr>
          <w:p w14:paraId="4D454B4A" w14:textId="77777777" w:rsidR="00F96791" w:rsidRPr="00476F48" w:rsidRDefault="008B6669" w:rsidP="007F3BC9">
            <w:pPr>
              <w:pStyle w:val="TableParagraph"/>
              <w:spacing w:before="60" w:after="60"/>
              <w:ind w:left="105"/>
              <w:rPr>
                <w:sz w:val="16"/>
              </w:rPr>
            </w:pPr>
            <w:r w:rsidRPr="00476F48">
              <w:rPr>
                <w:sz w:val="16"/>
              </w:rPr>
              <w:t>An</w:t>
            </w:r>
            <w:r w:rsidRPr="00476F48">
              <w:rPr>
                <w:spacing w:val="-2"/>
                <w:sz w:val="16"/>
              </w:rPr>
              <w:t xml:space="preserve"> </w:t>
            </w:r>
            <w:r w:rsidRPr="00476F48">
              <w:rPr>
                <w:sz w:val="16"/>
              </w:rPr>
              <w:t>instance</w:t>
            </w:r>
            <w:r w:rsidRPr="00476F48">
              <w:rPr>
                <w:spacing w:val="-2"/>
                <w:sz w:val="16"/>
              </w:rPr>
              <w:t xml:space="preserve"> </w:t>
            </w:r>
            <w:r w:rsidRPr="00476F48">
              <w:rPr>
                <w:sz w:val="16"/>
              </w:rPr>
              <w:t>is required</w:t>
            </w:r>
            <w:r w:rsidRPr="00476F48">
              <w:rPr>
                <w:spacing w:val="-2"/>
                <w:sz w:val="16"/>
              </w:rPr>
              <w:t xml:space="preserve"> </w:t>
            </w:r>
            <w:r w:rsidRPr="00476F48">
              <w:rPr>
                <w:sz w:val="16"/>
              </w:rPr>
              <w:t>and</w:t>
            </w:r>
            <w:r w:rsidRPr="00476F48">
              <w:rPr>
                <w:spacing w:val="-3"/>
                <w:sz w:val="16"/>
              </w:rPr>
              <w:t xml:space="preserve"> </w:t>
            </w:r>
            <w:r w:rsidRPr="00476F48">
              <w:rPr>
                <w:sz w:val="16"/>
              </w:rPr>
              <w:t>there</w:t>
            </w:r>
            <w:r w:rsidRPr="00476F48">
              <w:rPr>
                <w:spacing w:val="-4"/>
                <w:sz w:val="16"/>
              </w:rPr>
              <w:t xml:space="preserve"> </w:t>
            </w:r>
            <w:r w:rsidRPr="00476F48">
              <w:rPr>
                <w:sz w:val="16"/>
              </w:rPr>
              <w:t>can</w:t>
            </w:r>
            <w:r w:rsidRPr="00476F48">
              <w:rPr>
                <w:spacing w:val="-2"/>
                <w:sz w:val="16"/>
              </w:rPr>
              <w:t xml:space="preserve"> </w:t>
            </w:r>
            <w:r w:rsidRPr="00476F48">
              <w:rPr>
                <w:sz w:val="16"/>
              </w:rPr>
              <w:t>be</w:t>
            </w:r>
            <w:r w:rsidRPr="00476F48">
              <w:rPr>
                <w:spacing w:val="-1"/>
                <w:sz w:val="16"/>
              </w:rPr>
              <w:t xml:space="preserve"> </w:t>
            </w:r>
            <w:r w:rsidRPr="00476F48">
              <w:rPr>
                <w:sz w:val="16"/>
              </w:rPr>
              <w:t>an</w:t>
            </w:r>
            <w:r w:rsidRPr="00476F48">
              <w:rPr>
                <w:spacing w:val="-4"/>
                <w:sz w:val="16"/>
              </w:rPr>
              <w:t xml:space="preserve"> </w:t>
            </w:r>
            <w:r w:rsidRPr="00476F48">
              <w:rPr>
                <w:sz w:val="16"/>
              </w:rPr>
              <w:t>infinite</w:t>
            </w:r>
            <w:r w:rsidRPr="00476F48">
              <w:rPr>
                <w:spacing w:val="-2"/>
                <w:sz w:val="16"/>
              </w:rPr>
              <w:t xml:space="preserve"> </w:t>
            </w:r>
            <w:r w:rsidRPr="00476F48">
              <w:rPr>
                <w:sz w:val="16"/>
              </w:rPr>
              <w:t>number</w:t>
            </w:r>
            <w:r w:rsidRPr="00476F48">
              <w:rPr>
                <w:spacing w:val="-2"/>
                <w:sz w:val="16"/>
              </w:rPr>
              <w:t xml:space="preserve"> </w:t>
            </w:r>
            <w:r w:rsidRPr="00476F48">
              <w:rPr>
                <w:sz w:val="16"/>
              </w:rPr>
              <w:t>of</w:t>
            </w:r>
            <w:r w:rsidRPr="00476F48">
              <w:rPr>
                <w:spacing w:val="-2"/>
                <w:sz w:val="16"/>
              </w:rPr>
              <w:t xml:space="preserve"> </w:t>
            </w:r>
            <w:r w:rsidRPr="00476F48">
              <w:rPr>
                <w:sz w:val="16"/>
              </w:rPr>
              <w:t>instances.</w:t>
            </w:r>
          </w:p>
        </w:tc>
      </w:tr>
      <w:tr w:rsidR="00F96791" w:rsidRPr="00476F48" w14:paraId="2B1C150E" w14:textId="77777777">
        <w:trPr>
          <w:trHeight w:val="486"/>
        </w:trPr>
        <w:tc>
          <w:tcPr>
            <w:tcW w:w="1697" w:type="dxa"/>
          </w:tcPr>
          <w:p w14:paraId="4969DC11" w14:textId="77777777" w:rsidR="00F96791" w:rsidRPr="00476F48" w:rsidRDefault="008B6669" w:rsidP="007F3BC9">
            <w:pPr>
              <w:pStyle w:val="TableParagraph"/>
              <w:spacing w:before="60" w:after="60"/>
              <w:ind w:left="107"/>
              <w:rPr>
                <w:sz w:val="16"/>
              </w:rPr>
            </w:pPr>
            <w:proofErr w:type="gramStart"/>
            <w:r w:rsidRPr="00476F48">
              <w:rPr>
                <w:sz w:val="16"/>
              </w:rPr>
              <w:t>1,*</w:t>
            </w:r>
            <w:proofErr w:type="gramEnd"/>
            <w:r w:rsidRPr="00476F48">
              <w:rPr>
                <w:spacing w:val="-2"/>
                <w:sz w:val="16"/>
              </w:rPr>
              <w:t xml:space="preserve"> </w:t>
            </w:r>
            <w:r w:rsidRPr="00476F48">
              <w:rPr>
                <w:sz w:val="16"/>
              </w:rPr>
              <w:t>(ordered)</w:t>
            </w:r>
          </w:p>
        </w:tc>
        <w:tc>
          <w:tcPr>
            <w:tcW w:w="6873" w:type="dxa"/>
          </w:tcPr>
          <w:p w14:paraId="7D2C6498" w14:textId="77777777" w:rsidR="00F96791" w:rsidRPr="00476F48" w:rsidRDefault="008B6669" w:rsidP="007F3BC9">
            <w:pPr>
              <w:pStyle w:val="TableParagraph"/>
              <w:spacing w:before="60" w:after="60"/>
              <w:ind w:left="105" w:right="70"/>
              <w:rPr>
                <w:sz w:val="16"/>
              </w:rPr>
            </w:pPr>
            <w:r w:rsidRPr="00476F48">
              <w:rPr>
                <w:sz w:val="16"/>
              </w:rPr>
              <w:t>An</w:t>
            </w:r>
            <w:r w:rsidRPr="00476F48">
              <w:rPr>
                <w:spacing w:val="-7"/>
                <w:sz w:val="16"/>
              </w:rPr>
              <w:t xml:space="preserve"> </w:t>
            </w:r>
            <w:r w:rsidRPr="00476F48">
              <w:rPr>
                <w:sz w:val="16"/>
              </w:rPr>
              <w:t>instance</w:t>
            </w:r>
            <w:r w:rsidRPr="00476F48">
              <w:rPr>
                <w:spacing w:val="-9"/>
                <w:sz w:val="16"/>
              </w:rPr>
              <w:t xml:space="preserve"> </w:t>
            </w:r>
            <w:r w:rsidRPr="00476F48">
              <w:rPr>
                <w:sz w:val="16"/>
              </w:rPr>
              <w:t>is</w:t>
            </w:r>
            <w:r w:rsidRPr="00476F48">
              <w:rPr>
                <w:spacing w:val="-5"/>
                <w:sz w:val="16"/>
              </w:rPr>
              <w:t xml:space="preserve"> </w:t>
            </w:r>
            <w:r w:rsidRPr="00476F48">
              <w:rPr>
                <w:sz w:val="16"/>
              </w:rPr>
              <w:t>required</w:t>
            </w:r>
            <w:r w:rsidRPr="00476F48">
              <w:rPr>
                <w:spacing w:val="-9"/>
                <w:sz w:val="16"/>
              </w:rPr>
              <w:t xml:space="preserve"> </w:t>
            </w:r>
            <w:r w:rsidRPr="00476F48">
              <w:rPr>
                <w:sz w:val="16"/>
              </w:rPr>
              <w:t>and</w:t>
            </w:r>
            <w:r w:rsidRPr="00476F48">
              <w:rPr>
                <w:spacing w:val="-8"/>
                <w:sz w:val="16"/>
              </w:rPr>
              <w:t xml:space="preserve"> </w:t>
            </w:r>
            <w:r w:rsidRPr="00476F48">
              <w:rPr>
                <w:sz w:val="16"/>
              </w:rPr>
              <w:t>there</w:t>
            </w:r>
            <w:r w:rsidRPr="00476F48">
              <w:rPr>
                <w:spacing w:val="-9"/>
                <w:sz w:val="16"/>
              </w:rPr>
              <w:t xml:space="preserve"> </w:t>
            </w:r>
            <w:r w:rsidRPr="00476F48">
              <w:rPr>
                <w:sz w:val="16"/>
              </w:rPr>
              <w:t>can</w:t>
            </w:r>
            <w:r w:rsidRPr="00476F48">
              <w:rPr>
                <w:spacing w:val="-7"/>
                <w:sz w:val="16"/>
              </w:rPr>
              <w:t xml:space="preserve"> </w:t>
            </w:r>
            <w:r w:rsidRPr="00476F48">
              <w:rPr>
                <w:sz w:val="16"/>
              </w:rPr>
              <w:t>be</w:t>
            </w:r>
            <w:r w:rsidRPr="00476F48">
              <w:rPr>
                <w:spacing w:val="-7"/>
                <w:sz w:val="16"/>
              </w:rPr>
              <w:t xml:space="preserve"> </w:t>
            </w:r>
            <w:r w:rsidRPr="00476F48">
              <w:rPr>
                <w:sz w:val="16"/>
              </w:rPr>
              <w:t>an</w:t>
            </w:r>
            <w:r w:rsidRPr="00476F48">
              <w:rPr>
                <w:spacing w:val="-9"/>
                <w:sz w:val="16"/>
              </w:rPr>
              <w:t xml:space="preserve"> </w:t>
            </w:r>
            <w:r w:rsidRPr="00476F48">
              <w:rPr>
                <w:sz w:val="16"/>
              </w:rPr>
              <w:t>infinite</w:t>
            </w:r>
            <w:r w:rsidRPr="00476F48">
              <w:rPr>
                <w:spacing w:val="-8"/>
                <w:sz w:val="16"/>
              </w:rPr>
              <w:t xml:space="preserve"> </w:t>
            </w:r>
            <w:r w:rsidRPr="00476F48">
              <w:rPr>
                <w:sz w:val="16"/>
              </w:rPr>
              <w:t>number</w:t>
            </w:r>
            <w:r w:rsidRPr="00476F48">
              <w:rPr>
                <w:spacing w:val="-9"/>
                <w:sz w:val="16"/>
              </w:rPr>
              <w:t xml:space="preserve"> </w:t>
            </w:r>
            <w:r w:rsidRPr="00476F48">
              <w:rPr>
                <w:sz w:val="16"/>
              </w:rPr>
              <w:t>of</w:t>
            </w:r>
            <w:r w:rsidRPr="00476F48">
              <w:rPr>
                <w:spacing w:val="-8"/>
                <w:sz w:val="16"/>
              </w:rPr>
              <w:t xml:space="preserve"> </w:t>
            </w:r>
            <w:r w:rsidRPr="00476F48">
              <w:rPr>
                <w:sz w:val="16"/>
              </w:rPr>
              <w:t>instances,</w:t>
            </w:r>
            <w:r w:rsidRPr="00476F48">
              <w:rPr>
                <w:spacing w:val="-8"/>
                <w:sz w:val="16"/>
              </w:rPr>
              <w:t xml:space="preserve"> </w:t>
            </w:r>
            <w:r w:rsidRPr="00476F48">
              <w:rPr>
                <w:sz w:val="16"/>
              </w:rPr>
              <w:t>the</w:t>
            </w:r>
            <w:r w:rsidRPr="00476F48">
              <w:rPr>
                <w:spacing w:val="-8"/>
                <w:sz w:val="16"/>
              </w:rPr>
              <w:t xml:space="preserve"> </w:t>
            </w:r>
            <w:r w:rsidRPr="00476F48">
              <w:rPr>
                <w:sz w:val="16"/>
              </w:rPr>
              <w:t>order</w:t>
            </w:r>
            <w:r w:rsidRPr="00476F48">
              <w:rPr>
                <w:spacing w:val="-7"/>
                <w:sz w:val="16"/>
              </w:rPr>
              <w:t xml:space="preserve"> </w:t>
            </w:r>
            <w:r w:rsidRPr="00476F48">
              <w:rPr>
                <w:sz w:val="16"/>
              </w:rPr>
              <w:t>of</w:t>
            </w:r>
            <w:r w:rsidRPr="00476F48">
              <w:rPr>
                <w:spacing w:val="-5"/>
                <w:sz w:val="16"/>
              </w:rPr>
              <w:t xml:space="preserve"> </w:t>
            </w:r>
            <w:r w:rsidRPr="00476F48">
              <w:rPr>
                <w:sz w:val="16"/>
              </w:rPr>
              <w:t>which</w:t>
            </w:r>
            <w:r w:rsidRPr="00476F48">
              <w:rPr>
                <w:spacing w:val="-9"/>
                <w:sz w:val="16"/>
              </w:rPr>
              <w:t xml:space="preserve"> </w:t>
            </w:r>
            <w:r w:rsidRPr="00476F48">
              <w:rPr>
                <w:sz w:val="16"/>
              </w:rPr>
              <w:t>has</w:t>
            </w:r>
            <w:r w:rsidRPr="00476F48">
              <w:rPr>
                <w:spacing w:val="-41"/>
                <w:sz w:val="16"/>
              </w:rPr>
              <w:t xml:space="preserve"> </w:t>
            </w:r>
            <w:r w:rsidRPr="00476F48">
              <w:rPr>
                <w:sz w:val="16"/>
              </w:rPr>
              <w:t>a</w:t>
            </w:r>
            <w:r w:rsidRPr="00476F48">
              <w:rPr>
                <w:spacing w:val="-1"/>
                <w:sz w:val="16"/>
              </w:rPr>
              <w:t xml:space="preserve"> </w:t>
            </w:r>
            <w:r w:rsidRPr="00476F48">
              <w:rPr>
                <w:sz w:val="16"/>
              </w:rPr>
              <w:t>specific</w:t>
            </w:r>
            <w:r w:rsidRPr="00476F48">
              <w:rPr>
                <w:spacing w:val="-3"/>
                <w:sz w:val="16"/>
              </w:rPr>
              <w:t xml:space="preserve"> </w:t>
            </w:r>
            <w:r w:rsidRPr="00476F48">
              <w:rPr>
                <w:sz w:val="16"/>
              </w:rPr>
              <w:t>meaning.</w:t>
            </w:r>
          </w:p>
        </w:tc>
      </w:tr>
      <w:tr w:rsidR="00F96791" w:rsidRPr="00476F48" w14:paraId="11605769" w14:textId="77777777">
        <w:trPr>
          <w:trHeight w:val="304"/>
        </w:trPr>
        <w:tc>
          <w:tcPr>
            <w:tcW w:w="1697" w:type="dxa"/>
          </w:tcPr>
          <w:p w14:paraId="6F607B0C" w14:textId="77777777" w:rsidR="00F96791" w:rsidRPr="00476F48" w:rsidRDefault="008B6669" w:rsidP="007F3BC9">
            <w:pPr>
              <w:pStyle w:val="TableParagraph"/>
              <w:spacing w:before="60" w:after="60"/>
              <w:ind w:left="107"/>
              <w:rPr>
                <w:sz w:val="16"/>
              </w:rPr>
            </w:pPr>
            <w:r w:rsidRPr="00476F48">
              <w:rPr>
                <w:sz w:val="16"/>
              </w:rPr>
              <w:t>2,2</w:t>
            </w:r>
          </w:p>
        </w:tc>
        <w:tc>
          <w:tcPr>
            <w:tcW w:w="6873" w:type="dxa"/>
          </w:tcPr>
          <w:p w14:paraId="635D67B4" w14:textId="77777777" w:rsidR="00F96791" w:rsidRPr="00476F48" w:rsidRDefault="008B6669" w:rsidP="007F3BC9">
            <w:pPr>
              <w:pStyle w:val="TableParagraph"/>
              <w:spacing w:before="60" w:after="60"/>
              <w:ind w:left="105"/>
              <w:rPr>
                <w:sz w:val="16"/>
              </w:rPr>
            </w:pPr>
            <w:r w:rsidRPr="00476F48">
              <w:rPr>
                <w:sz w:val="16"/>
              </w:rPr>
              <w:t>Two</w:t>
            </w:r>
            <w:r w:rsidRPr="00476F48">
              <w:rPr>
                <w:spacing w:val="-2"/>
                <w:sz w:val="16"/>
              </w:rPr>
              <w:t xml:space="preserve"> </w:t>
            </w:r>
            <w:r w:rsidRPr="00476F48">
              <w:rPr>
                <w:sz w:val="16"/>
              </w:rPr>
              <w:t>instances</w:t>
            </w:r>
            <w:r w:rsidRPr="00476F48">
              <w:rPr>
                <w:spacing w:val="1"/>
                <w:sz w:val="16"/>
              </w:rPr>
              <w:t xml:space="preserve"> </w:t>
            </w:r>
            <w:r w:rsidRPr="00476F48">
              <w:rPr>
                <w:sz w:val="16"/>
              </w:rPr>
              <w:t>are</w:t>
            </w:r>
            <w:r w:rsidRPr="00476F48">
              <w:rPr>
                <w:spacing w:val="-1"/>
                <w:sz w:val="16"/>
              </w:rPr>
              <w:t xml:space="preserve"> </w:t>
            </w:r>
            <w:r w:rsidRPr="00476F48">
              <w:rPr>
                <w:sz w:val="16"/>
              </w:rPr>
              <w:t>required</w:t>
            </w:r>
            <w:r w:rsidRPr="00476F48">
              <w:rPr>
                <w:spacing w:val="-1"/>
                <w:sz w:val="16"/>
              </w:rPr>
              <w:t xml:space="preserve"> </w:t>
            </w:r>
            <w:r w:rsidRPr="00476F48">
              <w:rPr>
                <w:sz w:val="16"/>
              </w:rPr>
              <w:t>and</w:t>
            </w:r>
            <w:r w:rsidRPr="00476F48">
              <w:rPr>
                <w:spacing w:val="-3"/>
                <w:sz w:val="16"/>
              </w:rPr>
              <w:t xml:space="preserve"> </w:t>
            </w:r>
            <w:r w:rsidRPr="00476F48">
              <w:rPr>
                <w:sz w:val="16"/>
              </w:rPr>
              <w:t>no</w:t>
            </w:r>
            <w:r w:rsidRPr="00476F48">
              <w:rPr>
                <w:spacing w:val="-3"/>
                <w:sz w:val="16"/>
              </w:rPr>
              <w:t xml:space="preserve"> </w:t>
            </w:r>
            <w:r w:rsidRPr="00476F48">
              <w:rPr>
                <w:sz w:val="16"/>
              </w:rPr>
              <w:t>more</w:t>
            </w:r>
            <w:r w:rsidRPr="00476F48">
              <w:rPr>
                <w:spacing w:val="-1"/>
                <w:sz w:val="16"/>
              </w:rPr>
              <w:t xml:space="preserve"> </w:t>
            </w:r>
            <w:r w:rsidRPr="00476F48">
              <w:rPr>
                <w:sz w:val="16"/>
              </w:rPr>
              <w:t>than</w:t>
            </w:r>
            <w:r w:rsidRPr="00476F48">
              <w:rPr>
                <w:spacing w:val="-3"/>
                <w:sz w:val="16"/>
              </w:rPr>
              <w:t xml:space="preserve"> </w:t>
            </w:r>
            <w:r w:rsidRPr="00476F48">
              <w:rPr>
                <w:sz w:val="16"/>
              </w:rPr>
              <w:t>two.</w:t>
            </w:r>
          </w:p>
        </w:tc>
      </w:tr>
    </w:tbl>
    <w:p w14:paraId="380603A7" w14:textId="77777777" w:rsidR="00F96791" w:rsidRPr="00476F48" w:rsidRDefault="00F96791" w:rsidP="00AF2984">
      <w:pPr>
        <w:pStyle w:val="BodyText"/>
        <w:spacing w:after="0"/>
      </w:pPr>
    </w:p>
    <w:p w14:paraId="59C6F376" w14:textId="77777777" w:rsidR="00F96791" w:rsidRPr="00476F48" w:rsidRDefault="008B6669" w:rsidP="00F1468C">
      <w:pPr>
        <w:pStyle w:val="Heading3"/>
        <w:numPr>
          <w:ilvl w:val="2"/>
          <w:numId w:val="23"/>
        </w:numPr>
      </w:pPr>
      <w:r w:rsidRPr="00476F48">
        <w:t>Simple attribute types</w:t>
      </w:r>
    </w:p>
    <w:p w14:paraId="4076CEE2" w14:textId="078E7971" w:rsidR="00F96791" w:rsidRPr="00476F48" w:rsidRDefault="008B6669" w:rsidP="00C244C6">
      <w:pPr>
        <w:pStyle w:val="BodyText"/>
        <w:jc w:val="both"/>
      </w:pPr>
      <w:r w:rsidRPr="00476F48">
        <w:t xml:space="preserve">Each simple attribute is assigned to one of </w:t>
      </w:r>
      <w:r w:rsidR="00996148" w:rsidRPr="00476F48">
        <w:t>1</w:t>
      </w:r>
      <w:r w:rsidR="00976583" w:rsidRPr="00476F48">
        <w:t>1</w:t>
      </w:r>
      <w:r w:rsidRPr="00476F48">
        <w:t xml:space="preserve"> types:</w:t>
      </w:r>
    </w:p>
    <w:p w14:paraId="28EB85DA" w14:textId="16C6A903" w:rsidR="00F96791" w:rsidRPr="00476F48" w:rsidRDefault="008B6669" w:rsidP="00C244C6">
      <w:pPr>
        <w:pStyle w:val="BodyText"/>
        <w:ind w:left="567" w:hanging="567"/>
        <w:jc w:val="both"/>
      </w:pPr>
      <w:r w:rsidRPr="00476F48">
        <w:t>EN</w:t>
      </w:r>
      <w:r w:rsidR="00A2534D" w:rsidRPr="00476F48">
        <w:tab/>
      </w:r>
      <w:r w:rsidRPr="00476F48">
        <w:t>Enumeration: A fixed list of valid identifiers of named literal values. Attributes of an enumerated type may only take values from this list.</w:t>
      </w:r>
    </w:p>
    <w:p w14:paraId="74AC3FE7" w14:textId="69A4BC44" w:rsidR="00F96791" w:rsidRPr="00476F48" w:rsidRDefault="008B6669" w:rsidP="00C244C6">
      <w:pPr>
        <w:pStyle w:val="BodyText"/>
        <w:ind w:left="567" w:hanging="567"/>
        <w:jc w:val="both"/>
      </w:pPr>
      <w:r w:rsidRPr="00476F48">
        <w:t>BO</w:t>
      </w:r>
      <w:r w:rsidR="00A2534D" w:rsidRPr="00476F48">
        <w:tab/>
      </w:r>
      <w:r w:rsidRPr="00476F48">
        <w:t>Boolean: A value representing binary logic. The value can be either True or False. The default state for Boolean type attributes (that is, where the attribute is not populated for the feature) is False.</w:t>
      </w:r>
    </w:p>
    <w:p w14:paraId="0F1C737D" w14:textId="2CBF0475" w:rsidR="00F96791" w:rsidRPr="00476F48" w:rsidRDefault="008B6669" w:rsidP="00C244C6">
      <w:pPr>
        <w:pStyle w:val="BodyText"/>
        <w:spacing w:after="60"/>
        <w:ind w:left="567" w:hanging="567"/>
        <w:jc w:val="both"/>
      </w:pPr>
      <w:r w:rsidRPr="00476F48">
        <w:lastRenderedPageBreak/>
        <w:t>RE</w:t>
      </w:r>
      <w:r w:rsidR="00A2534D" w:rsidRPr="00476F48">
        <w:tab/>
      </w:r>
      <w:r w:rsidRPr="00476F48">
        <w:t>Real: A signed Real (floating point) number consisting of a mantissa and an exponent. The representation of a real is encapsulation and usage dependent.</w:t>
      </w:r>
    </w:p>
    <w:p w14:paraId="51872B8C" w14:textId="77777777" w:rsidR="00F96791" w:rsidRPr="00476F48" w:rsidRDefault="008B6669" w:rsidP="00C244C6">
      <w:pPr>
        <w:pStyle w:val="BodyText"/>
        <w:ind w:left="567"/>
        <w:jc w:val="both"/>
      </w:pPr>
      <w:r w:rsidRPr="00476F48">
        <w:t>Examples: 23.501, -0.0001234, -23.0, 3.141296</w:t>
      </w:r>
    </w:p>
    <w:p w14:paraId="499E68FC" w14:textId="13758D16" w:rsidR="00F96791" w:rsidRPr="00476F48" w:rsidRDefault="008B6669" w:rsidP="00C244C6">
      <w:pPr>
        <w:pStyle w:val="BodyText"/>
        <w:spacing w:after="60"/>
        <w:ind w:left="567" w:hanging="567"/>
        <w:jc w:val="both"/>
      </w:pPr>
      <w:r w:rsidRPr="00476F48">
        <w:t>IN</w:t>
      </w:r>
      <w:r w:rsidR="00A2534D" w:rsidRPr="00476F48">
        <w:tab/>
      </w:r>
      <w:r w:rsidRPr="00476F48">
        <w:t>Integer: A signed integer number. The representation of an integer is encapsulation and usage dependent.</w:t>
      </w:r>
    </w:p>
    <w:p w14:paraId="5D2E5E31" w14:textId="77777777" w:rsidR="00F96791" w:rsidRPr="00476F48" w:rsidRDefault="008B6669" w:rsidP="00C244C6">
      <w:pPr>
        <w:pStyle w:val="BodyText"/>
        <w:ind w:left="567"/>
        <w:jc w:val="both"/>
      </w:pPr>
      <w:r w:rsidRPr="00476F48">
        <w:t>Examples: 29, -65547</w:t>
      </w:r>
    </w:p>
    <w:p w14:paraId="56E0650D" w14:textId="2B3A6C23" w:rsidR="00F96791" w:rsidRPr="00476F48" w:rsidRDefault="008B6669" w:rsidP="00C244C6">
      <w:pPr>
        <w:pStyle w:val="BodyText"/>
        <w:ind w:left="567" w:hanging="567"/>
        <w:jc w:val="both"/>
      </w:pPr>
      <w:r w:rsidRPr="00476F48">
        <w:t>T</w:t>
      </w:r>
      <w:r w:rsidR="00A2534D" w:rsidRPr="00476F48">
        <w:t>E</w:t>
      </w:r>
      <w:r w:rsidR="00A2534D" w:rsidRPr="00476F48">
        <w:tab/>
      </w:r>
      <w:r w:rsidRPr="00476F48">
        <w:t xml:space="preserve">Free text:   A </w:t>
      </w:r>
      <w:proofErr w:type="spellStart"/>
      <w:r w:rsidRPr="00476F48">
        <w:t>CharacterString</w:t>
      </w:r>
      <w:proofErr w:type="spellEnd"/>
      <w:r w:rsidRPr="00476F48">
        <w:t>, that is an arbitrary-length sequence of characters including accents and special characters from a repertoire of one of the adopted character sets.</w:t>
      </w:r>
    </w:p>
    <w:p w14:paraId="79918919" w14:textId="30D15F89" w:rsidR="00F96791" w:rsidRPr="00476F48" w:rsidRDefault="008B6669" w:rsidP="00C244C6">
      <w:pPr>
        <w:pStyle w:val="BodyText"/>
        <w:spacing w:after="60"/>
        <w:ind w:left="567" w:hanging="567"/>
        <w:jc w:val="both"/>
      </w:pPr>
      <w:r w:rsidRPr="00476F48">
        <w:t>TD</w:t>
      </w:r>
      <w:r w:rsidR="00A2534D" w:rsidRPr="00476F48">
        <w:tab/>
      </w:r>
      <w:r w:rsidRPr="00476F48">
        <w:t>Truncated Date: A truncated date allows a partial date to be encoded as an extension to the ISO 8601 compliant date attribute type values for year, month and day according to the Gregorian Calendar. Character encoding of a date is a string which follows the calendar date format (complete representation, basic format) for date specified by ISO 8601:2004.</w:t>
      </w:r>
    </w:p>
    <w:p w14:paraId="5F457B11" w14:textId="77777777" w:rsidR="00F96791" w:rsidRPr="00476F48" w:rsidRDefault="008B6669" w:rsidP="00C244C6">
      <w:pPr>
        <w:pStyle w:val="BodyText"/>
        <w:ind w:left="567"/>
        <w:jc w:val="both"/>
      </w:pPr>
      <w:r w:rsidRPr="00476F48">
        <w:t>Example: 19980918 (YYYYMMDD)</w:t>
      </w:r>
    </w:p>
    <w:p w14:paraId="078F261A" w14:textId="23BC0CF2" w:rsidR="00F96791" w:rsidRPr="00476F48" w:rsidRDefault="008B6669" w:rsidP="00C244C6">
      <w:pPr>
        <w:pStyle w:val="BodyText"/>
        <w:spacing w:after="60"/>
        <w:ind w:left="567" w:hanging="567"/>
        <w:jc w:val="both"/>
      </w:pPr>
      <w:r w:rsidRPr="00476F48">
        <w:t>TI</w:t>
      </w:r>
      <w:r w:rsidR="00A2534D" w:rsidRPr="00476F48">
        <w:tab/>
      </w:r>
      <w:r w:rsidRPr="00476F48">
        <w:t>Time: A time is given by an hour, minute and second. Character encoding of a time is a string that follows the local time (complete representation, basic format) format defined in ISO 8601:2004.</w:t>
      </w:r>
    </w:p>
    <w:p w14:paraId="65E305D8" w14:textId="77777777" w:rsidR="00F96791" w:rsidRPr="00476F48" w:rsidRDefault="008B6669" w:rsidP="00C244C6">
      <w:pPr>
        <w:pStyle w:val="BodyText"/>
        <w:spacing w:after="60"/>
        <w:ind w:left="567"/>
        <w:jc w:val="both"/>
      </w:pPr>
      <w:r w:rsidRPr="00476F48">
        <w:t>Time zone according to UTC is optional. Example: 183059 or 183059+0100 or 183059Z</w:t>
      </w:r>
    </w:p>
    <w:p w14:paraId="51641406" w14:textId="77777777" w:rsidR="00F96791" w:rsidRPr="00476F48" w:rsidRDefault="008B6669" w:rsidP="00C244C6">
      <w:pPr>
        <w:pStyle w:val="BodyText"/>
        <w:spacing w:after="60"/>
        <w:ind w:left="567"/>
        <w:jc w:val="both"/>
      </w:pPr>
      <w:r w:rsidRPr="00476F48">
        <w:t>The complete representation of the time of 27 minutes and 46 seconds past 15 hours locally in Geneva (in winter one hour ahead of UTC), and in New York (in winter five hours behind UTC), together with the indication of the difference between the time scale of local time and UTC, are used as examples.</w:t>
      </w:r>
    </w:p>
    <w:p w14:paraId="0760FAE2" w14:textId="77777777" w:rsidR="00F96791" w:rsidRPr="00476F48" w:rsidRDefault="008B6669" w:rsidP="00C244C6">
      <w:pPr>
        <w:pStyle w:val="BodyText"/>
        <w:spacing w:after="60"/>
        <w:ind w:left="851"/>
        <w:jc w:val="both"/>
      </w:pPr>
      <w:r w:rsidRPr="00476F48">
        <w:t>Geneva: 152746+0100</w:t>
      </w:r>
    </w:p>
    <w:p w14:paraId="2E855544" w14:textId="4ECAB708" w:rsidR="00F96791" w:rsidRPr="00476F48" w:rsidRDefault="008B6669" w:rsidP="00C244C6">
      <w:pPr>
        <w:pStyle w:val="BodyText"/>
        <w:ind w:left="851"/>
        <w:jc w:val="both"/>
      </w:pPr>
      <w:r w:rsidRPr="00476F48">
        <w:t>New York: 152746-0500</w:t>
      </w:r>
    </w:p>
    <w:p w14:paraId="51DCA065" w14:textId="71F216BE" w:rsidR="005847D3" w:rsidRPr="00476F48" w:rsidRDefault="005847D3" w:rsidP="00C244C6">
      <w:pPr>
        <w:pStyle w:val="BodyText"/>
        <w:ind w:left="567" w:hanging="567"/>
        <w:jc w:val="both"/>
      </w:pPr>
      <w:r w:rsidRPr="00476F48">
        <w:t>DA</w:t>
      </w:r>
      <w:r w:rsidRPr="00476F48">
        <w:tab/>
        <w:t>Date: A date provides values for year, month and day according to the Gregorian Calendar.</w:t>
      </w:r>
      <w:r w:rsidRPr="00476F48">
        <w:br/>
        <w:t>Example (XML/GML):  1998-09-18 (YYYY-MM-DD)</w:t>
      </w:r>
    </w:p>
    <w:p w14:paraId="4C24EF23" w14:textId="712CA129" w:rsidR="00F96791" w:rsidRPr="00476F48" w:rsidRDefault="008B6669" w:rsidP="00EF649D">
      <w:pPr>
        <w:pStyle w:val="BodyText"/>
        <w:spacing w:after="60"/>
        <w:ind w:left="567" w:hanging="567"/>
        <w:jc w:val="both"/>
      </w:pPr>
      <w:r w:rsidRPr="00476F48">
        <w:t>DT</w:t>
      </w:r>
      <w:r w:rsidR="00A2534D" w:rsidRPr="00476F48">
        <w:tab/>
      </w:r>
      <w:r w:rsidRPr="00476F48">
        <w:t xml:space="preserve">Date and Time: A </w:t>
      </w:r>
      <w:proofErr w:type="spellStart"/>
      <w:r w:rsidRPr="00476F48">
        <w:t>DateTime</w:t>
      </w:r>
      <w:proofErr w:type="spellEnd"/>
      <w:r w:rsidRPr="00476F48">
        <w:t xml:space="preserve"> is a combination of a date and a time type. Character encoding of a </w:t>
      </w:r>
      <w:proofErr w:type="spellStart"/>
      <w:r w:rsidRPr="00476F48">
        <w:t>DateTime</w:t>
      </w:r>
      <w:proofErr w:type="spellEnd"/>
      <w:r w:rsidRPr="00476F48">
        <w:t xml:space="preserve"> shall follow ISO 8601:2004 (see TD and TI above and clause</w:t>
      </w:r>
      <w:r w:rsidR="00996148" w:rsidRPr="00476F48">
        <w:t xml:space="preserve"> 2.4.1</w:t>
      </w:r>
      <w:r w:rsidRPr="00476F48">
        <w:t>).</w:t>
      </w:r>
    </w:p>
    <w:p w14:paraId="3FF6FEF6" w14:textId="3007DE95" w:rsidR="00F96791" w:rsidRPr="00476F48" w:rsidRDefault="008B6669" w:rsidP="00EF649D">
      <w:pPr>
        <w:pStyle w:val="BodyText"/>
        <w:ind w:left="567"/>
        <w:jc w:val="both"/>
      </w:pPr>
      <w:r w:rsidRPr="00476F48">
        <w:t>Example: 19850412T101530</w:t>
      </w:r>
    </w:p>
    <w:p w14:paraId="0DB51265" w14:textId="77777777" w:rsidR="00EF649D" w:rsidRPr="00476F48" w:rsidRDefault="00D445D9" w:rsidP="00EF649D">
      <w:pPr>
        <w:pStyle w:val="BodyText"/>
        <w:spacing w:after="60"/>
        <w:ind w:left="567" w:hanging="567"/>
        <w:jc w:val="both"/>
      </w:pPr>
      <w:r w:rsidRPr="00476F48">
        <w:t>U</w:t>
      </w:r>
      <w:r w:rsidR="004D23E1" w:rsidRPr="00476F48">
        <w:rPr>
          <w:rFonts w:hint="eastAsia"/>
        </w:rPr>
        <w:t>R</w:t>
      </w:r>
      <w:r w:rsidRPr="00476F48">
        <w:tab/>
        <w:t xml:space="preserve">URL: A uniform resource locator (URL) is a URI that provides a means of locating the resource by describing its primary access mechanism (RFC 3986). </w:t>
      </w:r>
    </w:p>
    <w:p w14:paraId="38F2BE17" w14:textId="6B4D857E" w:rsidR="00D445D9" w:rsidRPr="00476F48" w:rsidRDefault="00D445D9" w:rsidP="00EF649D">
      <w:pPr>
        <w:pStyle w:val="BodyText"/>
        <w:ind w:left="567"/>
        <w:jc w:val="both"/>
      </w:pPr>
      <w:r w:rsidRPr="00476F48">
        <w:t>EXAMPLE http://registry.iho.int</w:t>
      </w:r>
    </w:p>
    <w:p w14:paraId="50F6C357" w14:textId="77777777" w:rsidR="00EF649D" w:rsidRPr="00476F48" w:rsidRDefault="00862B43" w:rsidP="00EF649D">
      <w:pPr>
        <w:pStyle w:val="BodyText"/>
        <w:spacing w:after="60"/>
        <w:ind w:left="567" w:hanging="567"/>
        <w:jc w:val="both"/>
      </w:pPr>
      <w:r w:rsidRPr="00476F48">
        <w:t>UN</w:t>
      </w:r>
      <w:r w:rsidRPr="00476F48">
        <w:tab/>
        <w:t>UR</w:t>
      </w:r>
      <w:r w:rsidRPr="00476F48">
        <w:rPr>
          <w:rFonts w:hint="eastAsia"/>
        </w:rPr>
        <w:t>N</w:t>
      </w:r>
      <w:r w:rsidRPr="00476F48">
        <w:t xml:space="preserve">: A persistent, location-independent, resource identifier that follows the syntax and semantics for URNs specified in RFC 2141. </w:t>
      </w:r>
    </w:p>
    <w:p w14:paraId="1D48F48E" w14:textId="628AB9FA" w:rsidR="00862B43" w:rsidRPr="00476F48" w:rsidRDefault="00862B43" w:rsidP="00EF649D">
      <w:pPr>
        <w:pStyle w:val="BodyText"/>
        <w:ind w:left="567"/>
        <w:jc w:val="both"/>
      </w:pPr>
      <w:r w:rsidRPr="00476F48">
        <w:t xml:space="preserve">EXAMPLE </w:t>
      </w:r>
      <w:proofErr w:type="gramStart"/>
      <w:r w:rsidRPr="00476F48">
        <w:t>urn:mrn</w:t>
      </w:r>
      <w:proofErr w:type="gramEnd"/>
      <w:r w:rsidRPr="00476F48">
        <w:t>:iho:s127:1:0:0:RouteingMeasure</w:t>
      </w:r>
    </w:p>
    <w:p w14:paraId="019FF6C4" w14:textId="7D8F6089" w:rsidR="00F96791" w:rsidRPr="00476F48" w:rsidRDefault="008B6669" w:rsidP="00EF649D">
      <w:pPr>
        <w:pStyle w:val="BodyText"/>
        <w:jc w:val="both"/>
      </w:pPr>
      <w:r w:rsidRPr="00476F48">
        <w:t>Real or integer attribute values must not be padded by non-significant zeroes. For example, for a signal period of 2.5 seconds, the value populated for the attribute signal period must be 2.5 and not 02.50.</w:t>
      </w:r>
    </w:p>
    <w:p w14:paraId="70CA770C" w14:textId="77777777" w:rsidR="00F96791" w:rsidRPr="00476F48" w:rsidRDefault="008B6669" w:rsidP="00F1468C">
      <w:pPr>
        <w:pStyle w:val="Heading3"/>
        <w:numPr>
          <w:ilvl w:val="2"/>
          <w:numId w:val="23"/>
        </w:numPr>
      </w:pPr>
      <w:r w:rsidRPr="00476F48">
        <w:t>Mandatory and conditional attributes</w:t>
      </w:r>
    </w:p>
    <w:p w14:paraId="2245E9E5" w14:textId="77777777" w:rsidR="00F96791" w:rsidRPr="00476F48" w:rsidRDefault="008B6669" w:rsidP="00880331">
      <w:pPr>
        <w:pStyle w:val="BodyText"/>
        <w:spacing w:after="60"/>
        <w:jc w:val="both"/>
      </w:pPr>
      <w:r w:rsidRPr="00476F48">
        <w:rPr>
          <w:w w:val="95"/>
        </w:rPr>
        <w:t>Some</w:t>
      </w:r>
      <w:r w:rsidRPr="00476F48">
        <w:rPr>
          <w:spacing w:val="14"/>
          <w:w w:val="95"/>
        </w:rPr>
        <w:t xml:space="preserve"> </w:t>
      </w:r>
      <w:r w:rsidRPr="00476F48">
        <w:rPr>
          <w:w w:val="95"/>
        </w:rPr>
        <w:t>attributes</w:t>
      </w:r>
      <w:r w:rsidRPr="00476F48">
        <w:rPr>
          <w:spacing w:val="15"/>
          <w:w w:val="95"/>
        </w:rPr>
        <w:t xml:space="preserve"> </w:t>
      </w:r>
      <w:r w:rsidRPr="00476F48">
        <w:rPr>
          <w:w w:val="95"/>
        </w:rPr>
        <w:t>are</w:t>
      </w:r>
      <w:r w:rsidRPr="00476F48">
        <w:rPr>
          <w:spacing w:val="14"/>
          <w:w w:val="95"/>
        </w:rPr>
        <w:t xml:space="preserve"> </w:t>
      </w:r>
      <w:r w:rsidRPr="00476F48">
        <w:rPr>
          <w:w w:val="95"/>
        </w:rPr>
        <w:t>mandatory</w:t>
      </w:r>
      <w:r w:rsidRPr="00476F48">
        <w:rPr>
          <w:spacing w:val="9"/>
          <w:w w:val="95"/>
        </w:rPr>
        <w:t xml:space="preserve"> </w:t>
      </w:r>
      <w:r w:rsidRPr="00476F48">
        <w:rPr>
          <w:w w:val="95"/>
        </w:rPr>
        <w:t>and</w:t>
      </w:r>
      <w:r w:rsidRPr="00476F48">
        <w:rPr>
          <w:spacing w:val="14"/>
          <w:w w:val="95"/>
        </w:rPr>
        <w:t xml:space="preserve"> </w:t>
      </w:r>
      <w:r w:rsidRPr="00476F48">
        <w:rPr>
          <w:w w:val="95"/>
        </w:rPr>
        <w:t>must</w:t>
      </w:r>
      <w:r w:rsidRPr="00476F48">
        <w:rPr>
          <w:spacing w:val="14"/>
          <w:w w:val="95"/>
        </w:rPr>
        <w:t xml:space="preserve"> </w:t>
      </w:r>
      <w:r w:rsidRPr="00476F48">
        <w:rPr>
          <w:w w:val="95"/>
        </w:rPr>
        <w:t>be</w:t>
      </w:r>
      <w:r w:rsidRPr="00476F48">
        <w:rPr>
          <w:spacing w:val="13"/>
          <w:w w:val="95"/>
        </w:rPr>
        <w:t xml:space="preserve"> </w:t>
      </w:r>
      <w:r w:rsidRPr="00476F48">
        <w:rPr>
          <w:w w:val="95"/>
        </w:rPr>
        <w:t>populated</w:t>
      </w:r>
      <w:r w:rsidRPr="00476F48">
        <w:rPr>
          <w:spacing w:val="12"/>
          <w:w w:val="95"/>
        </w:rPr>
        <w:t xml:space="preserve"> </w:t>
      </w:r>
      <w:r w:rsidRPr="00476F48">
        <w:rPr>
          <w:w w:val="95"/>
        </w:rPr>
        <w:t>for</w:t>
      </w:r>
      <w:r w:rsidRPr="00476F48">
        <w:rPr>
          <w:spacing w:val="16"/>
          <w:w w:val="95"/>
        </w:rPr>
        <w:t xml:space="preserve"> </w:t>
      </w:r>
      <w:r w:rsidRPr="00476F48">
        <w:rPr>
          <w:w w:val="95"/>
        </w:rPr>
        <w:t>a</w:t>
      </w:r>
      <w:r w:rsidRPr="00476F48">
        <w:rPr>
          <w:spacing w:val="14"/>
          <w:w w:val="95"/>
        </w:rPr>
        <w:t xml:space="preserve"> </w:t>
      </w:r>
      <w:r w:rsidRPr="00476F48">
        <w:rPr>
          <w:w w:val="95"/>
        </w:rPr>
        <w:t>given</w:t>
      </w:r>
      <w:r w:rsidRPr="00476F48">
        <w:rPr>
          <w:spacing w:val="14"/>
          <w:w w:val="95"/>
        </w:rPr>
        <w:t xml:space="preserve"> </w:t>
      </w:r>
      <w:r w:rsidRPr="00476F48">
        <w:rPr>
          <w:w w:val="95"/>
        </w:rPr>
        <w:t>feature</w:t>
      </w:r>
      <w:r w:rsidRPr="00476F48">
        <w:rPr>
          <w:spacing w:val="14"/>
          <w:w w:val="95"/>
        </w:rPr>
        <w:t xml:space="preserve"> </w:t>
      </w:r>
      <w:r w:rsidRPr="00476F48">
        <w:rPr>
          <w:w w:val="95"/>
        </w:rPr>
        <w:t>type.</w:t>
      </w:r>
      <w:r w:rsidRPr="00476F48">
        <w:rPr>
          <w:spacing w:val="14"/>
          <w:w w:val="95"/>
        </w:rPr>
        <w:t xml:space="preserve"> </w:t>
      </w:r>
      <w:r w:rsidRPr="00476F48">
        <w:rPr>
          <w:w w:val="95"/>
        </w:rPr>
        <w:t>There</w:t>
      </w:r>
      <w:r w:rsidRPr="00476F48">
        <w:rPr>
          <w:spacing w:val="14"/>
          <w:w w:val="95"/>
        </w:rPr>
        <w:t xml:space="preserve"> </w:t>
      </w:r>
      <w:r w:rsidRPr="00476F48">
        <w:rPr>
          <w:w w:val="95"/>
        </w:rPr>
        <w:t>are</w:t>
      </w:r>
      <w:r w:rsidRPr="00476F48">
        <w:rPr>
          <w:spacing w:val="14"/>
          <w:w w:val="95"/>
        </w:rPr>
        <w:t xml:space="preserve"> </w:t>
      </w:r>
      <w:r w:rsidRPr="00476F48">
        <w:rPr>
          <w:w w:val="95"/>
        </w:rPr>
        <w:t>some</w:t>
      </w:r>
      <w:r w:rsidRPr="00476F48">
        <w:rPr>
          <w:spacing w:val="14"/>
          <w:w w:val="95"/>
        </w:rPr>
        <w:t xml:space="preserve"> </w:t>
      </w:r>
      <w:r w:rsidRPr="00476F48">
        <w:rPr>
          <w:w w:val="95"/>
        </w:rPr>
        <w:t>reasons</w:t>
      </w:r>
      <w:r w:rsidRPr="00476F48">
        <w:rPr>
          <w:spacing w:val="-50"/>
          <w:w w:val="95"/>
        </w:rPr>
        <w:t xml:space="preserve"> </w:t>
      </w:r>
      <w:r w:rsidRPr="00476F48">
        <w:t>why</w:t>
      </w:r>
      <w:r w:rsidRPr="00476F48">
        <w:rPr>
          <w:spacing w:val="-3"/>
        </w:rPr>
        <w:t xml:space="preserve"> </w:t>
      </w:r>
      <w:r w:rsidRPr="00476F48">
        <w:t>attribute</w:t>
      </w:r>
      <w:r w:rsidRPr="00476F48">
        <w:rPr>
          <w:spacing w:val="1"/>
        </w:rPr>
        <w:t xml:space="preserve"> </w:t>
      </w:r>
      <w:r w:rsidRPr="00476F48">
        <w:t>values may</w:t>
      </w:r>
      <w:r w:rsidRPr="00476F48">
        <w:rPr>
          <w:spacing w:val="-5"/>
        </w:rPr>
        <w:t xml:space="preserve"> </w:t>
      </w:r>
      <w:r w:rsidRPr="00476F48">
        <w:t>be</w:t>
      </w:r>
      <w:r w:rsidRPr="00476F48">
        <w:rPr>
          <w:spacing w:val="-1"/>
        </w:rPr>
        <w:t xml:space="preserve"> </w:t>
      </w:r>
      <w:r w:rsidRPr="00476F48">
        <w:t>considered</w:t>
      </w:r>
      <w:r w:rsidRPr="00476F48">
        <w:rPr>
          <w:spacing w:val="-1"/>
        </w:rPr>
        <w:t xml:space="preserve"> </w:t>
      </w:r>
      <w:r w:rsidRPr="00476F48">
        <w:t>mandatory:</w:t>
      </w:r>
    </w:p>
    <w:p w14:paraId="53098235" w14:textId="2ED50F36" w:rsidR="00996148" w:rsidRPr="00476F48" w:rsidRDefault="00996148" w:rsidP="00F1468C">
      <w:pPr>
        <w:pStyle w:val="BodyText"/>
        <w:numPr>
          <w:ilvl w:val="0"/>
          <w:numId w:val="25"/>
        </w:numPr>
        <w:spacing w:after="60"/>
        <w:ind w:left="567" w:hanging="283"/>
        <w:jc w:val="both"/>
      </w:pPr>
      <w:r w:rsidRPr="00476F48">
        <w:t>They are fundamental to the definition of a feature</w:t>
      </w:r>
      <w:r w:rsidRPr="00476F48">
        <w:rPr>
          <w:rFonts w:hint="eastAsia"/>
        </w:rPr>
        <w:t>;</w:t>
      </w:r>
    </w:p>
    <w:p w14:paraId="6F2AAFCF" w14:textId="16FB0987" w:rsidR="00F96791" w:rsidRPr="00476F48" w:rsidRDefault="008B6669" w:rsidP="00F1468C">
      <w:pPr>
        <w:pStyle w:val="BodyText"/>
        <w:numPr>
          <w:ilvl w:val="0"/>
          <w:numId w:val="25"/>
        </w:numPr>
        <w:spacing w:after="60"/>
        <w:ind w:left="567" w:hanging="283"/>
        <w:jc w:val="both"/>
      </w:pPr>
      <w:r w:rsidRPr="00476F48">
        <w:t>They</w:t>
      </w:r>
      <w:r w:rsidRPr="00476F48">
        <w:rPr>
          <w:spacing w:val="-7"/>
        </w:rPr>
        <w:t xml:space="preserve"> </w:t>
      </w:r>
      <w:r w:rsidRPr="00476F48">
        <w:t>are</w:t>
      </w:r>
      <w:r w:rsidRPr="00476F48">
        <w:rPr>
          <w:spacing w:val="-3"/>
        </w:rPr>
        <w:t xml:space="preserve"> </w:t>
      </w:r>
      <w:r w:rsidRPr="00476F48">
        <w:t>required</w:t>
      </w:r>
      <w:r w:rsidRPr="00476F48">
        <w:rPr>
          <w:spacing w:val="-3"/>
        </w:rPr>
        <w:t xml:space="preserve"> </w:t>
      </w:r>
      <w:r w:rsidRPr="00476F48">
        <w:t>to</w:t>
      </w:r>
      <w:r w:rsidRPr="00476F48">
        <w:rPr>
          <w:spacing w:val="-1"/>
        </w:rPr>
        <w:t xml:space="preserve"> </w:t>
      </w:r>
      <w:r w:rsidRPr="00476F48">
        <w:t>support</w:t>
      </w:r>
      <w:r w:rsidRPr="00476F48">
        <w:rPr>
          <w:spacing w:val="-3"/>
        </w:rPr>
        <w:t xml:space="preserve"> </w:t>
      </w:r>
      <w:r w:rsidRPr="00476F48">
        <w:t>correct</w:t>
      </w:r>
      <w:r w:rsidRPr="00476F48">
        <w:rPr>
          <w:spacing w:val="-3"/>
        </w:rPr>
        <w:t xml:space="preserve"> </w:t>
      </w:r>
      <w:r w:rsidRPr="00476F48">
        <w:t>portrayal</w:t>
      </w:r>
      <w:r w:rsidR="00996148" w:rsidRPr="00476F48">
        <w:t xml:space="preserve"> </w:t>
      </w:r>
      <w:r w:rsidR="00996148" w:rsidRPr="00476F48">
        <w:rPr>
          <w:rFonts w:hint="eastAsia"/>
        </w:rPr>
        <w:t>of</w:t>
      </w:r>
      <w:r w:rsidR="00996148" w:rsidRPr="00476F48">
        <w:t xml:space="preserve"> </w:t>
      </w:r>
      <w:r w:rsidR="00996148" w:rsidRPr="00476F48">
        <w:rPr>
          <w:rFonts w:hint="eastAsia"/>
        </w:rPr>
        <w:t>a</w:t>
      </w:r>
      <w:r w:rsidR="00996148" w:rsidRPr="00476F48">
        <w:t xml:space="preserve"> </w:t>
      </w:r>
      <w:r w:rsidR="00996148" w:rsidRPr="00476F48">
        <w:rPr>
          <w:rFonts w:hint="eastAsia"/>
        </w:rPr>
        <w:t>feature</w:t>
      </w:r>
      <w:r w:rsidR="00996148" w:rsidRPr="00476F48">
        <w:t xml:space="preserve"> </w:t>
      </w:r>
      <w:r w:rsidR="00996148" w:rsidRPr="00476F48">
        <w:rPr>
          <w:rFonts w:hint="eastAsia"/>
        </w:rPr>
        <w:t>instance</w:t>
      </w:r>
      <w:r w:rsidRPr="00476F48">
        <w:t>;</w:t>
      </w:r>
    </w:p>
    <w:p w14:paraId="53A78C30" w14:textId="77777777" w:rsidR="00F96791" w:rsidRPr="00476F48" w:rsidRDefault="008B6669" w:rsidP="00F1468C">
      <w:pPr>
        <w:pStyle w:val="BodyText"/>
        <w:numPr>
          <w:ilvl w:val="0"/>
          <w:numId w:val="25"/>
        </w:numPr>
        <w:spacing w:after="60"/>
        <w:ind w:left="567" w:hanging="283"/>
        <w:jc w:val="both"/>
      </w:pPr>
      <w:r w:rsidRPr="00476F48">
        <w:t>Certain</w:t>
      </w:r>
      <w:r w:rsidRPr="00476F48">
        <w:rPr>
          <w:spacing w:val="-3"/>
        </w:rPr>
        <w:t xml:space="preserve"> </w:t>
      </w:r>
      <w:r w:rsidRPr="00476F48">
        <w:t>features</w:t>
      </w:r>
      <w:r w:rsidRPr="00476F48">
        <w:rPr>
          <w:spacing w:val="-2"/>
        </w:rPr>
        <w:t xml:space="preserve"> </w:t>
      </w:r>
      <w:r w:rsidRPr="00476F48">
        <w:t>make</w:t>
      </w:r>
      <w:r w:rsidRPr="00476F48">
        <w:rPr>
          <w:spacing w:val="-3"/>
        </w:rPr>
        <w:t xml:space="preserve"> </w:t>
      </w:r>
      <w:r w:rsidRPr="00476F48">
        <w:t>no</w:t>
      </w:r>
      <w:r w:rsidRPr="00476F48">
        <w:rPr>
          <w:spacing w:val="-3"/>
        </w:rPr>
        <w:t xml:space="preserve"> </w:t>
      </w:r>
      <w:r w:rsidRPr="00476F48">
        <w:t>logical</w:t>
      </w:r>
      <w:r w:rsidRPr="00476F48">
        <w:rPr>
          <w:spacing w:val="-4"/>
        </w:rPr>
        <w:t xml:space="preserve"> </w:t>
      </w:r>
      <w:r w:rsidRPr="00476F48">
        <w:t>sense</w:t>
      </w:r>
      <w:r w:rsidRPr="00476F48">
        <w:rPr>
          <w:spacing w:val="-1"/>
        </w:rPr>
        <w:t xml:space="preserve"> </w:t>
      </w:r>
      <w:r w:rsidRPr="00476F48">
        <w:t>without</w:t>
      </w:r>
      <w:r w:rsidRPr="00476F48">
        <w:rPr>
          <w:spacing w:val="-3"/>
        </w:rPr>
        <w:t xml:space="preserve"> </w:t>
      </w:r>
      <w:r w:rsidRPr="00476F48">
        <w:t>specific</w:t>
      </w:r>
      <w:r w:rsidRPr="00476F48">
        <w:rPr>
          <w:spacing w:val="-1"/>
        </w:rPr>
        <w:t xml:space="preserve"> </w:t>
      </w:r>
      <w:r w:rsidRPr="00476F48">
        <w:t>attributes;</w:t>
      </w:r>
    </w:p>
    <w:p w14:paraId="5DB9EE2B" w14:textId="77777777" w:rsidR="00F96791" w:rsidRPr="00476F48" w:rsidRDefault="008B6669" w:rsidP="00F1468C">
      <w:pPr>
        <w:pStyle w:val="BodyText"/>
        <w:numPr>
          <w:ilvl w:val="0"/>
          <w:numId w:val="25"/>
        </w:numPr>
        <w:ind w:left="567" w:hanging="283"/>
        <w:jc w:val="both"/>
      </w:pPr>
      <w:r w:rsidRPr="00476F48">
        <w:t>Some</w:t>
      </w:r>
      <w:r w:rsidRPr="00476F48">
        <w:rPr>
          <w:spacing w:val="-3"/>
        </w:rPr>
        <w:t xml:space="preserve"> </w:t>
      </w:r>
      <w:r w:rsidRPr="00476F48">
        <w:t>attributes</w:t>
      </w:r>
      <w:r w:rsidRPr="00476F48">
        <w:rPr>
          <w:spacing w:val="-1"/>
        </w:rPr>
        <w:t xml:space="preserve"> </w:t>
      </w:r>
      <w:r w:rsidRPr="00476F48">
        <w:t>are</w:t>
      </w:r>
      <w:r w:rsidRPr="00476F48">
        <w:rPr>
          <w:spacing w:val="-3"/>
        </w:rPr>
        <w:t xml:space="preserve"> </w:t>
      </w:r>
      <w:r w:rsidRPr="00476F48">
        <w:t>required</w:t>
      </w:r>
      <w:r w:rsidRPr="00476F48">
        <w:rPr>
          <w:spacing w:val="-2"/>
        </w:rPr>
        <w:t xml:space="preserve"> </w:t>
      </w:r>
      <w:r w:rsidRPr="00476F48">
        <w:t>for</w:t>
      </w:r>
      <w:r w:rsidRPr="00476F48">
        <w:rPr>
          <w:spacing w:val="-3"/>
        </w:rPr>
        <w:t xml:space="preserve"> </w:t>
      </w:r>
      <w:r w:rsidRPr="00476F48">
        <w:t>safety</w:t>
      </w:r>
      <w:r w:rsidRPr="00476F48">
        <w:rPr>
          <w:spacing w:val="-6"/>
        </w:rPr>
        <w:t xml:space="preserve"> </w:t>
      </w:r>
      <w:r w:rsidRPr="00476F48">
        <w:t>of navigation.</w:t>
      </w:r>
    </w:p>
    <w:p w14:paraId="40F2D491" w14:textId="69340A74" w:rsidR="00F96791" w:rsidRPr="00476F48" w:rsidRDefault="008B6669" w:rsidP="00880331">
      <w:pPr>
        <w:pStyle w:val="BodyText"/>
        <w:jc w:val="both"/>
      </w:pPr>
      <w:r w:rsidRPr="00476F48">
        <w:t xml:space="preserve">Within this document, mandatory attributes (multiplicity 1,1; </w:t>
      </w:r>
      <w:proofErr w:type="gramStart"/>
      <w:r w:rsidRPr="00476F48">
        <w:t>1,n</w:t>
      </w:r>
      <w:proofErr w:type="gramEnd"/>
      <w:r w:rsidRPr="00476F48">
        <w:t xml:space="preserve"> (n&gt;1); or 1,*) are identified in the</w:t>
      </w:r>
      <w:r w:rsidRPr="00476F48">
        <w:rPr>
          <w:spacing w:val="1"/>
        </w:rPr>
        <w:t xml:space="preserve"> </w:t>
      </w:r>
      <w:r w:rsidRPr="00476F48">
        <w:t>description of each feature type.</w:t>
      </w:r>
      <w:r w:rsidRPr="00476F48">
        <w:rPr>
          <w:spacing w:val="1"/>
        </w:rPr>
        <w:t xml:space="preserve"> </w:t>
      </w:r>
    </w:p>
    <w:p w14:paraId="3ED19C90" w14:textId="77777777" w:rsidR="00F96791" w:rsidRPr="00476F48" w:rsidRDefault="008B6669" w:rsidP="00F1468C">
      <w:pPr>
        <w:pStyle w:val="Heading3"/>
        <w:numPr>
          <w:ilvl w:val="2"/>
          <w:numId w:val="23"/>
        </w:numPr>
      </w:pPr>
      <w:r w:rsidRPr="00476F48">
        <w:t>Missing attribute values</w:t>
      </w:r>
    </w:p>
    <w:p w14:paraId="0A700AA5" w14:textId="77777777" w:rsidR="00F96791" w:rsidRPr="00476F48" w:rsidRDefault="008B6669" w:rsidP="00351EAE">
      <w:pPr>
        <w:pStyle w:val="BodyText"/>
        <w:jc w:val="both"/>
      </w:pPr>
      <w:r w:rsidRPr="00476F48">
        <w:t>Where a value of a mandatory attribute is not known, the attribute must be populated with an empty</w:t>
      </w:r>
      <w:r w:rsidRPr="00476F48">
        <w:rPr>
          <w:spacing w:val="1"/>
        </w:rPr>
        <w:t xml:space="preserve"> </w:t>
      </w:r>
      <w:r w:rsidRPr="00476F48">
        <w:t>(null) value. Where the value of a non-mandatory attribute is not known, the attribute should not be</w:t>
      </w:r>
      <w:r w:rsidRPr="00476F48">
        <w:rPr>
          <w:spacing w:val="1"/>
        </w:rPr>
        <w:t xml:space="preserve"> </w:t>
      </w:r>
      <w:r w:rsidRPr="00476F48">
        <w:t>included in the dataset. In a base dataset, when an attribute code is present but the attribute value is</w:t>
      </w:r>
      <w:r w:rsidRPr="00476F48">
        <w:rPr>
          <w:spacing w:val="1"/>
        </w:rPr>
        <w:t xml:space="preserve"> </w:t>
      </w:r>
      <w:r w:rsidRPr="00476F48">
        <w:t>missing,</w:t>
      </w:r>
      <w:r w:rsidRPr="00476F48">
        <w:rPr>
          <w:spacing w:val="-2"/>
        </w:rPr>
        <w:t xml:space="preserve"> </w:t>
      </w:r>
      <w:r w:rsidRPr="00476F48">
        <w:t>it means</w:t>
      </w:r>
      <w:r w:rsidRPr="00476F48">
        <w:rPr>
          <w:spacing w:val="-1"/>
        </w:rPr>
        <w:t xml:space="preserve"> </w:t>
      </w:r>
      <w:r w:rsidRPr="00476F48">
        <w:t>that</w:t>
      </w:r>
      <w:r w:rsidRPr="00476F48">
        <w:rPr>
          <w:spacing w:val="-2"/>
        </w:rPr>
        <w:t xml:space="preserve"> </w:t>
      </w:r>
      <w:r w:rsidRPr="00476F48">
        <w:t>the</w:t>
      </w:r>
      <w:r w:rsidRPr="00476F48">
        <w:rPr>
          <w:spacing w:val="-2"/>
        </w:rPr>
        <w:t xml:space="preserve"> </w:t>
      </w:r>
      <w:r w:rsidRPr="00476F48">
        <w:t>producer</w:t>
      </w:r>
      <w:r w:rsidRPr="00476F48">
        <w:rPr>
          <w:spacing w:val="1"/>
        </w:rPr>
        <w:t xml:space="preserve"> </w:t>
      </w:r>
      <w:r w:rsidRPr="00476F48">
        <w:t>wishes</w:t>
      </w:r>
      <w:r w:rsidRPr="00476F48">
        <w:rPr>
          <w:spacing w:val="-1"/>
        </w:rPr>
        <w:t xml:space="preserve"> </w:t>
      </w:r>
      <w:r w:rsidRPr="00476F48">
        <w:t>to indicate</w:t>
      </w:r>
      <w:r w:rsidRPr="00476F48">
        <w:rPr>
          <w:spacing w:val="-2"/>
        </w:rPr>
        <w:t xml:space="preserve"> </w:t>
      </w:r>
      <w:r w:rsidRPr="00476F48">
        <w:t>that</w:t>
      </w:r>
      <w:r w:rsidRPr="00476F48">
        <w:rPr>
          <w:spacing w:val="-2"/>
        </w:rPr>
        <w:t xml:space="preserve"> </w:t>
      </w:r>
      <w:r w:rsidRPr="00476F48">
        <w:t>this</w:t>
      </w:r>
      <w:r w:rsidRPr="00476F48">
        <w:rPr>
          <w:spacing w:val="-1"/>
        </w:rPr>
        <w:t xml:space="preserve"> </w:t>
      </w:r>
      <w:r w:rsidRPr="00476F48">
        <w:t>attribute</w:t>
      </w:r>
      <w:r w:rsidRPr="00476F48">
        <w:rPr>
          <w:spacing w:val="1"/>
        </w:rPr>
        <w:t xml:space="preserve"> </w:t>
      </w:r>
      <w:r w:rsidRPr="00476F48">
        <w:t>value is</w:t>
      </w:r>
      <w:r w:rsidRPr="00476F48">
        <w:rPr>
          <w:spacing w:val="-1"/>
        </w:rPr>
        <w:t xml:space="preserve"> </w:t>
      </w:r>
      <w:r w:rsidRPr="00476F48">
        <w:t>unknown.</w:t>
      </w:r>
    </w:p>
    <w:p w14:paraId="0755169D" w14:textId="77777777" w:rsidR="00F96791" w:rsidRPr="00476F48" w:rsidRDefault="008B6669" w:rsidP="003163F9">
      <w:pPr>
        <w:pStyle w:val="BodyText"/>
        <w:spacing w:after="60"/>
        <w:jc w:val="both"/>
      </w:pPr>
      <w:r w:rsidRPr="00476F48">
        <w:lastRenderedPageBreak/>
        <w:t>In</w:t>
      </w:r>
      <w:r w:rsidRPr="00476F48">
        <w:rPr>
          <w:spacing w:val="-3"/>
        </w:rPr>
        <w:t xml:space="preserve"> </w:t>
      </w:r>
      <w:r w:rsidRPr="00476F48">
        <w:t>an</w:t>
      </w:r>
      <w:r w:rsidRPr="00476F48">
        <w:rPr>
          <w:spacing w:val="-1"/>
        </w:rPr>
        <w:t xml:space="preserve"> </w:t>
      </w:r>
      <w:r w:rsidRPr="00476F48">
        <w:t>Update dataset,</w:t>
      </w:r>
      <w:r w:rsidRPr="00476F48">
        <w:rPr>
          <w:spacing w:val="-1"/>
        </w:rPr>
        <w:t xml:space="preserve"> </w:t>
      </w:r>
      <w:r w:rsidRPr="00476F48">
        <w:t>when</w:t>
      </w:r>
      <w:r w:rsidRPr="00476F48">
        <w:rPr>
          <w:spacing w:val="-1"/>
        </w:rPr>
        <w:t xml:space="preserve"> </w:t>
      </w:r>
      <w:r w:rsidRPr="00476F48">
        <w:t>an</w:t>
      </w:r>
      <w:r w:rsidRPr="00476F48">
        <w:rPr>
          <w:spacing w:val="-2"/>
        </w:rPr>
        <w:t xml:space="preserve"> </w:t>
      </w:r>
      <w:r w:rsidRPr="00476F48">
        <w:t>attribute</w:t>
      </w:r>
      <w:r w:rsidRPr="00476F48">
        <w:rPr>
          <w:spacing w:val="-3"/>
        </w:rPr>
        <w:t xml:space="preserve"> </w:t>
      </w:r>
      <w:r w:rsidRPr="00476F48">
        <w:t>code is</w:t>
      </w:r>
      <w:r w:rsidRPr="00476F48">
        <w:rPr>
          <w:spacing w:val="-2"/>
        </w:rPr>
        <w:t xml:space="preserve"> </w:t>
      </w:r>
      <w:r w:rsidRPr="00476F48">
        <w:t>present</w:t>
      </w:r>
      <w:r w:rsidRPr="00476F48">
        <w:rPr>
          <w:spacing w:val="-2"/>
        </w:rPr>
        <w:t xml:space="preserve"> </w:t>
      </w:r>
      <w:r w:rsidRPr="00476F48">
        <w:t>but</w:t>
      </w:r>
      <w:r w:rsidRPr="00476F48">
        <w:rPr>
          <w:spacing w:val="-3"/>
        </w:rPr>
        <w:t xml:space="preserve"> </w:t>
      </w:r>
      <w:r w:rsidRPr="00476F48">
        <w:t>the</w:t>
      </w:r>
      <w:r w:rsidRPr="00476F48">
        <w:rPr>
          <w:spacing w:val="-1"/>
        </w:rPr>
        <w:t xml:space="preserve"> </w:t>
      </w:r>
      <w:r w:rsidRPr="00476F48">
        <w:t>attribute value</w:t>
      </w:r>
      <w:r w:rsidRPr="00476F48">
        <w:rPr>
          <w:spacing w:val="-1"/>
        </w:rPr>
        <w:t xml:space="preserve"> </w:t>
      </w:r>
      <w:r w:rsidRPr="00476F48">
        <w:t>is</w:t>
      </w:r>
      <w:r w:rsidRPr="00476F48">
        <w:rPr>
          <w:spacing w:val="-2"/>
        </w:rPr>
        <w:t xml:space="preserve"> </w:t>
      </w:r>
      <w:r w:rsidRPr="00476F48">
        <w:t>missing</w:t>
      </w:r>
      <w:r w:rsidRPr="00476F48">
        <w:rPr>
          <w:spacing w:val="-2"/>
        </w:rPr>
        <w:t xml:space="preserve"> </w:t>
      </w:r>
      <w:r w:rsidRPr="00476F48">
        <w:t>it</w:t>
      </w:r>
      <w:r w:rsidRPr="00476F48">
        <w:rPr>
          <w:spacing w:val="-3"/>
        </w:rPr>
        <w:t xml:space="preserve"> </w:t>
      </w:r>
      <w:r w:rsidRPr="00476F48">
        <w:t>means:</w:t>
      </w:r>
    </w:p>
    <w:p w14:paraId="66514120" w14:textId="77777777" w:rsidR="00F96791" w:rsidRPr="00476F48" w:rsidRDefault="008B6669" w:rsidP="00F1468C">
      <w:pPr>
        <w:pStyle w:val="BodyText"/>
        <w:numPr>
          <w:ilvl w:val="0"/>
          <w:numId w:val="24"/>
        </w:numPr>
        <w:spacing w:after="60"/>
        <w:ind w:left="567" w:hanging="283"/>
        <w:jc w:val="both"/>
      </w:pPr>
      <w:r w:rsidRPr="00476F48">
        <w:t>That</w:t>
      </w:r>
      <w:r w:rsidRPr="00476F48">
        <w:rPr>
          <w:spacing w:val="4"/>
        </w:rPr>
        <w:t xml:space="preserve"> </w:t>
      </w:r>
      <w:r w:rsidRPr="00476F48">
        <w:t>the</w:t>
      </w:r>
      <w:r w:rsidRPr="00476F48">
        <w:rPr>
          <w:spacing w:val="4"/>
        </w:rPr>
        <w:t xml:space="preserve"> </w:t>
      </w:r>
      <w:r w:rsidRPr="00476F48">
        <w:t>value</w:t>
      </w:r>
      <w:r w:rsidRPr="00476F48">
        <w:rPr>
          <w:spacing w:val="4"/>
        </w:rPr>
        <w:t xml:space="preserve"> </w:t>
      </w:r>
      <w:r w:rsidRPr="00476F48">
        <w:t>of</w:t>
      </w:r>
      <w:r w:rsidRPr="00476F48">
        <w:rPr>
          <w:spacing w:val="7"/>
        </w:rPr>
        <w:t xml:space="preserve"> </w:t>
      </w:r>
      <w:r w:rsidRPr="00476F48">
        <w:t>this</w:t>
      </w:r>
      <w:r w:rsidRPr="00476F48">
        <w:rPr>
          <w:spacing w:val="6"/>
        </w:rPr>
        <w:t xml:space="preserve"> </w:t>
      </w:r>
      <w:r w:rsidRPr="00476F48">
        <w:t>attribute</w:t>
      </w:r>
      <w:r w:rsidRPr="00476F48">
        <w:rPr>
          <w:spacing w:val="3"/>
        </w:rPr>
        <w:t xml:space="preserve"> </w:t>
      </w:r>
      <w:r w:rsidRPr="00476F48">
        <w:t>is</w:t>
      </w:r>
      <w:r w:rsidRPr="00476F48">
        <w:rPr>
          <w:spacing w:val="6"/>
        </w:rPr>
        <w:t xml:space="preserve"> </w:t>
      </w:r>
      <w:r w:rsidRPr="00476F48">
        <w:t>to</w:t>
      </w:r>
      <w:r w:rsidRPr="00476F48">
        <w:rPr>
          <w:spacing w:val="7"/>
        </w:rPr>
        <w:t xml:space="preserve"> </w:t>
      </w:r>
      <w:r w:rsidRPr="00476F48">
        <w:t>be</w:t>
      </w:r>
      <w:r w:rsidRPr="00476F48">
        <w:rPr>
          <w:spacing w:val="3"/>
        </w:rPr>
        <w:t xml:space="preserve"> </w:t>
      </w:r>
      <w:r w:rsidRPr="00476F48">
        <w:t>replaced</w:t>
      </w:r>
      <w:r w:rsidRPr="00476F48">
        <w:rPr>
          <w:spacing w:val="5"/>
        </w:rPr>
        <w:t xml:space="preserve"> </w:t>
      </w:r>
      <w:r w:rsidRPr="00476F48">
        <w:t>by</w:t>
      </w:r>
      <w:r w:rsidRPr="00476F48">
        <w:rPr>
          <w:spacing w:val="2"/>
        </w:rPr>
        <w:t xml:space="preserve"> </w:t>
      </w:r>
      <w:r w:rsidRPr="00476F48">
        <w:t>an</w:t>
      </w:r>
      <w:r w:rsidRPr="00476F48">
        <w:rPr>
          <w:spacing w:val="13"/>
        </w:rPr>
        <w:t xml:space="preserve"> </w:t>
      </w:r>
      <w:r w:rsidRPr="00476F48">
        <w:t>empty</w:t>
      </w:r>
      <w:r w:rsidRPr="00476F48">
        <w:rPr>
          <w:spacing w:val="-1"/>
        </w:rPr>
        <w:t xml:space="preserve"> </w:t>
      </w:r>
      <w:r w:rsidRPr="00476F48">
        <w:t>(null)</w:t>
      </w:r>
      <w:r w:rsidRPr="00476F48">
        <w:rPr>
          <w:spacing w:val="9"/>
        </w:rPr>
        <w:t xml:space="preserve"> </w:t>
      </w:r>
      <w:r w:rsidRPr="00476F48">
        <w:t>value</w:t>
      </w:r>
      <w:r w:rsidRPr="00476F48">
        <w:rPr>
          <w:spacing w:val="7"/>
        </w:rPr>
        <w:t xml:space="preserve"> </w:t>
      </w:r>
      <w:r w:rsidRPr="00476F48">
        <w:t>if</w:t>
      </w:r>
      <w:r w:rsidRPr="00476F48">
        <w:rPr>
          <w:spacing w:val="7"/>
        </w:rPr>
        <w:t xml:space="preserve"> </w:t>
      </w:r>
      <w:r w:rsidRPr="00476F48">
        <w:t>it</w:t>
      </w:r>
      <w:r w:rsidRPr="00476F48">
        <w:rPr>
          <w:spacing w:val="6"/>
        </w:rPr>
        <w:t xml:space="preserve"> </w:t>
      </w:r>
      <w:r w:rsidRPr="00476F48">
        <w:t>was</w:t>
      </w:r>
      <w:r w:rsidRPr="00476F48">
        <w:rPr>
          <w:spacing w:val="8"/>
        </w:rPr>
        <w:t xml:space="preserve"> </w:t>
      </w:r>
      <w:r w:rsidRPr="00476F48">
        <w:t>present</w:t>
      </w:r>
      <w:r w:rsidRPr="00476F48">
        <w:rPr>
          <w:spacing w:val="5"/>
        </w:rPr>
        <w:t xml:space="preserve"> </w:t>
      </w:r>
      <w:r w:rsidRPr="00476F48">
        <w:t>in</w:t>
      </w:r>
      <w:r w:rsidRPr="00476F48">
        <w:rPr>
          <w:spacing w:val="4"/>
        </w:rPr>
        <w:t xml:space="preserve"> </w:t>
      </w:r>
      <w:r w:rsidRPr="00476F48">
        <w:t>the</w:t>
      </w:r>
      <w:r w:rsidRPr="00476F48">
        <w:rPr>
          <w:spacing w:val="-52"/>
        </w:rPr>
        <w:t xml:space="preserve"> </w:t>
      </w:r>
      <w:r w:rsidRPr="00476F48">
        <w:t>original</w:t>
      </w:r>
      <w:r w:rsidRPr="00476F48">
        <w:rPr>
          <w:spacing w:val="-2"/>
        </w:rPr>
        <w:t xml:space="preserve"> </w:t>
      </w:r>
      <w:r w:rsidRPr="00476F48">
        <w:t>dataset;</w:t>
      </w:r>
      <w:r w:rsidRPr="00476F48">
        <w:rPr>
          <w:spacing w:val="1"/>
        </w:rPr>
        <w:t xml:space="preserve"> </w:t>
      </w:r>
      <w:r w:rsidRPr="00476F48">
        <w:t>or</w:t>
      </w:r>
    </w:p>
    <w:p w14:paraId="563C5C63" w14:textId="6FA9E95F" w:rsidR="00F96791" w:rsidRPr="00476F48" w:rsidRDefault="008B6669" w:rsidP="00F1468C">
      <w:pPr>
        <w:pStyle w:val="BodyText"/>
        <w:numPr>
          <w:ilvl w:val="0"/>
          <w:numId w:val="24"/>
        </w:numPr>
        <w:ind w:left="567" w:hanging="283"/>
        <w:jc w:val="both"/>
      </w:pPr>
      <w:r w:rsidRPr="00476F48">
        <w:t>That</w:t>
      </w:r>
      <w:r w:rsidRPr="00476F48">
        <w:rPr>
          <w:spacing w:val="-7"/>
        </w:rPr>
        <w:t xml:space="preserve"> </w:t>
      </w:r>
      <w:r w:rsidRPr="00476F48">
        <w:t>an</w:t>
      </w:r>
      <w:r w:rsidRPr="00476F48">
        <w:rPr>
          <w:spacing w:val="-6"/>
        </w:rPr>
        <w:t xml:space="preserve"> </w:t>
      </w:r>
      <w:r w:rsidRPr="00476F48">
        <w:t>empty</w:t>
      </w:r>
      <w:r w:rsidRPr="00476F48">
        <w:rPr>
          <w:spacing w:val="-9"/>
        </w:rPr>
        <w:t xml:space="preserve"> </w:t>
      </w:r>
      <w:r w:rsidRPr="00476F48">
        <w:t>(null)</w:t>
      </w:r>
      <w:r w:rsidRPr="00476F48">
        <w:rPr>
          <w:spacing w:val="-3"/>
        </w:rPr>
        <w:t xml:space="preserve"> </w:t>
      </w:r>
      <w:r w:rsidRPr="00476F48">
        <w:t>value</w:t>
      </w:r>
      <w:r w:rsidRPr="00476F48">
        <w:rPr>
          <w:spacing w:val="-3"/>
        </w:rPr>
        <w:t xml:space="preserve"> </w:t>
      </w:r>
      <w:r w:rsidRPr="00476F48">
        <w:t>is</w:t>
      </w:r>
      <w:r w:rsidRPr="00476F48">
        <w:rPr>
          <w:spacing w:val="-6"/>
        </w:rPr>
        <w:t xml:space="preserve"> </w:t>
      </w:r>
      <w:r w:rsidRPr="00476F48">
        <w:t>to</w:t>
      </w:r>
      <w:r w:rsidRPr="00476F48">
        <w:rPr>
          <w:spacing w:val="-5"/>
        </w:rPr>
        <w:t xml:space="preserve"> </w:t>
      </w:r>
      <w:r w:rsidRPr="00476F48">
        <w:t>be</w:t>
      </w:r>
      <w:r w:rsidRPr="00476F48">
        <w:rPr>
          <w:spacing w:val="-5"/>
        </w:rPr>
        <w:t xml:space="preserve"> </w:t>
      </w:r>
      <w:r w:rsidRPr="00476F48">
        <w:t>inserted</w:t>
      </w:r>
      <w:r w:rsidRPr="00476F48">
        <w:rPr>
          <w:spacing w:val="-5"/>
        </w:rPr>
        <w:t xml:space="preserve"> </w:t>
      </w:r>
      <w:r w:rsidRPr="00476F48">
        <w:t>if</w:t>
      </w:r>
      <w:r w:rsidRPr="00476F48">
        <w:rPr>
          <w:spacing w:val="-5"/>
        </w:rPr>
        <w:t xml:space="preserve"> </w:t>
      </w:r>
      <w:r w:rsidRPr="00476F48">
        <w:t>the</w:t>
      </w:r>
      <w:r w:rsidRPr="00476F48">
        <w:rPr>
          <w:spacing w:val="-5"/>
        </w:rPr>
        <w:t xml:space="preserve"> </w:t>
      </w:r>
      <w:r w:rsidRPr="00476F48">
        <w:t>attribute</w:t>
      </w:r>
      <w:r w:rsidRPr="00476F48">
        <w:rPr>
          <w:spacing w:val="-5"/>
        </w:rPr>
        <w:t xml:space="preserve"> </w:t>
      </w:r>
      <w:r w:rsidRPr="00476F48">
        <w:t>was</w:t>
      </w:r>
      <w:r w:rsidRPr="00476F48">
        <w:rPr>
          <w:spacing w:val="-6"/>
        </w:rPr>
        <w:t xml:space="preserve"> </w:t>
      </w:r>
      <w:r w:rsidRPr="00476F48">
        <w:t>not</w:t>
      </w:r>
      <w:r w:rsidRPr="00476F48">
        <w:rPr>
          <w:spacing w:val="-5"/>
        </w:rPr>
        <w:t xml:space="preserve"> </w:t>
      </w:r>
      <w:r w:rsidRPr="00476F48">
        <w:t>present</w:t>
      </w:r>
      <w:r w:rsidRPr="00476F48">
        <w:rPr>
          <w:spacing w:val="-2"/>
        </w:rPr>
        <w:t xml:space="preserve"> </w:t>
      </w:r>
      <w:r w:rsidRPr="00476F48">
        <w:t>in</w:t>
      </w:r>
      <w:r w:rsidRPr="00476F48">
        <w:rPr>
          <w:spacing w:val="-5"/>
        </w:rPr>
        <w:t xml:space="preserve"> </w:t>
      </w:r>
      <w:r w:rsidRPr="00476F48">
        <w:t>the</w:t>
      </w:r>
      <w:r w:rsidRPr="00476F48">
        <w:rPr>
          <w:spacing w:val="-5"/>
        </w:rPr>
        <w:t xml:space="preserve"> </w:t>
      </w:r>
      <w:r w:rsidRPr="00476F48">
        <w:t>original</w:t>
      </w:r>
      <w:r w:rsidRPr="00476F48">
        <w:rPr>
          <w:spacing w:val="1"/>
        </w:rPr>
        <w:t xml:space="preserve"> </w:t>
      </w:r>
      <w:r w:rsidRPr="00476F48">
        <w:t>dataset.</w:t>
      </w:r>
    </w:p>
    <w:p w14:paraId="64B13427" w14:textId="77777777" w:rsidR="00F96791" w:rsidRPr="00476F48" w:rsidRDefault="008B6669" w:rsidP="00F1468C">
      <w:pPr>
        <w:pStyle w:val="Heading3"/>
        <w:numPr>
          <w:ilvl w:val="2"/>
          <w:numId w:val="23"/>
        </w:numPr>
      </w:pPr>
      <w:r w:rsidRPr="00476F48">
        <w:t>Textual information</w:t>
      </w:r>
    </w:p>
    <w:p w14:paraId="7D2AB579" w14:textId="77777777" w:rsidR="00F96791" w:rsidRPr="00476F48" w:rsidRDefault="008B6669" w:rsidP="00880331">
      <w:pPr>
        <w:pStyle w:val="BodyText"/>
        <w:jc w:val="both"/>
      </w:pPr>
      <w:r w:rsidRPr="00476F48">
        <w:t>The complex attribute information contains information as text using the sub-attribute text, or the name of an external file using the sub-attribute file reference.</w:t>
      </w:r>
    </w:p>
    <w:p w14:paraId="6A80E614" w14:textId="77777777" w:rsidR="00F96791" w:rsidRPr="00476F48" w:rsidRDefault="008B6669" w:rsidP="00880331">
      <w:pPr>
        <w:pStyle w:val="BodyText"/>
        <w:jc w:val="both"/>
      </w:pPr>
      <w:r w:rsidRPr="00476F48">
        <w:t>Character strings contained in information sub-attribute text must be UTF-</w:t>
      </w:r>
      <w:proofErr w:type="gramStart"/>
      <w:r w:rsidRPr="00476F48">
        <w:t>8 character</w:t>
      </w:r>
      <w:proofErr w:type="gramEnd"/>
      <w:r w:rsidRPr="00476F48">
        <w:t xml:space="preserve"> encoding. Information should generally be used for short notes or to transfer information which cannot be encoded by other attributes, or to give more detailed information about a feature. Text populated in text must not exceed 300 characters.</w:t>
      </w:r>
    </w:p>
    <w:p w14:paraId="6E0788AC" w14:textId="77777777" w:rsidR="00F96791" w:rsidRPr="00476F48" w:rsidRDefault="008B6669" w:rsidP="00880331">
      <w:pPr>
        <w:pStyle w:val="BodyText"/>
        <w:jc w:val="both"/>
      </w:pPr>
      <w:r w:rsidRPr="00476F48">
        <w:t xml:space="preserve">The exchange language for textual information should be English, therefore it is not required to populate the sub-attribute language for an English version of textual information. Languages other than English may be used as a supplementary option, for which language must be populated with an appropriate value to indicate the language. </w:t>
      </w:r>
      <w:proofErr w:type="gramStart"/>
      <w:r w:rsidRPr="00476F48">
        <w:t>Generally</w:t>
      </w:r>
      <w:proofErr w:type="gramEnd"/>
      <w:r w:rsidRPr="00476F48">
        <w:t xml:space="preserve"> this means, when a national language is used in the textual attributes, the English translation must also exist.</w:t>
      </w:r>
    </w:p>
    <w:p w14:paraId="2B40AF85" w14:textId="6040C5A5" w:rsidR="00B97BA4" w:rsidRPr="00476F48" w:rsidRDefault="00B97BA4" w:rsidP="00880331">
      <w:pPr>
        <w:pStyle w:val="BodyText"/>
        <w:jc w:val="both"/>
      </w:pPr>
      <w:r w:rsidRPr="00476F48">
        <w:br w:type="page"/>
      </w:r>
    </w:p>
    <w:p w14:paraId="52F73151" w14:textId="5B401316" w:rsidR="00F96791" w:rsidRPr="00476F48" w:rsidRDefault="008B6669" w:rsidP="00F1468C">
      <w:pPr>
        <w:pStyle w:val="Heading1"/>
        <w:numPr>
          <w:ilvl w:val="0"/>
          <w:numId w:val="23"/>
        </w:numPr>
      </w:pPr>
      <w:bookmarkStart w:id="14" w:name="_Toc196831509"/>
      <w:r w:rsidRPr="00476F48">
        <w:lastRenderedPageBreak/>
        <w:t>Geo Features</w:t>
      </w:r>
      <w:bookmarkEnd w:id="14"/>
    </w:p>
    <w:p w14:paraId="16184178" w14:textId="6EB934FE" w:rsidR="00F86203" w:rsidRPr="00476F48" w:rsidRDefault="00F86203" w:rsidP="00F1468C">
      <w:pPr>
        <w:pStyle w:val="Heading2"/>
        <w:numPr>
          <w:ilvl w:val="1"/>
          <w:numId w:val="23"/>
        </w:numPr>
      </w:pPr>
      <w:bookmarkStart w:id="15" w:name="_Toc196831510"/>
      <w:r w:rsidRPr="00476F48">
        <w:t xml:space="preserve">Catalogue </w:t>
      </w:r>
      <w:r w:rsidR="005B4113" w:rsidRPr="00476F48">
        <w:t>element</w:t>
      </w:r>
      <w:bookmarkEnd w:id="15"/>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567"/>
        <w:gridCol w:w="992"/>
        <w:gridCol w:w="142"/>
        <w:gridCol w:w="709"/>
        <w:gridCol w:w="283"/>
        <w:gridCol w:w="1418"/>
        <w:gridCol w:w="23"/>
        <w:gridCol w:w="842"/>
        <w:gridCol w:w="694"/>
        <w:gridCol w:w="709"/>
      </w:tblGrid>
      <w:tr w:rsidR="00F86203" w:rsidRPr="00476F48" w14:paraId="7B073ACD" w14:textId="77777777" w:rsidTr="00DA388C">
        <w:tc>
          <w:tcPr>
            <w:tcW w:w="10065" w:type="dxa"/>
            <w:gridSpan w:val="14"/>
          </w:tcPr>
          <w:p w14:paraId="478CAE4A" w14:textId="01E84682" w:rsidR="00F86203" w:rsidRPr="00476F48" w:rsidRDefault="00F86203" w:rsidP="00D078BE">
            <w:pPr>
              <w:pStyle w:val="BodyText"/>
              <w:spacing w:before="60" w:after="60"/>
            </w:pPr>
            <w:r w:rsidRPr="00476F48">
              <w:rPr>
                <w:u w:val="single"/>
              </w:rPr>
              <w:t>IHO</w:t>
            </w:r>
            <w:r w:rsidRPr="00476F48">
              <w:rPr>
                <w:spacing w:val="12"/>
                <w:u w:val="single"/>
              </w:rPr>
              <w:t xml:space="preserve"> </w:t>
            </w:r>
            <w:r w:rsidRPr="00476F48">
              <w:rPr>
                <w:u w:val="single"/>
              </w:rPr>
              <w:t>Definition:</w:t>
            </w:r>
            <w:r w:rsidRPr="00476F48">
              <w:t xml:space="preserve"> </w:t>
            </w:r>
            <w:r w:rsidR="00AE0431" w:rsidRPr="00AE0431">
              <w:t>An element within a catalogue of elements.</w:t>
            </w:r>
          </w:p>
        </w:tc>
      </w:tr>
      <w:tr w:rsidR="00F86203" w:rsidRPr="00476F48" w14:paraId="28C663FA" w14:textId="77777777" w:rsidTr="00DA388C">
        <w:tc>
          <w:tcPr>
            <w:tcW w:w="10065" w:type="dxa"/>
            <w:gridSpan w:val="14"/>
          </w:tcPr>
          <w:p w14:paraId="5F67B638" w14:textId="77777777" w:rsidR="00F86203" w:rsidRPr="00476F48" w:rsidRDefault="00F86203" w:rsidP="00D078BE">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1"/>
              </w:rPr>
              <w:t xml:space="preserve"> </w:t>
            </w:r>
            <w:proofErr w:type="spellStart"/>
            <w:r w:rsidRPr="00476F48">
              <w:rPr>
                <w:b/>
                <w:spacing w:val="-1"/>
              </w:rPr>
              <w:t>CatalogueElement</w:t>
            </w:r>
            <w:proofErr w:type="spellEnd"/>
          </w:p>
        </w:tc>
      </w:tr>
      <w:tr w:rsidR="00F86203" w:rsidRPr="00476F48" w14:paraId="4A4DA568" w14:textId="77777777" w:rsidTr="00DA388C">
        <w:tc>
          <w:tcPr>
            <w:tcW w:w="10065" w:type="dxa"/>
            <w:gridSpan w:val="14"/>
          </w:tcPr>
          <w:p w14:paraId="5DF63B4B" w14:textId="77777777" w:rsidR="00F86203" w:rsidRPr="00476F48" w:rsidRDefault="00F86203" w:rsidP="00D078BE">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F86203" w:rsidRPr="00476F48" w14:paraId="7013F871" w14:textId="77777777" w:rsidTr="00DA388C">
        <w:tc>
          <w:tcPr>
            <w:tcW w:w="10065" w:type="dxa"/>
            <w:gridSpan w:val="14"/>
          </w:tcPr>
          <w:p w14:paraId="1FCF559C" w14:textId="259455D0" w:rsidR="00F86203" w:rsidRPr="00476F48" w:rsidRDefault="00F86203" w:rsidP="00D078BE">
            <w:pPr>
              <w:pStyle w:val="BodyText"/>
              <w:spacing w:before="60" w:after="60"/>
              <w:rPr>
                <w:b/>
              </w:rPr>
            </w:pPr>
            <w:r w:rsidRPr="00476F48">
              <w:rPr>
                <w:b/>
                <w:u w:val="thick"/>
              </w:rPr>
              <w:t>Primitives:</w:t>
            </w:r>
            <w:r w:rsidRPr="00476F48">
              <w:rPr>
                <w:b/>
                <w:spacing w:val="-4"/>
              </w:rPr>
              <w:t xml:space="preserve"> </w:t>
            </w:r>
            <w:r w:rsidR="00FD3DBC" w:rsidRPr="00476F48">
              <w:rPr>
                <w:b/>
              </w:rPr>
              <w:t>S</w:t>
            </w:r>
            <w:r w:rsidR="0012599C" w:rsidRPr="00476F48">
              <w:rPr>
                <w:b/>
              </w:rPr>
              <w:t>urface</w:t>
            </w:r>
          </w:p>
        </w:tc>
      </w:tr>
      <w:tr w:rsidR="00F86203" w:rsidRPr="00476F48" w14:paraId="703394BC" w14:textId="77777777" w:rsidTr="00A965D5">
        <w:tc>
          <w:tcPr>
            <w:tcW w:w="3119" w:type="dxa"/>
            <w:gridSpan w:val="3"/>
          </w:tcPr>
          <w:p w14:paraId="6D176868" w14:textId="77777777" w:rsidR="00F86203" w:rsidRPr="00476F48" w:rsidRDefault="00F86203" w:rsidP="00D078BE">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400E7890" w14:textId="77777777" w:rsidR="00FD3DBC" w:rsidRPr="00476F48" w:rsidRDefault="00FD3DBC" w:rsidP="00D078BE">
            <w:pPr>
              <w:pStyle w:val="BodyText"/>
              <w:spacing w:before="60" w:after="60"/>
              <w:rPr>
                <w:i/>
                <w:color w:val="0000FF"/>
                <w:sz w:val="18"/>
              </w:rPr>
            </w:pPr>
          </w:p>
          <w:p w14:paraId="492EFEC9" w14:textId="77777777" w:rsidR="00270E66" w:rsidRPr="00476F48" w:rsidRDefault="00270E66" w:rsidP="00D078BE">
            <w:pPr>
              <w:pStyle w:val="BodyText"/>
              <w:spacing w:before="60" w:after="60"/>
              <w:rPr>
                <w:i/>
                <w:sz w:val="18"/>
              </w:rPr>
            </w:pPr>
          </w:p>
        </w:tc>
        <w:tc>
          <w:tcPr>
            <w:tcW w:w="3260" w:type="dxa"/>
            <w:gridSpan w:val="6"/>
          </w:tcPr>
          <w:p w14:paraId="4B16E6E4" w14:textId="77777777" w:rsidR="00F86203" w:rsidRPr="00476F48" w:rsidRDefault="00F86203" w:rsidP="00D078BE">
            <w:pPr>
              <w:pStyle w:val="BodyText"/>
              <w:spacing w:before="60" w:after="60"/>
              <w:rPr>
                <w:i/>
                <w:color w:val="0000FF"/>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p w14:paraId="6C5C3EA3" w14:textId="77777777" w:rsidR="00270E66" w:rsidRPr="00476F48" w:rsidRDefault="00270E66" w:rsidP="00D078BE">
            <w:pPr>
              <w:pStyle w:val="BodyText"/>
              <w:spacing w:before="60" w:after="60"/>
              <w:rPr>
                <w:i/>
                <w:color w:val="0000FF"/>
                <w:sz w:val="18"/>
              </w:rPr>
            </w:pPr>
          </w:p>
          <w:p w14:paraId="2AF1490D" w14:textId="77777777" w:rsidR="00270E66" w:rsidRPr="00476F48" w:rsidRDefault="00270E66" w:rsidP="00D078BE">
            <w:pPr>
              <w:pStyle w:val="BodyText"/>
              <w:spacing w:before="60" w:after="60"/>
              <w:rPr>
                <w:i/>
                <w:sz w:val="18"/>
              </w:rPr>
            </w:pPr>
          </w:p>
        </w:tc>
        <w:tc>
          <w:tcPr>
            <w:tcW w:w="3686" w:type="dxa"/>
            <w:gridSpan w:val="5"/>
          </w:tcPr>
          <w:p w14:paraId="1CFD0375" w14:textId="77777777" w:rsidR="00F86203" w:rsidRPr="00476F48" w:rsidRDefault="00F86203" w:rsidP="00D078BE">
            <w:pPr>
              <w:pStyle w:val="BodyText"/>
              <w:spacing w:before="60" w:after="60"/>
              <w:rPr>
                <w:i/>
                <w:color w:val="0000FF"/>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p w14:paraId="3EED806A" w14:textId="77777777" w:rsidR="00270E66" w:rsidRPr="00476F48" w:rsidRDefault="00270E66" w:rsidP="00D078BE">
            <w:pPr>
              <w:pStyle w:val="BodyText"/>
              <w:spacing w:before="60" w:after="60"/>
              <w:rPr>
                <w:i/>
                <w:color w:val="0000FF"/>
                <w:sz w:val="18"/>
              </w:rPr>
            </w:pPr>
          </w:p>
          <w:p w14:paraId="058C3E02" w14:textId="77777777" w:rsidR="00270E66" w:rsidRPr="00476F48" w:rsidRDefault="00270E66" w:rsidP="00D078BE">
            <w:pPr>
              <w:pStyle w:val="BodyText"/>
              <w:spacing w:before="60" w:after="60"/>
              <w:rPr>
                <w:i/>
                <w:sz w:val="18"/>
              </w:rPr>
            </w:pPr>
          </w:p>
        </w:tc>
      </w:tr>
      <w:tr w:rsidR="00F86203" w:rsidRPr="00476F48" w14:paraId="447546C1" w14:textId="77777777" w:rsidTr="006E4EC7">
        <w:tc>
          <w:tcPr>
            <w:tcW w:w="3686" w:type="dxa"/>
            <w:gridSpan w:val="4"/>
            <w:vAlign w:val="center"/>
          </w:tcPr>
          <w:p w14:paraId="05DDF17A" w14:textId="77777777" w:rsidR="00F86203" w:rsidRPr="00476F48" w:rsidRDefault="00F86203" w:rsidP="00260356">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2E858E7E" w14:textId="77777777" w:rsidR="00F86203" w:rsidRPr="00476F48" w:rsidRDefault="00F86203" w:rsidP="00260356">
            <w:pPr>
              <w:pStyle w:val="BodyText"/>
              <w:spacing w:before="60" w:after="60"/>
              <w:rPr>
                <w:b/>
              </w:rPr>
            </w:pPr>
            <w:r w:rsidRPr="00476F48">
              <w:rPr>
                <w:b/>
              </w:rPr>
              <w:t>S-57</w:t>
            </w:r>
          </w:p>
          <w:p w14:paraId="54B841F4" w14:textId="77777777" w:rsidR="00F86203" w:rsidRPr="00476F48" w:rsidRDefault="00F86203" w:rsidP="00260356">
            <w:pPr>
              <w:pStyle w:val="BodyText"/>
              <w:spacing w:before="60" w:after="60"/>
              <w:rPr>
                <w:b/>
              </w:rPr>
            </w:pPr>
            <w:r w:rsidRPr="00476F48">
              <w:rPr>
                <w:b/>
              </w:rPr>
              <w:t>Acronym</w:t>
            </w:r>
          </w:p>
        </w:tc>
        <w:tc>
          <w:tcPr>
            <w:tcW w:w="2575" w:type="dxa"/>
            <w:gridSpan w:val="5"/>
            <w:vAlign w:val="center"/>
          </w:tcPr>
          <w:p w14:paraId="3BC700BD" w14:textId="7B1D030A" w:rsidR="00F86203" w:rsidRPr="00476F48" w:rsidRDefault="00F86203" w:rsidP="00260356">
            <w:pPr>
              <w:pStyle w:val="BodyText"/>
              <w:spacing w:before="60" w:after="60"/>
              <w:rPr>
                <w:b/>
              </w:rPr>
            </w:pPr>
            <w:r w:rsidRPr="00476F48">
              <w:rPr>
                <w:b/>
                <w:spacing w:val="-1"/>
              </w:rPr>
              <w:t xml:space="preserve">Allowable </w:t>
            </w:r>
            <w:proofErr w:type="gramStart"/>
            <w:r w:rsidRPr="00476F48">
              <w:rPr>
                <w:b/>
              </w:rPr>
              <w:t>Encoding</w:t>
            </w:r>
            <w:r w:rsidRPr="00476F48">
              <w:rPr>
                <w:b/>
                <w:spacing w:val="-53"/>
              </w:rPr>
              <w:t xml:space="preserve"> </w:t>
            </w:r>
            <w:r w:rsidR="00AC3764" w:rsidRPr="00476F48">
              <w:rPr>
                <w:b/>
                <w:spacing w:val="-53"/>
              </w:rPr>
              <w:t xml:space="preserve"> </w:t>
            </w:r>
            <w:r w:rsidRPr="00476F48">
              <w:rPr>
                <w:b/>
              </w:rPr>
              <w:t>Value</w:t>
            </w:r>
            <w:proofErr w:type="gramEnd"/>
          </w:p>
        </w:tc>
        <w:tc>
          <w:tcPr>
            <w:tcW w:w="842" w:type="dxa"/>
            <w:vAlign w:val="center"/>
          </w:tcPr>
          <w:p w14:paraId="5C7416FE" w14:textId="77777777" w:rsidR="00F86203" w:rsidRPr="00476F48" w:rsidRDefault="00F86203" w:rsidP="00260356">
            <w:pPr>
              <w:pStyle w:val="BodyText"/>
              <w:spacing w:before="60" w:after="60"/>
              <w:rPr>
                <w:b/>
              </w:rPr>
            </w:pPr>
            <w:r w:rsidRPr="00476F48">
              <w:rPr>
                <w:b/>
              </w:rPr>
              <w:t>Type</w:t>
            </w:r>
          </w:p>
        </w:tc>
        <w:tc>
          <w:tcPr>
            <w:tcW w:w="1403" w:type="dxa"/>
            <w:gridSpan w:val="2"/>
            <w:vAlign w:val="center"/>
          </w:tcPr>
          <w:p w14:paraId="6CA30149" w14:textId="77777777" w:rsidR="00F86203" w:rsidRPr="00476F48" w:rsidRDefault="00F86203" w:rsidP="00260356">
            <w:pPr>
              <w:pStyle w:val="BodyText"/>
              <w:spacing w:before="60" w:after="60"/>
              <w:rPr>
                <w:b/>
              </w:rPr>
            </w:pPr>
            <w:r w:rsidRPr="00476F48">
              <w:rPr>
                <w:b/>
              </w:rPr>
              <w:t>Multiplicity</w:t>
            </w:r>
          </w:p>
        </w:tc>
      </w:tr>
      <w:tr w:rsidR="00F86203" w:rsidRPr="00476F48" w14:paraId="51CDA6C2" w14:textId="77777777" w:rsidTr="006E4EC7">
        <w:tc>
          <w:tcPr>
            <w:tcW w:w="3686" w:type="dxa"/>
            <w:gridSpan w:val="4"/>
          </w:tcPr>
          <w:p w14:paraId="6228300E" w14:textId="707CEB3B" w:rsidR="00F86203" w:rsidRPr="00476F48" w:rsidRDefault="00AC3764" w:rsidP="00D078BE">
            <w:pPr>
              <w:pStyle w:val="BodyText"/>
              <w:spacing w:before="60" w:after="60"/>
              <w:rPr>
                <w:b/>
                <w:sz w:val="18"/>
                <w:szCs w:val="18"/>
              </w:rPr>
            </w:pPr>
            <w:r w:rsidRPr="00476F48">
              <w:rPr>
                <w:sz w:val="18"/>
                <w:szCs w:val="18"/>
              </w:rPr>
              <w:t>a</w:t>
            </w:r>
            <w:r w:rsidR="00F86203" w:rsidRPr="00476F48">
              <w:rPr>
                <w:sz w:val="18"/>
                <w:szCs w:val="18"/>
              </w:rPr>
              <w:t xml:space="preserve">gency </w:t>
            </w:r>
            <w:r w:rsidRPr="00476F48">
              <w:rPr>
                <w:sz w:val="18"/>
                <w:szCs w:val="18"/>
              </w:rPr>
              <w:t>r</w:t>
            </w:r>
            <w:r w:rsidR="00F86203" w:rsidRPr="00476F48">
              <w:rPr>
                <w:sz w:val="18"/>
                <w:szCs w:val="18"/>
              </w:rPr>
              <w:t xml:space="preserve">esponsible </w:t>
            </w:r>
            <w:r w:rsidRPr="00476F48">
              <w:rPr>
                <w:sz w:val="18"/>
                <w:szCs w:val="18"/>
              </w:rPr>
              <w:t>f</w:t>
            </w:r>
            <w:r w:rsidR="00F86203" w:rsidRPr="00476F48">
              <w:rPr>
                <w:sz w:val="18"/>
                <w:szCs w:val="18"/>
              </w:rPr>
              <w:t xml:space="preserve">or </w:t>
            </w:r>
            <w:r w:rsidRPr="00476F48">
              <w:rPr>
                <w:sz w:val="18"/>
                <w:szCs w:val="18"/>
              </w:rPr>
              <w:t>p</w:t>
            </w:r>
            <w:r w:rsidR="00F86203" w:rsidRPr="00476F48">
              <w:rPr>
                <w:sz w:val="18"/>
                <w:szCs w:val="18"/>
              </w:rPr>
              <w:t>roduction</w:t>
            </w:r>
          </w:p>
        </w:tc>
        <w:tc>
          <w:tcPr>
            <w:tcW w:w="1559" w:type="dxa"/>
            <w:gridSpan w:val="2"/>
          </w:tcPr>
          <w:p w14:paraId="3AC8700A" w14:textId="77777777" w:rsidR="00F86203" w:rsidRPr="00476F48" w:rsidRDefault="00F86203" w:rsidP="00D078BE">
            <w:pPr>
              <w:pStyle w:val="BodyText"/>
              <w:spacing w:before="60" w:after="60"/>
              <w:rPr>
                <w:b/>
                <w:sz w:val="18"/>
                <w:szCs w:val="18"/>
              </w:rPr>
            </w:pPr>
          </w:p>
        </w:tc>
        <w:tc>
          <w:tcPr>
            <w:tcW w:w="2575" w:type="dxa"/>
            <w:gridSpan w:val="5"/>
          </w:tcPr>
          <w:p w14:paraId="367EF923" w14:textId="77777777" w:rsidR="00F86203" w:rsidRPr="00476F48" w:rsidRDefault="00F86203" w:rsidP="00D078BE">
            <w:pPr>
              <w:pStyle w:val="BodyText"/>
              <w:spacing w:before="60" w:after="60"/>
              <w:rPr>
                <w:b/>
                <w:spacing w:val="-1"/>
                <w:sz w:val="18"/>
                <w:szCs w:val="18"/>
              </w:rPr>
            </w:pPr>
          </w:p>
        </w:tc>
        <w:tc>
          <w:tcPr>
            <w:tcW w:w="842" w:type="dxa"/>
          </w:tcPr>
          <w:p w14:paraId="402894D2" w14:textId="77777777" w:rsidR="00F86203" w:rsidRPr="00476F48" w:rsidRDefault="00F86203" w:rsidP="00D078BE">
            <w:pPr>
              <w:pStyle w:val="BodyText"/>
              <w:spacing w:before="60" w:after="60"/>
              <w:rPr>
                <w:b/>
                <w:sz w:val="18"/>
                <w:szCs w:val="18"/>
              </w:rPr>
            </w:pPr>
            <w:r w:rsidRPr="00476F48">
              <w:rPr>
                <w:sz w:val="18"/>
                <w:szCs w:val="18"/>
              </w:rPr>
              <w:t>TE</w:t>
            </w:r>
          </w:p>
        </w:tc>
        <w:tc>
          <w:tcPr>
            <w:tcW w:w="1403" w:type="dxa"/>
            <w:gridSpan w:val="2"/>
          </w:tcPr>
          <w:p w14:paraId="6FE225B6" w14:textId="46E59150" w:rsidR="00F86203" w:rsidRPr="00476F48" w:rsidRDefault="00F86203" w:rsidP="00D078BE">
            <w:pPr>
              <w:pStyle w:val="BodyText"/>
              <w:spacing w:before="60" w:after="60"/>
              <w:rPr>
                <w:b/>
                <w:sz w:val="18"/>
                <w:szCs w:val="18"/>
              </w:rPr>
            </w:pPr>
            <w:r w:rsidRPr="00476F48">
              <w:rPr>
                <w:sz w:val="18"/>
                <w:szCs w:val="18"/>
              </w:rPr>
              <w:t>0,1</w:t>
            </w:r>
          </w:p>
        </w:tc>
      </w:tr>
      <w:tr w:rsidR="00F86203" w:rsidRPr="00476F48" w14:paraId="335932EF" w14:textId="77777777" w:rsidTr="006E4EC7">
        <w:tc>
          <w:tcPr>
            <w:tcW w:w="3686" w:type="dxa"/>
            <w:gridSpan w:val="4"/>
          </w:tcPr>
          <w:p w14:paraId="59835331" w14:textId="1980D200" w:rsidR="00F86203" w:rsidRPr="00476F48" w:rsidRDefault="00AC3764" w:rsidP="00D078BE">
            <w:pPr>
              <w:pStyle w:val="BodyText"/>
              <w:spacing w:before="60" w:after="60"/>
              <w:rPr>
                <w:b/>
                <w:sz w:val="18"/>
                <w:szCs w:val="18"/>
              </w:rPr>
            </w:pPr>
            <w:r w:rsidRPr="00476F48">
              <w:rPr>
                <w:sz w:val="18"/>
                <w:szCs w:val="18"/>
              </w:rPr>
              <w:t>c</w:t>
            </w:r>
            <w:r w:rsidR="00F86203" w:rsidRPr="00476F48">
              <w:rPr>
                <w:sz w:val="18"/>
                <w:szCs w:val="18"/>
              </w:rPr>
              <w:t xml:space="preserve">atalogue </w:t>
            </w:r>
            <w:r w:rsidRPr="00476F48">
              <w:rPr>
                <w:sz w:val="18"/>
                <w:szCs w:val="18"/>
              </w:rPr>
              <w:t>e</w:t>
            </w:r>
            <w:r w:rsidR="00F86203" w:rsidRPr="00476F48">
              <w:rPr>
                <w:sz w:val="18"/>
                <w:szCs w:val="18"/>
              </w:rPr>
              <w:t xml:space="preserve">lement </w:t>
            </w:r>
            <w:r w:rsidRPr="00476F48">
              <w:rPr>
                <w:sz w:val="18"/>
                <w:szCs w:val="18"/>
              </w:rPr>
              <w:t>c</w:t>
            </w:r>
            <w:r w:rsidR="00F86203" w:rsidRPr="00476F48">
              <w:rPr>
                <w:sz w:val="18"/>
                <w:szCs w:val="18"/>
              </w:rPr>
              <w:t>lassification</w:t>
            </w:r>
          </w:p>
        </w:tc>
        <w:tc>
          <w:tcPr>
            <w:tcW w:w="1559" w:type="dxa"/>
            <w:gridSpan w:val="2"/>
          </w:tcPr>
          <w:p w14:paraId="1E1B5C2A" w14:textId="77777777" w:rsidR="00F86203" w:rsidRPr="00476F48" w:rsidRDefault="00F86203" w:rsidP="00D078BE">
            <w:pPr>
              <w:pStyle w:val="BodyText"/>
              <w:spacing w:before="60" w:after="60"/>
              <w:rPr>
                <w:b/>
                <w:sz w:val="18"/>
                <w:szCs w:val="18"/>
              </w:rPr>
            </w:pPr>
          </w:p>
        </w:tc>
        <w:tc>
          <w:tcPr>
            <w:tcW w:w="2575" w:type="dxa"/>
            <w:gridSpan w:val="5"/>
          </w:tcPr>
          <w:p w14:paraId="0B5FF639" w14:textId="474D90CC" w:rsidR="00AD3B14" w:rsidRPr="00476F48" w:rsidRDefault="00C46838" w:rsidP="00260356">
            <w:pPr>
              <w:pStyle w:val="BodyText"/>
              <w:spacing w:before="60" w:after="0"/>
              <w:rPr>
                <w:spacing w:val="-1"/>
                <w:sz w:val="18"/>
                <w:szCs w:val="18"/>
              </w:rPr>
            </w:pPr>
            <w:proofErr w:type="gramStart"/>
            <w:r w:rsidRPr="00476F48">
              <w:rPr>
                <w:rFonts w:eastAsiaTheme="minorEastAsia"/>
                <w:spacing w:val="-1"/>
                <w:sz w:val="18"/>
                <w:szCs w:val="18"/>
                <w:lang w:eastAsia="ko-KR"/>
              </w:rPr>
              <w:t>1 :</w:t>
            </w:r>
            <w:proofErr w:type="gramEnd"/>
            <w:r w:rsidRPr="00476F48">
              <w:rPr>
                <w:spacing w:val="-1"/>
                <w:sz w:val="18"/>
                <w:szCs w:val="18"/>
              </w:rPr>
              <w:t xml:space="preserve"> </w:t>
            </w:r>
            <w:r w:rsidR="00AD3B14" w:rsidRPr="00476F48">
              <w:rPr>
                <w:spacing w:val="-1"/>
                <w:sz w:val="18"/>
                <w:szCs w:val="18"/>
              </w:rPr>
              <w:t>ENC</w:t>
            </w:r>
          </w:p>
          <w:p w14:paraId="7B75A77E" w14:textId="7E04F83A" w:rsidR="00AD3B14" w:rsidRPr="00476F48" w:rsidRDefault="00C46838" w:rsidP="00260356">
            <w:pPr>
              <w:pStyle w:val="BodyText"/>
              <w:spacing w:after="0"/>
              <w:rPr>
                <w:spacing w:val="-1"/>
                <w:sz w:val="18"/>
                <w:szCs w:val="18"/>
              </w:rPr>
            </w:pPr>
            <w:proofErr w:type="gramStart"/>
            <w:r w:rsidRPr="00476F48">
              <w:rPr>
                <w:rFonts w:eastAsiaTheme="minorEastAsia"/>
                <w:spacing w:val="-1"/>
                <w:sz w:val="18"/>
                <w:szCs w:val="18"/>
                <w:lang w:eastAsia="ko-KR"/>
              </w:rPr>
              <w:t>2 :</w:t>
            </w:r>
            <w:proofErr w:type="gramEnd"/>
            <w:r w:rsidRPr="00476F48">
              <w:rPr>
                <w:spacing w:val="-1"/>
                <w:sz w:val="18"/>
                <w:szCs w:val="18"/>
              </w:rPr>
              <w:t xml:space="preserve"> </w:t>
            </w:r>
            <w:r w:rsidR="000C3FAA" w:rsidRPr="00476F48">
              <w:rPr>
                <w:spacing w:val="-1"/>
                <w:sz w:val="18"/>
                <w:szCs w:val="18"/>
              </w:rPr>
              <w:t>b</w:t>
            </w:r>
            <w:r w:rsidR="00AD3B14" w:rsidRPr="00476F48">
              <w:rPr>
                <w:spacing w:val="-1"/>
                <w:sz w:val="18"/>
                <w:szCs w:val="18"/>
              </w:rPr>
              <w:t xml:space="preserve">athymetric </w:t>
            </w:r>
            <w:r w:rsidR="004A5F31" w:rsidRPr="00476F48">
              <w:rPr>
                <w:spacing w:val="-1"/>
                <w:sz w:val="18"/>
                <w:szCs w:val="18"/>
              </w:rPr>
              <w:t>c</w:t>
            </w:r>
            <w:r w:rsidR="00AD3B14" w:rsidRPr="00476F48">
              <w:rPr>
                <w:spacing w:val="-1"/>
                <w:sz w:val="18"/>
                <w:szCs w:val="18"/>
              </w:rPr>
              <w:t>hart</w:t>
            </w:r>
          </w:p>
          <w:p w14:paraId="6BA79537" w14:textId="4FA7AF51" w:rsidR="00AD3B14" w:rsidRPr="00476F48" w:rsidRDefault="00C46838" w:rsidP="00260356">
            <w:pPr>
              <w:pStyle w:val="BodyText"/>
              <w:spacing w:after="0"/>
              <w:rPr>
                <w:spacing w:val="-1"/>
                <w:sz w:val="18"/>
                <w:szCs w:val="18"/>
              </w:rPr>
            </w:pPr>
            <w:proofErr w:type="gramStart"/>
            <w:r w:rsidRPr="00476F48">
              <w:rPr>
                <w:rFonts w:eastAsiaTheme="minorEastAsia"/>
                <w:spacing w:val="-1"/>
                <w:sz w:val="18"/>
                <w:szCs w:val="18"/>
                <w:lang w:eastAsia="ko-KR"/>
              </w:rPr>
              <w:t>3</w:t>
            </w:r>
            <w:r w:rsidRPr="00476F48">
              <w:rPr>
                <w:spacing w:val="-1"/>
                <w:sz w:val="18"/>
                <w:szCs w:val="18"/>
              </w:rPr>
              <w:t xml:space="preserve"> </w:t>
            </w:r>
            <w:r w:rsidRPr="00476F48">
              <w:rPr>
                <w:rFonts w:eastAsiaTheme="minorEastAsia"/>
                <w:spacing w:val="-1"/>
                <w:sz w:val="18"/>
                <w:szCs w:val="18"/>
                <w:lang w:eastAsia="ko-KR"/>
              </w:rPr>
              <w:t>:</w:t>
            </w:r>
            <w:proofErr w:type="gramEnd"/>
            <w:r w:rsidRPr="00476F48">
              <w:rPr>
                <w:spacing w:val="-1"/>
                <w:sz w:val="18"/>
                <w:szCs w:val="18"/>
              </w:rPr>
              <w:t xml:space="preserve"> </w:t>
            </w:r>
            <w:r w:rsidR="000C3FAA" w:rsidRPr="00476F48">
              <w:rPr>
                <w:spacing w:val="-1"/>
                <w:sz w:val="18"/>
                <w:szCs w:val="18"/>
              </w:rPr>
              <w:t>w</w:t>
            </w:r>
            <w:r w:rsidR="00AD3B14" w:rsidRPr="00476F48">
              <w:rPr>
                <w:spacing w:val="-1"/>
                <w:sz w:val="18"/>
                <w:szCs w:val="18"/>
              </w:rPr>
              <w:t xml:space="preserve">ater </w:t>
            </w:r>
            <w:r w:rsidR="004A5F31" w:rsidRPr="00476F48">
              <w:rPr>
                <w:spacing w:val="-1"/>
                <w:sz w:val="18"/>
                <w:szCs w:val="18"/>
              </w:rPr>
              <w:t>l</w:t>
            </w:r>
            <w:r w:rsidR="00AD3B14" w:rsidRPr="00476F48">
              <w:rPr>
                <w:spacing w:val="-1"/>
                <w:sz w:val="18"/>
                <w:szCs w:val="18"/>
              </w:rPr>
              <w:t xml:space="preserve">evel </w:t>
            </w:r>
            <w:r w:rsidR="004A5F31" w:rsidRPr="00476F48">
              <w:rPr>
                <w:spacing w:val="-1"/>
                <w:sz w:val="18"/>
                <w:szCs w:val="18"/>
              </w:rPr>
              <w:t>p</w:t>
            </w:r>
            <w:r w:rsidR="00AD3B14" w:rsidRPr="00476F48">
              <w:rPr>
                <w:spacing w:val="-1"/>
                <w:sz w:val="18"/>
                <w:szCs w:val="18"/>
              </w:rPr>
              <w:t>roduct</w:t>
            </w:r>
          </w:p>
          <w:p w14:paraId="17145658" w14:textId="22D0876A"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4 :</w:t>
            </w:r>
            <w:r w:rsidRPr="00D27359">
              <w:rPr>
                <w:spacing w:val="-1"/>
                <w:sz w:val="18"/>
                <w:szCs w:val="18"/>
                <w:lang w:val="fr-FR"/>
              </w:rPr>
              <w:t xml:space="preserve"> </w:t>
            </w:r>
            <w:r w:rsidR="004A5F31" w:rsidRPr="00D27359">
              <w:rPr>
                <w:spacing w:val="-1"/>
                <w:sz w:val="18"/>
                <w:szCs w:val="18"/>
                <w:lang w:val="fr-FR"/>
              </w:rPr>
              <w:t>s</w:t>
            </w:r>
            <w:r w:rsidR="00AD3B14" w:rsidRPr="00D27359">
              <w:rPr>
                <w:spacing w:val="-1"/>
                <w:sz w:val="18"/>
                <w:szCs w:val="18"/>
                <w:lang w:val="fr-FR"/>
              </w:rPr>
              <w:t xml:space="preserve">urface </w:t>
            </w:r>
            <w:proofErr w:type="spellStart"/>
            <w:r w:rsidR="004A5F31" w:rsidRPr="00D27359">
              <w:rPr>
                <w:spacing w:val="-1"/>
                <w:sz w:val="18"/>
                <w:szCs w:val="18"/>
                <w:lang w:val="fr-FR"/>
              </w:rPr>
              <w:t>c</w:t>
            </w:r>
            <w:r w:rsidR="00AD3B14" w:rsidRPr="00D27359">
              <w:rPr>
                <w:spacing w:val="-1"/>
                <w:sz w:val="18"/>
                <w:szCs w:val="18"/>
                <w:lang w:val="fr-FR"/>
              </w:rPr>
              <w:t>urrent</w:t>
            </w:r>
            <w:proofErr w:type="spellEnd"/>
            <w:r w:rsidR="00AD3B14" w:rsidRPr="00D27359">
              <w:rPr>
                <w:spacing w:val="-1"/>
                <w:sz w:val="18"/>
                <w:szCs w:val="18"/>
                <w:lang w:val="fr-FR"/>
              </w:rPr>
              <w:t xml:space="preserve"> </w:t>
            </w:r>
            <w:proofErr w:type="spellStart"/>
            <w:r w:rsidR="004A5F31" w:rsidRPr="00D27359">
              <w:rPr>
                <w:spacing w:val="-1"/>
                <w:sz w:val="18"/>
                <w:szCs w:val="18"/>
                <w:lang w:val="fr-FR"/>
              </w:rPr>
              <w:t>p</w:t>
            </w:r>
            <w:r w:rsidR="00AD3B14" w:rsidRPr="00D27359">
              <w:rPr>
                <w:spacing w:val="-1"/>
                <w:sz w:val="18"/>
                <w:szCs w:val="18"/>
                <w:lang w:val="fr-FR"/>
              </w:rPr>
              <w:t>roduct</w:t>
            </w:r>
            <w:proofErr w:type="spellEnd"/>
          </w:p>
          <w:p w14:paraId="02412F16" w14:textId="6EFD90C9"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5</w:t>
            </w:r>
            <w:r w:rsidRPr="00D27359">
              <w:rPr>
                <w:spacing w:val="-1"/>
                <w:sz w:val="18"/>
                <w:szCs w:val="18"/>
                <w:lang w:val="fr-FR"/>
              </w:rPr>
              <w:t xml:space="preserve"> </w:t>
            </w:r>
            <w:r w:rsidRPr="00D27359">
              <w:rPr>
                <w:rFonts w:eastAsiaTheme="minorEastAsia"/>
                <w:spacing w:val="-1"/>
                <w:sz w:val="18"/>
                <w:szCs w:val="18"/>
                <w:lang w:val="fr-FR" w:eastAsia="ko-KR"/>
              </w:rPr>
              <w:t>:</w:t>
            </w:r>
            <w:r w:rsidRPr="00D27359">
              <w:rPr>
                <w:spacing w:val="-1"/>
                <w:sz w:val="18"/>
                <w:szCs w:val="18"/>
                <w:lang w:val="fr-FR"/>
              </w:rPr>
              <w:t xml:space="preserve"> </w:t>
            </w:r>
            <w:r w:rsidR="00AD3B14" w:rsidRPr="00D27359">
              <w:rPr>
                <w:spacing w:val="-1"/>
                <w:sz w:val="18"/>
                <w:szCs w:val="18"/>
                <w:lang w:val="fr-FR"/>
              </w:rPr>
              <w:t xml:space="preserve">MSI </w:t>
            </w:r>
            <w:r w:rsidR="004A5F31" w:rsidRPr="00D27359">
              <w:rPr>
                <w:spacing w:val="-1"/>
                <w:sz w:val="18"/>
                <w:szCs w:val="18"/>
                <w:lang w:val="fr-FR"/>
              </w:rPr>
              <w:t>s</w:t>
            </w:r>
            <w:r w:rsidR="00AD3B14" w:rsidRPr="00D27359">
              <w:rPr>
                <w:spacing w:val="-1"/>
                <w:sz w:val="18"/>
                <w:szCs w:val="18"/>
                <w:lang w:val="fr-FR"/>
              </w:rPr>
              <w:t>ervice</w:t>
            </w:r>
          </w:p>
          <w:p w14:paraId="19B80C8D" w14:textId="10A87179"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6</w:t>
            </w:r>
            <w:r w:rsidRPr="00D27359">
              <w:rPr>
                <w:spacing w:val="-1"/>
                <w:sz w:val="18"/>
                <w:szCs w:val="18"/>
                <w:lang w:val="fr-FR"/>
              </w:rPr>
              <w:t xml:space="preserve"> </w:t>
            </w:r>
            <w:r w:rsidRPr="00D27359">
              <w:rPr>
                <w:rFonts w:eastAsiaTheme="minorEastAsia"/>
                <w:spacing w:val="-1"/>
                <w:sz w:val="18"/>
                <w:szCs w:val="18"/>
                <w:lang w:val="fr-FR" w:eastAsia="ko-KR"/>
              </w:rPr>
              <w:t>:</w:t>
            </w:r>
            <w:r w:rsidRPr="00D27359">
              <w:rPr>
                <w:spacing w:val="-1"/>
                <w:sz w:val="18"/>
                <w:szCs w:val="18"/>
                <w:lang w:val="fr-FR"/>
              </w:rPr>
              <w:t xml:space="preserve"> </w:t>
            </w:r>
            <w:proofErr w:type="spellStart"/>
            <w:r w:rsidR="00AD3B14" w:rsidRPr="00D27359">
              <w:rPr>
                <w:spacing w:val="-1"/>
                <w:sz w:val="18"/>
                <w:szCs w:val="18"/>
                <w:lang w:val="fr-FR"/>
              </w:rPr>
              <w:t>AtoN</w:t>
            </w:r>
            <w:proofErr w:type="spellEnd"/>
            <w:r w:rsidR="00AD3B14" w:rsidRPr="00D27359">
              <w:rPr>
                <w:spacing w:val="-1"/>
                <w:sz w:val="18"/>
                <w:szCs w:val="18"/>
                <w:lang w:val="fr-FR"/>
              </w:rPr>
              <w:t xml:space="preserve"> </w:t>
            </w:r>
            <w:r w:rsidR="004A5F31" w:rsidRPr="00D27359">
              <w:rPr>
                <w:spacing w:val="-1"/>
                <w:sz w:val="18"/>
                <w:szCs w:val="18"/>
                <w:lang w:val="fr-FR"/>
              </w:rPr>
              <w:t>i</w:t>
            </w:r>
            <w:r w:rsidR="00AD3B14" w:rsidRPr="00D27359">
              <w:rPr>
                <w:spacing w:val="-1"/>
                <w:sz w:val="18"/>
                <w:szCs w:val="18"/>
                <w:lang w:val="fr-FR"/>
              </w:rPr>
              <w:t>nformation</w:t>
            </w:r>
          </w:p>
          <w:p w14:paraId="44C6417C" w14:textId="48FB3E38"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7</w:t>
            </w:r>
            <w:r w:rsidRPr="00D27359">
              <w:rPr>
                <w:spacing w:val="-1"/>
                <w:sz w:val="18"/>
                <w:szCs w:val="18"/>
                <w:lang w:val="fr-FR"/>
              </w:rPr>
              <w:t xml:space="preserve"> </w:t>
            </w:r>
            <w:r w:rsidRPr="00D27359">
              <w:rPr>
                <w:rFonts w:eastAsiaTheme="minorEastAsia"/>
                <w:spacing w:val="-1"/>
                <w:sz w:val="18"/>
                <w:szCs w:val="18"/>
                <w:lang w:val="fr-FR" w:eastAsia="ko-KR"/>
              </w:rPr>
              <w:t>:</w:t>
            </w:r>
            <w:r w:rsidRPr="00D27359">
              <w:rPr>
                <w:spacing w:val="-1"/>
                <w:sz w:val="18"/>
                <w:szCs w:val="18"/>
                <w:lang w:val="fr-FR"/>
              </w:rPr>
              <w:t xml:space="preserve"> </w:t>
            </w:r>
            <w:r w:rsidR="004A5F31" w:rsidRPr="00D27359">
              <w:rPr>
                <w:spacing w:val="-1"/>
                <w:sz w:val="18"/>
                <w:szCs w:val="18"/>
                <w:lang w:val="fr-FR"/>
              </w:rPr>
              <w:t>c</w:t>
            </w:r>
            <w:r w:rsidR="00AD3B14" w:rsidRPr="00D27359">
              <w:rPr>
                <w:spacing w:val="-1"/>
                <w:sz w:val="18"/>
                <w:szCs w:val="18"/>
                <w:lang w:val="fr-FR"/>
              </w:rPr>
              <w:t xml:space="preserve">atalogue </w:t>
            </w:r>
            <w:r w:rsidR="004A5F31" w:rsidRPr="00D27359">
              <w:rPr>
                <w:spacing w:val="-1"/>
                <w:sz w:val="18"/>
                <w:szCs w:val="18"/>
                <w:lang w:val="fr-FR"/>
              </w:rPr>
              <w:t>s</w:t>
            </w:r>
            <w:r w:rsidR="00AD3B14" w:rsidRPr="00D27359">
              <w:rPr>
                <w:spacing w:val="-1"/>
                <w:sz w:val="18"/>
                <w:szCs w:val="18"/>
                <w:lang w:val="fr-FR"/>
              </w:rPr>
              <w:t>ervice</w:t>
            </w:r>
          </w:p>
          <w:p w14:paraId="04CB0EBD" w14:textId="7DC81721" w:rsidR="00AD3B14" w:rsidRPr="00476F48" w:rsidRDefault="00C46838" w:rsidP="00260356">
            <w:pPr>
              <w:pStyle w:val="BodyText"/>
              <w:spacing w:after="0"/>
              <w:rPr>
                <w:spacing w:val="-1"/>
                <w:sz w:val="18"/>
                <w:szCs w:val="18"/>
              </w:rPr>
            </w:pPr>
            <w:proofErr w:type="gramStart"/>
            <w:r w:rsidRPr="00476F48">
              <w:rPr>
                <w:rFonts w:eastAsiaTheme="minorEastAsia"/>
                <w:spacing w:val="-1"/>
                <w:sz w:val="18"/>
                <w:szCs w:val="18"/>
                <w:lang w:eastAsia="ko-KR"/>
              </w:rPr>
              <w:t>8</w:t>
            </w:r>
            <w:r w:rsidRPr="00476F48">
              <w:rPr>
                <w:spacing w:val="-1"/>
                <w:sz w:val="18"/>
                <w:szCs w:val="18"/>
              </w:rPr>
              <w:t xml:space="preserve"> </w:t>
            </w:r>
            <w:r w:rsidRPr="00476F48">
              <w:rPr>
                <w:rFonts w:eastAsiaTheme="minorEastAsia"/>
                <w:spacing w:val="-1"/>
                <w:sz w:val="18"/>
                <w:szCs w:val="18"/>
                <w:lang w:eastAsia="ko-KR"/>
              </w:rPr>
              <w:t>:</w:t>
            </w:r>
            <w:proofErr w:type="gramEnd"/>
            <w:r w:rsidRPr="00476F48">
              <w:rPr>
                <w:spacing w:val="-1"/>
                <w:sz w:val="18"/>
                <w:szCs w:val="18"/>
              </w:rPr>
              <w:t xml:space="preserve"> </w:t>
            </w:r>
            <w:r w:rsidR="004A5F31" w:rsidRPr="00476F48">
              <w:rPr>
                <w:spacing w:val="-1"/>
                <w:sz w:val="18"/>
                <w:szCs w:val="18"/>
              </w:rPr>
              <w:t>r</w:t>
            </w:r>
            <w:r w:rsidR="00AD3B14" w:rsidRPr="00476F48">
              <w:rPr>
                <w:spacing w:val="-1"/>
                <w:sz w:val="18"/>
                <w:szCs w:val="18"/>
              </w:rPr>
              <w:t>out</w:t>
            </w:r>
            <w:r w:rsidR="00822D6B">
              <w:rPr>
                <w:spacing w:val="-1"/>
                <w:sz w:val="18"/>
                <w:szCs w:val="18"/>
              </w:rPr>
              <w:t>e</w:t>
            </w:r>
            <w:r w:rsidR="00AD3B14" w:rsidRPr="00476F48">
              <w:rPr>
                <w:spacing w:val="-1"/>
                <w:sz w:val="18"/>
                <w:szCs w:val="18"/>
              </w:rPr>
              <w:t xml:space="preserve">ing </w:t>
            </w:r>
            <w:r w:rsidR="004A5F31" w:rsidRPr="00476F48">
              <w:rPr>
                <w:spacing w:val="-1"/>
                <w:sz w:val="18"/>
                <w:szCs w:val="18"/>
              </w:rPr>
              <w:t>s</w:t>
            </w:r>
            <w:r w:rsidR="00AD3B14" w:rsidRPr="00476F48">
              <w:rPr>
                <w:spacing w:val="-1"/>
                <w:sz w:val="18"/>
                <w:szCs w:val="18"/>
              </w:rPr>
              <w:t>ervice</w:t>
            </w:r>
          </w:p>
          <w:p w14:paraId="7D011038" w14:textId="1015FC5B" w:rsidR="00AD3B14" w:rsidRPr="00476F48" w:rsidRDefault="00C46838" w:rsidP="00260356">
            <w:pPr>
              <w:pStyle w:val="BodyText"/>
              <w:spacing w:after="0"/>
              <w:rPr>
                <w:spacing w:val="-1"/>
                <w:sz w:val="18"/>
                <w:szCs w:val="18"/>
              </w:rPr>
            </w:pPr>
            <w:proofErr w:type="gramStart"/>
            <w:r w:rsidRPr="00476F48">
              <w:rPr>
                <w:rFonts w:eastAsiaTheme="minorEastAsia"/>
                <w:spacing w:val="-1"/>
                <w:sz w:val="18"/>
                <w:szCs w:val="18"/>
                <w:lang w:eastAsia="ko-KR"/>
              </w:rPr>
              <w:t>9</w:t>
            </w:r>
            <w:r w:rsidRPr="00476F48">
              <w:rPr>
                <w:spacing w:val="-1"/>
                <w:sz w:val="18"/>
                <w:szCs w:val="18"/>
              </w:rPr>
              <w:t xml:space="preserve"> </w:t>
            </w:r>
            <w:r w:rsidRPr="00476F48">
              <w:rPr>
                <w:rFonts w:eastAsiaTheme="minorEastAsia"/>
                <w:spacing w:val="-1"/>
                <w:sz w:val="18"/>
                <w:szCs w:val="18"/>
                <w:lang w:eastAsia="ko-KR"/>
              </w:rPr>
              <w:t>:</w:t>
            </w:r>
            <w:proofErr w:type="gramEnd"/>
            <w:r w:rsidRPr="00476F48">
              <w:rPr>
                <w:spacing w:val="-1"/>
                <w:sz w:val="18"/>
                <w:szCs w:val="18"/>
              </w:rPr>
              <w:t xml:space="preserve"> </w:t>
            </w:r>
            <w:r w:rsidR="004A5F31" w:rsidRPr="00476F48">
              <w:rPr>
                <w:spacing w:val="-1"/>
                <w:sz w:val="18"/>
                <w:szCs w:val="18"/>
              </w:rPr>
              <w:t>i</w:t>
            </w:r>
            <w:r w:rsidR="00AD3B14" w:rsidRPr="00476F48">
              <w:rPr>
                <w:spacing w:val="-1"/>
                <w:sz w:val="18"/>
                <w:szCs w:val="18"/>
              </w:rPr>
              <w:t xml:space="preserve">ce </w:t>
            </w:r>
            <w:r w:rsidR="004A5F31" w:rsidRPr="00476F48">
              <w:rPr>
                <w:spacing w:val="-1"/>
                <w:sz w:val="18"/>
                <w:szCs w:val="18"/>
              </w:rPr>
              <w:t>i</w:t>
            </w:r>
            <w:r w:rsidR="00AD3B14" w:rsidRPr="00476F48">
              <w:rPr>
                <w:spacing w:val="-1"/>
                <w:sz w:val="18"/>
                <w:szCs w:val="18"/>
              </w:rPr>
              <w:t>nformation</w:t>
            </w:r>
          </w:p>
          <w:p w14:paraId="2CD830F3" w14:textId="002C4D58" w:rsidR="00AD3B14" w:rsidRPr="00476F48" w:rsidRDefault="00C46838" w:rsidP="00260356">
            <w:pPr>
              <w:pStyle w:val="BodyText"/>
              <w:spacing w:after="0"/>
              <w:rPr>
                <w:spacing w:val="-1"/>
                <w:sz w:val="18"/>
                <w:szCs w:val="18"/>
              </w:rPr>
            </w:pPr>
            <w:proofErr w:type="gramStart"/>
            <w:r w:rsidRPr="00476F48">
              <w:rPr>
                <w:rFonts w:eastAsiaTheme="minorEastAsia"/>
                <w:spacing w:val="-1"/>
                <w:sz w:val="18"/>
                <w:szCs w:val="18"/>
                <w:lang w:eastAsia="ko-KR"/>
              </w:rPr>
              <w:t>10</w:t>
            </w:r>
            <w:r w:rsidRPr="00476F48">
              <w:rPr>
                <w:spacing w:val="-1"/>
                <w:sz w:val="18"/>
                <w:szCs w:val="18"/>
              </w:rPr>
              <w:t xml:space="preserve"> </w:t>
            </w:r>
            <w:r w:rsidRPr="00476F48">
              <w:rPr>
                <w:rFonts w:eastAsiaTheme="minorEastAsia"/>
                <w:spacing w:val="-1"/>
                <w:sz w:val="18"/>
                <w:szCs w:val="18"/>
                <w:lang w:eastAsia="ko-KR"/>
              </w:rPr>
              <w:t>:</w:t>
            </w:r>
            <w:proofErr w:type="gramEnd"/>
            <w:r w:rsidRPr="00476F48">
              <w:rPr>
                <w:spacing w:val="-1"/>
                <w:sz w:val="18"/>
                <w:szCs w:val="18"/>
              </w:rPr>
              <w:t xml:space="preserve"> </w:t>
            </w:r>
            <w:r w:rsidR="004A5F31" w:rsidRPr="00476F48">
              <w:rPr>
                <w:spacing w:val="-1"/>
                <w:sz w:val="18"/>
                <w:szCs w:val="18"/>
              </w:rPr>
              <w:t>r</w:t>
            </w:r>
            <w:r w:rsidR="00AD3B14" w:rsidRPr="00476F48">
              <w:rPr>
                <w:spacing w:val="-1"/>
                <w:sz w:val="18"/>
                <w:szCs w:val="18"/>
              </w:rPr>
              <w:t>out</w:t>
            </w:r>
            <w:r w:rsidR="00822D6B">
              <w:rPr>
                <w:spacing w:val="-1"/>
                <w:sz w:val="18"/>
                <w:szCs w:val="18"/>
              </w:rPr>
              <w:t>e</w:t>
            </w:r>
            <w:bookmarkStart w:id="16" w:name="_GoBack"/>
            <w:bookmarkEnd w:id="16"/>
            <w:r w:rsidR="00AD3B14" w:rsidRPr="00476F48">
              <w:rPr>
                <w:spacing w:val="-1"/>
                <w:sz w:val="18"/>
                <w:szCs w:val="18"/>
              </w:rPr>
              <w:t xml:space="preserve">ing </w:t>
            </w:r>
            <w:r w:rsidR="004A5F31" w:rsidRPr="00476F48">
              <w:rPr>
                <w:spacing w:val="-1"/>
                <w:sz w:val="18"/>
                <w:szCs w:val="18"/>
              </w:rPr>
              <w:t>i</w:t>
            </w:r>
            <w:r w:rsidR="00AD3B14" w:rsidRPr="00476F48">
              <w:rPr>
                <w:spacing w:val="-1"/>
                <w:sz w:val="18"/>
                <w:szCs w:val="18"/>
              </w:rPr>
              <w:t>nformation</w:t>
            </w:r>
          </w:p>
          <w:p w14:paraId="7CDAB6CF" w14:textId="75ECF21D" w:rsidR="00AD3B14" w:rsidRPr="00476F48" w:rsidRDefault="00C46838" w:rsidP="00260356">
            <w:pPr>
              <w:pStyle w:val="BodyText"/>
              <w:spacing w:after="0"/>
              <w:rPr>
                <w:spacing w:val="-1"/>
                <w:sz w:val="18"/>
                <w:szCs w:val="18"/>
              </w:rPr>
            </w:pPr>
            <w:proofErr w:type="gramStart"/>
            <w:r w:rsidRPr="00476F48">
              <w:rPr>
                <w:rFonts w:eastAsiaTheme="minorEastAsia"/>
                <w:spacing w:val="-1"/>
                <w:sz w:val="18"/>
                <w:szCs w:val="18"/>
                <w:lang w:eastAsia="ko-KR"/>
              </w:rPr>
              <w:t>11</w:t>
            </w:r>
            <w:r w:rsidRPr="00476F48">
              <w:rPr>
                <w:spacing w:val="-1"/>
                <w:sz w:val="18"/>
                <w:szCs w:val="18"/>
              </w:rPr>
              <w:t xml:space="preserve"> </w:t>
            </w:r>
            <w:r w:rsidRPr="00476F48">
              <w:rPr>
                <w:rFonts w:eastAsiaTheme="minorEastAsia"/>
                <w:spacing w:val="-1"/>
                <w:sz w:val="18"/>
                <w:szCs w:val="18"/>
                <w:lang w:eastAsia="ko-KR"/>
              </w:rPr>
              <w:t>:</w:t>
            </w:r>
            <w:proofErr w:type="gramEnd"/>
            <w:r w:rsidRPr="00476F48">
              <w:rPr>
                <w:spacing w:val="-1"/>
                <w:sz w:val="18"/>
                <w:szCs w:val="18"/>
              </w:rPr>
              <w:t xml:space="preserve"> </w:t>
            </w:r>
            <w:r w:rsidR="004A5F31" w:rsidRPr="00476F48">
              <w:rPr>
                <w:spacing w:val="-1"/>
                <w:sz w:val="18"/>
                <w:szCs w:val="18"/>
              </w:rPr>
              <w:t>s</w:t>
            </w:r>
            <w:r w:rsidR="00AD3B14" w:rsidRPr="00476F48">
              <w:rPr>
                <w:spacing w:val="-1"/>
                <w:sz w:val="18"/>
                <w:szCs w:val="18"/>
              </w:rPr>
              <w:t xml:space="preserve">pecial </w:t>
            </w:r>
            <w:r w:rsidR="004A5F31" w:rsidRPr="00476F48">
              <w:rPr>
                <w:spacing w:val="-1"/>
                <w:sz w:val="18"/>
                <w:szCs w:val="18"/>
              </w:rPr>
              <w:t>p</w:t>
            </w:r>
            <w:r w:rsidR="00AD3B14" w:rsidRPr="00476F48">
              <w:rPr>
                <w:spacing w:val="-1"/>
                <w:sz w:val="18"/>
                <w:szCs w:val="18"/>
              </w:rPr>
              <w:t xml:space="preserve">urpose </w:t>
            </w:r>
            <w:r w:rsidR="004A5F31" w:rsidRPr="00476F48">
              <w:rPr>
                <w:spacing w:val="-1"/>
                <w:sz w:val="18"/>
                <w:szCs w:val="18"/>
              </w:rPr>
              <w:t>c</w:t>
            </w:r>
            <w:r w:rsidR="00AD3B14" w:rsidRPr="00476F48">
              <w:rPr>
                <w:spacing w:val="-1"/>
                <w:sz w:val="18"/>
                <w:szCs w:val="18"/>
              </w:rPr>
              <w:t>hart</w:t>
            </w:r>
          </w:p>
          <w:p w14:paraId="5F402A07" w14:textId="14BBFB1F" w:rsidR="00F86203" w:rsidRPr="00476F48" w:rsidRDefault="00C46838" w:rsidP="00260356">
            <w:pPr>
              <w:pStyle w:val="BodyText"/>
              <w:spacing w:after="0"/>
              <w:rPr>
                <w:spacing w:val="-1"/>
                <w:sz w:val="18"/>
                <w:szCs w:val="18"/>
              </w:rPr>
            </w:pPr>
            <w:proofErr w:type="gramStart"/>
            <w:r w:rsidRPr="00476F48">
              <w:rPr>
                <w:rFonts w:eastAsiaTheme="minorEastAsia"/>
                <w:spacing w:val="-1"/>
                <w:sz w:val="18"/>
                <w:szCs w:val="18"/>
                <w:lang w:eastAsia="ko-KR"/>
              </w:rPr>
              <w:t>12</w:t>
            </w:r>
            <w:r w:rsidRPr="00476F48">
              <w:rPr>
                <w:spacing w:val="-1"/>
                <w:sz w:val="18"/>
                <w:szCs w:val="18"/>
              </w:rPr>
              <w:t xml:space="preserve"> </w:t>
            </w:r>
            <w:r w:rsidRPr="00476F48">
              <w:rPr>
                <w:rFonts w:eastAsiaTheme="minorEastAsia"/>
                <w:spacing w:val="-1"/>
                <w:sz w:val="18"/>
                <w:szCs w:val="18"/>
                <w:lang w:eastAsia="ko-KR"/>
              </w:rPr>
              <w:t>:</w:t>
            </w:r>
            <w:proofErr w:type="gramEnd"/>
            <w:r w:rsidRPr="00476F48">
              <w:rPr>
                <w:spacing w:val="-1"/>
                <w:sz w:val="18"/>
                <w:szCs w:val="18"/>
              </w:rPr>
              <w:t xml:space="preserve"> </w:t>
            </w:r>
            <w:r w:rsidR="004A5F31" w:rsidRPr="00476F48">
              <w:rPr>
                <w:spacing w:val="-1"/>
                <w:sz w:val="18"/>
                <w:szCs w:val="18"/>
              </w:rPr>
              <w:t>n</w:t>
            </w:r>
            <w:r w:rsidR="00AD3B14" w:rsidRPr="00476F48">
              <w:rPr>
                <w:spacing w:val="-1"/>
                <w:sz w:val="18"/>
                <w:szCs w:val="18"/>
              </w:rPr>
              <w:t xml:space="preserve">autical </w:t>
            </w:r>
            <w:r w:rsidR="004A5F31" w:rsidRPr="00476F48">
              <w:rPr>
                <w:spacing w:val="-1"/>
                <w:sz w:val="18"/>
                <w:szCs w:val="18"/>
              </w:rPr>
              <w:t>p</w:t>
            </w:r>
            <w:r w:rsidR="00AD3B14" w:rsidRPr="00476F48">
              <w:rPr>
                <w:spacing w:val="-1"/>
                <w:sz w:val="18"/>
                <w:szCs w:val="18"/>
              </w:rPr>
              <w:t>ublication</w:t>
            </w:r>
          </w:p>
          <w:p w14:paraId="1AAB772D" w14:textId="0A9D886A" w:rsidR="001F673F" w:rsidRPr="00476F48" w:rsidRDefault="001F673F" w:rsidP="00260356">
            <w:pPr>
              <w:pStyle w:val="BodyText"/>
              <w:spacing w:after="60"/>
              <w:rPr>
                <w:rFonts w:eastAsiaTheme="minorEastAsia"/>
                <w:spacing w:val="-1"/>
                <w:sz w:val="18"/>
                <w:szCs w:val="18"/>
                <w:lang w:eastAsia="ko-KR"/>
              </w:rPr>
            </w:pPr>
            <w:proofErr w:type="gramStart"/>
            <w:r w:rsidRPr="00476F48">
              <w:rPr>
                <w:rFonts w:eastAsiaTheme="minorEastAsia" w:hint="eastAsia"/>
                <w:spacing w:val="-1"/>
                <w:sz w:val="18"/>
                <w:szCs w:val="18"/>
                <w:lang w:eastAsia="ko-KR"/>
              </w:rPr>
              <w:t>1</w:t>
            </w:r>
            <w:r w:rsidRPr="00476F48">
              <w:rPr>
                <w:rFonts w:eastAsiaTheme="minorEastAsia"/>
                <w:spacing w:val="-1"/>
                <w:sz w:val="18"/>
                <w:szCs w:val="18"/>
                <w:lang w:eastAsia="ko-KR"/>
              </w:rPr>
              <w:t>3 :</w:t>
            </w:r>
            <w:proofErr w:type="gramEnd"/>
            <w:r w:rsidRPr="00476F48">
              <w:rPr>
                <w:rFonts w:eastAsiaTheme="minorEastAsia"/>
                <w:spacing w:val="-1"/>
                <w:sz w:val="18"/>
                <w:szCs w:val="18"/>
                <w:lang w:eastAsia="ko-KR"/>
              </w:rPr>
              <w:t xml:space="preserve"> </w:t>
            </w:r>
            <w:r w:rsidR="004A5F31" w:rsidRPr="00476F48">
              <w:rPr>
                <w:rFonts w:eastAsiaTheme="minorEastAsia"/>
                <w:spacing w:val="-1"/>
                <w:sz w:val="18"/>
                <w:szCs w:val="18"/>
                <w:lang w:eastAsia="ko-KR"/>
              </w:rPr>
              <w:t>p</w:t>
            </w:r>
            <w:r w:rsidRPr="00476F48">
              <w:rPr>
                <w:rFonts w:eastAsiaTheme="minorEastAsia"/>
                <w:spacing w:val="-1"/>
                <w:sz w:val="18"/>
                <w:szCs w:val="18"/>
                <w:lang w:eastAsia="ko-KR"/>
              </w:rPr>
              <w:t>rinted nautical chart</w:t>
            </w:r>
          </w:p>
        </w:tc>
        <w:tc>
          <w:tcPr>
            <w:tcW w:w="842" w:type="dxa"/>
          </w:tcPr>
          <w:p w14:paraId="3F07AA80" w14:textId="77777777" w:rsidR="00F86203" w:rsidRPr="00476F48" w:rsidRDefault="00F86203" w:rsidP="00D078BE">
            <w:pPr>
              <w:pStyle w:val="BodyText"/>
              <w:spacing w:before="60" w:after="60"/>
              <w:rPr>
                <w:b/>
                <w:sz w:val="18"/>
                <w:szCs w:val="18"/>
              </w:rPr>
            </w:pPr>
            <w:r w:rsidRPr="00476F48">
              <w:rPr>
                <w:sz w:val="18"/>
                <w:szCs w:val="18"/>
                <w:lang w:eastAsia="ko-KR"/>
              </w:rPr>
              <w:t>EN</w:t>
            </w:r>
          </w:p>
        </w:tc>
        <w:tc>
          <w:tcPr>
            <w:tcW w:w="1403" w:type="dxa"/>
            <w:gridSpan w:val="2"/>
          </w:tcPr>
          <w:p w14:paraId="2424D056" w14:textId="70048AB8" w:rsidR="00F86203" w:rsidRPr="00476F48" w:rsidRDefault="00F86203" w:rsidP="00D078BE">
            <w:pPr>
              <w:pStyle w:val="BodyText"/>
              <w:spacing w:before="60" w:after="60"/>
              <w:rPr>
                <w:b/>
                <w:sz w:val="18"/>
                <w:szCs w:val="18"/>
              </w:rPr>
            </w:pPr>
            <w:proofErr w:type="gramStart"/>
            <w:r w:rsidRPr="00476F48">
              <w:rPr>
                <w:sz w:val="18"/>
                <w:szCs w:val="18"/>
              </w:rPr>
              <w:t>1,*</w:t>
            </w:r>
            <w:proofErr w:type="gramEnd"/>
          </w:p>
        </w:tc>
      </w:tr>
      <w:tr w:rsidR="001967B3" w:rsidRPr="00476F48" w14:paraId="57648316" w14:textId="77777777" w:rsidTr="006E4EC7">
        <w:tc>
          <w:tcPr>
            <w:tcW w:w="3686" w:type="dxa"/>
            <w:gridSpan w:val="4"/>
          </w:tcPr>
          <w:p w14:paraId="062866D1" w14:textId="77C25C1D" w:rsidR="001967B3" w:rsidRPr="00476F48" w:rsidRDefault="00AC3764" w:rsidP="00D078BE">
            <w:pPr>
              <w:pStyle w:val="BodyText"/>
              <w:spacing w:before="60" w:after="60"/>
              <w:rPr>
                <w:sz w:val="18"/>
                <w:szCs w:val="18"/>
              </w:rPr>
            </w:pPr>
            <w:r w:rsidRPr="00476F48">
              <w:rPr>
                <w:sz w:val="18"/>
                <w:szCs w:val="18"/>
              </w:rPr>
              <w:t>c</w:t>
            </w:r>
            <w:r w:rsidR="001967B3" w:rsidRPr="00476F48">
              <w:rPr>
                <w:sz w:val="18"/>
                <w:szCs w:val="18"/>
              </w:rPr>
              <w:t xml:space="preserve">atalogue </w:t>
            </w:r>
            <w:r w:rsidRPr="00476F48">
              <w:rPr>
                <w:sz w:val="18"/>
                <w:szCs w:val="18"/>
              </w:rPr>
              <w:t>e</w:t>
            </w:r>
            <w:r w:rsidR="001967B3" w:rsidRPr="00476F48">
              <w:rPr>
                <w:sz w:val="18"/>
                <w:szCs w:val="18"/>
              </w:rPr>
              <w:t xml:space="preserve">lement </w:t>
            </w:r>
            <w:r w:rsidRPr="00476F48">
              <w:rPr>
                <w:sz w:val="18"/>
                <w:szCs w:val="18"/>
              </w:rPr>
              <w:t>i</w:t>
            </w:r>
            <w:r w:rsidR="001967B3" w:rsidRPr="00476F48">
              <w:rPr>
                <w:sz w:val="18"/>
                <w:szCs w:val="18"/>
              </w:rPr>
              <w:t>dentifier</w:t>
            </w:r>
          </w:p>
        </w:tc>
        <w:tc>
          <w:tcPr>
            <w:tcW w:w="1559" w:type="dxa"/>
            <w:gridSpan w:val="2"/>
          </w:tcPr>
          <w:p w14:paraId="56FD1F3D" w14:textId="77777777" w:rsidR="001967B3" w:rsidRPr="00476F48" w:rsidRDefault="001967B3" w:rsidP="00D078BE">
            <w:pPr>
              <w:pStyle w:val="BodyText"/>
              <w:spacing w:before="60" w:after="60"/>
              <w:rPr>
                <w:b/>
                <w:sz w:val="18"/>
                <w:szCs w:val="18"/>
              </w:rPr>
            </w:pPr>
          </w:p>
        </w:tc>
        <w:tc>
          <w:tcPr>
            <w:tcW w:w="2575" w:type="dxa"/>
            <w:gridSpan w:val="5"/>
          </w:tcPr>
          <w:p w14:paraId="47A453A8" w14:textId="77777777" w:rsidR="001967B3" w:rsidRPr="00476F48" w:rsidRDefault="001967B3" w:rsidP="00D078BE">
            <w:pPr>
              <w:pStyle w:val="BodyText"/>
              <w:spacing w:before="60" w:after="60"/>
              <w:rPr>
                <w:rFonts w:eastAsiaTheme="minorEastAsia"/>
                <w:spacing w:val="-1"/>
                <w:sz w:val="18"/>
                <w:szCs w:val="18"/>
                <w:lang w:eastAsia="ko-KR"/>
              </w:rPr>
            </w:pPr>
          </w:p>
        </w:tc>
        <w:tc>
          <w:tcPr>
            <w:tcW w:w="842" w:type="dxa"/>
          </w:tcPr>
          <w:p w14:paraId="062A2E79" w14:textId="1BB3F40E" w:rsidR="001967B3" w:rsidRPr="00476F48" w:rsidRDefault="001967B3" w:rsidP="00D078BE">
            <w:pPr>
              <w:pStyle w:val="BodyText"/>
              <w:spacing w:before="60" w:after="60"/>
              <w:rPr>
                <w:sz w:val="18"/>
                <w:szCs w:val="18"/>
                <w:lang w:eastAsia="ko-KR"/>
              </w:rPr>
            </w:pPr>
            <w:r w:rsidRPr="00476F48">
              <w:rPr>
                <w:sz w:val="18"/>
                <w:szCs w:val="18"/>
                <w:lang w:eastAsia="ko-KR"/>
              </w:rPr>
              <w:t>UN</w:t>
            </w:r>
          </w:p>
        </w:tc>
        <w:tc>
          <w:tcPr>
            <w:tcW w:w="1403" w:type="dxa"/>
            <w:gridSpan w:val="2"/>
          </w:tcPr>
          <w:p w14:paraId="1B4594A7" w14:textId="794AB1D2" w:rsidR="001967B3" w:rsidRPr="00476F48" w:rsidRDefault="001967B3" w:rsidP="00D078BE">
            <w:pPr>
              <w:pStyle w:val="BodyText"/>
              <w:spacing w:before="60" w:after="60"/>
              <w:rPr>
                <w:sz w:val="18"/>
                <w:szCs w:val="18"/>
              </w:rPr>
            </w:pPr>
            <w:r w:rsidRPr="00476F48">
              <w:rPr>
                <w:sz w:val="18"/>
                <w:szCs w:val="18"/>
              </w:rPr>
              <w:t>0,1</w:t>
            </w:r>
          </w:p>
        </w:tc>
      </w:tr>
      <w:tr w:rsidR="001967B3" w:rsidRPr="00476F48" w14:paraId="348AFA38" w14:textId="77777777" w:rsidTr="006E4EC7">
        <w:tc>
          <w:tcPr>
            <w:tcW w:w="3686" w:type="dxa"/>
            <w:gridSpan w:val="4"/>
          </w:tcPr>
          <w:p w14:paraId="0003BD71" w14:textId="4194C498" w:rsidR="001967B3" w:rsidRPr="00476F48" w:rsidRDefault="00AC3764" w:rsidP="00D078BE">
            <w:pPr>
              <w:pStyle w:val="BodyText"/>
              <w:spacing w:before="60" w:after="60"/>
              <w:rPr>
                <w:b/>
                <w:sz w:val="18"/>
                <w:szCs w:val="18"/>
              </w:rPr>
            </w:pPr>
            <w:r w:rsidRPr="00476F48">
              <w:rPr>
                <w:sz w:val="18"/>
                <w:szCs w:val="18"/>
              </w:rPr>
              <w:t>c</w:t>
            </w:r>
            <w:r w:rsidR="001967B3" w:rsidRPr="00476F48">
              <w:rPr>
                <w:sz w:val="18"/>
                <w:szCs w:val="18"/>
              </w:rPr>
              <w:t>lassification</w:t>
            </w:r>
          </w:p>
        </w:tc>
        <w:tc>
          <w:tcPr>
            <w:tcW w:w="1559" w:type="dxa"/>
            <w:gridSpan w:val="2"/>
          </w:tcPr>
          <w:p w14:paraId="2A873786" w14:textId="77777777" w:rsidR="001967B3" w:rsidRPr="00476F48" w:rsidRDefault="001967B3" w:rsidP="00D078BE">
            <w:pPr>
              <w:pStyle w:val="BodyText"/>
              <w:spacing w:before="60" w:after="60"/>
              <w:rPr>
                <w:b/>
                <w:sz w:val="18"/>
                <w:szCs w:val="18"/>
              </w:rPr>
            </w:pPr>
          </w:p>
        </w:tc>
        <w:tc>
          <w:tcPr>
            <w:tcW w:w="2575" w:type="dxa"/>
            <w:gridSpan w:val="5"/>
          </w:tcPr>
          <w:p w14:paraId="2069CE40" w14:textId="77777777" w:rsidR="001967B3" w:rsidRPr="00476F48" w:rsidRDefault="001967B3" w:rsidP="00D078BE">
            <w:pPr>
              <w:pStyle w:val="BodyText"/>
              <w:spacing w:before="60" w:after="60"/>
              <w:rPr>
                <w:b/>
                <w:spacing w:val="-1"/>
                <w:sz w:val="18"/>
                <w:szCs w:val="18"/>
              </w:rPr>
            </w:pPr>
          </w:p>
        </w:tc>
        <w:tc>
          <w:tcPr>
            <w:tcW w:w="842" w:type="dxa"/>
          </w:tcPr>
          <w:p w14:paraId="161A21E4" w14:textId="77777777" w:rsidR="001967B3" w:rsidRPr="00476F48" w:rsidRDefault="001967B3" w:rsidP="00D078BE">
            <w:pPr>
              <w:pStyle w:val="BodyText"/>
              <w:spacing w:before="60" w:after="60"/>
              <w:rPr>
                <w:b/>
                <w:sz w:val="18"/>
                <w:szCs w:val="18"/>
              </w:rPr>
            </w:pPr>
            <w:r w:rsidRPr="00476F48">
              <w:rPr>
                <w:sz w:val="18"/>
                <w:szCs w:val="18"/>
              </w:rPr>
              <w:t>TE</w:t>
            </w:r>
          </w:p>
        </w:tc>
        <w:tc>
          <w:tcPr>
            <w:tcW w:w="1403" w:type="dxa"/>
            <w:gridSpan w:val="2"/>
          </w:tcPr>
          <w:p w14:paraId="0392DF3E" w14:textId="0346C613"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0E04D8B" w14:textId="77777777" w:rsidTr="006E4EC7">
        <w:tc>
          <w:tcPr>
            <w:tcW w:w="3686" w:type="dxa"/>
            <w:gridSpan w:val="4"/>
          </w:tcPr>
          <w:p w14:paraId="48EC0C8D" w14:textId="69710208" w:rsidR="001967B3" w:rsidRPr="00476F48" w:rsidRDefault="001967B3" w:rsidP="00D078BE">
            <w:pPr>
              <w:pStyle w:val="BodyText"/>
              <w:spacing w:before="60" w:after="60"/>
              <w:rPr>
                <w:b/>
                <w:sz w:val="18"/>
                <w:szCs w:val="18"/>
              </w:rPr>
            </w:pPr>
            <w:r w:rsidRPr="00476F48">
              <w:rPr>
                <w:sz w:val="18"/>
                <w:szCs w:val="18"/>
              </w:rPr>
              <w:t xml:space="preserve">IMO </w:t>
            </w:r>
            <w:r w:rsidR="00AC3764" w:rsidRPr="00476F48">
              <w:rPr>
                <w:sz w:val="18"/>
                <w:szCs w:val="18"/>
              </w:rPr>
              <w:t>m</w:t>
            </w:r>
            <w:r w:rsidRPr="00476F48">
              <w:rPr>
                <w:sz w:val="18"/>
                <w:szCs w:val="18"/>
              </w:rPr>
              <w:t xml:space="preserve">aritime </w:t>
            </w:r>
            <w:r w:rsidR="00AC3764" w:rsidRPr="00476F48">
              <w:rPr>
                <w:sz w:val="18"/>
                <w:szCs w:val="18"/>
              </w:rPr>
              <w:t>s</w:t>
            </w:r>
            <w:r w:rsidRPr="00476F48">
              <w:rPr>
                <w:sz w:val="18"/>
                <w:szCs w:val="18"/>
              </w:rPr>
              <w:t>ervice</w:t>
            </w:r>
          </w:p>
        </w:tc>
        <w:tc>
          <w:tcPr>
            <w:tcW w:w="1559" w:type="dxa"/>
            <w:gridSpan w:val="2"/>
          </w:tcPr>
          <w:p w14:paraId="22AA4A2E" w14:textId="77777777" w:rsidR="001967B3" w:rsidRPr="00476F48" w:rsidRDefault="001967B3" w:rsidP="00D078BE">
            <w:pPr>
              <w:pStyle w:val="BodyText"/>
              <w:spacing w:before="60" w:after="60"/>
              <w:rPr>
                <w:b/>
                <w:sz w:val="18"/>
                <w:szCs w:val="18"/>
              </w:rPr>
            </w:pPr>
          </w:p>
        </w:tc>
        <w:tc>
          <w:tcPr>
            <w:tcW w:w="2575" w:type="dxa"/>
            <w:gridSpan w:val="5"/>
          </w:tcPr>
          <w:p w14:paraId="3BC10DD2" w14:textId="3E98F885" w:rsidR="001967B3" w:rsidRPr="00476F48" w:rsidRDefault="001967B3" w:rsidP="004A5F31">
            <w:pPr>
              <w:pStyle w:val="BodyText"/>
              <w:spacing w:before="60" w:after="0"/>
              <w:ind w:left="208" w:hanging="208"/>
              <w:rPr>
                <w:spacing w:val="-1"/>
                <w:sz w:val="18"/>
                <w:szCs w:val="18"/>
              </w:rPr>
            </w:pPr>
            <w:proofErr w:type="gramStart"/>
            <w:r w:rsidRPr="00476F48">
              <w:rPr>
                <w:spacing w:val="-1"/>
                <w:sz w:val="18"/>
                <w:szCs w:val="18"/>
              </w:rPr>
              <w:t>1 :</w:t>
            </w:r>
            <w:proofErr w:type="gramEnd"/>
            <w:r w:rsidRPr="00476F48">
              <w:rPr>
                <w:spacing w:val="-1"/>
                <w:sz w:val="18"/>
                <w:szCs w:val="18"/>
              </w:rPr>
              <w:t xml:space="preserve"> </w:t>
            </w:r>
            <w:r w:rsidR="004A5F31" w:rsidRPr="00476F48">
              <w:rPr>
                <w:spacing w:val="-1"/>
                <w:sz w:val="18"/>
                <w:szCs w:val="18"/>
              </w:rPr>
              <w:t>v</w:t>
            </w:r>
            <w:r w:rsidRPr="00476F48">
              <w:rPr>
                <w:spacing w:val="-1"/>
                <w:sz w:val="18"/>
                <w:szCs w:val="18"/>
              </w:rPr>
              <w:t>essel traffic service</w:t>
            </w:r>
          </w:p>
          <w:p w14:paraId="783BF672" w14:textId="70BBB1C1"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2 :</w:t>
            </w:r>
            <w:proofErr w:type="gramEnd"/>
            <w:r w:rsidRPr="00476F48">
              <w:rPr>
                <w:spacing w:val="-1"/>
                <w:sz w:val="18"/>
                <w:szCs w:val="18"/>
              </w:rPr>
              <w:t xml:space="preserve"> </w:t>
            </w:r>
            <w:r w:rsidR="004A5F31" w:rsidRPr="00476F48">
              <w:rPr>
                <w:spacing w:val="-1"/>
                <w:sz w:val="18"/>
                <w:szCs w:val="18"/>
              </w:rPr>
              <w:t>a</w:t>
            </w:r>
            <w:r w:rsidRPr="00476F48">
              <w:rPr>
                <w:spacing w:val="-1"/>
                <w:sz w:val="18"/>
                <w:szCs w:val="18"/>
              </w:rPr>
              <w:t>ids to navigation service</w:t>
            </w:r>
          </w:p>
          <w:p w14:paraId="2F6A665B" w14:textId="08D100EC"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3 :</w:t>
            </w:r>
            <w:proofErr w:type="gramEnd"/>
            <w:r w:rsidRPr="00476F48">
              <w:rPr>
                <w:spacing w:val="-1"/>
                <w:sz w:val="18"/>
                <w:szCs w:val="18"/>
              </w:rPr>
              <w:t xml:space="preserve"> </w:t>
            </w:r>
            <w:r w:rsidR="004A5F31" w:rsidRPr="00476F48">
              <w:rPr>
                <w:spacing w:val="-1"/>
                <w:sz w:val="18"/>
                <w:szCs w:val="18"/>
              </w:rPr>
              <w:t>r</w:t>
            </w:r>
            <w:r w:rsidRPr="00476F48">
              <w:rPr>
                <w:spacing w:val="-1"/>
                <w:sz w:val="18"/>
                <w:szCs w:val="18"/>
              </w:rPr>
              <w:t>eserved for future use</w:t>
            </w:r>
          </w:p>
          <w:p w14:paraId="1FE57D1D" w14:textId="5A09F52E"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4 :</w:t>
            </w:r>
            <w:proofErr w:type="gramEnd"/>
            <w:r w:rsidRPr="00476F48">
              <w:rPr>
                <w:spacing w:val="-1"/>
                <w:sz w:val="18"/>
                <w:szCs w:val="18"/>
              </w:rPr>
              <w:t xml:space="preserve"> </w:t>
            </w:r>
            <w:r w:rsidR="004A5F31" w:rsidRPr="00476F48">
              <w:rPr>
                <w:spacing w:val="-1"/>
                <w:sz w:val="18"/>
                <w:szCs w:val="18"/>
              </w:rPr>
              <w:t>p</w:t>
            </w:r>
            <w:r w:rsidRPr="00476F48">
              <w:rPr>
                <w:spacing w:val="-1"/>
                <w:sz w:val="18"/>
                <w:szCs w:val="18"/>
              </w:rPr>
              <w:t>ort support service</w:t>
            </w:r>
          </w:p>
          <w:p w14:paraId="41FD8306" w14:textId="3902F590"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5 :</w:t>
            </w:r>
            <w:proofErr w:type="gramEnd"/>
            <w:r w:rsidRPr="00476F48">
              <w:rPr>
                <w:spacing w:val="-1"/>
                <w:sz w:val="18"/>
                <w:szCs w:val="18"/>
              </w:rPr>
              <w:t xml:space="preserve"> </w:t>
            </w:r>
            <w:r w:rsidR="004A5F31" w:rsidRPr="00476F48">
              <w:rPr>
                <w:spacing w:val="-1"/>
                <w:sz w:val="18"/>
                <w:szCs w:val="18"/>
              </w:rPr>
              <w:t>m</w:t>
            </w:r>
            <w:r w:rsidRPr="00476F48">
              <w:rPr>
                <w:spacing w:val="-1"/>
                <w:sz w:val="18"/>
                <w:szCs w:val="18"/>
              </w:rPr>
              <w:t>aritime safety information service</w:t>
            </w:r>
          </w:p>
          <w:p w14:paraId="35984D94" w14:textId="50DF740C"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6 :</w:t>
            </w:r>
            <w:proofErr w:type="gramEnd"/>
            <w:r w:rsidRPr="00476F48">
              <w:rPr>
                <w:spacing w:val="-1"/>
                <w:sz w:val="18"/>
                <w:szCs w:val="18"/>
              </w:rPr>
              <w:t xml:space="preserve"> </w:t>
            </w:r>
            <w:r w:rsidR="004A5F31" w:rsidRPr="00476F48">
              <w:rPr>
                <w:spacing w:val="-1"/>
                <w:sz w:val="18"/>
                <w:szCs w:val="18"/>
              </w:rPr>
              <w:t>p</w:t>
            </w:r>
            <w:r w:rsidRPr="00476F48">
              <w:rPr>
                <w:spacing w:val="-1"/>
                <w:sz w:val="18"/>
                <w:szCs w:val="18"/>
              </w:rPr>
              <w:t>ilotage service</w:t>
            </w:r>
          </w:p>
          <w:p w14:paraId="2EE4FCC9" w14:textId="1E4F2D27"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7 :</w:t>
            </w:r>
            <w:proofErr w:type="gramEnd"/>
            <w:r w:rsidRPr="00476F48">
              <w:rPr>
                <w:spacing w:val="-1"/>
                <w:sz w:val="18"/>
                <w:szCs w:val="18"/>
              </w:rPr>
              <w:t xml:space="preserve"> </w:t>
            </w:r>
            <w:r w:rsidR="004A5F31" w:rsidRPr="00476F48">
              <w:rPr>
                <w:spacing w:val="-1"/>
                <w:sz w:val="18"/>
                <w:szCs w:val="18"/>
              </w:rPr>
              <w:t>t</w:t>
            </w:r>
            <w:r w:rsidRPr="00476F48">
              <w:rPr>
                <w:spacing w:val="-1"/>
                <w:sz w:val="18"/>
                <w:szCs w:val="18"/>
              </w:rPr>
              <w:t>ug service</w:t>
            </w:r>
          </w:p>
          <w:p w14:paraId="21C27294" w14:textId="072645C0"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8 :</w:t>
            </w:r>
            <w:proofErr w:type="gramEnd"/>
            <w:r w:rsidRPr="00476F48">
              <w:rPr>
                <w:spacing w:val="-1"/>
                <w:sz w:val="18"/>
                <w:szCs w:val="18"/>
              </w:rPr>
              <w:t xml:space="preserve"> </w:t>
            </w:r>
            <w:r w:rsidR="004A5F31" w:rsidRPr="00476F48">
              <w:rPr>
                <w:spacing w:val="-1"/>
                <w:sz w:val="18"/>
                <w:szCs w:val="18"/>
              </w:rPr>
              <w:t>v</w:t>
            </w:r>
            <w:r w:rsidRPr="00476F48">
              <w:rPr>
                <w:spacing w:val="-1"/>
                <w:sz w:val="18"/>
                <w:szCs w:val="18"/>
              </w:rPr>
              <w:t>essel shore reporting</w:t>
            </w:r>
          </w:p>
          <w:p w14:paraId="3BB25D26" w14:textId="7CFF435F"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9 :</w:t>
            </w:r>
            <w:proofErr w:type="gramEnd"/>
            <w:r w:rsidRPr="00476F48">
              <w:rPr>
                <w:spacing w:val="-1"/>
                <w:sz w:val="18"/>
                <w:szCs w:val="18"/>
              </w:rPr>
              <w:t xml:space="preserve"> </w:t>
            </w:r>
            <w:r w:rsidR="004A5F31" w:rsidRPr="00476F48">
              <w:rPr>
                <w:spacing w:val="-1"/>
                <w:sz w:val="18"/>
                <w:szCs w:val="18"/>
              </w:rPr>
              <w:t>t</w:t>
            </w:r>
            <w:r w:rsidRPr="00476F48">
              <w:rPr>
                <w:spacing w:val="-1"/>
                <w:sz w:val="18"/>
                <w:szCs w:val="18"/>
              </w:rPr>
              <w:t>elemedical assistance service</w:t>
            </w:r>
          </w:p>
          <w:p w14:paraId="44AC5C49" w14:textId="166A1320"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10 :</w:t>
            </w:r>
            <w:proofErr w:type="gramEnd"/>
            <w:r w:rsidRPr="00476F48">
              <w:rPr>
                <w:spacing w:val="-1"/>
                <w:sz w:val="18"/>
                <w:szCs w:val="18"/>
              </w:rPr>
              <w:t xml:space="preserve"> </w:t>
            </w:r>
            <w:r w:rsidR="004A5F31" w:rsidRPr="00476F48">
              <w:rPr>
                <w:spacing w:val="-1"/>
                <w:sz w:val="18"/>
                <w:szCs w:val="18"/>
              </w:rPr>
              <w:t>m</w:t>
            </w:r>
            <w:r w:rsidRPr="00476F48">
              <w:rPr>
                <w:spacing w:val="-1"/>
                <w:sz w:val="18"/>
                <w:szCs w:val="18"/>
              </w:rPr>
              <w:t>aritime assistance service</w:t>
            </w:r>
          </w:p>
          <w:p w14:paraId="235D426D" w14:textId="20565C74"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11 :</w:t>
            </w:r>
            <w:proofErr w:type="gramEnd"/>
            <w:r w:rsidRPr="00476F48">
              <w:rPr>
                <w:spacing w:val="-1"/>
                <w:sz w:val="18"/>
                <w:szCs w:val="18"/>
              </w:rPr>
              <w:t xml:space="preserve"> </w:t>
            </w:r>
            <w:r w:rsidR="004A5F31" w:rsidRPr="00476F48">
              <w:rPr>
                <w:spacing w:val="-1"/>
                <w:sz w:val="18"/>
                <w:szCs w:val="18"/>
              </w:rPr>
              <w:t>n</w:t>
            </w:r>
            <w:r w:rsidRPr="00476F48">
              <w:rPr>
                <w:spacing w:val="-1"/>
                <w:sz w:val="18"/>
                <w:szCs w:val="18"/>
              </w:rPr>
              <w:t>autical chart service</w:t>
            </w:r>
          </w:p>
          <w:p w14:paraId="4BCA0446" w14:textId="3A796791"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12 :</w:t>
            </w:r>
            <w:proofErr w:type="gramEnd"/>
            <w:r w:rsidRPr="00476F48">
              <w:rPr>
                <w:spacing w:val="-1"/>
                <w:sz w:val="18"/>
                <w:szCs w:val="18"/>
              </w:rPr>
              <w:t xml:space="preserve"> </w:t>
            </w:r>
            <w:r w:rsidR="004A5F31" w:rsidRPr="00476F48">
              <w:rPr>
                <w:spacing w:val="-1"/>
                <w:sz w:val="18"/>
                <w:szCs w:val="18"/>
              </w:rPr>
              <w:t>n</w:t>
            </w:r>
            <w:r w:rsidRPr="00476F48">
              <w:rPr>
                <w:spacing w:val="-1"/>
                <w:sz w:val="18"/>
                <w:szCs w:val="18"/>
              </w:rPr>
              <w:t>autical publications service</w:t>
            </w:r>
          </w:p>
          <w:p w14:paraId="2012BF82" w14:textId="786D6602"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13 :</w:t>
            </w:r>
            <w:proofErr w:type="gramEnd"/>
            <w:r w:rsidRPr="00476F48">
              <w:rPr>
                <w:spacing w:val="-1"/>
                <w:sz w:val="18"/>
                <w:szCs w:val="18"/>
              </w:rPr>
              <w:t xml:space="preserve"> </w:t>
            </w:r>
            <w:r w:rsidR="004A5F31" w:rsidRPr="00476F48">
              <w:rPr>
                <w:spacing w:val="-1"/>
                <w:sz w:val="18"/>
                <w:szCs w:val="18"/>
              </w:rPr>
              <w:t>i</w:t>
            </w:r>
            <w:r w:rsidRPr="00476F48">
              <w:rPr>
                <w:spacing w:val="-1"/>
                <w:sz w:val="18"/>
                <w:szCs w:val="18"/>
              </w:rPr>
              <w:t>ce navigation service</w:t>
            </w:r>
          </w:p>
          <w:p w14:paraId="0A499C0C" w14:textId="50D7185E"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14 :</w:t>
            </w:r>
            <w:proofErr w:type="gramEnd"/>
            <w:r w:rsidRPr="00476F48">
              <w:rPr>
                <w:spacing w:val="-1"/>
                <w:sz w:val="18"/>
                <w:szCs w:val="18"/>
              </w:rPr>
              <w:t xml:space="preserve"> </w:t>
            </w:r>
            <w:r w:rsidR="004A5F31" w:rsidRPr="00476F48">
              <w:rPr>
                <w:spacing w:val="-1"/>
                <w:sz w:val="18"/>
                <w:szCs w:val="18"/>
              </w:rPr>
              <w:t>m</w:t>
            </w:r>
            <w:r w:rsidRPr="00476F48">
              <w:rPr>
                <w:spacing w:val="-1"/>
                <w:sz w:val="18"/>
                <w:szCs w:val="18"/>
              </w:rPr>
              <w:t>eteorological information service</w:t>
            </w:r>
          </w:p>
          <w:p w14:paraId="44F42637" w14:textId="22263A0A" w:rsidR="001967B3" w:rsidRPr="00476F48" w:rsidRDefault="001967B3" w:rsidP="004A5F31">
            <w:pPr>
              <w:pStyle w:val="BodyText"/>
              <w:spacing w:after="0"/>
              <w:ind w:left="208" w:hanging="208"/>
              <w:rPr>
                <w:spacing w:val="-1"/>
                <w:sz w:val="18"/>
                <w:szCs w:val="18"/>
              </w:rPr>
            </w:pPr>
            <w:proofErr w:type="gramStart"/>
            <w:r w:rsidRPr="00476F48">
              <w:rPr>
                <w:spacing w:val="-1"/>
                <w:sz w:val="18"/>
                <w:szCs w:val="18"/>
              </w:rPr>
              <w:t>15 :</w:t>
            </w:r>
            <w:proofErr w:type="gramEnd"/>
            <w:r w:rsidRPr="00476F48">
              <w:rPr>
                <w:spacing w:val="-1"/>
                <w:sz w:val="18"/>
                <w:szCs w:val="18"/>
              </w:rPr>
              <w:t xml:space="preserve"> </w:t>
            </w:r>
            <w:r w:rsidR="004A5F31" w:rsidRPr="00476F48">
              <w:rPr>
                <w:spacing w:val="-1"/>
                <w:sz w:val="18"/>
                <w:szCs w:val="18"/>
              </w:rPr>
              <w:t>r</w:t>
            </w:r>
            <w:r w:rsidRPr="00476F48">
              <w:rPr>
                <w:spacing w:val="-1"/>
                <w:sz w:val="18"/>
                <w:szCs w:val="18"/>
              </w:rPr>
              <w:t>eal-time hydrographic and environmental information services</w:t>
            </w:r>
          </w:p>
          <w:p w14:paraId="79EC7FBA" w14:textId="5CE58F35" w:rsidR="001967B3" w:rsidRPr="00476F48" w:rsidRDefault="001967B3" w:rsidP="004A5F31">
            <w:pPr>
              <w:pStyle w:val="BodyText"/>
              <w:spacing w:after="60"/>
              <w:ind w:left="208" w:hanging="208"/>
              <w:rPr>
                <w:b/>
                <w:spacing w:val="-1"/>
                <w:sz w:val="18"/>
                <w:szCs w:val="18"/>
              </w:rPr>
            </w:pPr>
            <w:proofErr w:type="gramStart"/>
            <w:r w:rsidRPr="00476F48">
              <w:rPr>
                <w:spacing w:val="-1"/>
                <w:sz w:val="18"/>
                <w:szCs w:val="18"/>
              </w:rPr>
              <w:t>16 :</w:t>
            </w:r>
            <w:proofErr w:type="gramEnd"/>
            <w:r w:rsidRPr="00476F48">
              <w:rPr>
                <w:spacing w:val="-1"/>
                <w:sz w:val="18"/>
                <w:szCs w:val="18"/>
              </w:rPr>
              <w:t xml:space="preserve"> </w:t>
            </w:r>
            <w:r w:rsidR="004A5F31" w:rsidRPr="00476F48">
              <w:rPr>
                <w:spacing w:val="-1"/>
                <w:sz w:val="18"/>
                <w:szCs w:val="18"/>
              </w:rPr>
              <w:t>s</w:t>
            </w:r>
            <w:r w:rsidRPr="00476F48">
              <w:rPr>
                <w:spacing w:val="-1"/>
                <w:sz w:val="18"/>
                <w:szCs w:val="18"/>
              </w:rPr>
              <w:t>earch and rescue service</w:t>
            </w:r>
          </w:p>
        </w:tc>
        <w:tc>
          <w:tcPr>
            <w:tcW w:w="842" w:type="dxa"/>
          </w:tcPr>
          <w:p w14:paraId="00ED0B8B" w14:textId="77777777" w:rsidR="001967B3" w:rsidRPr="00476F48" w:rsidRDefault="001967B3" w:rsidP="00D078BE">
            <w:pPr>
              <w:pStyle w:val="BodyText"/>
              <w:spacing w:before="60" w:after="60"/>
              <w:rPr>
                <w:b/>
                <w:sz w:val="18"/>
                <w:szCs w:val="18"/>
              </w:rPr>
            </w:pPr>
            <w:r w:rsidRPr="00476F48">
              <w:rPr>
                <w:sz w:val="18"/>
                <w:szCs w:val="18"/>
                <w:lang w:eastAsia="ko-KR"/>
              </w:rPr>
              <w:t>EN</w:t>
            </w:r>
          </w:p>
        </w:tc>
        <w:tc>
          <w:tcPr>
            <w:tcW w:w="1403" w:type="dxa"/>
            <w:gridSpan w:val="2"/>
          </w:tcPr>
          <w:p w14:paraId="20E08879" w14:textId="4D298BFC" w:rsidR="001967B3" w:rsidRPr="00476F48" w:rsidRDefault="001967B3" w:rsidP="00D078BE">
            <w:pPr>
              <w:pStyle w:val="BodyText"/>
              <w:spacing w:before="60" w:after="60"/>
              <w:rPr>
                <w:b/>
                <w:sz w:val="18"/>
                <w:szCs w:val="18"/>
              </w:rPr>
            </w:pPr>
            <w:proofErr w:type="gramStart"/>
            <w:r w:rsidRPr="00476F48">
              <w:rPr>
                <w:sz w:val="18"/>
                <w:szCs w:val="18"/>
              </w:rPr>
              <w:t>0,*</w:t>
            </w:r>
            <w:proofErr w:type="gramEnd"/>
          </w:p>
        </w:tc>
      </w:tr>
      <w:tr w:rsidR="001967B3" w:rsidRPr="00476F48" w14:paraId="674BF712" w14:textId="77777777" w:rsidTr="006E4EC7">
        <w:tc>
          <w:tcPr>
            <w:tcW w:w="3686" w:type="dxa"/>
            <w:gridSpan w:val="4"/>
          </w:tcPr>
          <w:p w14:paraId="6066146F" w14:textId="49B96280" w:rsidR="001967B3" w:rsidRPr="00476F48" w:rsidRDefault="00AC3764" w:rsidP="00D078BE">
            <w:pPr>
              <w:pStyle w:val="BodyText"/>
              <w:spacing w:before="60" w:after="60"/>
              <w:rPr>
                <w:b/>
                <w:sz w:val="18"/>
                <w:szCs w:val="18"/>
              </w:rPr>
            </w:pPr>
            <w:r w:rsidRPr="00476F48">
              <w:rPr>
                <w:sz w:val="18"/>
                <w:szCs w:val="18"/>
              </w:rPr>
              <w:t>n</w:t>
            </w:r>
            <w:r w:rsidR="001967B3" w:rsidRPr="00476F48">
              <w:rPr>
                <w:sz w:val="18"/>
                <w:szCs w:val="18"/>
              </w:rPr>
              <w:t xml:space="preserve">ot </w:t>
            </w:r>
            <w:r w:rsidRPr="00476F48">
              <w:rPr>
                <w:sz w:val="18"/>
                <w:szCs w:val="18"/>
              </w:rPr>
              <w:t>f</w:t>
            </w:r>
            <w:r w:rsidR="001967B3" w:rsidRPr="00476F48">
              <w:rPr>
                <w:sz w:val="18"/>
                <w:szCs w:val="18"/>
              </w:rPr>
              <w:t xml:space="preserve">or </w:t>
            </w:r>
            <w:r w:rsidRPr="00476F48">
              <w:rPr>
                <w:sz w:val="18"/>
                <w:szCs w:val="18"/>
              </w:rPr>
              <w:t>n</w:t>
            </w:r>
            <w:r w:rsidR="001967B3" w:rsidRPr="00476F48">
              <w:rPr>
                <w:sz w:val="18"/>
                <w:szCs w:val="18"/>
              </w:rPr>
              <w:t>avigation</w:t>
            </w:r>
          </w:p>
        </w:tc>
        <w:tc>
          <w:tcPr>
            <w:tcW w:w="1559" w:type="dxa"/>
            <w:gridSpan w:val="2"/>
          </w:tcPr>
          <w:p w14:paraId="472ACB8D" w14:textId="77777777" w:rsidR="001967B3" w:rsidRPr="00476F48" w:rsidRDefault="001967B3" w:rsidP="00D078BE">
            <w:pPr>
              <w:pStyle w:val="BodyText"/>
              <w:spacing w:before="60" w:after="60"/>
              <w:rPr>
                <w:b/>
                <w:sz w:val="18"/>
                <w:szCs w:val="18"/>
              </w:rPr>
            </w:pPr>
          </w:p>
        </w:tc>
        <w:tc>
          <w:tcPr>
            <w:tcW w:w="2575" w:type="dxa"/>
            <w:gridSpan w:val="5"/>
          </w:tcPr>
          <w:p w14:paraId="4FCFC945" w14:textId="77777777" w:rsidR="001967B3" w:rsidRPr="00476F48" w:rsidRDefault="001967B3" w:rsidP="00D078BE">
            <w:pPr>
              <w:pStyle w:val="BodyText"/>
              <w:spacing w:before="60" w:after="60"/>
              <w:rPr>
                <w:b/>
                <w:spacing w:val="-1"/>
                <w:sz w:val="18"/>
                <w:szCs w:val="18"/>
              </w:rPr>
            </w:pPr>
          </w:p>
        </w:tc>
        <w:tc>
          <w:tcPr>
            <w:tcW w:w="842" w:type="dxa"/>
          </w:tcPr>
          <w:p w14:paraId="71694F3A" w14:textId="77777777" w:rsidR="001967B3" w:rsidRPr="00476F48" w:rsidRDefault="001967B3" w:rsidP="00D078BE">
            <w:pPr>
              <w:pStyle w:val="BodyText"/>
              <w:spacing w:before="60" w:after="60"/>
              <w:rPr>
                <w:b/>
                <w:sz w:val="18"/>
                <w:szCs w:val="18"/>
              </w:rPr>
            </w:pPr>
            <w:r w:rsidRPr="00476F48">
              <w:rPr>
                <w:sz w:val="18"/>
                <w:szCs w:val="18"/>
                <w:lang w:eastAsia="ko-KR"/>
              </w:rPr>
              <w:t>BO</w:t>
            </w:r>
          </w:p>
        </w:tc>
        <w:tc>
          <w:tcPr>
            <w:tcW w:w="1403" w:type="dxa"/>
            <w:gridSpan w:val="2"/>
          </w:tcPr>
          <w:p w14:paraId="70116B3D" w14:textId="4DEC2E85"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2B2FDFE0" w14:textId="77777777" w:rsidTr="006E4EC7">
        <w:tc>
          <w:tcPr>
            <w:tcW w:w="3686" w:type="dxa"/>
            <w:gridSpan w:val="4"/>
          </w:tcPr>
          <w:p w14:paraId="0580CB3B" w14:textId="7428D2F5" w:rsidR="001967B3" w:rsidRPr="00476F48" w:rsidRDefault="00AC3764" w:rsidP="00D078BE">
            <w:pPr>
              <w:pStyle w:val="BodyText"/>
              <w:spacing w:before="60" w:after="60"/>
              <w:rPr>
                <w:b/>
                <w:sz w:val="18"/>
                <w:szCs w:val="18"/>
              </w:rPr>
            </w:pPr>
            <w:r w:rsidRPr="00476F48">
              <w:rPr>
                <w:sz w:val="18"/>
                <w:szCs w:val="18"/>
              </w:rPr>
              <w:t>f</w:t>
            </w:r>
            <w:r w:rsidR="001967B3" w:rsidRPr="00476F48">
              <w:rPr>
                <w:sz w:val="18"/>
                <w:szCs w:val="18"/>
              </w:rPr>
              <w:t xml:space="preserve">eature </w:t>
            </w:r>
            <w:r w:rsidRPr="00476F48">
              <w:rPr>
                <w:sz w:val="18"/>
                <w:szCs w:val="18"/>
              </w:rPr>
              <w:t>n</w:t>
            </w:r>
            <w:r w:rsidR="001967B3" w:rsidRPr="00476F48">
              <w:rPr>
                <w:sz w:val="18"/>
                <w:szCs w:val="18"/>
              </w:rPr>
              <w:t>ame</w:t>
            </w:r>
          </w:p>
        </w:tc>
        <w:tc>
          <w:tcPr>
            <w:tcW w:w="1559" w:type="dxa"/>
            <w:gridSpan w:val="2"/>
          </w:tcPr>
          <w:p w14:paraId="39015C91" w14:textId="77777777" w:rsidR="001967B3" w:rsidRPr="00476F48" w:rsidRDefault="001967B3" w:rsidP="00D078BE">
            <w:pPr>
              <w:pStyle w:val="BodyText"/>
              <w:spacing w:before="60" w:after="60"/>
              <w:rPr>
                <w:b/>
                <w:sz w:val="18"/>
                <w:szCs w:val="18"/>
              </w:rPr>
            </w:pPr>
          </w:p>
        </w:tc>
        <w:tc>
          <w:tcPr>
            <w:tcW w:w="2575" w:type="dxa"/>
            <w:gridSpan w:val="5"/>
          </w:tcPr>
          <w:p w14:paraId="0449011E" w14:textId="77777777" w:rsidR="001967B3" w:rsidRPr="00476F48" w:rsidRDefault="001967B3" w:rsidP="00D078BE">
            <w:pPr>
              <w:pStyle w:val="BodyText"/>
              <w:spacing w:before="60" w:after="60"/>
              <w:rPr>
                <w:b/>
                <w:spacing w:val="-1"/>
                <w:sz w:val="18"/>
                <w:szCs w:val="18"/>
              </w:rPr>
            </w:pPr>
          </w:p>
        </w:tc>
        <w:tc>
          <w:tcPr>
            <w:tcW w:w="842" w:type="dxa"/>
          </w:tcPr>
          <w:p w14:paraId="7FBC9896"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0136B7A5" w14:textId="78C18B57" w:rsidR="001967B3" w:rsidRPr="00476F48" w:rsidRDefault="001967B3" w:rsidP="00D078BE">
            <w:pPr>
              <w:pStyle w:val="BodyText"/>
              <w:spacing w:before="60" w:after="60"/>
              <w:rPr>
                <w:b/>
                <w:sz w:val="18"/>
                <w:szCs w:val="18"/>
              </w:rPr>
            </w:pPr>
            <w:proofErr w:type="gramStart"/>
            <w:r w:rsidRPr="00476F48">
              <w:rPr>
                <w:sz w:val="18"/>
                <w:szCs w:val="18"/>
              </w:rPr>
              <w:t>0,*</w:t>
            </w:r>
            <w:proofErr w:type="gramEnd"/>
          </w:p>
        </w:tc>
      </w:tr>
      <w:tr w:rsidR="008D1FA0" w:rsidRPr="00476F48" w14:paraId="4180308B" w14:textId="77777777" w:rsidTr="006E4EC7">
        <w:tc>
          <w:tcPr>
            <w:tcW w:w="3686" w:type="dxa"/>
            <w:gridSpan w:val="4"/>
          </w:tcPr>
          <w:p w14:paraId="66AC7149" w14:textId="5E2970D4" w:rsidR="008D1FA0"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l</w:t>
            </w:r>
            <w:r w:rsidR="008D1FA0" w:rsidRPr="00476F48">
              <w:rPr>
                <w:rFonts w:eastAsiaTheme="minorEastAsia"/>
                <w:sz w:val="18"/>
                <w:szCs w:val="18"/>
              </w:rPr>
              <w:t>anguage</w:t>
            </w:r>
          </w:p>
        </w:tc>
        <w:tc>
          <w:tcPr>
            <w:tcW w:w="1559" w:type="dxa"/>
            <w:gridSpan w:val="2"/>
          </w:tcPr>
          <w:p w14:paraId="0082EBDB" w14:textId="77777777" w:rsidR="008D1FA0" w:rsidRPr="00476F48" w:rsidRDefault="008D1FA0" w:rsidP="00D078BE">
            <w:pPr>
              <w:pStyle w:val="BodyText"/>
              <w:spacing w:before="60" w:after="60"/>
              <w:rPr>
                <w:b/>
                <w:sz w:val="18"/>
                <w:szCs w:val="18"/>
              </w:rPr>
            </w:pPr>
          </w:p>
        </w:tc>
        <w:tc>
          <w:tcPr>
            <w:tcW w:w="2575" w:type="dxa"/>
            <w:gridSpan w:val="5"/>
          </w:tcPr>
          <w:p w14:paraId="399EE2C3" w14:textId="77777777" w:rsidR="008D1FA0" w:rsidRPr="00476F48" w:rsidRDefault="008D1FA0" w:rsidP="00D078BE">
            <w:pPr>
              <w:pStyle w:val="BodyText"/>
              <w:spacing w:before="60" w:after="60"/>
              <w:rPr>
                <w:b/>
                <w:spacing w:val="-1"/>
                <w:sz w:val="18"/>
                <w:szCs w:val="18"/>
              </w:rPr>
            </w:pPr>
          </w:p>
        </w:tc>
        <w:tc>
          <w:tcPr>
            <w:tcW w:w="842" w:type="dxa"/>
          </w:tcPr>
          <w:p w14:paraId="1F6E2125" w14:textId="76DA6F72" w:rsidR="008D1FA0" w:rsidRPr="00476F48" w:rsidRDefault="008D1FA0" w:rsidP="00D078BE">
            <w:pPr>
              <w:pStyle w:val="BodyText"/>
              <w:spacing w:before="60" w:after="60"/>
              <w:rPr>
                <w:b/>
                <w:sz w:val="18"/>
                <w:szCs w:val="18"/>
              </w:rPr>
            </w:pPr>
            <w:r w:rsidRPr="00476F48">
              <w:rPr>
                <w:sz w:val="18"/>
                <w:szCs w:val="18"/>
              </w:rPr>
              <w:t>(S) TE</w:t>
            </w:r>
          </w:p>
        </w:tc>
        <w:tc>
          <w:tcPr>
            <w:tcW w:w="1403" w:type="dxa"/>
            <w:gridSpan w:val="2"/>
          </w:tcPr>
          <w:p w14:paraId="5EFA4043" w14:textId="340B7F71" w:rsidR="008D1FA0" w:rsidRPr="00476F48" w:rsidRDefault="006842D6" w:rsidP="00D078BE">
            <w:pPr>
              <w:pStyle w:val="BodyText"/>
              <w:spacing w:before="60" w:after="60"/>
              <w:rPr>
                <w:b/>
                <w:sz w:val="18"/>
                <w:szCs w:val="18"/>
              </w:rPr>
            </w:pPr>
            <w:r w:rsidRPr="00476F48">
              <w:rPr>
                <w:sz w:val="18"/>
                <w:szCs w:val="18"/>
              </w:rPr>
              <w:t>1</w:t>
            </w:r>
            <w:r w:rsidR="008D1FA0" w:rsidRPr="00476F48">
              <w:rPr>
                <w:sz w:val="18"/>
                <w:szCs w:val="18"/>
              </w:rPr>
              <w:t>,1</w:t>
            </w:r>
          </w:p>
        </w:tc>
      </w:tr>
      <w:tr w:rsidR="008D1FA0" w:rsidRPr="00476F48" w14:paraId="7D9A6AA0" w14:textId="77777777" w:rsidTr="006E4EC7">
        <w:tc>
          <w:tcPr>
            <w:tcW w:w="3686" w:type="dxa"/>
            <w:gridSpan w:val="4"/>
          </w:tcPr>
          <w:p w14:paraId="6DD3150B" w14:textId="133C05F4" w:rsidR="008D1FA0" w:rsidRPr="00476F48" w:rsidRDefault="00D375FD" w:rsidP="00D078BE">
            <w:pPr>
              <w:pStyle w:val="BodyText"/>
              <w:spacing w:before="60" w:after="60"/>
              <w:rPr>
                <w:rFonts w:eastAsiaTheme="minorEastAsia"/>
                <w:sz w:val="18"/>
                <w:szCs w:val="18"/>
              </w:rPr>
            </w:pPr>
            <w:r w:rsidRPr="00476F48">
              <w:rPr>
                <w:rFonts w:eastAsiaTheme="minorEastAsia"/>
                <w:sz w:val="18"/>
                <w:szCs w:val="18"/>
              </w:rPr>
              <w:lastRenderedPageBreak/>
              <w:t xml:space="preserve">     n</w:t>
            </w:r>
            <w:r w:rsidR="008D1FA0" w:rsidRPr="00476F48">
              <w:rPr>
                <w:rFonts w:eastAsiaTheme="minorEastAsia"/>
                <w:sz w:val="18"/>
                <w:szCs w:val="18"/>
              </w:rPr>
              <w:t>ame</w:t>
            </w:r>
          </w:p>
        </w:tc>
        <w:tc>
          <w:tcPr>
            <w:tcW w:w="1559" w:type="dxa"/>
            <w:gridSpan w:val="2"/>
          </w:tcPr>
          <w:p w14:paraId="55DB2AF3" w14:textId="77777777" w:rsidR="008D1FA0" w:rsidRPr="00476F48" w:rsidRDefault="008D1FA0" w:rsidP="00D078BE">
            <w:pPr>
              <w:pStyle w:val="BodyText"/>
              <w:spacing w:before="60" w:after="60"/>
              <w:rPr>
                <w:b/>
                <w:sz w:val="18"/>
                <w:szCs w:val="18"/>
              </w:rPr>
            </w:pPr>
          </w:p>
        </w:tc>
        <w:tc>
          <w:tcPr>
            <w:tcW w:w="2575" w:type="dxa"/>
            <w:gridSpan w:val="5"/>
          </w:tcPr>
          <w:p w14:paraId="540B921B" w14:textId="77777777" w:rsidR="008D1FA0" w:rsidRPr="00476F48" w:rsidRDefault="008D1FA0" w:rsidP="00D078BE">
            <w:pPr>
              <w:pStyle w:val="BodyText"/>
              <w:spacing w:before="60" w:after="60"/>
              <w:rPr>
                <w:b/>
                <w:spacing w:val="-1"/>
                <w:sz w:val="18"/>
                <w:szCs w:val="18"/>
              </w:rPr>
            </w:pPr>
          </w:p>
        </w:tc>
        <w:tc>
          <w:tcPr>
            <w:tcW w:w="842" w:type="dxa"/>
          </w:tcPr>
          <w:p w14:paraId="5AF0E9E0" w14:textId="00BD2BE6" w:rsidR="008D1FA0" w:rsidRPr="00476F48" w:rsidRDefault="008D1FA0" w:rsidP="00D078BE">
            <w:pPr>
              <w:pStyle w:val="BodyText"/>
              <w:spacing w:before="60" w:after="60"/>
              <w:rPr>
                <w:b/>
                <w:sz w:val="18"/>
                <w:szCs w:val="18"/>
              </w:rPr>
            </w:pPr>
            <w:r w:rsidRPr="00476F48">
              <w:rPr>
                <w:sz w:val="18"/>
                <w:szCs w:val="18"/>
              </w:rPr>
              <w:t>(S) TE</w:t>
            </w:r>
          </w:p>
        </w:tc>
        <w:tc>
          <w:tcPr>
            <w:tcW w:w="1403" w:type="dxa"/>
            <w:gridSpan w:val="2"/>
          </w:tcPr>
          <w:p w14:paraId="67492EEF" w14:textId="3824EF30" w:rsidR="008D1FA0" w:rsidRPr="00476F48" w:rsidRDefault="008D1FA0" w:rsidP="00D078BE">
            <w:pPr>
              <w:pStyle w:val="BodyText"/>
              <w:spacing w:before="60" w:after="60"/>
              <w:rPr>
                <w:b/>
                <w:sz w:val="18"/>
                <w:szCs w:val="18"/>
              </w:rPr>
            </w:pPr>
            <w:r w:rsidRPr="00476F48">
              <w:rPr>
                <w:sz w:val="18"/>
                <w:szCs w:val="18"/>
              </w:rPr>
              <w:t>1,1</w:t>
            </w:r>
          </w:p>
        </w:tc>
      </w:tr>
      <w:tr w:rsidR="001967B3" w:rsidRPr="00476F48" w14:paraId="072B44C4" w14:textId="77777777" w:rsidTr="006E4EC7">
        <w:tc>
          <w:tcPr>
            <w:tcW w:w="3686" w:type="dxa"/>
            <w:gridSpan w:val="4"/>
          </w:tcPr>
          <w:p w14:paraId="27F97A3B" w14:textId="4CB75E71"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n</w:t>
            </w:r>
            <w:r w:rsidR="001967B3" w:rsidRPr="00476F48">
              <w:rPr>
                <w:rFonts w:eastAsiaTheme="minorEastAsia"/>
                <w:sz w:val="18"/>
                <w:szCs w:val="18"/>
              </w:rPr>
              <w:t>ame</w:t>
            </w:r>
            <w:r w:rsidR="008D1FA0" w:rsidRPr="00476F48">
              <w:rPr>
                <w:rFonts w:eastAsiaTheme="minorEastAsia"/>
                <w:sz w:val="18"/>
                <w:szCs w:val="18"/>
              </w:rPr>
              <w:t xml:space="preserve"> </w:t>
            </w:r>
            <w:r w:rsidRPr="00476F48">
              <w:rPr>
                <w:rFonts w:eastAsiaTheme="minorEastAsia"/>
                <w:sz w:val="18"/>
                <w:szCs w:val="18"/>
              </w:rPr>
              <w:t>u</w:t>
            </w:r>
            <w:r w:rsidR="008D1FA0" w:rsidRPr="00476F48">
              <w:rPr>
                <w:rFonts w:eastAsiaTheme="minorEastAsia"/>
                <w:sz w:val="18"/>
                <w:szCs w:val="18"/>
              </w:rPr>
              <w:t>sage</w:t>
            </w:r>
          </w:p>
        </w:tc>
        <w:tc>
          <w:tcPr>
            <w:tcW w:w="1559" w:type="dxa"/>
            <w:gridSpan w:val="2"/>
          </w:tcPr>
          <w:p w14:paraId="28D2F7E3" w14:textId="77777777" w:rsidR="001967B3" w:rsidRPr="00476F48" w:rsidRDefault="001967B3" w:rsidP="00D078BE">
            <w:pPr>
              <w:pStyle w:val="BodyText"/>
              <w:spacing w:before="60" w:after="60"/>
              <w:rPr>
                <w:b/>
                <w:sz w:val="18"/>
                <w:szCs w:val="18"/>
              </w:rPr>
            </w:pPr>
          </w:p>
        </w:tc>
        <w:tc>
          <w:tcPr>
            <w:tcW w:w="2575" w:type="dxa"/>
            <w:gridSpan w:val="5"/>
          </w:tcPr>
          <w:p w14:paraId="0B525667" w14:textId="5FC01CF7" w:rsidR="008D1FA0" w:rsidRPr="00476F48" w:rsidRDefault="008D1FA0" w:rsidP="00AC3764">
            <w:pPr>
              <w:pStyle w:val="BodyText"/>
              <w:spacing w:before="60" w:after="0"/>
              <w:rPr>
                <w:spacing w:val="-1"/>
                <w:sz w:val="18"/>
                <w:szCs w:val="18"/>
              </w:rPr>
            </w:pPr>
            <w:proofErr w:type="gramStart"/>
            <w:r w:rsidRPr="00476F48">
              <w:rPr>
                <w:rFonts w:eastAsiaTheme="minorEastAsia"/>
                <w:spacing w:val="-1"/>
                <w:sz w:val="18"/>
                <w:szCs w:val="18"/>
                <w:lang w:eastAsia="ko-KR"/>
              </w:rPr>
              <w:t>1 :</w:t>
            </w:r>
            <w:proofErr w:type="gramEnd"/>
            <w:r w:rsidRPr="00476F48">
              <w:rPr>
                <w:spacing w:val="-1"/>
                <w:sz w:val="18"/>
                <w:szCs w:val="18"/>
              </w:rPr>
              <w:t xml:space="preserve"> default name display</w:t>
            </w:r>
          </w:p>
          <w:p w14:paraId="185D1FC1" w14:textId="7539C00C" w:rsidR="004842DD" w:rsidRPr="00476F48" w:rsidRDefault="008D1FA0" w:rsidP="00287A18">
            <w:pPr>
              <w:pStyle w:val="BodyText"/>
              <w:spacing w:after="0"/>
              <w:rPr>
                <w:spacing w:val="-1"/>
                <w:sz w:val="18"/>
                <w:szCs w:val="18"/>
              </w:rPr>
            </w:pPr>
            <w:proofErr w:type="gramStart"/>
            <w:r w:rsidRPr="00476F48">
              <w:rPr>
                <w:rFonts w:eastAsiaTheme="minorEastAsia"/>
                <w:spacing w:val="-1"/>
                <w:sz w:val="18"/>
                <w:szCs w:val="18"/>
                <w:lang w:eastAsia="ko-KR"/>
              </w:rPr>
              <w:t>2 :</w:t>
            </w:r>
            <w:proofErr w:type="gramEnd"/>
            <w:r w:rsidRPr="00476F48">
              <w:rPr>
                <w:spacing w:val="-1"/>
                <w:sz w:val="18"/>
                <w:szCs w:val="18"/>
              </w:rPr>
              <w:t xml:space="preserve"> alternate name display</w:t>
            </w:r>
          </w:p>
          <w:p w14:paraId="407C79C2" w14:textId="3D157318" w:rsidR="008D1FA0" w:rsidRPr="00476F48" w:rsidRDefault="00287A18" w:rsidP="001A50C5">
            <w:pPr>
              <w:pStyle w:val="BodyText"/>
              <w:spacing w:after="60"/>
              <w:rPr>
                <w:spacing w:val="-1"/>
                <w:sz w:val="18"/>
                <w:szCs w:val="18"/>
              </w:rPr>
            </w:pPr>
            <w:proofErr w:type="gramStart"/>
            <w:r>
              <w:rPr>
                <w:rFonts w:eastAsiaTheme="minorEastAsia"/>
                <w:spacing w:val="-1"/>
                <w:sz w:val="18"/>
                <w:szCs w:val="18"/>
                <w:lang w:eastAsia="ko-KR"/>
              </w:rPr>
              <w:t>3</w:t>
            </w:r>
            <w:r w:rsidR="004842DD" w:rsidRPr="00476F48">
              <w:rPr>
                <w:rFonts w:eastAsiaTheme="minorEastAsia"/>
                <w:spacing w:val="-1"/>
                <w:sz w:val="18"/>
                <w:szCs w:val="18"/>
                <w:lang w:eastAsia="ko-KR"/>
              </w:rPr>
              <w:t xml:space="preserve"> :</w:t>
            </w:r>
            <w:proofErr w:type="gramEnd"/>
            <w:r w:rsidR="004842DD" w:rsidRPr="00476F48">
              <w:rPr>
                <w:spacing w:val="-1"/>
                <w:sz w:val="18"/>
                <w:szCs w:val="18"/>
              </w:rPr>
              <w:t xml:space="preserve"> </w:t>
            </w:r>
            <w:r w:rsidR="004842DD">
              <w:rPr>
                <w:spacing w:val="-1"/>
                <w:sz w:val="18"/>
                <w:szCs w:val="18"/>
              </w:rPr>
              <w:t>no chart</w:t>
            </w:r>
            <w:r w:rsidR="004842DD" w:rsidRPr="00476F48">
              <w:rPr>
                <w:spacing w:val="-1"/>
                <w:sz w:val="18"/>
                <w:szCs w:val="18"/>
              </w:rPr>
              <w:t xml:space="preserve"> display</w:t>
            </w:r>
          </w:p>
        </w:tc>
        <w:tc>
          <w:tcPr>
            <w:tcW w:w="842" w:type="dxa"/>
          </w:tcPr>
          <w:p w14:paraId="0257ED75" w14:textId="31AEEA52" w:rsidR="001967B3" w:rsidRPr="00476F48" w:rsidRDefault="001967B3" w:rsidP="00D078BE">
            <w:pPr>
              <w:pStyle w:val="BodyText"/>
              <w:spacing w:before="60" w:after="60"/>
              <w:rPr>
                <w:b/>
                <w:sz w:val="18"/>
                <w:szCs w:val="18"/>
              </w:rPr>
            </w:pPr>
            <w:r w:rsidRPr="00476F48">
              <w:rPr>
                <w:sz w:val="18"/>
                <w:szCs w:val="18"/>
              </w:rPr>
              <w:t>(S) E</w:t>
            </w:r>
            <w:r w:rsidR="006842D6" w:rsidRPr="00476F48">
              <w:rPr>
                <w:sz w:val="18"/>
                <w:szCs w:val="18"/>
              </w:rPr>
              <w:t>N</w:t>
            </w:r>
          </w:p>
        </w:tc>
        <w:tc>
          <w:tcPr>
            <w:tcW w:w="1403" w:type="dxa"/>
            <w:gridSpan w:val="2"/>
          </w:tcPr>
          <w:p w14:paraId="023D5D27" w14:textId="7AED40D3" w:rsidR="001967B3" w:rsidRPr="00476F48" w:rsidRDefault="006842D6"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74B4DF75" w14:textId="77777777" w:rsidTr="006E4EC7">
        <w:tc>
          <w:tcPr>
            <w:tcW w:w="3686" w:type="dxa"/>
            <w:gridSpan w:val="4"/>
          </w:tcPr>
          <w:p w14:paraId="4C25BBA6" w14:textId="2A12C514" w:rsidR="001967B3" w:rsidRPr="00476F48" w:rsidRDefault="00D375FD" w:rsidP="00D078BE">
            <w:pPr>
              <w:pStyle w:val="BodyText"/>
              <w:spacing w:before="60" w:after="60"/>
              <w:rPr>
                <w:b/>
                <w:sz w:val="18"/>
                <w:szCs w:val="18"/>
              </w:rPr>
            </w:pPr>
            <w:r w:rsidRPr="00476F48">
              <w:rPr>
                <w:sz w:val="18"/>
                <w:szCs w:val="18"/>
              </w:rPr>
              <w:t>i</w:t>
            </w:r>
            <w:r w:rsidR="001967B3" w:rsidRPr="00476F48">
              <w:rPr>
                <w:sz w:val="18"/>
                <w:szCs w:val="18"/>
              </w:rPr>
              <w:t>nformation</w:t>
            </w:r>
          </w:p>
        </w:tc>
        <w:tc>
          <w:tcPr>
            <w:tcW w:w="1559" w:type="dxa"/>
            <w:gridSpan w:val="2"/>
          </w:tcPr>
          <w:p w14:paraId="5E9CAD1D" w14:textId="77777777" w:rsidR="001967B3" w:rsidRPr="00476F48" w:rsidRDefault="001967B3" w:rsidP="00D078BE">
            <w:pPr>
              <w:pStyle w:val="BodyText"/>
              <w:spacing w:before="60" w:after="60"/>
              <w:rPr>
                <w:b/>
                <w:sz w:val="18"/>
                <w:szCs w:val="18"/>
              </w:rPr>
            </w:pPr>
          </w:p>
        </w:tc>
        <w:tc>
          <w:tcPr>
            <w:tcW w:w="2575" w:type="dxa"/>
            <w:gridSpan w:val="5"/>
          </w:tcPr>
          <w:p w14:paraId="3BAA1B42" w14:textId="77777777" w:rsidR="001967B3" w:rsidRPr="00476F48" w:rsidRDefault="001967B3" w:rsidP="00D078BE">
            <w:pPr>
              <w:pStyle w:val="BodyText"/>
              <w:spacing w:before="60" w:after="60"/>
              <w:rPr>
                <w:b/>
                <w:spacing w:val="-1"/>
                <w:sz w:val="18"/>
                <w:szCs w:val="18"/>
              </w:rPr>
            </w:pPr>
          </w:p>
        </w:tc>
        <w:tc>
          <w:tcPr>
            <w:tcW w:w="842" w:type="dxa"/>
          </w:tcPr>
          <w:p w14:paraId="07E49822"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67AD0C11" w14:textId="7ADCC813" w:rsidR="001967B3" w:rsidRPr="00476F48" w:rsidRDefault="001967B3" w:rsidP="00D078BE">
            <w:pPr>
              <w:pStyle w:val="BodyText"/>
              <w:spacing w:before="60" w:after="60"/>
              <w:rPr>
                <w:b/>
                <w:sz w:val="18"/>
                <w:szCs w:val="18"/>
              </w:rPr>
            </w:pPr>
            <w:proofErr w:type="gramStart"/>
            <w:r w:rsidRPr="00476F48">
              <w:rPr>
                <w:sz w:val="18"/>
                <w:szCs w:val="18"/>
              </w:rPr>
              <w:t>0,*</w:t>
            </w:r>
            <w:proofErr w:type="gramEnd"/>
          </w:p>
        </w:tc>
      </w:tr>
      <w:tr w:rsidR="001967B3" w:rsidRPr="00476F48" w14:paraId="64AFEE93" w14:textId="77777777" w:rsidTr="006E4EC7">
        <w:tc>
          <w:tcPr>
            <w:tcW w:w="3686" w:type="dxa"/>
            <w:gridSpan w:val="4"/>
          </w:tcPr>
          <w:p w14:paraId="59ED924C" w14:textId="26E07A62"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l</w:t>
            </w:r>
            <w:r w:rsidR="001967B3" w:rsidRPr="00476F48">
              <w:rPr>
                <w:rFonts w:eastAsiaTheme="minorEastAsia"/>
                <w:sz w:val="18"/>
                <w:szCs w:val="18"/>
              </w:rPr>
              <w:t>ocator</w:t>
            </w:r>
          </w:p>
        </w:tc>
        <w:tc>
          <w:tcPr>
            <w:tcW w:w="1559" w:type="dxa"/>
            <w:gridSpan w:val="2"/>
          </w:tcPr>
          <w:p w14:paraId="0A126520" w14:textId="77777777" w:rsidR="001967B3" w:rsidRPr="00476F48" w:rsidRDefault="001967B3" w:rsidP="00D078BE">
            <w:pPr>
              <w:pStyle w:val="BodyText"/>
              <w:spacing w:before="60" w:after="60"/>
              <w:rPr>
                <w:b/>
                <w:sz w:val="18"/>
                <w:szCs w:val="18"/>
              </w:rPr>
            </w:pPr>
          </w:p>
        </w:tc>
        <w:tc>
          <w:tcPr>
            <w:tcW w:w="2575" w:type="dxa"/>
            <w:gridSpan w:val="5"/>
          </w:tcPr>
          <w:p w14:paraId="7EBE253C" w14:textId="77777777" w:rsidR="001967B3" w:rsidRPr="00476F48" w:rsidRDefault="001967B3" w:rsidP="00D078BE">
            <w:pPr>
              <w:pStyle w:val="BodyText"/>
              <w:spacing w:before="60" w:after="60"/>
              <w:rPr>
                <w:b/>
                <w:spacing w:val="-1"/>
                <w:sz w:val="18"/>
                <w:szCs w:val="18"/>
              </w:rPr>
            </w:pPr>
          </w:p>
        </w:tc>
        <w:tc>
          <w:tcPr>
            <w:tcW w:w="842" w:type="dxa"/>
          </w:tcPr>
          <w:p w14:paraId="5FA759DE"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322F8938" w14:textId="02F470A0"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7BA1D6F" w14:textId="77777777" w:rsidTr="006E4EC7">
        <w:tc>
          <w:tcPr>
            <w:tcW w:w="3686" w:type="dxa"/>
            <w:gridSpan w:val="4"/>
          </w:tcPr>
          <w:p w14:paraId="4C60774F" w14:textId="4CEF3BF4"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r</w:t>
            </w:r>
            <w:r w:rsidR="001967B3" w:rsidRPr="00476F48">
              <w:rPr>
                <w:rFonts w:eastAsiaTheme="minorEastAsia"/>
                <w:sz w:val="18"/>
                <w:szCs w:val="18"/>
              </w:rPr>
              <w:t>eference</w:t>
            </w:r>
          </w:p>
        </w:tc>
        <w:tc>
          <w:tcPr>
            <w:tcW w:w="1559" w:type="dxa"/>
            <w:gridSpan w:val="2"/>
          </w:tcPr>
          <w:p w14:paraId="2BCDFFD8" w14:textId="77777777" w:rsidR="001967B3" w:rsidRPr="00476F48" w:rsidRDefault="001967B3" w:rsidP="00D078BE">
            <w:pPr>
              <w:pStyle w:val="BodyText"/>
              <w:spacing w:before="60" w:after="60"/>
              <w:rPr>
                <w:b/>
                <w:sz w:val="18"/>
                <w:szCs w:val="18"/>
              </w:rPr>
            </w:pPr>
          </w:p>
        </w:tc>
        <w:tc>
          <w:tcPr>
            <w:tcW w:w="2575" w:type="dxa"/>
            <w:gridSpan w:val="5"/>
          </w:tcPr>
          <w:p w14:paraId="18DCDBC3" w14:textId="77777777" w:rsidR="001967B3" w:rsidRPr="00476F48" w:rsidRDefault="001967B3" w:rsidP="00D078BE">
            <w:pPr>
              <w:pStyle w:val="BodyText"/>
              <w:spacing w:before="60" w:after="60"/>
              <w:rPr>
                <w:b/>
                <w:spacing w:val="-1"/>
                <w:sz w:val="18"/>
                <w:szCs w:val="18"/>
              </w:rPr>
            </w:pPr>
          </w:p>
        </w:tc>
        <w:tc>
          <w:tcPr>
            <w:tcW w:w="842" w:type="dxa"/>
          </w:tcPr>
          <w:p w14:paraId="6BE77698"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29BD8C3F" w14:textId="76915701"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50CDD42" w14:textId="77777777" w:rsidTr="006E4EC7">
        <w:tc>
          <w:tcPr>
            <w:tcW w:w="3686" w:type="dxa"/>
            <w:gridSpan w:val="4"/>
          </w:tcPr>
          <w:p w14:paraId="6A080F47" w14:textId="10DBCEFE"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h</w:t>
            </w:r>
            <w:r w:rsidR="001967B3" w:rsidRPr="00476F48">
              <w:rPr>
                <w:rFonts w:eastAsiaTheme="minorEastAsia"/>
                <w:sz w:val="18"/>
                <w:szCs w:val="18"/>
              </w:rPr>
              <w:t>eadline</w:t>
            </w:r>
          </w:p>
        </w:tc>
        <w:tc>
          <w:tcPr>
            <w:tcW w:w="1559" w:type="dxa"/>
            <w:gridSpan w:val="2"/>
          </w:tcPr>
          <w:p w14:paraId="523EFC78" w14:textId="77777777" w:rsidR="001967B3" w:rsidRPr="00476F48" w:rsidRDefault="001967B3" w:rsidP="00D078BE">
            <w:pPr>
              <w:pStyle w:val="BodyText"/>
              <w:spacing w:before="60" w:after="60"/>
              <w:rPr>
                <w:b/>
                <w:sz w:val="18"/>
                <w:szCs w:val="18"/>
              </w:rPr>
            </w:pPr>
          </w:p>
        </w:tc>
        <w:tc>
          <w:tcPr>
            <w:tcW w:w="2575" w:type="dxa"/>
            <w:gridSpan w:val="5"/>
          </w:tcPr>
          <w:p w14:paraId="55687417" w14:textId="77777777" w:rsidR="001967B3" w:rsidRPr="00476F48" w:rsidRDefault="001967B3" w:rsidP="00D078BE">
            <w:pPr>
              <w:pStyle w:val="BodyText"/>
              <w:spacing w:before="60" w:after="60"/>
              <w:rPr>
                <w:b/>
                <w:spacing w:val="-1"/>
                <w:sz w:val="18"/>
                <w:szCs w:val="18"/>
              </w:rPr>
            </w:pPr>
          </w:p>
        </w:tc>
        <w:tc>
          <w:tcPr>
            <w:tcW w:w="842" w:type="dxa"/>
          </w:tcPr>
          <w:p w14:paraId="233A70CC"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405FECE" w14:textId="40C3BA00" w:rsidR="001967B3" w:rsidRPr="00476F48" w:rsidRDefault="005B1852"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36BEB241" w14:textId="77777777" w:rsidTr="006E4EC7">
        <w:tc>
          <w:tcPr>
            <w:tcW w:w="3686" w:type="dxa"/>
            <w:gridSpan w:val="4"/>
          </w:tcPr>
          <w:p w14:paraId="1990FE34" w14:textId="3D4534C1"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l</w:t>
            </w:r>
            <w:r w:rsidR="001967B3" w:rsidRPr="00476F48">
              <w:rPr>
                <w:rFonts w:eastAsiaTheme="minorEastAsia"/>
                <w:sz w:val="18"/>
                <w:szCs w:val="18"/>
              </w:rPr>
              <w:t>anguage</w:t>
            </w:r>
          </w:p>
        </w:tc>
        <w:tc>
          <w:tcPr>
            <w:tcW w:w="1559" w:type="dxa"/>
            <w:gridSpan w:val="2"/>
          </w:tcPr>
          <w:p w14:paraId="6A74C078" w14:textId="77777777" w:rsidR="001967B3" w:rsidRPr="00476F48" w:rsidRDefault="001967B3" w:rsidP="00D078BE">
            <w:pPr>
              <w:pStyle w:val="BodyText"/>
              <w:spacing w:before="60" w:after="60"/>
              <w:rPr>
                <w:b/>
                <w:sz w:val="18"/>
                <w:szCs w:val="18"/>
              </w:rPr>
            </w:pPr>
          </w:p>
        </w:tc>
        <w:tc>
          <w:tcPr>
            <w:tcW w:w="2575" w:type="dxa"/>
            <w:gridSpan w:val="5"/>
          </w:tcPr>
          <w:p w14:paraId="1C08A28C" w14:textId="77777777" w:rsidR="001967B3" w:rsidRPr="00476F48" w:rsidRDefault="001967B3" w:rsidP="00D078BE">
            <w:pPr>
              <w:pStyle w:val="BodyText"/>
              <w:spacing w:before="60" w:after="60"/>
              <w:rPr>
                <w:b/>
                <w:spacing w:val="-1"/>
                <w:sz w:val="18"/>
                <w:szCs w:val="18"/>
              </w:rPr>
            </w:pPr>
          </w:p>
        </w:tc>
        <w:tc>
          <w:tcPr>
            <w:tcW w:w="842" w:type="dxa"/>
          </w:tcPr>
          <w:p w14:paraId="12509E5E"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39D836E5" w14:textId="2FC36D7D" w:rsidR="001967B3" w:rsidRPr="00476F48" w:rsidRDefault="005B1852"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304EFB13" w14:textId="77777777" w:rsidTr="006E4EC7">
        <w:tc>
          <w:tcPr>
            <w:tcW w:w="3686" w:type="dxa"/>
            <w:gridSpan w:val="4"/>
          </w:tcPr>
          <w:p w14:paraId="4CC930E5" w14:textId="2D3B9175"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t</w:t>
            </w:r>
            <w:r w:rsidR="001967B3" w:rsidRPr="00476F48">
              <w:rPr>
                <w:rFonts w:eastAsiaTheme="minorEastAsia"/>
                <w:sz w:val="18"/>
                <w:szCs w:val="18"/>
              </w:rPr>
              <w:t>ext</w:t>
            </w:r>
          </w:p>
        </w:tc>
        <w:tc>
          <w:tcPr>
            <w:tcW w:w="1559" w:type="dxa"/>
            <w:gridSpan w:val="2"/>
          </w:tcPr>
          <w:p w14:paraId="5D658D64" w14:textId="77777777" w:rsidR="001967B3" w:rsidRPr="00476F48" w:rsidRDefault="001967B3" w:rsidP="00D078BE">
            <w:pPr>
              <w:pStyle w:val="BodyText"/>
              <w:spacing w:before="60" w:after="60"/>
              <w:rPr>
                <w:b/>
                <w:sz w:val="18"/>
                <w:szCs w:val="18"/>
              </w:rPr>
            </w:pPr>
          </w:p>
        </w:tc>
        <w:tc>
          <w:tcPr>
            <w:tcW w:w="2575" w:type="dxa"/>
            <w:gridSpan w:val="5"/>
          </w:tcPr>
          <w:p w14:paraId="1BEE2B1E" w14:textId="77777777" w:rsidR="001967B3" w:rsidRPr="00476F48" w:rsidRDefault="001967B3" w:rsidP="00D078BE">
            <w:pPr>
              <w:pStyle w:val="BodyText"/>
              <w:spacing w:before="60" w:after="60"/>
              <w:rPr>
                <w:b/>
                <w:spacing w:val="-1"/>
                <w:sz w:val="18"/>
                <w:szCs w:val="18"/>
              </w:rPr>
            </w:pPr>
          </w:p>
        </w:tc>
        <w:tc>
          <w:tcPr>
            <w:tcW w:w="842" w:type="dxa"/>
          </w:tcPr>
          <w:p w14:paraId="1AF8E60F"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599E7DDA" w14:textId="774C25EE" w:rsidR="001967B3" w:rsidRPr="00476F48" w:rsidRDefault="001967B3" w:rsidP="00D078BE">
            <w:pPr>
              <w:pStyle w:val="BodyText"/>
              <w:spacing w:before="60" w:after="60"/>
              <w:rPr>
                <w:b/>
                <w:sz w:val="18"/>
                <w:szCs w:val="18"/>
              </w:rPr>
            </w:pPr>
            <w:proofErr w:type="gramStart"/>
            <w:r w:rsidRPr="00476F48">
              <w:rPr>
                <w:sz w:val="18"/>
                <w:szCs w:val="18"/>
              </w:rPr>
              <w:t>0,*</w:t>
            </w:r>
            <w:proofErr w:type="gramEnd"/>
          </w:p>
        </w:tc>
      </w:tr>
      <w:tr w:rsidR="001967B3" w:rsidRPr="00476F48" w14:paraId="03B73201" w14:textId="77777777" w:rsidTr="006E4EC7">
        <w:tc>
          <w:tcPr>
            <w:tcW w:w="3686" w:type="dxa"/>
            <w:gridSpan w:val="4"/>
          </w:tcPr>
          <w:p w14:paraId="6102CA70" w14:textId="433F55FC" w:rsidR="001967B3" w:rsidRPr="00476F48" w:rsidRDefault="006D3721" w:rsidP="00D078BE">
            <w:pPr>
              <w:pStyle w:val="BodyText"/>
              <w:spacing w:before="60" w:after="60"/>
              <w:rPr>
                <w:b/>
                <w:sz w:val="18"/>
                <w:szCs w:val="18"/>
              </w:rPr>
            </w:pPr>
            <w:r w:rsidRPr="00476F48">
              <w:rPr>
                <w:sz w:val="18"/>
                <w:szCs w:val="18"/>
              </w:rPr>
              <w:t>o</w:t>
            </w:r>
            <w:r w:rsidR="001967B3" w:rsidRPr="00476F48">
              <w:rPr>
                <w:sz w:val="18"/>
                <w:szCs w:val="18"/>
              </w:rPr>
              <w:t xml:space="preserve">nline </w:t>
            </w:r>
            <w:r w:rsidRPr="00476F48">
              <w:rPr>
                <w:sz w:val="18"/>
                <w:szCs w:val="18"/>
              </w:rPr>
              <w:t>r</w:t>
            </w:r>
            <w:r w:rsidR="001967B3" w:rsidRPr="00476F48">
              <w:rPr>
                <w:sz w:val="18"/>
                <w:szCs w:val="18"/>
              </w:rPr>
              <w:t>esource</w:t>
            </w:r>
          </w:p>
        </w:tc>
        <w:tc>
          <w:tcPr>
            <w:tcW w:w="1559" w:type="dxa"/>
            <w:gridSpan w:val="2"/>
          </w:tcPr>
          <w:p w14:paraId="431D0FEA" w14:textId="77777777" w:rsidR="001967B3" w:rsidRPr="00476F48" w:rsidRDefault="001967B3" w:rsidP="00D078BE">
            <w:pPr>
              <w:pStyle w:val="BodyText"/>
              <w:spacing w:before="60" w:after="60"/>
              <w:rPr>
                <w:b/>
                <w:sz w:val="18"/>
                <w:szCs w:val="18"/>
              </w:rPr>
            </w:pPr>
          </w:p>
        </w:tc>
        <w:tc>
          <w:tcPr>
            <w:tcW w:w="2575" w:type="dxa"/>
            <w:gridSpan w:val="5"/>
          </w:tcPr>
          <w:p w14:paraId="4CF86D0F" w14:textId="77777777" w:rsidR="001967B3" w:rsidRPr="00476F48" w:rsidRDefault="001967B3" w:rsidP="00D078BE">
            <w:pPr>
              <w:pStyle w:val="BodyText"/>
              <w:spacing w:before="60" w:after="60"/>
              <w:rPr>
                <w:b/>
                <w:spacing w:val="-1"/>
                <w:sz w:val="18"/>
                <w:szCs w:val="18"/>
              </w:rPr>
            </w:pPr>
          </w:p>
        </w:tc>
        <w:tc>
          <w:tcPr>
            <w:tcW w:w="842" w:type="dxa"/>
          </w:tcPr>
          <w:p w14:paraId="717CA53F" w14:textId="30023356"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55DC690E" w14:textId="5F783C36"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67B2424" w14:textId="77777777" w:rsidTr="006E4EC7">
        <w:tc>
          <w:tcPr>
            <w:tcW w:w="3686" w:type="dxa"/>
            <w:gridSpan w:val="4"/>
          </w:tcPr>
          <w:p w14:paraId="260603C4" w14:textId="35C3A716"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a</w:t>
            </w:r>
            <w:r w:rsidR="001967B3" w:rsidRPr="00476F48">
              <w:rPr>
                <w:rFonts w:eastAsiaTheme="minorEastAsia"/>
                <w:sz w:val="18"/>
                <w:szCs w:val="18"/>
              </w:rPr>
              <w:t xml:space="preserve">pplication </w:t>
            </w:r>
            <w:r w:rsidRPr="00476F48">
              <w:rPr>
                <w:rFonts w:eastAsiaTheme="minorEastAsia"/>
                <w:sz w:val="18"/>
                <w:szCs w:val="18"/>
              </w:rPr>
              <w:t>p</w:t>
            </w:r>
            <w:r w:rsidR="001967B3" w:rsidRPr="00476F48">
              <w:rPr>
                <w:rFonts w:eastAsiaTheme="minorEastAsia"/>
                <w:sz w:val="18"/>
                <w:szCs w:val="18"/>
              </w:rPr>
              <w:t>rofile</w:t>
            </w:r>
          </w:p>
        </w:tc>
        <w:tc>
          <w:tcPr>
            <w:tcW w:w="1559" w:type="dxa"/>
            <w:gridSpan w:val="2"/>
          </w:tcPr>
          <w:p w14:paraId="4FCB40E8" w14:textId="77777777" w:rsidR="001967B3" w:rsidRPr="00476F48" w:rsidRDefault="001967B3" w:rsidP="00D078BE">
            <w:pPr>
              <w:pStyle w:val="BodyText"/>
              <w:spacing w:before="60" w:after="60"/>
              <w:rPr>
                <w:b/>
                <w:sz w:val="18"/>
                <w:szCs w:val="18"/>
              </w:rPr>
            </w:pPr>
          </w:p>
        </w:tc>
        <w:tc>
          <w:tcPr>
            <w:tcW w:w="2575" w:type="dxa"/>
            <w:gridSpan w:val="5"/>
          </w:tcPr>
          <w:p w14:paraId="4385E1CB" w14:textId="77777777" w:rsidR="001967B3" w:rsidRPr="00476F48" w:rsidRDefault="001967B3" w:rsidP="00D078BE">
            <w:pPr>
              <w:pStyle w:val="BodyText"/>
              <w:spacing w:before="60" w:after="60"/>
              <w:rPr>
                <w:b/>
                <w:spacing w:val="-1"/>
                <w:sz w:val="18"/>
                <w:szCs w:val="18"/>
              </w:rPr>
            </w:pPr>
          </w:p>
        </w:tc>
        <w:tc>
          <w:tcPr>
            <w:tcW w:w="842" w:type="dxa"/>
          </w:tcPr>
          <w:p w14:paraId="0233F69A"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E881ADC" w14:textId="22AAD8E2"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5BA79162" w14:textId="77777777" w:rsidTr="006E4EC7">
        <w:tc>
          <w:tcPr>
            <w:tcW w:w="3686" w:type="dxa"/>
            <w:gridSpan w:val="4"/>
          </w:tcPr>
          <w:p w14:paraId="1D266F18" w14:textId="2DEDBB41"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l</w:t>
            </w:r>
            <w:r w:rsidR="001967B3" w:rsidRPr="00476F48">
              <w:rPr>
                <w:rFonts w:eastAsiaTheme="minorEastAsia"/>
                <w:sz w:val="18"/>
                <w:szCs w:val="18"/>
              </w:rPr>
              <w:t>inkage</w:t>
            </w:r>
          </w:p>
        </w:tc>
        <w:tc>
          <w:tcPr>
            <w:tcW w:w="1559" w:type="dxa"/>
            <w:gridSpan w:val="2"/>
          </w:tcPr>
          <w:p w14:paraId="6680A26A" w14:textId="77777777" w:rsidR="001967B3" w:rsidRPr="00476F48" w:rsidRDefault="001967B3" w:rsidP="00D078BE">
            <w:pPr>
              <w:pStyle w:val="BodyText"/>
              <w:spacing w:before="60" w:after="60"/>
              <w:rPr>
                <w:b/>
                <w:sz w:val="18"/>
                <w:szCs w:val="18"/>
              </w:rPr>
            </w:pPr>
          </w:p>
        </w:tc>
        <w:tc>
          <w:tcPr>
            <w:tcW w:w="2575" w:type="dxa"/>
            <w:gridSpan w:val="5"/>
          </w:tcPr>
          <w:p w14:paraId="6FE3AD46" w14:textId="77777777" w:rsidR="001967B3" w:rsidRPr="00476F48" w:rsidRDefault="001967B3" w:rsidP="00D078BE">
            <w:pPr>
              <w:pStyle w:val="BodyText"/>
              <w:spacing w:before="60" w:after="60"/>
              <w:rPr>
                <w:b/>
                <w:spacing w:val="-1"/>
                <w:sz w:val="18"/>
                <w:szCs w:val="18"/>
              </w:rPr>
            </w:pPr>
          </w:p>
        </w:tc>
        <w:tc>
          <w:tcPr>
            <w:tcW w:w="842" w:type="dxa"/>
          </w:tcPr>
          <w:p w14:paraId="0C7B3E6F" w14:textId="616EA499"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6F16E04B" w14:textId="0F4F13D9"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689D857E" w14:textId="77777777" w:rsidTr="006E4EC7">
        <w:tc>
          <w:tcPr>
            <w:tcW w:w="3686" w:type="dxa"/>
            <w:gridSpan w:val="4"/>
          </w:tcPr>
          <w:p w14:paraId="46814B6C" w14:textId="1A9D7138"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n</w:t>
            </w:r>
            <w:r w:rsidR="001967B3" w:rsidRPr="00476F48">
              <w:rPr>
                <w:rFonts w:eastAsiaTheme="minorEastAsia"/>
                <w:sz w:val="18"/>
                <w:szCs w:val="18"/>
              </w:rPr>
              <w:t xml:space="preserve">ame </w:t>
            </w:r>
            <w:r w:rsidRPr="00476F48">
              <w:rPr>
                <w:rFonts w:eastAsiaTheme="minorEastAsia"/>
                <w:sz w:val="18"/>
                <w:szCs w:val="18"/>
              </w:rPr>
              <w:t>o</w:t>
            </w:r>
            <w:r w:rsidR="001967B3" w:rsidRPr="00476F48">
              <w:rPr>
                <w:rFonts w:eastAsiaTheme="minorEastAsia"/>
                <w:sz w:val="18"/>
                <w:szCs w:val="18"/>
              </w:rPr>
              <w:t xml:space="preserve">f </w:t>
            </w:r>
            <w:r w:rsidRPr="00476F48">
              <w:rPr>
                <w:rFonts w:eastAsiaTheme="minorEastAsia"/>
                <w:sz w:val="18"/>
                <w:szCs w:val="18"/>
              </w:rPr>
              <w:t>r</w:t>
            </w:r>
            <w:r w:rsidR="001967B3" w:rsidRPr="00476F48">
              <w:rPr>
                <w:rFonts w:eastAsiaTheme="minorEastAsia"/>
                <w:sz w:val="18"/>
                <w:szCs w:val="18"/>
              </w:rPr>
              <w:t>esource</w:t>
            </w:r>
          </w:p>
        </w:tc>
        <w:tc>
          <w:tcPr>
            <w:tcW w:w="1559" w:type="dxa"/>
            <w:gridSpan w:val="2"/>
          </w:tcPr>
          <w:p w14:paraId="69373A82" w14:textId="77777777" w:rsidR="001967B3" w:rsidRPr="00476F48" w:rsidRDefault="001967B3" w:rsidP="00D078BE">
            <w:pPr>
              <w:pStyle w:val="BodyText"/>
              <w:spacing w:before="60" w:after="60"/>
              <w:rPr>
                <w:b/>
                <w:sz w:val="18"/>
                <w:szCs w:val="18"/>
              </w:rPr>
            </w:pPr>
          </w:p>
        </w:tc>
        <w:tc>
          <w:tcPr>
            <w:tcW w:w="2575" w:type="dxa"/>
            <w:gridSpan w:val="5"/>
          </w:tcPr>
          <w:p w14:paraId="06CC89FC" w14:textId="77777777" w:rsidR="001967B3" w:rsidRPr="00476F48" w:rsidRDefault="001967B3" w:rsidP="00D078BE">
            <w:pPr>
              <w:pStyle w:val="BodyText"/>
              <w:spacing w:before="60" w:after="60"/>
              <w:rPr>
                <w:b/>
                <w:spacing w:val="-1"/>
                <w:sz w:val="18"/>
                <w:szCs w:val="18"/>
              </w:rPr>
            </w:pPr>
          </w:p>
        </w:tc>
        <w:tc>
          <w:tcPr>
            <w:tcW w:w="842" w:type="dxa"/>
          </w:tcPr>
          <w:p w14:paraId="6FD64C94"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0B44C746" w14:textId="67B912B8"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251505E1" w14:textId="77777777" w:rsidTr="006E4EC7">
        <w:tc>
          <w:tcPr>
            <w:tcW w:w="3686" w:type="dxa"/>
            <w:gridSpan w:val="4"/>
          </w:tcPr>
          <w:p w14:paraId="7E173465" w14:textId="0607E9EB"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o</w:t>
            </w:r>
            <w:r w:rsidR="001967B3" w:rsidRPr="00476F48">
              <w:rPr>
                <w:rFonts w:eastAsiaTheme="minorEastAsia"/>
                <w:sz w:val="18"/>
                <w:szCs w:val="18"/>
              </w:rPr>
              <w:t xml:space="preserve">nline </w:t>
            </w:r>
            <w:r w:rsidRPr="00476F48">
              <w:rPr>
                <w:rFonts w:eastAsiaTheme="minorEastAsia"/>
                <w:sz w:val="18"/>
                <w:szCs w:val="18"/>
              </w:rPr>
              <w:t>d</w:t>
            </w:r>
            <w:r w:rsidR="001967B3" w:rsidRPr="00476F48">
              <w:rPr>
                <w:rFonts w:eastAsiaTheme="minorEastAsia"/>
                <w:sz w:val="18"/>
                <w:szCs w:val="18"/>
              </w:rPr>
              <w:t>escription</w:t>
            </w:r>
          </w:p>
        </w:tc>
        <w:tc>
          <w:tcPr>
            <w:tcW w:w="1559" w:type="dxa"/>
            <w:gridSpan w:val="2"/>
          </w:tcPr>
          <w:p w14:paraId="5B421009" w14:textId="77777777" w:rsidR="001967B3" w:rsidRPr="00476F48" w:rsidRDefault="001967B3" w:rsidP="00D078BE">
            <w:pPr>
              <w:pStyle w:val="BodyText"/>
              <w:spacing w:before="60" w:after="60"/>
              <w:rPr>
                <w:b/>
                <w:sz w:val="18"/>
                <w:szCs w:val="18"/>
              </w:rPr>
            </w:pPr>
          </w:p>
        </w:tc>
        <w:tc>
          <w:tcPr>
            <w:tcW w:w="2575" w:type="dxa"/>
            <w:gridSpan w:val="5"/>
          </w:tcPr>
          <w:p w14:paraId="106E012A" w14:textId="77777777" w:rsidR="001967B3" w:rsidRPr="00476F48" w:rsidRDefault="001967B3" w:rsidP="00D078BE">
            <w:pPr>
              <w:pStyle w:val="BodyText"/>
              <w:spacing w:before="60" w:after="60"/>
              <w:rPr>
                <w:b/>
                <w:spacing w:val="-1"/>
                <w:sz w:val="18"/>
                <w:szCs w:val="18"/>
              </w:rPr>
            </w:pPr>
          </w:p>
        </w:tc>
        <w:tc>
          <w:tcPr>
            <w:tcW w:w="842" w:type="dxa"/>
          </w:tcPr>
          <w:p w14:paraId="672F5E34"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F3DE8B4" w14:textId="42100119"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48FB4FD" w14:textId="77777777" w:rsidTr="006E4EC7">
        <w:tc>
          <w:tcPr>
            <w:tcW w:w="3686" w:type="dxa"/>
            <w:gridSpan w:val="4"/>
          </w:tcPr>
          <w:p w14:paraId="328F3CF7" w14:textId="78A59CCE"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p</w:t>
            </w:r>
            <w:r w:rsidR="001967B3" w:rsidRPr="00476F48">
              <w:rPr>
                <w:rFonts w:eastAsiaTheme="minorEastAsia"/>
                <w:sz w:val="18"/>
                <w:szCs w:val="18"/>
              </w:rPr>
              <w:t>rotocol</w:t>
            </w:r>
          </w:p>
        </w:tc>
        <w:tc>
          <w:tcPr>
            <w:tcW w:w="1559" w:type="dxa"/>
            <w:gridSpan w:val="2"/>
          </w:tcPr>
          <w:p w14:paraId="3C229A5C" w14:textId="77777777" w:rsidR="001967B3" w:rsidRPr="00476F48" w:rsidRDefault="001967B3" w:rsidP="00D078BE">
            <w:pPr>
              <w:pStyle w:val="BodyText"/>
              <w:spacing w:before="60" w:after="60"/>
              <w:rPr>
                <w:b/>
                <w:sz w:val="18"/>
                <w:szCs w:val="18"/>
              </w:rPr>
            </w:pPr>
          </w:p>
        </w:tc>
        <w:tc>
          <w:tcPr>
            <w:tcW w:w="2575" w:type="dxa"/>
            <w:gridSpan w:val="5"/>
          </w:tcPr>
          <w:p w14:paraId="168891F8" w14:textId="77777777" w:rsidR="001967B3" w:rsidRPr="00476F48" w:rsidRDefault="001967B3" w:rsidP="00D078BE">
            <w:pPr>
              <w:pStyle w:val="BodyText"/>
              <w:spacing w:before="60" w:after="60"/>
              <w:rPr>
                <w:b/>
                <w:spacing w:val="-1"/>
                <w:sz w:val="18"/>
                <w:szCs w:val="18"/>
              </w:rPr>
            </w:pPr>
          </w:p>
        </w:tc>
        <w:tc>
          <w:tcPr>
            <w:tcW w:w="842" w:type="dxa"/>
          </w:tcPr>
          <w:p w14:paraId="105482B5"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527024B" w14:textId="7B06F744"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4C8D978" w14:textId="77777777" w:rsidTr="006E4EC7">
        <w:tc>
          <w:tcPr>
            <w:tcW w:w="3686" w:type="dxa"/>
            <w:gridSpan w:val="4"/>
          </w:tcPr>
          <w:p w14:paraId="681F1B29" w14:textId="60824269" w:rsidR="001967B3" w:rsidRPr="00476F48" w:rsidRDefault="002B2670" w:rsidP="00D078BE">
            <w:pPr>
              <w:pStyle w:val="BodyText"/>
              <w:spacing w:before="60" w:after="60"/>
              <w:rPr>
                <w:rFonts w:eastAsiaTheme="minorEastAsia"/>
                <w:sz w:val="18"/>
                <w:szCs w:val="18"/>
              </w:rPr>
            </w:pPr>
            <w:r w:rsidRPr="00476F48">
              <w:rPr>
                <w:rFonts w:eastAsiaTheme="minorEastAsia"/>
                <w:sz w:val="18"/>
                <w:szCs w:val="18"/>
              </w:rPr>
              <w:t xml:space="preserve">     p</w:t>
            </w:r>
            <w:r w:rsidR="001967B3" w:rsidRPr="00476F48">
              <w:rPr>
                <w:rFonts w:eastAsiaTheme="minorEastAsia"/>
                <w:sz w:val="18"/>
                <w:szCs w:val="18"/>
              </w:rPr>
              <w:t xml:space="preserve">rotocol </w:t>
            </w:r>
            <w:r w:rsidRPr="00476F48">
              <w:rPr>
                <w:rFonts w:eastAsiaTheme="minorEastAsia"/>
                <w:sz w:val="18"/>
                <w:szCs w:val="18"/>
              </w:rPr>
              <w:t>r</w:t>
            </w:r>
            <w:r w:rsidR="001967B3" w:rsidRPr="00476F48">
              <w:rPr>
                <w:rFonts w:eastAsiaTheme="minorEastAsia"/>
                <w:sz w:val="18"/>
                <w:szCs w:val="18"/>
              </w:rPr>
              <w:t>equest</w:t>
            </w:r>
          </w:p>
        </w:tc>
        <w:tc>
          <w:tcPr>
            <w:tcW w:w="1559" w:type="dxa"/>
            <w:gridSpan w:val="2"/>
          </w:tcPr>
          <w:p w14:paraId="0C61D827" w14:textId="77777777" w:rsidR="001967B3" w:rsidRPr="00476F48" w:rsidRDefault="001967B3" w:rsidP="00D078BE">
            <w:pPr>
              <w:pStyle w:val="BodyText"/>
              <w:spacing w:before="60" w:after="60"/>
              <w:rPr>
                <w:b/>
                <w:sz w:val="18"/>
                <w:szCs w:val="18"/>
              </w:rPr>
            </w:pPr>
          </w:p>
        </w:tc>
        <w:tc>
          <w:tcPr>
            <w:tcW w:w="2575" w:type="dxa"/>
            <w:gridSpan w:val="5"/>
          </w:tcPr>
          <w:p w14:paraId="20AE04FF" w14:textId="77777777" w:rsidR="001967B3" w:rsidRPr="00476F48" w:rsidRDefault="001967B3" w:rsidP="00D078BE">
            <w:pPr>
              <w:pStyle w:val="BodyText"/>
              <w:spacing w:before="60" w:after="60"/>
              <w:rPr>
                <w:b/>
                <w:spacing w:val="-1"/>
                <w:sz w:val="18"/>
                <w:szCs w:val="18"/>
              </w:rPr>
            </w:pPr>
          </w:p>
        </w:tc>
        <w:tc>
          <w:tcPr>
            <w:tcW w:w="842" w:type="dxa"/>
          </w:tcPr>
          <w:p w14:paraId="4F026049"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2934AC75" w14:textId="5548EE14"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B8B74CD" w14:textId="77777777" w:rsidTr="006E4EC7">
        <w:tc>
          <w:tcPr>
            <w:tcW w:w="3686" w:type="dxa"/>
            <w:gridSpan w:val="4"/>
          </w:tcPr>
          <w:p w14:paraId="084BD00D" w14:textId="64F70295" w:rsidR="001967B3" w:rsidRPr="00476F48" w:rsidRDefault="002B2670" w:rsidP="00D078BE">
            <w:pPr>
              <w:pStyle w:val="BodyText"/>
              <w:spacing w:before="60" w:after="60"/>
              <w:rPr>
                <w:b/>
                <w:sz w:val="18"/>
                <w:szCs w:val="18"/>
              </w:rPr>
            </w:pPr>
            <w:r w:rsidRPr="00476F48">
              <w:rPr>
                <w:sz w:val="18"/>
                <w:szCs w:val="18"/>
              </w:rPr>
              <w:t>s</w:t>
            </w:r>
            <w:r w:rsidR="001967B3" w:rsidRPr="00476F48">
              <w:rPr>
                <w:sz w:val="18"/>
                <w:szCs w:val="18"/>
              </w:rPr>
              <w:t xml:space="preserve">ource </w:t>
            </w:r>
            <w:r w:rsidRPr="00476F48">
              <w:rPr>
                <w:sz w:val="18"/>
                <w:szCs w:val="18"/>
              </w:rPr>
              <w:t>i</w:t>
            </w:r>
            <w:r w:rsidR="001967B3" w:rsidRPr="00476F48">
              <w:rPr>
                <w:sz w:val="18"/>
                <w:szCs w:val="18"/>
              </w:rPr>
              <w:t>ndication</w:t>
            </w:r>
          </w:p>
        </w:tc>
        <w:tc>
          <w:tcPr>
            <w:tcW w:w="1559" w:type="dxa"/>
            <w:gridSpan w:val="2"/>
          </w:tcPr>
          <w:p w14:paraId="5F793513" w14:textId="77777777" w:rsidR="001967B3" w:rsidRPr="00476F48" w:rsidRDefault="001967B3" w:rsidP="00D078BE">
            <w:pPr>
              <w:pStyle w:val="BodyText"/>
              <w:spacing w:before="60" w:after="60"/>
              <w:rPr>
                <w:b/>
                <w:sz w:val="18"/>
                <w:szCs w:val="18"/>
              </w:rPr>
            </w:pPr>
          </w:p>
        </w:tc>
        <w:tc>
          <w:tcPr>
            <w:tcW w:w="2575" w:type="dxa"/>
            <w:gridSpan w:val="5"/>
          </w:tcPr>
          <w:p w14:paraId="47F5F624" w14:textId="77777777" w:rsidR="001967B3" w:rsidRPr="00476F48" w:rsidRDefault="001967B3" w:rsidP="00D078BE">
            <w:pPr>
              <w:pStyle w:val="BodyText"/>
              <w:spacing w:before="60" w:after="60"/>
              <w:rPr>
                <w:b/>
                <w:spacing w:val="-1"/>
                <w:sz w:val="18"/>
                <w:szCs w:val="18"/>
              </w:rPr>
            </w:pPr>
          </w:p>
        </w:tc>
        <w:tc>
          <w:tcPr>
            <w:tcW w:w="842" w:type="dxa"/>
          </w:tcPr>
          <w:p w14:paraId="41F08D8F"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44736F8E" w14:textId="69E25133"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73967AB8" w14:textId="77777777" w:rsidTr="006E4EC7">
        <w:tc>
          <w:tcPr>
            <w:tcW w:w="3686" w:type="dxa"/>
            <w:gridSpan w:val="4"/>
          </w:tcPr>
          <w:p w14:paraId="500CAA9F" w14:textId="6FA8A9F4" w:rsidR="001967B3" w:rsidRPr="00476F48" w:rsidRDefault="002B2670" w:rsidP="00D078BE">
            <w:pPr>
              <w:pStyle w:val="BodyText"/>
              <w:spacing w:before="60" w:after="60"/>
              <w:rPr>
                <w:rFonts w:eastAsiaTheme="minorEastAsia"/>
                <w:sz w:val="18"/>
                <w:szCs w:val="18"/>
              </w:rPr>
            </w:pPr>
            <w:r w:rsidRPr="00476F48">
              <w:rPr>
                <w:rFonts w:eastAsiaTheme="minorEastAsia"/>
                <w:sz w:val="18"/>
                <w:szCs w:val="18"/>
              </w:rPr>
              <w:t xml:space="preserve">     c</w:t>
            </w:r>
            <w:r w:rsidR="001967B3" w:rsidRPr="00476F48">
              <w:rPr>
                <w:rFonts w:eastAsiaTheme="minorEastAsia"/>
                <w:sz w:val="18"/>
                <w:szCs w:val="18"/>
              </w:rPr>
              <w:t xml:space="preserve">ategory </w:t>
            </w:r>
            <w:r w:rsidRPr="00476F48">
              <w:rPr>
                <w:rFonts w:eastAsiaTheme="minorEastAsia"/>
                <w:sz w:val="18"/>
                <w:szCs w:val="18"/>
              </w:rPr>
              <w:t>o</w:t>
            </w:r>
            <w:r w:rsidR="001967B3" w:rsidRPr="00476F48">
              <w:rPr>
                <w:rFonts w:eastAsiaTheme="minorEastAsia"/>
                <w:sz w:val="18"/>
                <w:szCs w:val="18"/>
              </w:rPr>
              <w:t xml:space="preserve">f </w:t>
            </w:r>
            <w:r w:rsidRPr="00476F48">
              <w:rPr>
                <w:rFonts w:eastAsiaTheme="minorEastAsia"/>
                <w:sz w:val="18"/>
                <w:szCs w:val="18"/>
              </w:rPr>
              <w:t>a</w:t>
            </w:r>
            <w:r w:rsidR="001967B3" w:rsidRPr="00476F48">
              <w:rPr>
                <w:rFonts w:eastAsiaTheme="minorEastAsia"/>
                <w:sz w:val="18"/>
                <w:szCs w:val="18"/>
              </w:rPr>
              <w:t>uthority</w:t>
            </w:r>
          </w:p>
        </w:tc>
        <w:tc>
          <w:tcPr>
            <w:tcW w:w="1559" w:type="dxa"/>
            <w:gridSpan w:val="2"/>
          </w:tcPr>
          <w:p w14:paraId="10FA80EA" w14:textId="77777777" w:rsidR="001967B3" w:rsidRPr="00476F48" w:rsidRDefault="001967B3" w:rsidP="00D078BE">
            <w:pPr>
              <w:pStyle w:val="BodyText"/>
              <w:spacing w:before="60" w:after="60"/>
              <w:rPr>
                <w:b/>
                <w:sz w:val="18"/>
                <w:szCs w:val="18"/>
              </w:rPr>
            </w:pPr>
          </w:p>
        </w:tc>
        <w:tc>
          <w:tcPr>
            <w:tcW w:w="2575" w:type="dxa"/>
            <w:gridSpan w:val="5"/>
          </w:tcPr>
          <w:p w14:paraId="4BED1159" w14:textId="77777777" w:rsidR="001967B3" w:rsidRPr="00476F48" w:rsidRDefault="001967B3" w:rsidP="00D26187">
            <w:pPr>
              <w:pStyle w:val="BodyText"/>
              <w:spacing w:before="60" w:after="0"/>
              <w:rPr>
                <w:sz w:val="18"/>
                <w:szCs w:val="18"/>
              </w:rPr>
            </w:pPr>
            <w:proofErr w:type="gramStart"/>
            <w:r w:rsidRPr="00476F48">
              <w:rPr>
                <w:sz w:val="18"/>
                <w:szCs w:val="18"/>
              </w:rPr>
              <w:t>2 :</w:t>
            </w:r>
            <w:proofErr w:type="gramEnd"/>
            <w:r w:rsidRPr="00476F48">
              <w:rPr>
                <w:sz w:val="18"/>
                <w:szCs w:val="18"/>
              </w:rPr>
              <w:t xml:space="preserve"> border control </w:t>
            </w:r>
          </w:p>
          <w:p w14:paraId="60BF55C0" w14:textId="77777777" w:rsidR="001967B3" w:rsidRPr="00476F48" w:rsidRDefault="001967B3" w:rsidP="00D26187">
            <w:pPr>
              <w:pStyle w:val="BodyText"/>
              <w:spacing w:after="0"/>
              <w:rPr>
                <w:sz w:val="18"/>
                <w:szCs w:val="18"/>
              </w:rPr>
            </w:pPr>
            <w:proofErr w:type="gramStart"/>
            <w:r w:rsidRPr="00476F48">
              <w:rPr>
                <w:sz w:val="18"/>
                <w:szCs w:val="18"/>
              </w:rPr>
              <w:t>3 :</w:t>
            </w:r>
            <w:proofErr w:type="gramEnd"/>
            <w:r w:rsidRPr="00476F48">
              <w:rPr>
                <w:sz w:val="18"/>
                <w:szCs w:val="18"/>
              </w:rPr>
              <w:t xml:space="preserve"> police</w:t>
            </w:r>
          </w:p>
          <w:p w14:paraId="27499F76" w14:textId="77777777" w:rsidR="001967B3" w:rsidRPr="00476F48" w:rsidRDefault="001967B3" w:rsidP="00D26187">
            <w:pPr>
              <w:pStyle w:val="BodyText"/>
              <w:spacing w:after="0"/>
              <w:rPr>
                <w:sz w:val="18"/>
                <w:szCs w:val="18"/>
              </w:rPr>
            </w:pPr>
            <w:proofErr w:type="gramStart"/>
            <w:r w:rsidRPr="00476F48">
              <w:rPr>
                <w:sz w:val="18"/>
                <w:szCs w:val="18"/>
              </w:rPr>
              <w:t>4 :</w:t>
            </w:r>
            <w:proofErr w:type="gramEnd"/>
            <w:r w:rsidRPr="00476F48">
              <w:rPr>
                <w:sz w:val="18"/>
                <w:szCs w:val="18"/>
              </w:rPr>
              <w:t xml:space="preserve"> port</w:t>
            </w:r>
          </w:p>
          <w:p w14:paraId="4E773D3F" w14:textId="77777777" w:rsidR="001967B3" w:rsidRPr="00476F48" w:rsidRDefault="001967B3" w:rsidP="00D26187">
            <w:pPr>
              <w:pStyle w:val="BodyText"/>
              <w:spacing w:after="0"/>
              <w:rPr>
                <w:sz w:val="18"/>
                <w:szCs w:val="18"/>
              </w:rPr>
            </w:pPr>
            <w:proofErr w:type="gramStart"/>
            <w:r w:rsidRPr="00476F48">
              <w:rPr>
                <w:sz w:val="18"/>
                <w:szCs w:val="18"/>
              </w:rPr>
              <w:t>5 :</w:t>
            </w:r>
            <w:proofErr w:type="gramEnd"/>
            <w:r w:rsidRPr="00476F48">
              <w:rPr>
                <w:sz w:val="18"/>
                <w:szCs w:val="18"/>
              </w:rPr>
              <w:t xml:space="preserve"> immigration</w:t>
            </w:r>
          </w:p>
          <w:p w14:paraId="4F756963" w14:textId="77777777" w:rsidR="001967B3" w:rsidRPr="00476F48" w:rsidRDefault="001967B3" w:rsidP="00D26187">
            <w:pPr>
              <w:pStyle w:val="BodyText"/>
              <w:spacing w:after="0"/>
              <w:rPr>
                <w:sz w:val="18"/>
                <w:szCs w:val="18"/>
              </w:rPr>
            </w:pPr>
            <w:proofErr w:type="gramStart"/>
            <w:r w:rsidRPr="00476F48">
              <w:rPr>
                <w:sz w:val="18"/>
                <w:szCs w:val="18"/>
              </w:rPr>
              <w:t>6 :</w:t>
            </w:r>
            <w:proofErr w:type="gramEnd"/>
            <w:r w:rsidRPr="00476F48">
              <w:rPr>
                <w:sz w:val="18"/>
                <w:szCs w:val="18"/>
              </w:rPr>
              <w:t xml:space="preserve"> health</w:t>
            </w:r>
          </w:p>
          <w:p w14:paraId="6658CA16" w14:textId="77777777" w:rsidR="001967B3" w:rsidRPr="00476F48" w:rsidRDefault="001967B3" w:rsidP="00D26187">
            <w:pPr>
              <w:pStyle w:val="BodyText"/>
              <w:spacing w:after="0"/>
              <w:rPr>
                <w:sz w:val="18"/>
                <w:szCs w:val="18"/>
              </w:rPr>
            </w:pPr>
            <w:proofErr w:type="gramStart"/>
            <w:r w:rsidRPr="00476F48">
              <w:rPr>
                <w:sz w:val="18"/>
                <w:szCs w:val="18"/>
              </w:rPr>
              <w:t>7 :</w:t>
            </w:r>
            <w:proofErr w:type="gramEnd"/>
            <w:r w:rsidRPr="00476F48">
              <w:rPr>
                <w:sz w:val="18"/>
                <w:szCs w:val="18"/>
              </w:rPr>
              <w:t xml:space="preserve"> coast guard</w:t>
            </w:r>
          </w:p>
          <w:p w14:paraId="774DA700" w14:textId="77777777" w:rsidR="001967B3" w:rsidRPr="00476F48" w:rsidRDefault="001967B3" w:rsidP="00D26187">
            <w:pPr>
              <w:pStyle w:val="BodyText"/>
              <w:spacing w:after="0"/>
              <w:rPr>
                <w:sz w:val="18"/>
                <w:szCs w:val="18"/>
              </w:rPr>
            </w:pPr>
            <w:proofErr w:type="gramStart"/>
            <w:r w:rsidRPr="00476F48">
              <w:rPr>
                <w:sz w:val="18"/>
                <w:szCs w:val="18"/>
              </w:rPr>
              <w:t>8 :</w:t>
            </w:r>
            <w:proofErr w:type="gramEnd"/>
            <w:r w:rsidRPr="00476F48">
              <w:rPr>
                <w:sz w:val="18"/>
                <w:szCs w:val="18"/>
              </w:rPr>
              <w:t xml:space="preserve"> agricultural</w:t>
            </w:r>
          </w:p>
          <w:p w14:paraId="790C923F" w14:textId="77777777" w:rsidR="001967B3" w:rsidRPr="00476F48" w:rsidRDefault="001967B3" w:rsidP="00D26187">
            <w:pPr>
              <w:pStyle w:val="BodyText"/>
              <w:spacing w:after="0"/>
              <w:rPr>
                <w:sz w:val="18"/>
                <w:szCs w:val="18"/>
              </w:rPr>
            </w:pPr>
            <w:proofErr w:type="gramStart"/>
            <w:r w:rsidRPr="00476F48">
              <w:rPr>
                <w:sz w:val="18"/>
                <w:szCs w:val="18"/>
              </w:rPr>
              <w:t>9 :</w:t>
            </w:r>
            <w:proofErr w:type="gramEnd"/>
            <w:r w:rsidRPr="00476F48">
              <w:rPr>
                <w:sz w:val="18"/>
                <w:szCs w:val="18"/>
              </w:rPr>
              <w:t xml:space="preserve"> military</w:t>
            </w:r>
          </w:p>
          <w:p w14:paraId="725386C6" w14:textId="77777777" w:rsidR="001967B3" w:rsidRPr="00476F48" w:rsidRDefault="001967B3" w:rsidP="00D26187">
            <w:pPr>
              <w:pStyle w:val="BodyText"/>
              <w:spacing w:after="0"/>
              <w:rPr>
                <w:sz w:val="18"/>
                <w:szCs w:val="18"/>
              </w:rPr>
            </w:pPr>
            <w:proofErr w:type="gramStart"/>
            <w:r w:rsidRPr="00476F48">
              <w:rPr>
                <w:sz w:val="18"/>
                <w:szCs w:val="18"/>
              </w:rPr>
              <w:t>10 :</w:t>
            </w:r>
            <w:proofErr w:type="gramEnd"/>
            <w:r w:rsidRPr="00476F48">
              <w:rPr>
                <w:sz w:val="18"/>
                <w:szCs w:val="18"/>
              </w:rPr>
              <w:t xml:space="preserve"> private company </w:t>
            </w:r>
          </w:p>
          <w:p w14:paraId="09665EEE" w14:textId="77777777" w:rsidR="001967B3" w:rsidRPr="00476F48" w:rsidRDefault="001967B3" w:rsidP="00D26187">
            <w:pPr>
              <w:pStyle w:val="BodyText"/>
              <w:spacing w:after="0"/>
              <w:rPr>
                <w:sz w:val="18"/>
                <w:szCs w:val="18"/>
              </w:rPr>
            </w:pPr>
            <w:proofErr w:type="gramStart"/>
            <w:r w:rsidRPr="00476F48">
              <w:rPr>
                <w:sz w:val="18"/>
                <w:szCs w:val="18"/>
              </w:rPr>
              <w:t>11 :</w:t>
            </w:r>
            <w:proofErr w:type="gramEnd"/>
            <w:r w:rsidRPr="00476F48">
              <w:rPr>
                <w:sz w:val="18"/>
                <w:szCs w:val="18"/>
              </w:rPr>
              <w:t xml:space="preserve"> maritime police </w:t>
            </w:r>
          </w:p>
          <w:p w14:paraId="375493D3" w14:textId="77777777" w:rsidR="001967B3" w:rsidRPr="00476F48" w:rsidRDefault="001967B3" w:rsidP="00D26187">
            <w:pPr>
              <w:pStyle w:val="BodyText"/>
              <w:spacing w:after="0"/>
              <w:rPr>
                <w:sz w:val="18"/>
                <w:szCs w:val="18"/>
              </w:rPr>
            </w:pPr>
            <w:proofErr w:type="gramStart"/>
            <w:r w:rsidRPr="00476F48">
              <w:rPr>
                <w:sz w:val="18"/>
                <w:szCs w:val="18"/>
              </w:rPr>
              <w:t>12 :</w:t>
            </w:r>
            <w:proofErr w:type="gramEnd"/>
            <w:r w:rsidRPr="00476F48">
              <w:rPr>
                <w:sz w:val="18"/>
                <w:szCs w:val="18"/>
              </w:rPr>
              <w:t xml:space="preserve"> environmental</w:t>
            </w:r>
          </w:p>
          <w:p w14:paraId="42B7C471" w14:textId="77777777" w:rsidR="001967B3" w:rsidRPr="00476F48" w:rsidRDefault="001967B3" w:rsidP="00D26187">
            <w:pPr>
              <w:pStyle w:val="BodyText"/>
              <w:spacing w:after="0"/>
              <w:rPr>
                <w:sz w:val="18"/>
                <w:szCs w:val="18"/>
              </w:rPr>
            </w:pPr>
            <w:proofErr w:type="gramStart"/>
            <w:r w:rsidRPr="00476F48">
              <w:rPr>
                <w:sz w:val="18"/>
                <w:szCs w:val="18"/>
              </w:rPr>
              <w:t>13 :</w:t>
            </w:r>
            <w:proofErr w:type="gramEnd"/>
            <w:r w:rsidRPr="00476F48">
              <w:rPr>
                <w:sz w:val="18"/>
                <w:szCs w:val="18"/>
              </w:rPr>
              <w:t xml:space="preserve"> fishery</w:t>
            </w:r>
          </w:p>
          <w:p w14:paraId="1EF80522" w14:textId="77777777" w:rsidR="001967B3" w:rsidRPr="00476F48" w:rsidRDefault="001967B3" w:rsidP="00D26187">
            <w:pPr>
              <w:pStyle w:val="BodyText"/>
              <w:spacing w:after="0"/>
              <w:rPr>
                <w:sz w:val="18"/>
                <w:szCs w:val="18"/>
              </w:rPr>
            </w:pPr>
            <w:proofErr w:type="gramStart"/>
            <w:r w:rsidRPr="00476F48">
              <w:rPr>
                <w:sz w:val="18"/>
                <w:szCs w:val="18"/>
              </w:rPr>
              <w:t>14 :</w:t>
            </w:r>
            <w:proofErr w:type="gramEnd"/>
            <w:r w:rsidRPr="00476F48">
              <w:rPr>
                <w:sz w:val="18"/>
                <w:szCs w:val="18"/>
              </w:rPr>
              <w:t xml:space="preserve"> finance</w:t>
            </w:r>
          </w:p>
          <w:p w14:paraId="2BE9BA47" w14:textId="77777777" w:rsidR="001967B3" w:rsidRPr="00476F48" w:rsidRDefault="001967B3" w:rsidP="00D26187">
            <w:pPr>
              <w:pStyle w:val="BodyText"/>
              <w:spacing w:after="0"/>
              <w:rPr>
                <w:sz w:val="18"/>
                <w:szCs w:val="18"/>
              </w:rPr>
            </w:pPr>
            <w:proofErr w:type="gramStart"/>
            <w:r w:rsidRPr="00476F48">
              <w:rPr>
                <w:sz w:val="18"/>
                <w:szCs w:val="18"/>
              </w:rPr>
              <w:t>15 :</w:t>
            </w:r>
            <w:proofErr w:type="gramEnd"/>
            <w:r w:rsidRPr="00476F48">
              <w:rPr>
                <w:sz w:val="18"/>
                <w:szCs w:val="18"/>
              </w:rPr>
              <w:t xml:space="preserve"> maritime</w:t>
            </w:r>
          </w:p>
          <w:p w14:paraId="409BEFDD" w14:textId="77777777" w:rsidR="001967B3" w:rsidRPr="00476F48" w:rsidRDefault="001967B3" w:rsidP="00D26187">
            <w:pPr>
              <w:pStyle w:val="BodyText"/>
              <w:spacing w:after="0"/>
              <w:rPr>
                <w:sz w:val="18"/>
                <w:szCs w:val="18"/>
              </w:rPr>
            </w:pPr>
            <w:proofErr w:type="gramStart"/>
            <w:r w:rsidRPr="00476F48">
              <w:rPr>
                <w:sz w:val="18"/>
                <w:szCs w:val="18"/>
              </w:rPr>
              <w:t>16 :</w:t>
            </w:r>
            <w:proofErr w:type="gramEnd"/>
            <w:r w:rsidRPr="00476F48">
              <w:rPr>
                <w:sz w:val="18"/>
                <w:szCs w:val="18"/>
              </w:rPr>
              <w:t xml:space="preserve"> customs</w:t>
            </w:r>
          </w:p>
          <w:p w14:paraId="394DC25C" w14:textId="77777777" w:rsidR="001967B3" w:rsidRPr="00476F48" w:rsidRDefault="001967B3" w:rsidP="00D26187">
            <w:pPr>
              <w:pStyle w:val="BodyText"/>
              <w:spacing w:after="0"/>
              <w:rPr>
                <w:sz w:val="18"/>
                <w:szCs w:val="18"/>
              </w:rPr>
            </w:pPr>
            <w:proofErr w:type="gramStart"/>
            <w:r w:rsidRPr="00476F48">
              <w:rPr>
                <w:sz w:val="18"/>
                <w:szCs w:val="18"/>
              </w:rPr>
              <w:t>17 :</w:t>
            </w:r>
            <w:proofErr w:type="gramEnd"/>
            <w:r w:rsidRPr="00476F48">
              <w:rPr>
                <w:sz w:val="18"/>
                <w:szCs w:val="18"/>
              </w:rPr>
              <w:t xml:space="preserve"> hydrographic office</w:t>
            </w:r>
          </w:p>
          <w:p w14:paraId="77260B6D" w14:textId="77777777" w:rsidR="001967B3" w:rsidRPr="00476F48" w:rsidRDefault="001967B3" w:rsidP="00D26187">
            <w:pPr>
              <w:pStyle w:val="BodyText"/>
              <w:spacing w:after="0"/>
              <w:rPr>
                <w:sz w:val="18"/>
                <w:szCs w:val="18"/>
              </w:rPr>
            </w:pPr>
            <w:proofErr w:type="gramStart"/>
            <w:r w:rsidRPr="00476F48">
              <w:rPr>
                <w:sz w:val="18"/>
                <w:szCs w:val="18"/>
              </w:rPr>
              <w:t>18 :</w:t>
            </w:r>
            <w:proofErr w:type="gramEnd"/>
            <w:r w:rsidRPr="00476F48">
              <w:rPr>
                <w:sz w:val="18"/>
                <w:szCs w:val="18"/>
              </w:rPr>
              <w:t xml:space="preserve"> RENC</w:t>
            </w:r>
          </w:p>
          <w:p w14:paraId="36B1CD0F" w14:textId="3E40306B" w:rsidR="001967B3" w:rsidRPr="00476F48" w:rsidRDefault="001967B3" w:rsidP="00D26187">
            <w:pPr>
              <w:pStyle w:val="BodyText"/>
              <w:spacing w:after="60"/>
              <w:rPr>
                <w:sz w:val="18"/>
                <w:szCs w:val="18"/>
              </w:rPr>
            </w:pPr>
            <w:proofErr w:type="gramStart"/>
            <w:r w:rsidRPr="00476F48">
              <w:rPr>
                <w:sz w:val="18"/>
                <w:szCs w:val="18"/>
              </w:rPr>
              <w:t>19 :</w:t>
            </w:r>
            <w:proofErr w:type="gramEnd"/>
            <w:r w:rsidRPr="00476F48">
              <w:rPr>
                <w:sz w:val="18"/>
                <w:szCs w:val="18"/>
              </w:rPr>
              <w:t xml:space="preserve"> VARs</w:t>
            </w:r>
          </w:p>
        </w:tc>
        <w:tc>
          <w:tcPr>
            <w:tcW w:w="842" w:type="dxa"/>
          </w:tcPr>
          <w:p w14:paraId="5E14877F"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549F052D" w14:textId="2A520CDC" w:rsidR="001967B3" w:rsidRPr="00476F48" w:rsidRDefault="009753AE" w:rsidP="00D078BE">
            <w:pPr>
              <w:pStyle w:val="BodyText"/>
              <w:spacing w:before="60" w:after="60"/>
              <w:rPr>
                <w:b/>
                <w:sz w:val="18"/>
                <w:szCs w:val="18"/>
              </w:rPr>
            </w:pPr>
            <w:r w:rsidRPr="00476F48">
              <w:rPr>
                <w:sz w:val="18"/>
                <w:szCs w:val="18"/>
              </w:rPr>
              <w:t>0</w:t>
            </w:r>
            <w:r w:rsidR="001967B3" w:rsidRPr="00476F48">
              <w:rPr>
                <w:sz w:val="18"/>
                <w:szCs w:val="18"/>
              </w:rPr>
              <w:t>,</w:t>
            </w:r>
            <w:r w:rsidRPr="00476F48">
              <w:rPr>
                <w:sz w:val="18"/>
                <w:szCs w:val="18"/>
              </w:rPr>
              <w:t>1</w:t>
            </w:r>
          </w:p>
        </w:tc>
      </w:tr>
      <w:tr w:rsidR="001967B3" w:rsidRPr="00476F48" w14:paraId="152E4248" w14:textId="77777777" w:rsidTr="006E4EC7">
        <w:tc>
          <w:tcPr>
            <w:tcW w:w="3686" w:type="dxa"/>
            <w:gridSpan w:val="4"/>
          </w:tcPr>
          <w:p w14:paraId="6EEEC9D8" w14:textId="221E7B86" w:rsidR="001967B3" w:rsidRPr="00476F48" w:rsidRDefault="002B2670" w:rsidP="00D078BE">
            <w:pPr>
              <w:pStyle w:val="BodyText"/>
              <w:spacing w:before="60" w:after="60"/>
              <w:rPr>
                <w:rFonts w:eastAsiaTheme="minorEastAsia"/>
                <w:sz w:val="18"/>
                <w:szCs w:val="18"/>
              </w:rPr>
            </w:pPr>
            <w:r w:rsidRPr="00476F48">
              <w:rPr>
                <w:rFonts w:eastAsiaTheme="minorEastAsia"/>
                <w:sz w:val="18"/>
                <w:szCs w:val="18"/>
              </w:rPr>
              <w:t xml:space="preserve">     c</w:t>
            </w:r>
            <w:r w:rsidR="001967B3" w:rsidRPr="00476F48">
              <w:rPr>
                <w:rFonts w:eastAsiaTheme="minorEastAsia"/>
                <w:sz w:val="18"/>
                <w:szCs w:val="18"/>
              </w:rPr>
              <w:t xml:space="preserve">ountry </w:t>
            </w:r>
            <w:r w:rsidRPr="00476F48">
              <w:rPr>
                <w:rFonts w:eastAsiaTheme="minorEastAsia"/>
                <w:sz w:val="18"/>
                <w:szCs w:val="18"/>
              </w:rPr>
              <w:t>n</w:t>
            </w:r>
            <w:r w:rsidR="001967B3" w:rsidRPr="00476F48">
              <w:rPr>
                <w:rFonts w:eastAsiaTheme="minorEastAsia"/>
                <w:sz w:val="18"/>
                <w:szCs w:val="18"/>
              </w:rPr>
              <w:t>ame</w:t>
            </w:r>
          </w:p>
        </w:tc>
        <w:tc>
          <w:tcPr>
            <w:tcW w:w="1559" w:type="dxa"/>
            <w:gridSpan w:val="2"/>
          </w:tcPr>
          <w:p w14:paraId="59C25DFA" w14:textId="77777777" w:rsidR="001967B3" w:rsidRPr="00476F48" w:rsidRDefault="001967B3" w:rsidP="00D078BE">
            <w:pPr>
              <w:pStyle w:val="BodyText"/>
              <w:spacing w:before="60" w:after="60"/>
              <w:rPr>
                <w:b/>
                <w:sz w:val="18"/>
                <w:szCs w:val="18"/>
              </w:rPr>
            </w:pPr>
          </w:p>
        </w:tc>
        <w:tc>
          <w:tcPr>
            <w:tcW w:w="2575" w:type="dxa"/>
            <w:gridSpan w:val="5"/>
          </w:tcPr>
          <w:p w14:paraId="109C1910" w14:textId="77777777" w:rsidR="001967B3" w:rsidRPr="00476F48" w:rsidRDefault="001967B3" w:rsidP="00D078BE">
            <w:pPr>
              <w:pStyle w:val="BodyText"/>
              <w:spacing w:before="60" w:after="60"/>
              <w:rPr>
                <w:b/>
                <w:spacing w:val="-1"/>
                <w:sz w:val="18"/>
                <w:szCs w:val="18"/>
              </w:rPr>
            </w:pPr>
          </w:p>
        </w:tc>
        <w:tc>
          <w:tcPr>
            <w:tcW w:w="842" w:type="dxa"/>
          </w:tcPr>
          <w:p w14:paraId="4F7A3B1A"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F3A2871" w14:textId="28C42D03"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2FE3A48" w14:textId="77777777" w:rsidTr="006E4EC7">
        <w:tc>
          <w:tcPr>
            <w:tcW w:w="3686" w:type="dxa"/>
            <w:gridSpan w:val="4"/>
          </w:tcPr>
          <w:p w14:paraId="2AB185B8" w14:textId="6412A392" w:rsidR="001967B3" w:rsidRPr="00476F48" w:rsidRDefault="00C5627B" w:rsidP="00D078BE">
            <w:pPr>
              <w:pStyle w:val="BodyText"/>
              <w:spacing w:before="60" w:after="60"/>
              <w:rPr>
                <w:rFonts w:eastAsiaTheme="minorEastAsia"/>
                <w:sz w:val="18"/>
                <w:szCs w:val="18"/>
              </w:rPr>
            </w:pPr>
            <w:r w:rsidRPr="00476F48">
              <w:rPr>
                <w:rFonts w:eastAsiaTheme="minorEastAsia"/>
                <w:sz w:val="18"/>
                <w:szCs w:val="18"/>
              </w:rPr>
              <w:t xml:space="preserve">     r</w:t>
            </w:r>
            <w:r w:rsidR="001967B3" w:rsidRPr="00476F48">
              <w:rPr>
                <w:rFonts w:eastAsiaTheme="minorEastAsia"/>
                <w:sz w:val="18"/>
                <w:szCs w:val="18"/>
              </w:rPr>
              <w:t xml:space="preserve">eported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7763BB35" w14:textId="3371A4B6" w:rsidR="001967B3" w:rsidRPr="00476F48" w:rsidRDefault="001967B3" w:rsidP="00D078BE">
            <w:pPr>
              <w:pStyle w:val="BodyText"/>
              <w:spacing w:before="60" w:after="60"/>
              <w:rPr>
                <w:sz w:val="18"/>
                <w:szCs w:val="18"/>
              </w:rPr>
            </w:pPr>
            <w:r w:rsidRPr="00476F48">
              <w:rPr>
                <w:sz w:val="18"/>
                <w:szCs w:val="18"/>
              </w:rPr>
              <w:t>(SORDAT)</w:t>
            </w:r>
          </w:p>
        </w:tc>
        <w:tc>
          <w:tcPr>
            <w:tcW w:w="2575" w:type="dxa"/>
            <w:gridSpan w:val="5"/>
          </w:tcPr>
          <w:p w14:paraId="4811D883" w14:textId="77777777" w:rsidR="001967B3" w:rsidRPr="00476F48" w:rsidRDefault="001967B3" w:rsidP="00D078BE">
            <w:pPr>
              <w:pStyle w:val="BodyText"/>
              <w:spacing w:before="60" w:after="60"/>
              <w:rPr>
                <w:b/>
                <w:spacing w:val="-1"/>
                <w:sz w:val="18"/>
                <w:szCs w:val="18"/>
              </w:rPr>
            </w:pPr>
          </w:p>
        </w:tc>
        <w:tc>
          <w:tcPr>
            <w:tcW w:w="842" w:type="dxa"/>
          </w:tcPr>
          <w:p w14:paraId="6FAC07F5" w14:textId="17542E31" w:rsidR="001967B3" w:rsidRPr="00476F48" w:rsidRDefault="001967B3" w:rsidP="00D078BE">
            <w:pPr>
              <w:pStyle w:val="BodyText"/>
              <w:spacing w:before="60" w:after="60"/>
              <w:rPr>
                <w:b/>
                <w:sz w:val="18"/>
                <w:szCs w:val="18"/>
              </w:rPr>
            </w:pPr>
            <w:r w:rsidRPr="00476F48">
              <w:rPr>
                <w:sz w:val="18"/>
                <w:szCs w:val="18"/>
              </w:rPr>
              <w:t>(S)TD</w:t>
            </w:r>
          </w:p>
        </w:tc>
        <w:tc>
          <w:tcPr>
            <w:tcW w:w="1403" w:type="dxa"/>
            <w:gridSpan w:val="2"/>
          </w:tcPr>
          <w:p w14:paraId="35BA3133" w14:textId="08FFA4CF" w:rsidR="001967B3" w:rsidRPr="00476F48" w:rsidRDefault="009753AE" w:rsidP="00D078BE">
            <w:pPr>
              <w:pStyle w:val="BodyText"/>
              <w:spacing w:before="60" w:after="60"/>
              <w:rPr>
                <w:rFonts w:eastAsiaTheme="minorEastAsia"/>
                <w:b/>
                <w:sz w:val="18"/>
                <w:szCs w:val="18"/>
                <w:lang w:eastAsia="ko-KR"/>
              </w:rPr>
            </w:pPr>
            <w:r w:rsidRPr="00476F48">
              <w:rPr>
                <w:sz w:val="18"/>
                <w:szCs w:val="18"/>
              </w:rPr>
              <w:t>0</w:t>
            </w:r>
            <w:r w:rsidR="001967B3" w:rsidRPr="00476F48">
              <w:rPr>
                <w:sz w:val="18"/>
                <w:szCs w:val="18"/>
              </w:rPr>
              <w:t>,1</w:t>
            </w:r>
          </w:p>
        </w:tc>
      </w:tr>
      <w:tr w:rsidR="001967B3" w:rsidRPr="00476F48" w14:paraId="453FA136" w14:textId="77777777" w:rsidTr="006E4EC7">
        <w:tc>
          <w:tcPr>
            <w:tcW w:w="3686" w:type="dxa"/>
            <w:gridSpan w:val="4"/>
          </w:tcPr>
          <w:p w14:paraId="2E0EC44F" w14:textId="141E4B59" w:rsidR="001967B3" w:rsidRPr="00476F48" w:rsidRDefault="00C5627B"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ource</w:t>
            </w:r>
          </w:p>
        </w:tc>
        <w:tc>
          <w:tcPr>
            <w:tcW w:w="1559" w:type="dxa"/>
            <w:gridSpan w:val="2"/>
          </w:tcPr>
          <w:p w14:paraId="078DD09C" w14:textId="77777777" w:rsidR="001967B3" w:rsidRPr="00476F48" w:rsidRDefault="001967B3" w:rsidP="00D078BE">
            <w:pPr>
              <w:pStyle w:val="BodyText"/>
              <w:spacing w:before="60" w:after="60"/>
              <w:rPr>
                <w:b/>
                <w:sz w:val="18"/>
                <w:szCs w:val="18"/>
              </w:rPr>
            </w:pPr>
          </w:p>
        </w:tc>
        <w:tc>
          <w:tcPr>
            <w:tcW w:w="2575" w:type="dxa"/>
            <w:gridSpan w:val="5"/>
          </w:tcPr>
          <w:p w14:paraId="6688B634" w14:textId="77777777" w:rsidR="001967B3" w:rsidRPr="00476F48" w:rsidRDefault="001967B3" w:rsidP="00D078BE">
            <w:pPr>
              <w:pStyle w:val="BodyText"/>
              <w:spacing w:before="60" w:after="60"/>
              <w:rPr>
                <w:b/>
                <w:spacing w:val="-1"/>
                <w:sz w:val="18"/>
                <w:szCs w:val="18"/>
              </w:rPr>
            </w:pPr>
          </w:p>
        </w:tc>
        <w:tc>
          <w:tcPr>
            <w:tcW w:w="842" w:type="dxa"/>
          </w:tcPr>
          <w:p w14:paraId="25C2D850"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3EF12C5C" w14:textId="52624F12" w:rsidR="001967B3" w:rsidRPr="00476F48" w:rsidRDefault="009753AE"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7621AC5B" w14:textId="77777777" w:rsidTr="006E4EC7">
        <w:tc>
          <w:tcPr>
            <w:tcW w:w="3686" w:type="dxa"/>
            <w:gridSpan w:val="4"/>
          </w:tcPr>
          <w:p w14:paraId="35185BA6" w14:textId="63AC7443" w:rsidR="001967B3" w:rsidRPr="00476F48" w:rsidRDefault="00C5627B"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 xml:space="preserve">ource </w:t>
            </w:r>
            <w:r w:rsidRPr="00476F48">
              <w:rPr>
                <w:rFonts w:eastAsiaTheme="minorEastAsia"/>
                <w:sz w:val="18"/>
                <w:szCs w:val="18"/>
              </w:rPr>
              <w:t>t</w:t>
            </w:r>
            <w:r w:rsidR="001967B3" w:rsidRPr="00476F48">
              <w:rPr>
                <w:rFonts w:eastAsiaTheme="minorEastAsia"/>
                <w:sz w:val="18"/>
                <w:szCs w:val="18"/>
              </w:rPr>
              <w:t>ype</w:t>
            </w:r>
          </w:p>
        </w:tc>
        <w:tc>
          <w:tcPr>
            <w:tcW w:w="1559" w:type="dxa"/>
            <w:gridSpan w:val="2"/>
          </w:tcPr>
          <w:p w14:paraId="0280D0A4" w14:textId="77777777" w:rsidR="001967B3" w:rsidRPr="00476F48" w:rsidRDefault="001967B3" w:rsidP="00D078BE">
            <w:pPr>
              <w:pStyle w:val="BodyText"/>
              <w:spacing w:before="60" w:after="60"/>
              <w:rPr>
                <w:b/>
                <w:sz w:val="18"/>
                <w:szCs w:val="18"/>
              </w:rPr>
            </w:pPr>
          </w:p>
        </w:tc>
        <w:tc>
          <w:tcPr>
            <w:tcW w:w="2575" w:type="dxa"/>
            <w:gridSpan w:val="5"/>
          </w:tcPr>
          <w:p w14:paraId="58901ACB" w14:textId="77777777" w:rsidR="001B2682" w:rsidRPr="00476F48" w:rsidRDefault="001967B3" w:rsidP="000D0C62">
            <w:pPr>
              <w:pStyle w:val="BodyText"/>
              <w:spacing w:before="60" w:after="0"/>
              <w:ind w:left="183" w:hanging="183"/>
              <w:rPr>
                <w:spacing w:val="1"/>
                <w:sz w:val="18"/>
                <w:szCs w:val="18"/>
              </w:rPr>
            </w:pPr>
            <w:proofErr w:type="gramStart"/>
            <w:r w:rsidRPr="00476F48">
              <w:rPr>
                <w:sz w:val="18"/>
                <w:szCs w:val="18"/>
              </w:rPr>
              <w:t>1</w:t>
            </w:r>
            <w:r w:rsidRPr="00476F48">
              <w:rPr>
                <w:spacing w:val="1"/>
                <w:sz w:val="18"/>
                <w:szCs w:val="18"/>
              </w:rPr>
              <w:t xml:space="preserve"> </w:t>
            </w:r>
            <w:r w:rsidRPr="00476F48">
              <w:rPr>
                <w:sz w:val="18"/>
                <w:szCs w:val="18"/>
              </w:rPr>
              <w:t>:</w:t>
            </w:r>
            <w:proofErr w:type="gramEnd"/>
            <w:r w:rsidRPr="00476F48">
              <w:rPr>
                <w:spacing w:val="1"/>
                <w:sz w:val="18"/>
                <w:szCs w:val="18"/>
              </w:rPr>
              <w:t xml:space="preserve"> </w:t>
            </w:r>
            <w:r w:rsidRPr="00476F48">
              <w:rPr>
                <w:sz w:val="18"/>
                <w:szCs w:val="18"/>
              </w:rPr>
              <w:t>law</w:t>
            </w:r>
            <w:r w:rsidRPr="00476F48">
              <w:rPr>
                <w:spacing w:val="-2"/>
                <w:sz w:val="18"/>
                <w:szCs w:val="18"/>
              </w:rPr>
              <w:t xml:space="preserve"> </w:t>
            </w:r>
            <w:r w:rsidRPr="00476F48">
              <w:rPr>
                <w:sz w:val="18"/>
                <w:szCs w:val="18"/>
              </w:rPr>
              <w:t>or</w:t>
            </w:r>
            <w:r w:rsidRPr="00476F48">
              <w:rPr>
                <w:spacing w:val="2"/>
                <w:sz w:val="18"/>
                <w:szCs w:val="18"/>
              </w:rPr>
              <w:t xml:space="preserve"> </w:t>
            </w:r>
            <w:r w:rsidRPr="00476F48">
              <w:rPr>
                <w:sz w:val="18"/>
                <w:szCs w:val="18"/>
              </w:rPr>
              <w:t>regulation</w:t>
            </w:r>
            <w:r w:rsidRPr="00476F48">
              <w:rPr>
                <w:spacing w:val="1"/>
                <w:sz w:val="18"/>
                <w:szCs w:val="18"/>
              </w:rPr>
              <w:t xml:space="preserve"> </w:t>
            </w:r>
          </w:p>
          <w:p w14:paraId="47E8413F" w14:textId="77777777" w:rsidR="001B2682" w:rsidRPr="00476F48" w:rsidRDefault="001967B3" w:rsidP="000D0C62">
            <w:pPr>
              <w:pStyle w:val="BodyText"/>
              <w:spacing w:after="0"/>
              <w:ind w:left="183" w:hanging="183"/>
              <w:rPr>
                <w:sz w:val="18"/>
                <w:szCs w:val="18"/>
              </w:rPr>
            </w:pPr>
            <w:proofErr w:type="gramStart"/>
            <w:r w:rsidRPr="00476F48">
              <w:rPr>
                <w:sz w:val="18"/>
                <w:szCs w:val="18"/>
              </w:rPr>
              <w:t>2 :</w:t>
            </w:r>
            <w:proofErr w:type="gramEnd"/>
            <w:r w:rsidRPr="00476F48">
              <w:rPr>
                <w:sz w:val="18"/>
                <w:szCs w:val="18"/>
              </w:rPr>
              <w:t xml:space="preserve"> official publication</w:t>
            </w:r>
          </w:p>
          <w:p w14:paraId="22D0D52F" w14:textId="75FB61EA" w:rsidR="001967B3" w:rsidRPr="00476F48" w:rsidRDefault="001967B3" w:rsidP="000D0C62">
            <w:pPr>
              <w:pStyle w:val="BodyText"/>
              <w:spacing w:after="0"/>
              <w:ind w:left="183" w:hanging="183"/>
              <w:rPr>
                <w:sz w:val="18"/>
                <w:szCs w:val="18"/>
              </w:rPr>
            </w:pPr>
            <w:r w:rsidRPr="00476F48">
              <w:rPr>
                <w:spacing w:val="-48"/>
                <w:sz w:val="18"/>
                <w:szCs w:val="18"/>
              </w:rPr>
              <w:t xml:space="preserve"> </w:t>
            </w:r>
            <w:proofErr w:type="gramStart"/>
            <w:r w:rsidRPr="00476F48">
              <w:rPr>
                <w:sz w:val="18"/>
                <w:szCs w:val="18"/>
              </w:rPr>
              <w:t>7 :</w:t>
            </w:r>
            <w:proofErr w:type="gramEnd"/>
            <w:r w:rsidRPr="00476F48">
              <w:rPr>
                <w:sz w:val="18"/>
                <w:szCs w:val="18"/>
              </w:rPr>
              <w:t xml:space="preserve"> mariner report,</w:t>
            </w:r>
            <w:r w:rsidRPr="00476F48">
              <w:rPr>
                <w:spacing w:val="1"/>
                <w:sz w:val="18"/>
                <w:szCs w:val="18"/>
              </w:rPr>
              <w:t xml:space="preserve"> </w:t>
            </w:r>
            <w:r w:rsidRPr="00476F48">
              <w:rPr>
                <w:sz w:val="18"/>
                <w:szCs w:val="18"/>
              </w:rPr>
              <w:t>confirmed</w:t>
            </w:r>
          </w:p>
          <w:p w14:paraId="408F28FE" w14:textId="135D2A1A" w:rsidR="001967B3" w:rsidRPr="00476F48" w:rsidRDefault="00CE40F8" w:rsidP="000D0C62">
            <w:pPr>
              <w:pStyle w:val="BodyText"/>
              <w:spacing w:after="0"/>
              <w:ind w:left="183" w:hanging="183"/>
              <w:rPr>
                <w:sz w:val="18"/>
                <w:szCs w:val="18"/>
              </w:rPr>
            </w:pPr>
            <w:proofErr w:type="gramStart"/>
            <w:r w:rsidRPr="00476F48">
              <w:rPr>
                <w:sz w:val="18"/>
                <w:szCs w:val="18"/>
              </w:rPr>
              <w:t xml:space="preserve">8 </w:t>
            </w:r>
            <w:r w:rsidR="001967B3" w:rsidRPr="00476F48">
              <w:rPr>
                <w:sz w:val="18"/>
                <w:szCs w:val="18"/>
              </w:rPr>
              <w:t>:</w:t>
            </w:r>
            <w:proofErr w:type="gramEnd"/>
            <w:r w:rsidR="001967B3" w:rsidRPr="00476F48">
              <w:rPr>
                <w:sz w:val="18"/>
                <w:szCs w:val="18"/>
              </w:rPr>
              <w:t xml:space="preserve"> mariner report, not</w:t>
            </w:r>
            <w:r w:rsidR="001967B3" w:rsidRPr="00476F48">
              <w:rPr>
                <w:spacing w:val="-48"/>
                <w:sz w:val="18"/>
                <w:szCs w:val="18"/>
              </w:rPr>
              <w:t xml:space="preserve"> </w:t>
            </w:r>
            <w:r w:rsidR="001967B3" w:rsidRPr="00476F48">
              <w:rPr>
                <w:sz w:val="18"/>
                <w:szCs w:val="18"/>
              </w:rPr>
              <w:t>confirmed</w:t>
            </w:r>
          </w:p>
          <w:p w14:paraId="4F247C9A" w14:textId="17384074" w:rsidR="001967B3" w:rsidRPr="00476F48" w:rsidRDefault="00CE40F8" w:rsidP="000D0C62">
            <w:pPr>
              <w:pStyle w:val="BodyText"/>
              <w:spacing w:after="0"/>
              <w:ind w:left="183" w:hanging="183"/>
              <w:rPr>
                <w:sz w:val="18"/>
                <w:szCs w:val="18"/>
              </w:rPr>
            </w:pPr>
            <w:proofErr w:type="gramStart"/>
            <w:r w:rsidRPr="00476F48">
              <w:rPr>
                <w:sz w:val="18"/>
                <w:szCs w:val="18"/>
              </w:rPr>
              <w:t xml:space="preserve">9 </w:t>
            </w:r>
            <w:r w:rsidR="001967B3" w:rsidRPr="00476F48">
              <w:rPr>
                <w:sz w:val="18"/>
                <w:szCs w:val="18"/>
              </w:rPr>
              <w:t>:</w:t>
            </w:r>
            <w:proofErr w:type="gramEnd"/>
            <w:r w:rsidR="001967B3" w:rsidRPr="00476F48">
              <w:rPr>
                <w:sz w:val="18"/>
                <w:szCs w:val="18"/>
              </w:rPr>
              <w:t xml:space="preserve"> industry publications</w:t>
            </w:r>
            <w:r w:rsidR="00D04108" w:rsidRPr="00476F48">
              <w:rPr>
                <w:sz w:val="18"/>
                <w:szCs w:val="18"/>
              </w:rPr>
              <w:t xml:space="preserve"> </w:t>
            </w:r>
            <w:r w:rsidR="001967B3" w:rsidRPr="00476F48">
              <w:rPr>
                <w:spacing w:val="-47"/>
                <w:sz w:val="18"/>
                <w:szCs w:val="18"/>
              </w:rPr>
              <w:t xml:space="preserve"> </w:t>
            </w:r>
            <w:r w:rsidR="001967B3" w:rsidRPr="00476F48">
              <w:rPr>
                <w:sz w:val="18"/>
                <w:szCs w:val="18"/>
              </w:rPr>
              <w:t>and</w:t>
            </w:r>
            <w:r w:rsidR="001967B3" w:rsidRPr="00476F48">
              <w:rPr>
                <w:spacing w:val="-1"/>
                <w:sz w:val="18"/>
                <w:szCs w:val="18"/>
              </w:rPr>
              <w:t xml:space="preserve"> </w:t>
            </w:r>
            <w:r w:rsidR="001967B3" w:rsidRPr="00476F48">
              <w:rPr>
                <w:sz w:val="18"/>
                <w:szCs w:val="18"/>
              </w:rPr>
              <w:t>reports</w:t>
            </w:r>
          </w:p>
          <w:p w14:paraId="45CD021A" w14:textId="3F3DA131" w:rsidR="001967B3" w:rsidRPr="00476F48" w:rsidRDefault="00D04108" w:rsidP="000D0C62">
            <w:pPr>
              <w:pStyle w:val="BodyText"/>
              <w:spacing w:after="0"/>
              <w:ind w:left="183" w:hanging="183"/>
              <w:rPr>
                <w:sz w:val="18"/>
                <w:szCs w:val="18"/>
              </w:rPr>
            </w:pPr>
            <w:proofErr w:type="gramStart"/>
            <w:r w:rsidRPr="00476F48">
              <w:rPr>
                <w:sz w:val="18"/>
                <w:szCs w:val="18"/>
              </w:rPr>
              <w:t xml:space="preserve">10 </w:t>
            </w:r>
            <w:r w:rsidR="001967B3" w:rsidRPr="00476F48">
              <w:rPr>
                <w:sz w:val="18"/>
                <w:szCs w:val="18"/>
              </w:rPr>
              <w:t>:</w:t>
            </w:r>
            <w:proofErr w:type="gramEnd"/>
            <w:r w:rsidR="001967B3" w:rsidRPr="00476F48">
              <w:rPr>
                <w:spacing w:val="-3"/>
                <w:sz w:val="18"/>
                <w:szCs w:val="18"/>
              </w:rPr>
              <w:t xml:space="preserve"> </w:t>
            </w:r>
            <w:r w:rsidR="001967B3" w:rsidRPr="00476F48">
              <w:rPr>
                <w:sz w:val="18"/>
                <w:szCs w:val="18"/>
              </w:rPr>
              <w:t>remotely</w:t>
            </w:r>
            <w:r w:rsidR="001967B3" w:rsidRPr="00476F48">
              <w:rPr>
                <w:spacing w:val="-4"/>
                <w:sz w:val="18"/>
                <w:szCs w:val="18"/>
              </w:rPr>
              <w:t xml:space="preserve"> </w:t>
            </w:r>
            <w:r w:rsidR="001967B3" w:rsidRPr="00476F48">
              <w:rPr>
                <w:sz w:val="18"/>
                <w:szCs w:val="18"/>
              </w:rPr>
              <w:t>sensed</w:t>
            </w:r>
            <w:r w:rsidRPr="00476F48">
              <w:rPr>
                <w:sz w:val="18"/>
                <w:szCs w:val="18"/>
              </w:rPr>
              <w:t xml:space="preserve"> </w:t>
            </w:r>
            <w:r w:rsidR="001967B3" w:rsidRPr="00476F48">
              <w:rPr>
                <w:spacing w:val="-47"/>
                <w:sz w:val="18"/>
                <w:szCs w:val="18"/>
              </w:rPr>
              <w:t xml:space="preserve"> </w:t>
            </w:r>
            <w:r w:rsidR="001967B3" w:rsidRPr="00476F48">
              <w:rPr>
                <w:sz w:val="18"/>
                <w:szCs w:val="18"/>
              </w:rPr>
              <w:t>images</w:t>
            </w:r>
          </w:p>
          <w:p w14:paraId="64D67756" w14:textId="21E8075B" w:rsidR="001967B3" w:rsidRPr="00476F48" w:rsidRDefault="00D04108" w:rsidP="000D0C62">
            <w:pPr>
              <w:pStyle w:val="BodyText"/>
              <w:spacing w:after="0"/>
              <w:ind w:left="183" w:hanging="183"/>
              <w:rPr>
                <w:sz w:val="18"/>
                <w:szCs w:val="18"/>
              </w:rPr>
            </w:pPr>
            <w:proofErr w:type="gramStart"/>
            <w:r w:rsidRPr="00476F48">
              <w:rPr>
                <w:sz w:val="18"/>
                <w:szCs w:val="18"/>
              </w:rPr>
              <w:t xml:space="preserve">11 </w:t>
            </w:r>
            <w:r w:rsidR="001967B3" w:rsidRPr="00476F48">
              <w:rPr>
                <w:sz w:val="18"/>
                <w:szCs w:val="18"/>
              </w:rPr>
              <w:t>:</w:t>
            </w:r>
            <w:proofErr w:type="gramEnd"/>
            <w:r w:rsidR="001967B3" w:rsidRPr="00476F48">
              <w:rPr>
                <w:spacing w:val="-3"/>
                <w:sz w:val="18"/>
                <w:szCs w:val="18"/>
              </w:rPr>
              <w:t xml:space="preserve"> </w:t>
            </w:r>
            <w:r w:rsidR="001967B3" w:rsidRPr="00476F48">
              <w:rPr>
                <w:sz w:val="18"/>
                <w:szCs w:val="18"/>
              </w:rPr>
              <w:t>photographs</w:t>
            </w:r>
          </w:p>
          <w:p w14:paraId="12ACFA8F" w14:textId="5460B5B5" w:rsidR="001967B3" w:rsidRPr="00476F48" w:rsidRDefault="00BF45BE" w:rsidP="000D0C62">
            <w:pPr>
              <w:pStyle w:val="BodyText"/>
              <w:spacing w:after="0"/>
              <w:ind w:left="183" w:hanging="183"/>
              <w:rPr>
                <w:sz w:val="18"/>
                <w:szCs w:val="18"/>
              </w:rPr>
            </w:pPr>
            <w:proofErr w:type="gramStart"/>
            <w:r w:rsidRPr="00476F48">
              <w:rPr>
                <w:sz w:val="18"/>
                <w:szCs w:val="18"/>
              </w:rPr>
              <w:t xml:space="preserve">12 </w:t>
            </w:r>
            <w:r w:rsidR="001967B3" w:rsidRPr="00476F48">
              <w:rPr>
                <w:sz w:val="18"/>
                <w:szCs w:val="18"/>
              </w:rPr>
              <w:t>:</w:t>
            </w:r>
            <w:proofErr w:type="gramEnd"/>
            <w:r w:rsidR="001967B3" w:rsidRPr="00476F48">
              <w:rPr>
                <w:sz w:val="18"/>
                <w:szCs w:val="18"/>
              </w:rPr>
              <w:t xml:space="preserve"> products issued by</w:t>
            </w:r>
            <w:r w:rsidRPr="00476F48">
              <w:rPr>
                <w:sz w:val="18"/>
                <w:szCs w:val="18"/>
              </w:rPr>
              <w:t xml:space="preserve"> </w:t>
            </w:r>
            <w:r w:rsidR="001967B3" w:rsidRPr="00476F48">
              <w:rPr>
                <w:spacing w:val="-48"/>
                <w:sz w:val="18"/>
                <w:szCs w:val="18"/>
              </w:rPr>
              <w:t xml:space="preserve"> </w:t>
            </w:r>
            <w:r w:rsidR="00D04108" w:rsidRPr="00476F48">
              <w:rPr>
                <w:spacing w:val="-48"/>
                <w:sz w:val="18"/>
                <w:szCs w:val="18"/>
              </w:rPr>
              <w:t xml:space="preserve">  </w:t>
            </w:r>
            <w:r w:rsidR="001967B3" w:rsidRPr="00476F48">
              <w:rPr>
                <w:sz w:val="18"/>
                <w:szCs w:val="18"/>
              </w:rPr>
              <w:t>HO</w:t>
            </w:r>
            <w:r w:rsidR="001967B3" w:rsidRPr="00476F48">
              <w:rPr>
                <w:spacing w:val="-2"/>
                <w:sz w:val="18"/>
                <w:szCs w:val="18"/>
              </w:rPr>
              <w:t xml:space="preserve"> </w:t>
            </w:r>
            <w:r w:rsidR="001967B3" w:rsidRPr="00476F48">
              <w:rPr>
                <w:sz w:val="18"/>
                <w:szCs w:val="18"/>
              </w:rPr>
              <w:t>service</w:t>
            </w:r>
          </w:p>
          <w:p w14:paraId="1114EB09" w14:textId="76E94B94" w:rsidR="001967B3" w:rsidRPr="00476F48" w:rsidRDefault="00BF45BE" w:rsidP="000D0C62">
            <w:pPr>
              <w:pStyle w:val="BodyText"/>
              <w:spacing w:after="0"/>
              <w:ind w:left="183" w:hanging="183"/>
              <w:rPr>
                <w:sz w:val="18"/>
                <w:szCs w:val="18"/>
              </w:rPr>
            </w:pPr>
            <w:proofErr w:type="gramStart"/>
            <w:r w:rsidRPr="00476F48">
              <w:rPr>
                <w:sz w:val="18"/>
                <w:szCs w:val="18"/>
                <w:lang w:eastAsia="ko-KR"/>
              </w:rPr>
              <w:t xml:space="preserve">13 </w:t>
            </w:r>
            <w:r w:rsidR="001967B3" w:rsidRPr="00476F48">
              <w:rPr>
                <w:sz w:val="18"/>
                <w:szCs w:val="18"/>
                <w:lang w:eastAsia="ko-KR"/>
              </w:rPr>
              <w:t>:</w:t>
            </w:r>
            <w:proofErr w:type="gramEnd"/>
            <w:r w:rsidR="001967B3" w:rsidRPr="00476F48">
              <w:rPr>
                <w:sz w:val="18"/>
                <w:szCs w:val="18"/>
                <w:lang w:eastAsia="ko-KR"/>
              </w:rPr>
              <w:t xml:space="preserve"> </w:t>
            </w:r>
            <w:r w:rsidR="001967B3" w:rsidRPr="00476F48">
              <w:rPr>
                <w:sz w:val="18"/>
                <w:szCs w:val="18"/>
              </w:rPr>
              <w:t>news</w:t>
            </w:r>
            <w:r w:rsidR="001967B3" w:rsidRPr="00476F48">
              <w:rPr>
                <w:spacing w:val="-6"/>
                <w:sz w:val="18"/>
                <w:szCs w:val="18"/>
              </w:rPr>
              <w:t xml:space="preserve"> </w:t>
            </w:r>
            <w:r w:rsidR="001967B3" w:rsidRPr="00476F48">
              <w:rPr>
                <w:sz w:val="18"/>
                <w:szCs w:val="18"/>
              </w:rPr>
              <w:t>media</w:t>
            </w:r>
          </w:p>
          <w:p w14:paraId="7F190220" w14:textId="69F52626" w:rsidR="001967B3" w:rsidRPr="00476F48" w:rsidRDefault="001967B3" w:rsidP="000D0C62">
            <w:pPr>
              <w:pStyle w:val="BodyText"/>
              <w:spacing w:after="0"/>
              <w:ind w:left="183" w:hanging="183"/>
              <w:rPr>
                <w:sz w:val="18"/>
                <w:szCs w:val="18"/>
              </w:rPr>
            </w:pPr>
            <w:proofErr w:type="gramStart"/>
            <w:r w:rsidRPr="00476F48">
              <w:rPr>
                <w:sz w:val="18"/>
                <w:szCs w:val="18"/>
              </w:rPr>
              <w:t>14 :</w:t>
            </w:r>
            <w:proofErr w:type="gramEnd"/>
            <w:r w:rsidRPr="00476F48">
              <w:rPr>
                <w:spacing w:val="-1"/>
                <w:sz w:val="18"/>
                <w:szCs w:val="18"/>
              </w:rPr>
              <w:t xml:space="preserve"> </w:t>
            </w:r>
            <w:r w:rsidRPr="00476F48">
              <w:rPr>
                <w:sz w:val="18"/>
                <w:szCs w:val="18"/>
              </w:rPr>
              <w:t>traffic data</w:t>
            </w:r>
          </w:p>
          <w:p w14:paraId="6A897CC0" w14:textId="4389FD41" w:rsidR="001967B3" w:rsidRPr="00476F48" w:rsidRDefault="001967B3" w:rsidP="000D0C62">
            <w:pPr>
              <w:pStyle w:val="BodyText"/>
              <w:spacing w:after="60"/>
              <w:ind w:left="183" w:hanging="183"/>
              <w:rPr>
                <w:b/>
                <w:spacing w:val="-1"/>
                <w:sz w:val="18"/>
                <w:szCs w:val="18"/>
              </w:rPr>
            </w:pPr>
            <w:proofErr w:type="gramStart"/>
            <w:r w:rsidRPr="00476F48">
              <w:rPr>
                <w:spacing w:val="-1"/>
                <w:sz w:val="18"/>
                <w:szCs w:val="18"/>
              </w:rPr>
              <w:t>15 :</w:t>
            </w:r>
            <w:proofErr w:type="gramEnd"/>
            <w:r w:rsidRPr="00476F48">
              <w:rPr>
                <w:spacing w:val="-1"/>
                <w:sz w:val="18"/>
                <w:szCs w:val="18"/>
              </w:rPr>
              <w:t xml:space="preserve"> maritime</w:t>
            </w:r>
          </w:p>
        </w:tc>
        <w:tc>
          <w:tcPr>
            <w:tcW w:w="842" w:type="dxa"/>
          </w:tcPr>
          <w:p w14:paraId="3783D2B4"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57370E05" w14:textId="20805662" w:rsidR="001967B3" w:rsidRPr="00476F48" w:rsidRDefault="009753AE"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1BCE5799" w14:textId="77777777" w:rsidTr="006E4EC7">
        <w:tc>
          <w:tcPr>
            <w:tcW w:w="3686" w:type="dxa"/>
            <w:gridSpan w:val="4"/>
          </w:tcPr>
          <w:p w14:paraId="04DE1766" w14:textId="6381A5AE" w:rsidR="001967B3" w:rsidRPr="00476F48" w:rsidRDefault="003E3715" w:rsidP="00D078BE">
            <w:pPr>
              <w:pStyle w:val="BodyText"/>
              <w:spacing w:before="60" w:after="60"/>
              <w:rPr>
                <w:b/>
                <w:sz w:val="18"/>
                <w:szCs w:val="18"/>
              </w:rPr>
            </w:pPr>
            <w:r w:rsidRPr="00476F48">
              <w:rPr>
                <w:rFonts w:eastAsiaTheme="minorEastAsia"/>
                <w:sz w:val="18"/>
                <w:szCs w:val="18"/>
              </w:rPr>
              <w:lastRenderedPageBreak/>
              <w:t xml:space="preserve">     f</w:t>
            </w:r>
            <w:r w:rsidR="001967B3" w:rsidRPr="00476F48">
              <w:rPr>
                <w:rFonts w:eastAsiaTheme="minorEastAsia"/>
                <w:sz w:val="18"/>
                <w:szCs w:val="18"/>
              </w:rPr>
              <w:t xml:space="preserve">eature </w:t>
            </w:r>
            <w:r w:rsidRPr="00476F48">
              <w:rPr>
                <w:rFonts w:eastAsiaTheme="minorEastAsia"/>
                <w:sz w:val="18"/>
                <w:szCs w:val="18"/>
              </w:rPr>
              <w:t>n</w:t>
            </w:r>
            <w:r w:rsidR="001967B3" w:rsidRPr="00476F48">
              <w:rPr>
                <w:rFonts w:eastAsiaTheme="minorEastAsia"/>
                <w:sz w:val="18"/>
                <w:szCs w:val="18"/>
              </w:rPr>
              <w:t>ame</w:t>
            </w:r>
          </w:p>
        </w:tc>
        <w:tc>
          <w:tcPr>
            <w:tcW w:w="1559" w:type="dxa"/>
            <w:gridSpan w:val="2"/>
          </w:tcPr>
          <w:p w14:paraId="57344CBD" w14:textId="77777777" w:rsidR="001967B3" w:rsidRPr="00476F48" w:rsidRDefault="001967B3" w:rsidP="00D078BE">
            <w:pPr>
              <w:pStyle w:val="BodyText"/>
              <w:spacing w:before="60" w:after="60"/>
              <w:rPr>
                <w:b/>
                <w:sz w:val="18"/>
                <w:szCs w:val="18"/>
              </w:rPr>
            </w:pPr>
          </w:p>
        </w:tc>
        <w:tc>
          <w:tcPr>
            <w:tcW w:w="2575" w:type="dxa"/>
            <w:gridSpan w:val="5"/>
          </w:tcPr>
          <w:p w14:paraId="0C70E0B4" w14:textId="77777777" w:rsidR="001967B3" w:rsidRPr="00476F48" w:rsidRDefault="001967B3" w:rsidP="00D078BE">
            <w:pPr>
              <w:pStyle w:val="BodyText"/>
              <w:spacing w:before="60" w:after="60"/>
              <w:rPr>
                <w:b/>
                <w:spacing w:val="-1"/>
                <w:sz w:val="18"/>
                <w:szCs w:val="18"/>
              </w:rPr>
            </w:pPr>
          </w:p>
        </w:tc>
        <w:tc>
          <w:tcPr>
            <w:tcW w:w="842" w:type="dxa"/>
          </w:tcPr>
          <w:p w14:paraId="61691E66"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C</w:t>
            </w:r>
          </w:p>
        </w:tc>
        <w:tc>
          <w:tcPr>
            <w:tcW w:w="1403" w:type="dxa"/>
            <w:gridSpan w:val="2"/>
          </w:tcPr>
          <w:p w14:paraId="18C01410" w14:textId="767EB634" w:rsidR="001967B3" w:rsidRPr="00476F48" w:rsidRDefault="001967B3" w:rsidP="00D078BE">
            <w:pPr>
              <w:pStyle w:val="BodyText"/>
              <w:spacing w:before="60" w:after="60"/>
              <w:rPr>
                <w:b/>
                <w:sz w:val="18"/>
                <w:szCs w:val="18"/>
              </w:rPr>
            </w:pPr>
            <w:proofErr w:type="gramStart"/>
            <w:r w:rsidRPr="00476F48">
              <w:rPr>
                <w:sz w:val="18"/>
                <w:szCs w:val="18"/>
              </w:rPr>
              <w:t>0,*</w:t>
            </w:r>
            <w:proofErr w:type="gramEnd"/>
          </w:p>
        </w:tc>
      </w:tr>
      <w:tr w:rsidR="00125A33" w:rsidRPr="00476F48" w14:paraId="7412189A" w14:textId="77777777" w:rsidTr="006E4EC7">
        <w:tc>
          <w:tcPr>
            <w:tcW w:w="3686" w:type="dxa"/>
            <w:gridSpan w:val="4"/>
          </w:tcPr>
          <w:p w14:paraId="56033B62" w14:textId="3289440F" w:rsidR="00125A33" w:rsidRPr="00476F48" w:rsidRDefault="003E3715" w:rsidP="00D078BE">
            <w:pPr>
              <w:pStyle w:val="BodyText"/>
              <w:spacing w:before="60" w:after="60"/>
              <w:rPr>
                <w:sz w:val="18"/>
                <w:szCs w:val="18"/>
              </w:rPr>
            </w:pPr>
            <w:r w:rsidRPr="00476F48">
              <w:rPr>
                <w:rFonts w:eastAsiaTheme="minorEastAsia"/>
                <w:sz w:val="18"/>
                <w:szCs w:val="18"/>
              </w:rPr>
              <w:t xml:space="preserve">          l</w:t>
            </w:r>
            <w:r w:rsidR="00125A33" w:rsidRPr="00476F48">
              <w:rPr>
                <w:rFonts w:eastAsiaTheme="minorEastAsia"/>
                <w:sz w:val="18"/>
                <w:szCs w:val="18"/>
              </w:rPr>
              <w:t>anguage</w:t>
            </w:r>
          </w:p>
        </w:tc>
        <w:tc>
          <w:tcPr>
            <w:tcW w:w="1559" w:type="dxa"/>
            <w:gridSpan w:val="2"/>
          </w:tcPr>
          <w:p w14:paraId="5509FE49" w14:textId="77777777" w:rsidR="00125A33" w:rsidRPr="00476F48" w:rsidRDefault="00125A33" w:rsidP="00D078BE">
            <w:pPr>
              <w:pStyle w:val="BodyText"/>
              <w:spacing w:before="60" w:after="60"/>
              <w:rPr>
                <w:b/>
                <w:sz w:val="18"/>
                <w:szCs w:val="18"/>
              </w:rPr>
            </w:pPr>
          </w:p>
        </w:tc>
        <w:tc>
          <w:tcPr>
            <w:tcW w:w="2575" w:type="dxa"/>
            <w:gridSpan w:val="5"/>
          </w:tcPr>
          <w:p w14:paraId="7B6D0EA2" w14:textId="77777777" w:rsidR="00125A33" w:rsidRPr="00476F48" w:rsidRDefault="00125A33" w:rsidP="00D078BE">
            <w:pPr>
              <w:pStyle w:val="BodyText"/>
              <w:spacing w:before="60" w:after="60"/>
              <w:rPr>
                <w:b/>
                <w:spacing w:val="-1"/>
                <w:sz w:val="18"/>
                <w:szCs w:val="18"/>
              </w:rPr>
            </w:pPr>
          </w:p>
        </w:tc>
        <w:tc>
          <w:tcPr>
            <w:tcW w:w="842" w:type="dxa"/>
          </w:tcPr>
          <w:p w14:paraId="21D74E12" w14:textId="5704C2CC" w:rsidR="00125A33" w:rsidRPr="00476F48" w:rsidRDefault="00125A33" w:rsidP="00D078BE">
            <w:pPr>
              <w:pStyle w:val="BodyText"/>
              <w:spacing w:before="60" w:after="60"/>
              <w:rPr>
                <w:b/>
                <w:sz w:val="18"/>
                <w:szCs w:val="18"/>
              </w:rPr>
            </w:pPr>
            <w:r w:rsidRPr="00476F48">
              <w:rPr>
                <w:sz w:val="18"/>
                <w:szCs w:val="18"/>
              </w:rPr>
              <w:t>(S) TE</w:t>
            </w:r>
          </w:p>
        </w:tc>
        <w:tc>
          <w:tcPr>
            <w:tcW w:w="1403" w:type="dxa"/>
            <w:gridSpan w:val="2"/>
          </w:tcPr>
          <w:p w14:paraId="5BDACDB2" w14:textId="7620E977" w:rsidR="00125A33" w:rsidRPr="00476F48" w:rsidRDefault="00125A33" w:rsidP="00D078BE">
            <w:pPr>
              <w:pStyle w:val="BodyText"/>
              <w:spacing w:before="60" w:after="60"/>
              <w:rPr>
                <w:b/>
                <w:sz w:val="18"/>
                <w:szCs w:val="18"/>
              </w:rPr>
            </w:pPr>
            <w:r w:rsidRPr="00476F48">
              <w:rPr>
                <w:sz w:val="18"/>
                <w:szCs w:val="18"/>
              </w:rPr>
              <w:t>1,1</w:t>
            </w:r>
          </w:p>
        </w:tc>
      </w:tr>
      <w:tr w:rsidR="00125A33" w:rsidRPr="00476F48" w14:paraId="45476728" w14:textId="77777777" w:rsidTr="006E4EC7">
        <w:tc>
          <w:tcPr>
            <w:tcW w:w="3686" w:type="dxa"/>
            <w:gridSpan w:val="4"/>
          </w:tcPr>
          <w:p w14:paraId="7546BE35" w14:textId="27E931BC" w:rsidR="00125A33" w:rsidRPr="00476F48" w:rsidRDefault="003E3715" w:rsidP="00D078BE">
            <w:pPr>
              <w:pStyle w:val="BodyText"/>
              <w:spacing w:before="60" w:after="60"/>
              <w:rPr>
                <w:sz w:val="18"/>
                <w:szCs w:val="18"/>
              </w:rPr>
            </w:pPr>
            <w:r w:rsidRPr="00476F48">
              <w:rPr>
                <w:rFonts w:eastAsiaTheme="minorEastAsia"/>
                <w:sz w:val="18"/>
                <w:szCs w:val="18"/>
              </w:rPr>
              <w:t xml:space="preserve">          n</w:t>
            </w:r>
            <w:r w:rsidR="00125A33" w:rsidRPr="00476F48">
              <w:rPr>
                <w:rFonts w:eastAsiaTheme="minorEastAsia"/>
                <w:sz w:val="18"/>
                <w:szCs w:val="18"/>
              </w:rPr>
              <w:t>ame</w:t>
            </w:r>
          </w:p>
        </w:tc>
        <w:tc>
          <w:tcPr>
            <w:tcW w:w="1559" w:type="dxa"/>
            <w:gridSpan w:val="2"/>
          </w:tcPr>
          <w:p w14:paraId="35FBF79B" w14:textId="77777777" w:rsidR="00125A33" w:rsidRPr="00476F48" w:rsidRDefault="00125A33" w:rsidP="00D078BE">
            <w:pPr>
              <w:pStyle w:val="BodyText"/>
              <w:spacing w:before="60" w:after="60"/>
              <w:rPr>
                <w:b/>
                <w:sz w:val="18"/>
                <w:szCs w:val="18"/>
              </w:rPr>
            </w:pPr>
          </w:p>
        </w:tc>
        <w:tc>
          <w:tcPr>
            <w:tcW w:w="2575" w:type="dxa"/>
            <w:gridSpan w:val="5"/>
          </w:tcPr>
          <w:p w14:paraId="1E56D4FF" w14:textId="77777777" w:rsidR="00125A33" w:rsidRPr="00476F48" w:rsidRDefault="00125A33" w:rsidP="00D078BE">
            <w:pPr>
              <w:pStyle w:val="BodyText"/>
              <w:spacing w:before="60" w:after="60"/>
              <w:rPr>
                <w:b/>
                <w:spacing w:val="-1"/>
                <w:sz w:val="18"/>
                <w:szCs w:val="18"/>
              </w:rPr>
            </w:pPr>
          </w:p>
        </w:tc>
        <w:tc>
          <w:tcPr>
            <w:tcW w:w="842" w:type="dxa"/>
          </w:tcPr>
          <w:p w14:paraId="0435EC65" w14:textId="68EEE758" w:rsidR="00125A33" w:rsidRPr="00476F48" w:rsidRDefault="00125A33" w:rsidP="00D078BE">
            <w:pPr>
              <w:pStyle w:val="BodyText"/>
              <w:spacing w:before="60" w:after="60"/>
              <w:rPr>
                <w:b/>
                <w:sz w:val="18"/>
                <w:szCs w:val="18"/>
              </w:rPr>
            </w:pPr>
            <w:r w:rsidRPr="00476F48">
              <w:rPr>
                <w:sz w:val="18"/>
                <w:szCs w:val="18"/>
              </w:rPr>
              <w:t>(S) TE</w:t>
            </w:r>
          </w:p>
        </w:tc>
        <w:tc>
          <w:tcPr>
            <w:tcW w:w="1403" w:type="dxa"/>
            <w:gridSpan w:val="2"/>
          </w:tcPr>
          <w:p w14:paraId="23BA832F" w14:textId="67A96EBE" w:rsidR="00125A33" w:rsidRPr="00476F48" w:rsidRDefault="00125A33" w:rsidP="00D078BE">
            <w:pPr>
              <w:pStyle w:val="BodyText"/>
              <w:spacing w:before="60" w:after="60"/>
              <w:rPr>
                <w:b/>
                <w:sz w:val="18"/>
                <w:szCs w:val="18"/>
              </w:rPr>
            </w:pPr>
            <w:r w:rsidRPr="00476F48">
              <w:rPr>
                <w:sz w:val="18"/>
                <w:szCs w:val="18"/>
              </w:rPr>
              <w:t>1,1</w:t>
            </w:r>
          </w:p>
        </w:tc>
      </w:tr>
      <w:tr w:rsidR="00125A33" w:rsidRPr="00476F48" w14:paraId="2F9A5750" w14:textId="77777777" w:rsidTr="006E4EC7">
        <w:tc>
          <w:tcPr>
            <w:tcW w:w="3686" w:type="dxa"/>
            <w:gridSpan w:val="4"/>
          </w:tcPr>
          <w:p w14:paraId="5F4D5580" w14:textId="1405F8AE" w:rsidR="00125A33" w:rsidRPr="00476F48" w:rsidRDefault="003E3715" w:rsidP="00D078BE">
            <w:pPr>
              <w:pStyle w:val="BodyText"/>
              <w:spacing w:before="60" w:after="60"/>
              <w:rPr>
                <w:sz w:val="18"/>
                <w:szCs w:val="18"/>
              </w:rPr>
            </w:pPr>
            <w:r w:rsidRPr="00476F48">
              <w:rPr>
                <w:rFonts w:eastAsiaTheme="minorEastAsia"/>
                <w:sz w:val="18"/>
                <w:szCs w:val="18"/>
              </w:rPr>
              <w:t xml:space="preserve">          n</w:t>
            </w:r>
            <w:r w:rsidR="00125A33" w:rsidRPr="00476F48">
              <w:rPr>
                <w:rFonts w:eastAsiaTheme="minorEastAsia"/>
                <w:sz w:val="18"/>
                <w:szCs w:val="18"/>
              </w:rPr>
              <w:t xml:space="preserve">ame </w:t>
            </w:r>
            <w:r w:rsidRPr="00476F48">
              <w:rPr>
                <w:rFonts w:eastAsiaTheme="minorEastAsia"/>
                <w:sz w:val="18"/>
                <w:szCs w:val="18"/>
              </w:rPr>
              <w:t>u</w:t>
            </w:r>
            <w:r w:rsidR="00125A33" w:rsidRPr="00476F48">
              <w:rPr>
                <w:rFonts w:eastAsiaTheme="minorEastAsia"/>
                <w:sz w:val="18"/>
                <w:szCs w:val="18"/>
              </w:rPr>
              <w:t>sage</w:t>
            </w:r>
          </w:p>
        </w:tc>
        <w:tc>
          <w:tcPr>
            <w:tcW w:w="1559" w:type="dxa"/>
            <w:gridSpan w:val="2"/>
          </w:tcPr>
          <w:p w14:paraId="34D605E3" w14:textId="77777777" w:rsidR="00125A33" w:rsidRPr="00476F48" w:rsidRDefault="00125A33" w:rsidP="00D078BE">
            <w:pPr>
              <w:pStyle w:val="BodyText"/>
              <w:spacing w:before="60" w:after="60"/>
              <w:rPr>
                <w:b/>
                <w:sz w:val="18"/>
                <w:szCs w:val="18"/>
              </w:rPr>
            </w:pPr>
          </w:p>
        </w:tc>
        <w:tc>
          <w:tcPr>
            <w:tcW w:w="2575" w:type="dxa"/>
            <w:gridSpan w:val="5"/>
          </w:tcPr>
          <w:p w14:paraId="29BBC539" w14:textId="77777777" w:rsidR="00125A33" w:rsidRPr="00476F48" w:rsidRDefault="00125A33" w:rsidP="005C3B89">
            <w:pPr>
              <w:pStyle w:val="BodyText"/>
              <w:spacing w:before="60" w:after="0"/>
              <w:rPr>
                <w:spacing w:val="-1"/>
                <w:sz w:val="18"/>
                <w:szCs w:val="18"/>
              </w:rPr>
            </w:pPr>
            <w:proofErr w:type="gramStart"/>
            <w:r w:rsidRPr="00476F48">
              <w:rPr>
                <w:rFonts w:eastAsiaTheme="minorEastAsia"/>
                <w:spacing w:val="-1"/>
                <w:sz w:val="18"/>
                <w:szCs w:val="18"/>
                <w:lang w:eastAsia="ko-KR"/>
              </w:rPr>
              <w:t>1 :</w:t>
            </w:r>
            <w:proofErr w:type="gramEnd"/>
            <w:r w:rsidRPr="00476F48">
              <w:rPr>
                <w:spacing w:val="-1"/>
                <w:sz w:val="18"/>
                <w:szCs w:val="18"/>
              </w:rPr>
              <w:t xml:space="preserve"> default name display</w:t>
            </w:r>
          </w:p>
          <w:p w14:paraId="11ACAF02" w14:textId="63A6D9A9" w:rsidR="00125A33" w:rsidRPr="00476F48" w:rsidRDefault="00125A33" w:rsidP="00F539F6">
            <w:pPr>
              <w:pStyle w:val="BodyText"/>
              <w:spacing w:after="60"/>
              <w:rPr>
                <w:b/>
                <w:spacing w:val="-1"/>
                <w:sz w:val="18"/>
                <w:szCs w:val="18"/>
              </w:rPr>
            </w:pPr>
            <w:proofErr w:type="gramStart"/>
            <w:r w:rsidRPr="00476F48">
              <w:rPr>
                <w:rFonts w:eastAsiaTheme="minorEastAsia"/>
                <w:spacing w:val="-1"/>
                <w:sz w:val="18"/>
                <w:szCs w:val="18"/>
                <w:lang w:eastAsia="ko-KR"/>
              </w:rPr>
              <w:t>2 :</w:t>
            </w:r>
            <w:proofErr w:type="gramEnd"/>
            <w:r w:rsidRPr="00476F48">
              <w:rPr>
                <w:spacing w:val="-1"/>
                <w:sz w:val="18"/>
                <w:szCs w:val="18"/>
              </w:rPr>
              <w:t xml:space="preserve"> alternate name display</w:t>
            </w:r>
          </w:p>
        </w:tc>
        <w:tc>
          <w:tcPr>
            <w:tcW w:w="842" w:type="dxa"/>
          </w:tcPr>
          <w:p w14:paraId="28C29587" w14:textId="0FE2D3D0" w:rsidR="00125A33" w:rsidRPr="00476F48" w:rsidRDefault="00125A33" w:rsidP="00D078BE">
            <w:pPr>
              <w:pStyle w:val="BodyText"/>
              <w:spacing w:before="60" w:after="60"/>
              <w:rPr>
                <w:b/>
                <w:sz w:val="18"/>
                <w:szCs w:val="18"/>
              </w:rPr>
            </w:pPr>
            <w:r w:rsidRPr="00476F48">
              <w:rPr>
                <w:sz w:val="18"/>
                <w:szCs w:val="18"/>
              </w:rPr>
              <w:t>(S) EN</w:t>
            </w:r>
          </w:p>
        </w:tc>
        <w:tc>
          <w:tcPr>
            <w:tcW w:w="1403" w:type="dxa"/>
            <w:gridSpan w:val="2"/>
          </w:tcPr>
          <w:p w14:paraId="4BEF1F8E" w14:textId="12F910B3" w:rsidR="00125A33" w:rsidRPr="00476F48" w:rsidRDefault="00125A33" w:rsidP="00D078BE">
            <w:pPr>
              <w:pStyle w:val="BodyText"/>
              <w:spacing w:before="60" w:after="60"/>
              <w:rPr>
                <w:b/>
                <w:sz w:val="18"/>
                <w:szCs w:val="18"/>
              </w:rPr>
            </w:pPr>
            <w:r w:rsidRPr="00476F48">
              <w:rPr>
                <w:sz w:val="18"/>
                <w:szCs w:val="18"/>
              </w:rPr>
              <w:t>0,1</w:t>
            </w:r>
          </w:p>
        </w:tc>
      </w:tr>
      <w:tr w:rsidR="001967B3" w:rsidRPr="00476F48" w14:paraId="28F122DD" w14:textId="77777777" w:rsidTr="006E4EC7">
        <w:tc>
          <w:tcPr>
            <w:tcW w:w="3686" w:type="dxa"/>
            <w:gridSpan w:val="4"/>
          </w:tcPr>
          <w:p w14:paraId="4F1471E7" w14:textId="388089BE" w:rsidR="001967B3" w:rsidRPr="00476F48" w:rsidRDefault="003E3715" w:rsidP="00D078BE">
            <w:pPr>
              <w:pStyle w:val="BodyText"/>
              <w:spacing w:before="60" w:after="60"/>
              <w:rPr>
                <w:b/>
                <w:sz w:val="18"/>
                <w:szCs w:val="18"/>
              </w:rPr>
            </w:pPr>
            <w:r w:rsidRPr="00476F48">
              <w:rPr>
                <w:sz w:val="18"/>
                <w:szCs w:val="18"/>
              </w:rPr>
              <w:t>s</w:t>
            </w:r>
            <w:r w:rsidR="001967B3" w:rsidRPr="00476F48">
              <w:rPr>
                <w:sz w:val="18"/>
                <w:szCs w:val="18"/>
              </w:rPr>
              <w:t xml:space="preserve">upport </w:t>
            </w:r>
            <w:r w:rsidRPr="00476F48">
              <w:rPr>
                <w:sz w:val="18"/>
                <w:szCs w:val="18"/>
              </w:rPr>
              <w:t>f</w:t>
            </w:r>
            <w:r w:rsidR="001967B3" w:rsidRPr="00476F48">
              <w:rPr>
                <w:sz w:val="18"/>
                <w:szCs w:val="18"/>
              </w:rPr>
              <w:t>ile</w:t>
            </w:r>
          </w:p>
        </w:tc>
        <w:tc>
          <w:tcPr>
            <w:tcW w:w="1559" w:type="dxa"/>
            <w:gridSpan w:val="2"/>
          </w:tcPr>
          <w:p w14:paraId="5E627C97" w14:textId="77777777" w:rsidR="001967B3" w:rsidRPr="00476F48" w:rsidRDefault="001967B3" w:rsidP="00D078BE">
            <w:pPr>
              <w:pStyle w:val="BodyText"/>
              <w:spacing w:before="60" w:after="60"/>
              <w:rPr>
                <w:b/>
                <w:sz w:val="18"/>
                <w:szCs w:val="18"/>
              </w:rPr>
            </w:pPr>
          </w:p>
        </w:tc>
        <w:tc>
          <w:tcPr>
            <w:tcW w:w="2575" w:type="dxa"/>
            <w:gridSpan w:val="5"/>
          </w:tcPr>
          <w:p w14:paraId="03528640" w14:textId="77777777" w:rsidR="001967B3" w:rsidRPr="00476F48" w:rsidRDefault="001967B3" w:rsidP="00D078BE">
            <w:pPr>
              <w:pStyle w:val="BodyText"/>
              <w:spacing w:before="60" w:after="60"/>
              <w:rPr>
                <w:b/>
                <w:spacing w:val="-1"/>
                <w:sz w:val="18"/>
                <w:szCs w:val="18"/>
              </w:rPr>
            </w:pPr>
          </w:p>
        </w:tc>
        <w:tc>
          <w:tcPr>
            <w:tcW w:w="842" w:type="dxa"/>
          </w:tcPr>
          <w:p w14:paraId="0FF4ED1D" w14:textId="0BD76EE2"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42393D4A" w14:textId="62C59E0E" w:rsidR="001967B3" w:rsidRPr="00476F48" w:rsidRDefault="001967B3" w:rsidP="00D078BE">
            <w:pPr>
              <w:pStyle w:val="BodyText"/>
              <w:spacing w:before="60" w:after="60"/>
              <w:rPr>
                <w:b/>
                <w:sz w:val="18"/>
                <w:szCs w:val="18"/>
              </w:rPr>
            </w:pPr>
            <w:proofErr w:type="gramStart"/>
            <w:r w:rsidRPr="00476F48">
              <w:rPr>
                <w:sz w:val="18"/>
                <w:szCs w:val="18"/>
              </w:rPr>
              <w:t>0,*</w:t>
            </w:r>
            <w:proofErr w:type="gramEnd"/>
          </w:p>
        </w:tc>
      </w:tr>
      <w:tr w:rsidR="001967B3" w:rsidRPr="00476F48" w14:paraId="01484E08" w14:textId="77777777" w:rsidTr="006E4EC7">
        <w:tc>
          <w:tcPr>
            <w:tcW w:w="3686" w:type="dxa"/>
            <w:gridSpan w:val="4"/>
          </w:tcPr>
          <w:p w14:paraId="45D3501A" w14:textId="6D7894DD" w:rsidR="001967B3" w:rsidRPr="00476F48" w:rsidRDefault="003E3715" w:rsidP="00D078BE">
            <w:pPr>
              <w:pStyle w:val="BodyText"/>
              <w:spacing w:before="60" w:after="60"/>
              <w:rPr>
                <w:rFonts w:eastAsiaTheme="minorEastAsia"/>
                <w:sz w:val="18"/>
                <w:szCs w:val="18"/>
              </w:rPr>
            </w:pPr>
            <w:r w:rsidRPr="00476F48">
              <w:rPr>
                <w:rFonts w:eastAsiaTheme="minorEastAsia"/>
                <w:sz w:val="18"/>
                <w:szCs w:val="18"/>
              </w:rPr>
              <w:t xml:space="preserve">     c</w:t>
            </w:r>
            <w:r w:rsidR="001967B3" w:rsidRPr="00476F48">
              <w:rPr>
                <w:rFonts w:eastAsiaTheme="minorEastAsia"/>
                <w:sz w:val="18"/>
                <w:szCs w:val="18"/>
              </w:rPr>
              <w:t>omment</w:t>
            </w:r>
          </w:p>
        </w:tc>
        <w:tc>
          <w:tcPr>
            <w:tcW w:w="1559" w:type="dxa"/>
            <w:gridSpan w:val="2"/>
          </w:tcPr>
          <w:p w14:paraId="56B4CACA" w14:textId="77777777" w:rsidR="001967B3" w:rsidRPr="00476F48" w:rsidRDefault="001967B3" w:rsidP="00D078BE">
            <w:pPr>
              <w:pStyle w:val="BodyText"/>
              <w:spacing w:before="60" w:after="60"/>
              <w:rPr>
                <w:b/>
                <w:sz w:val="18"/>
                <w:szCs w:val="18"/>
              </w:rPr>
            </w:pPr>
          </w:p>
        </w:tc>
        <w:tc>
          <w:tcPr>
            <w:tcW w:w="2575" w:type="dxa"/>
            <w:gridSpan w:val="5"/>
          </w:tcPr>
          <w:p w14:paraId="70D47CF3" w14:textId="77777777" w:rsidR="001967B3" w:rsidRPr="00476F48" w:rsidRDefault="001967B3" w:rsidP="00D078BE">
            <w:pPr>
              <w:pStyle w:val="BodyText"/>
              <w:spacing w:before="60" w:after="60"/>
              <w:rPr>
                <w:b/>
                <w:spacing w:val="-1"/>
                <w:sz w:val="18"/>
                <w:szCs w:val="18"/>
              </w:rPr>
            </w:pPr>
          </w:p>
        </w:tc>
        <w:tc>
          <w:tcPr>
            <w:tcW w:w="842" w:type="dxa"/>
          </w:tcPr>
          <w:p w14:paraId="22CA60C1" w14:textId="74C1E245"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48EE83EF" w14:textId="524D63A4"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3895A5B" w14:textId="77777777" w:rsidTr="006E4EC7">
        <w:tc>
          <w:tcPr>
            <w:tcW w:w="3686" w:type="dxa"/>
            <w:gridSpan w:val="4"/>
          </w:tcPr>
          <w:p w14:paraId="4DE63317" w14:textId="27391E3E" w:rsidR="001967B3" w:rsidRPr="00476F48" w:rsidRDefault="003E3715" w:rsidP="00D078BE">
            <w:pPr>
              <w:pStyle w:val="BodyText"/>
              <w:spacing w:before="60" w:after="60"/>
              <w:rPr>
                <w:rFonts w:eastAsiaTheme="minorEastAsia"/>
                <w:sz w:val="18"/>
                <w:szCs w:val="18"/>
              </w:rPr>
            </w:pPr>
            <w:r w:rsidRPr="00476F48">
              <w:rPr>
                <w:rFonts w:eastAsiaTheme="minorEastAsia"/>
                <w:sz w:val="18"/>
                <w:szCs w:val="18"/>
              </w:rPr>
              <w:t xml:space="preserve">     </w:t>
            </w:r>
            <w:r w:rsidR="00216ED8" w:rsidRPr="00476F48">
              <w:rPr>
                <w:rFonts w:eastAsiaTheme="minorEastAsia"/>
                <w:sz w:val="18"/>
                <w:szCs w:val="18"/>
              </w:rPr>
              <w:t>d</w:t>
            </w:r>
            <w:r w:rsidR="001967B3" w:rsidRPr="00476F48">
              <w:rPr>
                <w:rFonts w:eastAsiaTheme="minorEastAsia"/>
                <w:sz w:val="18"/>
                <w:szCs w:val="18"/>
              </w:rPr>
              <w:t xml:space="preserve">igital </w:t>
            </w:r>
            <w:r w:rsidR="00216ED8" w:rsidRPr="00476F48">
              <w:rPr>
                <w:rFonts w:eastAsiaTheme="minorEastAsia"/>
                <w:sz w:val="18"/>
                <w:szCs w:val="18"/>
              </w:rPr>
              <w:t>s</w:t>
            </w:r>
            <w:r w:rsidR="001967B3" w:rsidRPr="00476F48">
              <w:rPr>
                <w:rFonts w:eastAsiaTheme="minorEastAsia"/>
                <w:sz w:val="18"/>
                <w:szCs w:val="18"/>
              </w:rPr>
              <w:t xml:space="preserve">ignature </w:t>
            </w:r>
            <w:r w:rsidR="00216ED8" w:rsidRPr="00476F48">
              <w:rPr>
                <w:rFonts w:eastAsiaTheme="minorEastAsia"/>
                <w:sz w:val="18"/>
                <w:szCs w:val="18"/>
              </w:rPr>
              <w:t>r</w:t>
            </w:r>
            <w:r w:rsidR="001967B3" w:rsidRPr="00476F48">
              <w:rPr>
                <w:rFonts w:eastAsiaTheme="minorEastAsia"/>
                <w:sz w:val="18"/>
                <w:szCs w:val="18"/>
              </w:rPr>
              <w:t>eference</w:t>
            </w:r>
          </w:p>
        </w:tc>
        <w:tc>
          <w:tcPr>
            <w:tcW w:w="1559" w:type="dxa"/>
            <w:gridSpan w:val="2"/>
          </w:tcPr>
          <w:p w14:paraId="1342DD50" w14:textId="77777777" w:rsidR="001967B3" w:rsidRPr="00476F48" w:rsidRDefault="001967B3" w:rsidP="00D078BE">
            <w:pPr>
              <w:pStyle w:val="BodyText"/>
              <w:spacing w:before="60" w:after="60"/>
              <w:rPr>
                <w:b/>
                <w:sz w:val="18"/>
                <w:szCs w:val="18"/>
              </w:rPr>
            </w:pPr>
          </w:p>
        </w:tc>
        <w:tc>
          <w:tcPr>
            <w:tcW w:w="2575" w:type="dxa"/>
            <w:gridSpan w:val="5"/>
          </w:tcPr>
          <w:p w14:paraId="073110D8" w14:textId="4182C914" w:rsidR="001967B3" w:rsidRPr="00476F48" w:rsidRDefault="001967B3" w:rsidP="00D078BE">
            <w:pPr>
              <w:pStyle w:val="BodyText"/>
              <w:spacing w:before="60" w:after="60"/>
              <w:rPr>
                <w:sz w:val="18"/>
                <w:szCs w:val="18"/>
              </w:rPr>
            </w:pPr>
            <w:proofErr w:type="gramStart"/>
            <w:r w:rsidRPr="00476F48">
              <w:rPr>
                <w:sz w:val="18"/>
                <w:szCs w:val="18"/>
              </w:rPr>
              <w:t>8 :</w:t>
            </w:r>
            <w:proofErr w:type="gramEnd"/>
            <w:r w:rsidRPr="00476F48">
              <w:rPr>
                <w:sz w:val="18"/>
                <w:szCs w:val="18"/>
              </w:rPr>
              <w:t xml:space="preserve"> ECDSA-384-SHA2</w:t>
            </w:r>
          </w:p>
        </w:tc>
        <w:tc>
          <w:tcPr>
            <w:tcW w:w="842" w:type="dxa"/>
          </w:tcPr>
          <w:p w14:paraId="005FEC97" w14:textId="1879AB2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7B040038" w14:textId="7DF45B46" w:rsidR="001967B3" w:rsidRPr="00476F48" w:rsidRDefault="001967B3" w:rsidP="00D078BE">
            <w:pPr>
              <w:pStyle w:val="BodyText"/>
              <w:spacing w:before="60" w:after="60"/>
              <w:rPr>
                <w:b/>
                <w:sz w:val="18"/>
                <w:szCs w:val="18"/>
              </w:rPr>
            </w:pPr>
            <w:r w:rsidRPr="00476F48">
              <w:rPr>
                <w:sz w:val="18"/>
                <w:szCs w:val="18"/>
              </w:rPr>
              <w:t>1,1</w:t>
            </w:r>
          </w:p>
        </w:tc>
      </w:tr>
      <w:tr w:rsidR="002E7623" w:rsidRPr="00476F48" w14:paraId="04BDF5DC" w14:textId="77777777" w:rsidTr="006E4EC7">
        <w:tc>
          <w:tcPr>
            <w:tcW w:w="3686" w:type="dxa"/>
            <w:gridSpan w:val="4"/>
          </w:tcPr>
          <w:p w14:paraId="275C4095" w14:textId="353D5F3F" w:rsidR="002E7623" w:rsidRPr="00476F48" w:rsidRDefault="002E7623" w:rsidP="002E7623">
            <w:pPr>
              <w:pStyle w:val="BodyText"/>
              <w:spacing w:before="60" w:after="60"/>
              <w:rPr>
                <w:rFonts w:eastAsiaTheme="minorEastAsia"/>
                <w:sz w:val="18"/>
                <w:szCs w:val="18"/>
              </w:rPr>
            </w:pPr>
            <w:r w:rsidRPr="00476F48">
              <w:rPr>
                <w:rFonts w:eastAsiaTheme="minorEastAsia"/>
                <w:sz w:val="18"/>
                <w:szCs w:val="18"/>
              </w:rPr>
              <w:t xml:space="preserve">     digital signature value</w:t>
            </w:r>
          </w:p>
        </w:tc>
        <w:tc>
          <w:tcPr>
            <w:tcW w:w="1559" w:type="dxa"/>
            <w:gridSpan w:val="2"/>
          </w:tcPr>
          <w:p w14:paraId="192660B5" w14:textId="77777777" w:rsidR="002E7623" w:rsidRPr="00476F48" w:rsidRDefault="002E7623" w:rsidP="002E7623">
            <w:pPr>
              <w:pStyle w:val="BodyText"/>
              <w:spacing w:before="60" w:after="60"/>
              <w:rPr>
                <w:b/>
                <w:sz w:val="18"/>
                <w:szCs w:val="18"/>
              </w:rPr>
            </w:pPr>
          </w:p>
        </w:tc>
        <w:tc>
          <w:tcPr>
            <w:tcW w:w="2575" w:type="dxa"/>
            <w:gridSpan w:val="5"/>
          </w:tcPr>
          <w:p w14:paraId="0C55B41A" w14:textId="77777777" w:rsidR="002E7623" w:rsidRDefault="002E7623" w:rsidP="002E7623">
            <w:pPr>
              <w:pStyle w:val="BodyText"/>
              <w:spacing w:before="60" w:after="0"/>
              <w:rPr>
                <w:rFonts w:eastAsiaTheme="minorEastAsia"/>
                <w:spacing w:val="-1"/>
                <w:sz w:val="18"/>
                <w:szCs w:val="18"/>
                <w:lang w:eastAsia="ko-KR"/>
              </w:rPr>
            </w:pPr>
            <w:proofErr w:type="gramStart"/>
            <w:r>
              <w:rPr>
                <w:rFonts w:eastAsiaTheme="minorEastAsia"/>
                <w:spacing w:val="-1"/>
                <w:sz w:val="18"/>
                <w:szCs w:val="18"/>
                <w:lang w:eastAsia="ko-KR"/>
              </w:rPr>
              <w:t>1 :</w:t>
            </w:r>
            <w:proofErr w:type="gramEnd"/>
            <w:r>
              <w:rPr>
                <w:rFonts w:eastAsiaTheme="minorEastAsia"/>
                <w:spacing w:val="-1"/>
                <w:sz w:val="18"/>
                <w:szCs w:val="18"/>
                <w:lang w:eastAsia="ko-KR"/>
              </w:rPr>
              <w:t xml:space="preserve"> id</w:t>
            </w:r>
          </w:p>
          <w:p w14:paraId="7058CBA7" w14:textId="4EEAF893" w:rsidR="002E7623" w:rsidRPr="00476F48" w:rsidRDefault="002E7623" w:rsidP="002E7623">
            <w:pPr>
              <w:pStyle w:val="BodyText"/>
              <w:spacing w:after="60"/>
              <w:rPr>
                <w:b/>
                <w:spacing w:val="-1"/>
                <w:sz w:val="18"/>
                <w:szCs w:val="18"/>
              </w:rPr>
            </w:pPr>
            <w:proofErr w:type="gramStart"/>
            <w:r>
              <w:rPr>
                <w:rFonts w:eastAsiaTheme="minorEastAsia" w:hint="eastAsia"/>
                <w:spacing w:val="-1"/>
                <w:sz w:val="18"/>
                <w:szCs w:val="18"/>
                <w:lang w:eastAsia="ko-KR"/>
              </w:rPr>
              <w:t>2</w:t>
            </w:r>
            <w:r>
              <w:rPr>
                <w:rFonts w:eastAsiaTheme="minorEastAsia"/>
                <w:spacing w:val="-1"/>
                <w:sz w:val="18"/>
                <w:szCs w:val="18"/>
                <w:lang w:eastAsia="ko-KR"/>
              </w:rPr>
              <w:t xml:space="preserve"> :</w:t>
            </w:r>
            <w:proofErr w:type="gramEnd"/>
            <w:r>
              <w:rPr>
                <w:rFonts w:eastAsiaTheme="minorEastAsia"/>
                <w:spacing w:val="-1"/>
                <w:sz w:val="18"/>
                <w:szCs w:val="18"/>
                <w:lang w:eastAsia="ko-KR"/>
              </w:rPr>
              <w:t xml:space="preserve"> digital signature reference</w:t>
            </w:r>
          </w:p>
        </w:tc>
        <w:tc>
          <w:tcPr>
            <w:tcW w:w="842" w:type="dxa"/>
          </w:tcPr>
          <w:p w14:paraId="1989C5F3" w14:textId="225E7E53" w:rsidR="002E7623" w:rsidRPr="00476F48" w:rsidRDefault="002E7623" w:rsidP="002E7623">
            <w:pPr>
              <w:pStyle w:val="BodyText"/>
              <w:spacing w:before="60" w:after="60"/>
              <w:rPr>
                <w:b/>
                <w:sz w:val="18"/>
                <w:szCs w:val="18"/>
              </w:rPr>
            </w:pPr>
            <w:r w:rsidRPr="00476F48">
              <w:rPr>
                <w:sz w:val="18"/>
                <w:szCs w:val="18"/>
              </w:rPr>
              <w:t>(S)</w:t>
            </w:r>
            <w:r w:rsidRPr="00476F48">
              <w:rPr>
                <w:spacing w:val="-1"/>
                <w:sz w:val="18"/>
                <w:szCs w:val="18"/>
              </w:rPr>
              <w:t xml:space="preserve"> </w:t>
            </w:r>
            <w:r>
              <w:rPr>
                <w:sz w:val="18"/>
                <w:szCs w:val="18"/>
              </w:rPr>
              <w:t>EN</w:t>
            </w:r>
          </w:p>
        </w:tc>
        <w:tc>
          <w:tcPr>
            <w:tcW w:w="1403" w:type="dxa"/>
            <w:gridSpan w:val="2"/>
          </w:tcPr>
          <w:p w14:paraId="557BAD8E" w14:textId="1E20ED3A" w:rsidR="002E7623" w:rsidRPr="00476F48" w:rsidRDefault="002E7623" w:rsidP="002E7623">
            <w:pPr>
              <w:pStyle w:val="BodyText"/>
              <w:spacing w:before="60" w:after="60"/>
              <w:rPr>
                <w:b/>
                <w:sz w:val="18"/>
                <w:szCs w:val="18"/>
              </w:rPr>
            </w:pPr>
            <w:r w:rsidRPr="00476F48">
              <w:rPr>
                <w:sz w:val="18"/>
                <w:szCs w:val="18"/>
              </w:rPr>
              <w:t>0,1</w:t>
            </w:r>
          </w:p>
        </w:tc>
      </w:tr>
      <w:tr w:rsidR="001967B3" w:rsidRPr="00476F48" w14:paraId="23FABBC4" w14:textId="77777777" w:rsidTr="006E4EC7">
        <w:tc>
          <w:tcPr>
            <w:tcW w:w="3686" w:type="dxa"/>
            <w:gridSpan w:val="4"/>
          </w:tcPr>
          <w:p w14:paraId="068DA12A" w14:textId="703990F3"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e</w:t>
            </w:r>
            <w:r w:rsidR="001967B3" w:rsidRPr="00476F48">
              <w:rPr>
                <w:rFonts w:eastAsiaTheme="minorEastAsia"/>
                <w:sz w:val="18"/>
                <w:szCs w:val="18"/>
              </w:rPr>
              <w:t xml:space="preserve">dition </w:t>
            </w:r>
            <w:r w:rsidRPr="00476F48">
              <w:rPr>
                <w:rFonts w:eastAsiaTheme="minorEastAsia"/>
                <w:sz w:val="18"/>
                <w:szCs w:val="18"/>
              </w:rPr>
              <w:t>n</w:t>
            </w:r>
            <w:r w:rsidR="001967B3" w:rsidRPr="00476F48">
              <w:rPr>
                <w:rFonts w:eastAsiaTheme="minorEastAsia"/>
                <w:sz w:val="18"/>
                <w:szCs w:val="18"/>
              </w:rPr>
              <w:t>umber</w:t>
            </w:r>
          </w:p>
        </w:tc>
        <w:tc>
          <w:tcPr>
            <w:tcW w:w="1559" w:type="dxa"/>
            <w:gridSpan w:val="2"/>
          </w:tcPr>
          <w:p w14:paraId="026C6A21" w14:textId="77777777" w:rsidR="001967B3" w:rsidRPr="00476F48" w:rsidRDefault="001967B3" w:rsidP="00D078BE">
            <w:pPr>
              <w:pStyle w:val="BodyText"/>
              <w:spacing w:before="60" w:after="60"/>
              <w:rPr>
                <w:b/>
                <w:sz w:val="18"/>
                <w:szCs w:val="18"/>
              </w:rPr>
            </w:pPr>
          </w:p>
        </w:tc>
        <w:tc>
          <w:tcPr>
            <w:tcW w:w="2575" w:type="dxa"/>
            <w:gridSpan w:val="5"/>
          </w:tcPr>
          <w:p w14:paraId="14302B5D" w14:textId="77777777" w:rsidR="001967B3" w:rsidRPr="00476F48" w:rsidRDefault="001967B3" w:rsidP="00D078BE">
            <w:pPr>
              <w:pStyle w:val="BodyText"/>
              <w:spacing w:before="60" w:after="60"/>
              <w:rPr>
                <w:b/>
                <w:spacing w:val="-1"/>
                <w:sz w:val="18"/>
                <w:szCs w:val="18"/>
              </w:rPr>
            </w:pPr>
          </w:p>
        </w:tc>
        <w:tc>
          <w:tcPr>
            <w:tcW w:w="842" w:type="dxa"/>
          </w:tcPr>
          <w:p w14:paraId="16FC4B2F" w14:textId="2CD5026D"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67DCFD9F" w14:textId="6B7AB409"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37DF29E5" w14:textId="77777777" w:rsidTr="006E4EC7">
        <w:tc>
          <w:tcPr>
            <w:tcW w:w="3686" w:type="dxa"/>
            <w:gridSpan w:val="4"/>
          </w:tcPr>
          <w:p w14:paraId="65022378" w14:textId="5A5549B0"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l</w:t>
            </w:r>
            <w:r w:rsidR="001967B3" w:rsidRPr="00476F48">
              <w:rPr>
                <w:rFonts w:eastAsiaTheme="minorEastAsia"/>
                <w:sz w:val="18"/>
                <w:szCs w:val="18"/>
              </w:rPr>
              <w:t>ocator</w:t>
            </w:r>
          </w:p>
        </w:tc>
        <w:tc>
          <w:tcPr>
            <w:tcW w:w="1559" w:type="dxa"/>
            <w:gridSpan w:val="2"/>
          </w:tcPr>
          <w:p w14:paraId="1E17A78F" w14:textId="77777777" w:rsidR="001967B3" w:rsidRPr="00476F48" w:rsidRDefault="001967B3" w:rsidP="00D078BE">
            <w:pPr>
              <w:pStyle w:val="BodyText"/>
              <w:spacing w:before="60" w:after="60"/>
              <w:rPr>
                <w:b/>
                <w:sz w:val="18"/>
                <w:szCs w:val="18"/>
              </w:rPr>
            </w:pPr>
          </w:p>
        </w:tc>
        <w:tc>
          <w:tcPr>
            <w:tcW w:w="2575" w:type="dxa"/>
            <w:gridSpan w:val="5"/>
          </w:tcPr>
          <w:p w14:paraId="0C83E12F" w14:textId="77777777" w:rsidR="001967B3" w:rsidRPr="00476F48" w:rsidRDefault="001967B3" w:rsidP="00D078BE">
            <w:pPr>
              <w:pStyle w:val="BodyText"/>
              <w:spacing w:before="60" w:after="60"/>
              <w:rPr>
                <w:b/>
                <w:spacing w:val="-1"/>
                <w:sz w:val="18"/>
                <w:szCs w:val="18"/>
              </w:rPr>
            </w:pPr>
          </w:p>
        </w:tc>
        <w:tc>
          <w:tcPr>
            <w:tcW w:w="842" w:type="dxa"/>
          </w:tcPr>
          <w:p w14:paraId="3A627F72" w14:textId="02CAD74F"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6FC01B2B" w14:textId="5D599D8D"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0836093" w14:textId="77777777" w:rsidTr="006E4EC7">
        <w:tc>
          <w:tcPr>
            <w:tcW w:w="3686" w:type="dxa"/>
            <w:gridSpan w:val="4"/>
          </w:tcPr>
          <w:p w14:paraId="075717FA" w14:textId="23792CDF"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n</w:t>
            </w:r>
            <w:r w:rsidR="001967B3" w:rsidRPr="00476F48">
              <w:rPr>
                <w:rFonts w:eastAsiaTheme="minorEastAsia"/>
                <w:sz w:val="18"/>
                <w:szCs w:val="18"/>
              </w:rPr>
              <w:t>ame</w:t>
            </w:r>
          </w:p>
        </w:tc>
        <w:tc>
          <w:tcPr>
            <w:tcW w:w="1559" w:type="dxa"/>
            <w:gridSpan w:val="2"/>
          </w:tcPr>
          <w:p w14:paraId="333F86DF" w14:textId="77777777" w:rsidR="001967B3" w:rsidRPr="00476F48" w:rsidRDefault="001967B3" w:rsidP="00D078BE">
            <w:pPr>
              <w:pStyle w:val="BodyText"/>
              <w:spacing w:before="60" w:after="60"/>
              <w:rPr>
                <w:b/>
                <w:sz w:val="18"/>
                <w:szCs w:val="18"/>
              </w:rPr>
            </w:pPr>
          </w:p>
        </w:tc>
        <w:tc>
          <w:tcPr>
            <w:tcW w:w="2575" w:type="dxa"/>
            <w:gridSpan w:val="5"/>
          </w:tcPr>
          <w:p w14:paraId="2725E391" w14:textId="77777777" w:rsidR="001967B3" w:rsidRPr="00476F48" w:rsidRDefault="001967B3" w:rsidP="00D078BE">
            <w:pPr>
              <w:pStyle w:val="BodyText"/>
              <w:spacing w:before="60" w:after="60"/>
              <w:rPr>
                <w:b/>
                <w:spacing w:val="-1"/>
                <w:sz w:val="18"/>
                <w:szCs w:val="18"/>
              </w:rPr>
            </w:pPr>
          </w:p>
        </w:tc>
        <w:tc>
          <w:tcPr>
            <w:tcW w:w="842" w:type="dxa"/>
          </w:tcPr>
          <w:p w14:paraId="7398013F" w14:textId="3AB29EA8"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2974CA58" w14:textId="51FE13CC"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513F1750" w14:textId="77777777" w:rsidTr="006E4EC7">
        <w:tc>
          <w:tcPr>
            <w:tcW w:w="3686" w:type="dxa"/>
            <w:gridSpan w:val="4"/>
          </w:tcPr>
          <w:p w14:paraId="4B1C8945" w14:textId="1F455C5D"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i</w:t>
            </w:r>
            <w:r w:rsidR="001967B3" w:rsidRPr="00476F48">
              <w:rPr>
                <w:rFonts w:eastAsiaTheme="minorEastAsia"/>
                <w:sz w:val="18"/>
                <w:szCs w:val="18"/>
              </w:rPr>
              <w:t xml:space="preserve">ssue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20CAF9CE" w14:textId="77777777" w:rsidR="001967B3" w:rsidRPr="00476F48" w:rsidRDefault="001967B3" w:rsidP="00D078BE">
            <w:pPr>
              <w:pStyle w:val="BodyText"/>
              <w:spacing w:before="60" w:after="60"/>
              <w:rPr>
                <w:b/>
                <w:sz w:val="18"/>
                <w:szCs w:val="18"/>
              </w:rPr>
            </w:pPr>
          </w:p>
        </w:tc>
        <w:tc>
          <w:tcPr>
            <w:tcW w:w="2575" w:type="dxa"/>
            <w:gridSpan w:val="5"/>
          </w:tcPr>
          <w:p w14:paraId="25DE1BB2" w14:textId="77777777" w:rsidR="001967B3" w:rsidRPr="00476F48" w:rsidRDefault="001967B3" w:rsidP="00D078BE">
            <w:pPr>
              <w:pStyle w:val="BodyText"/>
              <w:spacing w:before="60" w:after="60"/>
              <w:rPr>
                <w:b/>
                <w:spacing w:val="-1"/>
                <w:sz w:val="18"/>
                <w:szCs w:val="18"/>
              </w:rPr>
            </w:pPr>
          </w:p>
        </w:tc>
        <w:tc>
          <w:tcPr>
            <w:tcW w:w="842" w:type="dxa"/>
          </w:tcPr>
          <w:p w14:paraId="54D9368F" w14:textId="584B6575"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rFonts w:eastAsiaTheme="minorEastAsia"/>
                <w:sz w:val="18"/>
                <w:szCs w:val="18"/>
                <w:lang w:eastAsia="ko-KR"/>
              </w:rPr>
              <w:t>DA</w:t>
            </w:r>
          </w:p>
        </w:tc>
        <w:tc>
          <w:tcPr>
            <w:tcW w:w="1403" w:type="dxa"/>
            <w:gridSpan w:val="2"/>
          </w:tcPr>
          <w:p w14:paraId="2C0EDCF3" w14:textId="1B4A5054"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3C714875" w14:textId="77777777" w:rsidTr="006E4EC7">
        <w:tc>
          <w:tcPr>
            <w:tcW w:w="3686" w:type="dxa"/>
            <w:gridSpan w:val="4"/>
          </w:tcPr>
          <w:p w14:paraId="7C6E4B60" w14:textId="65DFA0F8" w:rsidR="001967B3" w:rsidRPr="00476F48" w:rsidRDefault="00780FCC" w:rsidP="00D078BE">
            <w:pPr>
              <w:pStyle w:val="BodyText"/>
              <w:spacing w:before="60" w:after="60"/>
              <w:rPr>
                <w:rFonts w:eastAsiaTheme="minorEastAsia"/>
                <w:sz w:val="18"/>
                <w:szCs w:val="18"/>
              </w:rPr>
            </w:pPr>
            <w:r w:rsidRPr="00476F48">
              <w:rPr>
                <w:rFonts w:eastAsiaTheme="minorEastAsia"/>
                <w:sz w:val="18"/>
                <w:szCs w:val="18"/>
              </w:rPr>
              <w:t xml:space="preserve">     o</w:t>
            </w:r>
            <w:r w:rsidR="001967B3" w:rsidRPr="00476F48">
              <w:rPr>
                <w:rFonts w:eastAsiaTheme="minorEastAsia"/>
                <w:sz w:val="18"/>
                <w:szCs w:val="18"/>
              </w:rPr>
              <w:t xml:space="preserve">ther </w:t>
            </w:r>
            <w:r w:rsidRPr="00476F48">
              <w:rPr>
                <w:rFonts w:eastAsiaTheme="minorEastAsia"/>
                <w:sz w:val="18"/>
                <w:szCs w:val="18"/>
              </w:rPr>
              <w:t>d</w:t>
            </w:r>
            <w:r w:rsidR="001967B3" w:rsidRPr="00476F48">
              <w:rPr>
                <w:rFonts w:eastAsiaTheme="minorEastAsia"/>
                <w:sz w:val="18"/>
                <w:szCs w:val="18"/>
              </w:rPr>
              <w:t xml:space="preserve">ata </w:t>
            </w:r>
            <w:r w:rsidRPr="00476F48">
              <w:rPr>
                <w:rFonts w:eastAsiaTheme="minorEastAsia"/>
                <w:sz w:val="18"/>
                <w:szCs w:val="18"/>
              </w:rPr>
              <w:t>t</w:t>
            </w:r>
            <w:r w:rsidR="001967B3" w:rsidRPr="00476F48">
              <w:rPr>
                <w:rFonts w:eastAsiaTheme="minorEastAsia"/>
                <w:sz w:val="18"/>
                <w:szCs w:val="18"/>
              </w:rPr>
              <w:t xml:space="preserve">ype </w:t>
            </w:r>
            <w:r w:rsidRPr="00476F48">
              <w:rPr>
                <w:rFonts w:eastAsiaTheme="minorEastAsia"/>
                <w:sz w:val="18"/>
                <w:szCs w:val="18"/>
              </w:rPr>
              <w:t>d</w:t>
            </w:r>
            <w:r w:rsidR="001967B3" w:rsidRPr="00476F48">
              <w:rPr>
                <w:rFonts w:eastAsiaTheme="minorEastAsia"/>
                <w:sz w:val="18"/>
                <w:szCs w:val="18"/>
              </w:rPr>
              <w:t>escription</w:t>
            </w:r>
          </w:p>
        </w:tc>
        <w:tc>
          <w:tcPr>
            <w:tcW w:w="1559" w:type="dxa"/>
            <w:gridSpan w:val="2"/>
          </w:tcPr>
          <w:p w14:paraId="2E4E909F" w14:textId="77777777" w:rsidR="001967B3" w:rsidRPr="00476F48" w:rsidRDefault="001967B3" w:rsidP="00D078BE">
            <w:pPr>
              <w:pStyle w:val="BodyText"/>
              <w:spacing w:before="60" w:after="60"/>
              <w:rPr>
                <w:b/>
                <w:sz w:val="18"/>
                <w:szCs w:val="18"/>
              </w:rPr>
            </w:pPr>
          </w:p>
        </w:tc>
        <w:tc>
          <w:tcPr>
            <w:tcW w:w="2575" w:type="dxa"/>
            <w:gridSpan w:val="5"/>
          </w:tcPr>
          <w:p w14:paraId="170EE939" w14:textId="77777777" w:rsidR="001967B3" w:rsidRPr="00476F48" w:rsidRDefault="001967B3" w:rsidP="00D078BE">
            <w:pPr>
              <w:pStyle w:val="BodyText"/>
              <w:spacing w:before="60" w:after="60"/>
              <w:rPr>
                <w:b/>
                <w:spacing w:val="-1"/>
                <w:sz w:val="18"/>
                <w:szCs w:val="18"/>
              </w:rPr>
            </w:pPr>
          </w:p>
        </w:tc>
        <w:tc>
          <w:tcPr>
            <w:tcW w:w="842" w:type="dxa"/>
          </w:tcPr>
          <w:p w14:paraId="3215F1CC" w14:textId="4A426C94"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0EE9DA88" w14:textId="0CF86A7B"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53C612E" w14:textId="77777777" w:rsidTr="006E4EC7">
        <w:tc>
          <w:tcPr>
            <w:tcW w:w="3686" w:type="dxa"/>
            <w:gridSpan w:val="4"/>
          </w:tcPr>
          <w:p w14:paraId="60F57B0E" w14:textId="37A9FAB0" w:rsidR="001967B3" w:rsidRPr="00476F48" w:rsidRDefault="00780FCC"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 xml:space="preserve">upport </w:t>
            </w:r>
            <w:r w:rsidRPr="00476F48">
              <w:rPr>
                <w:rFonts w:eastAsiaTheme="minorEastAsia"/>
                <w:sz w:val="18"/>
                <w:szCs w:val="18"/>
              </w:rPr>
              <w:t>f</w:t>
            </w:r>
            <w:r w:rsidR="001967B3" w:rsidRPr="00476F48">
              <w:rPr>
                <w:rFonts w:eastAsiaTheme="minorEastAsia"/>
                <w:sz w:val="18"/>
                <w:szCs w:val="18"/>
              </w:rPr>
              <w:t xml:space="preserve">ile </w:t>
            </w:r>
            <w:r w:rsidRPr="00476F48">
              <w:rPr>
                <w:rFonts w:eastAsiaTheme="minorEastAsia"/>
                <w:sz w:val="18"/>
                <w:szCs w:val="18"/>
              </w:rPr>
              <w:t>f</w:t>
            </w:r>
            <w:r w:rsidR="001967B3" w:rsidRPr="00476F48">
              <w:rPr>
                <w:rFonts w:eastAsiaTheme="minorEastAsia"/>
                <w:sz w:val="18"/>
                <w:szCs w:val="18"/>
              </w:rPr>
              <w:t>ormat</w:t>
            </w:r>
          </w:p>
        </w:tc>
        <w:tc>
          <w:tcPr>
            <w:tcW w:w="1559" w:type="dxa"/>
            <w:gridSpan w:val="2"/>
          </w:tcPr>
          <w:p w14:paraId="447EBE06" w14:textId="77777777" w:rsidR="001967B3" w:rsidRPr="00476F48" w:rsidRDefault="001967B3" w:rsidP="00D078BE">
            <w:pPr>
              <w:pStyle w:val="BodyText"/>
              <w:spacing w:before="60" w:after="60"/>
              <w:rPr>
                <w:b/>
                <w:sz w:val="18"/>
                <w:szCs w:val="18"/>
              </w:rPr>
            </w:pPr>
          </w:p>
        </w:tc>
        <w:tc>
          <w:tcPr>
            <w:tcW w:w="2575" w:type="dxa"/>
            <w:gridSpan w:val="5"/>
          </w:tcPr>
          <w:p w14:paraId="32059278" w14:textId="77777777" w:rsidR="001967B3" w:rsidRPr="00822D6B" w:rsidRDefault="001967B3" w:rsidP="00AF7805">
            <w:pPr>
              <w:pStyle w:val="BodyText"/>
              <w:spacing w:before="60" w:after="0"/>
              <w:rPr>
                <w:sz w:val="18"/>
                <w:szCs w:val="18"/>
                <w:lang w:val="da-DK"/>
              </w:rPr>
            </w:pPr>
            <w:proofErr w:type="gramStart"/>
            <w:r w:rsidRPr="00822D6B">
              <w:rPr>
                <w:sz w:val="18"/>
                <w:szCs w:val="18"/>
                <w:lang w:val="da-DK"/>
              </w:rPr>
              <w:t>1 :</w:t>
            </w:r>
            <w:proofErr w:type="gramEnd"/>
            <w:r w:rsidRPr="00822D6B">
              <w:rPr>
                <w:sz w:val="18"/>
                <w:szCs w:val="18"/>
                <w:lang w:val="da-DK"/>
              </w:rPr>
              <w:t xml:space="preserve"> ASCII</w:t>
            </w:r>
          </w:p>
          <w:p w14:paraId="1AD0E222" w14:textId="77777777" w:rsidR="001967B3" w:rsidRPr="00822D6B" w:rsidRDefault="001967B3" w:rsidP="00AF7805">
            <w:pPr>
              <w:pStyle w:val="BodyText"/>
              <w:spacing w:after="0"/>
              <w:rPr>
                <w:sz w:val="18"/>
                <w:szCs w:val="18"/>
                <w:lang w:val="da-DK"/>
              </w:rPr>
            </w:pPr>
            <w:proofErr w:type="gramStart"/>
            <w:r w:rsidRPr="00822D6B">
              <w:rPr>
                <w:sz w:val="18"/>
                <w:szCs w:val="18"/>
                <w:lang w:val="da-DK"/>
              </w:rPr>
              <w:t>2</w:t>
            </w:r>
            <w:r w:rsidRPr="00822D6B">
              <w:rPr>
                <w:spacing w:val="-1"/>
                <w:sz w:val="18"/>
                <w:szCs w:val="18"/>
                <w:lang w:val="da-DK"/>
              </w:rPr>
              <w:t xml:space="preserve"> </w:t>
            </w:r>
            <w:r w:rsidRPr="00822D6B">
              <w:rPr>
                <w:sz w:val="18"/>
                <w:szCs w:val="18"/>
                <w:lang w:val="da-DK"/>
              </w:rPr>
              <w:t>:</w:t>
            </w:r>
            <w:proofErr w:type="gramEnd"/>
            <w:r w:rsidRPr="00822D6B">
              <w:rPr>
                <w:spacing w:val="-1"/>
                <w:sz w:val="18"/>
                <w:szCs w:val="18"/>
                <w:lang w:val="da-DK"/>
              </w:rPr>
              <w:t xml:space="preserve"> </w:t>
            </w:r>
            <w:r w:rsidRPr="00822D6B">
              <w:rPr>
                <w:sz w:val="18"/>
                <w:szCs w:val="18"/>
                <w:lang w:val="da-DK"/>
              </w:rPr>
              <w:t>JPEG2000</w:t>
            </w:r>
          </w:p>
          <w:p w14:paraId="5A7FF257" w14:textId="77777777" w:rsidR="001967B3" w:rsidRPr="00822D6B" w:rsidRDefault="001967B3" w:rsidP="00AF7805">
            <w:pPr>
              <w:pStyle w:val="BodyText"/>
              <w:spacing w:after="0"/>
              <w:rPr>
                <w:sz w:val="18"/>
                <w:szCs w:val="18"/>
                <w:lang w:val="da-DK"/>
              </w:rPr>
            </w:pPr>
            <w:proofErr w:type="gramStart"/>
            <w:r w:rsidRPr="00822D6B">
              <w:rPr>
                <w:sz w:val="18"/>
                <w:szCs w:val="18"/>
                <w:lang w:val="da-DK"/>
              </w:rPr>
              <w:t>3 :</w:t>
            </w:r>
            <w:proofErr w:type="gramEnd"/>
            <w:r w:rsidRPr="00822D6B">
              <w:rPr>
                <w:spacing w:val="-2"/>
                <w:sz w:val="18"/>
                <w:szCs w:val="18"/>
                <w:lang w:val="da-DK"/>
              </w:rPr>
              <w:t xml:space="preserve"> </w:t>
            </w:r>
            <w:r w:rsidRPr="00822D6B">
              <w:rPr>
                <w:sz w:val="18"/>
                <w:szCs w:val="18"/>
                <w:lang w:val="da-DK"/>
              </w:rPr>
              <w:t>HTML</w:t>
            </w:r>
          </w:p>
          <w:p w14:paraId="7980D216" w14:textId="77777777" w:rsidR="001967B3" w:rsidRPr="00822D6B" w:rsidRDefault="001967B3" w:rsidP="00AF7805">
            <w:pPr>
              <w:pStyle w:val="BodyText"/>
              <w:spacing w:after="0"/>
              <w:rPr>
                <w:sz w:val="18"/>
                <w:szCs w:val="18"/>
                <w:lang w:val="da-DK"/>
              </w:rPr>
            </w:pPr>
            <w:proofErr w:type="gramStart"/>
            <w:r w:rsidRPr="00822D6B">
              <w:rPr>
                <w:sz w:val="18"/>
                <w:szCs w:val="18"/>
                <w:lang w:val="da-DK"/>
              </w:rPr>
              <w:t>4 :</w:t>
            </w:r>
            <w:proofErr w:type="gramEnd"/>
            <w:r w:rsidRPr="00822D6B">
              <w:rPr>
                <w:spacing w:val="-2"/>
                <w:sz w:val="18"/>
                <w:szCs w:val="18"/>
                <w:lang w:val="da-DK"/>
              </w:rPr>
              <w:t xml:space="preserve"> </w:t>
            </w:r>
            <w:r w:rsidRPr="00822D6B">
              <w:rPr>
                <w:sz w:val="18"/>
                <w:szCs w:val="18"/>
                <w:lang w:val="da-DK"/>
              </w:rPr>
              <w:t>XML</w:t>
            </w:r>
          </w:p>
          <w:p w14:paraId="5E089811" w14:textId="77777777" w:rsidR="001967B3" w:rsidRPr="00822D6B" w:rsidRDefault="001967B3" w:rsidP="00AF7805">
            <w:pPr>
              <w:pStyle w:val="BodyText"/>
              <w:spacing w:after="0"/>
              <w:rPr>
                <w:sz w:val="18"/>
                <w:szCs w:val="18"/>
                <w:lang w:val="da-DK"/>
              </w:rPr>
            </w:pPr>
            <w:proofErr w:type="gramStart"/>
            <w:r w:rsidRPr="00822D6B">
              <w:rPr>
                <w:sz w:val="18"/>
                <w:szCs w:val="18"/>
                <w:lang w:val="da-DK"/>
              </w:rPr>
              <w:t>5 :</w:t>
            </w:r>
            <w:proofErr w:type="gramEnd"/>
            <w:r w:rsidRPr="00822D6B">
              <w:rPr>
                <w:spacing w:val="-2"/>
                <w:sz w:val="18"/>
                <w:szCs w:val="18"/>
                <w:lang w:val="da-DK"/>
              </w:rPr>
              <w:t xml:space="preserve"> </w:t>
            </w:r>
            <w:r w:rsidRPr="00822D6B">
              <w:rPr>
                <w:sz w:val="18"/>
                <w:szCs w:val="18"/>
                <w:lang w:val="da-DK"/>
              </w:rPr>
              <w:t>XSLT</w:t>
            </w:r>
          </w:p>
          <w:p w14:paraId="0ABEAA9B" w14:textId="77777777" w:rsidR="001967B3" w:rsidRPr="00822D6B" w:rsidRDefault="001967B3" w:rsidP="00AF7805">
            <w:pPr>
              <w:pStyle w:val="BodyText"/>
              <w:spacing w:after="0"/>
              <w:rPr>
                <w:sz w:val="18"/>
                <w:szCs w:val="18"/>
                <w:lang w:val="da-DK"/>
              </w:rPr>
            </w:pPr>
            <w:proofErr w:type="gramStart"/>
            <w:r w:rsidRPr="00822D6B">
              <w:rPr>
                <w:sz w:val="18"/>
                <w:szCs w:val="18"/>
                <w:lang w:val="da-DK"/>
              </w:rPr>
              <w:t>6 :</w:t>
            </w:r>
            <w:proofErr w:type="gramEnd"/>
            <w:r w:rsidRPr="00822D6B">
              <w:rPr>
                <w:sz w:val="18"/>
                <w:szCs w:val="18"/>
                <w:lang w:val="da-DK"/>
              </w:rPr>
              <w:t xml:space="preserve"> VIDEO</w:t>
            </w:r>
          </w:p>
          <w:p w14:paraId="4FA3BB66" w14:textId="77777777" w:rsidR="001967B3" w:rsidRPr="00476F48" w:rsidRDefault="001967B3" w:rsidP="00AF7805">
            <w:pPr>
              <w:pStyle w:val="BodyText"/>
              <w:spacing w:after="0"/>
              <w:rPr>
                <w:sz w:val="18"/>
                <w:szCs w:val="18"/>
              </w:rPr>
            </w:pPr>
            <w:proofErr w:type="gramStart"/>
            <w:r w:rsidRPr="00476F48">
              <w:rPr>
                <w:sz w:val="18"/>
                <w:szCs w:val="18"/>
              </w:rPr>
              <w:t>7 :</w:t>
            </w:r>
            <w:proofErr w:type="gramEnd"/>
            <w:r w:rsidRPr="00476F48">
              <w:rPr>
                <w:spacing w:val="-1"/>
                <w:sz w:val="18"/>
                <w:szCs w:val="18"/>
              </w:rPr>
              <w:t xml:space="preserve"> </w:t>
            </w:r>
            <w:r w:rsidRPr="00476F48">
              <w:rPr>
                <w:sz w:val="18"/>
                <w:szCs w:val="18"/>
              </w:rPr>
              <w:t>TIFF</w:t>
            </w:r>
          </w:p>
          <w:p w14:paraId="57590FA5" w14:textId="77777777" w:rsidR="001967B3" w:rsidRPr="00476F48" w:rsidRDefault="001967B3" w:rsidP="00AF7805">
            <w:pPr>
              <w:pStyle w:val="BodyText"/>
              <w:spacing w:after="0"/>
              <w:rPr>
                <w:sz w:val="18"/>
                <w:szCs w:val="18"/>
              </w:rPr>
            </w:pPr>
            <w:proofErr w:type="gramStart"/>
            <w:r w:rsidRPr="00476F48">
              <w:rPr>
                <w:sz w:val="18"/>
                <w:szCs w:val="18"/>
              </w:rPr>
              <w:t>8 :</w:t>
            </w:r>
            <w:proofErr w:type="gramEnd"/>
            <w:r w:rsidRPr="00476F48">
              <w:rPr>
                <w:sz w:val="18"/>
                <w:szCs w:val="18"/>
              </w:rPr>
              <w:t xml:space="preserve"> PDF/A or</w:t>
            </w:r>
            <w:r w:rsidRPr="00476F48">
              <w:rPr>
                <w:spacing w:val="-3"/>
                <w:sz w:val="18"/>
                <w:szCs w:val="18"/>
              </w:rPr>
              <w:t xml:space="preserve"> </w:t>
            </w:r>
            <w:r w:rsidRPr="00476F48">
              <w:rPr>
                <w:sz w:val="18"/>
                <w:szCs w:val="18"/>
              </w:rPr>
              <w:t>U/A</w:t>
            </w:r>
          </w:p>
          <w:p w14:paraId="0EBA13BF" w14:textId="77777777" w:rsidR="001967B3" w:rsidRPr="00476F48" w:rsidRDefault="001967B3" w:rsidP="00AF7805">
            <w:pPr>
              <w:pStyle w:val="BodyText"/>
              <w:spacing w:after="0"/>
              <w:rPr>
                <w:sz w:val="18"/>
                <w:szCs w:val="18"/>
              </w:rPr>
            </w:pPr>
            <w:proofErr w:type="gramStart"/>
            <w:r w:rsidRPr="00476F48">
              <w:rPr>
                <w:sz w:val="18"/>
                <w:szCs w:val="18"/>
              </w:rPr>
              <w:t>9 :</w:t>
            </w:r>
            <w:proofErr w:type="gramEnd"/>
            <w:r w:rsidRPr="00476F48">
              <w:rPr>
                <w:spacing w:val="-1"/>
                <w:sz w:val="18"/>
                <w:szCs w:val="18"/>
              </w:rPr>
              <w:t xml:space="preserve"> </w:t>
            </w:r>
            <w:r w:rsidRPr="00476F48">
              <w:rPr>
                <w:sz w:val="18"/>
                <w:szCs w:val="18"/>
              </w:rPr>
              <w:t>LUA</w:t>
            </w:r>
          </w:p>
          <w:p w14:paraId="171C3380" w14:textId="2F206FCC" w:rsidR="001967B3" w:rsidRPr="00476F48" w:rsidRDefault="001967B3" w:rsidP="00AF7805">
            <w:pPr>
              <w:pStyle w:val="BodyText"/>
              <w:spacing w:after="60"/>
              <w:rPr>
                <w:b/>
                <w:spacing w:val="-1"/>
                <w:sz w:val="18"/>
                <w:szCs w:val="18"/>
              </w:rPr>
            </w:pPr>
            <w:proofErr w:type="gramStart"/>
            <w:r w:rsidRPr="00476F48">
              <w:rPr>
                <w:rFonts w:eastAsiaTheme="minorEastAsia" w:hint="eastAsia"/>
                <w:sz w:val="18"/>
                <w:szCs w:val="18"/>
                <w:lang w:eastAsia="ko-KR"/>
              </w:rPr>
              <w:t>1</w:t>
            </w:r>
            <w:r w:rsidRPr="00476F48">
              <w:rPr>
                <w:rFonts w:eastAsiaTheme="minorEastAsia"/>
                <w:sz w:val="18"/>
                <w:szCs w:val="18"/>
                <w:lang w:eastAsia="ko-KR"/>
              </w:rPr>
              <w:t>00 :</w:t>
            </w:r>
            <w:r w:rsidRPr="00476F48">
              <w:rPr>
                <w:sz w:val="18"/>
                <w:szCs w:val="18"/>
              </w:rPr>
              <w:t>other</w:t>
            </w:r>
            <w:proofErr w:type="gramEnd"/>
          </w:p>
        </w:tc>
        <w:tc>
          <w:tcPr>
            <w:tcW w:w="842" w:type="dxa"/>
          </w:tcPr>
          <w:p w14:paraId="2FF085C0"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3947DED5" w14:textId="31199A7F"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1E9AD879" w14:textId="77777777" w:rsidTr="006E4EC7">
        <w:tc>
          <w:tcPr>
            <w:tcW w:w="3686" w:type="dxa"/>
            <w:gridSpan w:val="4"/>
          </w:tcPr>
          <w:p w14:paraId="4868E658" w14:textId="10E92F35" w:rsidR="001967B3" w:rsidRPr="00476F48" w:rsidRDefault="00670908"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 xml:space="preserve">upport </w:t>
            </w:r>
            <w:r w:rsidRPr="00476F48">
              <w:rPr>
                <w:rFonts w:eastAsiaTheme="minorEastAsia"/>
                <w:sz w:val="18"/>
                <w:szCs w:val="18"/>
              </w:rPr>
              <w:t>f</w:t>
            </w:r>
            <w:r w:rsidR="001967B3" w:rsidRPr="00476F48">
              <w:rPr>
                <w:rFonts w:eastAsiaTheme="minorEastAsia"/>
                <w:sz w:val="18"/>
                <w:szCs w:val="18"/>
              </w:rPr>
              <w:t xml:space="preserve">ile </w:t>
            </w:r>
            <w:r w:rsidRPr="00476F48">
              <w:rPr>
                <w:rFonts w:eastAsiaTheme="minorEastAsia"/>
                <w:sz w:val="18"/>
                <w:szCs w:val="18"/>
              </w:rPr>
              <w:t>p</w:t>
            </w:r>
            <w:r w:rsidR="001967B3" w:rsidRPr="00476F48">
              <w:rPr>
                <w:rFonts w:eastAsiaTheme="minorEastAsia"/>
                <w:sz w:val="18"/>
                <w:szCs w:val="18"/>
              </w:rPr>
              <w:t>urpose</w:t>
            </w:r>
          </w:p>
        </w:tc>
        <w:tc>
          <w:tcPr>
            <w:tcW w:w="1559" w:type="dxa"/>
            <w:gridSpan w:val="2"/>
          </w:tcPr>
          <w:p w14:paraId="7B59A67E" w14:textId="77777777" w:rsidR="001967B3" w:rsidRPr="00476F48" w:rsidRDefault="001967B3" w:rsidP="00D078BE">
            <w:pPr>
              <w:pStyle w:val="BodyText"/>
              <w:spacing w:before="60" w:after="60"/>
              <w:rPr>
                <w:b/>
                <w:sz w:val="18"/>
                <w:szCs w:val="18"/>
              </w:rPr>
            </w:pPr>
          </w:p>
        </w:tc>
        <w:tc>
          <w:tcPr>
            <w:tcW w:w="2575" w:type="dxa"/>
            <w:gridSpan w:val="5"/>
          </w:tcPr>
          <w:p w14:paraId="39551886" w14:textId="4DA45A04" w:rsidR="001967B3" w:rsidRPr="00476F48" w:rsidRDefault="00E16AF8" w:rsidP="00E16AF8">
            <w:pPr>
              <w:pStyle w:val="BodyText"/>
              <w:spacing w:before="60" w:after="0"/>
              <w:rPr>
                <w:sz w:val="18"/>
                <w:szCs w:val="18"/>
              </w:rPr>
            </w:pPr>
            <w:proofErr w:type="gramStart"/>
            <w:r w:rsidRPr="00476F48">
              <w:rPr>
                <w:sz w:val="18"/>
                <w:szCs w:val="18"/>
              </w:rPr>
              <w:t xml:space="preserve">1 </w:t>
            </w:r>
            <w:r w:rsidR="001967B3" w:rsidRPr="00476F48">
              <w:rPr>
                <w:sz w:val="18"/>
                <w:szCs w:val="18"/>
              </w:rPr>
              <w:t>:</w:t>
            </w:r>
            <w:proofErr w:type="gramEnd"/>
            <w:r w:rsidR="001967B3" w:rsidRPr="00476F48">
              <w:rPr>
                <w:spacing w:val="-1"/>
                <w:sz w:val="18"/>
                <w:szCs w:val="18"/>
              </w:rPr>
              <w:t xml:space="preserve"> </w:t>
            </w:r>
            <w:r w:rsidR="001967B3" w:rsidRPr="00476F48">
              <w:rPr>
                <w:sz w:val="18"/>
                <w:szCs w:val="18"/>
              </w:rPr>
              <w:t>new</w:t>
            </w:r>
          </w:p>
          <w:p w14:paraId="109AA420" w14:textId="77777777" w:rsidR="001967B3" w:rsidRPr="00476F48" w:rsidRDefault="001967B3" w:rsidP="007C25E3">
            <w:pPr>
              <w:pStyle w:val="BodyText"/>
              <w:spacing w:after="0"/>
              <w:rPr>
                <w:sz w:val="18"/>
                <w:szCs w:val="18"/>
              </w:rPr>
            </w:pPr>
            <w:proofErr w:type="gramStart"/>
            <w:r w:rsidRPr="00476F48">
              <w:rPr>
                <w:sz w:val="18"/>
                <w:szCs w:val="18"/>
              </w:rPr>
              <w:t>2 :</w:t>
            </w:r>
            <w:proofErr w:type="gramEnd"/>
            <w:r w:rsidRPr="00476F48">
              <w:rPr>
                <w:spacing w:val="-3"/>
                <w:sz w:val="18"/>
                <w:szCs w:val="18"/>
              </w:rPr>
              <w:t xml:space="preserve"> </w:t>
            </w:r>
            <w:r w:rsidRPr="00476F48">
              <w:rPr>
                <w:sz w:val="18"/>
                <w:szCs w:val="18"/>
              </w:rPr>
              <w:t>replacement</w:t>
            </w:r>
          </w:p>
          <w:p w14:paraId="17971221" w14:textId="77777777" w:rsidR="001967B3" w:rsidRPr="00476F48" w:rsidRDefault="001967B3" w:rsidP="007C25E3">
            <w:pPr>
              <w:pStyle w:val="BodyText"/>
              <w:spacing w:after="60"/>
              <w:rPr>
                <w:b/>
                <w:spacing w:val="-1"/>
                <w:sz w:val="18"/>
                <w:szCs w:val="18"/>
              </w:rPr>
            </w:pPr>
            <w:proofErr w:type="gramStart"/>
            <w:r w:rsidRPr="00476F48">
              <w:rPr>
                <w:sz w:val="18"/>
                <w:szCs w:val="18"/>
              </w:rPr>
              <w:t>3</w:t>
            </w:r>
            <w:r w:rsidRPr="00476F48">
              <w:rPr>
                <w:spacing w:val="-2"/>
                <w:sz w:val="18"/>
                <w:szCs w:val="18"/>
              </w:rPr>
              <w:t xml:space="preserve"> </w:t>
            </w:r>
            <w:r w:rsidRPr="00476F48">
              <w:rPr>
                <w:sz w:val="18"/>
                <w:szCs w:val="18"/>
              </w:rPr>
              <w:t>:</w:t>
            </w:r>
            <w:proofErr w:type="gramEnd"/>
            <w:r w:rsidRPr="00476F48">
              <w:rPr>
                <w:spacing w:val="-1"/>
                <w:sz w:val="18"/>
                <w:szCs w:val="18"/>
              </w:rPr>
              <w:t xml:space="preserve"> </w:t>
            </w:r>
            <w:r w:rsidRPr="00476F48">
              <w:rPr>
                <w:sz w:val="18"/>
                <w:szCs w:val="18"/>
              </w:rPr>
              <w:t>deletion</w:t>
            </w:r>
          </w:p>
        </w:tc>
        <w:tc>
          <w:tcPr>
            <w:tcW w:w="842" w:type="dxa"/>
          </w:tcPr>
          <w:p w14:paraId="199F3FCD"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0D5F5DB6" w14:textId="3E48BB40"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3AEB632" w14:textId="77777777" w:rsidTr="006E4EC7">
        <w:tc>
          <w:tcPr>
            <w:tcW w:w="3686" w:type="dxa"/>
            <w:gridSpan w:val="4"/>
          </w:tcPr>
          <w:p w14:paraId="356F6D21" w14:textId="0756E60B" w:rsidR="001967B3" w:rsidRPr="00476F48" w:rsidRDefault="00F46C94" w:rsidP="00D078BE">
            <w:pPr>
              <w:pStyle w:val="BodyText"/>
              <w:spacing w:before="60" w:after="60"/>
              <w:rPr>
                <w:b/>
                <w:sz w:val="18"/>
                <w:szCs w:val="18"/>
              </w:rPr>
            </w:pPr>
            <w:r>
              <w:rPr>
                <w:rFonts w:eastAsiaTheme="minorEastAsia"/>
                <w:sz w:val="18"/>
                <w:szCs w:val="18"/>
              </w:rPr>
              <w:t xml:space="preserve">     </w:t>
            </w:r>
            <w:r w:rsidR="00670908" w:rsidRPr="00476F48">
              <w:rPr>
                <w:rFonts w:eastAsiaTheme="minorEastAsia"/>
                <w:sz w:val="18"/>
                <w:szCs w:val="18"/>
              </w:rPr>
              <w:t>d</w:t>
            </w:r>
            <w:r w:rsidR="001967B3" w:rsidRPr="00476F48">
              <w:rPr>
                <w:rFonts w:eastAsiaTheme="minorEastAsia"/>
                <w:sz w:val="18"/>
                <w:szCs w:val="18"/>
              </w:rPr>
              <w:t xml:space="preserve">efault </w:t>
            </w:r>
            <w:r w:rsidR="00670908" w:rsidRPr="00476F48">
              <w:rPr>
                <w:rFonts w:eastAsiaTheme="minorEastAsia"/>
                <w:sz w:val="18"/>
                <w:szCs w:val="18"/>
              </w:rPr>
              <w:t>l</w:t>
            </w:r>
            <w:r w:rsidR="001967B3" w:rsidRPr="00476F48">
              <w:rPr>
                <w:rFonts w:eastAsiaTheme="minorEastAsia"/>
                <w:sz w:val="18"/>
                <w:szCs w:val="18"/>
              </w:rPr>
              <w:t>ocale</w:t>
            </w:r>
          </w:p>
        </w:tc>
        <w:tc>
          <w:tcPr>
            <w:tcW w:w="1559" w:type="dxa"/>
            <w:gridSpan w:val="2"/>
          </w:tcPr>
          <w:p w14:paraId="0EBA564B" w14:textId="77777777" w:rsidR="001967B3" w:rsidRPr="00476F48" w:rsidRDefault="001967B3" w:rsidP="00D078BE">
            <w:pPr>
              <w:pStyle w:val="BodyText"/>
              <w:spacing w:before="60" w:after="60"/>
              <w:rPr>
                <w:b/>
                <w:sz w:val="18"/>
                <w:szCs w:val="18"/>
              </w:rPr>
            </w:pPr>
          </w:p>
        </w:tc>
        <w:tc>
          <w:tcPr>
            <w:tcW w:w="2575" w:type="dxa"/>
            <w:gridSpan w:val="5"/>
          </w:tcPr>
          <w:p w14:paraId="1D8D43C7" w14:textId="77777777" w:rsidR="001967B3" w:rsidRPr="00476F48" w:rsidRDefault="001967B3" w:rsidP="00D078BE">
            <w:pPr>
              <w:pStyle w:val="BodyText"/>
              <w:spacing w:before="60" w:after="60"/>
              <w:rPr>
                <w:b/>
                <w:spacing w:val="-1"/>
                <w:sz w:val="18"/>
                <w:szCs w:val="18"/>
              </w:rPr>
            </w:pPr>
          </w:p>
        </w:tc>
        <w:tc>
          <w:tcPr>
            <w:tcW w:w="842" w:type="dxa"/>
          </w:tcPr>
          <w:p w14:paraId="4F6DFC8A"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C</w:t>
            </w:r>
          </w:p>
        </w:tc>
        <w:tc>
          <w:tcPr>
            <w:tcW w:w="1403" w:type="dxa"/>
            <w:gridSpan w:val="2"/>
          </w:tcPr>
          <w:p w14:paraId="497E0C67" w14:textId="07445A2C"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9C26E9A" w14:textId="77777777" w:rsidTr="006E4EC7">
        <w:tc>
          <w:tcPr>
            <w:tcW w:w="3686" w:type="dxa"/>
            <w:gridSpan w:val="4"/>
          </w:tcPr>
          <w:p w14:paraId="6090496B" w14:textId="28C5E787" w:rsidR="001967B3" w:rsidRPr="00476F48" w:rsidRDefault="00670908"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c</w:t>
            </w:r>
            <w:r w:rsidR="001967B3" w:rsidRPr="00476F48">
              <w:rPr>
                <w:sz w:val="18"/>
                <w:szCs w:val="18"/>
              </w:rPr>
              <w:t xml:space="preserve">haracter </w:t>
            </w:r>
            <w:r w:rsidRPr="00476F48">
              <w:rPr>
                <w:sz w:val="18"/>
                <w:szCs w:val="18"/>
              </w:rPr>
              <w:t>e</w:t>
            </w:r>
            <w:r w:rsidR="001967B3" w:rsidRPr="00476F48">
              <w:rPr>
                <w:sz w:val="18"/>
                <w:szCs w:val="18"/>
              </w:rPr>
              <w:t>ncoding</w:t>
            </w:r>
          </w:p>
        </w:tc>
        <w:tc>
          <w:tcPr>
            <w:tcW w:w="1559" w:type="dxa"/>
            <w:gridSpan w:val="2"/>
          </w:tcPr>
          <w:p w14:paraId="1A5D82FD" w14:textId="77777777" w:rsidR="001967B3" w:rsidRPr="00476F48" w:rsidRDefault="001967B3" w:rsidP="00D078BE">
            <w:pPr>
              <w:pStyle w:val="BodyText"/>
              <w:spacing w:before="60" w:after="60"/>
              <w:rPr>
                <w:b/>
                <w:sz w:val="18"/>
                <w:szCs w:val="18"/>
              </w:rPr>
            </w:pPr>
          </w:p>
        </w:tc>
        <w:tc>
          <w:tcPr>
            <w:tcW w:w="2575" w:type="dxa"/>
            <w:gridSpan w:val="5"/>
          </w:tcPr>
          <w:p w14:paraId="1076D3B8" w14:textId="77777777" w:rsidR="001967B3" w:rsidRPr="00476F48" w:rsidRDefault="001967B3" w:rsidP="00D078BE">
            <w:pPr>
              <w:pStyle w:val="BodyText"/>
              <w:spacing w:before="60" w:after="60"/>
              <w:rPr>
                <w:b/>
                <w:spacing w:val="-1"/>
                <w:sz w:val="18"/>
                <w:szCs w:val="18"/>
              </w:rPr>
            </w:pPr>
          </w:p>
        </w:tc>
        <w:tc>
          <w:tcPr>
            <w:tcW w:w="842" w:type="dxa"/>
          </w:tcPr>
          <w:p w14:paraId="39A4E8F9" w14:textId="052D584D"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068A7BF7" w14:textId="64440E3E"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7FE82127" w14:textId="77777777" w:rsidTr="006E4EC7">
        <w:tc>
          <w:tcPr>
            <w:tcW w:w="3686" w:type="dxa"/>
            <w:gridSpan w:val="4"/>
          </w:tcPr>
          <w:p w14:paraId="0319C272" w14:textId="0169E6E5" w:rsidR="001967B3" w:rsidRPr="00476F48" w:rsidRDefault="00670908"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c</w:t>
            </w:r>
            <w:r w:rsidR="001967B3" w:rsidRPr="00476F48">
              <w:rPr>
                <w:sz w:val="18"/>
                <w:szCs w:val="18"/>
              </w:rPr>
              <w:t xml:space="preserve">ountry </w:t>
            </w:r>
            <w:r w:rsidRPr="00476F48">
              <w:rPr>
                <w:sz w:val="18"/>
                <w:szCs w:val="18"/>
              </w:rPr>
              <w:t>n</w:t>
            </w:r>
            <w:r w:rsidR="001967B3" w:rsidRPr="00476F48">
              <w:rPr>
                <w:sz w:val="18"/>
                <w:szCs w:val="18"/>
              </w:rPr>
              <w:t>ame</w:t>
            </w:r>
          </w:p>
        </w:tc>
        <w:tc>
          <w:tcPr>
            <w:tcW w:w="1559" w:type="dxa"/>
            <w:gridSpan w:val="2"/>
          </w:tcPr>
          <w:p w14:paraId="0E45413F" w14:textId="77777777" w:rsidR="001967B3" w:rsidRPr="00476F48" w:rsidRDefault="001967B3" w:rsidP="00D078BE">
            <w:pPr>
              <w:pStyle w:val="BodyText"/>
              <w:spacing w:before="60" w:after="60"/>
              <w:rPr>
                <w:b/>
                <w:sz w:val="18"/>
                <w:szCs w:val="18"/>
              </w:rPr>
            </w:pPr>
          </w:p>
        </w:tc>
        <w:tc>
          <w:tcPr>
            <w:tcW w:w="2575" w:type="dxa"/>
            <w:gridSpan w:val="5"/>
          </w:tcPr>
          <w:p w14:paraId="11E4B95A" w14:textId="77777777" w:rsidR="001967B3" w:rsidRPr="00476F48" w:rsidRDefault="001967B3" w:rsidP="00D078BE">
            <w:pPr>
              <w:pStyle w:val="BodyText"/>
              <w:spacing w:before="60" w:after="60"/>
              <w:rPr>
                <w:b/>
                <w:spacing w:val="-1"/>
                <w:sz w:val="18"/>
                <w:szCs w:val="18"/>
              </w:rPr>
            </w:pPr>
          </w:p>
        </w:tc>
        <w:tc>
          <w:tcPr>
            <w:tcW w:w="842" w:type="dxa"/>
          </w:tcPr>
          <w:p w14:paraId="0EA7634D" w14:textId="3F16483E"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46993DE4" w14:textId="21E34C92"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888EB86" w14:textId="77777777" w:rsidTr="006E4EC7">
        <w:tc>
          <w:tcPr>
            <w:tcW w:w="3686" w:type="dxa"/>
            <w:gridSpan w:val="4"/>
          </w:tcPr>
          <w:p w14:paraId="074CC065" w14:textId="0F8E7717" w:rsidR="001967B3" w:rsidRPr="00476F48" w:rsidRDefault="00670908"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 xml:space="preserve"> l</w:t>
            </w:r>
            <w:r w:rsidR="001967B3" w:rsidRPr="00476F48">
              <w:rPr>
                <w:sz w:val="18"/>
                <w:szCs w:val="18"/>
              </w:rPr>
              <w:t>anguage</w:t>
            </w:r>
          </w:p>
        </w:tc>
        <w:tc>
          <w:tcPr>
            <w:tcW w:w="1559" w:type="dxa"/>
            <w:gridSpan w:val="2"/>
          </w:tcPr>
          <w:p w14:paraId="267D9379" w14:textId="77777777" w:rsidR="001967B3" w:rsidRPr="00476F48" w:rsidRDefault="001967B3" w:rsidP="00D078BE">
            <w:pPr>
              <w:pStyle w:val="BodyText"/>
              <w:spacing w:before="60" w:after="60"/>
              <w:rPr>
                <w:b/>
                <w:sz w:val="18"/>
                <w:szCs w:val="18"/>
              </w:rPr>
            </w:pPr>
          </w:p>
        </w:tc>
        <w:tc>
          <w:tcPr>
            <w:tcW w:w="2575" w:type="dxa"/>
            <w:gridSpan w:val="5"/>
          </w:tcPr>
          <w:p w14:paraId="3A8F45F3" w14:textId="77777777" w:rsidR="001967B3" w:rsidRPr="00476F48" w:rsidRDefault="001967B3" w:rsidP="00D078BE">
            <w:pPr>
              <w:pStyle w:val="BodyText"/>
              <w:spacing w:before="60" w:after="60"/>
              <w:rPr>
                <w:b/>
                <w:spacing w:val="-1"/>
                <w:sz w:val="18"/>
                <w:szCs w:val="18"/>
              </w:rPr>
            </w:pPr>
          </w:p>
        </w:tc>
        <w:tc>
          <w:tcPr>
            <w:tcW w:w="842" w:type="dxa"/>
          </w:tcPr>
          <w:p w14:paraId="257B4F93" w14:textId="742DD1E2" w:rsidR="001967B3" w:rsidRPr="00476F48" w:rsidRDefault="001967B3" w:rsidP="00D078BE">
            <w:pPr>
              <w:pStyle w:val="BodyText"/>
              <w:spacing w:before="60" w:after="60"/>
              <w:rPr>
                <w:b/>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06A87B25" w14:textId="27FD5408"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3F002F41" w14:textId="77777777" w:rsidTr="006E4EC7">
        <w:tc>
          <w:tcPr>
            <w:tcW w:w="3686" w:type="dxa"/>
            <w:gridSpan w:val="4"/>
          </w:tcPr>
          <w:p w14:paraId="07C0262F" w14:textId="41442E93" w:rsidR="001967B3" w:rsidRPr="00476F48" w:rsidRDefault="00F46C94" w:rsidP="00D078BE">
            <w:pPr>
              <w:pStyle w:val="BodyText"/>
              <w:spacing w:before="60" w:after="60"/>
              <w:rPr>
                <w:b/>
                <w:sz w:val="18"/>
                <w:szCs w:val="18"/>
              </w:rPr>
            </w:pPr>
            <w:r>
              <w:rPr>
                <w:rFonts w:eastAsiaTheme="minorEastAsia"/>
                <w:sz w:val="18"/>
                <w:szCs w:val="18"/>
              </w:rPr>
              <w:t xml:space="preserve">     </w:t>
            </w:r>
            <w:r w:rsidR="00504502" w:rsidRPr="00476F48">
              <w:rPr>
                <w:rFonts w:eastAsiaTheme="minorEastAsia"/>
                <w:sz w:val="18"/>
                <w:szCs w:val="18"/>
              </w:rPr>
              <w:t>s</w:t>
            </w:r>
            <w:r w:rsidR="001967B3" w:rsidRPr="00476F48">
              <w:rPr>
                <w:rFonts w:eastAsiaTheme="minorEastAsia"/>
                <w:sz w:val="18"/>
                <w:szCs w:val="18"/>
              </w:rPr>
              <w:t xml:space="preserve">upport </w:t>
            </w:r>
            <w:r w:rsidR="00504502" w:rsidRPr="00476F48">
              <w:rPr>
                <w:rFonts w:eastAsiaTheme="minorEastAsia"/>
                <w:sz w:val="18"/>
                <w:szCs w:val="18"/>
              </w:rPr>
              <w:t>f</w:t>
            </w:r>
            <w:r w:rsidR="001967B3" w:rsidRPr="00476F48">
              <w:rPr>
                <w:rFonts w:eastAsiaTheme="minorEastAsia"/>
                <w:sz w:val="18"/>
                <w:szCs w:val="18"/>
              </w:rPr>
              <w:t xml:space="preserve">ile </w:t>
            </w:r>
            <w:r w:rsidR="00504502" w:rsidRPr="00476F48">
              <w:rPr>
                <w:rFonts w:eastAsiaTheme="minorEastAsia"/>
                <w:sz w:val="18"/>
                <w:szCs w:val="18"/>
              </w:rPr>
              <w:t>s</w:t>
            </w:r>
            <w:r w:rsidR="001967B3" w:rsidRPr="00476F48">
              <w:rPr>
                <w:rFonts w:eastAsiaTheme="minorEastAsia"/>
                <w:sz w:val="18"/>
                <w:szCs w:val="18"/>
              </w:rPr>
              <w:t>pecification</w:t>
            </w:r>
          </w:p>
        </w:tc>
        <w:tc>
          <w:tcPr>
            <w:tcW w:w="1559" w:type="dxa"/>
            <w:gridSpan w:val="2"/>
          </w:tcPr>
          <w:p w14:paraId="71859CE2" w14:textId="77777777" w:rsidR="001967B3" w:rsidRPr="00476F48" w:rsidRDefault="001967B3" w:rsidP="00D078BE">
            <w:pPr>
              <w:pStyle w:val="BodyText"/>
              <w:spacing w:before="60" w:after="60"/>
              <w:rPr>
                <w:b/>
                <w:sz w:val="18"/>
                <w:szCs w:val="18"/>
              </w:rPr>
            </w:pPr>
          </w:p>
        </w:tc>
        <w:tc>
          <w:tcPr>
            <w:tcW w:w="2575" w:type="dxa"/>
            <w:gridSpan w:val="5"/>
          </w:tcPr>
          <w:p w14:paraId="2DE072B4" w14:textId="77777777" w:rsidR="001967B3" w:rsidRPr="00476F48" w:rsidRDefault="001967B3" w:rsidP="00D078BE">
            <w:pPr>
              <w:pStyle w:val="BodyText"/>
              <w:spacing w:before="60" w:after="60"/>
              <w:rPr>
                <w:b/>
                <w:spacing w:val="-1"/>
                <w:sz w:val="18"/>
                <w:szCs w:val="18"/>
              </w:rPr>
            </w:pPr>
          </w:p>
        </w:tc>
        <w:tc>
          <w:tcPr>
            <w:tcW w:w="842" w:type="dxa"/>
          </w:tcPr>
          <w:p w14:paraId="169D2CC0" w14:textId="0964EE54" w:rsidR="001967B3" w:rsidRPr="00476F48" w:rsidRDefault="001967B3" w:rsidP="00D078BE">
            <w:pPr>
              <w:pStyle w:val="BodyText"/>
              <w:spacing w:before="60" w:after="60"/>
              <w:rPr>
                <w:sz w:val="18"/>
                <w:szCs w:val="18"/>
              </w:rPr>
            </w:pPr>
            <w:r w:rsidRPr="00476F48">
              <w:rPr>
                <w:sz w:val="18"/>
                <w:szCs w:val="18"/>
              </w:rPr>
              <w:t>(S)</w:t>
            </w:r>
            <w:r w:rsidRPr="00476F48">
              <w:rPr>
                <w:spacing w:val="-1"/>
                <w:sz w:val="18"/>
                <w:szCs w:val="18"/>
              </w:rPr>
              <w:t xml:space="preserve"> </w:t>
            </w:r>
            <w:r w:rsidRPr="00476F48">
              <w:rPr>
                <w:sz w:val="18"/>
                <w:szCs w:val="18"/>
              </w:rPr>
              <w:t>C</w:t>
            </w:r>
          </w:p>
        </w:tc>
        <w:tc>
          <w:tcPr>
            <w:tcW w:w="1403" w:type="dxa"/>
            <w:gridSpan w:val="2"/>
          </w:tcPr>
          <w:p w14:paraId="26CA6E8F" w14:textId="3C8D8C53"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2DD266CA" w14:textId="77777777" w:rsidTr="006E4EC7">
        <w:tc>
          <w:tcPr>
            <w:tcW w:w="3686" w:type="dxa"/>
            <w:gridSpan w:val="4"/>
          </w:tcPr>
          <w:p w14:paraId="05219926" w14:textId="0F3139E7" w:rsidR="001967B3" w:rsidRPr="00476F48" w:rsidRDefault="00504502" w:rsidP="00D078BE">
            <w:pPr>
              <w:pStyle w:val="BodyText"/>
              <w:spacing w:before="60" w:after="60"/>
              <w:rPr>
                <w:sz w:val="18"/>
                <w:szCs w:val="18"/>
              </w:rPr>
            </w:pPr>
            <w:r w:rsidRPr="00476F48">
              <w:rPr>
                <w:sz w:val="18"/>
                <w:szCs w:val="18"/>
              </w:rPr>
              <w:t xml:space="preserve">      </w:t>
            </w:r>
            <w:r w:rsidR="00F46C94">
              <w:rPr>
                <w:sz w:val="18"/>
                <w:szCs w:val="18"/>
              </w:rPr>
              <w:t xml:space="preserve">     </w:t>
            </w:r>
            <w:r w:rsidR="0022293D">
              <w:rPr>
                <w:sz w:val="18"/>
                <w:szCs w:val="18"/>
              </w:rPr>
              <w:t xml:space="preserve">edition </w:t>
            </w:r>
            <w:r w:rsidRPr="00476F48">
              <w:rPr>
                <w:sz w:val="18"/>
                <w:szCs w:val="18"/>
              </w:rPr>
              <w:t>d</w:t>
            </w:r>
            <w:r w:rsidR="001967B3" w:rsidRPr="00476F48">
              <w:rPr>
                <w:sz w:val="18"/>
                <w:szCs w:val="18"/>
              </w:rPr>
              <w:t>ate</w:t>
            </w:r>
          </w:p>
        </w:tc>
        <w:tc>
          <w:tcPr>
            <w:tcW w:w="1559" w:type="dxa"/>
            <w:gridSpan w:val="2"/>
          </w:tcPr>
          <w:p w14:paraId="74FCF3AF" w14:textId="77777777" w:rsidR="001967B3" w:rsidRPr="00476F48" w:rsidRDefault="001967B3" w:rsidP="00D078BE">
            <w:pPr>
              <w:pStyle w:val="BodyText"/>
              <w:spacing w:before="60" w:after="60"/>
              <w:rPr>
                <w:b/>
                <w:sz w:val="18"/>
                <w:szCs w:val="18"/>
              </w:rPr>
            </w:pPr>
          </w:p>
        </w:tc>
        <w:tc>
          <w:tcPr>
            <w:tcW w:w="2575" w:type="dxa"/>
            <w:gridSpan w:val="5"/>
          </w:tcPr>
          <w:p w14:paraId="271D7936" w14:textId="77777777" w:rsidR="001967B3" w:rsidRPr="00476F48" w:rsidRDefault="001967B3" w:rsidP="00D078BE">
            <w:pPr>
              <w:pStyle w:val="BodyText"/>
              <w:spacing w:before="60" w:after="60"/>
              <w:rPr>
                <w:b/>
                <w:spacing w:val="-1"/>
                <w:sz w:val="18"/>
                <w:szCs w:val="18"/>
              </w:rPr>
            </w:pPr>
          </w:p>
        </w:tc>
        <w:tc>
          <w:tcPr>
            <w:tcW w:w="842" w:type="dxa"/>
          </w:tcPr>
          <w:p w14:paraId="30BFD12E" w14:textId="1769F959"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DA</w:t>
            </w:r>
          </w:p>
        </w:tc>
        <w:tc>
          <w:tcPr>
            <w:tcW w:w="1403" w:type="dxa"/>
            <w:gridSpan w:val="2"/>
          </w:tcPr>
          <w:p w14:paraId="49C88CE7" w14:textId="1D4D28B1"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471D8D5E" w14:textId="77777777" w:rsidTr="006E4EC7">
        <w:tc>
          <w:tcPr>
            <w:tcW w:w="3686" w:type="dxa"/>
            <w:gridSpan w:val="4"/>
          </w:tcPr>
          <w:p w14:paraId="7BBE2A4C" w14:textId="6CA7140B" w:rsidR="001967B3" w:rsidRPr="00476F48" w:rsidRDefault="00504502"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n</w:t>
            </w:r>
            <w:r w:rsidR="001967B3" w:rsidRPr="00476F48">
              <w:rPr>
                <w:sz w:val="18"/>
                <w:szCs w:val="18"/>
              </w:rPr>
              <w:t>ame</w:t>
            </w:r>
          </w:p>
        </w:tc>
        <w:tc>
          <w:tcPr>
            <w:tcW w:w="1559" w:type="dxa"/>
            <w:gridSpan w:val="2"/>
          </w:tcPr>
          <w:p w14:paraId="49699A6C" w14:textId="77777777" w:rsidR="001967B3" w:rsidRPr="00476F48" w:rsidRDefault="001967B3" w:rsidP="00D078BE">
            <w:pPr>
              <w:pStyle w:val="BodyText"/>
              <w:spacing w:before="60" w:after="60"/>
              <w:rPr>
                <w:b/>
                <w:sz w:val="18"/>
                <w:szCs w:val="18"/>
              </w:rPr>
            </w:pPr>
          </w:p>
        </w:tc>
        <w:tc>
          <w:tcPr>
            <w:tcW w:w="2575" w:type="dxa"/>
            <w:gridSpan w:val="5"/>
          </w:tcPr>
          <w:p w14:paraId="735601F7" w14:textId="77777777" w:rsidR="001967B3" w:rsidRPr="00476F48" w:rsidRDefault="001967B3" w:rsidP="00D078BE">
            <w:pPr>
              <w:pStyle w:val="BodyText"/>
              <w:spacing w:before="60" w:after="60"/>
              <w:rPr>
                <w:b/>
                <w:spacing w:val="-1"/>
                <w:sz w:val="18"/>
                <w:szCs w:val="18"/>
              </w:rPr>
            </w:pPr>
          </w:p>
        </w:tc>
        <w:tc>
          <w:tcPr>
            <w:tcW w:w="842" w:type="dxa"/>
          </w:tcPr>
          <w:p w14:paraId="45964DAD" w14:textId="4BD4EFD6"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322EC3E2" w14:textId="341ECE4A"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585B0A9C" w14:textId="77777777" w:rsidTr="006E4EC7">
        <w:tc>
          <w:tcPr>
            <w:tcW w:w="3686" w:type="dxa"/>
            <w:gridSpan w:val="4"/>
          </w:tcPr>
          <w:p w14:paraId="53C527F0" w14:textId="0CF2ADDA" w:rsidR="001967B3" w:rsidRPr="00476F48" w:rsidRDefault="00504502"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v</w:t>
            </w:r>
            <w:r w:rsidR="001967B3" w:rsidRPr="00476F48">
              <w:rPr>
                <w:sz w:val="18"/>
                <w:szCs w:val="18"/>
              </w:rPr>
              <w:t>ersion</w:t>
            </w:r>
          </w:p>
        </w:tc>
        <w:tc>
          <w:tcPr>
            <w:tcW w:w="1559" w:type="dxa"/>
            <w:gridSpan w:val="2"/>
          </w:tcPr>
          <w:p w14:paraId="4D9A0564" w14:textId="77777777" w:rsidR="001967B3" w:rsidRPr="00476F48" w:rsidRDefault="001967B3" w:rsidP="00D078BE">
            <w:pPr>
              <w:pStyle w:val="BodyText"/>
              <w:spacing w:before="60" w:after="60"/>
              <w:rPr>
                <w:b/>
                <w:sz w:val="18"/>
                <w:szCs w:val="18"/>
              </w:rPr>
            </w:pPr>
          </w:p>
        </w:tc>
        <w:tc>
          <w:tcPr>
            <w:tcW w:w="2575" w:type="dxa"/>
            <w:gridSpan w:val="5"/>
          </w:tcPr>
          <w:p w14:paraId="28CDBA0D" w14:textId="77777777" w:rsidR="001967B3" w:rsidRPr="00476F48" w:rsidRDefault="001967B3" w:rsidP="00D078BE">
            <w:pPr>
              <w:pStyle w:val="BodyText"/>
              <w:spacing w:before="60" w:after="60"/>
              <w:rPr>
                <w:b/>
                <w:spacing w:val="-1"/>
                <w:sz w:val="18"/>
                <w:szCs w:val="18"/>
              </w:rPr>
            </w:pPr>
          </w:p>
        </w:tc>
        <w:tc>
          <w:tcPr>
            <w:tcW w:w="842" w:type="dxa"/>
          </w:tcPr>
          <w:p w14:paraId="77674DB3" w14:textId="6609B8E0" w:rsidR="001967B3" w:rsidRPr="00476F48" w:rsidRDefault="001967B3" w:rsidP="00D078BE">
            <w:pPr>
              <w:pStyle w:val="BodyText"/>
              <w:spacing w:before="60" w:after="60"/>
              <w:rPr>
                <w:sz w:val="18"/>
                <w:szCs w:val="18"/>
              </w:rPr>
            </w:pPr>
            <w:r w:rsidRPr="00476F48">
              <w:rPr>
                <w:rFonts w:eastAsiaTheme="minorEastAsia"/>
                <w:sz w:val="18"/>
                <w:szCs w:val="18"/>
                <w:lang w:eastAsia="ko-KR"/>
              </w:rPr>
              <w:t>(S)TE</w:t>
            </w:r>
          </w:p>
        </w:tc>
        <w:tc>
          <w:tcPr>
            <w:tcW w:w="1403" w:type="dxa"/>
            <w:gridSpan w:val="2"/>
          </w:tcPr>
          <w:p w14:paraId="511CC915" w14:textId="1CDCCB5F"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1F5584A2" w14:textId="77777777" w:rsidTr="006E4EC7">
        <w:tc>
          <w:tcPr>
            <w:tcW w:w="3686" w:type="dxa"/>
            <w:gridSpan w:val="4"/>
          </w:tcPr>
          <w:p w14:paraId="37B2F6A9" w14:textId="6D92EFBD" w:rsidR="001967B3" w:rsidRPr="00476F48" w:rsidRDefault="000C5F58" w:rsidP="00D078BE">
            <w:pPr>
              <w:pStyle w:val="BodyText"/>
              <w:spacing w:before="60" w:after="60"/>
              <w:rPr>
                <w:b/>
                <w:sz w:val="18"/>
                <w:szCs w:val="18"/>
              </w:rPr>
            </w:pPr>
            <w:r w:rsidRPr="00476F48">
              <w:rPr>
                <w:sz w:val="18"/>
                <w:szCs w:val="18"/>
              </w:rPr>
              <w:t>t</w:t>
            </w:r>
            <w:r w:rsidR="001967B3" w:rsidRPr="00476F48">
              <w:rPr>
                <w:sz w:val="18"/>
                <w:szCs w:val="18"/>
              </w:rPr>
              <w:t xml:space="preserve">ime </w:t>
            </w:r>
            <w:r w:rsidRPr="00476F48">
              <w:rPr>
                <w:sz w:val="18"/>
                <w:szCs w:val="18"/>
              </w:rPr>
              <w:t>i</w:t>
            </w:r>
            <w:r w:rsidR="001967B3" w:rsidRPr="00476F48">
              <w:rPr>
                <w:sz w:val="18"/>
                <w:szCs w:val="18"/>
              </w:rPr>
              <w:t xml:space="preserve">nterval </w:t>
            </w:r>
            <w:r w:rsidRPr="00476F48">
              <w:rPr>
                <w:sz w:val="18"/>
                <w:szCs w:val="18"/>
              </w:rPr>
              <w:t>o</w:t>
            </w:r>
            <w:r w:rsidR="001967B3" w:rsidRPr="00476F48">
              <w:rPr>
                <w:sz w:val="18"/>
                <w:szCs w:val="18"/>
              </w:rPr>
              <w:t xml:space="preserve">f </w:t>
            </w:r>
            <w:r w:rsidRPr="00476F48">
              <w:rPr>
                <w:sz w:val="18"/>
                <w:szCs w:val="18"/>
              </w:rPr>
              <w:t>p</w:t>
            </w:r>
            <w:r w:rsidR="001967B3" w:rsidRPr="00476F48">
              <w:rPr>
                <w:sz w:val="18"/>
                <w:szCs w:val="18"/>
              </w:rPr>
              <w:t>roduct</w:t>
            </w:r>
          </w:p>
        </w:tc>
        <w:tc>
          <w:tcPr>
            <w:tcW w:w="1559" w:type="dxa"/>
            <w:gridSpan w:val="2"/>
          </w:tcPr>
          <w:p w14:paraId="67AD9220" w14:textId="77777777" w:rsidR="001967B3" w:rsidRPr="00476F48" w:rsidRDefault="001967B3" w:rsidP="00D078BE">
            <w:pPr>
              <w:pStyle w:val="BodyText"/>
              <w:spacing w:before="60" w:after="60"/>
              <w:rPr>
                <w:b/>
                <w:sz w:val="18"/>
                <w:szCs w:val="18"/>
              </w:rPr>
            </w:pPr>
          </w:p>
        </w:tc>
        <w:tc>
          <w:tcPr>
            <w:tcW w:w="2575" w:type="dxa"/>
            <w:gridSpan w:val="5"/>
          </w:tcPr>
          <w:p w14:paraId="08CBC293" w14:textId="77777777" w:rsidR="001967B3" w:rsidRPr="00476F48" w:rsidRDefault="001967B3" w:rsidP="00D078BE">
            <w:pPr>
              <w:pStyle w:val="BodyText"/>
              <w:spacing w:before="60" w:after="60"/>
              <w:rPr>
                <w:b/>
                <w:spacing w:val="-1"/>
                <w:sz w:val="18"/>
                <w:szCs w:val="18"/>
              </w:rPr>
            </w:pPr>
          </w:p>
        </w:tc>
        <w:tc>
          <w:tcPr>
            <w:tcW w:w="842" w:type="dxa"/>
          </w:tcPr>
          <w:p w14:paraId="0BF438ED"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3338A66D" w14:textId="5D72B0DC"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40F5729" w14:textId="77777777" w:rsidTr="006E4EC7">
        <w:tc>
          <w:tcPr>
            <w:tcW w:w="3686" w:type="dxa"/>
            <w:gridSpan w:val="4"/>
          </w:tcPr>
          <w:p w14:paraId="2ECDF6F2" w14:textId="6CE01B9E" w:rsidR="001967B3" w:rsidRPr="00476F48" w:rsidRDefault="000C5F58" w:rsidP="00D078BE">
            <w:pPr>
              <w:pStyle w:val="BodyText"/>
              <w:spacing w:before="60" w:after="60"/>
              <w:rPr>
                <w:b/>
                <w:sz w:val="18"/>
                <w:szCs w:val="18"/>
              </w:rPr>
            </w:pPr>
            <w:r w:rsidRPr="00476F48">
              <w:rPr>
                <w:rFonts w:eastAsiaTheme="minorEastAsia"/>
                <w:sz w:val="18"/>
                <w:szCs w:val="18"/>
              </w:rPr>
              <w:t xml:space="preserve">     e</w:t>
            </w:r>
            <w:r w:rsidR="001967B3" w:rsidRPr="00476F48">
              <w:rPr>
                <w:rFonts w:eastAsiaTheme="minorEastAsia"/>
                <w:sz w:val="18"/>
                <w:szCs w:val="18"/>
              </w:rPr>
              <w:t xml:space="preserve">xpiration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2E876F51" w14:textId="77777777" w:rsidR="001967B3" w:rsidRPr="00476F48" w:rsidRDefault="001967B3" w:rsidP="00D078BE">
            <w:pPr>
              <w:pStyle w:val="BodyText"/>
              <w:spacing w:before="60" w:after="60"/>
              <w:rPr>
                <w:b/>
                <w:sz w:val="18"/>
                <w:szCs w:val="18"/>
              </w:rPr>
            </w:pPr>
          </w:p>
        </w:tc>
        <w:tc>
          <w:tcPr>
            <w:tcW w:w="2575" w:type="dxa"/>
            <w:gridSpan w:val="5"/>
          </w:tcPr>
          <w:p w14:paraId="1CC64241" w14:textId="77777777" w:rsidR="001967B3" w:rsidRPr="00476F48" w:rsidRDefault="001967B3" w:rsidP="00D078BE">
            <w:pPr>
              <w:pStyle w:val="BodyText"/>
              <w:spacing w:before="60" w:after="60"/>
              <w:rPr>
                <w:b/>
                <w:spacing w:val="-1"/>
                <w:sz w:val="18"/>
                <w:szCs w:val="18"/>
              </w:rPr>
            </w:pPr>
          </w:p>
        </w:tc>
        <w:tc>
          <w:tcPr>
            <w:tcW w:w="842" w:type="dxa"/>
          </w:tcPr>
          <w:p w14:paraId="7CE88A8E" w14:textId="34BB2454" w:rsidR="001967B3" w:rsidRPr="00476F48" w:rsidRDefault="00DA0226" w:rsidP="00D078BE">
            <w:pPr>
              <w:pStyle w:val="BodyText"/>
              <w:spacing w:before="60" w:after="60"/>
              <w:rPr>
                <w:sz w:val="18"/>
                <w:szCs w:val="18"/>
              </w:rPr>
            </w:pPr>
            <w:r w:rsidRPr="00476F48">
              <w:rPr>
                <w:rFonts w:eastAsiaTheme="minorEastAsia"/>
                <w:sz w:val="18"/>
                <w:szCs w:val="18"/>
                <w:lang w:eastAsia="ko-KR"/>
              </w:rPr>
              <w:t xml:space="preserve">(S) </w:t>
            </w:r>
            <w:r w:rsidR="001967B3" w:rsidRPr="00476F48">
              <w:rPr>
                <w:rFonts w:eastAsiaTheme="minorEastAsia"/>
                <w:sz w:val="18"/>
                <w:szCs w:val="18"/>
                <w:lang w:eastAsia="ko-KR"/>
              </w:rPr>
              <w:t>DA</w:t>
            </w:r>
          </w:p>
        </w:tc>
        <w:tc>
          <w:tcPr>
            <w:tcW w:w="1403" w:type="dxa"/>
            <w:gridSpan w:val="2"/>
          </w:tcPr>
          <w:p w14:paraId="00186CB7" w14:textId="13F7CE5A"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C08FA3A" w14:textId="77777777" w:rsidTr="006E4EC7">
        <w:tc>
          <w:tcPr>
            <w:tcW w:w="3686" w:type="dxa"/>
            <w:gridSpan w:val="4"/>
          </w:tcPr>
          <w:p w14:paraId="1B8F9FF5" w14:textId="7A6E3B47" w:rsidR="001967B3" w:rsidRPr="00476F48" w:rsidRDefault="00EC396C" w:rsidP="00D078BE">
            <w:pPr>
              <w:pStyle w:val="BodyText"/>
              <w:spacing w:before="60" w:after="60"/>
              <w:rPr>
                <w:b/>
                <w:sz w:val="18"/>
                <w:szCs w:val="18"/>
              </w:rPr>
            </w:pPr>
            <w:r w:rsidRPr="00476F48">
              <w:rPr>
                <w:rFonts w:eastAsiaTheme="minorEastAsia"/>
                <w:sz w:val="18"/>
                <w:szCs w:val="18"/>
              </w:rPr>
              <w:t xml:space="preserve">     i</w:t>
            </w:r>
            <w:r w:rsidR="001967B3" w:rsidRPr="00476F48">
              <w:rPr>
                <w:rFonts w:eastAsiaTheme="minorEastAsia"/>
                <w:sz w:val="18"/>
                <w:szCs w:val="18"/>
              </w:rPr>
              <w:t xml:space="preserve">ssue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6FF835DE" w14:textId="77777777" w:rsidR="001967B3" w:rsidRPr="00476F48" w:rsidRDefault="001967B3" w:rsidP="00D078BE">
            <w:pPr>
              <w:pStyle w:val="BodyText"/>
              <w:spacing w:before="60" w:after="60"/>
              <w:rPr>
                <w:b/>
                <w:sz w:val="18"/>
                <w:szCs w:val="18"/>
              </w:rPr>
            </w:pPr>
          </w:p>
        </w:tc>
        <w:tc>
          <w:tcPr>
            <w:tcW w:w="2575" w:type="dxa"/>
            <w:gridSpan w:val="5"/>
          </w:tcPr>
          <w:p w14:paraId="20378AE0" w14:textId="77777777" w:rsidR="001967B3" w:rsidRPr="00476F48" w:rsidRDefault="001967B3" w:rsidP="00D078BE">
            <w:pPr>
              <w:pStyle w:val="BodyText"/>
              <w:spacing w:before="60" w:after="60"/>
              <w:rPr>
                <w:b/>
                <w:spacing w:val="-1"/>
                <w:sz w:val="18"/>
                <w:szCs w:val="18"/>
              </w:rPr>
            </w:pPr>
          </w:p>
        </w:tc>
        <w:tc>
          <w:tcPr>
            <w:tcW w:w="842" w:type="dxa"/>
          </w:tcPr>
          <w:p w14:paraId="0DD7655B" w14:textId="5A1316CF" w:rsidR="001967B3" w:rsidRPr="00476F48" w:rsidRDefault="00DA0226" w:rsidP="00D078BE">
            <w:pPr>
              <w:pStyle w:val="BodyText"/>
              <w:spacing w:before="60" w:after="60"/>
              <w:rPr>
                <w:sz w:val="18"/>
                <w:szCs w:val="18"/>
              </w:rPr>
            </w:pPr>
            <w:r w:rsidRPr="00476F48">
              <w:rPr>
                <w:rFonts w:eastAsiaTheme="minorEastAsia"/>
                <w:sz w:val="18"/>
                <w:szCs w:val="18"/>
                <w:lang w:eastAsia="ko-KR"/>
              </w:rPr>
              <w:t xml:space="preserve">(S) </w:t>
            </w:r>
            <w:r w:rsidR="001967B3" w:rsidRPr="00476F48">
              <w:rPr>
                <w:rFonts w:eastAsiaTheme="minorEastAsia"/>
                <w:sz w:val="18"/>
                <w:szCs w:val="18"/>
                <w:lang w:eastAsia="ko-KR"/>
              </w:rPr>
              <w:t>DA</w:t>
            </w:r>
          </w:p>
        </w:tc>
        <w:tc>
          <w:tcPr>
            <w:tcW w:w="1403" w:type="dxa"/>
            <w:gridSpan w:val="2"/>
          </w:tcPr>
          <w:p w14:paraId="1B580D75" w14:textId="24B411C9"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5DB943DB" w14:textId="77777777" w:rsidTr="006E4EC7">
        <w:tc>
          <w:tcPr>
            <w:tcW w:w="3686" w:type="dxa"/>
            <w:gridSpan w:val="4"/>
          </w:tcPr>
          <w:p w14:paraId="5B56C454" w14:textId="794E4E19" w:rsidR="001967B3" w:rsidRPr="00476F48" w:rsidRDefault="00EC396C" w:rsidP="00D078BE">
            <w:pPr>
              <w:pStyle w:val="BodyText"/>
              <w:spacing w:before="60" w:after="60"/>
              <w:rPr>
                <w:rFonts w:eastAsiaTheme="minorEastAsia"/>
                <w:sz w:val="18"/>
                <w:szCs w:val="18"/>
              </w:rPr>
            </w:pPr>
            <w:r w:rsidRPr="00476F48">
              <w:rPr>
                <w:rFonts w:eastAsiaTheme="minorEastAsia"/>
                <w:sz w:val="18"/>
                <w:szCs w:val="18"/>
              </w:rPr>
              <w:t xml:space="preserve">     i</w:t>
            </w:r>
            <w:r w:rsidR="001967B3" w:rsidRPr="00476F48">
              <w:rPr>
                <w:rFonts w:eastAsiaTheme="minorEastAsia"/>
                <w:sz w:val="18"/>
                <w:szCs w:val="18"/>
              </w:rPr>
              <w:t xml:space="preserve">ssuance </w:t>
            </w:r>
            <w:r w:rsidRPr="00476F48">
              <w:rPr>
                <w:rFonts w:eastAsiaTheme="minorEastAsia"/>
                <w:sz w:val="18"/>
                <w:szCs w:val="18"/>
              </w:rPr>
              <w:t>c</w:t>
            </w:r>
            <w:r w:rsidR="001967B3" w:rsidRPr="00476F48">
              <w:rPr>
                <w:rFonts w:eastAsiaTheme="minorEastAsia"/>
                <w:sz w:val="18"/>
                <w:szCs w:val="18"/>
              </w:rPr>
              <w:t>ycle</w:t>
            </w:r>
          </w:p>
        </w:tc>
        <w:tc>
          <w:tcPr>
            <w:tcW w:w="1559" w:type="dxa"/>
            <w:gridSpan w:val="2"/>
          </w:tcPr>
          <w:p w14:paraId="2AB6BBE2" w14:textId="77777777" w:rsidR="001967B3" w:rsidRPr="00476F48" w:rsidRDefault="001967B3" w:rsidP="00D078BE">
            <w:pPr>
              <w:pStyle w:val="BodyText"/>
              <w:spacing w:before="60" w:after="60"/>
              <w:rPr>
                <w:b/>
                <w:sz w:val="18"/>
                <w:szCs w:val="18"/>
              </w:rPr>
            </w:pPr>
          </w:p>
        </w:tc>
        <w:tc>
          <w:tcPr>
            <w:tcW w:w="2575" w:type="dxa"/>
            <w:gridSpan w:val="5"/>
          </w:tcPr>
          <w:p w14:paraId="3F52A01F" w14:textId="77777777" w:rsidR="001967B3" w:rsidRPr="00476F48" w:rsidRDefault="001967B3" w:rsidP="00D078BE">
            <w:pPr>
              <w:pStyle w:val="BodyText"/>
              <w:spacing w:before="60" w:after="60"/>
              <w:rPr>
                <w:b/>
                <w:spacing w:val="-1"/>
                <w:sz w:val="18"/>
                <w:szCs w:val="18"/>
              </w:rPr>
            </w:pPr>
          </w:p>
        </w:tc>
        <w:tc>
          <w:tcPr>
            <w:tcW w:w="842" w:type="dxa"/>
          </w:tcPr>
          <w:p w14:paraId="5FD5A8FD" w14:textId="77777777" w:rsidR="001967B3" w:rsidRPr="00476F48" w:rsidRDefault="001967B3" w:rsidP="00D078BE">
            <w:pPr>
              <w:pStyle w:val="BodyText"/>
              <w:spacing w:before="60" w:after="60"/>
              <w:rPr>
                <w:b/>
                <w:sz w:val="18"/>
                <w:szCs w:val="18"/>
              </w:rPr>
            </w:pPr>
            <w:r w:rsidRPr="00476F48">
              <w:rPr>
                <w:sz w:val="18"/>
                <w:szCs w:val="18"/>
              </w:rPr>
              <w:t>(S) C</w:t>
            </w:r>
          </w:p>
        </w:tc>
        <w:tc>
          <w:tcPr>
            <w:tcW w:w="1403" w:type="dxa"/>
            <w:gridSpan w:val="2"/>
          </w:tcPr>
          <w:p w14:paraId="22C0E90C" w14:textId="2B1B239D"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77924116" w14:textId="77777777" w:rsidTr="006E4EC7">
        <w:tc>
          <w:tcPr>
            <w:tcW w:w="3686" w:type="dxa"/>
            <w:gridSpan w:val="4"/>
          </w:tcPr>
          <w:p w14:paraId="276D01E0" w14:textId="4C153455" w:rsidR="001967B3" w:rsidRPr="00476F48" w:rsidRDefault="00765228" w:rsidP="00D078BE">
            <w:pPr>
              <w:pStyle w:val="BodyText"/>
              <w:spacing w:before="60" w:after="60"/>
              <w:rPr>
                <w:sz w:val="18"/>
                <w:szCs w:val="18"/>
              </w:rPr>
            </w:pPr>
            <w:r w:rsidRPr="00476F48">
              <w:rPr>
                <w:sz w:val="18"/>
                <w:szCs w:val="18"/>
              </w:rPr>
              <w:t xml:space="preserve">          </w:t>
            </w:r>
            <w:r w:rsidRPr="00476F48" w:rsidDel="00765228">
              <w:rPr>
                <w:sz w:val="18"/>
                <w:szCs w:val="18"/>
              </w:rPr>
              <w:t xml:space="preserve"> </w:t>
            </w:r>
            <w:r w:rsidRPr="00476F48">
              <w:rPr>
                <w:sz w:val="18"/>
                <w:szCs w:val="18"/>
              </w:rPr>
              <w:t>p</w:t>
            </w:r>
            <w:r w:rsidR="001967B3" w:rsidRPr="00476F48">
              <w:rPr>
                <w:sz w:val="18"/>
                <w:szCs w:val="18"/>
              </w:rPr>
              <w:t xml:space="preserve">eriodic </w:t>
            </w:r>
            <w:r w:rsidRPr="00476F48">
              <w:rPr>
                <w:sz w:val="18"/>
                <w:szCs w:val="18"/>
              </w:rPr>
              <w:t>d</w:t>
            </w:r>
            <w:r w:rsidR="001967B3" w:rsidRPr="00476F48">
              <w:rPr>
                <w:sz w:val="18"/>
                <w:szCs w:val="18"/>
              </w:rPr>
              <w:t xml:space="preserve">ate </w:t>
            </w:r>
            <w:r w:rsidRPr="00476F48">
              <w:rPr>
                <w:sz w:val="18"/>
                <w:szCs w:val="18"/>
              </w:rPr>
              <w:t>r</w:t>
            </w:r>
            <w:r w:rsidR="001967B3" w:rsidRPr="00476F48">
              <w:rPr>
                <w:sz w:val="18"/>
                <w:szCs w:val="18"/>
              </w:rPr>
              <w:t>ange</w:t>
            </w:r>
          </w:p>
        </w:tc>
        <w:tc>
          <w:tcPr>
            <w:tcW w:w="1559" w:type="dxa"/>
            <w:gridSpan w:val="2"/>
          </w:tcPr>
          <w:p w14:paraId="1BEDB5A2" w14:textId="77777777" w:rsidR="001967B3" w:rsidRPr="00476F48" w:rsidRDefault="001967B3" w:rsidP="00D078BE">
            <w:pPr>
              <w:pStyle w:val="BodyText"/>
              <w:spacing w:before="60" w:after="60"/>
              <w:rPr>
                <w:b/>
                <w:sz w:val="18"/>
                <w:szCs w:val="18"/>
              </w:rPr>
            </w:pPr>
          </w:p>
        </w:tc>
        <w:tc>
          <w:tcPr>
            <w:tcW w:w="2575" w:type="dxa"/>
            <w:gridSpan w:val="5"/>
          </w:tcPr>
          <w:p w14:paraId="095DD7BB" w14:textId="77777777" w:rsidR="001967B3" w:rsidRPr="00476F48" w:rsidRDefault="001967B3" w:rsidP="00D078BE">
            <w:pPr>
              <w:pStyle w:val="BodyText"/>
              <w:spacing w:before="60" w:after="60"/>
              <w:rPr>
                <w:b/>
                <w:spacing w:val="-1"/>
                <w:sz w:val="18"/>
                <w:szCs w:val="18"/>
              </w:rPr>
            </w:pPr>
          </w:p>
        </w:tc>
        <w:tc>
          <w:tcPr>
            <w:tcW w:w="842" w:type="dxa"/>
          </w:tcPr>
          <w:p w14:paraId="7029C62C" w14:textId="77777777" w:rsidR="001967B3" w:rsidRPr="00476F48" w:rsidRDefault="001967B3" w:rsidP="00D078BE">
            <w:pPr>
              <w:pStyle w:val="BodyText"/>
              <w:spacing w:before="60" w:after="60"/>
              <w:rPr>
                <w:b/>
                <w:sz w:val="18"/>
                <w:szCs w:val="18"/>
              </w:rPr>
            </w:pPr>
            <w:r w:rsidRPr="00476F48">
              <w:rPr>
                <w:sz w:val="18"/>
                <w:szCs w:val="18"/>
              </w:rPr>
              <w:t>(S) C</w:t>
            </w:r>
          </w:p>
        </w:tc>
        <w:tc>
          <w:tcPr>
            <w:tcW w:w="1403" w:type="dxa"/>
            <w:gridSpan w:val="2"/>
          </w:tcPr>
          <w:p w14:paraId="0DA46A64" w14:textId="4B31FE79"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B62139C" w14:textId="77777777" w:rsidTr="006E4EC7">
        <w:tc>
          <w:tcPr>
            <w:tcW w:w="3686" w:type="dxa"/>
            <w:gridSpan w:val="4"/>
          </w:tcPr>
          <w:p w14:paraId="40D7E320" w14:textId="722E9A94" w:rsidR="001967B3" w:rsidRPr="00476F48" w:rsidRDefault="00765228" w:rsidP="00D078BE">
            <w:pPr>
              <w:pStyle w:val="BodyText"/>
              <w:spacing w:before="60" w:after="60"/>
              <w:rPr>
                <w:sz w:val="18"/>
                <w:szCs w:val="18"/>
              </w:rPr>
            </w:pPr>
            <w:r w:rsidRPr="00476F48">
              <w:rPr>
                <w:sz w:val="18"/>
                <w:szCs w:val="18"/>
              </w:rPr>
              <w:t xml:space="preserve">               </w:t>
            </w:r>
            <w:r w:rsidR="0052695B" w:rsidRPr="00476F48">
              <w:rPr>
                <w:sz w:val="18"/>
                <w:szCs w:val="18"/>
              </w:rPr>
              <w:t>d</w:t>
            </w:r>
            <w:r w:rsidR="001967B3" w:rsidRPr="00476F48">
              <w:rPr>
                <w:sz w:val="18"/>
                <w:szCs w:val="18"/>
              </w:rPr>
              <w:t xml:space="preserve">ate </w:t>
            </w:r>
            <w:r w:rsidR="0052695B" w:rsidRPr="00476F48">
              <w:rPr>
                <w:sz w:val="18"/>
                <w:szCs w:val="18"/>
              </w:rPr>
              <w:t>e</w:t>
            </w:r>
            <w:r w:rsidR="001967B3" w:rsidRPr="00476F48">
              <w:rPr>
                <w:sz w:val="18"/>
                <w:szCs w:val="18"/>
              </w:rPr>
              <w:t>nd</w:t>
            </w:r>
          </w:p>
        </w:tc>
        <w:tc>
          <w:tcPr>
            <w:tcW w:w="1559" w:type="dxa"/>
            <w:gridSpan w:val="2"/>
          </w:tcPr>
          <w:p w14:paraId="35311F76" w14:textId="126751C4" w:rsidR="001967B3" w:rsidRPr="00476F48" w:rsidRDefault="001967B3" w:rsidP="00D078BE">
            <w:pPr>
              <w:pStyle w:val="BodyText"/>
              <w:spacing w:before="60" w:after="60"/>
              <w:rPr>
                <w:sz w:val="18"/>
                <w:szCs w:val="18"/>
              </w:rPr>
            </w:pPr>
            <w:r w:rsidRPr="00476F48">
              <w:rPr>
                <w:sz w:val="18"/>
                <w:szCs w:val="18"/>
              </w:rPr>
              <w:t>(SORDAT)</w:t>
            </w:r>
          </w:p>
        </w:tc>
        <w:tc>
          <w:tcPr>
            <w:tcW w:w="2575" w:type="dxa"/>
            <w:gridSpan w:val="5"/>
          </w:tcPr>
          <w:p w14:paraId="3890CDBB" w14:textId="77777777" w:rsidR="001967B3" w:rsidRPr="00476F48" w:rsidRDefault="001967B3" w:rsidP="00D078BE">
            <w:pPr>
              <w:pStyle w:val="BodyText"/>
              <w:spacing w:before="60" w:after="60"/>
              <w:rPr>
                <w:b/>
                <w:spacing w:val="-1"/>
                <w:sz w:val="18"/>
                <w:szCs w:val="18"/>
              </w:rPr>
            </w:pPr>
          </w:p>
        </w:tc>
        <w:tc>
          <w:tcPr>
            <w:tcW w:w="842" w:type="dxa"/>
          </w:tcPr>
          <w:p w14:paraId="26314CF0" w14:textId="00ED17BB" w:rsidR="001967B3" w:rsidRPr="00476F48" w:rsidRDefault="001967B3" w:rsidP="00D078BE">
            <w:pPr>
              <w:pStyle w:val="BodyText"/>
              <w:spacing w:before="60" w:after="60"/>
              <w:rPr>
                <w:b/>
                <w:sz w:val="18"/>
                <w:szCs w:val="18"/>
              </w:rPr>
            </w:pPr>
            <w:r w:rsidRPr="00476F48">
              <w:rPr>
                <w:sz w:val="18"/>
                <w:szCs w:val="18"/>
              </w:rPr>
              <w:t>(S) TD</w:t>
            </w:r>
          </w:p>
        </w:tc>
        <w:tc>
          <w:tcPr>
            <w:tcW w:w="1403" w:type="dxa"/>
            <w:gridSpan w:val="2"/>
          </w:tcPr>
          <w:p w14:paraId="4C614A09" w14:textId="57FC49E3"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637AD50A" w14:textId="77777777" w:rsidTr="006E4EC7">
        <w:tc>
          <w:tcPr>
            <w:tcW w:w="3686" w:type="dxa"/>
            <w:gridSpan w:val="4"/>
          </w:tcPr>
          <w:p w14:paraId="0C97276F" w14:textId="70661E7D" w:rsidR="001967B3" w:rsidRPr="00476F48" w:rsidRDefault="0052695B" w:rsidP="00D078BE">
            <w:pPr>
              <w:pStyle w:val="BodyText"/>
              <w:spacing w:before="60" w:after="60"/>
              <w:rPr>
                <w:sz w:val="18"/>
                <w:szCs w:val="18"/>
              </w:rPr>
            </w:pPr>
            <w:r w:rsidRPr="00476F48">
              <w:rPr>
                <w:sz w:val="18"/>
                <w:szCs w:val="18"/>
              </w:rPr>
              <w:t xml:space="preserve">               d</w:t>
            </w:r>
            <w:r w:rsidR="001967B3" w:rsidRPr="00476F48">
              <w:rPr>
                <w:sz w:val="18"/>
                <w:szCs w:val="18"/>
              </w:rPr>
              <w:t xml:space="preserve">ate </w:t>
            </w:r>
            <w:r w:rsidRPr="00476F48">
              <w:rPr>
                <w:sz w:val="18"/>
                <w:szCs w:val="18"/>
              </w:rPr>
              <w:t>s</w:t>
            </w:r>
            <w:r w:rsidR="001967B3" w:rsidRPr="00476F48">
              <w:rPr>
                <w:sz w:val="18"/>
                <w:szCs w:val="18"/>
              </w:rPr>
              <w:t>tart</w:t>
            </w:r>
          </w:p>
        </w:tc>
        <w:tc>
          <w:tcPr>
            <w:tcW w:w="1559" w:type="dxa"/>
            <w:gridSpan w:val="2"/>
          </w:tcPr>
          <w:p w14:paraId="1DD0860C" w14:textId="20B87DA9" w:rsidR="001967B3" w:rsidRPr="00476F48" w:rsidRDefault="001967B3" w:rsidP="00D078BE">
            <w:pPr>
              <w:pStyle w:val="BodyText"/>
              <w:spacing w:before="60" w:after="60"/>
              <w:rPr>
                <w:sz w:val="18"/>
                <w:szCs w:val="18"/>
              </w:rPr>
            </w:pPr>
            <w:r w:rsidRPr="00476F48">
              <w:rPr>
                <w:sz w:val="18"/>
                <w:szCs w:val="18"/>
              </w:rPr>
              <w:t>(SORDAT)</w:t>
            </w:r>
          </w:p>
        </w:tc>
        <w:tc>
          <w:tcPr>
            <w:tcW w:w="2575" w:type="dxa"/>
            <w:gridSpan w:val="5"/>
          </w:tcPr>
          <w:p w14:paraId="63B34117" w14:textId="77777777" w:rsidR="001967B3" w:rsidRPr="00476F48" w:rsidRDefault="001967B3" w:rsidP="00D078BE">
            <w:pPr>
              <w:pStyle w:val="BodyText"/>
              <w:spacing w:before="60" w:after="60"/>
              <w:rPr>
                <w:b/>
                <w:spacing w:val="-1"/>
                <w:sz w:val="18"/>
                <w:szCs w:val="18"/>
              </w:rPr>
            </w:pPr>
          </w:p>
        </w:tc>
        <w:tc>
          <w:tcPr>
            <w:tcW w:w="842" w:type="dxa"/>
          </w:tcPr>
          <w:p w14:paraId="6ED4FB2D" w14:textId="18AC9A89" w:rsidR="001967B3" w:rsidRPr="00476F48" w:rsidRDefault="001967B3" w:rsidP="00D078BE">
            <w:pPr>
              <w:pStyle w:val="BodyText"/>
              <w:spacing w:before="60" w:after="60"/>
              <w:rPr>
                <w:b/>
                <w:sz w:val="18"/>
                <w:szCs w:val="18"/>
              </w:rPr>
            </w:pPr>
            <w:r w:rsidRPr="00476F48">
              <w:rPr>
                <w:sz w:val="18"/>
                <w:szCs w:val="18"/>
              </w:rPr>
              <w:t>(S) TD</w:t>
            </w:r>
          </w:p>
        </w:tc>
        <w:tc>
          <w:tcPr>
            <w:tcW w:w="1403" w:type="dxa"/>
            <w:gridSpan w:val="2"/>
          </w:tcPr>
          <w:p w14:paraId="7BB4D5CB" w14:textId="04AB72D1"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355700C" w14:textId="77777777" w:rsidTr="006E4EC7">
        <w:tc>
          <w:tcPr>
            <w:tcW w:w="3686" w:type="dxa"/>
            <w:gridSpan w:val="4"/>
          </w:tcPr>
          <w:p w14:paraId="7A4BCA0E" w14:textId="46FD62CF" w:rsidR="001967B3" w:rsidRPr="00476F48" w:rsidRDefault="0052695B" w:rsidP="00D078BE">
            <w:pPr>
              <w:pStyle w:val="BodyText"/>
              <w:spacing w:before="60" w:after="60"/>
              <w:rPr>
                <w:b/>
                <w:sz w:val="18"/>
                <w:szCs w:val="18"/>
              </w:rPr>
            </w:pPr>
            <w:r w:rsidRPr="00476F48">
              <w:rPr>
                <w:sz w:val="18"/>
                <w:szCs w:val="18"/>
              </w:rPr>
              <w:t xml:space="preserve">           t</w:t>
            </w:r>
            <w:r w:rsidR="001967B3" w:rsidRPr="00476F48">
              <w:rPr>
                <w:sz w:val="18"/>
                <w:szCs w:val="18"/>
              </w:rPr>
              <w:t xml:space="preserve">ime </w:t>
            </w:r>
            <w:r w:rsidRPr="00476F48">
              <w:rPr>
                <w:sz w:val="18"/>
                <w:szCs w:val="18"/>
              </w:rPr>
              <w:t>i</w:t>
            </w:r>
            <w:r w:rsidR="001967B3" w:rsidRPr="00476F48">
              <w:rPr>
                <w:sz w:val="18"/>
                <w:szCs w:val="18"/>
              </w:rPr>
              <w:t xml:space="preserve">nterval </w:t>
            </w:r>
            <w:r w:rsidRPr="00476F48">
              <w:rPr>
                <w:sz w:val="18"/>
                <w:szCs w:val="18"/>
              </w:rPr>
              <w:t>o</w:t>
            </w:r>
            <w:r w:rsidR="001967B3" w:rsidRPr="00476F48">
              <w:rPr>
                <w:sz w:val="18"/>
                <w:szCs w:val="18"/>
              </w:rPr>
              <w:t xml:space="preserve">f </w:t>
            </w:r>
            <w:r w:rsidRPr="00476F48">
              <w:rPr>
                <w:sz w:val="18"/>
                <w:szCs w:val="18"/>
              </w:rPr>
              <w:t>c</w:t>
            </w:r>
            <w:r w:rsidR="001967B3" w:rsidRPr="00476F48">
              <w:rPr>
                <w:sz w:val="18"/>
                <w:szCs w:val="18"/>
              </w:rPr>
              <w:t>ycle</w:t>
            </w:r>
          </w:p>
        </w:tc>
        <w:tc>
          <w:tcPr>
            <w:tcW w:w="1559" w:type="dxa"/>
            <w:gridSpan w:val="2"/>
          </w:tcPr>
          <w:p w14:paraId="48936ABB" w14:textId="77777777" w:rsidR="001967B3" w:rsidRPr="00476F48" w:rsidRDefault="001967B3" w:rsidP="00D078BE">
            <w:pPr>
              <w:pStyle w:val="BodyText"/>
              <w:spacing w:before="60" w:after="60"/>
              <w:rPr>
                <w:b/>
                <w:sz w:val="18"/>
                <w:szCs w:val="18"/>
              </w:rPr>
            </w:pPr>
          </w:p>
        </w:tc>
        <w:tc>
          <w:tcPr>
            <w:tcW w:w="2575" w:type="dxa"/>
            <w:gridSpan w:val="5"/>
          </w:tcPr>
          <w:p w14:paraId="5A725449" w14:textId="77777777" w:rsidR="001967B3" w:rsidRPr="00476F48" w:rsidRDefault="001967B3" w:rsidP="00D078BE">
            <w:pPr>
              <w:pStyle w:val="BodyText"/>
              <w:spacing w:before="60" w:after="60"/>
              <w:rPr>
                <w:b/>
                <w:spacing w:val="-1"/>
                <w:sz w:val="18"/>
                <w:szCs w:val="18"/>
              </w:rPr>
            </w:pPr>
          </w:p>
        </w:tc>
        <w:tc>
          <w:tcPr>
            <w:tcW w:w="842" w:type="dxa"/>
          </w:tcPr>
          <w:p w14:paraId="6F1851E1" w14:textId="77777777" w:rsidR="001967B3" w:rsidRPr="00476F48" w:rsidRDefault="001967B3" w:rsidP="00D078BE">
            <w:pPr>
              <w:pStyle w:val="BodyText"/>
              <w:spacing w:before="60" w:after="60"/>
              <w:rPr>
                <w:b/>
                <w:sz w:val="18"/>
                <w:szCs w:val="18"/>
              </w:rPr>
            </w:pPr>
            <w:r w:rsidRPr="00476F48">
              <w:rPr>
                <w:sz w:val="18"/>
                <w:szCs w:val="18"/>
              </w:rPr>
              <w:t>(S) C</w:t>
            </w:r>
          </w:p>
        </w:tc>
        <w:tc>
          <w:tcPr>
            <w:tcW w:w="1403" w:type="dxa"/>
            <w:gridSpan w:val="2"/>
          </w:tcPr>
          <w:p w14:paraId="130A0B05" w14:textId="40607E3D"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89974A8" w14:textId="77777777" w:rsidTr="006E4EC7">
        <w:tc>
          <w:tcPr>
            <w:tcW w:w="3686" w:type="dxa"/>
            <w:gridSpan w:val="4"/>
          </w:tcPr>
          <w:p w14:paraId="7FB83CCB" w14:textId="02384C68" w:rsidR="001967B3" w:rsidRPr="00476F48" w:rsidRDefault="0052695B" w:rsidP="00D078BE">
            <w:pPr>
              <w:pStyle w:val="BodyText"/>
              <w:spacing w:before="60" w:after="60"/>
              <w:rPr>
                <w:sz w:val="18"/>
                <w:szCs w:val="18"/>
              </w:rPr>
            </w:pPr>
            <w:r w:rsidRPr="00476F48">
              <w:rPr>
                <w:sz w:val="18"/>
                <w:szCs w:val="18"/>
              </w:rPr>
              <w:t xml:space="preserve">               </w:t>
            </w:r>
            <w:r w:rsidR="00D351A2" w:rsidRPr="00476F48">
              <w:rPr>
                <w:sz w:val="18"/>
                <w:szCs w:val="18"/>
              </w:rPr>
              <w:t>t</w:t>
            </w:r>
            <w:r w:rsidR="001967B3" w:rsidRPr="00476F48">
              <w:rPr>
                <w:sz w:val="18"/>
                <w:szCs w:val="18"/>
              </w:rPr>
              <w:t xml:space="preserve">ype </w:t>
            </w:r>
            <w:r w:rsidR="00D351A2" w:rsidRPr="00476F48">
              <w:rPr>
                <w:sz w:val="18"/>
                <w:szCs w:val="18"/>
              </w:rPr>
              <w:t>o</w:t>
            </w:r>
            <w:r w:rsidR="001967B3" w:rsidRPr="00476F48">
              <w:rPr>
                <w:sz w:val="18"/>
                <w:szCs w:val="18"/>
              </w:rPr>
              <w:t xml:space="preserve">f </w:t>
            </w:r>
            <w:r w:rsidR="00D351A2" w:rsidRPr="00476F48">
              <w:rPr>
                <w:sz w:val="18"/>
                <w:szCs w:val="18"/>
              </w:rPr>
              <w:t>t</w:t>
            </w:r>
            <w:r w:rsidR="001967B3" w:rsidRPr="00476F48">
              <w:rPr>
                <w:sz w:val="18"/>
                <w:szCs w:val="18"/>
              </w:rPr>
              <w:t xml:space="preserve">ime </w:t>
            </w:r>
            <w:r w:rsidR="00D351A2" w:rsidRPr="00476F48">
              <w:rPr>
                <w:sz w:val="18"/>
                <w:szCs w:val="18"/>
              </w:rPr>
              <w:t>i</w:t>
            </w:r>
            <w:r w:rsidR="001967B3" w:rsidRPr="00476F48">
              <w:rPr>
                <w:sz w:val="18"/>
                <w:szCs w:val="18"/>
              </w:rPr>
              <w:t xml:space="preserve">nterval </w:t>
            </w:r>
            <w:r w:rsidR="00D351A2" w:rsidRPr="00476F48">
              <w:rPr>
                <w:sz w:val="18"/>
                <w:szCs w:val="18"/>
              </w:rPr>
              <w:t>u</w:t>
            </w:r>
            <w:r w:rsidR="001967B3" w:rsidRPr="00476F48">
              <w:rPr>
                <w:sz w:val="18"/>
                <w:szCs w:val="18"/>
              </w:rPr>
              <w:t>nit</w:t>
            </w:r>
          </w:p>
        </w:tc>
        <w:tc>
          <w:tcPr>
            <w:tcW w:w="1559" w:type="dxa"/>
            <w:gridSpan w:val="2"/>
          </w:tcPr>
          <w:p w14:paraId="5A01400B" w14:textId="77777777" w:rsidR="001967B3" w:rsidRPr="00476F48" w:rsidRDefault="001967B3" w:rsidP="00D078BE">
            <w:pPr>
              <w:pStyle w:val="BodyText"/>
              <w:spacing w:before="60" w:after="60"/>
              <w:rPr>
                <w:b/>
                <w:sz w:val="18"/>
                <w:szCs w:val="18"/>
              </w:rPr>
            </w:pPr>
          </w:p>
        </w:tc>
        <w:tc>
          <w:tcPr>
            <w:tcW w:w="2575" w:type="dxa"/>
            <w:gridSpan w:val="5"/>
          </w:tcPr>
          <w:p w14:paraId="7D02BFFB" w14:textId="7ED4B5EB" w:rsidR="001967B3" w:rsidRPr="00476F48" w:rsidRDefault="001967B3" w:rsidP="009B49B2">
            <w:pPr>
              <w:pStyle w:val="BodyText"/>
              <w:spacing w:before="60" w:after="0"/>
              <w:rPr>
                <w:sz w:val="18"/>
                <w:szCs w:val="18"/>
              </w:rPr>
            </w:pPr>
            <w:proofErr w:type="gramStart"/>
            <w:r w:rsidRPr="00476F48">
              <w:rPr>
                <w:sz w:val="18"/>
                <w:szCs w:val="18"/>
              </w:rPr>
              <w:t>1 :</w:t>
            </w:r>
            <w:proofErr w:type="gramEnd"/>
            <w:r w:rsidRPr="00476F48">
              <w:rPr>
                <w:sz w:val="18"/>
                <w:szCs w:val="18"/>
              </w:rPr>
              <w:t xml:space="preserve"> hour</w:t>
            </w:r>
          </w:p>
          <w:p w14:paraId="6D8C0627" w14:textId="77777777" w:rsidR="001967B3" w:rsidRPr="00476F48" w:rsidRDefault="001967B3" w:rsidP="007C25E3">
            <w:pPr>
              <w:pStyle w:val="BodyText"/>
              <w:spacing w:after="0"/>
              <w:rPr>
                <w:sz w:val="18"/>
                <w:szCs w:val="18"/>
              </w:rPr>
            </w:pPr>
            <w:proofErr w:type="gramStart"/>
            <w:r w:rsidRPr="00476F48">
              <w:rPr>
                <w:sz w:val="18"/>
                <w:szCs w:val="18"/>
              </w:rPr>
              <w:t>2 :</w:t>
            </w:r>
            <w:proofErr w:type="gramEnd"/>
            <w:r w:rsidRPr="00476F48">
              <w:rPr>
                <w:sz w:val="18"/>
                <w:szCs w:val="18"/>
              </w:rPr>
              <w:t xml:space="preserve"> day</w:t>
            </w:r>
          </w:p>
          <w:p w14:paraId="2FD4FDAE" w14:textId="77777777" w:rsidR="001967B3" w:rsidRPr="00476F48" w:rsidRDefault="001967B3" w:rsidP="007C25E3">
            <w:pPr>
              <w:pStyle w:val="BodyText"/>
              <w:spacing w:after="0"/>
              <w:rPr>
                <w:sz w:val="18"/>
                <w:szCs w:val="18"/>
              </w:rPr>
            </w:pPr>
            <w:proofErr w:type="gramStart"/>
            <w:r w:rsidRPr="00476F48">
              <w:rPr>
                <w:sz w:val="18"/>
                <w:szCs w:val="18"/>
              </w:rPr>
              <w:t>3 :</w:t>
            </w:r>
            <w:proofErr w:type="gramEnd"/>
            <w:r w:rsidRPr="00476F48">
              <w:rPr>
                <w:sz w:val="18"/>
                <w:szCs w:val="18"/>
              </w:rPr>
              <w:t xml:space="preserve"> month</w:t>
            </w:r>
          </w:p>
          <w:p w14:paraId="1914CB43" w14:textId="2AE359C4" w:rsidR="001967B3" w:rsidRPr="00476F48" w:rsidRDefault="001967B3" w:rsidP="007C25E3">
            <w:pPr>
              <w:pStyle w:val="BodyText"/>
              <w:spacing w:after="60"/>
              <w:rPr>
                <w:rFonts w:eastAsiaTheme="minorEastAsia"/>
                <w:spacing w:val="-1"/>
                <w:sz w:val="18"/>
                <w:szCs w:val="18"/>
                <w:lang w:eastAsia="ko-KR"/>
              </w:rPr>
            </w:pPr>
            <w:proofErr w:type="gramStart"/>
            <w:r w:rsidRPr="00476F48">
              <w:rPr>
                <w:sz w:val="18"/>
                <w:szCs w:val="18"/>
              </w:rPr>
              <w:lastRenderedPageBreak/>
              <w:t>4 :</w:t>
            </w:r>
            <w:proofErr w:type="gramEnd"/>
            <w:r w:rsidRPr="00476F48">
              <w:rPr>
                <w:sz w:val="18"/>
                <w:szCs w:val="18"/>
              </w:rPr>
              <w:t xml:space="preserve"> year </w:t>
            </w:r>
          </w:p>
        </w:tc>
        <w:tc>
          <w:tcPr>
            <w:tcW w:w="842" w:type="dxa"/>
          </w:tcPr>
          <w:p w14:paraId="4DC69504" w14:textId="77777777" w:rsidR="001967B3" w:rsidRPr="00476F48" w:rsidRDefault="001967B3" w:rsidP="00D078BE">
            <w:pPr>
              <w:pStyle w:val="BodyText"/>
              <w:spacing w:before="60" w:after="60"/>
              <w:rPr>
                <w:b/>
                <w:sz w:val="18"/>
                <w:szCs w:val="18"/>
              </w:rPr>
            </w:pPr>
            <w:r w:rsidRPr="00476F48">
              <w:rPr>
                <w:sz w:val="18"/>
                <w:szCs w:val="18"/>
              </w:rPr>
              <w:lastRenderedPageBreak/>
              <w:t>(S) EN</w:t>
            </w:r>
          </w:p>
        </w:tc>
        <w:tc>
          <w:tcPr>
            <w:tcW w:w="1403" w:type="dxa"/>
            <w:gridSpan w:val="2"/>
          </w:tcPr>
          <w:p w14:paraId="564FA5D3" w14:textId="50D7BA7C" w:rsidR="001967B3" w:rsidRPr="00476F48" w:rsidRDefault="001967B3" w:rsidP="00D078BE">
            <w:pPr>
              <w:pStyle w:val="BodyText"/>
              <w:spacing w:before="60" w:after="60"/>
              <w:rPr>
                <w:b/>
                <w:sz w:val="18"/>
                <w:szCs w:val="18"/>
              </w:rPr>
            </w:pPr>
            <w:proofErr w:type="gramStart"/>
            <w:r w:rsidRPr="00476F48">
              <w:rPr>
                <w:sz w:val="18"/>
                <w:szCs w:val="18"/>
              </w:rPr>
              <w:t>1,</w:t>
            </w:r>
            <w:r w:rsidRPr="00476F48">
              <w:rPr>
                <w:rFonts w:eastAsiaTheme="minorEastAsia"/>
                <w:sz w:val="18"/>
                <w:szCs w:val="18"/>
                <w:lang w:eastAsia="ko-KR"/>
              </w:rPr>
              <w:t>*</w:t>
            </w:r>
            <w:proofErr w:type="gramEnd"/>
          </w:p>
        </w:tc>
      </w:tr>
      <w:tr w:rsidR="001967B3" w:rsidRPr="00476F48" w14:paraId="3054F675" w14:textId="77777777" w:rsidTr="006E4EC7">
        <w:tc>
          <w:tcPr>
            <w:tcW w:w="3686" w:type="dxa"/>
            <w:gridSpan w:val="4"/>
          </w:tcPr>
          <w:p w14:paraId="421D252D" w14:textId="055E5384" w:rsidR="001967B3" w:rsidRPr="00476F48" w:rsidRDefault="00D351A2" w:rsidP="00D078BE">
            <w:pPr>
              <w:pStyle w:val="BodyText"/>
              <w:spacing w:before="60" w:after="60"/>
              <w:rPr>
                <w:sz w:val="18"/>
                <w:szCs w:val="18"/>
              </w:rPr>
            </w:pPr>
            <w:r w:rsidRPr="00476F48">
              <w:rPr>
                <w:sz w:val="18"/>
                <w:szCs w:val="18"/>
              </w:rPr>
              <w:t xml:space="preserve">               v</w:t>
            </w:r>
            <w:r w:rsidR="001967B3" w:rsidRPr="00476F48">
              <w:rPr>
                <w:sz w:val="18"/>
                <w:szCs w:val="18"/>
              </w:rPr>
              <w:t xml:space="preserve">alue </w:t>
            </w:r>
            <w:r w:rsidRPr="00476F48">
              <w:rPr>
                <w:sz w:val="18"/>
                <w:szCs w:val="18"/>
              </w:rPr>
              <w:t>o</w:t>
            </w:r>
            <w:r w:rsidR="001967B3" w:rsidRPr="00476F48">
              <w:rPr>
                <w:sz w:val="18"/>
                <w:szCs w:val="18"/>
              </w:rPr>
              <w:t xml:space="preserve">f </w:t>
            </w:r>
            <w:r w:rsidRPr="00476F48">
              <w:rPr>
                <w:sz w:val="18"/>
                <w:szCs w:val="18"/>
              </w:rPr>
              <w:t>t</w:t>
            </w:r>
            <w:r w:rsidR="001967B3" w:rsidRPr="00476F48">
              <w:rPr>
                <w:sz w:val="18"/>
                <w:szCs w:val="18"/>
              </w:rPr>
              <w:t>ime</w:t>
            </w:r>
          </w:p>
        </w:tc>
        <w:tc>
          <w:tcPr>
            <w:tcW w:w="1559" w:type="dxa"/>
            <w:gridSpan w:val="2"/>
          </w:tcPr>
          <w:p w14:paraId="73280882" w14:textId="77777777" w:rsidR="001967B3" w:rsidRPr="00476F48" w:rsidRDefault="001967B3" w:rsidP="00D078BE">
            <w:pPr>
              <w:pStyle w:val="BodyText"/>
              <w:spacing w:before="60" w:after="60"/>
              <w:rPr>
                <w:b/>
                <w:sz w:val="18"/>
                <w:szCs w:val="18"/>
              </w:rPr>
            </w:pPr>
          </w:p>
        </w:tc>
        <w:tc>
          <w:tcPr>
            <w:tcW w:w="2575" w:type="dxa"/>
            <w:gridSpan w:val="5"/>
          </w:tcPr>
          <w:p w14:paraId="61DB6946" w14:textId="77777777" w:rsidR="001967B3" w:rsidRPr="00476F48" w:rsidRDefault="001967B3" w:rsidP="00D078BE">
            <w:pPr>
              <w:pStyle w:val="BodyText"/>
              <w:spacing w:before="60" w:after="60"/>
              <w:rPr>
                <w:b/>
                <w:spacing w:val="-1"/>
                <w:sz w:val="18"/>
                <w:szCs w:val="18"/>
              </w:rPr>
            </w:pPr>
          </w:p>
        </w:tc>
        <w:tc>
          <w:tcPr>
            <w:tcW w:w="842" w:type="dxa"/>
          </w:tcPr>
          <w:p w14:paraId="39627A9F" w14:textId="77777777" w:rsidR="001967B3" w:rsidRPr="00476F48" w:rsidRDefault="001967B3" w:rsidP="00D078BE">
            <w:pPr>
              <w:pStyle w:val="BodyText"/>
              <w:spacing w:before="60" w:after="60"/>
              <w:rPr>
                <w:b/>
                <w:sz w:val="18"/>
                <w:szCs w:val="18"/>
              </w:rPr>
            </w:pPr>
            <w:r w:rsidRPr="00476F48">
              <w:rPr>
                <w:sz w:val="18"/>
                <w:szCs w:val="18"/>
              </w:rPr>
              <w:t>(S) IN</w:t>
            </w:r>
          </w:p>
        </w:tc>
        <w:tc>
          <w:tcPr>
            <w:tcW w:w="1403" w:type="dxa"/>
            <w:gridSpan w:val="2"/>
          </w:tcPr>
          <w:p w14:paraId="1206F796" w14:textId="7F19F618"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7FD167E8" w14:textId="77777777" w:rsidTr="00DA388C">
        <w:tc>
          <w:tcPr>
            <w:tcW w:w="10065" w:type="dxa"/>
            <w:gridSpan w:val="14"/>
            <w:tcBorders>
              <w:bottom w:val="nil"/>
            </w:tcBorders>
          </w:tcPr>
          <w:p w14:paraId="467FAC7D" w14:textId="77777777" w:rsidR="001967B3" w:rsidRPr="00476F48" w:rsidRDefault="001967B3" w:rsidP="006D4267">
            <w:pPr>
              <w:pStyle w:val="BodyText"/>
              <w:spacing w:before="120" w:after="60"/>
            </w:pPr>
            <w:r w:rsidRPr="00476F48">
              <w:rPr>
                <w:u w:val="single"/>
              </w:rPr>
              <w:t>INT 1</w:t>
            </w:r>
            <w:r w:rsidRPr="00476F48">
              <w:rPr>
                <w:spacing w:val="-2"/>
                <w:u w:val="single"/>
              </w:rPr>
              <w:t xml:space="preserve"> </w:t>
            </w:r>
            <w:r w:rsidRPr="00476F48">
              <w:rPr>
                <w:u w:val="single"/>
              </w:rPr>
              <w:t>Reference:</w:t>
            </w:r>
          </w:p>
          <w:p w14:paraId="2B0903EA" w14:textId="77777777" w:rsidR="001967B3" w:rsidRPr="00476F48" w:rsidRDefault="001967B3" w:rsidP="00D078BE">
            <w:pPr>
              <w:pStyle w:val="BodyText"/>
              <w:spacing w:before="60" w:after="60"/>
              <w:rPr>
                <w:b/>
              </w:rPr>
            </w:pPr>
          </w:p>
          <w:p w14:paraId="13E7ECF2" w14:textId="77777777" w:rsidR="001967B3" w:rsidRPr="00476F48" w:rsidRDefault="001967B3" w:rsidP="00D078BE">
            <w:pPr>
              <w:pStyle w:val="BodyText"/>
              <w:spacing w:before="60" w:after="60"/>
            </w:pPr>
            <w:r w:rsidRPr="00476F48">
              <w:rPr>
                <w:u w:val="single"/>
              </w:rPr>
              <w:t>Remarks:</w:t>
            </w:r>
          </w:p>
          <w:p w14:paraId="2F84CDC2" w14:textId="77777777" w:rsidR="001967B3" w:rsidRPr="00476F48" w:rsidRDefault="001967B3" w:rsidP="00D078BE">
            <w:pPr>
              <w:pStyle w:val="BodyText"/>
              <w:spacing w:before="60" w:after="60"/>
              <w:rPr>
                <w:b/>
              </w:rPr>
            </w:pPr>
          </w:p>
          <w:p w14:paraId="14D66445" w14:textId="77777777" w:rsidR="001967B3" w:rsidRPr="00476F48" w:rsidRDefault="001967B3" w:rsidP="00D078BE">
            <w:pPr>
              <w:pStyle w:val="BodyText"/>
              <w:spacing w:before="60" w:after="60"/>
            </w:pPr>
            <w:r w:rsidRPr="00476F48">
              <w:rPr>
                <w:u w:val="single"/>
              </w:rPr>
              <w:t>Distinction:</w:t>
            </w:r>
          </w:p>
        </w:tc>
      </w:tr>
      <w:tr w:rsidR="00360810" w:rsidRPr="00476F48" w14:paraId="63E07418" w14:textId="77777777" w:rsidTr="00DA388C">
        <w:trPr>
          <w:trHeight w:val="350"/>
        </w:trPr>
        <w:tc>
          <w:tcPr>
            <w:tcW w:w="10065" w:type="dxa"/>
            <w:gridSpan w:val="14"/>
          </w:tcPr>
          <w:p w14:paraId="266DF86F" w14:textId="796F5A3D" w:rsidR="00360810" w:rsidRPr="00476F48" w:rsidRDefault="00360810" w:rsidP="00D078BE">
            <w:pPr>
              <w:pStyle w:val="BodyText"/>
              <w:spacing w:before="60" w:after="60"/>
              <w:rPr>
                <w:b/>
              </w:rPr>
            </w:pPr>
            <w:bookmarkStart w:id="17" w:name="_Hlk162482860"/>
            <w:r w:rsidRPr="00476F48">
              <w:rPr>
                <w:b/>
                <w:u w:val="thick"/>
              </w:rPr>
              <w:t>Feature/Information</w:t>
            </w:r>
            <w:r w:rsidRPr="00476F48">
              <w:rPr>
                <w:b/>
                <w:spacing w:val="-6"/>
                <w:u w:val="thick"/>
              </w:rPr>
              <w:t xml:space="preserve"> </w:t>
            </w:r>
            <w:r w:rsidR="006D46C3" w:rsidRPr="00476F48">
              <w:rPr>
                <w:b/>
                <w:u w:val="thick"/>
              </w:rPr>
              <w:t>A</w:t>
            </w:r>
            <w:r w:rsidRPr="00476F48">
              <w:rPr>
                <w:b/>
                <w:u w:val="thick"/>
              </w:rPr>
              <w:t>ssociations</w:t>
            </w:r>
          </w:p>
        </w:tc>
      </w:tr>
      <w:tr w:rsidR="009602A2" w:rsidRPr="00476F48" w14:paraId="14A81BEF" w14:textId="77777777" w:rsidTr="007054EC">
        <w:trPr>
          <w:trHeight w:val="349"/>
        </w:trPr>
        <w:tc>
          <w:tcPr>
            <w:tcW w:w="1276" w:type="dxa"/>
            <w:vMerge w:val="restart"/>
          </w:tcPr>
          <w:p w14:paraId="34D29848" w14:textId="77777777" w:rsidR="009602A2" w:rsidRPr="00476F48" w:rsidRDefault="009602A2" w:rsidP="009602A2">
            <w:pPr>
              <w:pStyle w:val="BodyText"/>
              <w:spacing w:before="60" w:after="60"/>
            </w:pPr>
          </w:p>
          <w:p w14:paraId="0E28DAA6" w14:textId="77777777" w:rsidR="009602A2" w:rsidRPr="00476F48" w:rsidRDefault="009602A2" w:rsidP="009602A2">
            <w:pPr>
              <w:pStyle w:val="BodyText"/>
              <w:spacing w:before="60" w:after="60"/>
              <w:rPr>
                <w:b/>
              </w:rPr>
            </w:pPr>
            <w:r w:rsidRPr="00476F48">
              <w:rPr>
                <w:b/>
              </w:rPr>
              <w:t>Type</w:t>
            </w:r>
          </w:p>
        </w:tc>
        <w:tc>
          <w:tcPr>
            <w:tcW w:w="1418" w:type="dxa"/>
            <w:vMerge w:val="restart"/>
          </w:tcPr>
          <w:p w14:paraId="5058D9A3" w14:textId="2232A683" w:rsidR="009602A2" w:rsidRPr="00476F48" w:rsidRDefault="009602A2" w:rsidP="009602A2">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tcPr>
          <w:p w14:paraId="7BA2190E" w14:textId="77777777" w:rsidR="009602A2" w:rsidRPr="00476F48" w:rsidRDefault="009602A2" w:rsidP="009602A2">
            <w:pPr>
              <w:pStyle w:val="BodyText"/>
              <w:spacing w:before="60" w:after="60"/>
              <w:rPr>
                <w:b/>
              </w:rPr>
            </w:pPr>
            <w:r w:rsidRPr="00476F48">
              <w:rPr>
                <w:b/>
              </w:rPr>
              <w:t>Association</w:t>
            </w:r>
            <w:r w:rsidRPr="00476F48">
              <w:rPr>
                <w:b/>
                <w:spacing w:val="-4"/>
              </w:rPr>
              <w:t xml:space="preserve"> </w:t>
            </w:r>
            <w:r w:rsidRPr="00476F48">
              <w:rPr>
                <w:b/>
              </w:rPr>
              <w:t>Ends</w:t>
            </w:r>
          </w:p>
        </w:tc>
      </w:tr>
      <w:tr w:rsidR="00360810" w:rsidRPr="00476F48" w14:paraId="3138723A" w14:textId="77777777" w:rsidTr="00AB619E">
        <w:trPr>
          <w:trHeight w:val="350"/>
        </w:trPr>
        <w:tc>
          <w:tcPr>
            <w:tcW w:w="1276" w:type="dxa"/>
            <w:vMerge/>
            <w:tcBorders>
              <w:top w:val="nil"/>
            </w:tcBorders>
          </w:tcPr>
          <w:p w14:paraId="10445E65" w14:textId="77777777" w:rsidR="00360810" w:rsidRPr="00476F48" w:rsidRDefault="00360810" w:rsidP="00D078BE">
            <w:pPr>
              <w:pStyle w:val="BodyText"/>
              <w:spacing w:before="60" w:after="60"/>
              <w:rPr>
                <w:sz w:val="2"/>
                <w:szCs w:val="2"/>
              </w:rPr>
            </w:pPr>
          </w:p>
        </w:tc>
        <w:tc>
          <w:tcPr>
            <w:tcW w:w="1418" w:type="dxa"/>
            <w:vMerge/>
            <w:tcBorders>
              <w:top w:val="nil"/>
            </w:tcBorders>
          </w:tcPr>
          <w:p w14:paraId="29E5EF82" w14:textId="77777777" w:rsidR="00360810" w:rsidRPr="00476F48" w:rsidRDefault="00360810" w:rsidP="00D078BE">
            <w:pPr>
              <w:pStyle w:val="BodyText"/>
              <w:spacing w:before="60" w:after="60"/>
              <w:rPr>
                <w:sz w:val="2"/>
                <w:szCs w:val="2"/>
              </w:rPr>
            </w:pPr>
          </w:p>
        </w:tc>
        <w:tc>
          <w:tcPr>
            <w:tcW w:w="1559" w:type="dxa"/>
            <w:gridSpan w:val="3"/>
          </w:tcPr>
          <w:p w14:paraId="75220525" w14:textId="77777777" w:rsidR="00360810" w:rsidRPr="00476F48" w:rsidRDefault="00360810" w:rsidP="00D078BE">
            <w:pPr>
              <w:pStyle w:val="BodyText"/>
              <w:spacing w:before="60" w:after="60"/>
              <w:rPr>
                <w:b/>
              </w:rPr>
            </w:pPr>
            <w:r w:rsidRPr="00476F48">
              <w:rPr>
                <w:b/>
              </w:rPr>
              <w:t>Class</w:t>
            </w:r>
          </w:p>
        </w:tc>
        <w:tc>
          <w:tcPr>
            <w:tcW w:w="1134" w:type="dxa"/>
            <w:gridSpan w:val="2"/>
          </w:tcPr>
          <w:p w14:paraId="352C621D" w14:textId="77777777" w:rsidR="00360810" w:rsidRPr="00476F48" w:rsidRDefault="00360810" w:rsidP="00D078BE">
            <w:pPr>
              <w:pStyle w:val="BodyText"/>
              <w:spacing w:before="60" w:after="60"/>
              <w:rPr>
                <w:b/>
              </w:rPr>
            </w:pPr>
            <w:r w:rsidRPr="00476F48">
              <w:rPr>
                <w:b/>
              </w:rPr>
              <w:t>Role</w:t>
            </w:r>
          </w:p>
        </w:tc>
        <w:tc>
          <w:tcPr>
            <w:tcW w:w="709" w:type="dxa"/>
          </w:tcPr>
          <w:p w14:paraId="02BCCE2D" w14:textId="77777777" w:rsidR="00360810" w:rsidRPr="00476F48" w:rsidRDefault="00360810" w:rsidP="00D078BE">
            <w:pPr>
              <w:pStyle w:val="BodyText"/>
              <w:spacing w:before="60" w:after="60"/>
              <w:rPr>
                <w:b/>
              </w:rPr>
            </w:pPr>
            <w:proofErr w:type="spellStart"/>
            <w:r w:rsidRPr="00476F48">
              <w:rPr>
                <w:b/>
              </w:rPr>
              <w:t>Mult</w:t>
            </w:r>
            <w:proofErr w:type="spellEnd"/>
          </w:p>
        </w:tc>
        <w:tc>
          <w:tcPr>
            <w:tcW w:w="1701" w:type="dxa"/>
            <w:gridSpan w:val="2"/>
          </w:tcPr>
          <w:p w14:paraId="203E4D72" w14:textId="77777777" w:rsidR="00360810" w:rsidRPr="00476F48" w:rsidRDefault="00360810" w:rsidP="00D078BE">
            <w:pPr>
              <w:pStyle w:val="BodyText"/>
              <w:spacing w:before="60" w:after="60"/>
              <w:rPr>
                <w:b/>
              </w:rPr>
            </w:pPr>
            <w:r w:rsidRPr="00476F48">
              <w:rPr>
                <w:b/>
              </w:rPr>
              <w:t>Class</w:t>
            </w:r>
          </w:p>
        </w:tc>
        <w:tc>
          <w:tcPr>
            <w:tcW w:w="1559" w:type="dxa"/>
            <w:gridSpan w:val="3"/>
          </w:tcPr>
          <w:p w14:paraId="112DD1A1" w14:textId="77777777" w:rsidR="00360810" w:rsidRPr="00476F48" w:rsidRDefault="00360810" w:rsidP="00D078BE">
            <w:pPr>
              <w:pStyle w:val="BodyText"/>
              <w:spacing w:before="60" w:after="60"/>
              <w:rPr>
                <w:b/>
              </w:rPr>
            </w:pPr>
            <w:r w:rsidRPr="00476F48">
              <w:rPr>
                <w:b/>
              </w:rPr>
              <w:t>Role</w:t>
            </w:r>
          </w:p>
        </w:tc>
        <w:tc>
          <w:tcPr>
            <w:tcW w:w="709" w:type="dxa"/>
          </w:tcPr>
          <w:p w14:paraId="25CFD559" w14:textId="77777777" w:rsidR="00360810" w:rsidRPr="00476F48" w:rsidRDefault="00360810" w:rsidP="00D078BE">
            <w:pPr>
              <w:pStyle w:val="BodyText"/>
              <w:spacing w:before="60" w:after="60"/>
              <w:rPr>
                <w:b/>
              </w:rPr>
            </w:pPr>
            <w:proofErr w:type="spellStart"/>
            <w:r w:rsidRPr="00476F48">
              <w:rPr>
                <w:b/>
              </w:rPr>
              <w:t>Mult</w:t>
            </w:r>
            <w:proofErr w:type="spellEnd"/>
          </w:p>
        </w:tc>
      </w:tr>
      <w:tr w:rsidR="00360810" w:rsidRPr="00476F48" w14:paraId="501CBD19" w14:textId="77777777" w:rsidTr="00AB619E">
        <w:trPr>
          <w:trHeight w:val="741"/>
        </w:trPr>
        <w:tc>
          <w:tcPr>
            <w:tcW w:w="1276" w:type="dxa"/>
          </w:tcPr>
          <w:p w14:paraId="5D82EC11" w14:textId="0F001A5F" w:rsidR="00360810" w:rsidRPr="00476F48" w:rsidRDefault="00360810" w:rsidP="00D078BE">
            <w:pPr>
              <w:pStyle w:val="BodyText"/>
              <w:spacing w:before="60" w:after="60"/>
              <w:rPr>
                <w:sz w:val="18"/>
              </w:rPr>
            </w:pPr>
            <w:r w:rsidRPr="00476F48">
              <w:rPr>
                <w:sz w:val="18"/>
              </w:rPr>
              <w:t>Assoc</w:t>
            </w:r>
            <w:r w:rsidR="007054EC" w:rsidRPr="00476F48">
              <w:rPr>
                <w:sz w:val="18"/>
              </w:rPr>
              <w:t>i</w:t>
            </w:r>
            <w:r w:rsidRPr="00476F48">
              <w:rPr>
                <w:sz w:val="18"/>
              </w:rPr>
              <w:t>ation</w:t>
            </w:r>
          </w:p>
        </w:tc>
        <w:tc>
          <w:tcPr>
            <w:tcW w:w="1418" w:type="dxa"/>
          </w:tcPr>
          <w:p w14:paraId="02A72F95" w14:textId="21EA79D2" w:rsidR="00360810" w:rsidRPr="00476F48" w:rsidRDefault="00334212" w:rsidP="00D078BE">
            <w:pPr>
              <w:pStyle w:val="BodyText"/>
              <w:spacing w:before="60" w:after="60"/>
              <w:rPr>
                <w:sz w:val="18"/>
              </w:rPr>
            </w:pPr>
            <w:r w:rsidRPr="00476F48">
              <w:rPr>
                <w:sz w:val="18"/>
              </w:rPr>
              <w:t>Product</w:t>
            </w:r>
            <w:r w:rsidR="008972B7">
              <w:rPr>
                <w:sz w:val="18"/>
              </w:rPr>
              <w:t xml:space="preserve"> </w:t>
            </w:r>
            <w:r w:rsidRPr="00476F48">
              <w:rPr>
                <w:sz w:val="18"/>
              </w:rPr>
              <w:t>Mapping</w:t>
            </w:r>
          </w:p>
        </w:tc>
        <w:tc>
          <w:tcPr>
            <w:tcW w:w="1559" w:type="dxa"/>
            <w:gridSpan w:val="3"/>
          </w:tcPr>
          <w:p w14:paraId="62D90DB7" w14:textId="2202E8C3" w:rsidR="00360810" w:rsidRPr="00476F48" w:rsidRDefault="00360810" w:rsidP="00D078BE">
            <w:pPr>
              <w:pStyle w:val="BodyText"/>
              <w:spacing w:before="60" w:after="60"/>
              <w:rPr>
                <w:b/>
                <w:sz w:val="18"/>
              </w:rPr>
            </w:pPr>
            <w:proofErr w:type="spellStart"/>
            <w:r w:rsidRPr="00476F48">
              <w:rPr>
                <w:b/>
                <w:sz w:val="18"/>
              </w:rPr>
              <w:t>CatalogueEle</w:t>
            </w:r>
            <w:proofErr w:type="spellEnd"/>
            <w:r w:rsidRPr="00476F48">
              <w:rPr>
                <w:b/>
                <w:spacing w:val="-48"/>
                <w:sz w:val="18"/>
              </w:rPr>
              <w:t xml:space="preserve"> </w:t>
            </w:r>
            <w:proofErr w:type="spellStart"/>
            <w:r w:rsidRPr="00476F48">
              <w:rPr>
                <w:b/>
                <w:sz w:val="18"/>
              </w:rPr>
              <w:t>ment</w:t>
            </w:r>
            <w:proofErr w:type="spellEnd"/>
          </w:p>
        </w:tc>
        <w:tc>
          <w:tcPr>
            <w:tcW w:w="1134" w:type="dxa"/>
            <w:gridSpan w:val="2"/>
          </w:tcPr>
          <w:p w14:paraId="3BF0143A" w14:textId="2FE8DFE0" w:rsidR="00360810" w:rsidRPr="00476F48" w:rsidRDefault="00334212" w:rsidP="00D078BE">
            <w:pPr>
              <w:pStyle w:val="BodyText"/>
              <w:spacing w:before="60" w:after="60"/>
              <w:rPr>
                <w:sz w:val="18"/>
              </w:rPr>
            </w:pPr>
            <w:proofErr w:type="spellStart"/>
            <w:r w:rsidRPr="00476F48">
              <w:rPr>
                <w:sz w:val="18"/>
              </w:rPr>
              <w:t>theSource</w:t>
            </w:r>
            <w:proofErr w:type="spellEnd"/>
          </w:p>
        </w:tc>
        <w:tc>
          <w:tcPr>
            <w:tcW w:w="709" w:type="dxa"/>
          </w:tcPr>
          <w:p w14:paraId="0444D163" w14:textId="7BF0DEAB" w:rsidR="00360810" w:rsidRPr="00476F48" w:rsidRDefault="00360810" w:rsidP="00D078BE">
            <w:pPr>
              <w:pStyle w:val="BodyText"/>
              <w:spacing w:before="60" w:after="60"/>
              <w:rPr>
                <w:sz w:val="18"/>
              </w:rPr>
            </w:pPr>
            <w:r w:rsidRPr="00476F48">
              <w:rPr>
                <w:sz w:val="18"/>
              </w:rPr>
              <w:t>1</w:t>
            </w:r>
            <w:r w:rsidR="00763AAC" w:rsidRPr="00476F48">
              <w:rPr>
                <w:sz w:val="18"/>
              </w:rPr>
              <w:t>,1</w:t>
            </w:r>
          </w:p>
        </w:tc>
        <w:tc>
          <w:tcPr>
            <w:tcW w:w="1701" w:type="dxa"/>
            <w:gridSpan w:val="2"/>
          </w:tcPr>
          <w:p w14:paraId="5F216E0C" w14:textId="64A845FF" w:rsidR="00360810" w:rsidRPr="00476F48" w:rsidRDefault="00334212" w:rsidP="00D078BE">
            <w:pPr>
              <w:pStyle w:val="BodyText"/>
              <w:spacing w:before="60" w:after="60"/>
              <w:rPr>
                <w:b/>
                <w:sz w:val="18"/>
              </w:rPr>
            </w:pPr>
            <w:proofErr w:type="spellStart"/>
            <w:r w:rsidRPr="00476F48">
              <w:rPr>
                <w:b/>
                <w:sz w:val="18"/>
              </w:rPr>
              <w:t>CatalogueEle</w:t>
            </w:r>
            <w:proofErr w:type="spellEnd"/>
            <w:r w:rsidRPr="00476F48">
              <w:rPr>
                <w:b/>
                <w:spacing w:val="-48"/>
                <w:sz w:val="18"/>
              </w:rPr>
              <w:t xml:space="preserve"> </w:t>
            </w:r>
            <w:proofErr w:type="spellStart"/>
            <w:r w:rsidRPr="00476F48">
              <w:rPr>
                <w:b/>
                <w:sz w:val="18"/>
              </w:rPr>
              <w:t>ment</w:t>
            </w:r>
            <w:proofErr w:type="spellEnd"/>
          </w:p>
        </w:tc>
        <w:tc>
          <w:tcPr>
            <w:tcW w:w="1559" w:type="dxa"/>
            <w:gridSpan w:val="3"/>
          </w:tcPr>
          <w:p w14:paraId="2087AD36" w14:textId="26923A94" w:rsidR="00360810" w:rsidRPr="00476F48" w:rsidRDefault="00D815AF" w:rsidP="00D078BE">
            <w:pPr>
              <w:pStyle w:val="BodyText"/>
              <w:spacing w:before="60" w:after="60"/>
              <w:rPr>
                <w:sz w:val="18"/>
              </w:rPr>
            </w:pPr>
            <w:proofErr w:type="spellStart"/>
            <w:r w:rsidRPr="00476F48">
              <w:rPr>
                <w:sz w:val="18"/>
              </w:rPr>
              <w:t>theRe</w:t>
            </w:r>
            <w:r>
              <w:rPr>
                <w:sz w:val="18"/>
              </w:rPr>
              <w:t>ference</w:t>
            </w:r>
            <w:proofErr w:type="spellEnd"/>
          </w:p>
        </w:tc>
        <w:tc>
          <w:tcPr>
            <w:tcW w:w="709" w:type="dxa"/>
          </w:tcPr>
          <w:p w14:paraId="100CA4D8" w14:textId="52DE0BAB" w:rsidR="00360810" w:rsidRPr="00476F48" w:rsidRDefault="00334212" w:rsidP="00D078BE">
            <w:pPr>
              <w:pStyle w:val="BodyText"/>
              <w:spacing w:before="60" w:after="60"/>
              <w:rPr>
                <w:sz w:val="18"/>
              </w:rPr>
            </w:pPr>
            <w:proofErr w:type="gramStart"/>
            <w:r w:rsidRPr="00476F48">
              <w:rPr>
                <w:sz w:val="18"/>
              </w:rPr>
              <w:t>0</w:t>
            </w:r>
            <w:r w:rsidR="00360810" w:rsidRPr="00476F48">
              <w:rPr>
                <w:sz w:val="18"/>
              </w:rPr>
              <w:t>,</w:t>
            </w:r>
            <w:r w:rsidR="00360810" w:rsidRPr="00476F48">
              <w:rPr>
                <w:spacing w:val="-1"/>
                <w:sz w:val="18"/>
              </w:rPr>
              <w:t>*</w:t>
            </w:r>
            <w:proofErr w:type="gramEnd"/>
          </w:p>
        </w:tc>
      </w:tr>
      <w:tr w:rsidR="00A336E3" w:rsidRPr="00A336E3" w14:paraId="22DADC05" w14:textId="77777777" w:rsidTr="00AB619E">
        <w:trPr>
          <w:trHeight w:val="741"/>
        </w:trPr>
        <w:tc>
          <w:tcPr>
            <w:tcW w:w="1276" w:type="dxa"/>
          </w:tcPr>
          <w:p w14:paraId="34EE15C0" w14:textId="3B89EB20" w:rsidR="00A336E3" w:rsidRPr="00A336E3" w:rsidRDefault="00A336E3" w:rsidP="00A336E3">
            <w:pPr>
              <w:pStyle w:val="BodyText"/>
              <w:spacing w:before="60" w:after="60"/>
              <w:rPr>
                <w:sz w:val="18"/>
                <w:szCs w:val="18"/>
              </w:rPr>
            </w:pPr>
            <w:r w:rsidRPr="00A336E3">
              <w:rPr>
                <w:sz w:val="18"/>
                <w:szCs w:val="18"/>
              </w:rPr>
              <w:t>Association</w:t>
            </w:r>
          </w:p>
        </w:tc>
        <w:tc>
          <w:tcPr>
            <w:tcW w:w="1418" w:type="dxa"/>
          </w:tcPr>
          <w:p w14:paraId="2CC52AF0" w14:textId="3B503D3D" w:rsidR="00A336E3" w:rsidRPr="00A336E3" w:rsidRDefault="00A336E3" w:rsidP="00A336E3">
            <w:pPr>
              <w:pStyle w:val="BodyText"/>
              <w:spacing w:before="60" w:after="60"/>
              <w:rPr>
                <w:sz w:val="18"/>
                <w:szCs w:val="18"/>
              </w:rPr>
            </w:pPr>
            <w:r w:rsidRPr="00A336E3">
              <w:rPr>
                <w:sz w:val="18"/>
                <w:szCs w:val="18"/>
              </w:rPr>
              <w:t>Carriage</w:t>
            </w:r>
            <w:r w:rsidR="008972B7">
              <w:rPr>
                <w:sz w:val="18"/>
                <w:szCs w:val="18"/>
              </w:rPr>
              <w:t xml:space="preserve"> </w:t>
            </w:r>
            <w:r w:rsidRPr="00A336E3">
              <w:rPr>
                <w:sz w:val="18"/>
                <w:szCs w:val="18"/>
              </w:rPr>
              <w:t>Requirement</w:t>
            </w:r>
          </w:p>
        </w:tc>
        <w:tc>
          <w:tcPr>
            <w:tcW w:w="1559" w:type="dxa"/>
            <w:gridSpan w:val="3"/>
          </w:tcPr>
          <w:p w14:paraId="230CF7E8" w14:textId="6731A7B1" w:rsidR="00A336E3" w:rsidRPr="00A1194A" w:rsidRDefault="00A1194A" w:rsidP="00A336E3">
            <w:pPr>
              <w:pStyle w:val="BodyText"/>
              <w:spacing w:before="60" w:after="60"/>
              <w:rPr>
                <w:b/>
                <w:bCs/>
                <w:sz w:val="18"/>
                <w:szCs w:val="18"/>
              </w:rPr>
            </w:pPr>
            <w:r>
              <w:rPr>
                <w:rFonts w:eastAsiaTheme="minorEastAsia"/>
                <w:b/>
                <w:bCs/>
                <w:sz w:val="18"/>
                <w:szCs w:val="18"/>
                <w:lang w:val="fi-FI"/>
              </w:rPr>
              <w:t>I</w:t>
            </w:r>
            <w:r w:rsidR="00A336E3" w:rsidRPr="00A1194A">
              <w:rPr>
                <w:rFonts w:eastAsiaTheme="minorEastAsia"/>
                <w:b/>
                <w:bCs/>
                <w:sz w:val="18"/>
                <w:szCs w:val="18"/>
                <w:lang w:val="fi-FI"/>
              </w:rPr>
              <w:t>ndicationOfCarriageRequirement</w:t>
            </w:r>
          </w:p>
        </w:tc>
        <w:tc>
          <w:tcPr>
            <w:tcW w:w="1134" w:type="dxa"/>
            <w:gridSpan w:val="2"/>
          </w:tcPr>
          <w:p w14:paraId="438F3408" w14:textId="61C7FAD0" w:rsidR="00A336E3" w:rsidRPr="00A336E3" w:rsidRDefault="00A336E3" w:rsidP="00A336E3">
            <w:pPr>
              <w:pStyle w:val="BodyText"/>
              <w:spacing w:before="60" w:after="60"/>
              <w:rPr>
                <w:sz w:val="18"/>
                <w:szCs w:val="18"/>
              </w:rPr>
            </w:pPr>
            <w:r w:rsidRPr="00A336E3">
              <w:rPr>
                <w:rFonts w:eastAsiaTheme="minorEastAsia"/>
                <w:sz w:val="18"/>
                <w:szCs w:val="18"/>
                <w:lang w:val="fi-FI"/>
              </w:rPr>
              <w:t xml:space="preserve">theRequirement </w:t>
            </w:r>
          </w:p>
        </w:tc>
        <w:tc>
          <w:tcPr>
            <w:tcW w:w="709" w:type="dxa"/>
          </w:tcPr>
          <w:p w14:paraId="67CBEBF3" w14:textId="04049E76" w:rsidR="00A336E3" w:rsidRPr="00A336E3" w:rsidRDefault="00A336E3" w:rsidP="00A336E3">
            <w:pPr>
              <w:pStyle w:val="BodyText"/>
              <w:spacing w:before="60" w:after="60"/>
              <w:rPr>
                <w:sz w:val="18"/>
                <w:szCs w:val="18"/>
              </w:rPr>
            </w:pPr>
            <w:proofErr w:type="gramStart"/>
            <w:r w:rsidRPr="00A336E3">
              <w:rPr>
                <w:sz w:val="18"/>
                <w:szCs w:val="18"/>
              </w:rPr>
              <w:t>0</w:t>
            </w:r>
            <w:r w:rsidR="00E349F1">
              <w:rPr>
                <w:sz w:val="18"/>
                <w:szCs w:val="18"/>
              </w:rPr>
              <w:t>,</w:t>
            </w:r>
            <w:r w:rsidRPr="00A336E3">
              <w:rPr>
                <w:sz w:val="18"/>
                <w:szCs w:val="18"/>
              </w:rPr>
              <w:t>*</w:t>
            </w:r>
            <w:proofErr w:type="gramEnd"/>
          </w:p>
        </w:tc>
        <w:tc>
          <w:tcPr>
            <w:tcW w:w="1701" w:type="dxa"/>
            <w:gridSpan w:val="2"/>
          </w:tcPr>
          <w:p w14:paraId="1527A957" w14:textId="75E2B441" w:rsidR="00A336E3" w:rsidRPr="00A336E3" w:rsidRDefault="00A336E3" w:rsidP="00A336E3">
            <w:pPr>
              <w:pStyle w:val="BodyText"/>
              <w:spacing w:before="60" w:after="60"/>
              <w:rPr>
                <w:b/>
                <w:sz w:val="18"/>
                <w:szCs w:val="18"/>
              </w:rPr>
            </w:pPr>
            <w:proofErr w:type="spellStart"/>
            <w:r w:rsidRPr="00A336E3">
              <w:rPr>
                <w:b/>
                <w:sz w:val="18"/>
                <w:szCs w:val="18"/>
              </w:rPr>
              <w:t>CatalogueEle</w:t>
            </w:r>
            <w:proofErr w:type="spellEnd"/>
            <w:r w:rsidRPr="00A336E3">
              <w:rPr>
                <w:b/>
                <w:spacing w:val="-48"/>
                <w:sz w:val="18"/>
                <w:szCs w:val="18"/>
              </w:rPr>
              <w:t xml:space="preserve"> </w:t>
            </w:r>
            <w:proofErr w:type="spellStart"/>
            <w:r w:rsidRPr="00A336E3">
              <w:rPr>
                <w:b/>
                <w:sz w:val="18"/>
                <w:szCs w:val="18"/>
              </w:rPr>
              <w:t>ment</w:t>
            </w:r>
            <w:proofErr w:type="spellEnd"/>
          </w:p>
        </w:tc>
        <w:tc>
          <w:tcPr>
            <w:tcW w:w="1559" w:type="dxa"/>
            <w:gridSpan w:val="3"/>
          </w:tcPr>
          <w:p w14:paraId="2D981CD6" w14:textId="152A1E12" w:rsidR="00A336E3" w:rsidRPr="00A336E3" w:rsidDel="00D815AF" w:rsidRDefault="00A336E3" w:rsidP="00A336E3">
            <w:pPr>
              <w:pStyle w:val="BodyText"/>
              <w:spacing w:before="60" w:after="60"/>
              <w:rPr>
                <w:sz w:val="18"/>
                <w:szCs w:val="18"/>
              </w:rPr>
            </w:pPr>
            <w:proofErr w:type="spellStart"/>
            <w:r w:rsidRPr="00A336E3">
              <w:rPr>
                <w:sz w:val="18"/>
                <w:szCs w:val="18"/>
              </w:rPr>
              <w:t>theElement</w:t>
            </w:r>
            <w:proofErr w:type="spellEnd"/>
          </w:p>
        </w:tc>
        <w:tc>
          <w:tcPr>
            <w:tcW w:w="709" w:type="dxa"/>
          </w:tcPr>
          <w:p w14:paraId="3F971A5B" w14:textId="0BD06724" w:rsidR="00A336E3" w:rsidRPr="00A336E3" w:rsidRDefault="00A336E3" w:rsidP="00A336E3">
            <w:pPr>
              <w:pStyle w:val="BodyText"/>
              <w:spacing w:before="60" w:after="60"/>
              <w:rPr>
                <w:sz w:val="18"/>
                <w:szCs w:val="18"/>
              </w:rPr>
            </w:pPr>
            <w:proofErr w:type="gramStart"/>
            <w:r w:rsidRPr="00A336E3">
              <w:rPr>
                <w:sz w:val="18"/>
                <w:szCs w:val="18"/>
              </w:rPr>
              <w:t>1,*</w:t>
            </w:r>
            <w:proofErr w:type="gramEnd"/>
          </w:p>
        </w:tc>
      </w:tr>
      <w:tr w:rsidR="00A336E3" w:rsidRPr="00A336E3" w14:paraId="1AC93FDE" w14:textId="77777777" w:rsidTr="00AB619E">
        <w:trPr>
          <w:trHeight w:val="741"/>
        </w:trPr>
        <w:tc>
          <w:tcPr>
            <w:tcW w:w="1276" w:type="dxa"/>
          </w:tcPr>
          <w:p w14:paraId="5F046431" w14:textId="5511984F" w:rsidR="00A336E3" w:rsidRPr="00A336E3" w:rsidRDefault="00A336E3" w:rsidP="00A336E3">
            <w:pPr>
              <w:pStyle w:val="BodyText"/>
              <w:spacing w:before="60" w:after="60"/>
              <w:rPr>
                <w:sz w:val="18"/>
                <w:szCs w:val="18"/>
              </w:rPr>
            </w:pPr>
            <w:r w:rsidRPr="00A336E3">
              <w:rPr>
                <w:sz w:val="18"/>
                <w:szCs w:val="18"/>
              </w:rPr>
              <w:t>Association</w:t>
            </w:r>
          </w:p>
        </w:tc>
        <w:tc>
          <w:tcPr>
            <w:tcW w:w="1418" w:type="dxa"/>
          </w:tcPr>
          <w:p w14:paraId="4684953A" w14:textId="06B02938" w:rsidR="00A336E3" w:rsidRPr="00A336E3" w:rsidRDefault="00A336E3" w:rsidP="00A336E3">
            <w:pPr>
              <w:pStyle w:val="BodyText"/>
              <w:spacing w:before="60" w:after="60"/>
              <w:rPr>
                <w:sz w:val="18"/>
                <w:szCs w:val="18"/>
              </w:rPr>
            </w:pPr>
            <w:r w:rsidRPr="00A336E3">
              <w:rPr>
                <w:sz w:val="18"/>
                <w:szCs w:val="18"/>
              </w:rPr>
              <w:t>Price</w:t>
            </w:r>
            <w:r w:rsidR="008972B7">
              <w:rPr>
                <w:sz w:val="18"/>
                <w:szCs w:val="18"/>
              </w:rPr>
              <w:t xml:space="preserve"> </w:t>
            </w:r>
            <w:proofErr w:type="gramStart"/>
            <w:r w:rsidRPr="00A336E3">
              <w:rPr>
                <w:sz w:val="18"/>
                <w:szCs w:val="18"/>
              </w:rPr>
              <w:t>Of</w:t>
            </w:r>
            <w:proofErr w:type="gramEnd"/>
            <w:r w:rsidR="008972B7">
              <w:rPr>
                <w:sz w:val="18"/>
                <w:szCs w:val="18"/>
              </w:rPr>
              <w:t xml:space="preserve"> </w:t>
            </w:r>
            <w:r w:rsidRPr="00A336E3">
              <w:rPr>
                <w:sz w:val="18"/>
                <w:szCs w:val="18"/>
              </w:rPr>
              <w:t>Element</w:t>
            </w:r>
          </w:p>
        </w:tc>
        <w:tc>
          <w:tcPr>
            <w:tcW w:w="1559" w:type="dxa"/>
            <w:gridSpan w:val="3"/>
          </w:tcPr>
          <w:p w14:paraId="675D9B59" w14:textId="4DD74114" w:rsidR="00A336E3" w:rsidRPr="00A1194A" w:rsidRDefault="00A336E3" w:rsidP="00A336E3">
            <w:pPr>
              <w:pStyle w:val="BodyText"/>
              <w:spacing w:before="60" w:after="60"/>
              <w:rPr>
                <w:b/>
                <w:bCs/>
                <w:sz w:val="18"/>
                <w:szCs w:val="18"/>
              </w:rPr>
            </w:pPr>
            <w:r w:rsidRPr="00A1194A">
              <w:rPr>
                <w:rFonts w:eastAsiaTheme="minorEastAsia"/>
                <w:b/>
                <w:bCs/>
                <w:sz w:val="18"/>
                <w:szCs w:val="18"/>
                <w:lang w:val="fi-FI"/>
              </w:rPr>
              <w:t>PriceInformation</w:t>
            </w:r>
          </w:p>
        </w:tc>
        <w:tc>
          <w:tcPr>
            <w:tcW w:w="1134" w:type="dxa"/>
            <w:gridSpan w:val="2"/>
          </w:tcPr>
          <w:p w14:paraId="0D1D97E7" w14:textId="55E8858A" w:rsidR="00A336E3" w:rsidRPr="00A336E3" w:rsidRDefault="00A336E3" w:rsidP="00A336E3">
            <w:pPr>
              <w:pStyle w:val="BodyText"/>
              <w:spacing w:before="60" w:after="60"/>
              <w:rPr>
                <w:sz w:val="18"/>
                <w:szCs w:val="18"/>
              </w:rPr>
            </w:pPr>
            <w:r w:rsidRPr="00A336E3">
              <w:rPr>
                <w:rFonts w:eastAsiaTheme="minorEastAsia"/>
                <w:sz w:val="18"/>
                <w:szCs w:val="18"/>
                <w:lang w:val="fi-FI"/>
              </w:rPr>
              <w:t>thePriceInformation</w:t>
            </w:r>
          </w:p>
        </w:tc>
        <w:tc>
          <w:tcPr>
            <w:tcW w:w="709" w:type="dxa"/>
          </w:tcPr>
          <w:p w14:paraId="435921FB" w14:textId="5B19BD2B" w:rsidR="00A336E3" w:rsidRPr="00A336E3" w:rsidRDefault="00A336E3" w:rsidP="00A336E3">
            <w:pPr>
              <w:pStyle w:val="BodyText"/>
              <w:spacing w:before="60" w:after="60"/>
              <w:rPr>
                <w:sz w:val="18"/>
                <w:szCs w:val="18"/>
              </w:rPr>
            </w:pPr>
            <w:proofErr w:type="gramStart"/>
            <w:r w:rsidRPr="00A336E3">
              <w:rPr>
                <w:sz w:val="18"/>
                <w:szCs w:val="18"/>
              </w:rPr>
              <w:t>0</w:t>
            </w:r>
            <w:r w:rsidR="00E349F1">
              <w:rPr>
                <w:sz w:val="18"/>
                <w:szCs w:val="18"/>
              </w:rPr>
              <w:t>,</w:t>
            </w:r>
            <w:r w:rsidRPr="00A336E3">
              <w:rPr>
                <w:sz w:val="18"/>
                <w:szCs w:val="18"/>
              </w:rPr>
              <w:t>*</w:t>
            </w:r>
            <w:proofErr w:type="gramEnd"/>
          </w:p>
        </w:tc>
        <w:tc>
          <w:tcPr>
            <w:tcW w:w="1701" w:type="dxa"/>
            <w:gridSpan w:val="2"/>
          </w:tcPr>
          <w:p w14:paraId="4D796257" w14:textId="4A596C8D" w:rsidR="00A336E3" w:rsidRPr="00A336E3" w:rsidRDefault="00A336E3" w:rsidP="00A336E3">
            <w:pPr>
              <w:pStyle w:val="BodyText"/>
              <w:spacing w:before="60" w:after="60"/>
              <w:rPr>
                <w:b/>
                <w:sz w:val="18"/>
                <w:szCs w:val="18"/>
              </w:rPr>
            </w:pPr>
            <w:proofErr w:type="spellStart"/>
            <w:r w:rsidRPr="00A336E3">
              <w:rPr>
                <w:b/>
                <w:sz w:val="18"/>
                <w:szCs w:val="18"/>
              </w:rPr>
              <w:t>CatalogueEle</w:t>
            </w:r>
            <w:proofErr w:type="spellEnd"/>
            <w:r w:rsidRPr="00A336E3">
              <w:rPr>
                <w:b/>
                <w:spacing w:val="-48"/>
                <w:sz w:val="18"/>
                <w:szCs w:val="18"/>
              </w:rPr>
              <w:t xml:space="preserve"> </w:t>
            </w:r>
            <w:proofErr w:type="spellStart"/>
            <w:r w:rsidRPr="00A336E3">
              <w:rPr>
                <w:b/>
                <w:sz w:val="18"/>
                <w:szCs w:val="18"/>
              </w:rPr>
              <w:t>ment</w:t>
            </w:r>
            <w:proofErr w:type="spellEnd"/>
          </w:p>
        </w:tc>
        <w:tc>
          <w:tcPr>
            <w:tcW w:w="1559" w:type="dxa"/>
            <w:gridSpan w:val="3"/>
          </w:tcPr>
          <w:p w14:paraId="44BE7A5F" w14:textId="63A62BE5" w:rsidR="00A336E3" w:rsidRPr="00A336E3" w:rsidDel="00D815AF" w:rsidRDefault="00A336E3" w:rsidP="00A336E3">
            <w:pPr>
              <w:pStyle w:val="BodyText"/>
              <w:spacing w:before="60" w:after="60"/>
              <w:rPr>
                <w:sz w:val="18"/>
                <w:szCs w:val="18"/>
              </w:rPr>
            </w:pPr>
            <w:proofErr w:type="spellStart"/>
            <w:r w:rsidRPr="00A336E3">
              <w:rPr>
                <w:sz w:val="18"/>
                <w:szCs w:val="18"/>
              </w:rPr>
              <w:t>theCatalogueElement</w:t>
            </w:r>
            <w:proofErr w:type="spellEnd"/>
          </w:p>
        </w:tc>
        <w:tc>
          <w:tcPr>
            <w:tcW w:w="709" w:type="dxa"/>
          </w:tcPr>
          <w:p w14:paraId="5A697563" w14:textId="78EEE5C0" w:rsidR="00A336E3" w:rsidRPr="00A336E3" w:rsidRDefault="00A336E3" w:rsidP="00A336E3">
            <w:pPr>
              <w:pStyle w:val="BodyText"/>
              <w:spacing w:before="60" w:after="60"/>
              <w:rPr>
                <w:sz w:val="18"/>
                <w:szCs w:val="18"/>
              </w:rPr>
            </w:pPr>
            <w:r w:rsidRPr="00A336E3">
              <w:rPr>
                <w:sz w:val="18"/>
                <w:szCs w:val="18"/>
              </w:rPr>
              <w:t>0,1</w:t>
            </w:r>
          </w:p>
        </w:tc>
      </w:tr>
      <w:tr w:rsidR="00A336E3" w:rsidRPr="00A336E3" w14:paraId="66DC4312" w14:textId="77777777" w:rsidTr="00AB619E">
        <w:trPr>
          <w:trHeight w:val="741"/>
        </w:trPr>
        <w:tc>
          <w:tcPr>
            <w:tcW w:w="1276" w:type="dxa"/>
          </w:tcPr>
          <w:p w14:paraId="4D61ABE5" w14:textId="7FF0F6B9" w:rsidR="00A336E3" w:rsidRPr="00A336E3" w:rsidRDefault="00A336E3" w:rsidP="00A336E3">
            <w:pPr>
              <w:pStyle w:val="BodyText"/>
              <w:spacing w:before="60" w:after="60"/>
              <w:rPr>
                <w:sz w:val="18"/>
                <w:szCs w:val="18"/>
              </w:rPr>
            </w:pPr>
            <w:r w:rsidRPr="00A336E3">
              <w:rPr>
                <w:sz w:val="18"/>
                <w:szCs w:val="18"/>
              </w:rPr>
              <w:t>Association</w:t>
            </w:r>
          </w:p>
        </w:tc>
        <w:tc>
          <w:tcPr>
            <w:tcW w:w="1418" w:type="dxa"/>
          </w:tcPr>
          <w:p w14:paraId="370C4E3A" w14:textId="2F2A0C7B" w:rsidR="00A336E3" w:rsidRPr="00A336E3" w:rsidRDefault="00A336E3" w:rsidP="00A336E3">
            <w:pPr>
              <w:pStyle w:val="BodyText"/>
              <w:spacing w:before="60" w:after="60"/>
              <w:rPr>
                <w:sz w:val="18"/>
                <w:szCs w:val="18"/>
              </w:rPr>
            </w:pPr>
            <w:r w:rsidRPr="00A336E3">
              <w:rPr>
                <w:sz w:val="18"/>
                <w:szCs w:val="18"/>
              </w:rPr>
              <w:t>Product</w:t>
            </w:r>
            <w:r w:rsidR="008972B7">
              <w:rPr>
                <w:sz w:val="18"/>
                <w:szCs w:val="18"/>
              </w:rPr>
              <w:t xml:space="preserve"> </w:t>
            </w:r>
            <w:r w:rsidRPr="00A336E3">
              <w:rPr>
                <w:sz w:val="18"/>
                <w:szCs w:val="18"/>
              </w:rPr>
              <w:t>Package</w:t>
            </w:r>
          </w:p>
        </w:tc>
        <w:tc>
          <w:tcPr>
            <w:tcW w:w="1559" w:type="dxa"/>
            <w:gridSpan w:val="3"/>
          </w:tcPr>
          <w:p w14:paraId="6E21DF55" w14:textId="699158DA" w:rsidR="00A336E3" w:rsidRPr="00A1194A" w:rsidRDefault="00A336E3" w:rsidP="00A336E3">
            <w:pPr>
              <w:pStyle w:val="BodyText"/>
              <w:spacing w:before="60" w:after="60"/>
              <w:rPr>
                <w:b/>
                <w:bCs/>
                <w:sz w:val="18"/>
                <w:szCs w:val="18"/>
              </w:rPr>
            </w:pPr>
            <w:r w:rsidRPr="00A1194A">
              <w:rPr>
                <w:rFonts w:eastAsiaTheme="minorEastAsia"/>
                <w:b/>
                <w:bCs/>
                <w:sz w:val="18"/>
                <w:szCs w:val="18"/>
                <w:lang w:val="fi-FI"/>
              </w:rPr>
              <w:t>CatalogueSectionHeader</w:t>
            </w:r>
          </w:p>
        </w:tc>
        <w:tc>
          <w:tcPr>
            <w:tcW w:w="1134" w:type="dxa"/>
            <w:gridSpan w:val="2"/>
          </w:tcPr>
          <w:p w14:paraId="2481BF09" w14:textId="080A9DA2" w:rsidR="00A336E3" w:rsidRPr="00A336E3" w:rsidRDefault="00A336E3" w:rsidP="00A336E3">
            <w:pPr>
              <w:pStyle w:val="BodyText"/>
              <w:spacing w:before="60" w:after="60"/>
              <w:rPr>
                <w:sz w:val="18"/>
                <w:szCs w:val="18"/>
              </w:rPr>
            </w:pPr>
            <w:r w:rsidRPr="00A336E3">
              <w:rPr>
                <w:rFonts w:eastAsiaTheme="minorEastAsia"/>
                <w:sz w:val="18"/>
                <w:szCs w:val="18"/>
                <w:lang w:val="fi-FI"/>
              </w:rPr>
              <w:t>elementContainer</w:t>
            </w:r>
          </w:p>
        </w:tc>
        <w:tc>
          <w:tcPr>
            <w:tcW w:w="709" w:type="dxa"/>
          </w:tcPr>
          <w:p w14:paraId="208A7930" w14:textId="6C2529BC" w:rsidR="00A336E3" w:rsidRPr="00A336E3" w:rsidRDefault="00A336E3" w:rsidP="00A336E3">
            <w:pPr>
              <w:pStyle w:val="BodyText"/>
              <w:spacing w:before="60" w:after="60"/>
              <w:rPr>
                <w:sz w:val="18"/>
                <w:szCs w:val="18"/>
              </w:rPr>
            </w:pPr>
            <w:proofErr w:type="gramStart"/>
            <w:r w:rsidRPr="00A336E3">
              <w:rPr>
                <w:sz w:val="18"/>
                <w:szCs w:val="18"/>
              </w:rPr>
              <w:t>1</w:t>
            </w:r>
            <w:r w:rsidR="00E349F1">
              <w:rPr>
                <w:sz w:val="18"/>
                <w:szCs w:val="18"/>
              </w:rPr>
              <w:t>,</w:t>
            </w:r>
            <w:r w:rsidRPr="00A336E3">
              <w:rPr>
                <w:sz w:val="18"/>
                <w:szCs w:val="18"/>
              </w:rPr>
              <w:t>*</w:t>
            </w:r>
            <w:proofErr w:type="gramEnd"/>
          </w:p>
        </w:tc>
        <w:tc>
          <w:tcPr>
            <w:tcW w:w="1701" w:type="dxa"/>
            <w:gridSpan w:val="2"/>
          </w:tcPr>
          <w:p w14:paraId="7B57F3C3" w14:textId="3CBD4C61" w:rsidR="00A336E3" w:rsidRPr="00A336E3" w:rsidRDefault="00A336E3" w:rsidP="00A336E3">
            <w:pPr>
              <w:pStyle w:val="BodyText"/>
              <w:spacing w:before="60" w:after="60"/>
              <w:rPr>
                <w:b/>
                <w:sz w:val="18"/>
                <w:szCs w:val="18"/>
              </w:rPr>
            </w:pPr>
            <w:proofErr w:type="spellStart"/>
            <w:r w:rsidRPr="00A336E3">
              <w:rPr>
                <w:b/>
                <w:sz w:val="18"/>
                <w:szCs w:val="18"/>
              </w:rPr>
              <w:t>CatalogueEle</w:t>
            </w:r>
            <w:proofErr w:type="spellEnd"/>
            <w:r w:rsidRPr="00A336E3">
              <w:rPr>
                <w:b/>
                <w:spacing w:val="-48"/>
                <w:sz w:val="18"/>
                <w:szCs w:val="18"/>
              </w:rPr>
              <w:t xml:space="preserve"> </w:t>
            </w:r>
            <w:proofErr w:type="spellStart"/>
            <w:r w:rsidRPr="00A336E3">
              <w:rPr>
                <w:b/>
                <w:sz w:val="18"/>
                <w:szCs w:val="18"/>
              </w:rPr>
              <w:t>ment</w:t>
            </w:r>
            <w:proofErr w:type="spellEnd"/>
          </w:p>
        </w:tc>
        <w:tc>
          <w:tcPr>
            <w:tcW w:w="1559" w:type="dxa"/>
            <w:gridSpan w:val="3"/>
          </w:tcPr>
          <w:p w14:paraId="782F6B0F" w14:textId="4527FCFB" w:rsidR="00A336E3" w:rsidRPr="00A336E3" w:rsidDel="00D815AF" w:rsidRDefault="00A336E3" w:rsidP="00A336E3">
            <w:pPr>
              <w:pStyle w:val="BodyText"/>
              <w:spacing w:before="60" w:after="60"/>
              <w:rPr>
                <w:sz w:val="18"/>
                <w:szCs w:val="18"/>
              </w:rPr>
            </w:pPr>
            <w:proofErr w:type="spellStart"/>
            <w:r w:rsidRPr="00A336E3">
              <w:rPr>
                <w:sz w:val="18"/>
                <w:szCs w:val="18"/>
              </w:rPr>
              <w:t>theCatalogueElement</w:t>
            </w:r>
            <w:proofErr w:type="spellEnd"/>
          </w:p>
        </w:tc>
        <w:tc>
          <w:tcPr>
            <w:tcW w:w="709" w:type="dxa"/>
          </w:tcPr>
          <w:p w14:paraId="4E2B1BF4" w14:textId="2A20F78F" w:rsidR="00A336E3" w:rsidRPr="00A336E3" w:rsidRDefault="00A336E3" w:rsidP="00A336E3">
            <w:pPr>
              <w:pStyle w:val="BodyText"/>
              <w:spacing w:before="60" w:after="60"/>
              <w:rPr>
                <w:sz w:val="18"/>
                <w:szCs w:val="18"/>
              </w:rPr>
            </w:pPr>
            <w:r w:rsidRPr="00A336E3">
              <w:rPr>
                <w:sz w:val="18"/>
                <w:szCs w:val="18"/>
              </w:rPr>
              <w:t>1,1</w:t>
            </w:r>
          </w:p>
        </w:tc>
      </w:tr>
      <w:bookmarkEnd w:id="17"/>
    </w:tbl>
    <w:p w14:paraId="6876E916" w14:textId="77777777" w:rsidR="00F86203" w:rsidRPr="00476F48" w:rsidRDefault="00F86203" w:rsidP="00D078BE">
      <w:pPr>
        <w:pStyle w:val="BodyText"/>
        <w:spacing w:before="60" w:after="60"/>
        <w:rPr>
          <w:sz w:val="18"/>
        </w:rPr>
      </w:pPr>
    </w:p>
    <w:p w14:paraId="33E15878" w14:textId="77777777" w:rsidR="00F86203" w:rsidRPr="00476F48" w:rsidRDefault="00F86203">
      <w:pPr>
        <w:rPr>
          <w:b/>
          <w:bCs/>
        </w:rPr>
      </w:pPr>
      <w:r w:rsidRPr="00476F48">
        <w:br w:type="page"/>
      </w:r>
    </w:p>
    <w:p w14:paraId="623356F2" w14:textId="3571E251" w:rsidR="00F86203" w:rsidRPr="00476F48" w:rsidRDefault="00F86203" w:rsidP="00F1468C">
      <w:pPr>
        <w:pStyle w:val="Heading2"/>
        <w:numPr>
          <w:ilvl w:val="1"/>
          <w:numId w:val="23"/>
        </w:numPr>
      </w:pPr>
      <w:bookmarkStart w:id="18" w:name="_Toc196831511"/>
      <w:r w:rsidRPr="00476F48">
        <w:lastRenderedPageBreak/>
        <w:t xml:space="preserve">Navigational </w:t>
      </w:r>
      <w:r w:rsidR="005B4113" w:rsidRPr="00476F48">
        <w:t>product</w:t>
      </w:r>
      <w:bookmarkEnd w:id="18"/>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218"/>
        <w:gridCol w:w="774"/>
        <w:gridCol w:w="992"/>
        <w:gridCol w:w="567"/>
        <w:gridCol w:w="425"/>
        <w:gridCol w:w="469"/>
        <w:gridCol w:w="240"/>
        <w:gridCol w:w="1440"/>
        <w:gridCol w:w="545"/>
        <w:gridCol w:w="298"/>
        <w:gridCol w:w="694"/>
        <w:gridCol w:w="709"/>
      </w:tblGrid>
      <w:tr w:rsidR="00F86203" w:rsidRPr="00476F48" w14:paraId="4BDE7F5D" w14:textId="77777777" w:rsidTr="00943DE5">
        <w:tc>
          <w:tcPr>
            <w:tcW w:w="10065" w:type="dxa"/>
            <w:gridSpan w:val="14"/>
          </w:tcPr>
          <w:p w14:paraId="75BC1780" w14:textId="39AF76C4" w:rsidR="00F86203" w:rsidRPr="00476F48" w:rsidRDefault="00F86203" w:rsidP="00437ABD">
            <w:pPr>
              <w:pStyle w:val="BodyText"/>
              <w:spacing w:before="60" w:after="60"/>
            </w:pPr>
            <w:r w:rsidRPr="00476F48">
              <w:rPr>
                <w:u w:val="single"/>
              </w:rPr>
              <w:t>IHO Definition:</w:t>
            </w:r>
            <w:r w:rsidRPr="00476F48">
              <w:t xml:space="preserve"> </w:t>
            </w:r>
            <w:r w:rsidR="00B24170" w:rsidRPr="00B24170">
              <w:t>A physical or electronic product, that is primarily intended for navigation.</w:t>
            </w:r>
          </w:p>
        </w:tc>
      </w:tr>
      <w:tr w:rsidR="00F86203" w:rsidRPr="00476F48" w14:paraId="02925A2A" w14:textId="77777777" w:rsidTr="00943DE5">
        <w:tc>
          <w:tcPr>
            <w:tcW w:w="10065" w:type="dxa"/>
            <w:gridSpan w:val="14"/>
          </w:tcPr>
          <w:p w14:paraId="31C8E1FC" w14:textId="067E3FBB" w:rsidR="00F86203" w:rsidRPr="00476F48" w:rsidRDefault="00F86203" w:rsidP="00437ABD">
            <w:pPr>
              <w:pStyle w:val="BodyText"/>
              <w:spacing w:before="60" w:after="60"/>
              <w:rPr>
                <w:b/>
              </w:rPr>
            </w:pPr>
            <w:r w:rsidRPr="00476F48">
              <w:rPr>
                <w:b/>
                <w:u w:val="thick"/>
              </w:rPr>
              <w:t>S-128 Geo</w:t>
            </w:r>
            <w:r w:rsidRPr="00476F48">
              <w:rPr>
                <w:b/>
                <w:spacing w:val="-5"/>
                <w:u w:val="thick"/>
              </w:rPr>
              <w:t xml:space="preserve"> </w:t>
            </w:r>
            <w:r w:rsidRPr="00476F48">
              <w:rPr>
                <w:b/>
                <w:u w:val="thick"/>
              </w:rPr>
              <w:t>Feature:</w:t>
            </w:r>
            <w:r w:rsidRPr="00476F48">
              <w:rPr>
                <w:b/>
                <w:spacing w:val="2"/>
              </w:rPr>
              <w:t xml:space="preserve"> </w:t>
            </w:r>
            <w:proofErr w:type="spellStart"/>
            <w:r w:rsidRPr="00476F48">
              <w:rPr>
                <w:b/>
              </w:rPr>
              <w:t>NavigationalProduct</w:t>
            </w:r>
            <w:proofErr w:type="spellEnd"/>
          </w:p>
        </w:tc>
      </w:tr>
      <w:tr w:rsidR="00F86203" w:rsidRPr="00476F48" w14:paraId="7B825DEE" w14:textId="77777777" w:rsidTr="00943DE5">
        <w:tc>
          <w:tcPr>
            <w:tcW w:w="10065" w:type="dxa"/>
            <w:gridSpan w:val="14"/>
          </w:tcPr>
          <w:p w14:paraId="4399BA06" w14:textId="345FA7B9" w:rsidR="00F86203" w:rsidRPr="00476F48" w:rsidRDefault="00F86203" w:rsidP="00437ABD">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2"/>
              </w:rPr>
              <w:t xml:space="preserve"> </w:t>
            </w:r>
            <w:proofErr w:type="spellStart"/>
            <w:r w:rsidRPr="00476F48">
              <w:rPr>
                <w:b/>
              </w:rPr>
              <w:t>CatalogueElement</w:t>
            </w:r>
            <w:proofErr w:type="spellEnd"/>
          </w:p>
        </w:tc>
      </w:tr>
      <w:tr w:rsidR="00F86203" w:rsidRPr="00476F48" w14:paraId="519DE0B6" w14:textId="77777777" w:rsidTr="00943DE5">
        <w:tc>
          <w:tcPr>
            <w:tcW w:w="10065" w:type="dxa"/>
            <w:gridSpan w:val="14"/>
          </w:tcPr>
          <w:p w14:paraId="535A7DED" w14:textId="1B6C030A" w:rsidR="00F86203" w:rsidRPr="00476F48" w:rsidRDefault="00F86203" w:rsidP="00437ABD">
            <w:pPr>
              <w:pStyle w:val="BodyText"/>
              <w:spacing w:before="60" w:after="60"/>
              <w:rPr>
                <w:b/>
              </w:rPr>
            </w:pPr>
            <w:r w:rsidRPr="00476F48">
              <w:rPr>
                <w:b/>
                <w:u w:val="thick"/>
              </w:rPr>
              <w:t>Primitives:</w:t>
            </w:r>
            <w:r w:rsidRPr="00476F48">
              <w:rPr>
                <w:b/>
                <w:spacing w:val="-1"/>
              </w:rPr>
              <w:t xml:space="preserve"> </w:t>
            </w:r>
            <w:r w:rsidR="00C7306E" w:rsidRPr="00476F48">
              <w:rPr>
                <w:b/>
              </w:rPr>
              <w:t>Surface</w:t>
            </w:r>
          </w:p>
        </w:tc>
      </w:tr>
      <w:tr w:rsidR="00F86203" w:rsidRPr="00476F48" w14:paraId="7B4FAF91" w14:textId="77777777" w:rsidTr="00943DE5">
        <w:tc>
          <w:tcPr>
            <w:tcW w:w="2912" w:type="dxa"/>
            <w:gridSpan w:val="3"/>
          </w:tcPr>
          <w:p w14:paraId="19A415D6" w14:textId="77777777" w:rsidR="00F86203" w:rsidRPr="00476F48" w:rsidRDefault="00F86203" w:rsidP="00437ABD">
            <w:pPr>
              <w:pStyle w:val="BodyText"/>
              <w:spacing w:before="60" w:after="60"/>
              <w:rPr>
                <w:i/>
                <w:color w:val="0000FF"/>
                <w:sz w:val="18"/>
              </w:rPr>
            </w:pPr>
            <w:r w:rsidRPr="00476F48">
              <w:rPr>
                <w:i/>
                <w:color w:val="0000FF"/>
                <w:sz w:val="18"/>
              </w:rPr>
              <w:t>Real World</w:t>
            </w:r>
          </w:p>
          <w:p w14:paraId="0F178D97" w14:textId="77777777" w:rsidR="00437ABD" w:rsidRPr="00476F48" w:rsidRDefault="00437ABD" w:rsidP="00437ABD">
            <w:pPr>
              <w:pStyle w:val="BodyText"/>
              <w:spacing w:before="60" w:after="60"/>
              <w:rPr>
                <w:i/>
                <w:color w:val="0000FF"/>
                <w:sz w:val="18"/>
              </w:rPr>
            </w:pPr>
          </w:p>
          <w:p w14:paraId="30C28A5F" w14:textId="77777777" w:rsidR="00437ABD" w:rsidRPr="00476F48" w:rsidRDefault="00437ABD" w:rsidP="00437ABD">
            <w:pPr>
              <w:pStyle w:val="BodyText"/>
              <w:spacing w:before="60" w:after="60"/>
              <w:rPr>
                <w:i/>
                <w:sz w:val="18"/>
              </w:rPr>
            </w:pPr>
          </w:p>
        </w:tc>
        <w:tc>
          <w:tcPr>
            <w:tcW w:w="3227" w:type="dxa"/>
            <w:gridSpan w:val="5"/>
          </w:tcPr>
          <w:p w14:paraId="24A1CBB1" w14:textId="77777777" w:rsidR="00F86203" w:rsidRPr="00476F48" w:rsidRDefault="00F86203" w:rsidP="00437ABD">
            <w:pPr>
              <w:pStyle w:val="BodyText"/>
              <w:spacing w:before="60" w:after="60"/>
              <w:rPr>
                <w:i/>
                <w:color w:val="0000FF"/>
                <w:sz w:val="18"/>
              </w:rPr>
            </w:pPr>
            <w:r w:rsidRPr="00476F48">
              <w:rPr>
                <w:i/>
                <w:color w:val="0000FF"/>
                <w:sz w:val="18"/>
              </w:rPr>
              <w:t>Paper Chart</w:t>
            </w:r>
            <w:r w:rsidRPr="00476F48">
              <w:rPr>
                <w:i/>
                <w:color w:val="0000FF"/>
                <w:spacing w:val="-2"/>
                <w:sz w:val="18"/>
              </w:rPr>
              <w:t xml:space="preserve"> </w:t>
            </w:r>
            <w:r w:rsidRPr="00476F48">
              <w:rPr>
                <w:i/>
                <w:color w:val="0000FF"/>
                <w:sz w:val="18"/>
              </w:rPr>
              <w:t>Symbol</w:t>
            </w:r>
          </w:p>
          <w:p w14:paraId="783A5FC5" w14:textId="77777777" w:rsidR="00437ABD" w:rsidRPr="00476F48" w:rsidRDefault="00437ABD" w:rsidP="00437ABD">
            <w:pPr>
              <w:pStyle w:val="BodyText"/>
              <w:spacing w:before="60" w:after="60"/>
              <w:rPr>
                <w:i/>
                <w:color w:val="0000FF"/>
                <w:sz w:val="18"/>
              </w:rPr>
            </w:pPr>
          </w:p>
          <w:p w14:paraId="324339B3" w14:textId="77777777" w:rsidR="00437ABD" w:rsidRPr="00476F48" w:rsidRDefault="00437ABD" w:rsidP="00437ABD">
            <w:pPr>
              <w:pStyle w:val="BodyText"/>
              <w:spacing w:before="60" w:after="60"/>
              <w:rPr>
                <w:i/>
                <w:sz w:val="18"/>
              </w:rPr>
            </w:pPr>
          </w:p>
        </w:tc>
        <w:tc>
          <w:tcPr>
            <w:tcW w:w="3926" w:type="dxa"/>
            <w:gridSpan w:val="6"/>
          </w:tcPr>
          <w:p w14:paraId="25D9DBC4" w14:textId="77777777" w:rsidR="00F86203" w:rsidRPr="00476F48" w:rsidRDefault="00F86203" w:rsidP="00437ABD">
            <w:pPr>
              <w:pStyle w:val="BodyText"/>
              <w:spacing w:before="60" w:after="60"/>
              <w:rPr>
                <w:i/>
                <w:color w:val="0000FF"/>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p w14:paraId="3077AC9A" w14:textId="77777777" w:rsidR="00437ABD" w:rsidRPr="00476F48" w:rsidRDefault="00437ABD" w:rsidP="00437ABD">
            <w:pPr>
              <w:pStyle w:val="BodyText"/>
              <w:spacing w:before="60" w:after="60"/>
              <w:rPr>
                <w:i/>
                <w:color w:val="0000FF"/>
                <w:sz w:val="18"/>
              </w:rPr>
            </w:pPr>
          </w:p>
          <w:p w14:paraId="5809640A" w14:textId="77777777" w:rsidR="00437ABD" w:rsidRPr="00476F48" w:rsidRDefault="00437ABD" w:rsidP="00437ABD">
            <w:pPr>
              <w:pStyle w:val="BodyText"/>
              <w:spacing w:before="60" w:after="60"/>
              <w:rPr>
                <w:i/>
                <w:sz w:val="18"/>
              </w:rPr>
            </w:pPr>
          </w:p>
        </w:tc>
      </w:tr>
      <w:tr w:rsidR="00F86203" w:rsidRPr="00476F48" w14:paraId="73BE6B23" w14:textId="77777777" w:rsidTr="009602A2">
        <w:tc>
          <w:tcPr>
            <w:tcW w:w="3686" w:type="dxa"/>
            <w:gridSpan w:val="4"/>
            <w:vAlign w:val="center"/>
          </w:tcPr>
          <w:p w14:paraId="3B0F4902" w14:textId="77777777" w:rsidR="00F86203" w:rsidRPr="00476F48" w:rsidRDefault="00F86203" w:rsidP="00437ABD">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015BAC63" w14:textId="4915188B" w:rsidR="00F86203" w:rsidRPr="00476F48" w:rsidRDefault="00F86203" w:rsidP="00437ABD">
            <w:pPr>
              <w:pStyle w:val="BodyText"/>
              <w:spacing w:before="60" w:after="60"/>
              <w:rPr>
                <w:b/>
              </w:rPr>
            </w:pPr>
            <w:r w:rsidRPr="00476F48">
              <w:rPr>
                <w:b/>
              </w:rPr>
              <w:t>S-57</w:t>
            </w:r>
            <w:r w:rsidR="00437ABD" w:rsidRPr="00476F48">
              <w:rPr>
                <w:b/>
              </w:rPr>
              <w:t xml:space="preserve"> </w:t>
            </w:r>
            <w:r w:rsidRPr="00476F48">
              <w:rPr>
                <w:b/>
              </w:rPr>
              <w:t>Acronym</w:t>
            </w:r>
          </w:p>
        </w:tc>
        <w:tc>
          <w:tcPr>
            <w:tcW w:w="2574" w:type="dxa"/>
            <w:gridSpan w:val="4"/>
            <w:vAlign w:val="center"/>
          </w:tcPr>
          <w:p w14:paraId="34F0FF99" w14:textId="77777777" w:rsidR="00F86203" w:rsidRPr="00476F48" w:rsidRDefault="00F86203" w:rsidP="00437ABD">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43" w:type="dxa"/>
            <w:gridSpan w:val="2"/>
            <w:vAlign w:val="center"/>
          </w:tcPr>
          <w:p w14:paraId="1C8A5BD0" w14:textId="77777777" w:rsidR="00F86203" w:rsidRPr="00476F48" w:rsidRDefault="00F86203" w:rsidP="00437ABD">
            <w:pPr>
              <w:pStyle w:val="BodyText"/>
              <w:rPr>
                <w:b/>
              </w:rPr>
            </w:pPr>
            <w:r w:rsidRPr="00476F48">
              <w:rPr>
                <w:b/>
              </w:rPr>
              <w:t>Type</w:t>
            </w:r>
          </w:p>
        </w:tc>
        <w:tc>
          <w:tcPr>
            <w:tcW w:w="1403" w:type="dxa"/>
            <w:gridSpan w:val="2"/>
            <w:vAlign w:val="center"/>
          </w:tcPr>
          <w:p w14:paraId="02F107A1" w14:textId="77777777" w:rsidR="00F86203" w:rsidRPr="00476F48" w:rsidRDefault="00F86203" w:rsidP="00437ABD">
            <w:pPr>
              <w:pStyle w:val="BodyText"/>
              <w:rPr>
                <w:b/>
              </w:rPr>
            </w:pPr>
            <w:r w:rsidRPr="00476F48">
              <w:rPr>
                <w:b/>
              </w:rPr>
              <w:t>Multiplicity</w:t>
            </w:r>
          </w:p>
        </w:tc>
      </w:tr>
      <w:tr w:rsidR="00E40668" w:rsidRPr="00476F48" w14:paraId="706FB467" w14:textId="77777777" w:rsidTr="009602A2">
        <w:tc>
          <w:tcPr>
            <w:tcW w:w="3686" w:type="dxa"/>
            <w:gridSpan w:val="4"/>
          </w:tcPr>
          <w:p w14:paraId="17100EAA" w14:textId="62C3A0AD" w:rsidR="00E40668" w:rsidRPr="00476F48" w:rsidRDefault="000716AA" w:rsidP="00437ABD">
            <w:pPr>
              <w:pStyle w:val="BodyText"/>
              <w:spacing w:before="60" w:after="60"/>
              <w:rPr>
                <w:b/>
                <w:sz w:val="18"/>
                <w:szCs w:val="18"/>
              </w:rPr>
            </w:pPr>
            <w:r w:rsidRPr="00476F48">
              <w:rPr>
                <w:sz w:val="18"/>
                <w:szCs w:val="18"/>
              </w:rPr>
              <w:t>approximate grid resolution</w:t>
            </w:r>
          </w:p>
        </w:tc>
        <w:tc>
          <w:tcPr>
            <w:tcW w:w="1559" w:type="dxa"/>
            <w:gridSpan w:val="2"/>
          </w:tcPr>
          <w:p w14:paraId="5E0F4841" w14:textId="77777777" w:rsidR="00E40668" w:rsidRPr="00476F48" w:rsidRDefault="00E40668" w:rsidP="00437ABD">
            <w:pPr>
              <w:pStyle w:val="BodyText"/>
              <w:spacing w:before="60" w:after="60"/>
              <w:rPr>
                <w:b/>
                <w:sz w:val="18"/>
                <w:szCs w:val="18"/>
              </w:rPr>
            </w:pPr>
          </w:p>
        </w:tc>
        <w:tc>
          <w:tcPr>
            <w:tcW w:w="2574" w:type="dxa"/>
            <w:gridSpan w:val="4"/>
          </w:tcPr>
          <w:p w14:paraId="0B53BDCF" w14:textId="77777777" w:rsidR="00E40668" w:rsidRPr="00476F48" w:rsidRDefault="00E40668" w:rsidP="00437ABD">
            <w:pPr>
              <w:pStyle w:val="BodyText"/>
              <w:spacing w:before="60" w:after="60"/>
              <w:rPr>
                <w:b/>
                <w:spacing w:val="-1"/>
                <w:sz w:val="18"/>
                <w:szCs w:val="18"/>
              </w:rPr>
            </w:pPr>
          </w:p>
        </w:tc>
        <w:tc>
          <w:tcPr>
            <w:tcW w:w="843" w:type="dxa"/>
            <w:gridSpan w:val="2"/>
          </w:tcPr>
          <w:p w14:paraId="26A559A9" w14:textId="54B2464A" w:rsidR="00E40668" w:rsidRPr="00476F48" w:rsidRDefault="00765BE2" w:rsidP="00206E71">
            <w:pPr>
              <w:pStyle w:val="BodyText"/>
              <w:spacing w:before="60" w:after="60"/>
              <w:rPr>
                <w:b/>
                <w:sz w:val="18"/>
                <w:szCs w:val="18"/>
              </w:rPr>
            </w:pPr>
            <w:r w:rsidRPr="00476F48">
              <w:rPr>
                <w:sz w:val="18"/>
                <w:szCs w:val="18"/>
              </w:rPr>
              <w:t>RE</w:t>
            </w:r>
            <w:r w:rsidR="00E40668" w:rsidRPr="00476F48" w:rsidDel="009D2409">
              <w:rPr>
                <w:sz w:val="18"/>
                <w:szCs w:val="18"/>
              </w:rPr>
              <w:t xml:space="preserve"> </w:t>
            </w:r>
          </w:p>
        </w:tc>
        <w:tc>
          <w:tcPr>
            <w:tcW w:w="1403" w:type="dxa"/>
            <w:gridSpan w:val="2"/>
          </w:tcPr>
          <w:p w14:paraId="306D695C" w14:textId="05F7EC29" w:rsidR="00E40668" w:rsidRPr="00476F48" w:rsidRDefault="00E40668" w:rsidP="00206E71">
            <w:pPr>
              <w:pStyle w:val="BodyText"/>
              <w:spacing w:before="60" w:after="60"/>
              <w:rPr>
                <w:b/>
                <w:sz w:val="18"/>
                <w:szCs w:val="18"/>
              </w:rPr>
            </w:pPr>
            <w:proofErr w:type="gramStart"/>
            <w:r w:rsidRPr="00476F48">
              <w:rPr>
                <w:sz w:val="18"/>
                <w:szCs w:val="18"/>
              </w:rPr>
              <w:t>0,</w:t>
            </w:r>
            <w:r w:rsidR="00765BE2" w:rsidRPr="00476F48">
              <w:rPr>
                <w:sz w:val="18"/>
                <w:szCs w:val="18"/>
              </w:rPr>
              <w:t>*</w:t>
            </w:r>
            <w:proofErr w:type="gramEnd"/>
          </w:p>
        </w:tc>
      </w:tr>
      <w:tr w:rsidR="00E40668" w:rsidRPr="00476F48" w14:paraId="6B6E7697" w14:textId="77777777" w:rsidTr="009602A2">
        <w:tc>
          <w:tcPr>
            <w:tcW w:w="3686" w:type="dxa"/>
            <w:gridSpan w:val="4"/>
          </w:tcPr>
          <w:p w14:paraId="0891F9FA" w14:textId="0A2CCF15" w:rsidR="00E40668" w:rsidRPr="00476F48" w:rsidRDefault="000716AA" w:rsidP="00437ABD">
            <w:pPr>
              <w:pStyle w:val="BodyText"/>
              <w:spacing w:before="60" w:after="60"/>
              <w:rPr>
                <w:sz w:val="18"/>
                <w:szCs w:val="18"/>
              </w:rPr>
            </w:pPr>
            <w:r w:rsidRPr="00476F48">
              <w:rPr>
                <w:sz w:val="18"/>
                <w:szCs w:val="18"/>
              </w:rPr>
              <w:t>compilation scale</w:t>
            </w:r>
          </w:p>
        </w:tc>
        <w:tc>
          <w:tcPr>
            <w:tcW w:w="1559" w:type="dxa"/>
            <w:gridSpan w:val="2"/>
          </w:tcPr>
          <w:p w14:paraId="632FADAE" w14:textId="77777777" w:rsidR="00E40668" w:rsidRPr="00476F48" w:rsidRDefault="00E40668" w:rsidP="00437ABD">
            <w:pPr>
              <w:pStyle w:val="BodyText"/>
              <w:spacing w:before="60" w:after="60"/>
              <w:rPr>
                <w:sz w:val="18"/>
                <w:szCs w:val="18"/>
              </w:rPr>
            </w:pPr>
          </w:p>
        </w:tc>
        <w:tc>
          <w:tcPr>
            <w:tcW w:w="2574" w:type="dxa"/>
            <w:gridSpan w:val="4"/>
          </w:tcPr>
          <w:p w14:paraId="3726DF74" w14:textId="77777777" w:rsidR="00E40668" w:rsidRPr="00476F48" w:rsidRDefault="00E40668" w:rsidP="00437ABD">
            <w:pPr>
              <w:pStyle w:val="BodyText"/>
              <w:spacing w:before="60" w:after="60"/>
              <w:rPr>
                <w:sz w:val="18"/>
                <w:szCs w:val="18"/>
              </w:rPr>
            </w:pPr>
          </w:p>
        </w:tc>
        <w:tc>
          <w:tcPr>
            <w:tcW w:w="843" w:type="dxa"/>
            <w:gridSpan w:val="2"/>
          </w:tcPr>
          <w:p w14:paraId="6957268D" w14:textId="53CDDD74" w:rsidR="00E40668" w:rsidRPr="00476F48" w:rsidRDefault="00D07E68" w:rsidP="00206E71">
            <w:pPr>
              <w:pStyle w:val="BodyText"/>
              <w:spacing w:before="60" w:after="60"/>
              <w:rPr>
                <w:sz w:val="18"/>
                <w:szCs w:val="18"/>
              </w:rPr>
            </w:pPr>
            <w:r w:rsidRPr="00476F48">
              <w:rPr>
                <w:sz w:val="18"/>
                <w:szCs w:val="18"/>
              </w:rPr>
              <w:t>IN</w:t>
            </w:r>
          </w:p>
        </w:tc>
        <w:tc>
          <w:tcPr>
            <w:tcW w:w="1403" w:type="dxa"/>
            <w:gridSpan w:val="2"/>
          </w:tcPr>
          <w:p w14:paraId="4F6EDF04" w14:textId="74111BD6" w:rsidR="00E40668" w:rsidRPr="00476F48" w:rsidRDefault="00E40668" w:rsidP="00206E71">
            <w:pPr>
              <w:pStyle w:val="BodyText"/>
              <w:spacing w:before="60" w:after="60"/>
              <w:rPr>
                <w:sz w:val="18"/>
                <w:szCs w:val="18"/>
              </w:rPr>
            </w:pPr>
            <w:proofErr w:type="gramStart"/>
            <w:r w:rsidRPr="00476F48">
              <w:rPr>
                <w:sz w:val="18"/>
                <w:szCs w:val="18"/>
              </w:rPr>
              <w:t>0,*</w:t>
            </w:r>
            <w:proofErr w:type="gramEnd"/>
          </w:p>
        </w:tc>
      </w:tr>
      <w:tr w:rsidR="00E40668" w:rsidRPr="00476F48" w14:paraId="260C4011" w14:textId="77777777" w:rsidTr="009602A2">
        <w:tc>
          <w:tcPr>
            <w:tcW w:w="3686" w:type="dxa"/>
            <w:gridSpan w:val="4"/>
          </w:tcPr>
          <w:p w14:paraId="07C86C68" w14:textId="5ED25AB5" w:rsidR="00E40668" w:rsidRPr="00476F48" w:rsidRDefault="000716AA" w:rsidP="00437ABD">
            <w:pPr>
              <w:pStyle w:val="BodyText"/>
              <w:spacing w:before="60" w:after="60"/>
              <w:rPr>
                <w:sz w:val="18"/>
                <w:szCs w:val="18"/>
              </w:rPr>
            </w:pPr>
            <w:r w:rsidRPr="00476F48">
              <w:rPr>
                <w:sz w:val="18"/>
                <w:szCs w:val="18"/>
              </w:rPr>
              <w:t>distribution</w:t>
            </w:r>
            <w:r w:rsidRPr="00476F48">
              <w:rPr>
                <w:spacing w:val="-2"/>
                <w:sz w:val="18"/>
                <w:szCs w:val="18"/>
              </w:rPr>
              <w:t xml:space="preserve"> </w:t>
            </w:r>
            <w:r w:rsidRPr="00476F48">
              <w:rPr>
                <w:sz w:val="18"/>
                <w:szCs w:val="18"/>
              </w:rPr>
              <w:t>status</w:t>
            </w:r>
          </w:p>
        </w:tc>
        <w:tc>
          <w:tcPr>
            <w:tcW w:w="1559" w:type="dxa"/>
            <w:gridSpan w:val="2"/>
          </w:tcPr>
          <w:p w14:paraId="2EF37479" w14:textId="77777777" w:rsidR="00E40668" w:rsidRPr="00476F48" w:rsidRDefault="00E40668" w:rsidP="00437ABD">
            <w:pPr>
              <w:pStyle w:val="BodyText"/>
              <w:spacing w:before="60" w:after="60"/>
              <w:rPr>
                <w:sz w:val="18"/>
                <w:szCs w:val="18"/>
              </w:rPr>
            </w:pPr>
          </w:p>
        </w:tc>
        <w:tc>
          <w:tcPr>
            <w:tcW w:w="2574" w:type="dxa"/>
            <w:gridSpan w:val="4"/>
          </w:tcPr>
          <w:p w14:paraId="4CC8239E" w14:textId="17097ACE" w:rsidR="00E40668" w:rsidRPr="00476F48" w:rsidRDefault="000716AA" w:rsidP="000716AA">
            <w:pPr>
              <w:pStyle w:val="BodyText"/>
              <w:spacing w:before="60" w:after="0"/>
              <w:rPr>
                <w:sz w:val="18"/>
                <w:szCs w:val="18"/>
              </w:rPr>
            </w:pPr>
            <w:proofErr w:type="gramStart"/>
            <w:r w:rsidRPr="00476F48">
              <w:rPr>
                <w:sz w:val="18"/>
                <w:szCs w:val="18"/>
              </w:rPr>
              <w:t xml:space="preserve">1 </w:t>
            </w:r>
            <w:r w:rsidR="00E40668" w:rsidRPr="00476F48">
              <w:rPr>
                <w:sz w:val="18"/>
                <w:szCs w:val="18"/>
              </w:rPr>
              <w:t>:</w:t>
            </w:r>
            <w:proofErr w:type="gramEnd"/>
            <w:r w:rsidR="00E40668" w:rsidRPr="00476F48">
              <w:rPr>
                <w:spacing w:val="-4"/>
                <w:sz w:val="18"/>
                <w:szCs w:val="18"/>
              </w:rPr>
              <w:t xml:space="preserve"> </w:t>
            </w:r>
            <w:r w:rsidR="00E40668" w:rsidRPr="00476F48">
              <w:rPr>
                <w:sz w:val="18"/>
                <w:szCs w:val="18"/>
              </w:rPr>
              <w:t>production</w:t>
            </w:r>
          </w:p>
          <w:p w14:paraId="350B4030" w14:textId="10B65939" w:rsidR="00E40668" w:rsidRPr="00476F48" w:rsidRDefault="000716AA" w:rsidP="000716AA">
            <w:pPr>
              <w:pStyle w:val="BodyText"/>
              <w:spacing w:after="60"/>
              <w:rPr>
                <w:sz w:val="18"/>
                <w:szCs w:val="18"/>
              </w:rPr>
            </w:pPr>
            <w:proofErr w:type="gramStart"/>
            <w:r w:rsidRPr="00476F48">
              <w:rPr>
                <w:sz w:val="18"/>
                <w:szCs w:val="18"/>
              </w:rPr>
              <w:t xml:space="preserve">2 </w:t>
            </w:r>
            <w:r w:rsidR="00E40668" w:rsidRPr="00476F48">
              <w:rPr>
                <w:sz w:val="18"/>
                <w:szCs w:val="18"/>
              </w:rPr>
              <w:t>:</w:t>
            </w:r>
            <w:proofErr w:type="gramEnd"/>
            <w:r w:rsidR="00E40668" w:rsidRPr="00476F48">
              <w:rPr>
                <w:spacing w:val="-6"/>
                <w:sz w:val="18"/>
                <w:szCs w:val="18"/>
              </w:rPr>
              <w:t xml:space="preserve"> </w:t>
            </w:r>
            <w:r w:rsidR="00E40668" w:rsidRPr="00476F48">
              <w:rPr>
                <w:sz w:val="18"/>
                <w:szCs w:val="18"/>
              </w:rPr>
              <w:t>withdrawn</w:t>
            </w:r>
          </w:p>
        </w:tc>
        <w:tc>
          <w:tcPr>
            <w:tcW w:w="843" w:type="dxa"/>
            <w:gridSpan w:val="2"/>
          </w:tcPr>
          <w:p w14:paraId="0BAA3879" w14:textId="77777777" w:rsidR="00E40668" w:rsidRPr="00476F48" w:rsidRDefault="00E40668" w:rsidP="00206E71">
            <w:pPr>
              <w:pStyle w:val="BodyText"/>
              <w:spacing w:before="60" w:after="60"/>
              <w:rPr>
                <w:sz w:val="18"/>
                <w:szCs w:val="18"/>
              </w:rPr>
            </w:pPr>
            <w:r w:rsidRPr="00476F48">
              <w:rPr>
                <w:sz w:val="18"/>
                <w:szCs w:val="18"/>
              </w:rPr>
              <w:t>EN</w:t>
            </w:r>
          </w:p>
        </w:tc>
        <w:tc>
          <w:tcPr>
            <w:tcW w:w="1403" w:type="dxa"/>
            <w:gridSpan w:val="2"/>
          </w:tcPr>
          <w:p w14:paraId="1C4534EE" w14:textId="46EEB93B" w:rsidR="00E40668" w:rsidRPr="00476F48" w:rsidRDefault="00E40668" w:rsidP="00206E71">
            <w:pPr>
              <w:pStyle w:val="BodyText"/>
              <w:spacing w:before="60" w:after="60"/>
              <w:rPr>
                <w:sz w:val="18"/>
                <w:szCs w:val="18"/>
              </w:rPr>
            </w:pPr>
            <w:r w:rsidRPr="00476F48">
              <w:rPr>
                <w:sz w:val="18"/>
                <w:szCs w:val="18"/>
              </w:rPr>
              <w:t>0,1</w:t>
            </w:r>
          </w:p>
        </w:tc>
      </w:tr>
      <w:tr w:rsidR="00877C9A" w:rsidRPr="00476F48" w14:paraId="78E1D78E" w14:textId="77777777" w:rsidTr="009602A2">
        <w:tc>
          <w:tcPr>
            <w:tcW w:w="3686" w:type="dxa"/>
            <w:gridSpan w:val="4"/>
          </w:tcPr>
          <w:p w14:paraId="45F023A1" w14:textId="205FC752" w:rsidR="00877C9A" w:rsidRPr="00476F48" w:rsidRDefault="000716AA" w:rsidP="00437ABD">
            <w:pPr>
              <w:pStyle w:val="BodyText"/>
              <w:spacing w:before="60" w:after="60"/>
              <w:rPr>
                <w:sz w:val="18"/>
                <w:szCs w:val="18"/>
              </w:rPr>
            </w:pPr>
            <w:r w:rsidRPr="00476F48">
              <w:rPr>
                <w:sz w:val="18"/>
                <w:szCs w:val="18"/>
              </w:rPr>
              <w:t>edition number</w:t>
            </w:r>
          </w:p>
        </w:tc>
        <w:tc>
          <w:tcPr>
            <w:tcW w:w="1559" w:type="dxa"/>
            <w:gridSpan w:val="2"/>
          </w:tcPr>
          <w:p w14:paraId="2893A604" w14:textId="77777777" w:rsidR="00877C9A" w:rsidRPr="00476F48" w:rsidRDefault="00877C9A" w:rsidP="00437ABD">
            <w:pPr>
              <w:pStyle w:val="BodyText"/>
              <w:spacing w:before="60" w:after="60"/>
              <w:rPr>
                <w:sz w:val="18"/>
                <w:szCs w:val="18"/>
              </w:rPr>
            </w:pPr>
          </w:p>
        </w:tc>
        <w:tc>
          <w:tcPr>
            <w:tcW w:w="2574" w:type="dxa"/>
            <w:gridSpan w:val="4"/>
          </w:tcPr>
          <w:p w14:paraId="4354A8B7" w14:textId="77777777" w:rsidR="00877C9A" w:rsidRPr="00476F48" w:rsidRDefault="00877C9A" w:rsidP="00437ABD">
            <w:pPr>
              <w:pStyle w:val="BodyText"/>
              <w:spacing w:before="60" w:after="60"/>
              <w:rPr>
                <w:sz w:val="18"/>
                <w:szCs w:val="18"/>
              </w:rPr>
            </w:pPr>
          </w:p>
        </w:tc>
        <w:tc>
          <w:tcPr>
            <w:tcW w:w="843" w:type="dxa"/>
            <w:gridSpan w:val="2"/>
          </w:tcPr>
          <w:p w14:paraId="21D95657" w14:textId="65FB0611" w:rsidR="00877C9A" w:rsidRPr="00476F48" w:rsidRDefault="00877C9A" w:rsidP="00206E71">
            <w:pPr>
              <w:pStyle w:val="BodyText"/>
              <w:spacing w:before="60" w:after="60"/>
              <w:rPr>
                <w:sz w:val="18"/>
                <w:szCs w:val="18"/>
              </w:rPr>
            </w:pPr>
            <w:r w:rsidRPr="00476F48">
              <w:rPr>
                <w:rFonts w:eastAsiaTheme="minorEastAsia" w:hint="eastAsia"/>
                <w:sz w:val="18"/>
                <w:szCs w:val="18"/>
                <w:lang w:eastAsia="ko-KR"/>
              </w:rPr>
              <w:t>I</w:t>
            </w:r>
            <w:r w:rsidRPr="00476F48">
              <w:rPr>
                <w:rFonts w:eastAsiaTheme="minorEastAsia"/>
                <w:sz w:val="18"/>
                <w:szCs w:val="18"/>
                <w:lang w:eastAsia="ko-KR"/>
              </w:rPr>
              <w:t>N</w:t>
            </w:r>
          </w:p>
        </w:tc>
        <w:tc>
          <w:tcPr>
            <w:tcW w:w="1403" w:type="dxa"/>
            <w:gridSpan w:val="2"/>
          </w:tcPr>
          <w:p w14:paraId="29D203A0" w14:textId="156E5A7A" w:rsidR="00877C9A" w:rsidRPr="00476F48" w:rsidRDefault="00D01AEC" w:rsidP="00206E71">
            <w:pPr>
              <w:pStyle w:val="BodyText"/>
              <w:spacing w:before="60" w:after="60"/>
              <w:rPr>
                <w:sz w:val="18"/>
                <w:szCs w:val="18"/>
              </w:rPr>
            </w:pPr>
            <w:r w:rsidRPr="00476F48">
              <w:rPr>
                <w:rFonts w:eastAsiaTheme="minorEastAsia"/>
                <w:sz w:val="18"/>
                <w:szCs w:val="18"/>
                <w:lang w:eastAsia="ko-KR"/>
              </w:rPr>
              <w:t>0</w:t>
            </w:r>
            <w:r w:rsidR="00877C9A" w:rsidRPr="00476F48">
              <w:rPr>
                <w:rFonts w:eastAsiaTheme="minorEastAsia"/>
                <w:sz w:val="18"/>
                <w:szCs w:val="18"/>
                <w:lang w:eastAsia="ko-KR"/>
              </w:rPr>
              <w:t>,1</w:t>
            </w:r>
          </w:p>
        </w:tc>
      </w:tr>
      <w:tr w:rsidR="00877C9A" w:rsidRPr="00476F48" w14:paraId="307E892A" w14:textId="77777777" w:rsidTr="009602A2">
        <w:tc>
          <w:tcPr>
            <w:tcW w:w="3686" w:type="dxa"/>
            <w:gridSpan w:val="4"/>
          </w:tcPr>
          <w:p w14:paraId="52AF1EF0" w14:textId="4B45E633" w:rsidR="00877C9A" w:rsidRPr="00476F48" w:rsidRDefault="000716AA" w:rsidP="00437ABD">
            <w:pPr>
              <w:pStyle w:val="BodyText"/>
              <w:spacing w:before="60" w:after="60"/>
              <w:rPr>
                <w:sz w:val="18"/>
                <w:szCs w:val="18"/>
              </w:rPr>
            </w:pPr>
            <w:r w:rsidRPr="00476F48">
              <w:rPr>
                <w:sz w:val="18"/>
                <w:szCs w:val="18"/>
              </w:rPr>
              <w:t>maximum display scale</w:t>
            </w:r>
            <w:r w:rsidRPr="00476F48" w:rsidDel="009D2409">
              <w:rPr>
                <w:sz w:val="18"/>
                <w:szCs w:val="18"/>
              </w:rPr>
              <w:t xml:space="preserve"> </w:t>
            </w:r>
          </w:p>
        </w:tc>
        <w:tc>
          <w:tcPr>
            <w:tcW w:w="1559" w:type="dxa"/>
            <w:gridSpan w:val="2"/>
          </w:tcPr>
          <w:p w14:paraId="2342C69D" w14:textId="77777777" w:rsidR="00877C9A" w:rsidRPr="00476F48" w:rsidRDefault="00877C9A" w:rsidP="00437ABD">
            <w:pPr>
              <w:pStyle w:val="BodyText"/>
              <w:spacing w:before="60" w:after="60"/>
              <w:rPr>
                <w:sz w:val="18"/>
                <w:szCs w:val="18"/>
              </w:rPr>
            </w:pPr>
          </w:p>
        </w:tc>
        <w:tc>
          <w:tcPr>
            <w:tcW w:w="2574" w:type="dxa"/>
            <w:gridSpan w:val="4"/>
          </w:tcPr>
          <w:p w14:paraId="53CA3E50" w14:textId="77777777" w:rsidR="00877C9A" w:rsidRPr="00476F48" w:rsidRDefault="00877C9A" w:rsidP="00437ABD">
            <w:pPr>
              <w:pStyle w:val="BodyText"/>
              <w:spacing w:before="60" w:after="60"/>
              <w:rPr>
                <w:sz w:val="18"/>
                <w:szCs w:val="18"/>
              </w:rPr>
            </w:pPr>
          </w:p>
        </w:tc>
        <w:tc>
          <w:tcPr>
            <w:tcW w:w="843" w:type="dxa"/>
            <w:gridSpan w:val="2"/>
          </w:tcPr>
          <w:p w14:paraId="10C575A2" w14:textId="33EB173D"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023E70EB" w14:textId="539D18E1"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70607206" w14:textId="77777777" w:rsidTr="009602A2">
        <w:tc>
          <w:tcPr>
            <w:tcW w:w="3686" w:type="dxa"/>
            <w:gridSpan w:val="4"/>
          </w:tcPr>
          <w:p w14:paraId="65239630" w14:textId="1EF9A64F" w:rsidR="00877C9A" w:rsidRPr="00476F48" w:rsidRDefault="000716AA" w:rsidP="00437ABD">
            <w:pPr>
              <w:pStyle w:val="BodyText"/>
              <w:spacing w:before="60" w:after="60"/>
              <w:rPr>
                <w:sz w:val="18"/>
                <w:szCs w:val="18"/>
              </w:rPr>
            </w:pPr>
            <w:r w:rsidRPr="00476F48">
              <w:rPr>
                <w:sz w:val="18"/>
                <w:szCs w:val="18"/>
              </w:rPr>
              <w:t>minimum display scale</w:t>
            </w:r>
            <w:r w:rsidRPr="00476F48" w:rsidDel="009D2409">
              <w:rPr>
                <w:sz w:val="18"/>
                <w:szCs w:val="18"/>
              </w:rPr>
              <w:t xml:space="preserve"> </w:t>
            </w:r>
          </w:p>
        </w:tc>
        <w:tc>
          <w:tcPr>
            <w:tcW w:w="1559" w:type="dxa"/>
            <w:gridSpan w:val="2"/>
          </w:tcPr>
          <w:p w14:paraId="2145A3F4" w14:textId="77777777" w:rsidR="00877C9A" w:rsidRPr="00476F48" w:rsidRDefault="00877C9A" w:rsidP="00437ABD">
            <w:pPr>
              <w:pStyle w:val="BodyText"/>
              <w:spacing w:before="60" w:after="60"/>
              <w:rPr>
                <w:sz w:val="18"/>
                <w:szCs w:val="18"/>
              </w:rPr>
            </w:pPr>
          </w:p>
        </w:tc>
        <w:tc>
          <w:tcPr>
            <w:tcW w:w="2574" w:type="dxa"/>
            <w:gridSpan w:val="4"/>
          </w:tcPr>
          <w:p w14:paraId="07AF8C6E" w14:textId="77777777" w:rsidR="00877C9A" w:rsidRPr="00476F48" w:rsidRDefault="00877C9A" w:rsidP="00437ABD">
            <w:pPr>
              <w:pStyle w:val="BodyText"/>
              <w:spacing w:before="60" w:after="60"/>
              <w:rPr>
                <w:sz w:val="18"/>
                <w:szCs w:val="18"/>
              </w:rPr>
            </w:pPr>
          </w:p>
        </w:tc>
        <w:tc>
          <w:tcPr>
            <w:tcW w:w="843" w:type="dxa"/>
            <w:gridSpan w:val="2"/>
          </w:tcPr>
          <w:p w14:paraId="74AB01B1" w14:textId="32613160"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5F6CEA2C" w14:textId="6A6DDF11"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1DA31D56" w14:textId="77777777" w:rsidTr="009602A2">
        <w:tc>
          <w:tcPr>
            <w:tcW w:w="3686" w:type="dxa"/>
            <w:gridSpan w:val="4"/>
          </w:tcPr>
          <w:p w14:paraId="33D82689" w14:textId="4A8D8F26" w:rsidR="00877C9A" w:rsidRPr="00476F48" w:rsidRDefault="000716AA" w:rsidP="00437ABD">
            <w:pPr>
              <w:pStyle w:val="BodyText"/>
              <w:spacing w:before="60" w:after="60"/>
              <w:rPr>
                <w:sz w:val="18"/>
                <w:szCs w:val="18"/>
              </w:rPr>
            </w:pPr>
            <w:r w:rsidRPr="00476F48">
              <w:rPr>
                <w:sz w:val="18"/>
                <w:szCs w:val="18"/>
              </w:rPr>
              <w:t>navigation purpose</w:t>
            </w:r>
            <w:r w:rsidRPr="00476F48" w:rsidDel="009D2409">
              <w:rPr>
                <w:sz w:val="18"/>
                <w:szCs w:val="18"/>
              </w:rPr>
              <w:t xml:space="preserve"> </w:t>
            </w:r>
          </w:p>
        </w:tc>
        <w:tc>
          <w:tcPr>
            <w:tcW w:w="1559" w:type="dxa"/>
            <w:gridSpan w:val="2"/>
          </w:tcPr>
          <w:p w14:paraId="064B24AC" w14:textId="77777777" w:rsidR="00877C9A" w:rsidRPr="00476F48" w:rsidRDefault="00877C9A" w:rsidP="00437ABD">
            <w:pPr>
              <w:pStyle w:val="BodyText"/>
              <w:spacing w:before="60" w:after="60"/>
              <w:rPr>
                <w:sz w:val="18"/>
                <w:szCs w:val="18"/>
              </w:rPr>
            </w:pPr>
          </w:p>
        </w:tc>
        <w:tc>
          <w:tcPr>
            <w:tcW w:w="2574" w:type="dxa"/>
            <w:gridSpan w:val="4"/>
          </w:tcPr>
          <w:p w14:paraId="78D86DB4" w14:textId="41C8C240" w:rsidR="00877C9A" w:rsidRPr="00476F48" w:rsidRDefault="000716AA" w:rsidP="000716AA">
            <w:pPr>
              <w:pStyle w:val="BodyText"/>
              <w:spacing w:before="60" w:after="0"/>
              <w:rPr>
                <w:sz w:val="18"/>
                <w:szCs w:val="18"/>
              </w:rPr>
            </w:pPr>
            <w:proofErr w:type="gramStart"/>
            <w:r w:rsidRPr="00476F48">
              <w:rPr>
                <w:sz w:val="18"/>
                <w:szCs w:val="18"/>
              </w:rPr>
              <w:t xml:space="preserve">1 </w:t>
            </w:r>
            <w:r w:rsidR="00877C9A" w:rsidRPr="00476F48">
              <w:rPr>
                <w:sz w:val="18"/>
                <w:szCs w:val="18"/>
              </w:rPr>
              <w:t>:</w:t>
            </w:r>
            <w:proofErr w:type="gramEnd"/>
            <w:r w:rsidR="00877C9A" w:rsidRPr="00476F48">
              <w:rPr>
                <w:spacing w:val="-4"/>
                <w:sz w:val="18"/>
                <w:szCs w:val="18"/>
              </w:rPr>
              <w:t xml:space="preserve"> </w:t>
            </w:r>
            <w:r w:rsidR="00877C9A" w:rsidRPr="00476F48">
              <w:rPr>
                <w:rFonts w:eastAsia="Malgun Gothic"/>
                <w:sz w:val="18"/>
                <w:szCs w:val="18"/>
                <w:lang w:eastAsia="ko-KR"/>
              </w:rPr>
              <w:t>port</w:t>
            </w:r>
          </w:p>
          <w:p w14:paraId="5E47BC6B" w14:textId="63CBF808" w:rsidR="00877C9A" w:rsidRPr="00476F48" w:rsidRDefault="000716AA" w:rsidP="000716AA">
            <w:pPr>
              <w:pStyle w:val="BodyText"/>
              <w:spacing w:after="0"/>
              <w:rPr>
                <w:sz w:val="18"/>
                <w:szCs w:val="18"/>
              </w:rPr>
            </w:pPr>
            <w:proofErr w:type="gramStart"/>
            <w:r w:rsidRPr="00476F48">
              <w:rPr>
                <w:sz w:val="18"/>
                <w:szCs w:val="18"/>
              </w:rPr>
              <w:t xml:space="preserve">2 </w:t>
            </w:r>
            <w:r w:rsidR="00877C9A" w:rsidRPr="00476F48">
              <w:rPr>
                <w:sz w:val="18"/>
                <w:szCs w:val="18"/>
              </w:rPr>
              <w:t>:</w:t>
            </w:r>
            <w:proofErr w:type="gramEnd"/>
            <w:r w:rsidR="00877C9A" w:rsidRPr="00476F48">
              <w:rPr>
                <w:sz w:val="18"/>
                <w:szCs w:val="18"/>
              </w:rPr>
              <w:t xml:space="preserve"> transit</w:t>
            </w:r>
          </w:p>
          <w:p w14:paraId="0BCA983B" w14:textId="03376C4A" w:rsidR="00877C9A" w:rsidRPr="00476F48" w:rsidRDefault="000716AA" w:rsidP="000716AA">
            <w:pPr>
              <w:pStyle w:val="BodyText"/>
              <w:spacing w:after="60"/>
              <w:rPr>
                <w:sz w:val="18"/>
                <w:szCs w:val="18"/>
              </w:rPr>
            </w:pPr>
            <w:proofErr w:type="gramStart"/>
            <w:r w:rsidRPr="00476F48">
              <w:rPr>
                <w:rFonts w:eastAsiaTheme="minorEastAsia"/>
                <w:sz w:val="18"/>
                <w:szCs w:val="18"/>
                <w:lang w:eastAsia="ko-KR"/>
              </w:rPr>
              <w:t xml:space="preserve">3 </w:t>
            </w:r>
            <w:r w:rsidR="00877C9A" w:rsidRPr="00476F48">
              <w:rPr>
                <w:rFonts w:eastAsiaTheme="minorEastAsia"/>
                <w:sz w:val="18"/>
                <w:szCs w:val="18"/>
                <w:lang w:eastAsia="ko-KR"/>
              </w:rPr>
              <w:t>:</w:t>
            </w:r>
            <w:proofErr w:type="gramEnd"/>
            <w:r w:rsidR="00877C9A" w:rsidRPr="00476F48">
              <w:rPr>
                <w:rFonts w:eastAsiaTheme="minorEastAsia"/>
                <w:sz w:val="18"/>
                <w:szCs w:val="18"/>
                <w:lang w:eastAsia="ko-KR"/>
              </w:rPr>
              <w:t xml:space="preserve"> </w:t>
            </w:r>
            <w:proofErr w:type="spellStart"/>
            <w:r w:rsidR="00877C9A" w:rsidRPr="00476F48">
              <w:rPr>
                <w:rFonts w:eastAsiaTheme="minorEastAsia"/>
                <w:sz w:val="18"/>
                <w:szCs w:val="18"/>
                <w:lang w:eastAsia="ko-KR"/>
              </w:rPr>
              <w:t>overwiew</w:t>
            </w:r>
            <w:proofErr w:type="spellEnd"/>
          </w:p>
        </w:tc>
        <w:tc>
          <w:tcPr>
            <w:tcW w:w="843" w:type="dxa"/>
            <w:gridSpan w:val="2"/>
          </w:tcPr>
          <w:p w14:paraId="763EB652" w14:textId="361CFD00" w:rsidR="00877C9A" w:rsidRPr="00476F48" w:rsidRDefault="00877C9A" w:rsidP="00206E71">
            <w:pPr>
              <w:pStyle w:val="BodyText"/>
              <w:spacing w:before="60" w:after="60"/>
              <w:rPr>
                <w:sz w:val="18"/>
                <w:szCs w:val="18"/>
              </w:rPr>
            </w:pPr>
            <w:r w:rsidRPr="00476F48">
              <w:rPr>
                <w:sz w:val="18"/>
                <w:szCs w:val="18"/>
              </w:rPr>
              <w:t>EN</w:t>
            </w:r>
            <w:r w:rsidRPr="00476F48" w:rsidDel="009D2409">
              <w:rPr>
                <w:sz w:val="18"/>
                <w:szCs w:val="18"/>
              </w:rPr>
              <w:t xml:space="preserve"> </w:t>
            </w:r>
          </w:p>
        </w:tc>
        <w:tc>
          <w:tcPr>
            <w:tcW w:w="1403" w:type="dxa"/>
            <w:gridSpan w:val="2"/>
          </w:tcPr>
          <w:p w14:paraId="5EE54C0B" w14:textId="33B96F22" w:rsidR="00877C9A" w:rsidRPr="00476F48" w:rsidRDefault="00877C9A" w:rsidP="00206E71">
            <w:pPr>
              <w:pStyle w:val="BodyText"/>
              <w:spacing w:before="60" w:after="60"/>
              <w:rPr>
                <w:sz w:val="18"/>
                <w:szCs w:val="18"/>
              </w:rPr>
            </w:pPr>
            <w:r w:rsidRPr="00476F48">
              <w:rPr>
                <w:sz w:val="18"/>
                <w:szCs w:val="18"/>
              </w:rPr>
              <w:t>0,3</w:t>
            </w:r>
          </w:p>
        </w:tc>
      </w:tr>
      <w:tr w:rsidR="00877C9A" w:rsidRPr="00476F48" w14:paraId="28EA12CF" w14:textId="77777777" w:rsidTr="009602A2">
        <w:tc>
          <w:tcPr>
            <w:tcW w:w="3686" w:type="dxa"/>
            <w:gridSpan w:val="4"/>
          </w:tcPr>
          <w:p w14:paraId="332BA362" w14:textId="3707C300" w:rsidR="00877C9A" w:rsidRPr="00476F48" w:rsidRDefault="000716AA" w:rsidP="00437ABD">
            <w:pPr>
              <w:pStyle w:val="BodyText"/>
              <w:spacing w:before="60" w:after="60"/>
              <w:rPr>
                <w:sz w:val="18"/>
                <w:szCs w:val="18"/>
              </w:rPr>
            </w:pPr>
            <w:r w:rsidRPr="00476F48">
              <w:rPr>
                <w:sz w:val="18"/>
                <w:szCs w:val="18"/>
              </w:rPr>
              <w:t>optimum display scale</w:t>
            </w:r>
          </w:p>
        </w:tc>
        <w:tc>
          <w:tcPr>
            <w:tcW w:w="1559" w:type="dxa"/>
            <w:gridSpan w:val="2"/>
          </w:tcPr>
          <w:p w14:paraId="2C27C23E" w14:textId="77777777" w:rsidR="00877C9A" w:rsidRPr="00476F48" w:rsidRDefault="00877C9A" w:rsidP="00437ABD">
            <w:pPr>
              <w:pStyle w:val="BodyText"/>
              <w:spacing w:before="60" w:after="60"/>
              <w:rPr>
                <w:sz w:val="18"/>
                <w:szCs w:val="18"/>
              </w:rPr>
            </w:pPr>
          </w:p>
        </w:tc>
        <w:tc>
          <w:tcPr>
            <w:tcW w:w="2574" w:type="dxa"/>
            <w:gridSpan w:val="4"/>
          </w:tcPr>
          <w:p w14:paraId="0C537D9F" w14:textId="77777777" w:rsidR="00877C9A" w:rsidRPr="00476F48" w:rsidRDefault="00877C9A" w:rsidP="00437ABD">
            <w:pPr>
              <w:pStyle w:val="BodyText"/>
              <w:spacing w:before="60" w:after="60"/>
              <w:rPr>
                <w:sz w:val="18"/>
                <w:szCs w:val="18"/>
              </w:rPr>
            </w:pPr>
          </w:p>
        </w:tc>
        <w:tc>
          <w:tcPr>
            <w:tcW w:w="843" w:type="dxa"/>
            <w:gridSpan w:val="2"/>
          </w:tcPr>
          <w:p w14:paraId="7A06FFF8" w14:textId="740503E4"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7996CAAC" w14:textId="3FD0B0D7"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55477490" w14:textId="77777777" w:rsidTr="009602A2">
        <w:tc>
          <w:tcPr>
            <w:tcW w:w="3686" w:type="dxa"/>
            <w:gridSpan w:val="4"/>
          </w:tcPr>
          <w:p w14:paraId="3F028918" w14:textId="5F3B2F39" w:rsidR="00877C9A" w:rsidRPr="00476F48" w:rsidRDefault="000716AA" w:rsidP="00437ABD">
            <w:pPr>
              <w:pStyle w:val="BodyText"/>
              <w:spacing w:before="60" w:after="60"/>
              <w:rPr>
                <w:sz w:val="18"/>
                <w:szCs w:val="18"/>
              </w:rPr>
            </w:pPr>
            <w:r w:rsidRPr="00476F48">
              <w:rPr>
                <w:sz w:val="18"/>
                <w:szCs w:val="18"/>
              </w:rPr>
              <w:t>original product</w:t>
            </w:r>
            <w:r w:rsidRPr="00476F48">
              <w:rPr>
                <w:spacing w:val="-2"/>
                <w:sz w:val="18"/>
                <w:szCs w:val="18"/>
              </w:rPr>
              <w:t xml:space="preserve"> </w:t>
            </w:r>
            <w:r w:rsidRPr="00476F48">
              <w:rPr>
                <w:sz w:val="18"/>
                <w:szCs w:val="18"/>
              </w:rPr>
              <w:t>number</w:t>
            </w:r>
          </w:p>
        </w:tc>
        <w:tc>
          <w:tcPr>
            <w:tcW w:w="1559" w:type="dxa"/>
            <w:gridSpan w:val="2"/>
          </w:tcPr>
          <w:p w14:paraId="5F522B0B" w14:textId="77777777" w:rsidR="00877C9A" w:rsidRPr="00476F48" w:rsidRDefault="00877C9A" w:rsidP="00437ABD">
            <w:pPr>
              <w:pStyle w:val="BodyText"/>
              <w:spacing w:before="60" w:after="60"/>
              <w:rPr>
                <w:sz w:val="18"/>
                <w:szCs w:val="18"/>
              </w:rPr>
            </w:pPr>
          </w:p>
        </w:tc>
        <w:tc>
          <w:tcPr>
            <w:tcW w:w="2574" w:type="dxa"/>
            <w:gridSpan w:val="4"/>
          </w:tcPr>
          <w:p w14:paraId="6E4A3037" w14:textId="77777777" w:rsidR="00877C9A" w:rsidRPr="00476F48" w:rsidRDefault="00877C9A" w:rsidP="00437ABD">
            <w:pPr>
              <w:pStyle w:val="BodyText"/>
              <w:spacing w:before="60" w:after="60"/>
              <w:rPr>
                <w:sz w:val="18"/>
                <w:szCs w:val="18"/>
              </w:rPr>
            </w:pPr>
          </w:p>
        </w:tc>
        <w:tc>
          <w:tcPr>
            <w:tcW w:w="843" w:type="dxa"/>
            <w:gridSpan w:val="2"/>
          </w:tcPr>
          <w:p w14:paraId="2F28AB69" w14:textId="77777777" w:rsidR="00877C9A" w:rsidRPr="00476F48" w:rsidRDefault="00877C9A" w:rsidP="00206E71">
            <w:pPr>
              <w:pStyle w:val="BodyText"/>
              <w:spacing w:before="60" w:after="60"/>
              <w:rPr>
                <w:sz w:val="18"/>
                <w:szCs w:val="18"/>
              </w:rPr>
            </w:pPr>
            <w:r w:rsidRPr="00476F48">
              <w:rPr>
                <w:sz w:val="18"/>
                <w:szCs w:val="18"/>
              </w:rPr>
              <w:t>TE</w:t>
            </w:r>
          </w:p>
        </w:tc>
        <w:tc>
          <w:tcPr>
            <w:tcW w:w="1403" w:type="dxa"/>
            <w:gridSpan w:val="2"/>
          </w:tcPr>
          <w:p w14:paraId="4644B7AE" w14:textId="7C8F901F"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1D2C0B36" w14:textId="77777777" w:rsidTr="009602A2">
        <w:tc>
          <w:tcPr>
            <w:tcW w:w="3686" w:type="dxa"/>
            <w:gridSpan w:val="4"/>
          </w:tcPr>
          <w:p w14:paraId="74A187A1" w14:textId="2C907396" w:rsidR="00877C9A" w:rsidRPr="00476F48" w:rsidRDefault="000716AA" w:rsidP="00437ABD">
            <w:pPr>
              <w:pStyle w:val="BodyText"/>
              <w:spacing w:before="60" w:after="60"/>
              <w:rPr>
                <w:sz w:val="18"/>
                <w:szCs w:val="18"/>
              </w:rPr>
            </w:pPr>
            <w:r w:rsidRPr="00476F48">
              <w:rPr>
                <w:sz w:val="18"/>
                <w:szCs w:val="18"/>
              </w:rPr>
              <w:t>producer</w:t>
            </w:r>
            <w:r w:rsidRPr="00476F48">
              <w:rPr>
                <w:spacing w:val="-2"/>
                <w:sz w:val="18"/>
                <w:szCs w:val="18"/>
              </w:rPr>
              <w:t xml:space="preserve"> </w:t>
            </w:r>
            <w:r w:rsidRPr="00476F48">
              <w:rPr>
                <w:sz w:val="18"/>
                <w:szCs w:val="18"/>
              </w:rPr>
              <w:t>nation</w:t>
            </w:r>
          </w:p>
        </w:tc>
        <w:tc>
          <w:tcPr>
            <w:tcW w:w="1559" w:type="dxa"/>
            <w:gridSpan w:val="2"/>
          </w:tcPr>
          <w:p w14:paraId="73DD204C" w14:textId="77777777" w:rsidR="00877C9A" w:rsidRPr="00476F48" w:rsidRDefault="00877C9A" w:rsidP="00437ABD">
            <w:pPr>
              <w:pStyle w:val="BodyText"/>
              <w:spacing w:before="60" w:after="60"/>
              <w:rPr>
                <w:sz w:val="18"/>
                <w:szCs w:val="18"/>
              </w:rPr>
            </w:pPr>
          </w:p>
        </w:tc>
        <w:tc>
          <w:tcPr>
            <w:tcW w:w="2574" w:type="dxa"/>
            <w:gridSpan w:val="4"/>
          </w:tcPr>
          <w:p w14:paraId="052D0AB6" w14:textId="77777777" w:rsidR="00877C9A" w:rsidRPr="00476F48" w:rsidRDefault="00877C9A" w:rsidP="00437ABD">
            <w:pPr>
              <w:pStyle w:val="BodyText"/>
              <w:spacing w:before="60" w:after="60"/>
              <w:rPr>
                <w:sz w:val="18"/>
                <w:szCs w:val="18"/>
              </w:rPr>
            </w:pPr>
          </w:p>
        </w:tc>
        <w:tc>
          <w:tcPr>
            <w:tcW w:w="843" w:type="dxa"/>
            <w:gridSpan w:val="2"/>
          </w:tcPr>
          <w:p w14:paraId="2C00886A" w14:textId="5890C625" w:rsidR="00877C9A" w:rsidRPr="00476F48" w:rsidRDefault="008F2D18" w:rsidP="00206E71">
            <w:pPr>
              <w:pStyle w:val="BodyText"/>
              <w:spacing w:before="60" w:after="60"/>
              <w:rPr>
                <w:sz w:val="18"/>
                <w:szCs w:val="18"/>
              </w:rPr>
            </w:pPr>
            <w:r w:rsidRPr="00476F48">
              <w:rPr>
                <w:sz w:val="18"/>
                <w:szCs w:val="18"/>
              </w:rPr>
              <w:t>UN</w:t>
            </w:r>
          </w:p>
        </w:tc>
        <w:tc>
          <w:tcPr>
            <w:tcW w:w="1403" w:type="dxa"/>
            <w:gridSpan w:val="2"/>
          </w:tcPr>
          <w:p w14:paraId="2B7E0900" w14:textId="3CAF00CF"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16504DE1" w14:textId="77777777" w:rsidTr="009602A2">
        <w:tc>
          <w:tcPr>
            <w:tcW w:w="3686" w:type="dxa"/>
            <w:gridSpan w:val="4"/>
          </w:tcPr>
          <w:p w14:paraId="419366BE" w14:textId="467B447B" w:rsidR="00877C9A" w:rsidRPr="00476F48" w:rsidRDefault="000716AA" w:rsidP="00437ABD">
            <w:pPr>
              <w:pStyle w:val="BodyText"/>
              <w:spacing w:before="60" w:after="60"/>
              <w:rPr>
                <w:sz w:val="18"/>
                <w:szCs w:val="18"/>
              </w:rPr>
            </w:pPr>
            <w:r w:rsidRPr="00476F48">
              <w:rPr>
                <w:sz w:val="18"/>
                <w:szCs w:val="18"/>
              </w:rPr>
              <w:t>product</w:t>
            </w:r>
            <w:r w:rsidRPr="00476F48">
              <w:rPr>
                <w:spacing w:val="-1"/>
                <w:sz w:val="18"/>
                <w:szCs w:val="18"/>
              </w:rPr>
              <w:t xml:space="preserve"> </w:t>
            </w:r>
            <w:r w:rsidRPr="00476F48">
              <w:rPr>
                <w:sz w:val="18"/>
                <w:szCs w:val="18"/>
              </w:rPr>
              <w:t>number</w:t>
            </w:r>
          </w:p>
        </w:tc>
        <w:tc>
          <w:tcPr>
            <w:tcW w:w="1559" w:type="dxa"/>
            <w:gridSpan w:val="2"/>
          </w:tcPr>
          <w:p w14:paraId="4ED95C24" w14:textId="77777777" w:rsidR="00877C9A" w:rsidRPr="00476F48" w:rsidRDefault="00877C9A" w:rsidP="00437ABD">
            <w:pPr>
              <w:pStyle w:val="BodyText"/>
              <w:spacing w:before="60" w:after="60"/>
              <w:rPr>
                <w:sz w:val="18"/>
                <w:szCs w:val="18"/>
              </w:rPr>
            </w:pPr>
          </w:p>
        </w:tc>
        <w:tc>
          <w:tcPr>
            <w:tcW w:w="2574" w:type="dxa"/>
            <w:gridSpan w:val="4"/>
          </w:tcPr>
          <w:p w14:paraId="03B0B81C" w14:textId="77777777" w:rsidR="00877C9A" w:rsidRPr="00476F48" w:rsidRDefault="00877C9A" w:rsidP="00437ABD">
            <w:pPr>
              <w:pStyle w:val="BodyText"/>
              <w:spacing w:before="60" w:after="60"/>
              <w:rPr>
                <w:sz w:val="18"/>
                <w:szCs w:val="18"/>
              </w:rPr>
            </w:pPr>
          </w:p>
        </w:tc>
        <w:tc>
          <w:tcPr>
            <w:tcW w:w="843" w:type="dxa"/>
            <w:gridSpan w:val="2"/>
          </w:tcPr>
          <w:p w14:paraId="2D93B448" w14:textId="60BE4F6A" w:rsidR="00877C9A" w:rsidRPr="00476F48" w:rsidRDefault="00877C9A" w:rsidP="00206E71">
            <w:pPr>
              <w:pStyle w:val="BodyText"/>
              <w:spacing w:before="60" w:after="60"/>
              <w:rPr>
                <w:sz w:val="18"/>
                <w:szCs w:val="18"/>
              </w:rPr>
            </w:pPr>
            <w:r w:rsidRPr="00476F48">
              <w:rPr>
                <w:sz w:val="18"/>
                <w:szCs w:val="18"/>
              </w:rPr>
              <w:t>TE</w:t>
            </w:r>
          </w:p>
        </w:tc>
        <w:tc>
          <w:tcPr>
            <w:tcW w:w="1403" w:type="dxa"/>
            <w:gridSpan w:val="2"/>
          </w:tcPr>
          <w:p w14:paraId="16780B25" w14:textId="01FF0179"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4707D474" w14:textId="77777777" w:rsidTr="009602A2">
        <w:tc>
          <w:tcPr>
            <w:tcW w:w="3686" w:type="dxa"/>
            <w:gridSpan w:val="4"/>
          </w:tcPr>
          <w:p w14:paraId="3DB6D1A9" w14:textId="1B990CE0" w:rsidR="00877C9A" w:rsidRPr="00476F48" w:rsidRDefault="000716AA" w:rsidP="00437ABD">
            <w:pPr>
              <w:pStyle w:val="BodyText"/>
              <w:spacing w:before="60" w:after="60"/>
              <w:rPr>
                <w:sz w:val="18"/>
                <w:szCs w:val="18"/>
              </w:rPr>
            </w:pPr>
            <w:r w:rsidRPr="00476F48">
              <w:rPr>
                <w:sz w:val="18"/>
                <w:szCs w:val="18"/>
              </w:rPr>
              <w:t>specific usage</w:t>
            </w:r>
          </w:p>
        </w:tc>
        <w:tc>
          <w:tcPr>
            <w:tcW w:w="1559" w:type="dxa"/>
            <w:gridSpan w:val="2"/>
          </w:tcPr>
          <w:p w14:paraId="29961F55" w14:textId="77777777" w:rsidR="00877C9A" w:rsidRPr="00476F48" w:rsidRDefault="00877C9A" w:rsidP="00437ABD">
            <w:pPr>
              <w:pStyle w:val="BodyText"/>
              <w:spacing w:before="60" w:after="60"/>
              <w:rPr>
                <w:sz w:val="18"/>
                <w:szCs w:val="18"/>
              </w:rPr>
            </w:pPr>
          </w:p>
        </w:tc>
        <w:tc>
          <w:tcPr>
            <w:tcW w:w="2574" w:type="dxa"/>
            <w:gridSpan w:val="4"/>
          </w:tcPr>
          <w:p w14:paraId="7F3CB8AC" w14:textId="09C06152" w:rsidR="00877C9A" w:rsidRPr="00476F48" w:rsidRDefault="000716AA" w:rsidP="000716AA">
            <w:pPr>
              <w:pStyle w:val="BodyText"/>
              <w:spacing w:before="60" w:after="0"/>
              <w:ind w:left="183" w:hanging="183"/>
              <w:rPr>
                <w:sz w:val="18"/>
                <w:szCs w:val="18"/>
              </w:rPr>
            </w:pPr>
            <w:proofErr w:type="gramStart"/>
            <w:r w:rsidRPr="00476F48">
              <w:rPr>
                <w:sz w:val="18"/>
                <w:szCs w:val="18"/>
              </w:rPr>
              <w:t xml:space="preserve">1 </w:t>
            </w:r>
            <w:r w:rsidR="00877C9A" w:rsidRPr="00476F48">
              <w:rPr>
                <w:sz w:val="18"/>
                <w:szCs w:val="18"/>
              </w:rPr>
              <w:t>:</w:t>
            </w:r>
            <w:proofErr w:type="gramEnd"/>
            <w:r w:rsidR="00877C9A" w:rsidRPr="00476F48">
              <w:rPr>
                <w:spacing w:val="-2"/>
                <w:sz w:val="18"/>
                <w:szCs w:val="18"/>
              </w:rPr>
              <w:t xml:space="preserve"> </w:t>
            </w:r>
            <w:r w:rsidRPr="00476F48">
              <w:rPr>
                <w:sz w:val="18"/>
                <w:szCs w:val="18"/>
              </w:rPr>
              <w:t>navigational purpose overview</w:t>
            </w:r>
          </w:p>
          <w:p w14:paraId="5785928C" w14:textId="61EA8985" w:rsidR="00877C9A" w:rsidRPr="00476F48" w:rsidRDefault="000716AA" w:rsidP="000716AA">
            <w:pPr>
              <w:pStyle w:val="BodyText"/>
              <w:spacing w:after="0"/>
              <w:ind w:left="183" w:hanging="183"/>
              <w:rPr>
                <w:sz w:val="18"/>
                <w:szCs w:val="18"/>
              </w:rPr>
            </w:pPr>
            <w:proofErr w:type="gramStart"/>
            <w:r w:rsidRPr="00476F48">
              <w:rPr>
                <w:sz w:val="18"/>
                <w:szCs w:val="18"/>
              </w:rPr>
              <w:t xml:space="preserve">2 </w:t>
            </w:r>
            <w:r w:rsidR="00877C9A" w:rsidRPr="00476F48">
              <w:rPr>
                <w:sz w:val="18"/>
                <w:szCs w:val="18"/>
              </w:rPr>
              <w:t>:</w:t>
            </w:r>
            <w:proofErr w:type="gramEnd"/>
            <w:r w:rsidR="00877C9A" w:rsidRPr="00476F48">
              <w:rPr>
                <w:spacing w:val="-5"/>
                <w:sz w:val="18"/>
                <w:szCs w:val="18"/>
              </w:rPr>
              <w:t xml:space="preserve"> </w:t>
            </w:r>
            <w:r w:rsidRPr="00476F48">
              <w:rPr>
                <w:sz w:val="18"/>
                <w:szCs w:val="18"/>
              </w:rPr>
              <w:t>navigational purpose general</w:t>
            </w:r>
          </w:p>
          <w:p w14:paraId="3A53ECA3" w14:textId="30643293" w:rsidR="00877C9A" w:rsidRPr="00476F48" w:rsidRDefault="000716AA" w:rsidP="000716AA">
            <w:pPr>
              <w:pStyle w:val="BodyText"/>
              <w:spacing w:after="0"/>
              <w:ind w:left="183" w:hanging="183"/>
              <w:rPr>
                <w:sz w:val="18"/>
                <w:szCs w:val="18"/>
              </w:rPr>
            </w:pPr>
            <w:proofErr w:type="gramStart"/>
            <w:r w:rsidRPr="00476F48">
              <w:rPr>
                <w:sz w:val="18"/>
                <w:szCs w:val="18"/>
              </w:rPr>
              <w:t xml:space="preserve">3 </w:t>
            </w:r>
            <w:r w:rsidR="00877C9A" w:rsidRPr="00476F48">
              <w:rPr>
                <w:sz w:val="18"/>
                <w:szCs w:val="18"/>
              </w:rPr>
              <w:t>:</w:t>
            </w:r>
            <w:proofErr w:type="gramEnd"/>
            <w:r w:rsidR="00877C9A" w:rsidRPr="00476F48">
              <w:rPr>
                <w:sz w:val="18"/>
                <w:szCs w:val="18"/>
              </w:rPr>
              <w:t xml:space="preserve"> </w:t>
            </w:r>
            <w:r w:rsidRPr="00476F48">
              <w:rPr>
                <w:sz w:val="18"/>
                <w:szCs w:val="18"/>
              </w:rPr>
              <w:t>navigational purpose coastal</w:t>
            </w:r>
          </w:p>
          <w:p w14:paraId="40A9F2A5" w14:textId="0D65CF58" w:rsidR="00877C9A" w:rsidRPr="00476F48" w:rsidRDefault="000716AA" w:rsidP="000716AA">
            <w:pPr>
              <w:pStyle w:val="BodyText"/>
              <w:spacing w:after="0"/>
              <w:ind w:left="183" w:hanging="183"/>
              <w:rPr>
                <w:sz w:val="18"/>
                <w:szCs w:val="18"/>
              </w:rPr>
            </w:pPr>
            <w:proofErr w:type="gramStart"/>
            <w:r w:rsidRPr="00476F48">
              <w:rPr>
                <w:sz w:val="18"/>
                <w:szCs w:val="18"/>
              </w:rPr>
              <w:t xml:space="preserve">4 </w:t>
            </w:r>
            <w:r w:rsidR="00877C9A" w:rsidRPr="00476F48">
              <w:rPr>
                <w:sz w:val="18"/>
                <w:szCs w:val="18"/>
              </w:rPr>
              <w:t>:</w:t>
            </w:r>
            <w:proofErr w:type="gramEnd"/>
            <w:r w:rsidR="00877C9A" w:rsidRPr="00476F48">
              <w:rPr>
                <w:spacing w:val="-2"/>
                <w:sz w:val="18"/>
                <w:szCs w:val="18"/>
              </w:rPr>
              <w:t xml:space="preserve"> </w:t>
            </w:r>
            <w:r w:rsidRPr="00476F48">
              <w:rPr>
                <w:sz w:val="18"/>
                <w:szCs w:val="18"/>
              </w:rPr>
              <w:t>navigational purpose approach</w:t>
            </w:r>
          </w:p>
          <w:p w14:paraId="52CE7E14" w14:textId="42BEDD53" w:rsidR="00877C9A" w:rsidRPr="00476F48" w:rsidRDefault="000716AA" w:rsidP="000716AA">
            <w:pPr>
              <w:pStyle w:val="BodyText"/>
              <w:spacing w:after="0"/>
              <w:ind w:left="183" w:hanging="183"/>
              <w:rPr>
                <w:sz w:val="18"/>
                <w:szCs w:val="18"/>
              </w:rPr>
            </w:pPr>
            <w:proofErr w:type="gramStart"/>
            <w:r w:rsidRPr="00476F48">
              <w:rPr>
                <w:sz w:val="18"/>
                <w:szCs w:val="18"/>
              </w:rPr>
              <w:t xml:space="preserve">5 </w:t>
            </w:r>
            <w:r w:rsidR="00877C9A" w:rsidRPr="00476F48">
              <w:rPr>
                <w:sz w:val="18"/>
                <w:szCs w:val="18"/>
              </w:rPr>
              <w:t>:</w:t>
            </w:r>
            <w:proofErr w:type="gramEnd"/>
            <w:r w:rsidR="00877C9A" w:rsidRPr="00476F48">
              <w:rPr>
                <w:spacing w:val="-4"/>
                <w:sz w:val="18"/>
                <w:szCs w:val="18"/>
              </w:rPr>
              <w:t xml:space="preserve"> </w:t>
            </w:r>
            <w:r w:rsidRPr="00476F48">
              <w:rPr>
                <w:sz w:val="18"/>
                <w:szCs w:val="18"/>
              </w:rPr>
              <w:t>navigational purpose harbour</w:t>
            </w:r>
          </w:p>
          <w:p w14:paraId="56C7B2CF" w14:textId="1F8FA3D7" w:rsidR="00877C9A" w:rsidRPr="00476F48" w:rsidRDefault="000716AA" w:rsidP="000716AA">
            <w:pPr>
              <w:pStyle w:val="BodyText"/>
              <w:spacing w:after="60"/>
              <w:ind w:left="183" w:hanging="183"/>
              <w:rPr>
                <w:sz w:val="18"/>
                <w:szCs w:val="18"/>
              </w:rPr>
            </w:pPr>
            <w:proofErr w:type="gramStart"/>
            <w:r w:rsidRPr="00476F48">
              <w:rPr>
                <w:sz w:val="18"/>
                <w:szCs w:val="18"/>
              </w:rPr>
              <w:t xml:space="preserve">6 </w:t>
            </w:r>
            <w:r w:rsidR="00877C9A" w:rsidRPr="00476F48">
              <w:rPr>
                <w:sz w:val="18"/>
                <w:szCs w:val="18"/>
              </w:rPr>
              <w:t>:</w:t>
            </w:r>
            <w:proofErr w:type="gramEnd"/>
            <w:r w:rsidR="00877C9A" w:rsidRPr="00476F48">
              <w:rPr>
                <w:spacing w:val="-6"/>
                <w:sz w:val="18"/>
                <w:szCs w:val="18"/>
              </w:rPr>
              <w:t xml:space="preserve"> </w:t>
            </w:r>
            <w:r w:rsidRPr="00476F48">
              <w:rPr>
                <w:sz w:val="18"/>
                <w:szCs w:val="18"/>
              </w:rPr>
              <w:t>navigational purpose berthing</w:t>
            </w:r>
          </w:p>
        </w:tc>
        <w:tc>
          <w:tcPr>
            <w:tcW w:w="843" w:type="dxa"/>
            <w:gridSpan w:val="2"/>
          </w:tcPr>
          <w:p w14:paraId="46239E78" w14:textId="77777777" w:rsidR="00877C9A" w:rsidRPr="00476F48" w:rsidRDefault="00877C9A" w:rsidP="00206E71">
            <w:pPr>
              <w:pStyle w:val="BodyText"/>
              <w:spacing w:before="60" w:after="60"/>
              <w:rPr>
                <w:sz w:val="18"/>
                <w:szCs w:val="18"/>
              </w:rPr>
            </w:pPr>
            <w:r w:rsidRPr="00476F48">
              <w:rPr>
                <w:sz w:val="18"/>
                <w:szCs w:val="18"/>
              </w:rPr>
              <w:t>EN</w:t>
            </w:r>
          </w:p>
        </w:tc>
        <w:tc>
          <w:tcPr>
            <w:tcW w:w="1403" w:type="dxa"/>
            <w:gridSpan w:val="2"/>
          </w:tcPr>
          <w:p w14:paraId="5F833151" w14:textId="648D41AD"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7055F076" w14:textId="77777777" w:rsidTr="009602A2">
        <w:tc>
          <w:tcPr>
            <w:tcW w:w="3686" w:type="dxa"/>
            <w:gridSpan w:val="4"/>
          </w:tcPr>
          <w:p w14:paraId="090EA86D" w14:textId="757D5D7C" w:rsidR="00877C9A" w:rsidRPr="00476F48" w:rsidRDefault="000716AA" w:rsidP="00437ABD">
            <w:pPr>
              <w:pStyle w:val="BodyText"/>
              <w:spacing w:before="60" w:after="60"/>
              <w:rPr>
                <w:sz w:val="18"/>
                <w:szCs w:val="18"/>
              </w:rPr>
            </w:pPr>
            <w:r w:rsidRPr="00476F48">
              <w:rPr>
                <w:sz w:val="18"/>
                <w:szCs w:val="18"/>
              </w:rPr>
              <w:t>update date</w:t>
            </w:r>
          </w:p>
        </w:tc>
        <w:tc>
          <w:tcPr>
            <w:tcW w:w="1559" w:type="dxa"/>
            <w:gridSpan w:val="2"/>
          </w:tcPr>
          <w:p w14:paraId="12601859" w14:textId="77777777" w:rsidR="00877C9A" w:rsidRPr="00476F48" w:rsidRDefault="00877C9A" w:rsidP="00437ABD">
            <w:pPr>
              <w:pStyle w:val="BodyText"/>
              <w:spacing w:before="60" w:after="60"/>
              <w:rPr>
                <w:sz w:val="18"/>
                <w:szCs w:val="18"/>
              </w:rPr>
            </w:pPr>
          </w:p>
        </w:tc>
        <w:tc>
          <w:tcPr>
            <w:tcW w:w="2574" w:type="dxa"/>
            <w:gridSpan w:val="4"/>
          </w:tcPr>
          <w:p w14:paraId="0B92C207" w14:textId="77777777" w:rsidR="00877C9A" w:rsidRPr="00476F48" w:rsidRDefault="00877C9A" w:rsidP="00437ABD">
            <w:pPr>
              <w:pStyle w:val="BodyText"/>
              <w:spacing w:before="60" w:after="60"/>
              <w:rPr>
                <w:sz w:val="18"/>
                <w:szCs w:val="18"/>
              </w:rPr>
            </w:pPr>
          </w:p>
        </w:tc>
        <w:tc>
          <w:tcPr>
            <w:tcW w:w="843" w:type="dxa"/>
            <w:gridSpan w:val="2"/>
          </w:tcPr>
          <w:p w14:paraId="182A3783" w14:textId="064D6739" w:rsidR="00877C9A" w:rsidRPr="00476F48" w:rsidRDefault="00877C9A" w:rsidP="00206E71">
            <w:pPr>
              <w:pStyle w:val="BodyText"/>
              <w:spacing w:before="60" w:after="60"/>
              <w:rPr>
                <w:sz w:val="18"/>
                <w:szCs w:val="18"/>
              </w:rPr>
            </w:pPr>
            <w:r w:rsidRPr="00476F48">
              <w:rPr>
                <w:sz w:val="18"/>
                <w:szCs w:val="18"/>
              </w:rPr>
              <w:t>DA</w:t>
            </w:r>
          </w:p>
        </w:tc>
        <w:tc>
          <w:tcPr>
            <w:tcW w:w="1403" w:type="dxa"/>
            <w:gridSpan w:val="2"/>
          </w:tcPr>
          <w:p w14:paraId="26A057D3" w14:textId="657854A8"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0CE3F7E4" w14:textId="77777777" w:rsidTr="009602A2">
        <w:tc>
          <w:tcPr>
            <w:tcW w:w="3686" w:type="dxa"/>
            <w:gridSpan w:val="4"/>
          </w:tcPr>
          <w:p w14:paraId="62168A44" w14:textId="4D79BAFD" w:rsidR="00877C9A" w:rsidRPr="00476F48" w:rsidRDefault="000716AA" w:rsidP="00437ABD">
            <w:pPr>
              <w:pStyle w:val="BodyText"/>
              <w:spacing w:before="60" w:after="60"/>
              <w:rPr>
                <w:sz w:val="18"/>
                <w:szCs w:val="18"/>
              </w:rPr>
            </w:pPr>
            <w:r w:rsidRPr="00476F48">
              <w:rPr>
                <w:sz w:val="18"/>
                <w:szCs w:val="18"/>
              </w:rPr>
              <w:t>update number</w:t>
            </w:r>
          </w:p>
        </w:tc>
        <w:tc>
          <w:tcPr>
            <w:tcW w:w="1559" w:type="dxa"/>
            <w:gridSpan w:val="2"/>
          </w:tcPr>
          <w:p w14:paraId="15C34472" w14:textId="77777777" w:rsidR="00877C9A" w:rsidRPr="00476F48" w:rsidRDefault="00877C9A" w:rsidP="00437ABD">
            <w:pPr>
              <w:pStyle w:val="BodyText"/>
              <w:spacing w:before="60" w:after="60"/>
              <w:rPr>
                <w:sz w:val="18"/>
                <w:szCs w:val="18"/>
              </w:rPr>
            </w:pPr>
          </w:p>
        </w:tc>
        <w:tc>
          <w:tcPr>
            <w:tcW w:w="2574" w:type="dxa"/>
            <w:gridSpan w:val="4"/>
          </w:tcPr>
          <w:p w14:paraId="7F2598E9" w14:textId="77777777" w:rsidR="00877C9A" w:rsidRPr="00476F48" w:rsidRDefault="00877C9A" w:rsidP="00437ABD">
            <w:pPr>
              <w:pStyle w:val="BodyText"/>
              <w:spacing w:before="60" w:after="60"/>
              <w:rPr>
                <w:sz w:val="18"/>
                <w:szCs w:val="18"/>
              </w:rPr>
            </w:pPr>
          </w:p>
        </w:tc>
        <w:tc>
          <w:tcPr>
            <w:tcW w:w="843" w:type="dxa"/>
            <w:gridSpan w:val="2"/>
          </w:tcPr>
          <w:p w14:paraId="60681821" w14:textId="20E06E29"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1472A300" w14:textId="520762C9" w:rsidR="00877C9A" w:rsidRPr="00476F48" w:rsidRDefault="00877C9A" w:rsidP="00206E71">
            <w:pPr>
              <w:pStyle w:val="BodyText"/>
              <w:spacing w:before="60" w:after="60"/>
              <w:rPr>
                <w:sz w:val="18"/>
                <w:szCs w:val="18"/>
              </w:rPr>
            </w:pPr>
            <w:r w:rsidRPr="00476F48">
              <w:rPr>
                <w:sz w:val="18"/>
                <w:szCs w:val="18"/>
              </w:rPr>
              <w:t>0,1</w:t>
            </w:r>
          </w:p>
        </w:tc>
      </w:tr>
      <w:tr w:rsidR="002C1B30" w:rsidRPr="00476F48" w14:paraId="1ACF9225" w14:textId="77777777" w:rsidTr="009602A2">
        <w:tc>
          <w:tcPr>
            <w:tcW w:w="3686" w:type="dxa"/>
            <w:gridSpan w:val="4"/>
          </w:tcPr>
          <w:p w14:paraId="24282194" w14:textId="2524010B" w:rsidR="002C1B30" w:rsidRPr="00476F48" w:rsidRDefault="000716AA" w:rsidP="00437ABD">
            <w:pPr>
              <w:pStyle w:val="BodyText"/>
              <w:spacing w:before="60" w:after="60"/>
              <w:rPr>
                <w:rFonts w:eastAsiaTheme="minorEastAsia"/>
                <w:sz w:val="18"/>
                <w:szCs w:val="18"/>
                <w:lang w:eastAsia="ko-KR"/>
              </w:rPr>
            </w:pPr>
            <w:r w:rsidRPr="00476F48">
              <w:rPr>
                <w:rFonts w:eastAsiaTheme="minorEastAsia"/>
                <w:sz w:val="18"/>
                <w:szCs w:val="18"/>
                <w:lang w:eastAsia="ko-KR"/>
              </w:rPr>
              <w:t xml:space="preserve">horizontal datum </w:t>
            </w:r>
            <w:r w:rsidR="009E5EF7">
              <w:rPr>
                <w:rFonts w:eastAsiaTheme="minorEastAsia"/>
                <w:sz w:val="18"/>
                <w:szCs w:val="18"/>
                <w:lang w:eastAsia="ko-KR"/>
              </w:rPr>
              <w:t>EPSG code</w:t>
            </w:r>
          </w:p>
        </w:tc>
        <w:tc>
          <w:tcPr>
            <w:tcW w:w="1559" w:type="dxa"/>
            <w:gridSpan w:val="2"/>
          </w:tcPr>
          <w:p w14:paraId="329CF7CB" w14:textId="77777777" w:rsidR="002C1B30" w:rsidRPr="00476F48" w:rsidRDefault="002C1B30" w:rsidP="00437ABD">
            <w:pPr>
              <w:pStyle w:val="BodyText"/>
              <w:spacing w:before="60" w:after="60"/>
              <w:rPr>
                <w:sz w:val="18"/>
                <w:szCs w:val="18"/>
              </w:rPr>
            </w:pPr>
          </w:p>
        </w:tc>
        <w:tc>
          <w:tcPr>
            <w:tcW w:w="2574" w:type="dxa"/>
            <w:gridSpan w:val="4"/>
          </w:tcPr>
          <w:p w14:paraId="0E14173D" w14:textId="5F62677A" w:rsidR="00946543" w:rsidRPr="00476F48" w:rsidRDefault="00706666" w:rsidP="000716AA">
            <w:pPr>
              <w:pStyle w:val="BodyText"/>
              <w:spacing w:before="60" w:after="0"/>
              <w:ind w:left="183" w:hanging="183"/>
              <w:rPr>
                <w:rFonts w:eastAsiaTheme="minorEastAsia"/>
                <w:sz w:val="18"/>
                <w:szCs w:val="18"/>
                <w:lang w:eastAsia="ko-KR"/>
              </w:rPr>
            </w:pPr>
            <w:proofErr w:type="gramStart"/>
            <w:r w:rsidRPr="00476F48">
              <w:rPr>
                <w:rFonts w:eastAsiaTheme="minorEastAsia"/>
                <w:sz w:val="18"/>
                <w:szCs w:val="18"/>
                <w:lang w:eastAsia="ko-KR"/>
              </w:rPr>
              <w:t>3395 :</w:t>
            </w:r>
            <w:proofErr w:type="gramEnd"/>
            <w:r w:rsidRPr="00476F48">
              <w:rPr>
                <w:rFonts w:eastAsiaTheme="minorEastAsia"/>
                <w:sz w:val="18"/>
                <w:szCs w:val="18"/>
                <w:lang w:eastAsia="ko-KR"/>
              </w:rPr>
              <w:t xml:space="preserve"> </w:t>
            </w:r>
            <w:r w:rsidR="006A2F54" w:rsidRPr="00476F48">
              <w:rPr>
                <w:rFonts w:eastAsiaTheme="minorEastAsia"/>
                <w:sz w:val="18"/>
                <w:szCs w:val="18"/>
                <w:lang w:eastAsia="ko-KR"/>
              </w:rPr>
              <w:t>EPSG3395 (World Mercator)</w:t>
            </w:r>
          </w:p>
          <w:p w14:paraId="4E570984" w14:textId="5F72FABA" w:rsidR="00946543" w:rsidRPr="00476F48" w:rsidRDefault="00946543" w:rsidP="000716AA">
            <w:pPr>
              <w:pStyle w:val="BodyText"/>
              <w:spacing w:after="0"/>
              <w:ind w:left="183" w:hanging="183"/>
              <w:rPr>
                <w:rFonts w:eastAsiaTheme="minorEastAsia"/>
                <w:sz w:val="18"/>
                <w:szCs w:val="18"/>
                <w:lang w:eastAsia="ko-KR"/>
              </w:rPr>
            </w:pPr>
            <w:proofErr w:type="gramStart"/>
            <w:r w:rsidRPr="00476F48">
              <w:rPr>
                <w:rFonts w:eastAsiaTheme="minorEastAsia"/>
                <w:sz w:val="18"/>
                <w:szCs w:val="18"/>
                <w:lang w:eastAsia="ko-KR"/>
              </w:rPr>
              <w:t>3857 :</w:t>
            </w:r>
            <w:proofErr w:type="gramEnd"/>
            <w:r w:rsidRPr="00476F48">
              <w:rPr>
                <w:rFonts w:eastAsiaTheme="minorEastAsia"/>
                <w:sz w:val="18"/>
                <w:szCs w:val="18"/>
                <w:lang w:eastAsia="ko-KR"/>
              </w:rPr>
              <w:t xml:space="preserve"> </w:t>
            </w:r>
            <w:r w:rsidR="006A2F54" w:rsidRPr="00476F48">
              <w:rPr>
                <w:rFonts w:eastAsiaTheme="minorEastAsia"/>
                <w:sz w:val="18"/>
                <w:szCs w:val="18"/>
                <w:lang w:eastAsia="ko-KR"/>
              </w:rPr>
              <w:t>EPSG3857 (Pseudo-Mercator)</w:t>
            </w:r>
          </w:p>
          <w:p w14:paraId="4ADAF618" w14:textId="4B5E983E" w:rsidR="00946543" w:rsidRPr="00476F48" w:rsidRDefault="00946543" w:rsidP="000716AA">
            <w:pPr>
              <w:pStyle w:val="BodyText"/>
              <w:spacing w:after="60"/>
              <w:ind w:left="183" w:hanging="183"/>
              <w:rPr>
                <w:rFonts w:eastAsiaTheme="minorEastAsia"/>
                <w:sz w:val="18"/>
                <w:szCs w:val="18"/>
                <w:lang w:eastAsia="ko-KR"/>
              </w:rPr>
            </w:pPr>
            <w:proofErr w:type="gramStart"/>
            <w:r w:rsidRPr="00476F48">
              <w:rPr>
                <w:sz w:val="18"/>
                <w:szCs w:val="18"/>
              </w:rPr>
              <w:t>4326 :</w:t>
            </w:r>
            <w:proofErr w:type="gramEnd"/>
            <w:r w:rsidRPr="00476F48">
              <w:rPr>
                <w:sz w:val="18"/>
                <w:szCs w:val="18"/>
              </w:rPr>
              <w:t xml:space="preserve"> </w:t>
            </w:r>
            <w:r w:rsidR="006A2F54" w:rsidRPr="00476F48">
              <w:rPr>
                <w:sz w:val="18"/>
                <w:szCs w:val="18"/>
              </w:rPr>
              <w:t>EPSG4326 (WGS84)</w:t>
            </w:r>
          </w:p>
        </w:tc>
        <w:tc>
          <w:tcPr>
            <w:tcW w:w="843" w:type="dxa"/>
            <w:gridSpan w:val="2"/>
          </w:tcPr>
          <w:p w14:paraId="4D1FDE45" w14:textId="7C25DCBD" w:rsidR="002C1B30" w:rsidRPr="00476F48" w:rsidRDefault="00CD365E" w:rsidP="00206E71">
            <w:pPr>
              <w:pStyle w:val="BodyText"/>
              <w:spacing w:before="60" w:after="60"/>
              <w:rPr>
                <w:rFonts w:eastAsiaTheme="minorEastAsia"/>
                <w:sz w:val="18"/>
                <w:szCs w:val="18"/>
                <w:lang w:eastAsia="ko-KR"/>
              </w:rPr>
            </w:pPr>
            <w:r w:rsidRPr="00476F48">
              <w:rPr>
                <w:rFonts w:eastAsiaTheme="minorEastAsia"/>
                <w:sz w:val="18"/>
                <w:szCs w:val="18"/>
                <w:lang w:eastAsia="ko-KR"/>
              </w:rPr>
              <w:t>EN</w:t>
            </w:r>
          </w:p>
        </w:tc>
        <w:tc>
          <w:tcPr>
            <w:tcW w:w="1403" w:type="dxa"/>
            <w:gridSpan w:val="2"/>
          </w:tcPr>
          <w:p w14:paraId="5A9ED7F4" w14:textId="7148B8A4" w:rsidR="002C1B30" w:rsidRPr="00476F48" w:rsidRDefault="002C1B30" w:rsidP="00206E71">
            <w:pPr>
              <w:pStyle w:val="BodyText"/>
              <w:spacing w:before="60" w:after="60"/>
              <w:rPr>
                <w:rFonts w:eastAsiaTheme="minorEastAsia"/>
                <w:sz w:val="18"/>
                <w:szCs w:val="18"/>
                <w:lang w:eastAsia="ko-KR"/>
              </w:rPr>
            </w:pPr>
            <w:r w:rsidRPr="00476F48">
              <w:rPr>
                <w:rFonts w:eastAsiaTheme="minorEastAsia" w:hint="eastAsia"/>
                <w:sz w:val="18"/>
                <w:szCs w:val="18"/>
                <w:lang w:eastAsia="ko-KR"/>
              </w:rPr>
              <w:t>0</w:t>
            </w:r>
            <w:r w:rsidRPr="00476F48">
              <w:rPr>
                <w:rFonts w:eastAsiaTheme="minorEastAsia"/>
                <w:sz w:val="18"/>
                <w:szCs w:val="18"/>
                <w:lang w:eastAsia="ko-KR"/>
              </w:rPr>
              <w:t>,1</w:t>
            </w:r>
          </w:p>
        </w:tc>
      </w:tr>
      <w:tr w:rsidR="002C1B30" w:rsidRPr="00476F48" w14:paraId="6DD47DBE" w14:textId="77777777" w:rsidTr="009602A2">
        <w:tc>
          <w:tcPr>
            <w:tcW w:w="3686" w:type="dxa"/>
            <w:gridSpan w:val="4"/>
          </w:tcPr>
          <w:p w14:paraId="0424DB5D" w14:textId="4C8A49B7" w:rsidR="002C1B30" w:rsidRPr="00476F48" w:rsidRDefault="00A24789" w:rsidP="00437ABD">
            <w:pPr>
              <w:pStyle w:val="BodyText"/>
              <w:spacing w:before="60" w:after="60"/>
              <w:rPr>
                <w:rFonts w:eastAsiaTheme="minorEastAsia"/>
                <w:sz w:val="18"/>
                <w:szCs w:val="18"/>
                <w:lang w:eastAsia="ko-KR"/>
              </w:rPr>
            </w:pPr>
            <w:r w:rsidRPr="00476F48">
              <w:rPr>
                <w:rFonts w:eastAsiaTheme="minorEastAsia"/>
                <w:sz w:val="18"/>
                <w:szCs w:val="18"/>
                <w:lang w:eastAsia="ko-KR"/>
              </w:rPr>
              <w:t>vertical datum</w:t>
            </w:r>
          </w:p>
        </w:tc>
        <w:tc>
          <w:tcPr>
            <w:tcW w:w="1559" w:type="dxa"/>
            <w:gridSpan w:val="2"/>
          </w:tcPr>
          <w:p w14:paraId="15003D81" w14:textId="77777777" w:rsidR="002C1B30" w:rsidRPr="00476F48" w:rsidRDefault="002C1B30" w:rsidP="00437ABD">
            <w:pPr>
              <w:pStyle w:val="BodyText"/>
              <w:spacing w:before="60" w:after="60"/>
              <w:rPr>
                <w:sz w:val="18"/>
                <w:szCs w:val="18"/>
              </w:rPr>
            </w:pPr>
          </w:p>
        </w:tc>
        <w:tc>
          <w:tcPr>
            <w:tcW w:w="2574" w:type="dxa"/>
            <w:gridSpan w:val="4"/>
          </w:tcPr>
          <w:p w14:paraId="395F995C" w14:textId="0281B629" w:rsidR="000716AA" w:rsidRPr="00476F48" w:rsidRDefault="009106C9" w:rsidP="000716AA">
            <w:pPr>
              <w:pStyle w:val="BodyText"/>
              <w:spacing w:before="60" w:after="0"/>
              <w:ind w:left="183" w:hanging="183"/>
              <w:rPr>
                <w:sz w:val="18"/>
                <w:szCs w:val="18"/>
              </w:rPr>
            </w:pPr>
            <w:proofErr w:type="gramStart"/>
            <w:r w:rsidRPr="00476F48">
              <w:rPr>
                <w:sz w:val="18"/>
                <w:szCs w:val="18"/>
              </w:rPr>
              <w:t>1</w:t>
            </w:r>
            <w:r w:rsidR="00D747EB" w:rsidRPr="00476F48">
              <w:rPr>
                <w:sz w:val="18"/>
                <w:szCs w:val="18"/>
              </w:rPr>
              <w:t xml:space="preserve"> </w:t>
            </w:r>
            <w:r w:rsidRPr="00476F48">
              <w:rPr>
                <w:sz w:val="18"/>
                <w:szCs w:val="18"/>
              </w:rPr>
              <w:t>:</w:t>
            </w:r>
            <w:proofErr w:type="gramEnd"/>
            <w:r w:rsidRPr="00476F48">
              <w:rPr>
                <w:sz w:val="18"/>
                <w:szCs w:val="18"/>
              </w:rPr>
              <w:t xml:space="preserve"> </w:t>
            </w:r>
            <w:r w:rsidR="00A24789" w:rsidRPr="00476F48">
              <w:rPr>
                <w:sz w:val="18"/>
                <w:szCs w:val="18"/>
              </w:rPr>
              <w:t>mean low water springs</w:t>
            </w:r>
          </w:p>
          <w:p w14:paraId="7D3B628C" w14:textId="7801457B" w:rsidR="000716AA" w:rsidRPr="00476F48" w:rsidRDefault="009106C9" w:rsidP="000716AA">
            <w:pPr>
              <w:pStyle w:val="BodyText"/>
              <w:spacing w:after="0"/>
              <w:ind w:left="183" w:hanging="183"/>
              <w:rPr>
                <w:sz w:val="18"/>
                <w:szCs w:val="18"/>
              </w:rPr>
            </w:pPr>
            <w:proofErr w:type="gramStart"/>
            <w:r w:rsidRPr="00476F48">
              <w:rPr>
                <w:sz w:val="18"/>
                <w:szCs w:val="18"/>
              </w:rPr>
              <w:t>2</w:t>
            </w:r>
            <w:r w:rsidR="00D747EB" w:rsidRPr="00476F48">
              <w:rPr>
                <w:sz w:val="18"/>
                <w:szCs w:val="18"/>
              </w:rPr>
              <w:t xml:space="preserve"> </w:t>
            </w:r>
            <w:r w:rsidRPr="00476F48">
              <w:rPr>
                <w:sz w:val="18"/>
                <w:szCs w:val="18"/>
              </w:rPr>
              <w:t>:</w:t>
            </w:r>
            <w:proofErr w:type="gramEnd"/>
            <w:r w:rsidRPr="00476F48">
              <w:rPr>
                <w:sz w:val="18"/>
                <w:szCs w:val="18"/>
              </w:rPr>
              <w:t xml:space="preserve"> </w:t>
            </w:r>
            <w:r w:rsidR="00A24789" w:rsidRPr="00476F48">
              <w:rPr>
                <w:sz w:val="18"/>
                <w:szCs w:val="18"/>
              </w:rPr>
              <w:t>mean lower low water springs</w:t>
            </w:r>
          </w:p>
          <w:p w14:paraId="4C24873B" w14:textId="62E247BA" w:rsidR="000716AA" w:rsidRPr="00476F48" w:rsidRDefault="009106C9" w:rsidP="000716AA">
            <w:pPr>
              <w:pStyle w:val="BodyText"/>
              <w:spacing w:after="0"/>
              <w:ind w:left="183" w:hanging="183"/>
              <w:rPr>
                <w:sz w:val="18"/>
                <w:szCs w:val="18"/>
              </w:rPr>
            </w:pPr>
            <w:proofErr w:type="gramStart"/>
            <w:r w:rsidRPr="00476F48">
              <w:rPr>
                <w:sz w:val="18"/>
                <w:szCs w:val="18"/>
              </w:rPr>
              <w:t>3</w:t>
            </w:r>
            <w:r w:rsidR="00D747EB" w:rsidRPr="00476F48">
              <w:rPr>
                <w:sz w:val="18"/>
                <w:szCs w:val="18"/>
              </w:rPr>
              <w:t xml:space="preserve"> </w:t>
            </w:r>
            <w:r w:rsidRPr="00476F48">
              <w:rPr>
                <w:sz w:val="18"/>
                <w:szCs w:val="18"/>
              </w:rPr>
              <w:t>:</w:t>
            </w:r>
            <w:proofErr w:type="gramEnd"/>
            <w:r w:rsidRPr="00476F48">
              <w:rPr>
                <w:sz w:val="18"/>
                <w:szCs w:val="18"/>
              </w:rPr>
              <w:t xml:space="preserve"> </w:t>
            </w:r>
            <w:r w:rsidR="00A24789" w:rsidRPr="00476F48">
              <w:rPr>
                <w:sz w:val="18"/>
                <w:szCs w:val="18"/>
              </w:rPr>
              <w:t>mean sea level</w:t>
            </w:r>
          </w:p>
          <w:p w14:paraId="4309AAD0" w14:textId="432B7109" w:rsidR="000716AA" w:rsidRPr="00476F48" w:rsidRDefault="009106C9" w:rsidP="000716AA">
            <w:pPr>
              <w:pStyle w:val="BodyText"/>
              <w:spacing w:after="0"/>
              <w:ind w:left="183" w:hanging="183"/>
              <w:rPr>
                <w:sz w:val="18"/>
                <w:szCs w:val="18"/>
              </w:rPr>
            </w:pPr>
            <w:proofErr w:type="gramStart"/>
            <w:r w:rsidRPr="00476F48">
              <w:rPr>
                <w:sz w:val="18"/>
                <w:szCs w:val="18"/>
              </w:rPr>
              <w:t>4</w:t>
            </w:r>
            <w:r w:rsidR="00D747EB" w:rsidRPr="00476F48">
              <w:rPr>
                <w:sz w:val="18"/>
                <w:szCs w:val="18"/>
              </w:rPr>
              <w:t xml:space="preserve"> </w:t>
            </w:r>
            <w:r w:rsidRPr="00476F48">
              <w:rPr>
                <w:sz w:val="18"/>
                <w:szCs w:val="18"/>
              </w:rPr>
              <w:t>:</w:t>
            </w:r>
            <w:proofErr w:type="gramEnd"/>
            <w:r w:rsidRPr="00476F48">
              <w:rPr>
                <w:sz w:val="18"/>
                <w:szCs w:val="18"/>
              </w:rPr>
              <w:t xml:space="preserve"> </w:t>
            </w:r>
            <w:r w:rsidR="00A24789" w:rsidRPr="00476F48">
              <w:rPr>
                <w:sz w:val="18"/>
                <w:szCs w:val="18"/>
              </w:rPr>
              <w:t>lowest low water</w:t>
            </w:r>
          </w:p>
          <w:p w14:paraId="14446EAE" w14:textId="795B7D7A" w:rsidR="000716AA" w:rsidRPr="00476F48" w:rsidRDefault="009106C9" w:rsidP="000716AA">
            <w:pPr>
              <w:pStyle w:val="BodyText"/>
              <w:spacing w:after="0"/>
              <w:ind w:left="183" w:hanging="183"/>
              <w:rPr>
                <w:sz w:val="18"/>
                <w:szCs w:val="18"/>
              </w:rPr>
            </w:pPr>
            <w:proofErr w:type="gramStart"/>
            <w:r w:rsidRPr="00476F48">
              <w:rPr>
                <w:sz w:val="18"/>
                <w:szCs w:val="18"/>
              </w:rPr>
              <w:t>5</w:t>
            </w:r>
            <w:r w:rsidR="00D747EB" w:rsidRPr="00476F48">
              <w:rPr>
                <w:sz w:val="18"/>
                <w:szCs w:val="18"/>
              </w:rPr>
              <w:t xml:space="preserve"> </w:t>
            </w:r>
            <w:r w:rsidRPr="00476F48">
              <w:rPr>
                <w:sz w:val="18"/>
                <w:szCs w:val="18"/>
              </w:rPr>
              <w:t>:</w:t>
            </w:r>
            <w:proofErr w:type="gramEnd"/>
            <w:r w:rsidRPr="00476F48">
              <w:rPr>
                <w:sz w:val="18"/>
                <w:szCs w:val="18"/>
              </w:rPr>
              <w:t xml:space="preserve"> </w:t>
            </w:r>
            <w:r w:rsidR="00A24789" w:rsidRPr="00476F48">
              <w:rPr>
                <w:sz w:val="18"/>
                <w:szCs w:val="18"/>
              </w:rPr>
              <w:t>mean low water</w:t>
            </w:r>
          </w:p>
          <w:p w14:paraId="1071589F" w14:textId="40F12194" w:rsidR="000716AA" w:rsidRPr="00476F48" w:rsidRDefault="009106C9" w:rsidP="000716AA">
            <w:pPr>
              <w:pStyle w:val="BodyText"/>
              <w:spacing w:after="0"/>
              <w:ind w:left="183" w:hanging="183"/>
              <w:rPr>
                <w:sz w:val="18"/>
                <w:szCs w:val="18"/>
              </w:rPr>
            </w:pPr>
            <w:proofErr w:type="gramStart"/>
            <w:r w:rsidRPr="00476F48">
              <w:rPr>
                <w:sz w:val="18"/>
                <w:szCs w:val="18"/>
              </w:rPr>
              <w:t>6</w:t>
            </w:r>
            <w:r w:rsidR="00D747EB" w:rsidRPr="00476F48">
              <w:rPr>
                <w:sz w:val="18"/>
                <w:szCs w:val="18"/>
              </w:rPr>
              <w:t xml:space="preserve"> </w:t>
            </w:r>
            <w:r w:rsidRPr="00476F48">
              <w:rPr>
                <w:sz w:val="18"/>
                <w:szCs w:val="18"/>
              </w:rPr>
              <w:t>:</w:t>
            </w:r>
            <w:proofErr w:type="gramEnd"/>
            <w:r w:rsidRPr="00476F48">
              <w:rPr>
                <w:sz w:val="18"/>
                <w:szCs w:val="18"/>
              </w:rPr>
              <w:t xml:space="preserve"> </w:t>
            </w:r>
            <w:r w:rsidR="00A24789" w:rsidRPr="00476F48">
              <w:rPr>
                <w:sz w:val="18"/>
                <w:szCs w:val="18"/>
              </w:rPr>
              <w:t>lowest low water springs</w:t>
            </w:r>
          </w:p>
          <w:p w14:paraId="5E517B8B" w14:textId="2C16CB2E" w:rsidR="000716AA" w:rsidRPr="00476F48" w:rsidRDefault="009106C9" w:rsidP="000716AA">
            <w:pPr>
              <w:pStyle w:val="BodyText"/>
              <w:spacing w:after="0"/>
              <w:ind w:left="183" w:hanging="183"/>
              <w:rPr>
                <w:sz w:val="18"/>
                <w:szCs w:val="18"/>
              </w:rPr>
            </w:pPr>
            <w:proofErr w:type="gramStart"/>
            <w:r w:rsidRPr="00476F48">
              <w:rPr>
                <w:sz w:val="18"/>
                <w:szCs w:val="18"/>
              </w:rPr>
              <w:t>7</w:t>
            </w:r>
            <w:r w:rsidR="00D747EB" w:rsidRPr="00476F48">
              <w:rPr>
                <w:sz w:val="18"/>
                <w:szCs w:val="18"/>
              </w:rPr>
              <w:t xml:space="preserve"> </w:t>
            </w:r>
            <w:r w:rsidRPr="00476F48">
              <w:rPr>
                <w:sz w:val="18"/>
                <w:szCs w:val="18"/>
              </w:rPr>
              <w:t>:</w:t>
            </w:r>
            <w:proofErr w:type="gramEnd"/>
            <w:r w:rsidRPr="00476F48">
              <w:rPr>
                <w:sz w:val="18"/>
                <w:szCs w:val="18"/>
              </w:rPr>
              <w:t xml:space="preserve"> </w:t>
            </w:r>
            <w:proofErr w:type="spellStart"/>
            <w:r w:rsidR="00A24789" w:rsidRPr="00476F48">
              <w:rPr>
                <w:sz w:val="18"/>
                <w:szCs w:val="18"/>
              </w:rPr>
              <w:t>ppproximate</w:t>
            </w:r>
            <w:proofErr w:type="spellEnd"/>
            <w:r w:rsidR="00A24789" w:rsidRPr="00476F48">
              <w:rPr>
                <w:sz w:val="18"/>
                <w:szCs w:val="18"/>
              </w:rPr>
              <w:t xml:space="preserve"> mean low </w:t>
            </w:r>
            <w:r w:rsidR="00A24789" w:rsidRPr="00476F48">
              <w:rPr>
                <w:sz w:val="18"/>
                <w:szCs w:val="18"/>
              </w:rPr>
              <w:lastRenderedPageBreak/>
              <w:t>water springs</w:t>
            </w:r>
          </w:p>
          <w:p w14:paraId="0FFCA02F" w14:textId="700732F2" w:rsidR="000716AA" w:rsidRPr="00476F48" w:rsidRDefault="009106C9" w:rsidP="000716AA">
            <w:pPr>
              <w:pStyle w:val="BodyText"/>
              <w:spacing w:after="0"/>
              <w:ind w:left="183" w:hanging="183"/>
              <w:rPr>
                <w:sz w:val="18"/>
                <w:szCs w:val="18"/>
              </w:rPr>
            </w:pPr>
            <w:proofErr w:type="gramStart"/>
            <w:r w:rsidRPr="00476F48">
              <w:rPr>
                <w:sz w:val="18"/>
                <w:szCs w:val="18"/>
              </w:rPr>
              <w:t>8</w:t>
            </w:r>
            <w:r w:rsidR="00D747EB" w:rsidRPr="00476F48">
              <w:rPr>
                <w:sz w:val="18"/>
                <w:szCs w:val="18"/>
              </w:rPr>
              <w:t xml:space="preserve"> </w:t>
            </w:r>
            <w:r w:rsidRPr="00476F48">
              <w:rPr>
                <w:sz w:val="18"/>
                <w:szCs w:val="18"/>
              </w:rPr>
              <w:t>:</w:t>
            </w:r>
            <w:proofErr w:type="gramEnd"/>
            <w:r w:rsidRPr="00476F48">
              <w:rPr>
                <w:sz w:val="18"/>
                <w:szCs w:val="18"/>
              </w:rPr>
              <w:t xml:space="preserve"> </w:t>
            </w:r>
            <w:proofErr w:type="spellStart"/>
            <w:r w:rsidR="002F1CBE" w:rsidRPr="00476F48">
              <w:rPr>
                <w:sz w:val="18"/>
                <w:szCs w:val="18"/>
              </w:rPr>
              <w:t>indian</w:t>
            </w:r>
            <w:proofErr w:type="spellEnd"/>
            <w:r w:rsidR="002F1CBE" w:rsidRPr="00476F48">
              <w:rPr>
                <w:sz w:val="18"/>
                <w:szCs w:val="18"/>
              </w:rPr>
              <w:t xml:space="preserve"> s</w:t>
            </w:r>
            <w:r w:rsidRPr="00476F48">
              <w:rPr>
                <w:sz w:val="18"/>
                <w:szCs w:val="18"/>
              </w:rPr>
              <w:t xml:space="preserve">pring </w:t>
            </w:r>
            <w:r w:rsidR="002F1CBE" w:rsidRPr="00476F48">
              <w:rPr>
                <w:sz w:val="18"/>
                <w:szCs w:val="18"/>
              </w:rPr>
              <w:t>low water</w:t>
            </w:r>
          </w:p>
          <w:p w14:paraId="758E2F56" w14:textId="636E3941" w:rsidR="000716AA" w:rsidRPr="00476F48" w:rsidRDefault="009106C9" w:rsidP="000716AA">
            <w:pPr>
              <w:pStyle w:val="BodyText"/>
              <w:spacing w:after="0"/>
              <w:ind w:left="183" w:hanging="183"/>
              <w:rPr>
                <w:sz w:val="18"/>
                <w:szCs w:val="18"/>
              </w:rPr>
            </w:pPr>
            <w:proofErr w:type="gramStart"/>
            <w:r w:rsidRPr="00476F48">
              <w:rPr>
                <w:sz w:val="18"/>
                <w:szCs w:val="18"/>
              </w:rPr>
              <w:t>9</w:t>
            </w:r>
            <w:r w:rsidR="00D747EB" w:rsidRPr="00476F48">
              <w:rPr>
                <w:sz w:val="18"/>
                <w:szCs w:val="18"/>
              </w:rPr>
              <w:t xml:space="preserve"> </w:t>
            </w:r>
            <w:r w:rsidRPr="00476F48">
              <w:rPr>
                <w:sz w:val="18"/>
                <w:szCs w:val="18"/>
              </w:rPr>
              <w:t>:</w:t>
            </w:r>
            <w:proofErr w:type="gramEnd"/>
            <w:r w:rsidRPr="00476F48">
              <w:rPr>
                <w:sz w:val="18"/>
                <w:szCs w:val="18"/>
              </w:rPr>
              <w:t xml:space="preserve"> </w:t>
            </w:r>
            <w:r w:rsidR="002F1CBE" w:rsidRPr="00476F48">
              <w:rPr>
                <w:sz w:val="18"/>
                <w:szCs w:val="18"/>
              </w:rPr>
              <w:t>low water springs</w:t>
            </w:r>
          </w:p>
          <w:p w14:paraId="77628912" w14:textId="5696B7E0" w:rsidR="000716AA" w:rsidRPr="00476F48" w:rsidRDefault="009106C9" w:rsidP="000716AA">
            <w:pPr>
              <w:pStyle w:val="BodyText"/>
              <w:spacing w:after="0"/>
              <w:ind w:left="183" w:hanging="183"/>
              <w:rPr>
                <w:sz w:val="18"/>
                <w:szCs w:val="18"/>
              </w:rPr>
            </w:pPr>
            <w:proofErr w:type="gramStart"/>
            <w:r w:rsidRPr="00476F48">
              <w:rPr>
                <w:sz w:val="18"/>
                <w:szCs w:val="18"/>
              </w:rPr>
              <w:t>10</w:t>
            </w:r>
            <w:r w:rsidR="00D747EB" w:rsidRPr="00476F48">
              <w:rPr>
                <w:sz w:val="18"/>
                <w:szCs w:val="18"/>
              </w:rPr>
              <w:t xml:space="preserve"> </w:t>
            </w:r>
            <w:r w:rsidRPr="00476F48">
              <w:rPr>
                <w:sz w:val="18"/>
                <w:szCs w:val="18"/>
              </w:rPr>
              <w:t>:</w:t>
            </w:r>
            <w:proofErr w:type="gramEnd"/>
            <w:r w:rsidRPr="00476F48">
              <w:rPr>
                <w:sz w:val="18"/>
                <w:szCs w:val="18"/>
              </w:rPr>
              <w:t xml:space="preserve"> </w:t>
            </w:r>
            <w:r w:rsidR="002F1CBE" w:rsidRPr="00476F48">
              <w:rPr>
                <w:sz w:val="18"/>
                <w:szCs w:val="18"/>
              </w:rPr>
              <w:t>approximate lowest astronomical tide</w:t>
            </w:r>
          </w:p>
          <w:p w14:paraId="5D7C8F63" w14:textId="1806F749" w:rsidR="000716AA" w:rsidRPr="00476F48" w:rsidRDefault="009106C9" w:rsidP="000716AA">
            <w:pPr>
              <w:pStyle w:val="BodyText"/>
              <w:spacing w:after="0"/>
              <w:ind w:left="183" w:hanging="183"/>
              <w:rPr>
                <w:sz w:val="18"/>
                <w:szCs w:val="18"/>
              </w:rPr>
            </w:pPr>
            <w:proofErr w:type="gramStart"/>
            <w:r w:rsidRPr="00476F48">
              <w:rPr>
                <w:sz w:val="18"/>
                <w:szCs w:val="18"/>
              </w:rPr>
              <w:t>11</w:t>
            </w:r>
            <w:r w:rsidR="00D747EB" w:rsidRPr="00476F48">
              <w:rPr>
                <w:sz w:val="18"/>
                <w:szCs w:val="18"/>
              </w:rPr>
              <w:t xml:space="preserve"> </w:t>
            </w:r>
            <w:r w:rsidRPr="00476F48">
              <w:rPr>
                <w:sz w:val="18"/>
                <w:szCs w:val="18"/>
              </w:rPr>
              <w:t>:</w:t>
            </w:r>
            <w:proofErr w:type="gramEnd"/>
            <w:r w:rsidRPr="00476F48">
              <w:rPr>
                <w:sz w:val="18"/>
                <w:szCs w:val="18"/>
              </w:rPr>
              <w:t xml:space="preserve"> </w:t>
            </w:r>
            <w:r w:rsidR="002F1CBE" w:rsidRPr="00476F48">
              <w:rPr>
                <w:sz w:val="18"/>
                <w:szCs w:val="18"/>
              </w:rPr>
              <w:t>nearly lowest low water</w:t>
            </w:r>
          </w:p>
          <w:p w14:paraId="5B5263F0" w14:textId="2ACAC4E3" w:rsidR="000716AA" w:rsidRPr="00476F48" w:rsidRDefault="009106C9" w:rsidP="000716AA">
            <w:pPr>
              <w:pStyle w:val="BodyText"/>
              <w:spacing w:after="0"/>
              <w:ind w:left="183" w:hanging="183"/>
              <w:rPr>
                <w:sz w:val="18"/>
                <w:szCs w:val="18"/>
              </w:rPr>
            </w:pPr>
            <w:proofErr w:type="gramStart"/>
            <w:r w:rsidRPr="00476F48">
              <w:rPr>
                <w:sz w:val="18"/>
                <w:szCs w:val="18"/>
              </w:rPr>
              <w:t>12</w:t>
            </w:r>
            <w:r w:rsidR="00D747EB" w:rsidRPr="00476F48">
              <w:rPr>
                <w:sz w:val="18"/>
                <w:szCs w:val="18"/>
              </w:rPr>
              <w:t xml:space="preserve"> </w:t>
            </w:r>
            <w:r w:rsidRPr="00476F48">
              <w:rPr>
                <w:sz w:val="18"/>
                <w:szCs w:val="18"/>
              </w:rPr>
              <w:t>:</w:t>
            </w:r>
            <w:proofErr w:type="gramEnd"/>
            <w:r w:rsidRPr="00476F48">
              <w:rPr>
                <w:sz w:val="18"/>
                <w:szCs w:val="18"/>
              </w:rPr>
              <w:t xml:space="preserve"> </w:t>
            </w:r>
            <w:r w:rsidR="002F1CBE" w:rsidRPr="00476F48">
              <w:rPr>
                <w:sz w:val="18"/>
                <w:szCs w:val="18"/>
              </w:rPr>
              <w:t>mean lower low water</w:t>
            </w:r>
          </w:p>
          <w:p w14:paraId="5A845C92" w14:textId="754EEAC9" w:rsidR="002F1CBE" w:rsidRPr="00476F48" w:rsidRDefault="009106C9" w:rsidP="000716AA">
            <w:pPr>
              <w:pStyle w:val="BodyText"/>
              <w:spacing w:after="0"/>
              <w:ind w:left="183" w:hanging="183"/>
              <w:rPr>
                <w:sz w:val="18"/>
                <w:szCs w:val="18"/>
              </w:rPr>
            </w:pPr>
            <w:proofErr w:type="gramStart"/>
            <w:r w:rsidRPr="00476F48">
              <w:rPr>
                <w:sz w:val="18"/>
                <w:szCs w:val="18"/>
              </w:rPr>
              <w:t>13</w:t>
            </w:r>
            <w:r w:rsidR="00D747EB" w:rsidRPr="00476F48">
              <w:rPr>
                <w:sz w:val="18"/>
                <w:szCs w:val="18"/>
              </w:rPr>
              <w:t xml:space="preserve"> </w:t>
            </w:r>
            <w:r w:rsidRPr="00476F48">
              <w:rPr>
                <w:sz w:val="18"/>
                <w:szCs w:val="18"/>
              </w:rPr>
              <w:t>:</w:t>
            </w:r>
            <w:proofErr w:type="gramEnd"/>
            <w:r w:rsidRPr="00476F48">
              <w:rPr>
                <w:sz w:val="18"/>
                <w:szCs w:val="18"/>
              </w:rPr>
              <w:t xml:space="preserve"> </w:t>
            </w:r>
            <w:r w:rsidR="00E546C2" w:rsidRPr="00476F48">
              <w:rPr>
                <w:sz w:val="18"/>
                <w:szCs w:val="18"/>
              </w:rPr>
              <w:t>low water</w:t>
            </w:r>
          </w:p>
          <w:p w14:paraId="38EEBAE4" w14:textId="3A49453F" w:rsidR="000716AA" w:rsidRPr="00476F48" w:rsidRDefault="009106C9" w:rsidP="000716AA">
            <w:pPr>
              <w:pStyle w:val="BodyText"/>
              <w:spacing w:after="0"/>
              <w:ind w:left="183" w:hanging="183"/>
              <w:rPr>
                <w:sz w:val="18"/>
                <w:szCs w:val="18"/>
              </w:rPr>
            </w:pPr>
            <w:proofErr w:type="gramStart"/>
            <w:r w:rsidRPr="00476F48">
              <w:rPr>
                <w:sz w:val="18"/>
                <w:szCs w:val="18"/>
              </w:rPr>
              <w:t>14</w:t>
            </w:r>
            <w:r w:rsidR="00D747EB" w:rsidRPr="00476F48">
              <w:rPr>
                <w:sz w:val="18"/>
                <w:szCs w:val="18"/>
              </w:rPr>
              <w:t xml:space="preserve"> </w:t>
            </w:r>
            <w:r w:rsidRPr="00476F48">
              <w:rPr>
                <w:sz w:val="18"/>
                <w:szCs w:val="18"/>
              </w:rPr>
              <w:t>:</w:t>
            </w:r>
            <w:proofErr w:type="gramEnd"/>
            <w:r w:rsidRPr="00476F48">
              <w:rPr>
                <w:sz w:val="18"/>
                <w:szCs w:val="18"/>
              </w:rPr>
              <w:t xml:space="preserve"> </w:t>
            </w:r>
            <w:r w:rsidR="003F3C01" w:rsidRPr="00476F48">
              <w:rPr>
                <w:sz w:val="18"/>
                <w:szCs w:val="18"/>
              </w:rPr>
              <w:t>approximate mean low water</w:t>
            </w:r>
          </w:p>
          <w:p w14:paraId="5E1DFB15" w14:textId="60B6B2B1" w:rsidR="000716AA" w:rsidRPr="00476F48" w:rsidRDefault="009106C9" w:rsidP="000716AA">
            <w:pPr>
              <w:pStyle w:val="BodyText"/>
              <w:spacing w:after="0"/>
              <w:ind w:left="183" w:hanging="183"/>
              <w:rPr>
                <w:sz w:val="18"/>
                <w:szCs w:val="18"/>
              </w:rPr>
            </w:pPr>
            <w:proofErr w:type="gramStart"/>
            <w:r w:rsidRPr="00476F48">
              <w:rPr>
                <w:sz w:val="18"/>
                <w:szCs w:val="18"/>
              </w:rPr>
              <w:t>15</w:t>
            </w:r>
            <w:r w:rsidR="00D747EB" w:rsidRPr="00476F48">
              <w:rPr>
                <w:sz w:val="18"/>
                <w:szCs w:val="18"/>
              </w:rPr>
              <w:t xml:space="preserve"> </w:t>
            </w:r>
            <w:r w:rsidRPr="00476F48">
              <w:rPr>
                <w:sz w:val="18"/>
                <w:szCs w:val="18"/>
              </w:rPr>
              <w:t>:</w:t>
            </w:r>
            <w:proofErr w:type="gramEnd"/>
            <w:r w:rsidRPr="00476F48">
              <w:rPr>
                <w:sz w:val="18"/>
                <w:szCs w:val="18"/>
              </w:rPr>
              <w:t xml:space="preserve"> </w:t>
            </w:r>
            <w:r w:rsidR="003F3C01" w:rsidRPr="00476F48">
              <w:rPr>
                <w:sz w:val="18"/>
                <w:szCs w:val="18"/>
              </w:rPr>
              <w:t>approximate mean lower low water</w:t>
            </w:r>
          </w:p>
          <w:p w14:paraId="791082D0" w14:textId="553B7427" w:rsidR="000716AA" w:rsidRPr="00476F48" w:rsidRDefault="009106C9" w:rsidP="000716AA">
            <w:pPr>
              <w:pStyle w:val="BodyText"/>
              <w:spacing w:after="0"/>
              <w:ind w:left="183" w:hanging="183"/>
              <w:rPr>
                <w:sz w:val="18"/>
                <w:szCs w:val="18"/>
              </w:rPr>
            </w:pPr>
            <w:proofErr w:type="gramStart"/>
            <w:r w:rsidRPr="00476F48">
              <w:rPr>
                <w:sz w:val="18"/>
                <w:szCs w:val="18"/>
              </w:rPr>
              <w:t>16</w:t>
            </w:r>
            <w:r w:rsidR="00D747EB" w:rsidRPr="00476F48">
              <w:rPr>
                <w:sz w:val="18"/>
                <w:szCs w:val="18"/>
              </w:rPr>
              <w:t xml:space="preserve"> </w:t>
            </w:r>
            <w:r w:rsidRPr="00476F48">
              <w:rPr>
                <w:sz w:val="18"/>
                <w:szCs w:val="18"/>
              </w:rPr>
              <w:t>:</w:t>
            </w:r>
            <w:proofErr w:type="gramEnd"/>
            <w:r w:rsidRPr="00476F48">
              <w:rPr>
                <w:sz w:val="18"/>
                <w:szCs w:val="18"/>
              </w:rPr>
              <w:t xml:space="preserve"> </w:t>
            </w:r>
            <w:r w:rsidR="003F3C01" w:rsidRPr="00476F48">
              <w:rPr>
                <w:sz w:val="18"/>
                <w:szCs w:val="18"/>
              </w:rPr>
              <w:t>mean high water</w:t>
            </w:r>
          </w:p>
          <w:p w14:paraId="6D39489A" w14:textId="20A3C764" w:rsidR="003F3C01" w:rsidRPr="00476F48" w:rsidRDefault="009106C9" w:rsidP="000716AA">
            <w:pPr>
              <w:pStyle w:val="BodyText"/>
              <w:spacing w:after="0"/>
              <w:ind w:left="183" w:hanging="183"/>
              <w:rPr>
                <w:sz w:val="18"/>
                <w:szCs w:val="18"/>
              </w:rPr>
            </w:pPr>
            <w:proofErr w:type="gramStart"/>
            <w:r w:rsidRPr="00476F48">
              <w:rPr>
                <w:sz w:val="18"/>
                <w:szCs w:val="18"/>
              </w:rPr>
              <w:t>17</w:t>
            </w:r>
            <w:r w:rsidR="00D747EB" w:rsidRPr="00476F48">
              <w:rPr>
                <w:sz w:val="18"/>
                <w:szCs w:val="18"/>
              </w:rPr>
              <w:t xml:space="preserve"> </w:t>
            </w:r>
            <w:r w:rsidRPr="00476F48">
              <w:rPr>
                <w:sz w:val="18"/>
                <w:szCs w:val="18"/>
              </w:rPr>
              <w:t>:</w:t>
            </w:r>
            <w:proofErr w:type="gramEnd"/>
            <w:r w:rsidRPr="00476F48">
              <w:rPr>
                <w:sz w:val="18"/>
                <w:szCs w:val="18"/>
              </w:rPr>
              <w:t xml:space="preserve"> </w:t>
            </w:r>
            <w:r w:rsidR="003F3C01" w:rsidRPr="00476F48">
              <w:rPr>
                <w:sz w:val="18"/>
                <w:szCs w:val="18"/>
              </w:rPr>
              <w:t>mean high water springs</w:t>
            </w:r>
          </w:p>
          <w:p w14:paraId="4FC76B0B" w14:textId="25B3008B" w:rsidR="000716AA" w:rsidRPr="00476F48" w:rsidRDefault="009106C9" w:rsidP="000716AA">
            <w:pPr>
              <w:pStyle w:val="BodyText"/>
              <w:spacing w:after="0"/>
              <w:ind w:left="183" w:hanging="183"/>
              <w:rPr>
                <w:sz w:val="18"/>
                <w:szCs w:val="18"/>
              </w:rPr>
            </w:pPr>
            <w:proofErr w:type="gramStart"/>
            <w:r w:rsidRPr="00476F48">
              <w:rPr>
                <w:sz w:val="18"/>
                <w:szCs w:val="18"/>
              </w:rPr>
              <w:t>18</w:t>
            </w:r>
            <w:r w:rsidR="00D747EB" w:rsidRPr="00476F48">
              <w:rPr>
                <w:sz w:val="18"/>
                <w:szCs w:val="18"/>
              </w:rPr>
              <w:t xml:space="preserve"> </w:t>
            </w:r>
            <w:r w:rsidRPr="00476F48">
              <w:rPr>
                <w:sz w:val="18"/>
                <w:szCs w:val="18"/>
              </w:rPr>
              <w:t>:</w:t>
            </w:r>
            <w:proofErr w:type="gramEnd"/>
            <w:r w:rsidRPr="00476F48">
              <w:rPr>
                <w:sz w:val="18"/>
                <w:szCs w:val="18"/>
              </w:rPr>
              <w:t xml:space="preserve"> </w:t>
            </w:r>
            <w:r w:rsidR="003F3C01" w:rsidRPr="00476F48">
              <w:rPr>
                <w:sz w:val="18"/>
                <w:szCs w:val="18"/>
              </w:rPr>
              <w:t>high water</w:t>
            </w:r>
          </w:p>
          <w:p w14:paraId="15694DA1" w14:textId="395CAD1B" w:rsidR="000716AA" w:rsidRPr="00476F48" w:rsidRDefault="009106C9" w:rsidP="000716AA">
            <w:pPr>
              <w:pStyle w:val="BodyText"/>
              <w:spacing w:after="0"/>
              <w:ind w:left="183" w:hanging="183"/>
              <w:rPr>
                <w:sz w:val="18"/>
                <w:szCs w:val="18"/>
              </w:rPr>
            </w:pPr>
            <w:proofErr w:type="gramStart"/>
            <w:r w:rsidRPr="00476F48">
              <w:rPr>
                <w:sz w:val="18"/>
                <w:szCs w:val="18"/>
              </w:rPr>
              <w:t>19</w:t>
            </w:r>
            <w:r w:rsidR="00D747EB" w:rsidRPr="00476F48">
              <w:rPr>
                <w:sz w:val="18"/>
                <w:szCs w:val="18"/>
              </w:rPr>
              <w:t xml:space="preserve"> </w:t>
            </w:r>
            <w:r w:rsidRPr="00476F48">
              <w:rPr>
                <w:sz w:val="18"/>
                <w:szCs w:val="18"/>
              </w:rPr>
              <w:t>:</w:t>
            </w:r>
            <w:proofErr w:type="gramEnd"/>
            <w:r w:rsidRPr="00476F48">
              <w:rPr>
                <w:sz w:val="18"/>
                <w:szCs w:val="18"/>
              </w:rPr>
              <w:t xml:space="preserve"> </w:t>
            </w:r>
            <w:r w:rsidR="003F3C01" w:rsidRPr="00476F48">
              <w:rPr>
                <w:sz w:val="18"/>
                <w:szCs w:val="18"/>
              </w:rPr>
              <w:t>approximate mean sea level</w:t>
            </w:r>
          </w:p>
          <w:p w14:paraId="13C5A85E" w14:textId="49ACED00" w:rsidR="000716AA" w:rsidRPr="00476F48" w:rsidRDefault="009106C9" w:rsidP="000716AA">
            <w:pPr>
              <w:pStyle w:val="BodyText"/>
              <w:spacing w:after="0"/>
              <w:ind w:left="183" w:hanging="183"/>
              <w:rPr>
                <w:sz w:val="18"/>
                <w:szCs w:val="18"/>
              </w:rPr>
            </w:pPr>
            <w:proofErr w:type="gramStart"/>
            <w:r w:rsidRPr="00476F48">
              <w:rPr>
                <w:sz w:val="18"/>
                <w:szCs w:val="18"/>
              </w:rPr>
              <w:t>20</w:t>
            </w:r>
            <w:r w:rsidR="00D747EB" w:rsidRPr="00476F48">
              <w:rPr>
                <w:sz w:val="18"/>
                <w:szCs w:val="18"/>
              </w:rPr>
              <w:t xml:space="preserve"> </w:t>
            </w:r>
            <w:r w:rsidRPr="00476F48">
              <w:rPr>
                <w:sz w:val="18"/>
                <w:szCs w:val="18"/>
              </w:rPr>
              <w:t>:</w:t>
            </w:r>
            <w:proofErr w:type="gramEnd"/>
            <w:r w:rsidRPr="00476F48">
              <w:rPr>
                <w:sz w:val="18"/>
                <w:szCs w:val="18"/>
              </w:rPr>
              <w:t xml:space="preserve"> </w:t>
            </w:r>
            <w:r w:rsidR="003F3C01" w:rsidRPr="00476F48">
              <w:rPr>
                <w:sz w:val="18"/>
                <w:szCs w:val="18"/>
              </w:rPr>
              <w:t>high water springs</w:t>
            </w:r>
          </w:p>
          <w:p w14:paraId="761BB330" w14:textId="6A9FAA7F" w:rsidR="000716AA" w:rsidRPr="00476F48" w:rsidRDefault="009106C9" w:rsidP="000716AA">
            <w:pPr>
              <w:pStyle w:val="BodyText"/>
              <w:spacing w:after="0"/>
              <w:ind w:left="183" w:hanging="183"/>
              <w:rPr>
                <w:sz w:val="18"/>
                <w:szCs w:val="18"/>
              </w:rPr>
            </w:pPr>
            <w:proofErr w:type="gramStart"/>
            <w:r w:rsidRPr="00476F48">
              <w:rPr>
                <w:sz w:val="18"/>
                <w:szCs w:val="18"/>
              </w:rPr>
              <w:t>21</w:t>
            </w:r>
            <w:r w:rsidR="00D747EB" w:rsidRPr="00476F48">
              <w:rPr>
                <w:sz w:val="18"/>
                <w:szCs w:val="18"/>
              </w:rPr>
              <w:t xml:space="preserve"> </w:t>
            </w:r>
            <w:r w:rsidRPr="00476F48">
              <w:rPr>
                <w:sz w:val="18"/>
                <w:szCs w:val="18"/>
              </w:rPr>
              <w:t>:</w:t>
            </w:r>
            <w:proofErr w:type="gramEnd"/>
            <w:r w:rsidRPr="00476F48">
              <w:rPr>
                <w:sz w:val="18"/>
                <w:szCs w:val="18"/>
              </w:rPr>
              <w:t xml:space="preserve"> </w:t>
            </w:r>
            <w:r w:rsidR="003F3C01" w:rsidRPr="00476F48">
              <w:rPr>
                <w:sz w:val="18"/>
                <w:szCs w:val="18"/>
              </w:rPr>
              <w:t>mean higher high water</w:t>
            </w:r>
          </w:p>
          <w:p w14:paraId="19236306" w14:textId="783C20CF" w:rsidR="000716AA" w:rsidRPr="00476F48" w:rsidRDefault="009106C9" w:rsidP="000716AA">
            <w:pPr>
              <w:pStyle w:val="BodyText"/>
              <w:spacing w:after="0"/>
              <w:ind w:left="183" w:hanging="183"/>
              <w:rPr>
                <w:sz w:val="18"/>
                <w:szCs w:val="18"/>
              </w:rPr>
            </w:pPr>
            <w:proofErr w:type="gramStart"/>
            <w:r w:rsidRPr="00476F48">
              <w:rPr>
                <w:sz w:val="18"/>
                <w:szCs w:val="18"/>
              </w:rPr>
              <w:t>22</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equinoctial spring low water</w:t>
            </w:r>
          </w:p>
          <w:p w14:paraId="0379D2B0" w14:textId="23E755AC" w:rsidR="000716AA" w:rsidRPr="00476F48" w:rsidRDefault="009106C9" w:rsidP="000716AA">
            <w:pPr>
              <w:pStyle w:val="BodyText"/>
              <w:spacing w:after="0"/>
              <w:ind w:left="183" w:hanging="183"/>
              <w:rPr>
                <w:sz w:val="18"/>
                <w:szCs w:val="18"/>
              </w:rPr>
            </w:pPr>
            <w:proofErr w:type="gramStart"/>
            <w:r w:rsidRPr="00476F48">
              <w:rPr>
                <w:sz w:val="18"/>
                <w:szCs w:val="18"/>
              </w:rPr>
              <w:t>23</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lowest astronomical tide</w:t>
            </w:r>
          </w:p>
          <w:p w14:paraId="5C4D23A9" w14:textId="160E03D0" w:rsidR="000716AA" w:rsidRPr="00476F48" w:rsidRDefault="009106C9" w:rsidP="000716AA">
            <w:pPr>
              <w:pStyle w:val="BodyText"/>
              <w:spacing w:after="0"/>
              <w:ind w:left="183" w:hanging="183"/>
              <w:rPr>
                <w:sz w:val="18"/>
                <w:szCs w:val="18"/>
              </w:rPr>
            </w:pPr>
            <w:proofErr w:type="gramStart"/>
            <w:r w:rsidRPr="00476F48">
              <w:rPr>
                <w:sz w:val="18"/>
                <w:szCs w:val="18"/>
              </w:rPr>
              <w:t>24</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local datum</w:t>
            </w:r>
          </w:p>
          <w:p w14:paraId="58695533" w14:textId="26ADE39B" w:rsidR="000716AA" w:rsidRPr="00476F48" w:rsidRDefault="009106C9" w:rsidP="000716AA">
            <w:pPr>
              <w:pStyle w:val="BodyText"/>
              <w:spacing w:after="0"/>
              <w:ind w:left="183" w:hanging="183"/>
              <w:rPr>
                <w:sz w:val="18"/>
                <w:szCs w:val="18"/>
              </w:rPr>
            </w:pPr>
            <w:proofErr w:type="gramStart"/>
            <w:r w:rsidRPr="00476F48">
              <w:rPr>
                <w:sz w:val="18"/>
                <w:szCs w:val="18"/>
              </w:rPr>
              <w:t>25</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 xml:space="preserve">international </w:t>
            </w:r>
            <w:r w:rsidR="00FF2AA2">
              <w:rPr>
                <w:sz w:val="18"/>
                <w:szCs w:val="18"/>
              </w:rPr>
              <w:t>G</w:t>
            </w:r>
            <w:r w:rsidR="00624FFE" w:rsidRPr="00476F48">
              <w:rPr>
                <w:sz w:val="18"/>
                <w:szCs w:val="18"/>
              </w:rPr>
              <w:t xml:space="preserve">reat </w:t>
            </w:r>
            <w:r w:rsidR="00FF2AA2">
              <w:rPr>
                <w:sz w:val="18"/>
                <w:szCs w:val="18"/>
              </w:rPr>
              <w:t>L</w:t>
            </w:r>
            <w:r w:rsidR="00624FFE" w:rsidRPr="00476F48">
              <w:rPr>
                <w:sz w:val="18"/>
                <w:szCs w:val="18"/>
              </w:rPr>
              <w:t xml:space="preserve">akes datum </w:t>
            </w:r>
            <w:r w:rsidRPr="00476F48">
              <w:rPr>
                <w:sz w:val="18"/>
                <w:szCs w:val="18"/>
              </w:rPr>
              <w:t>1985</w:t>
            </w:r>
          </w:p>
          <w:p w14:paraId="4479F53E" w14:textId="741A6797" w:rsidR="000716AA" w:rsidRPr="00476F48" w:rsidRDefault="009106C9" w:rsidP="000716AA">
            <w:pPr>
              <w:pStyle w:val="BodyText"/>
              <w:spacing w:after="0"/>
              <w:ind w:left="183" w:hanging="183"/>
              <w:rPr>
                <w:sz w:val="18"/>
                <w:szCs w:val="18"/>
              </w:rPr>
            </w:pPr>
            <w:proofErr w:type="gramStart"/>
            <w:r w:rsidRPr="00476F48">
              <w:rPr>
                <w:sz w:val="18"/>
                <w:szCs w:val="18"/>
              </w:rPr>
              <w:t>26</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mean water level</w:t>
            </w:r>
          </w:p>
          <w:p w14:paraId="0322A609" w14:textId="20E5773E" w:rsidR="000716AA" w:rsidRPr="00476F48" w:rsidRDefault="009106C9" w:rsidP="000716AA">
            <w:pPr>
              <w:pStyle w:val="BodyText"/>
              <w:spacing w:after="0"/>
              <w:ind w:left="183" w:hanging="183"/>
              <w:rPr>
                <w:sz w:val="18"/>
                <w:szCs w:val="18"/>
              </w:rPr>
            </w:pPr>
            <w:proofErr w:type="gramStart"/>
            <w:r w:rsidRPr="00476F48">
              <w:rPr>
                <w:sz w:val="18"/>
                <w:szCs w:val="18"/>
              </w:rPr>
              <w:t>27</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lower low water large tide</w:t>
            </w:r>
          </w:p>
          <w:p w14:paraId="1412FA96" w14:textId="3F9F8A6D" w:rsidR="000716AA" w:rsidRPr="00476F48" w:rsidRDefault="009106C9" w:rsidP="000716AA">
            <w:pPr>
              <w:pStyle w:val="BodyText"/>
              <w:spacing w:after="0"/>
              <w:ind w:left="183" w:hanging="183"/>
              <w:rPr>
                <w:sz w:val="18"/>
                <w:szCs w:val="18"/>
              </w:rPr>
            </w:pPr>
            <w:proofErr w:type="gramStart"/>
            <w:r w:rsidRPr="00476F48">
              <w:rPr>
                <w:sz w:val="18"/>
                <w:szCs w:val="18"/>
              </w:rPr>
              <w:t>28</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higher high water large tide</w:t>
            </w:r>
          </w:p>
          <w:p w14:paraId="344E7958" w14:textId="60B75AEF" w:rsidR="000716AA" w:rsidRPr="00476F48" w:rsidRDefault="009106C9" w:rsidP="000716AA">
            <w:pPr>
              <w:pStyle w:val="BodyText"/>
              <w:spacing w:after="0"/>
              <w:ind w:left="183" w:hanging="183"/>
              <w:rPr>
                <w:sz w:val="18"/>
                <w:szCs w:val="18"/>
              </w:rPr>
            </w:pPr>
            <w:proofErr w:type="gramStart"/>
            <w:r w:rsidRPr="00476F48">
              <w:rPr>
                <w:sz w:val="18"/>
                <w:szCs w:val="18"/>
              </w:rPr>
              <w:t>29</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nearly highest high water</w:t>
            </w:r>
          </w:p>
          <w:p w14:paraId="4DAD02FF" w14:textId="28CFBA3D" w:rsidR="000716AA" w:rsidRPr="00476F48" w:rsidRDefault="009106C9" w:rsidP="000716AA">
            <w:pPr>
              <w:pStyle w:val="BodyText"/>
              <w:spacing w:after="0"/>
              <w:ind w:left="183" w:hanging="183"/>
              <w:rPr>
                <w:sz w:val="18"/>
                <w:szCs w:val="18"/>
              </w:rPr>
            </w:pPr>
            <w:proofErr w:type="gramStart"/>
            <w:r w:rsidRPr="00476F48">
              <w:rPr>
                <w:sz w:val="18"/>
                <w:szCs w:val="18"/>
              </w:rPr>
              <w:t>30</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highest astronomical tide</w:t>
            </w:r>
          </w:p>
          <w:p w14:paraId="5AB15898" w14:textId="4F8315CE" w:rsidR="000716AA" w:rsidRPr="00476F48" w:rsidRDefault="009106C9" w:rsidP="000716AA">
            <w:pPr>
              <w:pStyle w:val="BodyText"/>
              <w:spacing w:after="0"/>
              <w:ind w:left="183" w:hanging="183"/>
              <w:rPr>
                <w:sz w:val="18"/>
                <w:szCs w:val="18"/>
              </w:rPr>
            </w:pPr>
            <w:proofErr w:type="gramStart"/>
            <w:r w:rsidRPr="00476F48">
              <w:rPr>
                <w:sz w:val="18"/>
                <w:szCs w:val="18"/>
              </w:rPr>
              <w:t>31</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local low water reference level</w:t>
            </w:r>
          </w:p>
          <w:p w14:paraId="181C287F" w14:textId="5C510C25" w:rsidR="000716AA" w:rsidRPr="00476F48" w:rsidRDefault="009106C9" w:rsidP="000716AA">
            <w:pPr>
              <w:pStyle w:val="BodyText"/>
              <w:spacing w:after="0"/>
              <w:ind w:left="183" w:hanging="183"/>
              <w:rPr>
                <w:sz w:val="18"/>
                <w:szCs w:val="18"/>
              </w:rPr>
            </w:pPr>
            <w:proofErr w:type="gramStart"/>
            <w:r w:rsidRPr="00476F48">
              <w:rPr>
                <w:sz w:val="18"/>
                <w:szCs w:val="18"/>
              </w:rPr>
              <w:t>32</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local high water reference level</w:t>
            </w:r>
          </w:p>
          <w:p w14:paraId="4D0BE23D" w14:textId="24728571" w:rsidR="000716AA" w:rsidRPr="00476F48" w:rsidRDefault="009106C9" w:rsidP="000716AA">
            <w:pPr>
              <w:pStyle w:val="BodyText"/>
              <w:spacing w:after="0"/>
              <w:ind w:left="183" w:hanging="183"/>
              <w:rPr>
                <w:sz w:val="18"/>
                <w:szCs w:val="18"/>
              </w:rPr>
            </w:pPr>
            <w:proofErr w:type="gramStart"/>
            <w:r w:rsidRPr="00476F48">
              <w:rPr>
                <w:sz w:val="18"/>
                <w:szCs w:val="18"/>
              </w:rPr>
              <w:t>33</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local mean water reference level</w:t>
            </w:r>
          </w:p>
          <w:p w14:paraId="720BF64C" w14:textId="15BF10E4" w:rsidR="000716AA" w:rsidRPr="00476F48" w:rsidRDefault="009106C9" w:rsidP="000716AA">
            <w:pPr>
              <w:pStyle w:val="BodyText"/>
              <w:spacing w:after="0"/>
              <w:ind w:left="183" w:hanging="183"/>
              <w:rPr>
                <w:sz w:val="18"/>
                <w:szCs w:val="18"/>
              </w:rPr>
            </w:pPr>
            <w:proofErr w:type="gramStart"/>
            <w:r w:rsidRPr="00476F48">
              <w:rPr>
                <w:sz w:val="18"/>
                <w:szCs w:val="18"/>
              </w:rPr>
              <w:t>34</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 xml:space="preserve">equivalent height </w:t>
            </w:r>
            <w:r w:rsidRPr="00476F48">
              <w:rPr>
                <w:sz w:val="18"/>
                <w:szCs w:val="18"/>
              </w:rPr>
              <w:t xml:space="preserve">of </w:t>
            </w:r>
            <w:r w:rsidR="00624FFE" w:rsidRPr="00476F48">
              <w:rPr>
                <w:sz w:val="18"/>
                <w:szCs w:val="18"/>
              </w:rPr>
              <w:t xml:space="preserve">water </w:t>
            </w:r>
            <w:r w:rsidRPr="00476F48">
              <w:rPr>
                <w:sz w:val="18"/>
                <w:szCs w:val="18"/>
              </w:rPr>
              <w:t>(</w:t>
            </w:r>
            <w:proofErr w:type="spellStart"/>
            <w:r w:rsidR="00F87494" w:rsidRPr="00476F48">
              <w:rPr>
                <w:sz w:val="18"/>
                <w:szCs w:val="18"/>
              </w:rPr>
              <w:t>german</w:t>
            </w:r>
            <w:proofErr w:type="spellEnd"/>
            <w:r w:rsidR="00F87494" w:rsidRPr="00476F48">
              <w:rPr>
                <w:sz w:val="18"/>
                <w:szCs w:val="18"/>
              </w:rPr>
              <w:t xml:space="preserve"> </w:t>
            </w:r>
            <w:proofErr w:type="spellStart"/>
            <w:r w:rsidRPr="00476F48">
              <w:rPr>
                <w:sz w:val="18"/>
                <w:szCs w:val="18"/>
              </w:rPr>
              <w:t>GlW</w:t>
            </w:r>
            <w:proofErr w:type="spellEnd"/>
            <w:r w:rsidRPr="00476F48">
              <w:rPr>
                <w:sz w:val="18"/>
                <w:szCs w:val="18"/>
              </w:rPr>
              <w:t>)</w:t>
            </w:r>
          </w:p>
          <w:p w14:paraId="58FC1B1D" w14:textId="1CA7A7F3" w:rsidR="000716AA" w:rsidRPr="00476F48" w:rsidRDefault="009106C9" w:rsidP="000716AA">
            <w:pPr>
              <w:pStyle w:val="BodyText"/>
              <w:spacing w:after="0"/>
              <w:ind w:left="183" w:hanging="183"/>
              <w:rPr>
                <w:sz w:val="18"/>
                <w:szCs w:val="18"/>
              </w:rPr>
            </w:pPr>
            <w:proofErr w:type="gramStart"/>
            <w:r w:rsidRPr="00476F48">
              <w:rPr>
                <w:sz w:val="18"/>
                <w:szCs w:val="18"/>
              </w:rPr>
              <w:t>35</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 xml:space="preserve">highest shipping height </w:t>
            </w:r>
            <w:r w:rsidRPr="00476F48">
              <w:rPr>
                <w:sz w:val="18"/>
                <w:szCs w:val="18"/>
              </w:rPr>
              <w:t xml:space="preserve">of </w:t>
            </w:r>
            <w:r w:rsidR="00624FFE" w:rsidRPr="00476F48">
              <w:rPr>
                <w:sz w:val="18"/>
                <w:szCs w:val="18"/>
              </w:rPr>
              <w:t xml:space="preserve">water </w:t>
            </w:r>
            <w:r w:rsidRPr="00476F48">
              <w:rPr>
                <w:sz w:val="18"/>
                <w:szCs w:val="18"/>
              </w:rPr>
              <w:t>(</w:t>
            </w:r>
            <w:proofErr w:type="spellStart"/>
            <w:r w:rsidR="00F87494" w:rsidRPr="00476F48">
              <w:rPr>
                <w:sz w:val="18"/>
                <w:szCs w:val="18"/>
              </w:rPr>
              <w:t>german</w:t>
            </w:r>
            <w:proofErr w:type="spellEnd"/>
            <w:r w:rsidR="00F87494" w:rsidRPr="00476F48">
              <w:rPr>
                <w:sz w:val="18"/>
                <w:szCs w:val="18"/>
              </w:rPr>
              <w:t xml:space="preserve"> </w:t>
            </w:r>
            <w:r w:rsidRPr="00476F48">
              <w:rPr>
                <w:sz w:val="18"/>
                <w:szCs w:val="18"/>
              </w:rPr>
              <w:t>HSW)</w:t>
            </w:r>
          </w:p>
          <w:p w14:paraId="0B15C254" w14:textId="59D4AD2B" w:rsidR="000716AA" w:rsidRPr="00476F48" w:rsidRDefault="009106C9" w:rsidP="000716AA">
            <w:pPr>
              <w:pStyle w:val="BodyText"/>
              <w:spacing w:after="0"/>
              <w:ind w:left="183" w:hanging="183"/>
              <w:rPr>
                <w:sz w:val="18"/>
                <w:szCs w:val="18"/>
              </w:rPr>
            </w:pPr>
            <w:proofErr w:type="gramStart"/>
            <w:r w:rsidRPr="00476F48">
              <w:rPr>
                <w:sz w:val="18"/>
                <w:szCs w:val="18"/>
              </w:rPr>
              <w:t>36</w:t>
            </w:r>
            <w:r w:rsidR="00D747EB" w:rsidRPr="00476F48">
              <w:rPr>
                <w:sz w:val="18"/>
                <w:szCs w:val="18"/>
              </w:rPr>
              <w:t xml:space="preserve"> </w:t>
            </w:r>
            <w:r w:rsidRPr="00476F48">
              <w:rPr>
                <w:sz w:val="18"/>
                <w:szCs w:val="18"/>
              </w:rPr>
              <w:t>:</w:t>
            </w:r>
            <w:proofErr w:type="gramEnd"/>
            <w:r w:rsidRPr="00476F48">
              <w:rPr>
                <w:sz w:val="18"/>
                <w:szCs w:val="18"/>
              </w:rPr>
              <w:t xml:space="preserve"> </w:t>
            </w:r>
            <w:r w:rsidR="00624FFE" w:rsidRPr="00476F48">
              <w:rPr>
                <w:sz w:val="18"/>
                <w:szCs w:val="18"/>
              </w:rPr>
              <w:t xml:space="preserve">reference low water level according </w:t>
            </w:r>
            <w:r w:rsidRPr="00476F48">
              <w:rPr>
                <w:sz w:val="18"/>
                <w:szCs w:val="18"/>
              </w:rPr>
              <w:t xml:space="preserve">to </w:t>
            </w:r>
            <w:proofErr w:type="spellStart"/>
            <w:r w:rsidR="00F87494" w:rsidRPr="00476F48">
              <w:rPr>
                <w:sz w:val="18"/>
                <w:szCs w:val="18"/>
              </w:rPr>
              <w:t>danube</w:t>
            </w:r>
            <w:proofErr w:type="spellEnd"/>
            <w:r w:rsidR="00F87494" w:rsidRPr="00476F48">
              <w:rPr>
                <w:sz w:val="18"/>
                <w:szCs w:val="18"/>
              </w:rPr>
              <w:t xml:space="preserve"> commission</w:t>
            </w:r>
          </w:p>
          <w:p w14:paraId="6649C592" w14:textId="6F4A5E98" w:rsidR="000716AA" w:rsidRPr="00476F48" w:rsidRDefault="009106C9" w:rsidP="000716AA">
            <w:pPr>
              <w:pStyle w:val="BodyText"/>
              <w:spacing w:after="0"/>
              <w:ind w:left="183" w:hanging="183"/>
              <w:rPr>
                <w:sz w:val="18"/>
                <w:szCs w:val="18"/>
              </w:rPr>
            </w:pPr>
            <w:proofErr w:type="gramStart"/>
            <w:r w:rsidRPr="00476F48">
              <w:rPr>
                <w:sz w:val="18"/>
                <w:szCs w:val="18"/>
              </w:rPr>
              <w:t>37</w:t>
            </w:r>
            <w:r w:rsidR="00D747EB" w:rsidRPr="00476F48">
              <w:rPr>
                <w:sz w:val="18"/>
                <w:szCs w:val="18"/>
              </w:rPr>
              <w:t xml:space="preserve"> </w:t>
            </w:r>
            <w:r w:rsidRPr="00476F48">
              <w:rPr>
                <w:sz w:val="18"/>
                <w:szCs w:val="18"/>
              </w:rPr>
              <w:t>:</w:t>
            </w:r>
            <w:proofErr w:type="gramEnd"/>
            <w:r w:rsidRPr="00476F48">
              <w:rPr>
                <w:sz w:val="18"/>
                <w:szCs w:val="18"/>
              </w:rPr>
              <w:t xml:space="preserve"> </w:t>
            </w:r>
            <w:r w:rsidR="00484731" w:rsidRPr="00476F48">
              <w:rPr>
                <w:sz w:val="18"/>
                <w:szCs w:val="18"/>
              </w:rPr>
              <w:t xml:space="preserve">highest shipping height </w:t>
            </w:r>
            <w:r w:rsidRPr="00476F48">
              <w:rPr>
                <w:sz w:val="18"/>
                <w:szCs w:val="18"/>
              </w:rPr>
              <w:t xml:space="preserve">of </w:t>
            </w:r>
            <w:r w:rsidR="00484731" w:rsidRPr="00476F48">
              <w:rPr>
                <w:sz w:val="18"/>
                <w:szCs w:val="18"/>
              </w:rPr>
              <w:t xml:space="preserve">water according </w:t>
            </w:r>
            <w:r w:rsidRPr="00476F48">
              <w:rPr>
                <w:sz w:val="18"/>
                <w:szCs w:val="18"/>
              </w:rPr>
              <w:t xml:space="preserve">to </w:t>
            </w:r>
            <w:proofErr w:type="spellStart"/>
            <w:r w:rsidR="00F87494" w:rsidRPr="00476F48">
              <w:rPr>
                <w:sz w:val="18"/>
                <w:szCs w:val="18"/>
              </w:rPr>
              <w:t>danube</w:t>
            </w:r>
            <w:proofErr w:type="spellEnd"/>
            <w:r w:rsidR="00F87494" w:rsidRPr="00476F48">
              <w:rPr>
                <w:sz w:val="18"/>
                <w:szCs w:val="18"/>
              </w:rPr>
              <w:t xml:space="preserve"> commission</w:t>
            </w:r>
          </w:p>
          <w:p w14:paraId="520116BE" w14:textId="1797F7E4" w:rsidR="000716AA" w:rsidRPr="00476F48" w:rsidRDefault="009106C9" w:rsidP="000716AA">
            <w:pPr>
              <w:pStyle w:val="BodyText"/>
              <w:spacing w:after="0"/>
              <w:ind w:left="183" w:hanging="183"/>
              <w:rPr>
                <w:sz w:val="18"/>
                <w:szCs w:val="18"/>
              </w:rPr>
            </w:pPr>
            <w:proofErr w:type="gramStart"/>
            <w:r w:rsidRPr="00476F48">
              <w:rPr>
                <w:sz w:val="18"/>
                <w:szCs w:val="18"/>
              </w:rPr>
              <w:t>38</w:t>
            </w:r>
            <w:r w:rsidR="00D747EB" w:rsidRPr="00476F48">
              <w:rPr>
                <w:sz w:val="18"/>
                <w:szCs w:val="18"/>
              </w:rPr>
              <w:t xml:space="preserve"> </w:t>
            </w:r>
            <w:r w:rsidRPr="00476F48">
              <w:rPr>
                <w:sz w:val="18"/>
                <w:szCs w:val="18"/>
              </w:rPr>
              <w:t>:</w:t>
            </w:r>
            <w:proofErr w:type="gramEnd"/>
            <w:r w:rsidRPr="00476F48">
              <w:rPr>
                <w:sz w:val="18"/>
                <w:szCs w:val="18"/>
              </w:rPr>
              <w:t xml:space="preserve"> </w:t>
            </w:r>
            <w:proofErr w:type="spellStart"/>
            <w:r w:rsidR="00484731" w:rsidRPr="00476F48">
              <w:rPr>
                <w:sz w:val="18"/>
                <w:szCs w:val="18"/>
              </w:rPr>
              <w:t>dutch</w:t>
            </w:r>
            <w:proofErr w:type="spellEnd"/>
            <w:r w:rsidR="00484731" w:rsidRPr="00476F48">
              <w:rPr>
                <w:sz w:val="18"/>
                <w:szCs w:val="18"/>
              </w:rPr>
              <w:t xml:space="preserve"> river low water reference level </w:t>
            </w:r>
            <w:r w:rsidRPr="00476F48">
              <w:rPr>
                <w:sz w:val="18"/>
                <w:szCs w:val="18"/>
              </w:rPr>
              <w:t>(OLR)</w:t>
            </w:r>
          </w:p>
          <w:p w14:paraId="58966BD6" w14:textId="10BF9FAD" w:rsidR="000716AA" w:rsidRPr="00476F48" w:rsidRDefault="009106C9" w:rsidP="000716AA">
            <w:pPr>
              <w:pStyle w:val="BodyText"/>
              <w:spacing w:after="0"/>
              <w:ind w:left="183" w:hanging="183"/>
              <w:rPr>
                <w:sz w:val="18"/>
                <w:szCs w:val="18"/>
              </w:rPr>
            </w:pPr>
            <w:proofErr w:type="gramStart"/>
            <w:r w:rsidRPr="00476F48">
              <w:rPr>
                <w:sz w:val="18"/>
                <w:szCs w:val="18"/>
              </w:rPr>
              <w:t>39</w:t>
            </w:r>
            <w:r w:rsidR="00D747EB" w:rsidRPr="00476F48">
              <w:rPr>
                <w:sz w:val="18"/>
                <w:szCs w:val="18"/>
              </w:rPr>
              <w:t xml:space="preserve"> </w:t>
            </w:r>
            <w:r w:rsidRPr="00476F48">
              <w:rPr>
                <w:sz w:val="18"/>
                <w:szCs w:val="18"/>
              </w:rPr>
              <w:t>:</w:t>
            </w:r>
            <w:proofErr w:type="gramEnd"/>
            <w:r w:rsidRPr="00476F48">
              <w:rPr>
                <w:sz w:val="18"/>
                <w:szCs w:val="18"/>
              </w:rPr>
              <w:t xml:space="preserve"> </w:t>
            </w:r>
            <w:proofErr w:type="spellStart"/>
            <w:r w:rsidR="00484731" w:rsidRPr="00476F48">
              <w:rPr>
                <w:sz w:val="18"/>
                <w:szCs w:val="18"/>
              </w:rPr>
              <w:t>russian</w:t>
            </w:r>
            <w:proofErr w:type="spellEnd"/>
            <w:r w:rsidR="00484731" w:rsidRPr="00476F48">
              <w:rPr>
                <w:sz w:val="18"/>
                <w:szCs w:val="18"/>
              </w:rPr>
              <w:t xml:space="preserve"> project water level</w:t>
            </w:r>
          </w:p>
          <w:p w14:paraId="7404EF63" w14:textId="305D836E" w:rsidR="000716AA" w:rsidRPr="00476F48" w:rsidRDefault="009106C9" w:rsidP="000716AA">
            <w:pPr>
              <w:pStyle w:val="BodyText"/>
              <w:spacing w:after="0"/>
              <w:ind w:left="183" w:hanging="183"/>
              <w:rPr>
                <w:sz w:val="18"/>
                <w:szCs w:val="18"/>
              </w:rPr>
            </w:pPr>
            <w:proofErr w:type="gramStart"/>
            <w:r w:rsidRPr="00476F48">
              <w:rPr>
                <w:sz w:val="18"/>
                <w:szCs w:val="18"/>
              </w:rPr>
              <w:t>40</w:t>
            </w:r>
            <w:r w:rsidR="00D747EB" w:rsidRPr="00476F48">
              <w:rPr>
                <w:sz w:val="18"/>
                <w:szCs w:val="18"/>
              </w:rPr>
              <w:t xml:space="preserve"> </w:t>
            </w:r>
            <w:r w:rsidRPr="00476F48">
              <w:rPr>
                <w:sz w:val="18"/>
                <w:szCs w:val="18"/>
              </w:rPr>
              <w:t>:</w:t>
            </w:r>
            <w:proofErr w:type="gramEnd"/>
            <w:r w:rsidRPr="00476F48">
              <w:rPr>
                <w:sz w:val="18"/>
                <w:szCs w:val="18"/>
              </w:rPr>
              <w:t xml:space="preserve"> </w:t>
            </w:r>
            <w:proofErr w:type="spellStart"/>
            <w:r w:rsidR="00484731" w:rsidRPr="00476F48">
              <w:rPr>
                <w:sz w:val="18"/>
                <w:szCs w:val="18"/>
              </w:rPr>
              <w:t>russian</w:t>
            </w:r>
            <w:proofErr w:type="spellEnd"/>
            <w:r w:rsidR="00484731" w:rsidRPr="00476F48">
              <w:rPr>
                <w:sz w:val="18"/>
                <w:szCs w:val="18"/>
              </w:rPr>
              <w:t xml:space="preserve"> normal backwater level</w:t>
            </w:r>
          </w:p>
          <w:p w14:paraId="0411261F" w14:textId="34D876F0" w:rsidR="000716AA" w:rsidRPr="00476F48" w:rsidRDefault="009106C9" w:rsidP="000716AA">
            <w:pPr>
              <w:pStyle w:val="BodyText"/>
              <w:spacing w:after="0"/>
              <w:ind w:left="183" w:hanging="183"/>
              <w:rPr>
                <w:sz w:val="18"/>
                <w:szCs w:val="18"/>
              </w:rPr>
            </w:pPr>
            <w:proofErr w:type="gramStart"/>
            <w:r w:rsidRPr="00476F48">
              <w:rPr>
                <w:sz w:val="18"/>
                <w:szCs w:val="18"/>
              </w:rPr>
              <w:t>41</w:t>
            </w:r>
            <w:r w:rsidR="00D747EB" w:rsidRPr="00476F48">
              <w:rPr>
                <w:sz w:val="18"/>
                <w:szCs w:val="18"/>
              </w:rPr>
              <w:t xml:space="preserve"> </w:t>
            </w:r>
            <w:r w:rsidRPr="00476F48">
              <w:rPr>
                <w:sz w:val="18"/>
                <w:szCs w:val="18"/>
              </w:rPr>
              <w:t>:</w:t>
            </w:r>
            <w:proofErr w:type="gramEnd"/>
            <w:r w:rsidRPr="00476F48">
              <w:rPr>
                <w:sz w:val="18"/>
                <w:szCs w:val="18"/>
              </w:rPr>
              <w:t xml:space="preserve"> </w:t>
            </w:r>
            <w:proofErr w:type="spellStart"/>
            <w:r w:rsidR="00484731" w:rsidRPr="00476F48">
              <w:rPr>
                <w:sz w:val="18"/>
                <w:szCs w:val="18"/>
              </w:rPr>
              <w:t>ohio</w:t>
            </w:r>
            <w:proofErr w:type="spellEnd"/>
            <w:r w:rsidR="00484731" w:rsidRPr="00476F48">
              <w:rPr>
                <w:sz w:val="18"/>
                <w:szCs w:val="18"/>
              </w:rPr>
              <w:t xml:space="preserve"> river datum</w:t>
            </w:r>
          </w:p>
          <w:p w14:paraId="21B27C4F" w14:textId="42508DEC" w:rsidR="000716AA" w:rsidRPr="00476F48" w:rsidRDefault="009106C9" w:rsidP="000716AA">
            <w:pPr>
              <w:pStyle w:val="BodyText"/>
              <w:spacing w:after="0"/>
              <w:ind w:left="183" w:hanging="183"/>
              <w:rPr>
                <w:sz w:val="18"/>
                <w:szCs w:val="18"/>
              </w:rPr>
            </w:pPr>
            <w:proofErr w:type="gramStart"/>
            <w:r w:rsidRPr="00476F48">
              <w:rPr>
                <w:sz w:val="18"/>
                <w:szCs w:val="18"/>
              </w:rPr>
              <w:t>4</w:t>
            </w:r>
            <w:r w:rsidR="006D2CE2" w:rsidRPr="00476F48">
              <w:rPr>
                <w:sz w:val="18"/>
                <w:szCs w:val="18"/>
              </w:rPr>
              <w:t>3</w:t>
            </w:r>
            <w:r w:rsidR="00D747EB" w:rsidRPr="00476F48">
              <w:rPr>
                <w:sz w:val="18"/>
                <w:szCs w:val="18"/>
              </w:rPr>
              <w:t xml:space="preserve"> </w:t>
            </w:r>
            <w:r w:rsidRPr="00476F48">
              <w:rPr>
                <w:sz w:val="18"/>
                <w:szCs w:val="18"/>
              </w:rPr>
              <w:t>:</w:t>
            </w:r>
            <w:proofErr w:type="gramEnd"/>
            <w:r w:rsidRPr="00476F48">
              <w:rPr>
                <w:sz w:val="18"/>
                <w:szCs w:val="18"/>
              </w:rPr>
              <w:t xml:space="preserve"> </w:t>
            </w:r>
            <w:proofErr w:type="spellStart"/>
            <w:r w:rsidR="00484731" w:rsidRPr="00476F48">
              <w:rPr>
                <w:sz w:val="18"/>
                <w:szCs w:val="18"/>
              </w:rPr>
              <w:t>dutch</w:t>
            </w:r>
            <w:proofErr w:type="spellEnd"/>
            <w:r w:rsidR="00484731" w:rsidRPr="00476F48">
              <w:rPr>
                <w:sz w:val="18"/>
                <w:szCs w:val="18"/>
              </w:rPr>
              <w:t xml:space="preserve"> high water reference </w:t>
            </w:r>
            <w:r w:rsidR="00A61413" w:rsidRPr="00476F48">
              <w:rPr>
                <w:sz w:val="18"/>
                <w:szCs w:val="18"/>
              </w:rPr>
              <w:t>level</w:t>
            </w:r>
          </w:p>
          <w:p w14:paraId="15169905" w14:textId="2FF3BA5D" w:rsidR="000716AA" w:rsidRPr="00476F48" w:rsidRDefault="009106C9" w:rsidP="000716AA">
            <w:pPr>
              <w:pStyle w:val="BodyText"/>
              <w:spacing w:after="0"/>
              <w:ind w:left="183" w:hanging="183"/>
              <w:rPr>
                <w:sz w:val="18"/>
                <w:szCs w:val="18"/>
              </w:rPr>
            </w:pPr>
            <w:proofErr w:type="gramStart"/>
            <w:r w:rsidRPr="00476F48">
              <w:rPr>
                <w:sz w:val="18"/>
                <w:szCs w:val="18"/>
              </w:rPr>
              <w:t>4</w:t>
            </w:r>
            <w:r w:rsidR="006D2CE2" w:rsidRPr="00476F48">
              <w:rPr>
                <w:sz w:val="18"/>
                <w:szCs w:val="18"/>
              </w:rPr>
              <w:t>4</w:t>
            </w:r>
            <w:r w:rsidR="00D747EB" w:rsidRPr="00476F48">
              <w:rPr>
                <w:sz w:val="18"/>
                <w:szCs w:val="18"/>
              </w:rPr>
              <w:t xml:space="preserve"> </w:t>
            </w:r>
            <w:r w:rsidRPr="00476F48">
              <w:rPr>
                <w:sz w:val="18"/>
                <w:szCs w:val="18"/>
              </w:rPr>
              <w:t>:</w:t>
            </w:r>
            <w:proofErr w:type="gramEnd"/>
            <w:r w:rsidRPr="00476F48">
              <w:rPr>
                <w:sz w:val="18"/>
                <w:szCs w:val="18"/>
              </w:rPr>
              <w:t xml:space="preserve"> </w:t>
            </w:r>
            <w:proofErr w:type="spellStart"/>
            <w:r w:rsidR="00F87494" w:rsidRPr="00476F48">
              <w:rPr>
                <w:sz w:val="18"/>
                <w:szCs w:val="18"/>
              </w:rPr>
              <w:t>baltic</w:t>
            </w:r>
            <w:proofErr w:type="spellEnd"/>
            <w:r w:rsidR="00F87494" w:rsidRPr="00476F48">
              <w:rPr>
                <w:sz w:val="18"/>
                <w:szCs w:val="18"/>
              </w:rPr>
              <w:t xml:space="preserve"> sea chart datum </w:t>
            </w:r>
            <w:r w:rsidRPr="00476F48">
              <w:rPr>
                <w:sz w:val="18"/>
                <w:szCs w:val="18"/>
              </w:rPr>
              <w:t>2000</w:t>
            </w:r>
          </w:p>
          <w:p w14:paraId="27898AB3" w14:textId="0E12F49B" w:rsidR="000716AA" w:rsidRPr="00476F48" w:rsidRDefault="009106C9" w:rsidP="000716AA">
            <w:pPr>
              <w:pStyle w:val="BodyText"/>
              <w:spacing w:after="0"/>
              <w:ind w:left="183" w:hanging="183"/>
              <w:rPr>
                <w:sz w:val="18"/>
                <w:szCs w:val="18"/>
              </w:rPr>
            </w:pPr>
            <w:proofErr w:type="gramStart"/>
            <w:r w:rsidRPr="00476F48">
              <w:rPr>
                <w:sz w:val="18"/>
                <w:szCs w:val="18"/>
              </w:rPr>
              <w:t>4</w:t>
            </w:r>
            <w:r w:rsidR="006D2CE2" w:rsidRPr="00476F48">
              <w:rPr>
                <w:sz w:val="18"/>
                <w:szCs w:val="18"/>
              </w:rPr>
              <w:t>5</w:t>
            </w:r>
            <w:r w:rsidR="00D747EB" w:rsidRPr="00476F48">
              <w:rPr>
                <w:sz w:val="18"/>
                <w:szCs w:val="18"/>
              </w:rPr>
              <w:t xml:space="preserve"> </w:t>
            </w:r>
            <w:r w:rsidRPr="00476F48">
              <w:rPr>
                <w:sz w:val="18"/>
                <w:szCs w:val="18"/>
              </w:rPr>
              <w:t>:</w:t>
            </w:r>
            <w:proofErr w:type="gramEnd"/>
            <w:r w:rsidRPr="00476F48">
              <w:rPr>
                <w:sz w:val="18"/>
                <w:szCs w:val="18"/>
              </w:rPr>
              <w:t xml:space="preserve"> </w:t>
            </w:r>
            <w:proofErr w:type="spellStart"/>
            <w:r w:rsidR="00F87494" w:rsidRPr="00476F48">
              <w:rPr>
                <w:sz w:val="18"/>
                <w:szCs w:val="18"/>
              </w:rPr>
              <w:t>dutch</w:t>
            </w:r>
            <w:proofErr w:type="spellEnd"/>
            <w:r w:rsidR="00F87494" w:rsidRPr="00476F48">
              <w:rPr>
                <w:sz w:val="18"/>
                <w:szCs w:val="18"/>
              </w:rPr>
              <w:t xml:space="preserve"> estuary low water reference level </w:t>
            </w:r>
            <w:r w:rsidRPr="00476F48">
              <w:rPr>
                <w:sz w:val="18"/>
                <w:szCs w:val="18"/>
              </w:rPr>
              <w:t>(OLW)</w:t>
            </w:r>
          </w:p>
          <w:p w14:paraId="29BB22C5" w14:textId="28DA780C" w:rsidR="00CD37B5" w:rsidRPr="00476F48" w:rsidRDefault="009106C9" w:rsidP="000716AA">
            <w:pPr>
              <w:pStyle w:val="BodyText"/>
              <w:spacing w:after="0"/>
              <w:ind w:left="183" w:hanging="183"/>
              <w:rPr>
                <w:sz w:val="18"/>
                <w:szCs w:val="18"/>
              </w:rPr>
            </w:pPr>
            <w:proofErr w:type="gramStart"/>
            <w:r w:rsidRPr="00476F48">
              <w:rPr>
                <w:sz w:val="18"/>
                <w:szCs w:val="18"/>
              </w:rPr>
              <w:t>4</w:t>
            </w:r>
            <w:r w:rsidR="006D2CE2" w:rsidRPr="00476F48">
              <w:rPr>
                <w:sz w:val="18"/>
                <w:szCs w:val="18"/>
              </w:rPr>
              <w:t>6</w:t>
            </w:r>
            <w:r w:rsidR="00D747EB" w:rsidRPr="00476F48">
              <w:rPr>
                <w:sz w:val="18"/>
                <w:szCs w:val="18"/>
              </w:rPr>
              <w:t xml:space="preserve"> </w:t>
            </w:r>
            <w:r w:rsidRPr="00476F48">
              <w:rPr>
                <w:sz w:val="18"/>
                <w:szCs w:val="18"/>
              </w:rPr>
              <w:t>:</w:t>
            </w:r>
            <w:proofErr w:type="gramEnd"/>
            <w:r w:rsidRPr="00476F48">
              <w:rPr>
                <w:sz w:val="18"/>
                <w:szCs w:val="18"/>
              </w:rPr>
              <w:t xml:space="preserve"> </w:t>
            </w:r>
            <w:r w:rsidR="00F87494" w:rsidRPr="00476F48">
              <w:rPr>
                <w:sz w:val="18"/>
                <w:szCs w:val="18"/>
              </w:rPr>
              <w:t xml:space="preserve">international great lakes datum </w:t>
            </w:r>
            <w:r w:rsidR="00CD37B5" w:rsidRPr="00476F48">
              <w:rPr>
                <w:sz w:val="18"/>
                <w:szCs w:val="18"/>
              </w:rPr>
              <w:t>2020</w:t>
            </w:r>
          </w:p>
          <w:p w14:paraId="358E101F" w14:textId="019E228A" w:rsidR="002C1B30" w:rsidRPr="00476F48" w:rsidRDefault="00CD37B5" w:rsidP="000716AA">
            <w:pPr>
              <w:pStyle w:val="BodyText"/>
              <w:spacing w:after="0"/>
              <w:ind w:left="183" w:hanging="183"/>
              <w:rPr>
                <w:sz w:val="18"/>
                <w:szCs w:val="18"/>
              </w:rPr>
            </w:pPr>
            <w:proofErr w:type="gramStart"/>
            <w:r w:rsidRPr="00476F48">
              <w:rPr>
                <w:sz w:val="18"/>
                <w:szCs w:val="18"/>
              </w:rPr>
              <w:t>47</w:t>
            </w:r>
            <w:r w:rsidR="00D747EB" w:rsidRPr="00476F48">
              <w:rPr>
                <w:sz w:val="18"/>
                <w:szCs w:val="18"/>
              </w:rPr>
              <w:t xml:space="preserve"> </w:t>
            </w:r>
            <w:r w:rsidRPr="00476F48">
              <w:rPr>
                <w:sz w:val="18"/>
                <w:szCs w:val="18"/>
              </w:rPr>
              <w:t>:</w:t>
            </w:r>
            <w:proofErr w:type="gramEnd"/>
            <w:r w:rsidRPr="00476F48">
              <w:rPr>
                <w:sz w:val="18"/>
                <w:szCs w:val="18"/>
              </w:rPr>
              <w:t xml:space="preserve"> </w:t>
            </w:r>
            <w:r w:rsidR="00D747EB" w:rsidRPr="00476F48">
              <w:rPr>
                <w:sz w:val="18"/>
                <w:szCs w:val="18"/>
              </w:rPr>
              <w:t>sea floor</w:t>
            </w:r>
          </w:p>
          <w:p w14:paraId="12AD0D30" w14:textId="4E5FF0A9" w:rsidR="00FB7EE5" w:rsidRPr="00476F48" w:rsidRDefault="00FB7EE5" w:rsidP="000716AA">
            <w:pPr>
              <w:pStyle w:val="BodyText"/>
              <w:spacing w:after="0"/>
              <w:ind w:left="183" w:hanging="183"/>
              <w:rPr>
                <w:rFonts w:eastAsiaTheme="minorEastAsia"/>
                <w:sz w:val="18"/>
                <w:szCs w:val="18"/>
                <w:lang w:eastAsia="ko-KR"/>
              </w:rPr>
            </w:pPr>
            <w:proofErr w:type="gramStart"/>
            <w:r w:rsidRPr="00476F48">
              <w:rPr>
                <w:rFonts w:eastAsiaTheme="minorEastAsia" w:hint="eastAsia"/>
                <w:sz w:val="18"/>
                <w:szCs w:val="18"/>
                <w:lang w:eastAsia="ko-KR"/>
              </w:rPr>
              <w:t>4</w:t>
            </w:r>
            <w:r w:rsidR="00CD37B5" w:rsidRPr="00476F48">
              <w:rPr>
                <w:rFonts w:eastAsiaTheme="minorEastAsia"/>
                <w:sz w:val="18"/>
                <w:szCs w:val="18"/>
                <w:lang w:eastAsia="ko-KR"/>
              </w:rPr>
              <w:t>8</w:t>
            </w:r>
            <w:r w:rsidR="00D747EB" w:rsidRPr="00476F48">
              <w:rPr>
                <w:rFonts w:eastAsiaTheme="minorEastAsia"/>
                <w:sz w:val="18"/>
                <w:szCs w:val="18"/>
                <w:lang w:eastAsia="ko-KR"/>
              </w:rPr>
              <w:t xml:space="preserve"> </w:t>
            </w:r>
            <w:r w:rsidRPr="00476F48">
              <w:rPr>
                <w:rFonts w:eastAsiaTheme="minorEastAsia"/>
                <w:sz w:val="18"/>
                <w:szCs w:val="18"/>
                <w:lang w:eastAsia="ko-KR"/>
              </w:rPr>
              <w:t>:</w:t>
            </w:r>
            <w:proofErr w:type="gramEnd"/>
            <w:r w:rsidR="006D2CE2" w:rsidRPr="00476F48">
              <w:rPr>
                <w:rFonts w:eastAsiaTheme="minorEastAsia"/>
                <w:sz w:val="18"/>
                <w:szCs w:val="18"/>
                <w:lang w:eastAsia="ko-KR"/>
              </w:rPr>
              <w:t xml:space="preserve"> </w:t>
            </w:r>
            <w:r w:rsidR="00D747EB" w:rsidRPr="00476F48">
              <w:rPr>
                <w:rFonts w:eastAsiaTheme="minorEastAsia"/>
                <w:sz w:val="18"/>
                <w:szCs w:val="18"/>
                <w:lang w:eastAsia="ko-KR"/>
              </w:rPr>
              <w:t>sea surface</w:t>
            </w:r>
          </w:p>
          <w:p w14:paraId="4544329D" w14:textId="129F6BEB" w:rsidR="006D2CE2" w:rsidRPr="00476F48" w:rsidRDefault="006D2CE2" w:rsidP="000716AA">
            <w:pPr>
              <w:pStyle w:val="BodyText"/>
              <w:spacing w:after="60"/>
              <w:ind w:left="183" w:hanging="183"/>
              <w:rPr>
                <w:rFonts w:eastAsiaTheme="minorEastAsia"/>
                <w:sz w:val="18"/>
                <w:szCs w:val="18"/>
                <w:lang w:eastAsia="ko-KR"/>
              </w:rPr>
            </w:pPr>
            <w:proofErr w:type="gramStart"/>
            <w:r w:rsidRPr="00476F48">
              <w:rPr>
                <w:rFonts w:eastAsiaTheme="minorEastAsia" w:hint="eastAsia"/>
                <w:sz w:val="18"/>
                <w:szCs w:val="18"/>
                <w:lang w:eastAsia="ko-KR"/>
              </w:rPr>
              <w:t>4</w:t>
            </w:r>
            <w:r w:rsidR="00CD37B5" w:rsidRPr="00476F48">
              <w:rPr>
                <w:rFonts w:eastAsiaTheme="minorEastAsia"/>
                <w:sz w:val="18"/>
                <w:szCs w:val="18"/>
                <w:lang w:eastAsia="ko-KR"/>
              </w:rPr>
              <w:t>9</w:t>
            </w:r>
            <w:r w:rsidR="008D60E6" w:rsidRPr="00476F48">
              <w:rPr>
                <w:rFonts w:eastAsiaTheme="minorEastAsia"/>
                <w:sz w:val="18"/>
                <w:szCs w:val="18"/>
                <w:lang w:eastAsia="ko-KR"/>
              </w:rPr>
              <w:t xml:space="preserve"> </w:t>
            </w:r>
            <w:r w:rsidRPr="00476F48">
              <w:rPr>
                <w:rFonts w:eastAsiaTheme="minorEastAsia"/>
                <w:sz w:val="18"/>
                <w:szCs w:val="18"/>
                <w:lang w:eastAsia="ko-KR"/>
              </w:rPr>
              <w:t>:</w:t>
            </w:r>
            <w:proofErr w:type="gramEnd"/>
            <w:r w:rsidRPr="00476F48">
              <w:rPr>
                <w:rFonts w:eastAsiaTheme="minorEastAsia"/>
                <w:sz w:val="18"/>
                <w:szCs w:val="18"/>
                <w:lang w:eastAsia="ko-KR"/>
              </w:rPr>
              <w:t xml:space="preserve"> </w:t>
            </w:r>
            <w:r w:rsidR="008D60E6" w:rsidRPr="00476F48">
              <w:rPr>
                <w:rFonts w:eastAsiaTheme="minorEastAsia"/>
                <w:sz w:val="18"/>
                <w:szCs w:val="18"/>
                <w:lang w:eastAsia="ko-KR"/>
              </w:rPr>
              <w:t>hydrographic zero</w:t>
            </w:r>
          </w:p>
        </w:tc>
        <w:tc>
          <w:tcPr>
            <w:tcW w:w="843" w:type="dxa"/>
            <w:gridSpan w:val="2"/>
          </w:tcPr>
          <w:p w14:paraId="64568614" w14:textId="51D500FD" w:rsidR="002C1B30" w:rsidRPr="00476F48" w:rsidRDefault="009106C9" w:rsidP="00206E71">
            <w:pPr>
              <w:pStyle w:val="BodyText"/>
              <w:spacing w:before="60" w:after="60"/>
              <w:rPr>
                <w:rFonts w:eastAsiaTheme="minorEastAsia"/>
                <w:sz w:val="18"/>
                <w:szCs w:val="18"/>
                <w:lang w:eastAsia="ko-KR"/>
              </w:rPr>
            </w:pPr>
            <w:r w:rsidRPr="00476F48">
              <w:rPr>
                <w:rFonts w:eastAsiaTheme="minorEastAsia"/>
                <w:sz w:val="18"/>
                <w:szCs w:val="18"/>
                <w:lang w:eastAsia="ko-KR"/>
              </w:rPr>
              <w:lastRenderedPageBreak/>
              <w:t>EN</w:t>
            </w:r>
          </w:p>
        </w:tc>
        <w:tc>
          <w:tcPr>
            <w:tcW w:w="1403" w:type="dxa"/>
            <w:gridSpan w:val="2"/>
          </w:tcPr>
          <w:p w14:paraId="66628D52" w14:textId="08FBD1F1" w:rsidR="002C1B30" w:rsidRPr="00476F48" w:rsidRDefault="002C1B30" w:rsidP="00206E71">
            <w:pPr>
              <w:pStyle w:val="BodyText"/>
              <w:spacing w:before="60" w:after="60"/>
              <w:rPr>
                <w:rFonts w:eastAsiaTheme="minorEastAsia"/>
                <w:sz w:val="18"/>
                <w:szCs w:val="18"/>
                <w:lang w:eastAsia="ko-KR"/>
              </w:rPr>
            </w:pPr>
            <w:r w:rsidRPr="00476F48">
              <w:rPr>
                <w:rFonts w:eastAsiaTheme="minorEastAsia" w:hint="eastAsia"/>
                <w:sz w:val="18"/>
                <w:szCs w:val="18"/>
                <w:lang w:eastAsia="ko-KR"/>
              </w:rPr>
              <w:t>0</w:t>
            </w:r>
            <w:r w:rsidRPr="00476F48">
              <w:rPr>
                <w:rFonts w:eastAsiaTheme="minorEastAsia"/>
                <w:sz w:val="18"/>
                <w:szCs w:val="18"/>
                <w:lang w:eastAsia="ko-KR"/>
              </w:rPr>
              <w:t>,1</w:t>
            </w:r>
          </w:p>
        </w:tc>
      </w:tr>
      <w:tr w:rsidR="00877C9A" w:rsidRPr="00476F48" w14:paraId="6999086A" w14:textId="77777777" w:rsidTr="00943DE5">
        <w:tc>
          <w:tcPr>
            <w:tcW w:w="10065" w:type="dxa"/>
            <w:gridSpan w:val="14"/>
          </w:tcPr>
          <w:p w14:paraId="126E52CA" w14:textId="77777777" w:rsidR="00877C9A" w:rsidRPr="00476F48" w:rsidRDefault="00877C9A" w:rsidP="006D4267">
            <w:pPr>
              <w:pStyle w:val="BodyText"/>
              <w:spacing w:before="120"/>
            </w:pPr>
            <w:r w:rsidRPr="00476F48">
              <w:rPr>
                <w:u w:val="single"/>
              </w:rPr>
              <w:lastRenderedPageBreak/>
              <w:t>INT 1</w:t>
            </w:r>
            <w:r w:rsidRPr="00476F48">
              <w:rPr>
                <w:spacing w:val="-2"/>
                <w:u w:val="single"/>
              </w:rPr>
              <w:t xml:space="preserve"> </w:t>
            </w:r>
            <w:r w:rsidRPr="00476F48">
              <w:rPr>
                <w:u w:val="single"/>
              </w:rPr>
              <w:t>Reference:</w:t>
            </w:r>
          </w:p>
          <w:p w14:paraId="2D6AD165" w14:textId="77777777" w:rsidR="00877C9A" w:rsidRPr="00476F48" w:rsidRDefault="00877C9A" w:rsidP="00437ABD">
            <w:pPr>
              <w:pStyle w:val="BodyText"/>
              <w:rPr>
                <w:b/>
                <w:sz w:val="30"/>
              </w:rPr>
            </w:pPr>
          </w:p>
          <w:p w14:paraId="75EFEA80" w14:textId="4D3D4E30" w:rsidR="00877C9A" w:rsidRPr="00476F48" w:rsidRDefault="00877C9A" w:rsidP="00437ABD">
            <w:pPr>
              <w:pStyle w:val="BodyText"/>
              <w:rPr>
                <w:u w:val="single"/>
              </w:rPr>
            </w:pPr>
            <w:r w:rsidRPr="00476F48">
              <w:rPr>
                <w:u w:val="single"/>
              </w:rPr>
              <w:t>Remarks:</w:t>
            </w:r>
          </w:p>
          <w:p w14:paraId="0CA7B150" w14:textId="77777777" w:rsidR="00877C9A" w:rsidRPr="00476F48" w:rsidRDefault="00877C9A" w:rsidP="00437ABD">
            <w:pPr>
              <w:pStyle w:val="BodyText"/>
              <w:rPr>
                <w:b/>
                <w:sz w:val="30"/>
              </w:rPr>
            </w:pPr>
          </w:p>
          <w:p w14:paraId="1849FDC4" w14:textId="42044DF9" w:rsidR="00877C9A" w:rsidRPr="00476F48" w:rsidRDefault="00877C9A" w:rsidP="00437ABD">
            <w:pPr>
              <w:pStyle w:val="BodyText"/>
            </w:pPr>
            <w:r w:rsidRPr="00476F48">
              <w:rPr>
                <w:u w:val="single"/>
              </w:rPr>
              <w:t>Distinction:</w:t>
            </w:r>
          </w:p>
        </w:tc>
      </w:tr>
      <w:tr w:rsidR="00CD365E" w:rsidRPr="00476F48" w14:paraId="1E535CD5" w14:textId="77777777" w:rsidTr="00943DE5">
        <w:trPr>
          <w:trHeight w:val="350"/>
        </w:trPr>
        <w:tc>
          <w:tcPr>
            <w:tcW w:w="10065" w:type="dxa"/>
            <w:gridSpan w:val="14"/>
          </w:tcPr>
          <w:p w14:paraId="503F0FF0" w14:textId="77777777" w:rsidR="00CD365E" w:rsidRPr="00476F48" w:rsidRDefault="00CD365E" w:rsidP="00B76FF8">
            <w:pPr>
              <w:pStyle w:val="TableParagraph"/>
              <w:spacing w:before="60" w:after="60"/>
              <w:ind w:left="98"/>
              <w:rPr>
                <w:b/>
                <w:sz w:val="20"/>
              </w:rPr>
            </w:pPr>
            <w:r w:rsidRPr="00476F48">
              <w:rPr>
                <w:b/>
                <w:sz w:val="20"/>
                <w:u w:val="thick"/>
              </w:rPr>
              <w:t>Feature/Information</w:t>
            </w:r>
            <w:r w:rsidRPr="00476F48">
              <w:rPr>
                <w:b/>
                <w:spacing w:val="-6"/>
                <w:sz w:val="20"/>
                <w:u w:val="thick"/>
              </w:rPr>
              <w:t xml:space="preserve"> </w:t>
            </w:r>
            <w:r w:rsidRPr="00476F48">
              <w:rPr>
                <w:b/>
                <w:sz w:val="20"/>
                <w:u w:val="thick"/>
              </w:rPr>
              <w:t>associations</w:t>
            </w:r>
          </w:p>
        </w:tc>
      </w:tr>
      <w:tr w:rsidR="00B76FF8" w:rsidRPr="00476F48" w14:paraId="36619585" w14:textId="77777777" w:rsidTr="00BF4D5B">
        <w:trPr>
          <w:trHeight w:val="349"/>
        </w:trPr>
        <w:tc>
          <w:tcPr>
            <w:tcW w:w="1276" w:type="dxa"/>
            <w:vMerge w:val="restart"/>
            <w:vAlign w:val="center"/>
          </w:tcPr>
          <w:p w14:paraId="17B20B2F" w14:textId="77777777" w:rsidR="00B76FF8" w:rsidRPr="00476F48" w:rsidRDefault="00B76FF8" w:rsidP="00B76FF8">
            <w:pPr>
              <w:pStyle w:val="BodyText"/>
              <w:spacing w:before="60" w:after="60"/>
              <w:rPr>
                <w:b/>
              </w:rPr>
            </w:pPr>
            <w:r w:rsidRPr="00476F48">
              <w:rPr>
                <w:b/>
              </w:rPr>
              <w:t>Type</w:t>
            </w:r>
          </w:p>
        </w:tc>
        <w:tc>
          <w:tcPr>
            <w:tcW w:w="1418" w:type="dxa"/>
            <w:vMerge w:val="restart"/>
            <w:vAlign w:val="center"/>
          </w:tcPr>
          <w:p w14:paraId="2463BADB" w14:textId="094B0345" w:rsidR="00B76FF8" w:rsidRPr="00476F48" w:rsidRDefault="00B76FF8" w:rsidP="00B76FF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2104208D" w14:textId="77777777" w:rsidR="00B76FF8" w:rsidRPr="00476F48" w:rsidRDefault="00B76FF8" w:rsidP="00B76FF8">
            <w:pPr>
              <w:pStyle w:val="BodyText"/>
              <w:spacing w:before="60" w:after="60"/>
              <w:rPr>
                <w:b/>
              </w:rPr>
            </w:pPr>
            <w:r w:rsidRPr="00476F48">
              <w:rPr>
                <w:b/>
              </w:rPr>
              <w:t>Association</w:t>
            </w:r>
            <w:r w:rsidRPr="00476F48">
              <w:rPr>
                <w:b/>
                <w:spacing w:val="-4"/>
              </w:rPr>
              <w:t xml:space="preserve"> </w:t>
            </w:r>
            <w:r w:rsidRPr="00476F48">
              <w:rPr>
                <w:b/>
              </w:rPr>
              <w:t>Ends</w:t>
            </w:r>
          </w:p>
        </w:tc>
      </w:tr>
      <w:tr w:rsidR="00BF4D5B" w:rsidRPr="00476F48" w14:paraId="4645DA33" w14:textId="77777777" w:rsidTr="00BF4D5B">
        <w:trPr>
          <w:trHeight w:val="350"/>
        </w:trPr>
        <w:tc>
          <w:tcPr>
            <w:tcW w:w="1276" w:type="dxa"/>
            <w:vMerge/>
            <w:tcBorders>
              <w:top w:val="nil"/>
            </w:tcBorders>
            <w:vAlign w:val="center"/>
          </w:tcPr>
          <w:p w14:paraId="58B1D00E" w14:textId="77777777" w:rsidR="00CD365E" w:rsidRPr="00476F48" w:rsidRDefault="00CD365E" w:rsidP="00B76FF8">
            <w:pPr>
              <w:pStyle w:val="BodyText"/>
              <w:spacing w:before="60" w:after="60"/>
              <w:rPr>
                <w:sz w:val="2"/>
                <w:szCs w:val="2"/>
              </w:rPr>
            </w:pPr>
          </w:p>
        </w:tc>
        <w:tc>
          <w:tcPr>
            <w:tcW w:w="1418" w:type="dxa"/>
            <w:vMerge/>
            <w:tcBorders>
              <w:top w:val="nil"/>
            </w:tcBorders>
            <w:vAlign w:val="center"/>
          </w:tcPr>
          <w:p w14:paraId="38878087" w14:textId="77777777" w:rsidR="00CD365E" w:rsidRPr="00476F48" w:rsidRDefault="00CD365E" w:rsidP="00B76FF8">
            <w:pPr>
              <w:pStyle w:val="BodyText"/>
              <w:spacing w:before="60" w:after="60"/>
              <w:rPr>
                <w:sz w:val="2"/>
                <w:szCs w:val="2"/>
              </w:rPr>
            </w:pPr>
          </w:p>
        </w:tc>
        <w:tc>
          <w:tcPr>
            <w:tcW w:w="1984" w:type="dxa"/>
            <w:gridSpan w:val="3"/>
            <w:vAlign w:val="center"/>
          </w:tcPr>
          <w:p w14:paraId="415A93E8" w14:textId="77777777" w:rsidR="00CD365E" w:rsidRPr="00476F48" w:rsidRDefault="00CD365E" w:rsidP="00B76FF8">
            <w:pPr>
              <w:pStyle w:val="BodyText"/>
              <w:spacing w:before="60" w:after="60"/>
              <w:rPr>
                <w:b/>
              </w:rPr>
            </w:pPr>
            <w:r w:rsidRPr="00476F48">
              <w:rPr>
                <w:b/>
              </w:rPr>
              <w:t>Class</w:t>
            </w:r>
          </w:p>
        </w:tc>
        <w:tc>
          <w:tcPr>
            <w:tcW w:w="992" w:type="dxa"/>
            <w:gridSpan w:val="2"/>
            <w:vAlign w:val="center"/>
          </w:tcPr>
          <w:p w14:paraId="4AE91574" w14:textId="77777777" w:rsidR="00CD365E" w:rsidRPr="00476F48" w:rsidRDefault="00CD365E" w:rsidP="00B76FF8">
            <w:pPr>
              <w:pStyle w:val="BodyText"/>
              <w:spacing w:before="60" w:after="60"/>
              <w:rPr>
                <w:b/>
              </w:rPr>
            </w:pPr>
            <w:r w:rsidRPr="00476F48">
              <w:rPr>
                <w:b/>
              </w:rPr>
              <w:t>Role</w:t>
            </w:r>
          </w:p>
        </w:tc>
        <w:tc>
          <w:tcPr>
            <w:tcW w:w="709" w:type="dxa"/>
            <w:gridSpan w:val="2"/>
            <w:vAlign w:val="center"/>
          </w:tcPr>
          <w:p w14:paraId="6AE8EBBD" w14:textId="77777777" w:rsidR="00CD365E" w:rsidRPr="00476F48" w:rsidRDefault="00CD365E" w:rsidP="00B76FF8">
            <w:pPr>
              <w:pStyle w:val="BodyText"/>
              <w:spacing w:before="60" w:after="60"/>
              <w:rPr>
                <w:b/>
              </w:rPr>
            </w:pPr>
            <w:proofErr w:type="spellStart"/>
            <w:r w:rsidRPr="00476F48">
              <w:rPr>
                <w:b/>
              </w:rPr>
              <w:t>Mult</w:t>
            </w:r>
            <w:proofErr w:type="spellEnd"/>
          </w:p>
        </w:tc>
        <w:tc>
          <w:tcPr>
            <w:tcW w:w="1985" w:type="dxa"/>
            <w:gridSpan w:val="2"/>
            <w:vAlign w:val="center"/>
          </w:tcPr>
          <w:p w14:paraId="04A8A162" w14:textId="77777777" w:rsidR="00CD365E" w:rsidRPr="00476F48" w:rsidRDefault="00CD365E" w:rsidP="00B76FF8">
            <w:pPr>
              <w:pStyle w:val="BodyText"/>
              <w:spacing w:before="60" w:after="60"/>
              <w:rPr>
                <w:b/>
              </w:rPr>
            </w:pPr>
            <w:r w:rsidRPr="00476F48">
              <w:rPr>
                <w:b/>
              </w:rPr>
              <w:t>Class</w:t>
            </w:r>
          </w:p>
        </w:tc>
        <w:tc>
          <w:tcPr>
            <w:tcW w:w="992" w:type="dxa"/>
            <w:gridSpan w:val="2"/>
            <w:vAlign w:val="center"/>
          </w:tcPr>
          <w:p w14:paraId="5443D97C" w14:textId="77777777" w:rsidR="00CD365E" w:rsidRPr="00476F48" w:rsidRDefault="00CD365E" w:rsidP="00B76FF8">
            <w:pPr>
              <w:pStyle w:val="BodyText"/>
              <w:spacing w:before="60" w:after="60"/>
              <w:rPr>
                <w:b/>
              </w:rPr>
            </w:pPr>
            <w:r w:rsidRPr="00476F48">
              <w:rPr>
                <w:b/>
              </w:rPr>
              <w:t>Role</w:t>
            </w:r>
          </w:p>
        </w:tc>
        <w:tc>
          <w:tcPr>
            <w:tcW w:w="709" w:type="dxa"/>
            <w:vAlign w:val="center"/>
          </w:tcPr>
          <w:p w14:paraId="49FB3C51" w14:textId="77777777" w:rsidR="00CD365E" w:rsidRPr="00476F48" w:rsidRDefault="00CD365E" w:rsidP="00B76FF8">
            <w:pPr>
              <w:pStyle w:val="BodyText"/>
              <w:spacing w:before="60" w:after="60"/>
              <w:rPr>
                <w:b/>
              </w:rPr>
            </w:pPr>
            <w:proofErr w:type="spellStart"/>
            <w:r w:rsidRPr="00476F48">
              <w:rPr>
                <w:b/>
              </w:rPr>
              <w:t>Mult</w:t>
            </w:r>
            <w:proofErr w:type="spellEnd"/>
          </w:p>
        </w:tc>
      </w:tr>
      <w:tr w:rsidR="00BF4D5B" w:rsidRPr="00476F48" w14:paraId="17C67B03" w14:textId="77777777" w:rsidTr="00BF4D5B">
        <w:trPr>
          <w:trHeight w:val="741"/>
        </w:trPr>
        <w:tc>
          <w:tcPr>
            <w:tcW w:w="1276" w:type="dxa"/>
          </w:tcPr>
          <w:p w14:paraId="00D0AA27" w14:textId="46CCFBFC" w:rsidR="00CD365E" w:rsidRPr="00476F48" w:rsidRDefault="00CD365E" w:rsidP="00B76FF8">
            <w:pPr>
              <w:pStyle w:val="BodyText"/>
              <w:spacing w:before="60" w:after="60"/>
              <w:rPr>
                <w:sz w:val="18"/>
              </w:rPr>
            </w:pPr>
            <w:r w:rsidRPr="00476F48">
              <w:rPr>
                <w:sz w:val="18"/>
              </w:rPr>
              <w:t>Association</w:t>
            </w:r>
          </w:p>
        </w:tc>
        <w:tc>
          <w:tcPr>
            <w:tcW w:w="1418" w:type="dxa"/>
          </w:tcPr>
          <w:p w14:paraId="601C428D" w14:textId="19F30F52" w:rsidR="00CD365E" w:rsidRPr="00476F48" w:rsidRDefault="004449EB" w:rsidP="00B76FF8">
            <w:pPr>
              <w:pStyle w:val="BodyText"/>
              <w:spacing w:before="60" w:after="60"/>
              <w:rPr>
                <w:sz w:val="18"/>
              </w:rPr>
            </w:pPr>
            <w:r w:rsidRPr="00476F48">
              <w:rPr>
                <w:sz w:val="18"/>
              </w:rPr>
              <w:t>Correlated</w:t>
            </w:r>
          </w:p>
        </w:tc>
        <w:tc>
          <w:tcPr>
            <w:tcW w:w="1984" w:type="dxa"/>
            <w:gridSpan w:val="3"/>
          </w:tcPr>
          <w:p w14:paraId="373217C1" w14:textId="759F3DDC" w:rsidR="00CD365E" w:rsidRPr="00476F48" w:rsidRDefault="004449EB" w:rsidP="00B76FF8">
            <w:pPr>
              <w:pStyle w:val="BodyText"/>
              <w:spacing w:before="60" w:after="60"/>
              <w:rPr>
                <w:b/>
                <w:sz w:val="18"/>
              </w:rPr>
            </w:pPr>
            <w:proofErr w:type="spellStart"/>
            <w:r w:rsidRPr="00476F48">
              <w:rPr>
                <w:b/>
                <w:sz w:val="18"/>
              </w:rPr>
              <w:t>NavigationalProduct</w:t>
            </w:r>
            <w:proofErr w:type="spellEnd"/>
          </w:p>
        </w:tc>
        <w:tc>
          <w:tcPr>
            <w:tcW w:w="992" w:type="dxa"/>
            <w:gridSpan w:val="2"/>
          </w:tcPr>
          <w:p w14:paraId="17C62813" w14:textId="60D8E5DF" w:rsidR="00CD365E" w:rsidRPr="00476F48" w:rsidRDefault="004A7A69" w:rsidP="00B76FF8">
            <w:pPr>
              <w:pStyle w:val="BodyText"/>
              <w:spacing w:before="60" w:after="60"/>
              <w:rPr>
                <w:sz w:val="18"/>
              </w:rPr>
            </w:pPr>
            <w:proofErr w:type="spellStart"/>
            <w:r w:rsidRPr="00476F48">
              <w:rPr>
                <w:sz w:val="18"/>
              </w:rPr>
              <w:t>theM</w:t>
            </w:r>
            <w:r w:rsidR="004449EB" w:rsidRPr="00476F48">
              <w:rPr>
                <w:sz w:val="18"/>
              </w:rPr>
              <w:t>ain</w:t>
            </w:r>
            <w:proofErr w:type="spellEnd"/>
          </w:p>
        </w:tc>
        <w:tc>
          <w:tcPr>
            <w:tcW w:w="709" w:type="dxa"/>
            <w:gridSpan w:val="2"/>
          </w:tcPr>
          <w:p w14:paraId="27FC1607" w14:textId="3FB1CD89" w:rsidR="00666BBD" w:rsidRPr="00476F48" w:rsidRDefault="00666BBD" w:rsidP="00B76FF8">
            <w:pPr>
              <w:pStyle w:val="BodyText"/>
              <w:spacing w:before="60" w:after="60"/>
              <w:rPr>
                <w:sz w:val="18"/>
              </w:rPr>
            </w:pPr>
            <w:proofErr w:type="gramStart"/>
            <w:r w:rsidRPr="00476F48">
              <w:rPr>
                <w:sz w:val="18"/>
              </w:rPr>
              <w:t>0,*</w:t>
            </w:r>
            <w:proofErr w:type="gramEnd"/>
          </w:p>
        </w:tc>
        <w:tc>
          <w:tcPr>
            <w:tcW w:w="1985" w:type="dxa"/>
            <w:gridSpan w:val="2"/>
          </w:tcPr>
          <w:p w14:paraId="0CE5DC12" w14:textId="1A703CC4" w:rsidR="00CD365E" w:rsidRPr="00476F48" w:rsidRDefault="004449EB" w:rsidP="00B76FF8">
            <w:pPr>
              <w:pStyle w:val="BodyText"/>
              <w:spacing w:before="60" w:after="60"/>
              <w:rPr>
                <w:b/>
                <w:sz w:val="18"/>
              </w:rPr>
            </w:pPr>
            <w:proofErr w:type="spellStart"/>
            <w:r w:rsidRPr="00476F48">
              <w:rPr>
                <w:b/>
                <w:sz w:val="18"/>
              </w:rPr>
              <w:t>NavigationalProduct</w:t>
            </w:r>
            <w:proofErr w:type="spellEnd"/>
          </w:p>
        </w:tc>
        <w:tc>
          <w:tcPr>
            <w:tcW w:w="992" w:type="dxa"/>
            <w:gridSpan w:val="2"/>
          </w:tcPr>
          <w:p w14:paraId="693843A0" w14:textId="63EBEA44" w:rsidR="00CD365E" w:rsidRPr="00476F48" w:rsidRDefault="00DA09D7" w:rsidP="00B76FF8">
            <w:pPr>
              <w:pStyle w:val="BodyText"/>
              <w:spacing w:before="60" w:after="60"/>
              <w:rPr>
                <w:sz w:val="18"/>
              </w:rPr>
            </w:pPr>
            <w:proofErr w:type="spellStart"/>
            <w:r w:rsidRPr="00476F48">
              <w:rPr>
                <w:sz w:val="18"/>
              </w:rPr>
              <w:t>theP</w:t>
            </w:r>
            <w:r w:rsidR="004449EB" w:rsidRPr="00476F48">
              <w:rPr>
                <w:sz w:val="18"/>
              </w:rPr>
              <w:t>anel</w:t>
            </w:r>
            <w:proofErr w:type="spellEnd"/>
          </w:p>
        </w:tc>
        <w:tc>
          <w:tcPr>
            <w:tcW w:w="709" w:type="dxa"/>
          </w:tcPr>
          <w:p w14:paraId="2E874DF5" w14:textId="2326E972" w:rsidR="00CD365E" w:rsidRPr="00476F48" w:rsidRDefault="00CD365E" w:rsidP="00B76FF8">
            <w:pPr>
              <w:pStyle w:val="BodyText"/>
              <w:spacing w:before="60" w:after="60"/>
              <w:rPr>
                <w:sz w:val="18"/>
              </w:rPr>
            </w:pPr>
            <w:proofErr w:type="gramStart"/>
            <w:r w:rsidRPr="00476F48">
              <w:rPr>
                <w:sz w:val="18"/>
              </w:rPr>
              <w:t>0,</w:t>
            </w:r>
            <w:r w:rsidRPr="00476F48">
              <w:rPr>
                <w:spacing w:val="-1"/>
                <w:sz w:val="18"/>
              </w:rPr>
              <w:t>*</w:t>
            </w:r>
            <w:proofErr w:type="gramEnd"/>
          </w:p>
        </w:tc>
      </w:tr>
    </w:tbl>
    <w:p w14:paraId="7CFE12A2" w14:textId="562FBD03" w:rsidR="00F86203" w:rsidRPr="00476F48" w:rsidRDefault="00F86203">
      <w:pPr>
        <w:rPr>
          <w:b/>
          <w:bCs/>
        </w:rPr>
      </w:pPr>
    </w:p>
    <w:p w14:paraId="00730538" w14:textId="74138000" w:rsidR="000C0D61" w:rsidRPr="00476F48" w:rsidRDefault="000C0D61">
      <w:pPr>
        <w:spacing w:after="0"/>
      </w:pPr>
      <w:r w:rsidRPr="00476F48">
        <w:rPr>
          <w:b/>
          <w:bCs/>
        </w:rPr>
        <w:br w:type="page"/>
      </w:r>
    </w:p>
    <w:p w14:paraId="1CF56C3E" w14:textId="26D68ABD" w:rsidR="00F86203" w:rsidRPr="00476F48" w:rsidRDefault="00E40668" w:rsidP="00F1468C">
      <w:pPr>
        <w:pStyle w:val="Heading2"/>
        <w:numPr>
          <w:ilvl w:val="1"/>
          <w:numId w:val="23"/>
        </w:numPr>
      </w:pPr>
      <w:bookmarkStart w:id="19" w:name="_Toc196831512"/>
      <w:r w:rsidRPr="00476F48">
        <w:lastRenderedPageBreak/>
        <w:t xml:space="preserve">Electronic </w:t>
      </w:r>
      <w:r w:rsidR="005B4113" w:rsidRPr="00476F48">
        <w:t>product</w:t>
      </w:r>
      <w:bookmarkEnd w:id="19"/>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2977"/>
        <w:gridCol w:w="709"/>
        <w:gridCol w:w="1559"/>
        <w:gridCol w:w="992"/>
        <w:gridCol w:w="1560"/>
        <w:gridCol w:w="850"/>
        <w:gridCol w:w="1418"/>
      </w:tblGrid>
      <w:tr w:rsidR="00F86203" w:rsidRPr="00476F48" w14:paraId="6E6C33ED" w14:textId="77777777" w:rsidTr="00734A73">
        <w:tc>
          <w:tcPr>
            <w:tcW w:w="10065" w:type="dxa"/>
            <w:gridSpan w:val="7"/>
          </w:tcPr>
          <w:p w14:paraId="38E96FA1" w14:textId="2004EB78" w:rsidR="00F86203" w:rsidRPr="00476F48" w:rsidRDefault="00F86203" w:rsidP="00D376E1">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00E40668" w:rsidRPr="00476F48">
              <w:t>Electronic navigation product</w:t>
            </w:r>
            <w:r w:rsidR="00AB23FB">
              <w:t>.</w:t>
            </w:r>
          </w:p>
        </w:tc>
      </w:tr>
      <w:tr w:rsidR="00F86203" w:rsidRPr="00476F48" w14:paraId="4C620EF7" w14:textId="77777777" w:rsidTr="00734A73">
        <w:tc>
          <w:tcPr>
            <w:tcW w:w="10065" w:type="dxa"/>
            <w:gridSpan w:val="7"/>
          </w:tcPr>
          <w:p w14:paraId="4810ED07" w14:textId="31EF5FB9" w:rsidR="00F86203" w:rsidRPr="00476F48" w:rsidRDefault="00F86203" w:rsidP="00D376E1">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2"/>
              </w:rPr>
              <w:t xml:space="preserve"> </w:t>
            </w:r>
            <w:proofErr w:type="spellStart"/>
            <w:r w:rsidR="00E40668" w:rsidRPr="00476F48">
              <w:rPr>
                <w:b/>
              </w:rPr>
              <w:t>ElectronicProduct</w:t>
            </w:r>
            <w:proofErr w:type="spellEnd"/>
          </w:p>
        </w:tc>
      </w:tr>
      <w:tr w:rsidR="00F86203" w:rsidRPr="00476F48" w14:paraId="35A57414" w14:textId="77777777" w:rsidTr="00734A73">
        <w:tc>
          <w:tcPr>
            <w:tcW w:w="10065" w:type="dxa"/>
            <w:gridSpan w:val="7"/>
          </w:tcPr>
          <w:p w14:paraId="68E5095F" w14:textId="473814EC" w:rsidR="00F86203" w:rsidRPr="00476F48" w:rsidRDefault="00F86203" w:rsidP="00D376E1">
            <w:pPr>
              <w:pStyle w:val="BodyText"/>
              <w:spacing w:before="60" w:after="60"/>
              <w:rPr>
                <w:b/>
              </w:rPr>
            </w:pPr>
            <w:r w:rsidRPr="00476F48">
              <w:rPr>
                <w:b/>
                <w:u w:val="thick"/>
              </w:rPr>
              <w:t>Super</w:t>
            </w:r>
            <w:r w:rsidRPr="00476F48">
              <w:rPr>
                <w:b/>
                <w:spacing w:val="-8"/>
                <w:u w:val="thick"/>
              </w:rPr>
              <w:t xml:space="preserve"> </w:t>
            </w:r>
            <w:r w:rsidRPr="00476F48">
              <w:rPr>
                <w:b/>
                <w:u w:val="thick"/>
              </w:rPr>
              <w:t>Type:</w:t>
            </w:r>
            <w:r w:rsidRPr="00476F48">
              <w:rPr>
                <w:b/>
                <w:spacing w:val="-1"/>
              </w:rPr>
              <w:t xml:space="preserve"> </w:t>
            </w:r>
            <w:proofErr w:type="spellStart"/>
            <w:r w:rsidR="00E40668" w:rsidRPr="00476F48">
              <w:rPr>
                <w:b/>
              </w:rPr>
              <w:t>NavigationalProduct</w:t>
            </w:r>
            <w:proofErr w:type="spellEnd"/>
          </w:p>
        </w:tc>
      </w:tr>
      <w:tr w:rsidR="00F86203" w:rsidRPr="00476F48" w14:paraId="1A053876" w14:textId="77777777" w:rsidTr="00734A73">
        <w:tc>
          <w:tcPr>
            <w:tcW w:w="10065" w:type="dxa"/>
            <w:gridSpan w:val="7"/>
          </w:tcPr>
          <w:p w14:paraId="2762F2B1" w14:textId="114FECB6" w:rsidR="00F86203" w:rsidRPr="00476F48" w:rsidRDefault="00F86203" w:rsidP="00D376E1">
            <w:pPr>
              <w:pStyle w:val="BodyText"/>
              <w:spacing w:before="60" w:after="60"/>
              <w:rPr>
                <w:b/>
              </w:rPr>
            </w:pPr>
            <w:r w:rsidRPr="00476F48">
              <w:rPr>
                <w:b/>
                <w:u w:val="thick"/>
              </w:rPr>
              <w:t>Primitives:</w:t>
            </w:r>
            <w:r w:rsidRPr="00476F48">
              <w:rPr>
                <w:b/>
                <w:spacing w:val="-1"/>
              </w:rPr>
              <w:t xml:space="preserve"> </w:t>
            </w:r>
            <w:r w:rsidR="00656EE7" w:rsidRPr="00476F48">
              <w:rPr>
                <w:b/>
              </w:rPr>
              <w:t>Surface</w:t>
            </w:r>
          </w:p>
        </w:tc>
      </w:tr>
      <w:tr w:rsidR="00F86203" w:rsidRPr="00476F48" w14:paraId="19B3C702" w14:textId="77777777" w:rsidTr="00734A73">
        <w:tc>
          <w:tcPr>
            <w:tcW w:w="2977" w:type="dxa"/>
          </w:tcPr>
          <w:p w14:paraId="1C52156A" w14:textId="77777777" w:rsidR="00F86203" w:rsidRPr="00476F48" w:rsidRDefault="00F86203" w:rsidP="00D376E1">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35BFBB09" w14:textId="77777777" w:rsidR="00656EE7" w:rsidRPr="00476F48" w:rsidRDefault="00656EE7" w:rsidP="00D376E1">
            <w:pPr>
              <w:pStyle w:val="BodyText"/>
              <w:spacing w:before="60" w:after="60"/>
              <w:rPr>
                <w:i/>
                <w:color w:val="0000FF"/>
                <w:sz w:val="18"/>
              </w:rPr>
            </w:pPr>
          </w:p>
          <w:p w14:paraId="5553B745" w14:textId="77777777" w:rsidR="00656EE7" w:rsidRPr="00476F48" w:rsidRDefault="00656EE7" w:rsidP="00D376E1">
            <w:pPr>
              <w:pStyle w:val="BodyText"/>
              <w:spacing w:before="60" w:after="60"/>
              <w:rPr>
                <w:i/>
                <w:sz w:val="18"/>
              </w:rPr>
            </w:pPr>
          </w:p>
        </w:tc>
        <w:tc>
          <w:tcPr>
            <w:tcW w:w="3260" w:type="dxa"/>
            <w:gridSpan w:val="3"/>
          </w:tcPr>
          <w:p w14:paraId="07AAB8F2" w14:textId="77777777" w:rsidR="00F86203" w:rsidRPr="00476F48" w:rsidRDefault="00F86203" w:rsidP="00D376E1">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828" w:type="dxa"/>
            <w:gridSpan w:val="3"/>
          </w:tcPr>
          <w:p w14:paraId="3B85DE73" w14:textId="77777777" w:rsidR="00F86203" w:rsidRPr="00476F48" w:rsidRDefault="00F86203" w:rsidP="00D376E1">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F86203" w:rsidRPr="00476F48" w14:paraId="1AE8BF6C" w14:textId="77777777" w:rsidTr="00734A73">
        <w:tc>
          <w:tcPr>
            <w:tcW w:w="3686" w:type="dxa"/>
            <w:gridSpan w:val="2"/>
            <w:vAlign w:val="center"/>
          </w:tcPr>
          <w:p w14:paraId="20E65A6A" w14:textId="77777777" w:rsidR="00F86203" w:rsidRPr="00476F48" w:rsidRDefault="00F86203"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vAlign w:val="center"/>
          </w:tcPr>
          <w:p w14:paraId="4027614F" w14:textId="77777777" w:rsidR="00F86203" w:rsidRPr="00476F48" w:rsidRDefault="00F86203" w:rsidP="000B672C">
            <w:pPr>
              <w:pStyle w:val="BodyText"/>
              <w:spacing w:before="60" w:after="60"/>
              <w:rPr>
                <w:b/>
              </w:rPr>
            </w:pPr>
            <w:r w:rsidRPr="00476F48">
              <w:rPr>
                <w:b/>
              </w:rPr>
              <w:t>S-57</w:t>
            </w:r>
          </w:p>
          <w:p w14:paraId="41CCF482" w14:textId="77777777" w:rsidR="00F86203" w:rsidRPr="00476F48" w:rsidRDefault="00F86203" w:rsidP="000B672C">
            <w:pPr>
              <w:pStyle w:val="BodyText"/>
              <w:spacing w:before="60" w:after="60"/>
              <w:rPr>
                <w:b/>
              </w:rPr>
            </w:pPr>
            <w:r w:rsidRPr="00476F48">
              <w:rPr>
                <w:b/>
              </w:rPr>
              <w:t>Acronym</w:t>
            </w:r>
          </w:p>
        </w:tc>
        <w:tc>
          <w:tcPr>
            <w:tcW w:w="2552" w:type="dxa"/>
            <w:gridSpan w:val="2"/>
            <w:vAlign w:val="center"/>
          </w:tcPr>
          <w:p w14:paraId="6ECCECC6" w14:textId="77777777" w:rsidR="00F86203" w:rsidRPr="00476F48" w:rsidRDefault="00F86203"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46A4680F" w14:textId="77777777" w:rsidR="00F86203" w:rsidRPr="00476F48" w:rsidRDefault="00F86203" w:rsidP="000B672C">
            <w:pPr>
              <w:pStyle w:val="BodyText"/>
              <w:spacing w:before="60" w:after="60"/>
              <w:rPr>
                <w:b/>
              </w:rPr>
            </w:pPr>
            <w:r w:rsidRPr="00476F48">
              <w:rPr>
                <w:b/>
              </w:rPr>
              <w:t>Type</w:t>
            </w:r>
          </w:p>
        </w:tc>
        <w:tc>
          <w:tcPr>
            <w:tcW w:w="1418" w:type="dxa"/>
            <w:vAlign w:val="center"/>
          </w:tcPr>
          <w:p w14:paraId="2C38D24E" w14:textId="77777777" w:rsidR="00F86203" w:rsidRPr="00476F48" w:rsidRDefault="00F86203" w:rsidP="000B672C">
            <w:pPr>
              <w:pStyle w:val="BodyText"/>
              <w:spacing w:before="60" w:after="60"/>
              <w:rPr>
                <w:b/>
              </w:rPr>
            </w:pPr>
            <w:r w:rsidRPr="00476F48">
              <w:rPr>
                <w:b/>
              </w:rPr>
              <w:t>Multiplicity</w:t>
            </w:r>
          </w:p>
        </w:tc>
      </w:tr>
      <w:tr w:rsidR="008B3E78" w:rsidRPr="00476F48" w14:paraId="79CFA77B" w14:textId="77777777" w:rsidTr="00734A73">
        <w:tc>
          <w:tcPr>
            <w:tcW w:w="3686" w:type="dxa"/>
            <w:gridSpan w:val="2"/>
          </w:tcPr>
          <w:p w14:paraId="6AA0E4FA" w14:textId="13D7E2B0" w:rsidR="008B3E78" w:rsidRPr="00476F48" w:rsidRDefault="000726D2" w:rsidP="00D376E1">
            <w:pPr>
              <w:pStyle w:val="BodyText"/>
              <w:spacing w:before="60" w:after="60"/>
              <w:rPr>
                <w:b/>
                <w:sz w:val="18"/>
                <w:szCs w:val="18"/>
              </w:rPr>
            </w:pPr>
            <w:r w:rsidRPr="00476F48">
              <w:rPr>
                <w:sz w:val="18"/>
                <w:szCs w:val="18"/>
              </w:rPr>
              <w:t>compression flag</w:t>
            </w:r>
            <w:r w:rsidRPr="00476F48" w:rsidDel="00BC4743">
              <w:rPr>
                <w:sz w:val="18"/>
                <w:szCs w:val="18"/>
              </w:rPr>
              <w:t xml:space="preserve"> </w:t>
            </w:r>
          </w:p>
        </w:tc>
        <w:tc>
          <w:tcPr>
            <w:tcW w:w="1559" w:type="dxa"/>
          </w:tcPr>
          <w:p w14:paraId="397D4B2C" w14:textId="77777777" w:rsidR="008B3E78" w:rsidRPr="00476F48" w:rsidRDefault="008B3E78" w:rsidP="00D376E1">
            <w:pPr>
              <w:pStyle w:val="BodyText"/>
              <w:spacing w:before="60" w:after="60"/>
              <w:rPr>
                <w:b/>
                <w:sz w:val="18"/>
                <w:szCs w:val="18"/>
              </w:rPr>
            </w:pPr>
          </w:p>
        </w:tc>
        <w:tc>
          <w:tcPr>
            <w:tcW w:w="2552" w:type="dxa"/>
            <w:gridSpan w:val="2"/>
          </w:tcPr>
          <w:p w14:paraId="16B9B699" w14:textId="77777777" w:rsidR="008B3E78" w:rsidRPr="00476F48" w:rsidRDefault="008B3E78" w:rsidP="00D376E1">
            <w:pPr>
              <w:pStyle w:val="BodyText"/>
              <w:spacing w:before="60" w:after="60"/>
              <w:rPr>
                <w:b/>
                <w:spacing w:val="-1"/>
                <w:sz w:val="18"/>
                <w:szCs w:val="18"/>
              </w:rPr>
            </w:pPr>
          </w:p>
        </w:tc>
        <w:tc>
          <w:tcPr>
            <w:tcW w:w="850" w:type="dxa"/>
          </w:tcPr>
          <w:p w14:paraId="6D9EB65D" w14:textId="61F67A72" w:rsidR="008B3E78" w:rsidRPr="00476F48" w:rsidRDefault="008B3E78" w:rsidP="00D376E1">
            <w:pPr>
              <w:pStyle w:val="BodyText"/>
              <w:spacing w:before="60" w:after="60"/>
              <w:rPr>
                <w:sz w:val="18"/>
                <w:szCs w:val="18"/>
              </w:rPr>
            </w:pPr>
            <w:r w:rsidRPr="00476F48">
              <w:rPr>
                <w:sz w:val="18"/>
                <w:szCs w:val="18"/>
              </w:rPr>
              <w:t>BO</w:t>
            </w:r>
            <w:r w:rsidRPr="00476F48" w:rsidDel="00BC4743">
              <w:rPr>
                <w:sz w:val="18"/>
                <w:szCs w:val="18"/>
              </w:rPr>
              <w:t xml:space="preserve"> </w:t>
            </w:r>
          </w:p>
        </w:tc>
        <w:tc>
          <w:tcPr>
            <w:tcW w:w="1418" w:type="dxa"/>
          </w:tcPr>
          <w:p w14:paraId="7CC7031F" w14:textId="5C2038A7" w:rsidR="008B3E78" w:rsidRPr="00476F48" w:rsidRDefault="008B3E78" w:rsidP="00D376E1">
            <w:pPr>
              <w:pStyle w:val="BodyText"/>
              <w:spacing w:before="60" w:after="60"/>
              <w:rPr>
                <w:sz w:val="18"/>
                <w:szCs w:val="18"/>
              </w:rPr>
            </w:pPr>
            <w:r w:rsidRPr="00476F48">
              <w:rPr>
                <w:sz w:val="18"/>
                <w:szCs w:val="18"/>
              </w:rPr>
              <w:t>0,1</w:t>
            </w:r>
          </w:p>
        </w:tc>
      </w:tr>
      <w:tr w:rsidR="008B3E78" w:rsidRPr="00476F48" w14:paraId="62E165EE" w14:textId="77777777" w:rsidTr="00734A73">
        <w:tc>
          <w:tcPr>
            <w:tcW w:w="3686" w:type="dxa"/>
            <w:gridSpan w:val="2"/>
          </w:tcPr>
          <w:p w14:paraId="6E0457D7" w14:textId="1B5DED17" w:rsidR="008B3E78" w:rsidRPr="00476F48" w:rsidRDefault="000726D2" w:rsidP="00D376E1">
            <w:pPr>
              <w:pStyle w:val="BodyText"/>
              <w:spacing w:before="60" w:after="60"/>
              <w:rPr>
                <w:sz w:val="18"/>
                <w:szCs w:val="18"/>
              </w:rPr>
            </w:pPr>
            <w:r w:rsidRPr="00476F48">
              <w:rPr>
                <w:sz w:val="18"/>
                <w:szCs w:val="18"/>
              </w:rPr>
              <w:t>dataset</w:t>
            </w:r>
            <w:r w:rsidRPr="00476F48">
              <w:rPr>
                <w:spacing w:val="-1"/>
                <w:sz w:val="18"/>
                <w:szCs w:val="18"/>
              </w:rPr>
              <w:t xml:space="preserve"> </w:t>
            </w:r>
            <w:r w:rsidRPr="00476F48">
              <w:rPr>
                <w:sz w:val="18"/>
                <w:szCs w:val="18"/>
              </w:rPr>
              <w:t>name</w:t>
            </w:r>
          </w:p>
        </w:tc>
        <w:tc>
          <w:tcPr>
            <w:tcW w:w="1559" w:type="dxa"/>
          </w:tcPr>
          <w:p w14:paraId="37AAC97E" w14:textId="77777777" w:rsidR="008B3E78" w:rsidRPr="00476F48" w:rsidRDefault="008B3E78" w:rsidP="00D376E1">
            <w:pPr>
              <w:pStyle w:val="BodyText"/>
              <w:spacing w:before="60" w:after="60"/>
              <w:rPr>
                <w:sz w:val="18"/>
                <w:szCs w:val="18"/>
              </w:rPr>
            </w:pPr>
          </w:p>
        </w:tc>
        <w:tc>
          <w:tcPr>
            <w:tcW w:w="2552" w:type="dxa"/>
            <w:gridSpan w:val="2"/>
          </w:tcPr>
          <w:p w14:paraId="2E00C050" w14:textId="77777777" w:rsidR="008B3E78" w:rsidRPr="00476F48" w:rsidRDefault="008B3E78" w:rsidP="00D376E1">
            <w:pPr>
              <w:pStyle w:val="BodyText"/>
              <w:spacing w:before="60" w:after="60"/>
              <w:rPr>
                <w:sz w:val="18"/>
                <w:szCs w:val="18"/>
              </w:rPr>
            </w:pPr>
          </w:p>
        </w:tc>
        <w:tc>
          <w:tcPr>
            <w:tcW w:w="850" w:type="dxa"/>
          </w:tcPr>
          <w:p w14:paraId="6DDE9939" w14:textId="77777777" w:rsidR="008B3E78" w:rsidRPr="00476F48" w:rsidRDefault="008B3E78" w:rsidP="00D376E1">
            <w:pPr>
              <w:pStyle w:val="BodyText"/>
              <w:spacing w:before="60" w:after="60"/>
              <w:rPr>
                <w:sz w:val="18"/>
                <w:szCs w:val="18"/>
              </w:rPr>
            </w:pPr>
            <w:r w:rsidRPr="00476F48">
              <w:rPr>
                <w:sz w:val="18"/>
                <w:szCs w:val="18"/>
              </w:rPr>
              <w:t>TE</w:t>
            </w:r>
          </w:p>
        </w:tc>
        <w:tc>
          <w:tcPr>
            <w:tcW w:w="1418" w:type="dxa"/>
          </w:tcPr>
          <w:p w14:paraId="0FA90996" w14:textId="7D5D39BC" w:rsidR="008B3E78" w:rsidRPr="00476F48" w:rsidRDefault="008B3E78" w:rsidP="00D376E1">
            <w:pPr>
              <w:pStyle w:val="BodyText"/>
              <w:spacing w:before="60" w:after="60"/>
              <w:rPr>
                <w:sz w:val="18"/>
                <w:szCs w:val="18"/>
              </w:rPr>
            </w:pPr>
            <w:r w:rsidRPr="00476F48">
              <w:rPr>
                <w:sz w:val="18"/>
                <w:szCs w:val="18"/>
              </w:rPr>
              <w:t>0,</w:t>
            </w:r>
            <w:r w:rsidR="00D07E68" w:rsidRPr="00476F48">
              <w:rPr>
                <w:sz w:val="18"/>
                <w:szCs w:val="18"/>
              </w:rPr>
              <w:t>1</w:t>
            </w:r>
          </w:p>
        </w:tc>
      </w:tr>
      <w:tr w:rsidR="00B87C29" w:rsidRPr="00476F48" w14:paraId="211583C9" w14:textId="77777777" w:rsidTr="00734A73">
        <w:tc>
          <w:tcPr>
            <w:tcW w:w="3686" w:type="dxa"/>
            <w:gridSpan w:val="2"/>
          </w:tcPr>
          <w:p w14:paraId="2C5E4455" w14:textId="5AA502B2" w:rsidR="00B87C29" w:rsidRPr="00476F48" w:rsidRDefault="000726D2" w:rsidP="00D376E1">
            <w:pPr>
              <w:pStyle w:val="BodyText"/>
              <w:spacing w:before="60" w:after="60"/>
              <w:rPr>
                <w:sz w:val="18"/>
                <w:szCs w:val="18"/>
              </w:rPr>
            </w:pPr>
            <w:r w:rsidRPr="00476F48">
              <w:rPr>
                <w:sz w:val="18"/>
                <w:szCs w:val="18"/>
              </w:rPr>
              <w:t>issue date</w:t>
            </w:r>
          </w:p>
        </w:tc>
        <w:tc>
          <w:tcPr>
            <w:tcW w:w="1559" w:type="dxa"/>
          </w:tcPr>
          <w:p w14:paraId="37704DF1" w14:textId="77777777" w:rsidR="00B87C29" w:rsidRPr="00476F48" w:rsidRDefault="00B87C29" w:rsidP="00D376E1">
            <w:pPr>
              <w:pStyle w:val="BodyText"/>
              <w:spacing w:before="60" w:after="60"/>
              <w:rPr>
                <w:sz w:val="18"/>
                <w:szCs w:val="18"/>
              </w:rPr>
            </w:pPr>
          </w:p>
        </w:tc>
        <w:tc>
          <w:tcPr>
            <w:tcW w:w="2552" w:type="dxa"/>
            <w:gridSpan w:val="2"/>
          </w:tcPr>
          <w:p w14:paraId="6A6AE0F4" w14:textId="0E1D7126" w:rsidR="00B87C29" w:rsidRPr="00476F48" w:rsidRDefault="00B87C29" w:rsidP="00D376E1">
            <w:pPr>
              <w:pStyle w:val="BodyText"/>
              <w:spacing w:before="60" w:after="60"/>
              <w:rPr>
                <w:sz w:val="18"/>
                <w:szCs w:val="18"/>
              </w:rPr>
            </w:pPr>
          </w:p>
        </w:tc>
        <w:tc>
          <w:tcPr>
            <w:tcW w:w="850" w:type="dxa"/>
          </w:tcPr>
          <w:p w14:paraId="2144D8A5" w14:textId="4D0F9D2A" w:rsidR="00B87C29" w:rsidRPr="00476F48" w:rsidRDefault="00B87C29" w:rsidP="00D376E1">
            <w:pPr>
              <w:pStyle w:val="BodyText"/>
              <w:spacing w:before="60" w:after="60"/>
              <w:rPr>
                <w:sz w:val="18"/>
                <w:szCs w:val="18"/>
              </w:rPr>
            </w:pPr>
            <w:r w:rsidRPr="00476F48" w:rsidDel="00BC4743">
              <w:rPr>
                <w:sz w:val="18"/>
                <w:szCs w:val="18"/>
              </w:rPr>
              <w:t>D</w:t>
            </w:r>
            <w:r w:rsidRPr="00476F48">
              <w:rPr>
                <w:sz w:val="18"/>
                <w:szCs w:val="18"/>
              </w:rPr>
              <w:t>A</w:t>
            </w:r>
          </w:p>
        </w:tc>
        <w:tc>
          <w:tcPr>
            <w:tcW w:w="1418" w:type="dxa"/>
          </w:tcPr>
          <w:p w14:paraId="6937E9E9" w14:textId="07654FCB"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4D91A31B" w14:textId="77777777" w:rsidTr="00734A73">
        <w:tc>
          <w:tcPr>
            <w:tcW w:w="3686" w:type="dxa"/>
            <w:gridSpan w:val="2"/>
          </w:tcPr>
          <w:p w14:paraId="1E5F1217" w14:textId="6A4ED0DA" w:rsidR="00B87C29" w:rsidRPr="00476F48" w:rsidRDefault="000726D2" w:rsidP="00D376E1">
            <w:pPr>
              <w:pStyle w:val="BodyText"/>
              <w:spacing w:before="60" w:after="60"/>
              <w:rPr>
                <w:sz w:val="18"/>
                <w:szCs w:val="18"/>
              </w:rPr>
            </w:pPr>
            <w:r w:rsidRPr="00476F48">
              <w:rPr>
                <w:sz w:val="18"/>
                <w:szCs w:val="18"/>
              </w:rPr>
              <w:t>issue time</w:t>
            </w:r>
            <w:r w:rsidRPr="00476F48" w:rsidDel="00BC4743">
              <w:rPr>
                <w:sz w:val="18"/>
                <w:szCs w:val="18"/>
              </w:rPr>
              <w:t xml:space="preserve"> </w:t>
            </w:r>
          </w:p>
        </w:tc>
        <w:tc>
          <w:tcPr>
            <w:tcW w:w="1559" w:type="dxa"/>
          </w:tcPr>
          <w:p w14:paraId="4045B227" w14:textId="77777777" w:rsidR="00B87C29" w:rsidRPr="00476F48" w:rsidRDefault="00B87C29" w:rsidP="00D376E1">
            <w:pPr>
              <w:pStyle w:val="BodyText"/>
              <w:spacing w:before="60" w:after="60"/>
              <w:rPr>
                <w:sz w:val="18"/>
                <w:szCs w:val="18"/>
              </w:rPr>
            </w:pPr>
          </w:p>
        </w:tc>
        <w:tc>
          <w:tcPr>
            <w:tcW w:w="2552" w:type="dxa"/>
            <w:gridSpan w:val="2"/>
          </w:tcPr>
          <w:p w14:paraId="4CD06C0B" w14:textId="77777777" w:rsidR="00B87C29" w:rsidRPr="00476F48" w:rsidRDefault="00B87C29" w:rsidP="00D376E1">
            <w:pPr>
              <w:pStyle w:val="BodyText"/>
              <w:spacing w:before="60" w:after="60"/>
              <w:rPr>
                <w:sz w:val="18"/>
                <w:szCs w:val="18"/>
              </w:rPr>
            </w:pPr>
          </w:p>
        </w:tc>
        <w:tc>
          <w:tcPr>
            <w:tcW w:w="850" w:type="dxa"/>
          </w:tcPr>
          <w:p w14:paraId="72CDAEB8" w14:textId="33AAF843" w:rsidR="00B87C29" w:rsidRPr="00476F48" w:rsidRDefault="006956D4" w:rsidP="00D376E1">
            <w:pPr>
              <w:pStyle w:val="BodyText"/>
              <w:spacing w:before="60" w:after="60"/>
              <w:rPr>
                <w:sz w:val="18"/>
                <w:szCs w:val="18"/>
              </w:rPr>
            </w:pPr>
            <w:r w:rsidRPr="00476F48">
              <w:rPr>
                <w:sz w:val="18"/>
                <w:szCs w:val="18"/>
              </w:rPr>
              <w:t>DA</w:t>
            </w:r>
          </w:p>
        </w:tc>
        <w:tc>
          <w:tcPr>
            <w:tcW w:w="1418" w:type="dxa"/>
          </w:tcPr>
          <w:p w14:paraId="57B4C90C" w14:textId="6CAF2F7B" w:rsidR="00B87C29" w:rsidRPr="00476F48" w:rsidRDefault="00B87C29" w:rsidP="00D376E1">
            <w:pPr>
              <w:pStyle w:val="BodyText"/>
              <w:spacing w:before="60" w:after="60"/>
              <w:rPr>
                <w:sz w:val="18"/>
                <w:szCs w:val="18"/>
              </w:rPr>
            </w:pPr>
            <w:r w:rsidRPr="00476F48">
              <w:rPr>
                <w:sz w:val="18"/>
                <w:szCs w:val="18"/>
              </w:rPr>
              <w:t>0,1</w:t>
            </w:r>
          </w:p>
        </w:tc>
      </w:tr>
      <w:tr w:rsidR="00B87C29" w:rsidRPr="00476F48" w14:paraId="1F27B3FA" w14:textId="77777777" w:rsidTr="00734A73">
        <w:tc>
          <w:tcPr>
            <w:tcW w:w="3686" w:type="dxa"/>
            <w:gridSpan w:val="2"/>
          </w:tcPr>
          <w:p w14:paraId="42E41F8B" w14:textId="0A4E62FC" w:rsidR="00B87C29" w:rsidRPr="00476F48" w:rsidRDefault="000726D2" w:rsidP="00D376E1">
            <w:pPr>
              <w:pStyle w:val="BodyText"/>
              <w:spacing w:before="60" w:after="60"/>
              <w:rPr>
                <w:sz w:val="18"/>
                <w:szCs w:val="18"/>
              </w:rPr>
            </w:pPr>
            <w:r w:rsidRPr="00476F48">
              <w:rPr>
                <w:sz w:val="18"/>
                <w:szCs w:val="18"/>
              </w:rPr>
              <w:t>type</w:t>
            </w:r>
            <w:r w:rsidRPr="00476F48">
              <w:rPr>
                <w:spacing w:val="-2"/>
                <w:sz w:val="18"/>
                <w:szCs w:val="18"/>
              </w:rPr>
              <w:t xml:space="preserve"> </w:t>
            </w:r>
            <w:r w:rsidRPr="00476F48">
              <w:rPr>
                <w:sz w:val="18"/>
                <w:szCs w:val="18"/>
              </w:rPr>
              <w:t>of</w:t>
            </w:r>
            <w:r w:rsidRPr="00476F48">
              <w:rPr>
                <w:spacing w:val="-1"/>
                <w:sz w:val="18"/>
                <w:szCs w:val="18"/>
              </w:rPr>
              <w:t xml:space="preserve"> </w:t>
            </w:r>
            <w:r w:rsidRPr="00476F48">
              <w:rPr>
                <w:sz w:val="18"/>
                <w:szCs w:val="18"/>
              </w:rPr>
              <w:t>product</w:t>
            </w:r>
            <w:r w:rsidRPr="00476F48">
              <w:rPr>
                <w:spacing w:val="-2"/>
                <w:sz w:val="18"/>
                <w:szCs w:val="18"/>
              </w:rPr>
              <w:t xml:space="preserve"> </w:t>
            </w:r>
            <w:r w:rsidRPr="00476F48">
              <w:rPr>
                <w:sz w:val="18"/>
                <w:szCs w:val="18"/>
              </w:rPr>
              <w:t>format</w:t>
            </w:r>
          </w:p>
        </w:tc>
        <w:tc>
          <w:tcPr>
            <w:tcW w:w="1559" w:type="dxa"/>
          </w:tcPr>
          <w:p w14:paraId="449B01F8" w14:textId="37EE8FDF" w:rsidR="00B87C29" w:rsidRPr="00476F48" w:rsidRDefault="00B87C29" w:rsidP="00D376E1">
            <w:pPr>
              <w:pStyle w:val="BodyText"/>
              <w:spacing w:before="60" w:after="60"/>
              <w:rPr>
                <w:sz w:val="18"/>
                <w:szCs w:val="18"/>
              </w:rPr>
            </w:pPr>
          </w:p>
        </w:tc>
        <w:tc>
          <w:tcPr>
            <w:tcW w:w="2552" w:type="dxa"/>
            <w:gridSpan w:val="2"/>
          </w:tcPr>
          <w:p w14:paraId="6484499F" w14:textId="77777777" w:rsidR="00B87C29" w:rsidRPr="00476F48" w:rsidRDefault="00B87C29" w:rsidP="00C31FBB">
            <w:pPr>
              <w:pStyle w:val="BodyText"/>
              <w:spacing w:before="60" w:after="0"/>
              <w:rPr>
                <w:sz w:val="18"/>
                <w:szCs w:val="18"/>
              </w:rPr>
            </w:pPr>
            <w:proofErr w:type="gramStart"/>
            <w:r w:rsidRPr="00476F48">
              <w:rPr>
                <w:sz w:val="18"/>
                <w:szCs w:val="18"/>
              </w:rPr>
              <w:t>1 :</w:t>
            </w:r>
            <w:proofErr w:type="gramEnd"/>
            <w:r w:rsidRPr="00476F48">
              <w:rPr>
                <w:spacing w:val="-2"/>
                <w:sz w:val="18"/>
                <w:szCs w:val="18"/>
              </w:rPr>
              <w:t xml:space="preserve"> </w:t>
            </w:r>
            <w:r w:rsidRPr="00476F48">
              <w:rPr>
                <w:sz w:val="18"/>
                <w:szCs w:val="18"/>
              </w:rPr>
              <w:t>GML</w:t>
            </w:r>
          </w:p>
          <w:p w14:paraId="420956F1" w14:textId="77777777" w:rsidR="00B87C29" w:rsidRPr="00476F48" w:rsidRDefault="00B87C29" w:rsidP="00C31FBB">
            <w:pPr>
              <w:pStyle w:val="BodyText"/>
              <w:spacing w:after="0"/>
              <w:rPr>
                <w:sz w:val="18"/>
                <w:szCs w:val="18"/>
              </w:rPr>
            </w:pPr>
            <w:proofErr w:type="gramStart"/>
            <w:r w:rsidRPr="00476F48">
              <w:rPr>
                <w:sz w:val="18"/>
                <w:szCs w:val="18"/>
              </w:rPr>
              <w:t>2 :</w:t>
            </w:r>
            <w:proofErr w:type="gramEnd"/>
            <w:r w:rsidRPr="00476F48">
              <w:rPr>
                <w:spacing w:val="-1"/>
                <w:sz w:val="18"/>
                <w:szCs w:val="18"/>
              </w:rPr>
              <w:t xml:space="preserve"> </w:t>
            </w:r>
            <w:r w:rsidRPr="00476F48">
              <w:rPr>
                <w:sz w:val="18"/>
                <w:szCs w:val="18"/>
              </w:rPr>
              <w:t>ISO/IEC</w:t>
            </w:r>
            <w:r w:rsidRPr="00476F48">
              <w:rPr>
                <w:spacing w:val="-1"/>
                <w:sz w:val="18"/>
                <w:szCs w:val="18"/>
              </w:rPr>
              <w:t xml:space="preserve"> </w:t>
            </w:r>
            <w:r w:rsidRPr="00476F48">
              <w:rPr>
                <w:sz w:val="18"/>
                <w:szCs w:val="18"/>
              </w:rPr>
              <w:t>8211</w:t>
            </w:r>
          </w:p>
          <w:p w14:paraId="7B5930E4" w14:textId="77777777" w:rsidR="00B87C29" w:rsidRPr="00476F48" w:rsidRDefault="00B87C29" w:rsidP="00C31FBB">
            <w:pPr>
              <w:pStyle w:val="BodyText"/>
              <w:spacing w:after="0"/>
              <w:rPr>
                <w:sz w:val="18"/>
                <w:szCs w:val="18"/>
              </w:rPr>
            </w:pPr>
            <w:proofErr w:type="gramStart"/>
            <w:r w:rsidRPr="00476F48">
              <w:rPr>
                <w:sz w:val="18"/>
                <w:szCs w:val="18"/>
              </w:rPr>
              <w:t>3 :</w:t>
            </w:r>
            <w:proofErr w:type="gramEnd"/>
            <w:r w:rsidRPr="00476F48">
              <w:rPr>
                <w:sz w:val="18"/>
                <w:szCs w:val="18"/>
              </w:rPr>
              <w:t xml:space="preserve"> PDF</w:t>
            </w:r>
          </w:p>
          <w:p w14:paraId="27B596C3" w14:textId="77777777" w:rsidR="00B87C29" w:rsidRPr="00476F48" w:rsidRDefault="00B87C29" w:rsidP="00C31FBB">
            <w:pPr>
              <w:pStyle w:val="BodyText"/>
              <w:spacing w:after="0"/>
              <w:rPr>
                <w:sz w:val="18"/>
                <w:szCs w:val="18"/>
              </w:rPr>
            </w:pPr>
            <w:proofErr w:type="gramStart"/>
            <w:r w:rsidRPr="00476F48">
              <w:rPr>
                <w:sz w:val="18"/>
                <w:szCs w:val="18"/>
              </w:rPr>
              <w:t>4 :</w:t>
            </w:r>
            <w:proofErr w:type="gramEnd"/>
            <w:r w:rsidRPr="00476F48">
              <w:rPr>
                <w:spacing w:val="-2"/>
                <w:sz w:val="18"/>
                <w:szCs w:val="18"/>
              </w:rPr>
              <w:t xml:space="preserve"> </w:t>
            </w:r>
            <w:r w:rsidRPr="00476F48">
              <w:rPr>
                <w:sz w:val="18"/>
                <w:szCs w:val="18"/>
              </w:rPr>
              <w:t>HTML</w:t>
            </w:r>
          </w:p>
          <w:p w14:paraId="7C657B19" w14:textId="77777777" w:rsidR="00B87C29" w:rsidRPr="00476F48" w:rsidRDefault="00B87C29" w:rsidP="00C31FBB">
            <w:pPr>
              <w:pStyle w:val="BodyText"/>
              <w:spacing w:after="0"/>
              <w:rPr>
                <w:sz w:val="18"/>
                <w:szCs w:val="18"/>
              </w:rPr>
            </w:pPr>
            <w:proofErr w:type="gramStart"/>
            <w:r w:rsidRPr="00476F48">
              <w:rPr>
                <w:sz w:val="18"/>
                <w:szCs w:val="18"/>
              </w:rPr>
              <w:t>5 :</w:t>
            </w:r>
            <w:proofErr w:type="gramEnd"/>
            <w:r w:rsidRPr="00476F48">
              <w:rPr>
                <w:spacing w:val="-3"/>
                <w:sz w:val="18"/>
                <w:szCs w:val="18"/>
              </w:rPr>
              <w:t xml:space="preserve"> </w:t>
            </w:r>
            <w:proofErr w:type="spellStart"/>
            <w:r w:rsidRPr="00476F48">
              <w:rPr>
                <w:sz w:val="18"/>
                <w:szCs w:val="18"/>
              </w:rPr>
              <w:t>ePub</w:t>
            </w:r>
            <w:proofErr w:type="spellEnd"/>
          </w:p>
          <w:p w14:paraId="5C305A21" w14:textId="77777777" w:rsidR="00B87C29" w:rsidRPr="00476F48" w:rsidRDefault="00B87C29" w:rsidP="00C31FBB">
            <w:pPr>
              <w:pStyle w:val="BodyText"/>
              <w:spacing w:after="0"/>
              <w:rPr>
                <w:sz w:val="18"/>
                <w:szCs w:val="18"/>
              </w:rPr>
            </w:pPr>
            <w:proofErr w:type="gramStart"/>
            <w:r w:rsidRPr="00476F48">
              <w:rPr>
                <w:sz w:val="18"/>
                <w:szCs w:val="18"/>
              </w:rPr>
              <w:t>6 :</w:t>
            </w:r>
            <w:proofErr w:type="gramEnd"/>
            <w:r w:rsidRPr="00476F48">
              <w:rPr>
                <w:spacing w:val="-3"/>
                <w:sz w:val="18"/>
                <w:szCs w:val="18"/>
              </w:rPr>
              <w:t xml:space="preserve"> </w:t>
            </w:r>
            <w:r w:rsidRPr="00476F48">
              <w:rPr>
                <w:sz w:val="18"/>
                <w:szCs w:val="18"/>
              </w:rPr>
              <w:t>paper</w:t>
            </w:r>
          </w:p>
          <w:p w14:paraId="64325B81" w14:textId="4265F6F7" w:rsidR="00BA575D" w:rsidRPr="00476F48" w:rsidRDefault="00BA575D" w:rsidP="00C31FBB">
            <w:pPr>
              <w:pStyle w:val="BodyText"/>
              <w:spacing w:after="0"/>
              <w:rPr>
                <w:sz w:val="18"/>
                <w:szCs w:val="18"/>
              </w:rPr>
            </w:pPr>
            <w:proofErr w:type="gramStart"/>
            <w:r w:rsidRPr="00476F48">
              <w:rPr>
                <w:sz w:val="18"/>
                <w:szCs w:val="18"/>
              </w:rPr>
              <w:t>7 :</w:t>
            </w:r>
            <w:proofErr w:type="gramEnd"/>
            <w:r w:rsidRPr="00476F48">
              <w:rPr>
                <w:sz w:val="18"/>
                <w:szCs w:val="18"/>
              </w:rPr>
              <w:t xml:space="preserve"> HDF-5</w:t>
            </w:r>
          </w:p>
          <w:p w14:paraId="172E796D" w14:textId="77777777" w:rsidR="002C187E" w:rsidRPr="00476F48" w:rsidRDefault="00B87C29" w:rsidP="00C77392">
            <w:pPr>
              <w:pStyle w:val="BodyText"/>
              <w:spacing w:after="0"/>
              <w:rPr>
                <w:sz w:val="18"/>
                <w:szCs w:val="18"/>
              </w:rPr>
            </w:pPr>
            <w:proofErr w:type="gramStart"/>
            <w:r w:rsidRPr="00476F48">
              <w:rPr>
                <w:sz w:val="18"/>
                <w:szCs w:val="18"/>
              </w:rPr>
              <w:t xml:space="preserve">8 </w:t>
            </w:r>
            <w:r w:rsidRPr="00476F48">
              <w:rPr>
                <w:rFonts w:hint="eastAsia"/>
                <w:sz w:val="18"/>
                <w:szCs w:val="18"/>
              </w:rPr>
              <w:t>:</w:t>
            </w:r>
            <w:proofErr w:type="gramEnd"/>
            <w:r w:rsidRPr="00476F48">
              <w:rPr>
                <w:sz w:val="18"/>
                <w:szCs w:val="18"/>
              </w:rPr>
              <w:t xml:space="preserve"> </w:t>
            </w:r>
            <w:r w:rsidRPr="00476F48">
              <w:rPr>
                <w:rFonts w:hint="eastAsia"/>
                <w:sz w:val="18"/>
                <w:szCs w:val="18"/>
              </w:rPr>
              <w:t>BSB</w:t>
            </w:r>
          </w:p>
          <w:p w14:paraId="30CFF844" w14:textId="3D91A332" w:rsidR="00B87C29" w:rsidRPr="00476F48" w:rsidRDefault="00B87C29" w:rsidP="00C77392">
            <w:pPr>
              <w:pStyle w:val="BodyText"/>
              <w:spacing w:after="0"/>
              <w:rPr>
                <w:sz w:val="18"/>
                <w:szCs w:val="18"/>
              </w:rPr>
            </w:pPr>
            <w:proofErr w:type="gramStart"/>
            <w:r w:rsidRPr="00476F48">
              <w:rPr>
                <w:sz w:val="18"/>
                <w:szCs w:val="18"/>
              </w:rPr>
              <w:t>9 :</w:t>
            </w:r>
            <w:proofErr w:type="gramEnd"/>
            <w:r w:rsidRPr="00476F48">
              <w:rPr>
                <w:sz w:val="18"/>
                <w:szCs w:val="18"/>
              </w:rPr>
              <w:t xml:space="preserve"> </w:t>
            </w:r>
            <w:proofErr w:type="spellStart"/>
            <w:r w:rsidRPr="00476F48">
              <w:rPr>
                <w:rFonts w:hint="eastAsia"/>
                <w:sz w:val="18"/>
                <w:szCs w:val="18"/>
              </w:rPr>
              <w:t>GeoTiff</w:t>
            </w:r>
            <w:proofErr w:type="spellEnd"/>
          </w:p>
          <w:p w14:paraId="35740971" w14:textId="7C3815BD" w:rsidR="00B87C29" w:rsidRPr="00476F48" w:rsidRDefault="00B87C29" w:rsidP="00C77392">
            <w:pPr>
              <w:pStyle w:val="BodyText"/>
              <w:spacing w:after="0"/>
              <w:rPr>
                <w:sz w:val="18"/>
                <w:szCs w:val="18"/>
              </w:rPr>
            </w:pPr>
            <w:proofErr w:type="gramStart"/>
            <w:r w:rsidRPr="00476F48">
              <w:rPr>
                <w:sz w:val="18"/>
                <w:szCs w:val="18"/>
              </w:rPr>
              <w:t xml:space="preserve">10 </w:t>
            </w:r>
            <w:r w:rsidRPr="00476F48">
              <w:rPr>
                <w:rFonts w:hint="eastAsia"/>
                <w:sz w:val="18"/>
                <w:szCs w:val="18"/>
              </w:rPr>
              <w:t>:</w:t>
            </w:r>
            <w:proofErr w:type="gramEnd"/>
            <w:r w:rsidRPr="00476F48">
              <w:rPr>
                <w:sz w:val="18"/>
                <w:szCs w:val="18"/>
              </w:rPr>
              <w:t xml:space="preserve"> </w:t>
            </w:r>
            <w:r w:rsidR="006D4267" w:rsidRPr="00476F48">
              <w:rPr>
                <w:sz w:val="18"/>
                <w:szCs w:val="18"/>
              </w:rPr>
              <w:t>a</w:t>
            </w:r>
            <w:r w:rsidR="006D4267" w:rsidRPr="00476F48">
              <w:rPr>
                <w:rFonts w:hint="eastAsia"/>
                <w:sz w:val="18"/>
                <w:szCs w:val="18"/>
              </w:rPr>
              <w:t>pplication</w:t>
            </w:r>
          </w:p>
          <w:p w14:paraId="3F9B0B7E" w14:textId="77777777" w:rsidR="00B87C29" w:rsidRPr="00476F48" w:rsidRDefault="00B87C29" w:rsidP="00C77392">
            <w:pPr>
              <w:pStyle w:val="BodyText"/>
              <w:spacing w:after="0"/>
              <w:rPr>
                <w:sz w:val="18"/>
                <w:szCs w:val="18"/>
              </w:rPr>
            </w:pPr>
            <w:proofErr w:type="gramStart"/>
            <w:r w:rsidRPr="00476F48">
              <w:rPr>
                <w:sz w:val="18"/>
                <w:szCs w:val="18"/>
              </w:rPr>
              <w:t xml:space="preserve">11 </w:t>
            </w:r>
            <w:r w:rsidRPr="00476F48">
              <w:rPr>
                <w:rFonts w:hint="eastAsia"/>
                <w:sz w:val="18"/>
                <w:szCs w:val="18"/>
              </w:rPr>
              <w:t>:</w:t>
            </w:r>
            <w:proofErr w:type="gramEnd"/>
            <w:r w:rsidRPr="00476F48">
              <w:rPr>
                <w:sz w:val="18"/>
                <w:szCs w:val="18"/>
              </w:rPr>
              <w:t xml:space="preserve"> </w:t>
            </w:r>
            <w:r w:rsidRPr="00476F48">
              <w:rPr>
                <w:rFonts w:hint="eastAsia"/>
                <w:sz w:val="18"/>
                <w:szCs w:val="18"/>
              </w:rPr>
              <w:t>XML</w:t>
            </w:r>
          </w:p>
          <w:p w14:paraId="09A76535" w14:textId="269D8BE7" w:rsidR="00B87C29" w:rsidRPr="00476F48" w:rsidRDefault="00B87C29" w:rsidP="00C77392">
            <w:pPr>
              <w:pStyle w:val="BodyText"/>
              <w:spacing w:after="60"/>
            </w:pPr>
            <w:proofErr w:type="gramStart"/>
            <w:r w:rsidRPr="00476F48">
              <w:rPr>
                <w:rFonts w:hint="eastAsia"/>
                <w:sz w:val="18"/>
                <w:szCs w:val="18"/>
              </w:rPr>
              <w:t>12</w:t>
            </w:r>
            <w:r w:rsidRPr="00476F48">
              <w:rPr>
                <w:sz w:val="18"/>
                <w:szCs w:val="18"/>
              </w:rPr>
              <w:t xml:space="preserve"> </w:t>
            </w:r>
            <w:r w:rsidRPr="00476F48">
              <w:rPr>
                <w:rFonts w:hint="eastAsia"/>
                <w:sz w:val="18"/>
                <w:szCs w:val="18"/>
              </w:rPr>
              <w:t>:</w:t>
            </w:r>
            <w:proofErr w:type="gramEnd"/>
            <w:r w:rsidRPr="00476F48">
              <w:rPr>
                <w:sz w:val="18"/>
                <w:szCs w:val="18"/>
              </w:rPr>
              <w:t xml:space="preserve"> </w:t>
            </w:r>
            <w:r w:rsidRPr="00476F48">
              <w:rPr>
                <w:rFonts w:hint="eastAsia"/>
                <w:sz w:val="18"/>
                <w:szCs w:val="18"/>
              </w:rPr>
              <w:t>PNG</w:t>
            </w:r>
          </w:p>
        </w:tc>
        <w:tc>
          <w:tcPr>
            <w:tcW w:w="850" w:type="dxa"/>
          </w:tcPr>
          <w:p w14:paraId="75E25B1F" w14:textId="62DE4C48" w:rsidR="00B87C29" w:rsidRPr="00476F48" w:rsidRDefault="00B87C29" w:rsidP="00D376E1">
            <w:pPr>
              <w:pStyle w:val="BodyText"/>
              <w:spacing w:before="60" w:after="60"/>
              <w:rPr>
                <w:sz w:val="18"/>
                <w:szCs w:val="18"/>
              </w:rPr>
            </w:pPr>
            <w:r w:rsidRPr="00476F48">
              <w:rPr>
                <w:sz w:val="18"/>
                <w:szCs w:val="18"/>
              </w:rPr>
              <w:t>EN</w:t>
            </w:r>
          </w:p>
        </w:tc>
        <w:tc>
          <w:tcPr>
            <w:tcW w:w="1418" w:type="dxa"/>
          </w:tcPr>
          <w:p w14:paraId="07CEAF4C" w14:textId="0EA6FCB5"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57AD5B3B" w14:textId="77777777" w:rsidTr="00734A73">
        <w:tc>
          <w:tcPr>
            <w:tcW w:w="3686" w:type="dxa"/>
            <w:gridSpan w:val="2"/>
          </w:tcPr>
          <w:p w14:paraId="3EE27280" w14:textId="5C8F08BB" w:rsidR="00B87C29" w:rsidRPr="00476F48" w:rsidRDefault="009B553C" w:rsidP="00D376E1">
            <w:pPr>
              <w:pStyle w:val="BodyText"/>
              <w:spacing w:before="60" w:after="60"/>
              <w:rPr>
                <w:sz w:val="18"/>
                <w:szCs w:val="18"/>
              </w:rPr>
            </w:pPr>
            <w:r w:rsidRPr="00476F48">
              <w:rPr>
                <w:sz w:val="18"/>
                <w:szCs w:val="18"/>
              </w:rPr>
              <w:t>product</w:t>
            </w:r>
            <w:r w:rsidRPr="00476F48">
              <w:rPr>
                <w:spacing w:val="-2"/>
                <w:sz w:val="18"/>
                <w:szCs w:val="18"/>
              </w:rPr>
              <w:t xml:space="preserve"> </w:t>
            </w:r>
            <w:r w:rsidRPr="00476F48">
              <w:rPr>
                <w:sz w:val="18"/>
                <w:szCs w:val="18"/>
              </w:rPr>
              <w:t>specification</w:t>
            </w:r>
          </w:p>
        </w:tc>
        <w:tc>
          <w:tcPr>
            <w:tcW w:w="1559" w:type="dxa"/>
          </w:tcPr>
          <w:p w14:paraId="104F647B" w14:textId="7B380F9B" w:rsidR="00B87C29" w:rsidRPr="00476F48" w:rsidRDefault="00B87C29" w:rsidP="00D376E1">
            <w:pPr>
              <w:pStyle w:val="BodyText"/>
              <w:spacing w:before="60" w:after="60"/>
              <w:rPr>
                <w:sz w:val="18"/>
                <w:szCs w:val="18"/>
              </w:rPr>
            </w:pPr>
          </w:p>
        </w:tc>
        <w:tc>
          <w:tcPr>
            <w:tcW w:w="2552" w:type="dxa"/>
            <w:gridSpan w:val="2"/>
          </w:tcPr>
          <w:p w14:paraId="6698048A" w14:textId="538B6F1C" w:rsidR="00B87C29" w:rsidRPr="00476F48" w:rsidRDefault="00B87C29" w:rsidP="00D376E1">
            <w:pPr>
              <w:pStyle w:val="BodyText"/>
              <w:spacing w:before="60" w:after="60"/>
              <w:rPr>
                <w:sz w:val="18"/>
                <w:szCs w:val="18"/>
              </w:rPr>
            </w:pPr>
          </w:p>
        </w:tc>
        <w:tc>
          <w:tcPr>
            <w:tcW w:w="850" w:type="dxa"/>
          </w:tcPr>
          <w:p w14:paraId="70F30D34" w14:textId="53BB7905" w:rsidR="00B87C29" w:rsidRPr="00476F48" w:rsidRDefault="00B87C29" w:rsidP="00D376E1">
            <w:pPr>
              <w:pStyle w:val="BodyText"/>
              <w:spacing w:before="60" w:after="60"/>
              <w:rPr>
                <w:sz w:val="18"/>
                <w:szCs w:val="18"/>
              </w:rPr>
            </w:pPr>
            <w:r w:rsidRPr="00476F48">
              <w:rPr>
                <w:sz w:val="18"/>
                <w:szCs w:val="18"/>
              </w:rPr>
              <w:t>C</w:t>
            </w:r>
          </w:p>
        </w:tc>
        <w:tc>
          <w:tcPr>
            <w:tcW w:w="1418" w:type="dxa"/>
          </w:tcPr>
          <w:p w14:paraId="374E7363" w14:textId="764EE6DD" w:rsidR="00B87C29" w:rsidRPr="00476F48" w:rsidRDefault="00B87C29" w:rsidP="00D376E1">
            <w:pPr>
              <w:pStyle w:val="BodyText"/>
              <w:spacing w:before="60" w:after="60"/>
              <w:rPr>
                <w:sz w:val="18"/>
                <w:szCs w:val="18"/>
              </w:rPr>
            </w:pPr>
            <w:r w:rsidRPr="00476F48">
              <w:rPr>
                <w:sz w:val="18"/>
                <w:szCs w:val="18"/>
              </w:rPr>
              <w:t>0,1</w:t>
            </w:r>
          </w:p>
        </w:tc>
      </w:tr>
      <w:tr w:rsidR="00B87C29" w:rsidRPr="00476F48" w14:paraId="1F7CC986" w14:textId="77777777" w:rsidTr="00734A73">
        <w:tc>
          <w:tcPr>
            <w:tcW w:w="3686" w:type="dxa"/>
            <w:gridSpan w:val="2"/>
          </w:tcPr>
          <w:p w14:paraId="3091BE1A" w14:textId="4BFBB2EE" w:rsidR="00B87C29" w:rsidRPr="00476F48" w:rsidRDefault="009B553C" w:rsidP="00D376E1">
            <w:pPr>
              <w:pStyle w:val="BodyText"/>
              <w:spacing w:before="60" w:after="60"/>
              <w:rPr>
                <w:sz w:val="18"/>
                <w:szCs w:val="18"/>
              </w:rPr>
            </w:pPr>
            <w:r w:rsidRPr="00476F48">
              <w:rPr>
                <w:sz w:val="18"/>
                <w:szCs w:val="18"/>
              </w:rPr>
              <w:t xml:space="preserve">     </w:t>
            </w:r>
            <w:r w:rsidR="003647FD">
              <w:rPr>
                <w:sz w:val="18"/>
                <w:szCs w:val="18"/>
              </w:rPr>
              <w:t xml:space="preserve">edition </w:t>
            </w:r>
            <w:r w:rsidRPr="00476F48">
              <w:rPr>
                <w:sz w:val="18"/>
                <w:szCs w:val="18"/>
              </w:rPr>
              <w:t>date</w:t>
            </w:r>
          </w:p>
        </w:tc>
        <w:tc>
          <w:tcPr>
            <w:tcW w:w="1559" w:type="dxa"/>
          </w:tcPr>
          <w:p w14:paraId="6236B2DA" w14:textId="77777777" w:rsidR="00B87C29" w:rsidRPr="00476F48" w:rsidRDefault="00B87C29" w:rsidP="00D376E1">
            <w:pPr>
              <w:pStyle w:val="BodyText"/>
              <w:spacing w:before="60" w:after="60"/>
              <w:rPr>
                <w:sz w:val="18"/>
                <w:szCs w:val="18"/>
              </w:rPr>
            </w:pPr>
          </w:p>
        </w:tc>
        <w:tc>
          <w:tcPr>
            <w:tcW w:w="2552" w:type="dxa"/>
            <w:gridSpan w:val="2"/>
          </w:tcPr>
          <w:p w14:paraId="67783301" w14:textId="77777777" w:rsidR="00B87C29" w:rsidRPr="00476F48" w:rsidRDefault="00B87C29" w:rsidP="00D376E1">
            <w:pPr>
              <w:pStyle w:val="BodyText"/>
              <w:spacing w:before="60" w:after="60"/>
              <w:rPr>
                <w:sz w:val="18"/>
                <w:szCs w:val="18"/>
              </w:rPr>
            </w:pPr>
          </w:p>
        </w:tc>
        <w:tc>
          <w:tcPr>
            <w:tcW w:w="850" w:type="dxa"/>
          </w:tcPr>
          <w:p w14:paraId="09499717" w14:textId="7CBD5125" w:rsidR="00B87C29" w:rsidRPr="00476F48" w:rsidRDefault="00B87C29" w:rsidP="00D376E1">
            <w:pPr>
              <w:pStyle w:val="BodyText"/>
              <w:spacing w:before="60" w:after="60"/>
              <w:rPr>
                <w:sz w:val="18"/>
                <w:szCs w:val="18"/>
              </w:rPr>
            </w:pPr>
            <w:r w:rsidRPr="00476F48">
              <w:rPr>
                <w:sz w:val="18"/>
                <w:szCs w:val="18"/>
              </w:rPr>
              <w:t>(S) DA</w:t>
            </w:r>
          </w:p>
        </w:tc>
        <w:tc>
          <w:tcPr>
            <w:tcW w:w="1418" w:type="dxa"/>
          </w:tcPr>
          <w:p w14:paraId="67360C25" w14:textId="120C3E0A"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495EF944" w14:textId="77777777" w:rsidTr="00734A73">
        <w:tc>
          <w:tcPr>
            <w:tcW w:w="3686" w:type="dxa"/>
            <w:gridSpan w:val="2"/>
          </w:tcPr>
          <w:p w14:paraId="114BEA9B" w14:textId="08FF17DD" w:rsidR="00B87C29" w:rsidRPr="00476F48" w:rsidRDefault="009B553C" w:rsidP="00D376E1">
            <w:pPr>
              <w:pStyle w:val="BodyText"/>
              <w:spacing w:before="60" w:after="60"/>
              <w:rPr>
                <w:sz w:val="18"/>
                <w:szCs w:val="18"/>
              </w:rPr>
            </w:pPr>
            <w:r w:rsidRPr="00476F48">
              <w:rPr>
                <w:sz w:val="18"/>
                <w:szCs w:val="18"/>
              </w:rPr>
              <w:t xml:space="preserve">     </w:t>
            </w:r>
            <w:r w:rsidR="00B87C29" w:rsidRPr="00476F48">
              <w:rPr>
                <w:sz w:val="18"/>
                <w:szCs w:val="18"/>
              </w:rPr>
              <w:t>ISSN</w:t>
            </w:r>
          </w:p>
        </w:tc>
        <w:tc>
          <w:tcPr>
            <w:tcW w:w="1559" w:type="dxa"/>
          </w:tcPr>
          <w:p w14:paraId="2873F661" w14:textId="77777777" w:rsidR="00B87C29" w:rsidRPr="00476F48" w:rsidRDefault="00B87C29" w:rsidP="00D376E1">
            <w:pPr>
              <w:pStyle w:val="BodyText"/>
              <w:spacing w:before="60" w:after="60"/>
              <w:rPr>
                <w:sz w:val="18"/>
                <w:szCs w:val="18"/>
              </w:rPr>
            </w:pPr>
          </w:p>
        </w:tc>
        <w:tc>
          <w:tcPr>
            <w:tcW w:w="2552" w:type="dxa"/>
            <w:gridSpan w:val="2"/>
          </w:tcPr>
          <w:p w14:paraId="03BFB851" w14:textId="77777777" w:rsidR="00B87C29" w:rsidRPr="00476F48" w:rsidRDefault="00B87C29" w:rsidP="00D376E1">
            <w:pPr>
              <w:pStyle w:val="BodyText"/>
              <w:spacing w:before="60" w:after="60"/>
              <w:rPr>
                <w:sz w:val="18"/>
                <w:szCs w:val="18"/>
              </w:rPr>
            </w:pPr>
          </w:p>
        </w:tc>
        <w:tc>
          <w:tcPr>
            <w:tcW w:w="850" w:type="dxa"/>
          </w:tcPr>
          <w:p w14:paraId="6D0E9D11" w14:textId="72D66BA4" w:rsidR="00B87C29" w:rsidRPr="00476F48" w:rsidRDefault="00B87C29" w:rsidP="00D376E1">
            <w:pPr>
              <w:pStyle w:val="BodyText"/>
              <w:spacing w:before="60" w:after="60"/>
              <w:rPr>
                <w:sz w:val="18"/>
                <w:szCs w:val="18"/>
              </w:rPr>
            </w:pPr>
            <w:r w:rsidRPr="00476F48">
              <w:rPr>
                <w:sz w:val="18"/>
                <w:szCs w:val="18"/>
              </w:rPr>
              <w:t>(S) TE</w:t>
            </w:r>
          </w:p>
        </w:tc>
        <w:tc>
          <w:tcPr>
            <w:tcW w:w="1418" w:type="dxa"/>
          </w:tcPr>
          <w:p w14:paraId="64AC845E" w14:textId="7AB4B67C" w:rsidR="00B87C29" w:rsidRPr="00476F48" w:rsidRDefault="00B87C29" w:rsidP="00D376E1">
            <w:pPr>
              <w:pStyle w:val="BodyText"/>
              <w:spacing w:before="60" w:after="60"/>
              <w:rPr>
                <w:sz w:val="18"/>
                <w:szCs w:val="18"/>
              </w:rPr>
            </w:pPr>
            <w:r w:rsidRPr="00476F48">
              <w:rPr>
                <w:sz w:val="18"/>
                <w:szCs w:val="18"/>
              </w:rPr>
              <w:t>0,1</w:t>
            </w:r>
          </w:p>
        </w:tc>
      </w:tr>
      <w:tr w:rsidR="00B87C29" w:rsidRPr="00476F48" w14:paraId="08CB07D2" w14:textId="77777777" w:rsidTr="00734A73">
        <w:tc>
          <w:tcPr>
            <w:tcW w:w="3686" w:type="dxa"/>
            <w:gridSpan w:val="2"/>
          </w:tcPr>
          <w:p w14:paraId="5B8D8DDA" w14:textId="01C99D60" w:rsidR="00B87C29" w:rsidRPr="00476F48" w:rsidRDefault="009B553C" w:rsidP="00D376E1">
            <w:pPr>
              <w:pStyle w:val="BodyText"/>
              <w:spacing w:before="60" w:after="60"/>
              <w:rPr>
                <w:sz w:val="18"/>
                <w:szCs w:val="18"/>
              </w:rPr>
            </w:pPr>
            <w:r w:rsidRPr="00476F48">
              <w:rPr>
                <w:sz w:val="18"/>
                <w:szCs w:val="18"/>
              </w:rPr>
              <w:t xml:space="preserve">     name</w:t>
            </w:r>
          </w:p>
        </w:tc>
        <w:tc>
          <w:tcPr>
            <w:tcW w:w="1559" w:type="dxa"/>
          </w:tcPr>
          <w:p w14:paraId="6087D077" w14:textId="77777777" w:rsidR="00B87C29" w:rsidRPr="00476F48" w:rsidRDefault="00B87C29" w:rsidP="00D376E1">
            <w:pPr>
              <w:pStyle w:val="BodyText"/>
              <w:spacing w:before="60" w:after="60"/>
              <w:rPr>
                <w:sz w:val="18"/>
                <w:szCs w:val="18"/>
              </w:rPr>
            </w:pPr>
          </w:p>
        </w:tc>
        <w:tc>
          <w:tcPr>
            <w:tcW w:w="2552" w:type="dxa"/>
            <w:gridSpan w:val="2"/>
          </w:tcPr>
          <w:p w14:paraId="55555120" w14:textId="77777777" w:rsidR="00B87C29" w:rsidRPr="00476F48" w:rsidRDefault="00B87C29" w:rsidP="00D376E1">
            <w:pPr>
              <w:pStyle w:val="BodyText"/>
              <w:spacing w:before="60" w:after="60"/>
              <w:rPr>
                <w:sz w:val="18"/>
                <w:szCs w:val="18"/>
              </w:rPr>
            </w:pPr>
          </w:p>
        </w:tc>
        <w:tc>
          <w:tcPr>
            <w:tcW w:w="850" w:type="dxa"/>
          </w:tcPr>
          <w:p w14:paraId="4516280B" w14:textId="43215473" w:rsidR="00B87C29" w:rsidRPr="00476F48" w:rsidRDefault="00B87C29" w:rsidP="00D376E1">
            <w:pPr>
              <w:pStyle w:val="BodyText"/>
              <w:spacing w:before="60" w:after="60"/>
              <w:rPr>
                <w:sz w:val="18"/>
                <w:szCs w:val="18"/>
              </w:rPr>
            </w:pPr>
            <w:r w:rsidRPr="00476F48">
              <w:rPr>
                <w:sz w:val="18"/>
                <w:szCs w:val="18"/>
              </w:rPr>
              <w:t>(S) TE</w:t>
            </w:r>
          </w:p>
        </w:tc>
        <w:tc>
          <w:tcPr>
            <w:tcW w:w="1418" w:type="dxa"/>
          </w:tcPr>
          <w:p w14:paraId="7E0B0BA7" w14:textId="2EA715C3"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05C891F3" w14:textId="77777777" w:rsidTr="00734A73">
        <w:tc>
          <w:tcPr>
            <w:tcW w:w="3686" w:type="dxa"/>
            <w:gridSpan w:val="2"/>
          </w:tcPr>
          <w:p w14:paraId="6FF7CA65" w14:textId="5AFAA1EC" w:rsidR="00B87C29" w:rsidRPr="00476F48" w:rsidRDefault="009B553C" w:rsidP="00D376E1">
            <w:pPr>
              <w:pStyle w:val="BodyText"/>
              <w:spacing w:before="60" w:after="60"/>
              <w:rPr>
                <w:sz w:val="18"/>
                <w:szCs w:val="18"/>
              </w:rPr>
            </w:pPr>
            <w:r w:rsidRPr="00476F48">
              <w:rPr>
                <w:sz w:val="18"/>
                <w:szCs w:val="18"/>
              </w:rPr>
              <w:t xml:space="preserve">     version</w:t>
            </w:r>
          </w:p>
        </w:tc>
        <w:tc>
          <w:tcPr>
            <w:tcW w:w="1559" w:type="dxa"/>
          </w:tcPr>
          <w:p w14:paraId="101C6CFF" w14:textId="77777777" w:rsidR="00B87C29" w:rsidRPr="00476F48" w:rsidRDefault="00B87C29" w:rsidP="00D376E1">
            <w:pPr>
              <w:pStyle w:val="BodyText"/>
              <w:spacing w:before="60" w:after="60"/>
              <w:rPr>
                <w:sz w:val="18"/>
                <w:szCs w:val="18"/>
              </w:rPr>
            </w:pPr>
          </w:p>
        </w:tc>
        <w:tc>
          <w:tcPr>
            <w:tcW w:w="2552" w:type="dxa"/>
            <w:gridSpan w:val="2"/>
          </w:tcPr>
          <w:p w14:paraId="2D8E201F" w14:textId="77777777" w:rsidR="00B87C29" w:rsidRPr="00476F48" w:rsidRDefault="00B87C29" w:rsidP="00D376E1">
            <w:pPr>
              <w:pStyle w:val="BodyText"/>
              <w:spacing w:before="60" w:after="60"/>
              <w:rPr>
                <w:sz w:val="18"/>
                <w:szCs w:val="18"/>
              </w:rPr>
            </w:pPr>
          </w:p>
        </w:tc>
        <w:tc>
          <w:tcPr>
            <w:tcW w:w="850" w:type="dxa"/>
          </w:tcPr>
          <w:p w14:paraId="4073028E" w14:textId="2884B656" w:rsidR="00B87C29" w:rsidRPr="00476F48" w:rsidRDefault="00B87C29" w:rsidP="00D376E1">
            <w:pPr>
              <w:pStyle w:val="BodyText"/>
              <w:spacing w:before="60" w:after="60"/>
              <w:rPr>
                <w:sz w:val="18"/>
                <w:szCs w:val="18"/>
              </w:rPr>
            </w:pPr>
            <w:r w:rsidRPr="00476F48">
              <w:rPr>
                <w:sz w:val="18"/>
                <w:szCs w:val="18"/>
              </w:rPr>
              <w:t>(S) TE</w:t>
            </w:r>
          </w:p>
        </w:tc>
        <w:tc>
          <w:tcPr>
            <w:tcW w:w="1418" w:type="dxa"/>
          </w:tcPr>
          <w:p w14:paraId="1735CB65" w14:textId="5C22C189" w:rsidR="00B87C29" w:rsidRPr="00476F48" w:rsidRDefault="00B87C29" w:rsidP="00D376E1">
            <w:pPr>
              <w:pStyle w:val="BodyText"/>
              <w:spacing w:before="60" w:after="60"/>
              <w:rPr>
                <w:sz w:val="18"/>
                <w:szCs w:val="18"/>
              </w:rPr>
            </w:pPr>
            <w:r w:rsidRPr="00476F48">
              <w:rPr>
                <w:sz w:val="18"/>
                <w:szCs w:val="18"/>
              </w:rPr>
              <w:t>1,1</w:t>
            </w:r>
          </w:p>
        </w:tc>
      </w:tr>
      <w:tr w:rsidR="00EA6619" w:rsidRPr="00476F48" w14:paraId="530FE335" w14:textId="77777777" w:rsidTr="00734A73">
        <w:tc>
          <w:tcPr>
            <w:tcW w:w="10065" w:type="dxa"/>
            <w:gridSpan w:val="7"/>
          </w:tcPr>
          <w:p w14:paraId="62E15D39" w14:textId="77777777" w:rsidR="00EA6619" w:rsidRPr="00476F48" w:rsidRDefault="00EA6619" w:rsidP="006D4267">
            <w:pPr>
              <w:pStyle w:val="BodyText"/>
              <w:spacing w:before="120"/>
              <w:rPr>
                <w:u w:val="single"/>
              </w:rPr>
            </w:pPr>
            <w:r w:rsidRPr="00476F48">
              <w:rPr>
                <w:u w:val="single"/>
              </w:rPr>
              <w:t>INT 1 Reference:</w:t>
            </w:r>
          </w:p>
          <w:p w14:paraId="7AC23389" w14:textId="77777777" w:rsidR="00EA6619" w:rsidRPr="00476F48" w:rsidRDefault="00EA6619" w:rsidP="00C77392">
            <w:pPr>
              <w:pStyle w:val="BodyText"/>
            </w:pPr>
          </w:p>
          <w:p w14:paraId="07401B30" w14:textId="77777777" w:rsidR="00EA6619" w:rsidRPr="00476F48" w:rsidRDefault="00EA6619" w:rsidP="0019758C">
            <w:pPr>
              <w:pStyle w:val="BodyText"/>
              <w:spacing w:after="0"/>
              <w:rPr>
                <w:u w:val="single"/>
              </w:rPr>
            </w:pPr>
            <w:r w:rsidRPr="00476F48">
              <w:rPr>
                <w:u w:val="single"/>
              </w:rPr>
              <w:t>Remarks:</w:t>
            </w:r>
          </w:p>
          <w:p w14:paraId="415FC333" w14:textId="77777777" w:rsidR="00EA6619" w:rsidRPr="00476F48" w:rsidRDefault="00EA6619" w:rsidP="00F1468C">
            <w:pPr>
              <w:pStyle w:val="BodyText"/>
              <w:numPr>
                <w:ilvl w:val="0"/>
                <w:numId w:val="26"/>
              </w:numPr>
              <w:ind w:left="313" w:hanging="313"/>
            </w:pPr>
            <w:r w:rsidRPr="00476F48">
              <w:t>Issue Date in S-57 and S-101 ENCs defines the date when the ENC cell edition was issued. The issue date must be greater than the previous issue date of the dataset.</w:t>
            </w:r>
          </w:p>
          <w:p w14:paraId="11D04F4D" w14:textId="77777777" w:rsidR="00EA6619" w:rsidRPr="00476F48" w:rsidRDefault="00EA6619" w:rsidP="00C77392">
            <w:pPr>
              <w:pStyle w:val="BodyText"/>
            </w:pPr>
          </w:p>
          <w:p w14:paraId="0733389F" w14:textId="2B44F603" w:rsidR="00EA6619" w:rsidRPr="00476F48" w:rsidRDefault="00EA6619" w:rsidP="00C77392">
            <w:pPr>
              <w:pStyle w:val="BodyText"/>
              <w:rPr>
                <w:u w:val="single"/>
              </w:rPr>
            </w:pPr>
            <w:r w:rsidRPr="00476F48">
              <w:rPr>
                <w:u w:val="single"/>
              </w:rPr>
              <w:t>Distinction:</w:t>
            </w:r>
          </w:p>
        </w:tc>
      </w:tr>
    </w:tbl>
    <w:p w14:paraId="08189EF8" w14:textId="77777777" w:rsidR="00F86203" w:rsidRPr="00476F48" w:rsidRDefault="00F86203" w:rsidP="00F86203">
      <w:pPr>
        <w:pStyle w:val="BodyText"/>
        <w:spacing w:before="1"/>
        <w:rPr>
          <w:b/>
          <w:sz w:val="22"/>
        </w:rPr>
      </w:pPr>
    </w:p>
    <w:p w14:paraId="3B564C79" w14:textId="77777777" w:rsidR="00F86203" w:rsidRPr="00476F48" w:rsidRDefault="00F86203">
      <w:pPr>
        <w:rPr>
          <w:sz w:val="18"/>
          <w:szCs w:val="20"/>
        </w:rPr>
      </w:pPr>
      <w:r w:rsidRPr="00476F48">
        <w:rPr>
          <w:sz w:val="18"/>
        </w:rPr>
        <w:br w:type="page"/>
      </w:r>
    </w:p>
    <w:p w14:paraId="5886FE42" w14:textId="221E4BE9" w:rsidR="00F86203" w:rsidRPr="00476F48" w:rsidRDefault="003E0CF3" w:rsidP="00F1468C">
      <w:pPr>
        <w:pStyle w:val="Heading2"/>
        <w:numPr>
          <w:ilvl w:val="1"/>
          <w:numId w:val="23"/>
        </w:numPr>
      </w:pPr>
      <w:bookmarkStart w:id="20" w:name="_Toc196831513"/>
      <w:r w:rsidRPr="00476F48">
        <w:rPr>
          <w:rFonts w:hint="eastAsia"/>
        </w:rPr>
        <w:lastRenderedPageBreak/>
        <w:t>Physical</w:t>
      </w:r>
      <w:r w:rsidRPr="00476F48">
        <w:t xml:space="preserve"> </w:t>
      </w:r>
      <w:r w:rsidR="005B4113" w:rsidRPr="00476F48">
        <w:t>p</w:t>
      </w:r>
      <w:r w:rsidR="005B4113" w:rsidRPr="00476F48">
        <w:rPr>
          <w:rFonts w:hint="eastAsia"/>
        </w:rPr>
        <w:t>roduct</w:t>
      </w:r>
      <w:bookmarkEnd w:id="20"/>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3119"/>
        <w:gridCol w:w="567"/>
        <w:gridCol w:w="1417"/>
        <w:gridCol w:w="1276"/>
        <w:gridCol w:w="1418"/>
        <w:gridCol w:w="850"/>
        <w:gridCol w:w="1418"/>
      </w:tblGrid>
      <w:tr w:rsidR="00F86203" w:rsidRPr="00476F48" w14:paraId="7E3C8E79" w14:textId="77777777" w:rsidTr="006E4EC7">
        <w:trPr>
          <w:trHeight w:val="350"/>
        </w:trPr>
        <w:tc>
          <w:tcPr>
            <w:tcW w:w="10065" w:type="dxa"/>
            <w:gridSpan w:val="7"/>
          </w:tcPr>
          <w:p w14:paraId="01142E30" w14:textId="47091E0B" w:rsidR="00F86203" w:rsidRPr="00476F48" w:rsidRDefault="00F86203" w:rsidP="00684138">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003E0CF3" w:rsidRPr="00476F48">
              <w:rPr>
                <w:rFonts w:hint="eastAsia"/>
                <w:lang w:eastAsia="ko-KR"/>
              </w:rPr>
              <w:t xml:space="preserve"> </w:t>
            </w:r>
            <w:r w:rsidR="00695145" w:rsidRPr="00695145">
              <w:rPr>
                <w:lang w:eastAsia="ko-KR"/>
              </w:rPr>
              <w:t>A product printed on paper.</w:t>
            </w:r>
          </w:p>
        </w:tc>
      </w:tr>
      <w:tr w:rsidR="00F86203" w:rsidRPr="00476F48" w14:paraId="56B6524A" w14:textId="77777777" w:rsidTr="006E4EC7">
        <w:trPr>
          <w:trHeight w:val="349"/>
        </w:trPr>
        <w:tc>
          <w:tcPr>
            <w:tcW w:w="10065" w:type="dxa"/>
            <w:gridSpan w:val="7"/>
          </w:tcPr>
          <w:p w14:paraId="7432AA25" w14:textId="7EB045C4" w:rsidR="00F86203" w:rsidRPr="00476F48" w:rsidRDefault="00F86203" w:rsidP="00684138">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1"/>
              </w:rPr>
              <w:t xml:space="preserve"> </w:t>
            </w:r>
            <w:proofErr w:type="spellStart"/>
            <w:r w:rsidR="003E0CF3" w:rsidRPr="00476F48">
              <w:rPr>
                <w:b/>
              </w:rPr>
              <w:t>PhysicalProduct</w:t>
            </w:r>
            <w:proofErr w:type="spellEnd"/>
          </w:p>
        </w:tc>
      </w:tr>
      <w:tr w:rsidR="00F86203" w:rsidRPr="00476F48" w14:paraId="5E75D984" w14:textId="77777777" w:rsidTr="006E4EC7">
        <w:trPr>
          <w:trHeight w:val="350"/>
        </w:trPr>
        <w:tc>
          <w:tcPr>
            <w:tcW w:w="10065" w:type="dxa"/>
            <w:gridSpan w:val="7"/>
          </w:tcPr>
          <w:p w14:paraId="2B7FBCAC" w14:textId="4B716371" w:rsidR="00F86203" w:rsidRPr="00476F48" w:rsidRDefault="00F86203" w:rsidP="00684138">
            <w:pPr>
              <w:pStyle w:val="BodyText"/>
              <w:spacing w:before="60" w:after="60"/>
              <w:rPr>
                <w:b/>
              </w:rPr>
            </w:pPr>
            <w:r w:rsidRPr="00476F48">
              <w:rPr>
                <w:b/>
                <w:u w:val="thick"/>
              </w:rPr>
              <w:t>Super</w:t>
            </w:r>
            <w:r w:rsidRPr="00476F48">
              <w:rPr>
                <w:b/>
                <w:spacing w:val="-8"/>
                <w:u w:val="thick"/>
              </w:rPr>
              <w:t xml:space="preserve"> </w:t>
            </w:r>
            <w:r w:rsidRPr="00476F48">
              <w:rPr>
                <w:b/>
                <w:u w:val="thick"/>
              </w:rPr>
              <w:t>Type:</w:t>
            </w:r>
            <w:r w:rsidRPr="00476F48">
              <w:rPr>
                <w:b/>
                <w:spacing w:val="-1"/>
              </w:rPr>
              <w:t xml:space="preserve"> </w:t>
            </w:r>
            <w:proofErr w:type="spellStart"/>
            <w:r w:rsidR="003E0CF3" w:rsidRPr="00476F48">
              <w:rPr>
                <w:b/>
              </w:rPr>
              <w:t>NavigationalProduct</w:t>
            </w:r>
            <w:proofErr w:type="spellEnd"/>
          </w:p>
        </w:tc>
      </w:tr>
      <w:tr w:rsidR="00F86203" w:rsidRPr="00476F48" w14:paraId="61C78E7C" w14:textId="77777777" w:rsidTr="006E4EC7">
        <w:trPr>
          <w:trHeight w:val="350"/>
        </w:trPr>
        <w:tc>
          <w:tcPr>
            <w:tcW w:w="10065" w:type="dxa"/>
            <w:gridSpan w:val="7"/>
          </w:tcPr>
          <w:p w14:paraId="6A267E48" w14:textId="43D269BB" w:rsidR="00F86203" w:rsidRPr="00476F48" w:rsidRDefault="00F86203" w:rsidP="00684138">
            <w:pPr>
              <w:pStyle w:val="BodyText"/>
              <w:spacing w:before="60" w:after="60"/>
              <w:rPr>
                <w:b/>
              </w:rPr>
            </w:pPr>
            <w:r w:rsidRPr="00476F48">
              <w:rPr>
                <w:b/>
                <w:u w:val="thick"/>
              </w:rPr>
              <w:t>Primitives:</w:t>
            </w:r>
            <w:r w:rsidRPr="00476F48">
              <w:rPr>
                <w:b/>
                <w:spacing w:val="-1"/>
              </w:rPr>
              <w:t xml:space="preserve"> </w:t>
            </w:r>
            <w:r w:rsidR="00776A0A" w:rsidRPr="00476F48">
              <w:rPr>
                <w:b/>
              </w:rPr>
              <w:t>Surface</w:t>
            </w:r>
          </w:p>
        </w:tc>
      </w:tr>
      <w:tr w:rsidR="00F86203" w:rsidRPr="00476F48" w14:paraId="73212594" w14:textId="77777777" w:rsidTr="006E4EC7">
        <w:trPr>
          <w:trHeight w:val="592"/>
        </w:trPr>
        <w:tc>
          <w:tcPr>
            <w:tcW w:w="3119" w:type="dxa"/>
          </w:tcPr>
          <w:p w14:paraId="4389920E" w14:textId="77777777" w:rsidR="00F86203" w:rsidRPr="00476F48" w:rsidRDefault="00F86203" w:rsidP="00684138">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2F68C9FA" w14:textId="77777777" w:rsidR="00684138" w:rsidRPr="00476F48" w:rsidRDefault="00684138" w:rsidP="00684138">
            <w:pPr>
              <w:pStyle w:val="BodyText"/>
              <w:spacing w:before="60" w:after="60"/>
              <w:rPr>
                <w:i/>
                <w:color w:val="0000FF"/>
                <w:sz w:val="18"/>
              </w:rPr>
            </w:pPr>
          </w:p>
          <w:p w14:paraId="3FB20E54" w14:textId="77777777" w:rsidR="00684138" w:rsidRPr="00476F48" w:rsidRDefault="00684138" w:rsidP="00684138">
            <w:pPr>
              <w:pStyle w:val="BodyText"/>
              <w:spacing w:before="60" w:after="60"/>
              <w:rPr>
                <w:i/>
                <w:sz w:val="18"/>
              </w:rPr>
            </w:pPr>
          </w:p>
        </w:tc>
        <w:tc>
          <w:tcPr>
            <w:tcW w:w="3260" w:type="dxa"/>
            <w:gridSpan w:val="3"/>
          </w:tcPr>
          <w:p w14:paraId="2CDC79D8" w14:textId="77777777" w:rsidR="00F86203" w:rsidRPr="00476F48" w:rsidRDefault="00F86203" w:rsidP="00684138">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3"/>
          </w:tcPr>
          <w:p w14:paraId="213B1854" w14:textId="77777777" w:rsidR="00F86203" w:rsidRPr="00476F48" w:rsidRDefault="00F86203" w:rsidP="00684138">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F86203" w:rsidRPr="00476F48" w14:paraId="36BED6A0" w14:textId="77777777" w:rsidTr="006E4EC7">
        <w:trPr>
          <w:trHeight w:val="580"/>
        </w:trPr>
        <w:tc>
          <w:tcPr>
            <w:tcW w:w="3686" w:type="dxa"/>
            <w:gridSpan w:val="2"/>
            <w:vAlign w:val="center"/>
          </w:tcPr>
          <w:p w14:paraId="59ABA184" w14:textId="77777777" w:rsidR="00F86203" w:rsidRPr="00476F48" w:rsidRDefault="00F86203"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417" w:type="dxa"/>
            <w:vAlign w:val="center"/>
          </w:tcPr>
          <w:p w14:paraId="0A5665C0" w14:textId="25E3815C" w:rsidR="00F86203" w:rsidRPr="00476F48" w:rsidRDefault="00F86203" w:rsidP="000B672C">
            <w:pPr>
              <w:pStyle w:val="BodyText"/>
              <w:spacing w:before="60" w:after="60"/>
              <w:rPr>
                <w:b/>
              </w:rPr>
            </w:pPr>
            <w:r w:rsidRPr="00476F48">
              <w:rPr>
                <w:b/>
              </w:rPr>
              <w:t>S-57</w:t>
            </w:r>
            <w:r w:rsidR="000B672C" w:rsidRPr="00476F48">
              <w:rPr>
                <w:b/>
              </w:rPr>
              <w:t xml:space="preserve"> </w:t>
            </w:r>
            <w:r w:rsidRPr="00476F48">
              <w:rPr>
                <w:b/>
              </w:rPr>
              <w:t>Acronym</w:t>
            </w:r>
          </w:p>
        </w:tc>
        <w:tc>
          <w:tcPr>
            <w:tcW w:w="2694" w:type="dxa"/>
            <w:gridSpan w:val="2"/>
            <w:vAlign w:val="center"/>
          </w:tcPr>
          <w:p w14:paraId="2F8A273B" w14:textId="77777777" w:rsidR="00F86203" w:rsidRPr="00476F48" w:rsidRDefault="00F86203"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620FC9EA" w14:textId="77777777" w:rsidR="00F86203" w:rsidRPr="00476F48" w:rsidRDefault="00F86203" w:rsidP="000B672C">
            <w:pPr>
              <w:pStyle w:val="BodyText"/>
              <w:spacing w:before="60" w:after="60"/>
              <w:rPr>
                <w:b/>
              </w:rPr>
            </w:pPr>
            <w:r w:rsidRPr="00476F48">
              <w:rPr>
                <w:b/>
              </w:rPr>
              <w:t>Type</w:t>
            </w:r>
          </w:p>
        </w:tc>
        <w:tc>
          <w:tcPr>
            <w:tcW w:w="1418" w:type="dxa"/>
            <w:vAlign w:val="center"/>
          </w:tcPr>
          <w:p w14:paraId="12C1FACA" w14:textId="77777777" w:rsidR="00F86203" w:rsidRPr="00476F48" w:rsidRDefault="00F86203" w:rsidP="000B672C">
            <w:pPr>
              <w:pStyle w:val="BodyText"/>
              <w:spacing w:before="60" w:after="60"/>
              <w:rPr>
                <w:b/>
              </w:rPr>
            </w:pPr>
            <w:r w:rsidRPr="00476F48">
              <w:rPr>
                <w:b/>
              </w:rPr>
              <w:t>Multiplicity</w:t>
            </w:r>
          </w:p>
        </w:tc>
      </w:tr>
      <w:tr w:rsidR="003E0CF3" w:rsidRPr="00476F48" w14:paraId="2BAA62CC" w14:textId="77777777" w:rsidTr="006E4EC7">
        <w:trPr>
          <w:trHeight w:val="340"/>
        </w:trPr>
        <w:tc>
          <w:tcPr>
            <w:tcW w:w="3686" w:type="dxa"/>
            <w:gridSpan w:val="2"/>
          </w:tcPr>
          <w:p w14:paraId="3D62ACD5" w14:textId="7A2D0235" w:rsidR="003E0CF3" w:rsidRPr="00476F48" w:rsidRDefault="00684138" w:rsidP="00684138">
            <w:pPr>
              <w:pStyle w:val="BodyText"/>
              <w:spacing w:before="60" w:after="60"/>
              <w:rPr>
                <w:sz w:val="18"/>
                <w:szCs w:val="18"/>
              </w:rPr>
            </w:pPr>
            <w:r w:rsidRPr="00476F48">
              <w:rPr>
                <w:sz w:val="18"/>
                <w:szCs w:val="18"/>
              </w:rPr>
              <w:t>edition date</w:t>
            </w:r>
            <w:r w:rsidRPr="00476F48" w:rsidDel="00E71D71">
              <w:rPr>
                <w:sz w:val="18"/>
                <w:szCs w:val="18"/>
              </w:rPr>
              <w:t xml:space="preserve"> </w:t>
            </w:r>
          </w:p>
        </w:tc>
        <w:tc>
          <w:tcPr>
            <w:tcW w:w="1417" w:type="dxa"/>
          </w:tcPr>
          <w:p w14:paraId="0D8D3BD4" w14:textId="77777777" w:rsidR="003E0CF3" w:rsidRPr="00476F48" w:rsidRDefault="003E0CF3" w:rsidP="00684138">
            <w:pPr>
              <w:pStyle w:val="BodyText"/>
              <w:spacing w:before="60" w:after="60"/>
              <w:rPr>
                <w:sz w:val="18"/>
                <w:szCs w:val="18"/>
              </w:rPr>
            </w:pPr>
          </w:p>
        </w:tc>
        <w:tc>
          <w:tcPr>
            <w:tcW w:w="2694" w:type="dxa"/>
            <w:gridSpan w:val="2"/>
          </w:tcPr>
          <w:p w14:paraId="7E3CDC53" w14:textId="77777777" w:rsidR="003E0CF3" w:rsidRPr="00476F48" w:rsidRDefault="003E0CF3" w:rsidP="00684138">
            <w:pPr>
              <w:pStyle w:val="BodyText"/>
              <w:spacing w:before="60" w:after="60"/>
              <w:rPr>
                <w:sz w:val="18"/>
                <w:szCs w:val="18"/>
              </w:rPr>
            </w:pPr>
          </w:p>
        </w:tc>
        <w:tc>
          <w:tcPr>
            <w:tcW w:w="850" w:type="dxa"/>
          </w:tcPr>
          <w:p w14:paraId="7FDD51B6" w14:textId="15B521EF" w:rsidR="003E0CF3" w:rsidRPr="00476F48" w:rsidRDefault="006240A4" w:rsidP="00684138">
            <w:pPr>
              <w:pStyle w:val="BodyText"/>
              <w:spacing w:before="60" w:after="60"/>
              <w:rPr>
                <w:sz w:val="18"/>
                <w:szCs w:val="18"/>
              </w:rPr>
            </w:pPr>
            <w:r w:rsidRPr="00476F48">
              <w:rPr>
                <w:sz w:val="18"/>
                <w:szCs w:val="18"/>
              </w:rPr>
              <w:t>DA</w:t>
            </w:r>
          </w:p>
        </w:tc>
        <w:tc>
          <w:tcPr>
            <w:tcW w:w="1418" w:type="dxa"/>
          </w:tcPr>
          <w:p w14:paraId="6894B32B" w14:textId="2BBAB366" w:rsidR="003E0CF3" w:rsidRPr="00476F48" w:rsidRDefault="003E0CF3" w:rsidP="00684138">
            <w:pPr>
              <w:pStyle w:val="BodyText"/>
              <w:spacing w:before="60" w:after="60"/>
              <w:rPr>
                <w:sz w:val="18"/>
                <w:szCs w:val="18"/>
              </w:rPr>
            </w:pPr>
            <w:r w:rsidRPr="00476F48">
              <w:rPr>
                <w:sz w:val="18"/>
                <w:szCs w:val="18"/>
              </w:rPr>
              <w:t>1,1</w:t>
            </w:r>
          </w:p>
        </w:tc>
      </w:tr>
      <w:tr w:rsidR="00E317B6" w:rsidRPr="00476F48" w14:paraId="5C00EDDA" w14:textId="77777777" w:rsidTr="006E4EC7">
        <w:trPr>
          <w:trHeight w:val="340"/>
        </w:trPr>
        <w:tc>
          <w:tcPr>
            <w:tcW w:w="3686" w:type="dxa"/>
            <w:gridSpan w:val="2"/>
          </w:tcPr>
          <w:p w14:paraId="016E9772" w14:textId="5800CDFA" w:rsidR="00E317B6" w:rsidRPr="00476F48" w:rsidRDefault="00E317B6" w:rsidP="00684138">
            <w:pPr>
              <w:pStyle w:val="BodyText"/>
              <w:spacing w:before="60" w:after="60"/>
              <w:rPr>
                <w:sz w:val="18"/>
                <w:szCs w:val="18"/>
              </w:rPr>
            </w:pPr>
            <w:r w:rsidRPr="00476F48">
              <w:rPr>
                <w:sz w:val="18"/>
                <w:szCs w:val="18"/>
              </w:rPr>
              <w:t>ISBN</w:t>
            </w:r>
            <w:r w:rsidRPr="00476F48" w:rsidDel="00E71D71">
              <w:rPr>
                <w:sz w:val="18"/>
                <w:szCs w:val="18"/>
              </w:rPr>
              <w:t xml:space="preserve"> </w:t>
            </w:r>
          </w:p>
        </w:tc>
        <w:tc>
          <w:tcPr>
            <w:tcW w:w="1417" w:type="dxa"/>
          </w:tcPr>
          <w:p w14:paraId="0AB49C53" w14:textId="77777777" w:rsidR="00E317B6" w:rsidRPr="00476F48" w:rsidRDefault="00E317B6" w:rsidP="00684138">
            <w:pPr>
              <w:pStyle w:val="BodyText"/>
              <w:spacing w:before="60" w:after="60"/>
              <w:rPr>
                <w:sz w:val="18"/>
                <w:szCs w:val="18"/>
              </w:rPr>
            </w:pPr>
          </w:p>
        </w:tc>
        <w:tc>
          <w:tcPr>
            <w:tcW w:w="2694" w:type="dxa"/>
            <w:gridSpan w:val="2"/>
          </w:tcPr>
          <w:p w14:paraId="4DDDE090" w14:textId="77777777" w:rsidR="00E317B6" w:rsidRPr="00476F48" w:rsidRDefault="00E317B6" w:rsidP="00684138">
            <w:pPr>
              <w:pStyle w:val="BodyText"/>
              <w:spacing w:before="60" w:after="60"/>
              <w:rPr>
                <w:sz w:val="18"/>
                <w:szCs w:val="18"/>
              </w:rPr>
            </w:pPr>
          </w:p>
        </w:tc>
        <w:tc>
          <w:tcPr>
            <w:tcW w:w="850" w:type="dxa"/>
          </w:tcPr>
          <w:p w14:paraId="53FCD36F" w14:textId="31EAC730" w:rsidR="00E317B6" w:rsidRPr="00476F48" w:rsidRDefault="00E317B6" w:rsidP="00684138">
            <w:pPr>
              <w:pStyle w:val="BodyText"/>
              <w:spacing w:before="60" w:after="60"/>
              <w:rPr>
                <w:sz w:val="18"/>
                <w:szCs w:val="18"/>
              </w:rPr>
            </w:pPr>
            <w:r w:rsidRPr="00476F48">
              <w:rPr>
                <w:sz w:val="18"/>
                <w:szCs w:val="18"/>
              </w:rPr>
              <w:t>TE</w:t>
            </w:r>
          </w:p>
        </w:tc>
        <w:tc>
          <w:tcPr>
            <w:tcW w:w="1418" w:type="dxa"/>
          </w:tcPr>
          <w:p w14:paraId="254826B0" w14:textId="34812B8B"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13BF3A30" w14:textId="77777777" w:rsidTr="006E4EC7">
        <w:trPr>
          <w:trHeight w:val="340"/>
        </w:trPr>
        <w:tc>
          <w:tcPr>
            <w:tcW w:w="3686" w:type="dxa"/>
            <w:gridSpan w:val="2"/>
          </w:tcPr>
          <w:p w14:paraId="1F229905" w14:textId="20149C45" w:rsidR="00E317B6" w:rsidRPr="00476F48" w:rsidRDefault="00684138" w:rsidP="00684138">
            <w:pPr>
              <w:pStyle w:val="BodyText"/>
              <w:spacing w:before="60" w:after="60"/>
              <w:rPr>
                <w:sz w:val="18"/>
                <w:szCs w:val="18"/>
              </w:rPr>
            </w:pPr>
            <w:r w:rsidRPr="00476F48">
              <w:rPr>
                <w:sz w:val="18"/>
                <w:szCs w:val="18"/>
              </w:rPr>
              <w:t>publication number</w:t>
            </w:r>
            <w:r w:rsidRPr="00476F48" w:rsidDel="00E71D71">
              <w:rPr>
                <w:sz w:val="18"/>
                <w:szCs w:val="18"/>
              </w:rPr>
              <w:t xml:space="preserve"> </w:t>
            </w:r>
          </w:p>
        </w:tc>
        <w:tc>
          <w:tcPr>
            <w:tcW w:w="1417" w:type="dxa"/>
          </w:tcPr>
          <w:p w14:paraId="0D5522BF" w14:textId="77777777" w:rsidR="00E317B6" w:rsidRPr="00476F48" w:rsidRDefault="00E317B6" w:rsidP="00684138">
            <w:pPr>
              <w:pStyle w:val="BodyText"/>
              <w:spacing w:before="60" w:after="60"/>
              <w:rPr>
                <w:sz w:val="18"/>
                <w:szCs w:val="18"/>
              </w:rPr>
            </w:pPr>
          </w:p>
        </w:tc>
        <w:tc>
          <w:tcPr>
            <w:tcW w:w="2694" w:type="dxa"/>
            <w:gridSpan w:val="2"/>
          </w:tcPr>
          <w:p w14:paraId="1622A945" w14:textId="77777777" w:rsidR="00E317B6" w:rsidRPr="00476F48" w:rsidRDefault="00E317B6" w:rsidP="00684138">
            <w:pPr>
              <w:pStyle w:val="BodyText"/>
              <w:spacing w:before="60" w:after="60"/>
              <w:rPr>
                <w:sz w:val="18"/>
                <w:szCs w:val="18"/>
              </w:rPr>
            </w:pPr>
          </w:p>
        </w:tc>
        <w:tc>
          <w:tcPr>
            <w:tcW w:w="850" w:type="dxa"/>
          </w:tcPr>
          <w:p w14:paraId="4AC4722A" w14:textId="248022B3" w:rsidR="00E317B6" w:rsidRPr="00476F48" w:rsidRDefault="00E317B6" w:rsidP="00684138">
            <w:pPr>
              <w:pStyle w:val="BodyText"/>
              <w:spacing w:before="60" w:after="60"/>
              <w:rPr>
                <w:sz w:val="18"/>
                <w:szCs w:val="18"/>
              </w:rPr>
            </w:pPr>
            <w:r w:rsidRPr="00476F48">
              <w:rPr>
                <w:sz w:val="18"/>
                <w:szCs w:val="18"/>
              </w:rPr>
              <w:t>TE</w:t>
            </w:r>
          </w:p>
        </w:tc>
        <w:tc>
          <w:tcPr>
            <w:tcW w:w="1418" w:type="dxa"/>
          </w:tcPr>
          <w:p w14:paraId="6D5C94A4" w14:textId="51BBD988" w:rsidR="00E317B6" w:rsidRPr="00476F48" w:rsidRDefault="00E317B6" w:rsidP="00684138">
            <w:pPr>
              <w:pStyle w:val="BodyText"/>
              <w:spacing w:before="60" w:after="60"/>
              <w:rPr>
                <w:sz w:val="18"/>
                <w:szCs w:val="18"/>
              </w:rPr>
            </w:pPr>
            <w:r w:rsidRPr="00476F48">
              <w:rPr>
                <w:sz w:val="18"/>
                <w:szCs w:val="18"/>
              </w:rPr>
              <w:t>0 1</w:t>
            </w:r>
          </w:p>
        </w:tc>
      </w:tr>
      <w:tr w:rsidR="00542374" w:rsidRPr="00476F48" w14:paraId="06658D0A" w14:textId="77777777" w:rsidTr="006E4EC7">
        <w:trPr>
          <w:trHeight w:val="340"/>
        </w:trPr>
        <w:tc>
          <w:tcPr>
            <w:tcW w:w="3686" w:type="dxa"/>
            <w:gridSpan w:val="2"/>
          </w:tcPr>
          <w:p w14:paraId="3CE04ACB" w14:textId="2B23A9F4" w:rsidR="00542374" w:rsidRPr="00476F48" w:rsidRDefault="00684138" w:rsidP="00684138">
            <w:pPr>
              <w:pStyle w:val="BodyText"/>
              <w:spacing w:before="60" w:after="60"/>
              <w:rPr>
                <w:sz w:val="18"/>
                <w:szCs w:val="18"/>
              </w:rPr>
            </w:pPr>
            <w:r w:rsidRPr="00476F48">
              <w:rPr>
                <w:sz w:val="18"/>
                <w:szCs w:val="18"/>
              </w:rPr>
              <w:t xml:space="preserve">reference to </w:t>
            </w:r>
            <w:r w:rsidR="00542374" w:rsidRPr="00476F48">
              <w:rPr>
                <w:sz w:val="18"/>
                <w:szCs w:val="18"/>
              </w:rPr>
              <w:t>NM</w:t>
            </w:r>
          </w:p>
        </w:tc>
        <w:tc>
          <w:tcPr>
            <w:tcW w:w="1417" w:type="dxa"/>
          </w:tcPr>
          <w:p w14:paraId="03A2245E" w14:textId="77777777" w:rsidR="00542374" w:rsidRPr="00476F48" w:rsidRDefault="00542374" w:rsidP="00684138">
            <w:pPr>
              <w:pStyle w:val="BodyText"/>
              <w:spacing w:before="60" w:after="60"/>
              <w:rPr>
                <w:sz w:val="18"/>
                <w:szCs w:val="18"/>
              </w:rPr>
            </w:pPr>
          </w:p>
        </w:tc>
        <w:tc>
          <w:tcPr>
            <w:tcW w:w="2694" w:type="dxa"/>
            <w:gridSpan w:val="2"/>
          </w:tcPr>
          <w:p w14:paraId="7E59DCB9" w14:textId="77777777" w:rsidR="00542374" w:rsidRPr="00476F48" w:rsidRDefault="00542374" w:rsidP="00684138">
            <w:pPr>
              <w:pStyle w:val="BodyText"/>
              <w:spacing w:before="60" w:after="60"/>
              <w:rPr>
                <w:sz w:val="18"/>
                <w:szCs w:val="18"/>
              </w:rPr>
            </w:pPr>
          </w:p>
        </w:tc>
        <w:tc>
          <w:tcPr>
            <w:tcW w:w="850" w:type="dxa"/>
          </w:tcPr>
          <w:p w14:paraId="58759659" w14:textId="41E178C3" w:rsidR="00542374" w:rsidRPr="00476F48" w:rsidRDefault="005B6590" w:rsidP="00684138">
            <w:pPr>
              <w:pStyle w:val="BodyText"/>
              <w:spacing w:before="60" w:after="60"/>
              <w:rPr>
                <w:sz w:val="18"/>
                <w:szCs w:val="18"/>
              </w:rPr>
            </w:pPr>
            <w:r w:rsidRPr="00476F48">
              <w:rPr>
                <w:sz w:val="18"/>
                <w:szCs w:val="18"/>
              </w:rPr>
              <w:t>C</w:t>
            </w:r>
          </w:p>
        </w:tc>
        <w:tc>
          <w:tcPr>
            <w:tcW w:w="1418" w:type="dxa"/>
          </w:tcPr>
          <w:p w14:paraId="3215B8F6" w14:textId="123BB303" w:rsidR="00542374" w:rsidRPr="00476F48" w:rsidRDefault="00542374" w:rsidP="00684138">
            <w:pPr>
              <w:pStyle w:val="BodyText"/>
              <w:spacing w:before="60" w:after="60"/>
              <w:rPr>
                <w:sz w:val="18"/>
                <w:szCs w:val="18"/>
              </w:rPr>
            </w:pPr>
            <w:r w:rsidRPr="00476F48">
              <w:rPr>
                <w:rFonts w:hint="eastAsia"/>
                <w:sz w:val="18"/>
                <w:szCs w:val="18"/>
              </w:rPr>
              <w:t>0</w:t>
            </w:r>
            <w:r w:rsidRPr="00476F48">
              <w:rPr>
                <w:sz w:val="18"/>
                <w:szCs w:val="18"/>
              </w:rPr>
              <w:t>,1</w:t>
            </w:r>
          </w:p>
        </w:tc>
      </w:tr>
      <w:tr w:rsidR="005B6590" w:rsidRPr="00476F48" w14:paraId="2DB83C74" w14:textId="77777777" w:rsidTr="006E4EC7">
        <w:trPr>
          <w:trHeight w:val="340"/>
        </w:trPr>
        <w:tc>
          <w:tcPr>
            <w:tcW w:w="3686" w:type="dxa"/>
            <w:gridSpan w:val="2"/>
          </w:tcPr>
          <w:p w14:paraId="592697E2" w14:textId="73E80D6D" w:rsidR="005B6590" w:rsidRPr="00476F48" w:rsidRDefault="00684138" w:rsidP="00684138">
            <w:pPr>
              <w:pStyle w:val="BodyText"/>
              <w:spacing w:before="60" w:after="60"/>
              <w:rPr>
                <w:sz w:val="18"/>
                <w:szCs w:val="18"/>
              </w:rPr>
            </w:pPr>
            <w:r w:rsidRPr="00476F48">
              <w:rPr>
                <w:sz w:val="18"/>
                <w:szCs w:val="18"/>
              </w:rPr>
              <w:t xml:space="preserve">     publication date</w:t>
            </w:r>
          </w:p>
        </w:tc>
        <w:tc>
          <w:tcPr>
            <w:tcW w:w="1417" w:type="dxa"/>
          </w:tcPr>
          <w:p w14:paraId="389D92F1" w14:textId="77777777" w:rsidR="005B6590" w:rsidRPr="00476F48" w:rsidRDefault="005B6590" w:rsidP="00684138">
            <w:pPr>
              <w:pStyle w:val="BodyText"/>
              <w:spacing w:before="60" w:after="60"/>
              <w:rPr>
                <w:sz w:val="18"/>
                <w:szCs w:val="18"/>
              </w:rPr>
            </w:pPr>
          </w:p>
        </w:tc>
        <w:tc>
          <w:tcPr>
            <w:tcW w:w="2694" w:type="dxa"/>
            <w:gridSpan w:val="2"/>
          </w:tcPr>
          <w:p w14:paraId="101AF93A" w14:textId="77777777" w:rsidR="005B6590" w:rsidRPr="00476F48" w:rsidRDefault="005B6590" w:rsidP="00684138">
            <w:pPr>
              <w:pStyle w:val="BodyText"/>
              <w:spacing w:before="60" w:after="60"/>
              <w:rPr>
                <w:sz w:val="18"/>
                <w:szCs w:val="18"/>
              </w:rPr>
            </w:pPr>
          </w:p>
        </w:tc>
        <w:tc>
          <w:tcPr>
            <w:tcW w:w="850" w:type="dxa"/>
          </w:tcPr>
          <w:p w14:paraId="75D7D918" w14:textId="1CA818C0" w:rsidR="005B6590" w:rsidRPr="00476F48" w:rsidRDefault="005B6590" w:rsidP="00684138">
            <w:pPr>
              <w:pStyle w:val="BodyText"/>
              <w:spacing w:before="60" w:after="60"/>
              <w:rPr>
                <w:sz w:val="18"/>
                <w:szCs w:val="18"/>
              </w:rPr>
            </w:pPr>
            <w:r w:rsidRPr="00476F48">
              <w:rPr>
                <w:sz w:val="18"/>
                <w:szCs w:val="18"/>
              </w:rPr>
              <w:t>DA</w:t>
            </w:r>
          </w:p>
        </w:tc>
        <w:tc>
          <w:tcPr>
            <w:tcW w:w="1418" w:type="dxa"/>
          </w:tcPr>
          <w:p w14:paraId="74B0624E" w14:textId="285800B7" w:rsidR="005B6590" w:rsidRPr="00476F48" w:rsidRDefault="005B6590" w:rsidP="00684138">
            <w:pPr>
              <w:pStyle w:val="BodyText"/>
              <w:spacing w:before="60" w:after="60"/>
              <w:rPr>
                <w:sz w:val="18"/>
                <w:szCs w:val="18"/>
              </w:rPr>
            </w:pPr>
            <w:r w:rsidRPr="00476F48">
              <w:rPr>
                <w:rFonts w:hint="eastAsia"/>
                <w:sz w:val="18"/>
                <w:szCs w:val="18"/>
              </w:rPr>
              <w:t>1</w:t>
            </w:r>
            <w:r w:rsidRPr="00476F48">
              <w:rPr>
                <w:sz w:val="18"/>
                <w:szCs w:val="18"/>
              </w:rPr>
              <w:t>,1</w:t>
            </w:r>
          </w:p>
        </w:tc>
      </w:tr>
      <w:tr w:rsidR="005B6590" w:rsidRPr="00476F48" w14:paraId="6FB54046" w14:textId="77777777" w:rsidTr="006E4EC7">
        <w:trPr>
          <w:trHeight w:val="340"/>
        </w:trPr>
        <w:tc>
          <w:tcPr>
            <w:tcW w:w="3686" w:type="dxa"/>
            <w:gridSpan w:val="2"/>
          </w:tcPr>
          <w:p w14:paraId="4A9591FA" w14:textId="1A1D3023" w:rsidR="005B6590" w:rsidRPr="00476F48" w:rsidRDefault="00684138" w:rsidP="00684138">
            <w:pPr>
              <w:pStyle w:val="BodyText"/>
              <w:spacing w:before="60" w:after="60"/>
              <w:rPr>
                <w:sz w:val="18"/>
                <w:szCs w:val="18"/>
              </w:rPr>
            </w:pPr>
            <w:r w:rsidRPr="00476F48">
              <w:rPr>
                <w:sz w:val="18"/>
                <w:szCs w:val="18"/>
              </w:rPr>
              <w:t xml:space="preserve">     week of year</w:t>
            </w:r>
          </w:p>
        </w:tc>
        <w:tc>
          <w:tcPr>
            <w:tcW w:w="1417" w:type="dxa"/>
          </w:tcPr>
          <w:p w14:paraId="670E0107" w14:textId="77777777" w:rsidR="005B6590" w:rsidRPr="00476F48" w:rsidRDefault="005B6590" w:rsidP="00684138">
            <w:pPr>
              <w:pStyle w:val="BodyText"/>
              <w:spacing w:before="60" w:after="60"/>
              <w:rPr>
                <w:sz w:val="18"/>
                <w:szCs w:val="18"/>
              </w:rPr>
            </w:pPr>
          </w:p>
        </w:tc>
        <w:tc>
          <w:tcPr>
            <w:tcW w:w="2694" w:type="dxa"/>
            <w:gridSpan w:val="2"/>
          </w:tcPr>
          <w:p w14:paraId="1F4A6840" w14:textId="77777777" w:rsidR="005B6590" w:rsidRPr="00476F48" w:rsidRDefault="005B6590" w:rsidP="00684138">
            <w:pPr>
              <w:pStyle w:val="BodyText"/>
              <w:spacing w:before="60" w:after="60"/>
              <w:rPr>
                <w:sz w:val="18"/>
                <w:szCs w:val="18"/>
              </w:rPr>
            </w:pPr>
          </w:p>
        </w:tc>
        <w:tc>
          <w:tcPr>
            <w:tcW w:w="850" w:type="dxa"/>
          </w:tcPr>
          <w:p w14:paraId="048E18A6" w14:textId="40456EF8" w:rsidR="005B6590" w:rsidRPr="00476F48" w:rsidRDefault="005B6590" w:rsidP="00684138">
            <w:pPr>
              <w:pStyle w:val="BodyText"/>
              <w:spacing w:before="60" w:after="60"/>
              <w:rPr>
                <w:sz w:val="18"/>
                <w:szCs w:val="18"/>
              </w:rPr>
            </w:pPr>
            <w:r w:rsidRPr="00476F48">
              <w:rPr>
                <w:sz w:val="18"/>
                <w:szCs w:val="18"/>
              </w:rPr>
              <w:t>(S) C</w:t>
            </w:r>
          </w:p>
        </w:tc>
        <w:tc>
          <w:tcPr>
            <w:tcW w:w="1418" w:type="dxa"/>
          </w:tcPr>
          <w:p w14:paraId="5A545106" w14:textId="6CCC69D5" w:rsidR="005B6590" w:rsidRPr="00476F48" w:rsidRDefault="005B6590" w:rsidP="00684138">
            <w:pPr>
              <w:pStyle w:val="BodyText"/>
              <w:spacing w:before="60" w:after="60"/>
              <w:rPr>
                <w:sz w:val="18"/>
                <w:szCs w:val="18"/>
              </w:rPr>
            </w:pPr>
            <w:r w:rsidRPr="00476F48">
              <w:rPr>
                <w:rFonts w:hint="eastAsia"/>
                <w:sz w:val="18"/>
                <w:szCs w:val="18"/>
              </w:rPr>
              <w:t>0</w:t>
            </w:r>
            <w:r w:rsidRPr="00476F48">
              <w:rPr>
                <w:sz w:val="18"/>
                <w:szCs w:val="18"/>
              </w:rPr>
              <w:t>,1</w:t>
            </w:r>
          </w:p>
        </w:tc>
      </w:tr>
      <w:tr w:rsidR="005B6590" w:rsidRPr="00476F48" w14:paraId="46FA0812" w14:textId="77777777" w:rsidTr="006E4EC7">
        <w:trPr>
          <w:trHeight w:val="340"/>
        </w:trPr>
        <w:tc>
          <w:tcPr>
            <w:tcW w:w="3686" w:type="dxa"/>
            <w:gridSpan w:val="2"/>
          </w:tcPr>
          <w:p w14:paraId="436519DA" w14:textId="2DAC6351" w:rsidR="005B6590" w:rsidRPr="00476F48" w:rsidRDefault="00684138" w:rsidP="00684138">
            <w:pPr>
              <w:pStyle w:val="BodyText"/>
              <w:spacing w:before="60" w:after="60"/>
              <w:rPr>
                <w:sz w:val="18"/>
                <w:szCs w:val="18"/>
              </w:rPr>
            </w:pPr>
            <w:r w:rsidRPr="00476F48">
              <w:rPr>
                <w:sz w:val="18"/>
                <w:szCs w:val="18"/>
              </w:rPr>
              <w:t xml:space="preserve">          w</w:t>
            </w:r>
            <w:r w:rsidR="00CB713A" w:rsidRPr="00476F48">
              <w:rPr>
                <w:sz w:val="18"/>
                <w:szCs w:val="18"/>
              </w:rPr>
              <w:t>eek</w:t>
            </w:r>
            <w:r w:rsidR="009F7926" w:rsidRPr="00476F48">
              <w:rPr>
                <w:sz w:val="18"/>
                <w:szCs w:val="18"/>
              </w:rPr>
              <w:t xml:space="preserve"> </w:t>
            </w:r>
            <w:r w:rsidRPr="00476F48">
              <w:rPr>
                <w:sz w:val="18"/>
                <w:szCs w:val="18"/>
              </w:rPr>
              <w:t>number</w:t>
            </w:r>
          </w:p>
        </w:tc>
        <w:tc>
          <w:tcPr>
            <w:tcW w:w="1417" w:type="dxa"/>
          </w:tcPr>
          <w:p w14:paraId="189D8BA7" w14:textId="77777777" w:rsidR="005B6590" w:rsidRPr="00476F48" w:rsidRDefault="005B6590" w:rsidP="00684138">
            <w:pPr>
              <w:pStyle w:val="BodyText"/>
              <w:spacing w:before="60" w:after="60"/>
              <w:rPr>
                <w:sz w:val="18"/>
                <w:szCs w:val="18"/>
              </w:rPr>
            </w:pPr>
          </w:p>
        </w:tc>
        <w:tc>
          <w:tcPr>
            <w:tcW w:w="2694" w:type="dxa"/>
            <w:gridSpan w:val="2"/>
          </w:tcPr>
          <w:p w14:paraId="6F0335C5" w14:textId="77777777" w:rsidR="005B6590" w:rsidRPr="00476F48" w:rsidRDefault="005B6590" w:rsidP="00684138">
            <w:pPr>
              <w:pStyle w:val="BodyText"/>
              <w:spacing w:before="60" w:after="60"/>
              <w:rPr>
                <w:sz w:val="18"/>
                <w:szCs w:val="18"/>
              </w:rPr>
            </w:pPr>
          </w:p>
        </w:tc>
        <w:tc>
          <w:tcPr>
            <w:tcW w:w="850" w:type="dxa"/>
          </w:tcPr>
          <w:p w14:paraId="6932B7EE" w14:textId="37258E47" w:rsidR="005B6590" w:rsidRPr="00476F48" w:rsidRDefault="00CB713A" w:rsidP="00684138">
            <w:pPr>
              <w:pStyle w:val="BodyText"/>
              <w:spacing w:before="60" w:after="60"/>
              <w:rPr>
                <w:sz w:val="18"/>
                <w:szCs w:val="18"/>
              </w:rPr>
            </w:pPr>
            <w:r w:rsidRPr="00476F48">
              <w:rPr>
                <w:rFonts w:hint="eastAsia"/>
                <w:sz w:val="18"/>
                <w:szCs w:val="18"/>
              </w:rPr>
              <w:t>(</w:t>
            </w:r>
            <w:r w:rsidRPr="00476F48">
              <w:rPr>
                <w:sz w:val="18"/>
                <w:szCs w:val="18"/>
              </w:rPr>
              <w:t>S) IN</w:t>
            </w:r>
          </w:p>
        </w:tc>
        <w:tc>
          <w:tcPr>
            <w:tcW w:w="1418" w:type="dxa"/>
          </w:tcPr>
          <w:p w14:paraId="59C71EEB" w14:textId="496ADF36" w:rsidR="005B6590" w:rsidRPr="00476F48" w:rsidRDefault="00CB713A" w:rsidP="00684138">
            <w:pPr>
              <w:pStyle w:val="BodyText"/>
              <w:spacing w:before="60" w:after="60"/>
              <w:rPr>
                <w:sz w:val="18"/>
                <w:szCs w:val="18"/>
              </w:rPr>
            </w:pPr>
            <w:r w:rsidRPr="00476F48">
              <w:rPr>
                <w:rFonts w:hint="eastAsia"/>
                <w:sz w:val="18"/>
                <w:szCs w:val="18"/>
              </w:rPr>
              <w:t>1</w:t>
            </w:r>
            <w:r w:rsidRPr="00476F48">
              <w:rPr>
                <w:sz w:val="18"/>
                <w:szCs w:val="18"/>
              </w:rPr>
              <w:t>,1</w:t>
            </w:r>
          </w:p>
        </w:tc>
      </w:tr>
      <w:tr w:rsidR="005B6590" w:rsidRPr="00476F48" w14:paraId="3CA2908B" w14:textId="77777777" w:rsidTr="006E4EC7">
        <w:trPr>
          <w:trHeight w:val="340"/>
        </w:trPr>
        <w:tc>
          <w:tcPr>
            <w:tcW w:w="3686" w:type="dxa"/>
            <w:gridSpan w:val="2"/>
          </w:tcPr>
          <w:p w14:paraId="769B6D7C" w14:textId="5CE0AF99" w:rsidR="005B6590" w:rsidRPr="00476F48" w:rsidRDefault="00CB713A" w:rsidP="00684138">
            <w:pPr>
              <w:pStyle w:val="BodyText"/>
              <w:spacing w:before="60" w:after="60"/>
              <w:rPr>
                <w:sz w:val="18"/>
                <w:szCs w:val="18"/>
              </w:rPr>
            </w:pPr>
            <w:r w:rsidRPr="00476F48">
              <w:rPr>
                <w:rFonts w:hint="eastAsia"/>
                <w:sz w:val="18"/>
                <w:szCs w:val="18"/>
              </w:rPr>
              <w:t xml:space="preserve"> </w:t>
            </w:r>
            <w:r w:rsidRPr="00476F48">
              <w:rPr>
                <w:sz w:val="18"/>
                <w:szCs w:val="18"/>
              </w:rPr>
              <w:t xml:space="preserve">  </w:t>
            </w:r>
            <w:r w:rsidR="00684138" w:rsidRPr="00476F48">
              <w:rPr>
                <w:sz w:val="18"/>
                <w:szCs w:val="18"/>
              </w:rPr>
              <w:t xml:space="preserve">       year number</w:t>
            </w:r>
          </w:p>
        </w:tc>
        <w:tc>
          <w:tcPr>
            <w:tcW w:w="1417" w:type="dxa"/>
          </w:tcPr>
          <w:p w14:paraId="43C431A9" w14:textId="77777777" w:rsidR="005B6590" w:rsidRPr="00476F48" w:rsidRDefault="005B6590" w:rsidP="00684138">
            <w:pPr>
              <w:pStyle w:val="BodyText"/>
              <w:spacing w:before="60" w:after="60"/>
              <w:rPr>
                <w:sz w:val="18"/>
                <w:szCs w:val="18"/>
              </w:rPr>
            </w:pPr>
          </w:p>
        </w:tc>
        <w:tc>
          <w:tcPr>
            <w:tcW w:w="2694" w:type="dxa"/>
            <w:gridSpan w:val="2"/>
          </w:tcPr>
          <w:p w14:paraId="58B1E926" w14:textId="77777777" w:rsidR="005B6590" w:rsidRPr="00476F48" w:rsidRDefault="005B6590" w:rsidP="00684138">
            <w:pPr>
              <w:pStyle w:val="BodyText"/>
              <w:spacing w:before="60" w:after="60"/>
              <w:rPr>
                <w:sz w:val="18"/>
                <w:szCs w:val="18"/>
              </w:rPr>
            </w:pPr>
          </w:p>
        </w:tc>
        <w:tc>
          <w:tcPr>
            <w:tcW w:w="850" w:type="dxa"/>
          </w:tcPr>
          <w:p w14:paraId="3C4A3EF5" w14:textId="3EE7F10D" w:rsidR="005B6590" w:rsidRPr="00476F48" w:rsidRDefault="00CB713A" w:rsidP="00684138">
            <w:pPr>
              <w:pStyle w:val="BodyText"/>
              <w:spacing w:before="60" w:after="60"/>
              <w:rPr>
                <w:sz w:val="18"/>
                <w:szCs w:val="18"/>
              </w:rPr>
            </w:pPr>
            <w:r w:rsidRPr="00476F48">
              <w:rPr>
                <w:rFonts w:hint="eastAsia"/>
                <w:sz w:val="18"/>
                <w:szCs w:val="18"/>
              </w:rPr>
              <w:t>(</w:t>
            </w:r>
            <w:r w:rsidRPr="00476F48">
              <w:rPr>
                <w:sz w:val="18"/>
                <w:szCs w:val="18"/>
              </w:rPr>
              <w:t>S) IN</w:t>
            </w:r>
          </w:p>
        </w:tc>
        <w:tc>
          <w:tcPr>
            <w:tcW w:w="1418" w:type="dxa"/>
          </w:tcPr>
          <w:p w14:paraId="075E02EA" w14:textId="32BD771F" w:rsidR="005B6590" w:rsidRPr="00476F48" w:rsidRDefault="00CB713A" w:rsidP="00684138">
            <w:pPr>
              <w:pStyle w:val="BodyText"/>
              <w:spacing w:before="60" w:after="60"/>
              <w:rPr>
                <w:sz w:val="18"/>
                <w:szCs w:val="18"/>
              </w:rPr>
            </w:pPr>
            <w:r w:rsidRPr="00476F48">
              <w:rPr>
                <w:rFonts w:hint="eastAsia"/>
                <w:sz w:val="18"/>
                <w:szCs w:val="18"/>
              </w:rPr>
              <w:t>1</w:t>
            </w:r>
            <w:r w:rsidRPr="00476F48">
              <w:rPr>
                <w:sz w:val="18"/>
                <w:szCs w:val="18"/>
              </w:rPr>
              <w:t>,1</w:t>
            </w:r>
          </w:p>
        </w:tc>
      </w:tr>
      <w:tr w:rsidR="00542374" w:rsidRPr="00476F48" w14:paraId="3579EFDC" w14:textId="77777777" w:rsidTr="006E4EC7">
        <w:trPr>
          <w:trHeight w:val="340"/>
        </w:trPr>
        <w:tc>
          <w:tcPr>
            <w:tcW w:w="3686" w:type="dxa"/>
            <w:gridSpan w:val="2"/>
          </w:tcPr>
          <w:p w14:paraId="79BAE1B7" w14:textId="48B45D5E" w:rsidR="00542374" w:rsidRPr="00476F48" w:rsidRDefault="00684138" w:rsidP="00684138">
            <w:pPr>
              <w:pStyle w:val="BodyText"/>
              <w:spacing w:before="60" w:after="60"/>
              <w:rPr>
                <w:sz w:val="18"/>
                <w:szCs w:val="18"/>
              </w:rPr>
            </w:pPr>
            <w:r w:rsidRPr="00476F48">
              <w:rPr>
                <w:sz w:val="18"/>
                <w:szCs w:val="18"/>
              </w:rPr>
              <w:t xml:space="preserve">type of </w:t>
            </w:r>
            <w:r w:rsidR="007856FD">
              <w:rPr>
                <w:sz w:val="18"/>
                <w:szCs w:val="18"/>
              </w:rPr>
              <w:t>physical product</w:t>
            </w:r>
          </w:p>
        </w:tc>
        <w:tc>
          <w:tcPr>
            <w:tcW w:w="1417" w:type="dxa"/>
          </w:tcPr>
          <w:p w14:paraId="11723513" w14:textId="77777777" w:rsidR="00542374" w:rsidRPr="00476F48" w:rsidRDefault="00542374" w:rsidP="00684138">
            <w:pPr>
              <w:pStyle w:val="BodyText"/>
              <w:spacing w:before="60" w:after="60"/>
              <w:rPr>
                <w:sz w:val="18"/>
                <w:szCs w:val="18"/>
              </w:rPr>
            </w:pPr>
          </w:p>
        </w:tc>
        <w:tc>
          <w:tcPr>
            <w:tcW w:w="2694" w:type="dxa"/>
            <w:gridSpan w:val="2"/>
          </w:tcPr>
          <w:p w14:paraId="656ADCA9" w14:textId="77777777" w:rsidR="00542374" w:rsidRPr="00476F48" w:rsidRDefault="00542374" w:rsidP="00684138">
            <w:pPr>
              <w:pStyle w:val="BodyText"/>
              <w:spacing w:before="60" w:after="60"/>
              <w:rPr>
                <w:sz w:val="18"/>
                <w:szCs w:val="18"/>
              </w:rPr>
            </w:pPr>
          </w:p>
        </w:tc>
        <w:tc>
          <w:tcPr>
            <w:tcW w:w="850" w:type="dxa"/>
          </w:tcPr>
          <w:p w14:paraId="4FA03987" w14:textId="2EA9D4C4" w:rsidR="00542374" w:rsidRPr="00476F48" w:rsidRDefault="00542374" w:rsidP="00684138">
            <w:pPr>
              <w:pStyle w:val="BodyText"/>
              <w:spacing w:before="60" w:after="60"/>
              <w:rPr>
                <w:sz w:val="18"/>
                <w:szCs w:val="18"/>
              </w:rPr>
            </w:pPr>
            <w:r w:rsidRPr="00476F48">
              <w:rPr>
                <w:rFonts w:hint="eastAsia"/>
                <w:sz w:val="18"/>
                <w:szCs w:val="18"/>
              </w:rPr>
              <w:t>T</w:t>
            </w:r>
            <w:r w:rsidRPr="00476F48">
              <w:rPr>
                <w:sz w:val="18"/>
                <w:szCs w:val="18"/>
              </w:rPr>
              <w:t>E</w:t>
            </w:r>
          </w:p>
        </w:tc>
        <w:tc>
          <w:tcPr>
            <w:tcW w:w="1418" w:type="dxa"/>
          </w:tcPr>
          <w:p w14:paraId="50CBCCBB" w14:textId="4A6ECB32" w:rsidR="00542374" w:rsidRPr="00476F48" w:rsidRDefault="00542374" w:rsidP="00684138">
            <w:pPr>
              <w:pStyle w:val="BodyText"/>
              <w:spacing w:before="60" w:after="60"/>
              <w:rPr>
                <w:sz w:val="18"/>
                <w:szCs w:val="18"/>
              </w:rPr>
            </w:pPr>
            <w:r w:rsidRPr="00476F48">
              <w:rPr>
                <w:rFonts w:hint="eastAsia"/>
                <w:sz w:val="18"/>
                <w:szCs w:val="18"/>
              </w:rPr>
              <w:t>0</w:t>
            </w:r>
            <w:r w:rsidRPr="00476F48">
              <w:rPr>
                <w:sz w:val="18"/>
                <w:szCs w:val="18"/>
              </w:rPr>
              <w:t>,1</w:t>
            </w:r>
          </w:p>
        </w:tc>
      </w:tr>
      <w:tr w:rsidR="00E317B6" w:rsidRPr="00476F48" w14:paraId="77367713" w14:textId="77777777" w:rsidTr="006E4EC7">
        <w:trPr>
          <w:trHeight w:val="340"/>
        </w:trPr>
        <w:tc>
          <w:tcPr>
            <w:tcW w:w="3686" w:type="dxa"/>
            <w:gridSpan w:val="2"/>
          </w:tcPr>
          <w:p w14:paraId="406F158E" w14:textId="27F017F4" w:rsidR="00E317B6" w:rsidRPr="00476F48" w:rsidRDefault="00684138" w:rsidP="00684138">
            <w:pPr>
              <w:pStyle w:val="BodyText"/>
              <w:spacing w:before="60" w:after="60"/>
              <w:rPr>
                <w:sz w:val="18"/>
                <w:szCs w:val="18"/>
              </w:rPr>
            </w:pPr>
            <w:r w:rsidRPr="00476F48">
              <w:rPr>
                <w:sz w:val="18"/>
                <w:szCs w:val="18"/>
              </w:rPr>
              <w:t>print information</w:t>
            </w:r>
          </w:p>
        </w:tc>
        <w:tc>
          <w:tcPr>
            <w:tcW w:w="1417" w:type="dxa"/>
          </w:tcPr>
          <w:p w14:paraId="009AB099" w14:textId="77777777" w:rsidR="00E317B6" w:rsidRPr="00476F48" w:rsidRDefault="00E317B6" w:rsidP="00684138">
            <w:pPr>
              <w:pStyle w:val="BodyText"/>
              <w:spacing w:before="60" w:after="60"/>
              <w:rPr>
                <w:sz w:val="18"/>
                <w:szCs w:val="18"/>
              </w:rPr>
            </w:pPr>
          </w:p>
        </w:tc>
        <w:tc>
          <w:tcPr>
            <w:tcW w:w="2694" w:type="dxa"/>
            <w:gridSpan w:val="2"/>
          </w:tcPr>
          <w:p w14:paraId="4975800C" w14:textId="77777777" w:rsidR="00E317B6" w:rsidRPr="00476F48" w:rsidRDefault="00E317B6" w:rsidP="00684138">
            <w:pPr>
              <w:pStyle w:val="BodyText"/>
              <w:spacing w:before="60" w:after="60"/>
              <w:rPr>
                <w:sz w:val="18"/>
                <w:szCs w:val="18"/>
              </w:rPr>
            </w:pPr>
          </w:p>
        </w:tc>
        <w:tc>
          <w:tcPr>
            <w:tcW w:w="850" w:type="dxa"/>
          </w:tcPr>
          <w:p w14:paraId="3BBE3B7B" w14:textId="2E773415" w:rsidR="00E317B6" w:rsidRPr="00476F48" w:rsidRDefault="00E317B6" w:rsidP="00684138">
            <w:pPr>
              <w:pStyle w:val="BodyText"/>
              <w:spacing w:before="60" w:after="60"/>
              <w:rPr>
                <w:sz w:val="18"/>
                <w:szCs w:val="18"/>
              </w:rPr>
            </w:pPr>
            <w:r w:rsidRPr="00476F48">
              <w:rPr>
                <w:sz w:val="18"/>
                <w:szCs w:val="18"/>
              </w:rPr>
              <w:t>C</w:t>
            </w:r>
          </w:p>
        </w:tc>
        <w:tc>
          <w:tcPr>
            <w:tcW w:w="1418" w:type="dxa"/>
          </w:tcPr>
          <w:p w14:paraId="0BFCAAF0" w14:textId="40D3A1D0"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2F158E4" w14:textId="77777777" w:rsidTr="006E4EC7">
        <w:trPr>
          <w:trHeight w:val="340"/>
        </w:trPr>
        <w:tc>
          <w:tcPr>
            <w:tcW w:w="3686" w:type="dxa"/>
            <w:gridSpan w:val="2"/>
          </w:tcPr>
          <w:p w14:paraId="7F831573" w14:textId="47BE857E" w:rsidR="00E317B6" w:rsidRPr="00476F48" w:rsidRDefault="00776A0A" w:rsidP="00684138">
            <w:pPr>
              <w:pStyle w:val="BodyText"/>
              <w:spacing w:before="60" w:after="60"/>
              <w:rPr>
                <w:sz w:val="18"/>
                <w:szCs w:val="18"/>
              </w:rPr>
            </w:pPr>
            <w:r w:rsidRPr="00476F48">
              <w:rPr>
                <w:sz w:val="18"/>
                <w:szCs w:val="18"/>
              </w:rPr>
              <w:t xml:space="preserve">     </w:t>
            </w:r>
            <w:r w:rsidR="00684138" w:rsidRPr="00476F48">
              <w:rPr>
                <w:sz w:val="18"/>
                <w:szCs w:val="18"/>
              </w:rPr>
              <w:t>print agency</w:t>
            </w:r>
          </w:p>
        </w:tc>
        <w:tc>
          <w:tcPr>
            <w:tcW w:w="1417" w:type="dxa"/>
          </w:tcPr>
          <w:p w14:paraId="62DADF3A" w14:textId="77777777" w:rsidR="00E317B6" w:rsidRPr="00476F48" w:rsidRDefault="00E317B6" w:rsidP="00684138">
            <w:pPr>
              <w:pStyle w:val="BodyText"/>
              <w:spacing w:before="60" w:after="60"/>
              <w:rPr>
                <w:sz w:val="18"/>
                <w:szCs w:val="18"/>
              </w:rPr>
            </w:pPr>
          </w:p>
        </w:tc>
        <w:tc>
          <w:tcPr>
            <w:tcW w:w="2694" w:type="dxa"/>
            <w:gridSpan w:val="2"/>
          </w:tcPr>
          <w:p w14:paraId="01B2970E" w14:textId="77777777" w:rsidR="00E317B6" w:rsidRPr="00476F48" w:rsidRDefault="00E317B6" w:rsidP="00684138">
            <w:pPr>
              <w:pStyle w:val="BodyText"/>
              <w:spacing w:before="60" w:after="60"/>
              <w:rPr>
                <w:sz w:val="18"/>
                <w:szCs w:val="18"/>
              </w:rPr>
            </w:pPr>
          </w:p>
        </w:tc>
        <w:tc>
          <w:tcPr>
            <w:tcW w:w="850" w:type="dxa"/>
          </w:tcPr>
          <w:p w14:paraId="3B59A58A" w14:textId="08B774D9"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7930747A" w14:textId="73140E7C"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6A185A9" w14:textId="77777777" w:rsidTr="006E4EC7">
        <w:trPr>
          <w:trHeight w:val="340"/>
        </w:trPr>
        <w:tc>
          <w:tcPr>
            <w:tcW w:w="3686" w:type="dxa"/>
            <w:gridSpan w:val="2"/>
          </w:tcPr>
          <w:p w14:paraId="0FEC0450" w14:textId="3CE5B47C" w:rsidR="00E317B6" w:rsidRPr="00476F48" w:rsidRDefault="00776A0A" w:rsidP="00684138">
            <w:pPr>
              <w:pStyle w:val="BodyText"/>
              <w:spacing w:before="60" w:after="60"/>
              <w:rPr>
                <w:sz w:val="18"/>
                <w:szCs w:val="18"/>
              </w:rPr>
            </w:pPr>
            <w:r w:rsidRPr="00476F48">
              <w:rPr>
                <w:sz w:val="18"/>
                <w:szCs w:val="18"/>
              </w:rPr>
              <w:t xml:space="preserve">     </w:t>
            </w:r>
            <w:r w:rsidR="00684138" w:rsidRPr="00476F48">
              <w:rPr>
                <w:sz w:val="18"/>
                <w:szCs w:val="18"/>
              </w:rPr>
              <w:t>print nation</w:t>
            </w:r>
          </w:p>
        </w:tc>
        <w:tc>
          <w:tcPr>
            <w:tcW w:w="1417" w:type="dxa"/>
          </w:tcPr>
          <w:p w14:paraId="6C6E3099" w14:textId="77777777" w:rsidR="00E317B6" w:rsidRPr="00476F48" w:rsidRDefault="00E317B6" w:rsidP="00684138">
            <w:pPr>
              <w:pStyle w:val="BodyText"/>
              <w:spacing w:before="60" w:after="60"/>
              <w:rPr>
                <w:sz w:val="18"/>
                <w:szCs w:val="18"/>
              </w:rPr>
            </w:pPr>
          </w:p>
        </w:tc>
        <w:tc>
          <w:tcPr>
            <w:tcW w:w="2694" w:type="dxa"/>
            <w:gridSpan w:val="2"/>
          </w:tcPr>
          <w:p w14:paraId="5A4B5EFB" w14:textId="77777777" w:rsidR="00E317B6" w:rsidRPr="00476F48" w:rsidRDefault="00E317B6" w:rsidP="00684138">
            <w:pPr>
              <w:pStyle w:val="BodyText"/>
              <w:spacing w:before="60" w:after="60"/>
              <w:rPr>
                <w:sz w:val="18"/>
                <w:szCs w:val="18"/>
              </w:rPr>
            </w:pPr>
          </w:p>
        </w:tc>
        <w:tc>
          <w:tcPr>
            <w:tcW w:w="850" w:type="dxa"/>
          </w:tcPr>
          <w:p w14:paraId="1887B7B3" w14:textId="69B596C1"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299F12D0" w14:textId="5349D79B"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7930BDD3" w14:textId="77777777" w:rsidTr="006E4EC7">
        <w:trPr>
          <w:trHeight w:val="340"/>
        </w:trPr>
        <w:tc>
          <w:tcPr>
            <w:tcW w:w="3686" w:type="dxa"/>
            <w:gridSpan w:val="2"/>
          </w:tcPr>
          <w:p w14:paraId="6898910C" w14:textId="68406ECE" w:rsidR="00E317B6" w:rsidRPr="00476F48" w:rsidRDefault="00776A0A" w:rsidP="00684138">
            <w:pPr>
              <w:pStyle w:val="BodyText"/>
              <w:spacing w:before="60" w:after="60"/>
              <w:rPr>
                <w:sz w:val="18"/>
                <w:szCs w:val="18"/>
              </w:rPr>
            </w:pPr>
            <w:r w:rsidRPr="00476F48">
              <w:rPr>
                <w:sz w:val="18"/>
                <w:szCs w:val="18"/>
              </w:rPr>
              <w:t xml:space="preserve">     </w:t>
            </w:r>
            <w:r w:rsidR="00684138" w:rsidRPr="00476F48">
              <w:rPr>
                <w:sz w:val="18"/>
                <w:szCs w:val="18"/>
              </w:rPr>
              <w:t>re</w:t>
            </w:r>
            <w:r w:rsidR="005C5ED1" w:rsidRPr="00476F48">
              <w:rPr>
                <w:sz w:val="18"/>
                <w:szCs w:val="18"/>
              </w:rPr>
              <w:t>print edition</w:t>
            </w:r>
          </w:p>
        </w:tc>
        <w:tc>
          <w:tcPr>
            <w:tcW w:w="1417" w:type="dxa"/>
          </w:tcPr>
          <w:p w14:paraId="400170F2" w14:textId="77777777" w:rsidR="00E317B6" w:rsidRPr="00476F48" w:rsidRDefault="00E317B6" w:rsidP="00684138">
            <w:pPr>
              <w:pStyle w:val="BodyText"/>
              <w:spacing w:before="60" w:after="60"/>
              <w:rPr>
                <w:sz w:val="18"/>
                <w:szCs w:val="18"/>
              </w:rPr>
            </w:pPr>
          </w:p>
        </w:tc>
        <w:tc>
          <w:tcPr>
            <w:tcW w:w="2694" w:type="dxa"/>
            <w:gridSpan w:val="2"/>
          </w:tcPr>
          <w:p w14:paraId="1256C9DC" w14:textId="77777777" w:rsidR="00E317B6" w:rsidRPr="00476F48" w:rsidRDefault="00E317B6" w:rsidP="00684138">
            <w:pPr>
              <w:pStyle w:val="BodyText"/>
              <w:spacing w:before="60" w:after="60"/>
              <w:rPr>
                <w:sz w:val="18"/>
                <w:szCs w:val="18"/>
              </w:rPr>
            </w:pPr>
          </w:p>
        </w:tc>
        <w:tc>
          <w:tcPr>
            <w:tcW w:w="850" w:type="dxa"/>
          </w:tcPr>
          <w:p w14:paraId="268ABD83" w14:textId="10F464F5"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33951418" w14:textId="0AE7CF46"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2E6BF45" w14:textId="77777777" w:rsidTr="006E4EC7">
        <w:trPr>
          <w:trHeight w:val="340"/>
        </w:trPr>
        <w:tc>
          <w:tcPr>
            <w:tcW w:w="3686" w:type="dxa"/>
            <w:gridSpan w:val="2"/>
          </w:tcPr>
          <w:p w14:paraId="0BB1B291" w14:textId="3C6E152F" w:rsidR="00E317B6" w:rsidRPr="00476F48" w:rsidRDefault="00776A0A" w:rsidP="00684138">
            <w:pPr>
              <w:pStyle w:val="BodyText"/>
              <w:spacing w:before="60" w:after="60"/>
              <w:rPr>
                <w:sz w:val="18"/>
                <w:szCs w:val="18"/>
              </w:rPr>
            </w:pPr>
            <w:r w:rsidRPr="00476F48">
              <w:rPr>
                <w:sz w:val="18"/>
                <w:szCs w:val="18"/>
              </w:rPr>
              <w:t xml:space="preserve">     </w:t>
            </w:r>
            <w:r w:rsidR="005C5ED1" w:rsidRPr="00476F48">
              <w:rPr>
                <w:sz w:val="18"/>
                <w:szCs w:val="18"/>
              </w:rPr>
              <w:t>reprint nation</w:t>
            </w:r>
          </w:p>
        </w:tc>
        <w:tc>
          <w:tcPr>
            <w:tcW w:w="1417" w:type="dxa"/>
          </w:tcPr>
          <w:p w14:paraId="3B1C1096" w14:textId="77777777" w:rsidR="00E317B6" w:rsidRPr="00476F48" w:rsidRDefault="00E317B6" w:rsidP="00684138">
            <w:pPr>
              <w:pStyle w:val="BodyText"/>
              <w:spacing w:before="60" w:after="60"/>
              <w:rPr>
                <w:sz w:val="18"/>
                <w:szCs w:val="18"/>
              </w:rPr>
            </w:pPr>
          </w:p>
        </w:tc>
        <w:tc>
          <w:tcPr>
            <w:tcW w:w="2694" w:type="dxa"/>
            <w:gridSpan w:val="2"/>
          </w:tcPr>
          <w:p w14:paraId="3EB50EE7" w14:textId="77777777" w:rsidR="00E317B6" w:rsidRPr="00476F48" w:rsidRDefault="00E317B6" w:rsidP="00684138">
            <w:pPr>
              <w:pStyle w:val="BodyText"/>
              <w:spacing w:before="60" w:after="60"/>
              <w:rPr>
                <w:sz w:val="18"/>
                <w:szCs w:val="18"/>
              </w:rPr>
            </w:pPr>
          </w:p>
        </w:tc>
        <w:tc>
          <w:tcPr>
            <w:tcW w:w="850" w:type="dxa"/>
          </w:tcPr>
          <w:p w14:paraId="4309878A" w14:textId="3480F269"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5FA187E1" w14:textId="662F7A72"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7A4702A2" w14:textId="77777777" w:rsidTr="006E4EC7">
        <w:trPr>
          <w:trHeight w:val="340"/>
        </w:trPr>
        <w:tc>
          <w:tcPr>
            <w:tcW w:w="3686" w:type="dxa"/>
            <w:gridSpan w:val="2"/>
          </w:tcPr>
          <w:p w14:paraId="06FC1A37" w14:textId="3A832A54" w:rsidR="00E317B6" w:rsidRPr="00476F48" w:rsidRDefault="00776A0A" w:rsidP="00684138">
            <w:pPr>
              <w:pStyle w:val="BodyText"/>
              <w:spacing w:before="60" w:after="60"/>
              <w:rPr>
                <w:sz w:val="18"/>
                <w:szCs w:val="18"/>
              </w:rPr>
            </w:pPr>
            <w:r w:rsidRPr="00476F48">
              <w:rPr>
                <w:sz w:val="18"/>
                <w:szCs w:val="18"/>
              </w:rPr>
              <w:t xml:space="preserve">     </w:t>
            </w:r>
            <w:r w:rsidR="005C5ED1" w:rsidRPr="00476F48">
              <w:rPr>
                <w:sz w:val="18"/>
                <w:szCs w:val="18"/>
              </w:rPr>
              <w:t>print size</w:t>
            </w:r>
          </w:p>
        </w:tc>
        <w:tc>
          <w:tcPr>
            <w:tcW w:w="1417" w:type="dxa"/>
          </w:tcPr>
          <w:p w14:paraId="108670F2" w14:textId="77777777" w:rsidR="00E317B6" w:rsidRPr="00476F48" w:rsidRDefault="00E317B6" w:rsidP="00684138">
            <w:pPr>
              <w:pStyle w:val="BodyText"/>
              <w:spacing w:before="60" w:after="60"/>
              <w:rPr>
                <w:sz w:val="18"/>
                <w:szCs w:val="18"/>
              </w:rPr>
            </w:pPr>
          </w:p>
        </w:tc>
        <w:tc>
          <w:tcPr>
            <w:tcW w:w="2694" w:type="dxa"/>
            <w:gridSpan w:val="2"/>
          </w:tcPr>
          <w:p w14:paraId="10A7B9E6" w14:textId="3A39D4A1" w:rsidR="00E317B6" w:rsidRPr="00476F48" w:rsidRDefault="00E317B6" w:rsidP="00684138">
            <w:pPr>
              <w:pStyle w:val="BodyText"/>
              <w:spacing w:before="60" w:after="60"/>
              <w:rPr>
                <w:sz w:val="18"/>
                <w:szCs w:val="18"/>
              </w:rPr>
            </w:pPr>
          </w:p>
        </w:tc>
        <w:tc>
          <w:tcPr>
            <w:tcW w:w="850" w:type="dxa"/>
          </w:tcPr>
          <w:p w14:paraId="0D93790F" w14:textId="75680E51" w:rsidR="00E317B6" w:rsidRPr="00476F48" w:rsidRDefault="00E317B6" w:rsidP="00684138">
            <w:pPr>
              <w:pStyle w:val="BodyText"/>
              <w:spacing w:before="60" w:after="60"/>
              <w:rPr>
                <w:sz w:val="18"/>
                <w:szCs w:val="18"/>
              </w:rPr>
            </w:pPr>
            <w:r w:rsidRPr="00476F48">
              <w:rPr>
                <w:sz w:val="18"/>
                <w:szCs w:val="18"/>
              </w:rPr>
              <w:t xml:space="preserve">(S) </w:t>
            </w:r>
            <w:r w:rsidR="002A27FD" w:rsidRPr="00476F48">
              <w:rPr>
                <w:sz w:val="18"/>
                <w:szCs w:val="18"/>
              </w:rPr>
              <w:t>C</w:t>
            </w:r>
          </w:p>
        </w:tc>
        <w:tc>
          <w:tcPr>
            <w:tcW w:w="1418" w:type="dxa"/>
          </w:tcPr>
          <w:p w14:paraId="6D97F961" w14:textId="54FBBA25" w:rsidR="00E317B6" w:rsidRPr="00476F48" w:rsidRDefault="00E317B6" w:rsidP="00684138">
            <w:pPr>
              <w:pStyle w:val="BodyText"/>
              <w:spacing w:before="60" w:after="60"/>
              <w:rPr>
                <w:sz w:val="18"/>
                <w:szCs w:val="18"/>
              </w:rPr>
            </w:pPr>
            <w:r w:rsidRPr="00476F48">
              <w:rPr>
                <w:sz w:val="18"/>
                <w:szCs w:val="18"/>
              </w:rPr>
              <w:t>1,1</w:t>
            </w:r>
          </w:p>
        </w:tc>
      </w:tr>
      <w:tr w:rsidR="00E317B6" w:rsidRPr="00476F48" w14:paraId="2DFDFA00" w14:textId="77777777" w:rsidTr="006E4EC7">
        <w:trPr>
          <w:trHeight w:val="340"/>
        </w:trPr>
        <w:tc>
          <w:tcPr>
            <w:tcW w:w="3686" w:type="dxa"/>
            <w:gridSpan w:val="2"/>
          </w:tcPr>
          <w:p w14:paraId="64FBE9DA" w14:textId="0FD1A3FF" w:rsidR="00E317B6" w:rsidRPr="00476F48" w:rsidRDefault="00776A0A" w:rsidP="00684138">
            <w:pPr>
              <w:pStyle w:val="BodyText"/>
              <w:spacing w:before="60" w:after="60"/>
              <w:rPr>
                <w:sz w:val="18"/>
                <w:szCs w:val="18"/>
              </w:rPr>
            </w:pPr>
            <w:r w:rsidRPr="00476F48">
              <w:rPr>
                <w:sz w:val="18"/>
                <w:szCs w:val="18"/>
              </w:rPr>
              <w:t xml:space="preserve">     </w:t>
            </w:r>
            <w:r w:rsidR="009E4EBF">
              <w:rPr>
                <w:sz w:val="18"/>
                <w:szCs w:val="18"/>
              </w:rPr>
              <w:t xml:space="preserve">     </w:t>
            </w:r>
            <w:r w:rsidR="00E317B6" w:rsidRPr="00476F48">
              <w:rPr>
                <w:sz w:val="18"/>
                <w:szCs w:val="18"/>
              </w:rPr>
              <w:t>ISO</w:t>
            </w:r>
            <w:r w:rsidR="003C322E">
              <w:rPr>
                <w:sz w:val="18"/>
                <w:szCs w:val="18"/>
              </w:rPr>
              <w:t xml:space="preserve"> </w:t>
            </w:r>
            <w:r w:rsidR="00E317B6" w:rsidRPr="00476F48">
              <w:rPr>
                <w:sz w:val="18"/>
                <w:szCs w:val="18"/>
              </w:rPr>
              <w:t>216</w:t>
            </w:r>
          </w:p>
        </w:tc>
        <w:tc>
          <w:tcPr>
            <w:tcW w:w="1417" w:type="dxa"/>
          </w:tcPr>
          <w:p w14:paraId="2F472AA3" w14:textId="77777777" w:rsidR="00E317B6" w:rsidRPr="00476F48" w:rsidRDefault="00E317B6" w:rsidP="00684138">
            <w:pPr>
              <w:pStyle w:val="BodyText"/>
              <w:spacing w:before="60" w:after="60"/>
              <w:rPr>
                <w:sz w:val="18"/>
                <w:szCs w:val="18"/>
              </w:rPr>
            </w:pPr>
          </w:p>
        </w:tc>
        <w:tc>
          <w:tcPr>
            <w:tcW w:w="2694" w:type="dxa"/>
            <w:gridSpan w:val="2"/>
          </w:tcPr>
          <w:p w14:paraId="7A324005" w14:textId="58211148" w:rsidR="00E317B6" w:rsidRPr="00476F48" w:rsidRDefault="00E317B6" w:rsidP="00684138">
            <w:pPr>
              <w:pStyle w:val="BodyText"/>
              <w:spacing w:before="60" w:after="0"/>
              <w:rPr>
                <w:sz w:val="18"/>
                <w:szCs w:val="18"/>
              </w:rPr>
            </w:pPr>
            <w:proofErr w:type="gramStart"/>
            <w:r w:rsidRPr="00476F48">
              <w:rPr>
                <w:sz w:val="18"/>
                <w:szCs w:val="18"/>
              </w:rPr>
              <w:t>1 :</w:t>
            </w:r>
            <w:proofErr w:type="gramEnd"/>
            <w:r w:rsidRPr="00476F48">
              <w:rPr>
                <w:sz w:val="18"/>
                <w:szCs w:val="18"/>
              </w:rPr>
              <w:t xml:space="preserve"> </w:t>
            </w:r>
            <w:r w:rsidR="006D4267" w:rsidRPr="00476F48">
              <w:rPr>
                <w:sz w:val="18"/>
                <w:szCs w:val="18"/>
              </w:rPr>
              <w:t>a0</w:t>
            </w:r>
          </w:p>
          <w:p w14:paraId="74CEE890" w14:textId="07A0C9F5" w:rsidR="00E317B6" w:rsidRPr="00476F48" w:rsidRDefault="00E317B6" w:rsidP="00684138">
            <w:pPr>
              <w:pStyle w:val="BodyText"/>
              <w:spacing w:after="0"/>
              <w:rPr>
                <w:sz w:val="18"/>
                <w:szCs w:val="18"/>
              </w:rPr>
            </w:pPr>
            <w:proofErr w:type="gramStart"/>
            <w:r w:rsidRPr="00476F48">
              <w:rPr>
                <w:sz w:val="18"/>
                <w:szCs w:val="18"/>
              </w:rPr>
              <w:t>2 :</w:t>
            </w:r>
            <w:proofErr w:type="gramEnd"/>
            <w:r w:rsidRPr="00476F48">
              <w:rPr>
                <w:sz w:val="18"/>
                <w:szCs w:val="18"/>
              </w:rPr>
              <w:t xml:space="preserve"> </w:t>
            </w:r>
            <w:r w:rsidR="006D4267" w:rsidRPr="00476F48">
              <w:rPr>
                <w:sz w:val="18"/>
                <w:szCs w:val="18"/>
              </w:rPr>
              <w:t>a1</w:t>
            </w:r>
          </w:p>
          <w:p w14:paraId="40BCDA1E" w14:textId="3E706477" w:rsidR="00E317B6" w:rsidRPr="00476F48" w:rsidRDefault="00E317B6" w:rsidP="00684138">
            <w:pPr>
              <w:pStyle w:val="BodyText"/>
              <w:spacing w:after="0"/>
              <w:rPr>
                <w:sz w:val="18"/>
                <w:szCs w:val="18"/>
              </w:rPr>
            </w:pPr>
            <w:proofErr w:type="gramStart"/>
            <w:r w:rsidRPr="00476F48">
              <w:rPr>
                <w:sz w:val="18"/>
                <w:szCs w:val="18"/>
              </w:rPr>
              <w:t>3 :</w:t>
            </w:r>
            <w:proofErr w:type="gramEnd"/>
            <w:r w:rsidRPr="00476F48">
              <w:rPr>
                <w:sz w:val="18"/>
                <w:szCs w:val="18"/>
              </w:rPr>
              <w:t xml:space="preserve"> </w:t>
            </w:r>
            <w:r w:rsidR="006D4267" w:rsidRPr="00476F48">
              <w:rPr>
                <w:sz w:val="18"/>
                <w:szCs w:val="18"/>
              </w:rPr>
              <w:t>a2</w:t>
            </w:r>
          </w:p>
          <w:p w14:paraId="280889D7" w14:textId="78CB065D" w:rsidR="00E317B6" w:rsidRPr="00476F48" w:rsidRDefault="00E317B6" w:rsidP="00684138">
            <w:pPr>
              <w:pStyle w:val="BodyText"/>
              <w:spacing w:after="0"/>
              <w:rPr>
                <w:sz w:val="18"/>
                <w:szCs w:val="18"/>
              </w:rPr>
            </w:pPr>
            <w:proofErr w:type="gramStart"/>
            <w:r w:rsidRPr="00476F48">
              <w:rPr>
                <w:sz w:val="18"/>
                <w:szCs w:val="18"/>
              </w:rPr>
              <w:t>4 :</w:t>
            </w:r>
            <w:proofErr w:type="gramEnd"/>
            <w:r w:rsidRPr="00476F48">
              <w:rPr>
                <w:sz w:val="18"/>
                <w:szCs w:val="18"/>
              </w:rPr>
              <w:t xml:space="preserve"> </w:t>
            </w:r>
            <w:r w:rsidR="006D4267" w:rsidRPr="00476F48">
              <w:rPr>
                <w:sz w:val="18"/>
                <w:szCs w:val="18"/>
              </w:rPr>
              <w:t>a3</w:t>
            </w:r>
          </w:p>
          <w:p w14:paraId="6A9CC7E2" w14:textId="1FC01586" w:rsidR="00E317B6" w:rsidRPr="00476F48" w:rsidRDefault="00E317B6" w:rsidP="00684138">
            <w:pPr>
              <w:pStyle w:val="BodyText"/>
              <w:spacing w:after="0"/>
              <w:rPr>
                <w:sz w:val="18"/>
                <w:szCs w:val="18"/>
              </w:rPr>
            </w:pPr>
            <w:proofErr w:type="gramStart"/>
            <w:r w:rsidRPr="00476F48">
              <w:rPr>
                <w:sz w:val="18"/>
                <w:szCs w:val="18"/>
              </w:rPr>
              <w:t>5 :</w:t>
            </w:r>
            <w:proofErr w:type="gramEnd"/>
            <w:r w:rsidRPr="00476F48">
              <w:rPr>
                <w:sz w:val="18"/>
                <w:szCs w:val="18"/>
              </w:rPr>
              <w:t xml:space="preserve"> </w:t>
            </w:r>
            <w:r w:rsidR="006D4267" w:rsidRPr="00476F48">
              <w:rPr>
                <w:sz w:val="18"/>
                <w:szCs w:val="18"/>
              </w:rPr>
              <w:t>a4</w:t>
            </w:r>
          </w:p>
          <w:p w14:paraId="1BAD0D95" w14:textId="27067359" w:rsidR="00E317B6" w:rsidRPr="00476F48" w:rsidRDefault="00E317B6" w:rsidP="00684138">
            <w:pPr>
              <w:pStyle w:val="BodyText"/>
              <w:spacing w:after="0"/>
              <w:rPr>
                <w:sz w:val="18"/>
                <w:szCs w:val="18"/>
              </w:rPr>
            </w:pPr>
            <w:proofErr w:type="gramStart"/>
            <w:r w:rsidRPr="00476F48">
              <w:rPr>
                <w:sz w:val="18"/>
                <w:szCs w:val="18"/>
              </w:rPr>
              <w:t>6 :</w:t>
            </w:r>
            <w:proofErr w:type="gramEnd"/>
            <w:r w:rsidRPr="00476F48">
              <w:rPr>
                <w:sz w:val="18"/>
                <w:szCs w:val="18"/>
              </w:rPr>
              <w:t xml:space="preserve"> </w:t>
            </w:r>
            <w:r w:rsidR="006D4267" w:rsidRPr="00476F48">
              <w:rPr>
                <w:sz w:val="18"/>
                <w:szCs w:val="18"/>
              </w:rPr>
              <w:t>a5</w:t>
            </w:r>
          </w:p>
          <w:p w14:paraId="16F53E7E" w14:textId="3D83E39E" w:rsidR="009128BA" w:rsidRPr="00476F48" w:rsidRDefault="00E317B6" w:rsidP="00684138">
            <w:pPr>
              <w:pStyle w:val="BodyText"/>
              <w:spacing w:after="0"/>
              <w:rPr>
                <w:sz w:val="18"/>
                <w:szCs w:val="18"/>
              </w:rPr>
            </w:pPr>
            <w:proofErr w:type="gramStart"/>
            <w:r w:rsidRPr="00476F48">
              <w:rPr>
                <w:sz w:val="18"/>
                <w:szCs w:val="18"/>
              </w:rPr>
              <w:t>7 :</w:t>
            </w:r>
            <w:proofErr w:type="gramEnd"/>
            <w:r w:rsidRPr="00476F48">
              <w:rPr>
                <w:sz w:val="18"/>
                <w:szCs w:val="18"/>
              </w:rPr>
              <w:t xml:space="preserve"> </w:t>
            </w:r>
            <w:r w:rsidR="006D4267" w:rsidRPr="00476F48">
              <w:rPr>
                <w:sz w:val="18"/>
                <w:szCs w:val="18"/>
              </w:rPr>
              <w:t>a6</w:t>
            </w:r>
          </w:p>
          <w:p w14:paraId="583B6BE8" w14:textId="07BFE66A" w:rsidR="00E317B6" w:rsidRPr="00476F48" w:rsidRDefault="00E317B6" w:rsidP="00684138">
            <w:pPr>
              <w:pStyle w:val="BodyText"/>
              <w:spacing w:after="60"/>
              <w:rPr>
                <w:sz w:val="18"/>
                <w:szCs w:val="18"/>
              </w:rPr>
            </w:pPr>
            <w:proofErr w:type="gramStart"/>
            <w:r w:rsidRPr="00476F48">
              <w:rPr>
                <w:sz w:val="18"/>
                <w:szCs w:val="18"/>
              </w:rPr>
              <w:t>8 :</w:t>
            </w:r>
            <w:proofErr w:type="gramEnd"/>
            <w:r w:rsidRPr="00476F48">
              <w:rPr>
                <w:sz w:val="18"/>
                <w:szCs w:val="18"/>
              </w:rPr>
              <w:t xml:space="preserve"> </w:t>
            </w:r>
            <w:r w:rsidR="006D4267" w:rsidRPr="00476F48">
              <w:rPr>
                <w:sz w:val="18"/>
                <w:szCs w:val="18"/>
              </w:rPr>
              <w:t>a7</w:t>
            </w:r>
          </w:p>
        </w:tc>
        <w:tc>
          <w:tcPr>
            <w:tcW w:w="850" w:type="dxa"/>
          </w:tcPr>
          <w:p w14:paraId="7AA78210" w14:textId="45626F54" w:rsidR="00E317B6" w:rsidRPr="00476F48" w:rsidRDefault="00E317B6" w:rsidP="00684138">
            <w:pPr>
              <w:pStyle w:val="BodyText"/>
              <w:spacing w:before="60" w:after="60"/>
              <w:rPr>
                <w:sz w:val="18"/>
                <w:szCs w:val="18"/>
              </w:rPr>
            </w:pPr>
            <w:r w:rsidRPr="00476F48">
              <w:rPr>
                <w:sz w:val="18"/>
                <w:szCs w:val="18"/>
              </w:rPr>
              <w:t>(S) EN</w:t>
            </w:r>
          </w:p>
        </w:tc>
        <w:tc>
          <w:tcPr>
            <w:tcW w:w="1418" w:type="dxa"/>
          </w:tcPr>
          <w:p w14:paraId="07359767" w14:textId="67F724F5"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3962BF1" w14:textId="77777777" w:rsidTr="006E4EC7">
        <w:trPr>
          <w:trHeight w:val="340"/>
        </w:trPr>
        <w:tc>
          <w:tcPr>
            <w:tcW w:w="3686" w:type="dxa"/>
            <w:gridSpan w:val="2"/>
          </w:tcPr>
          <w:p w14:paraId="219F6B82" w14:textId="15B1E229" w:rsidR="00E317B6" w:rsidRPr="00476F48" w:rsidRDefault="00776A0A" w:rsidP="00684138">
            <w:pPr>
              <w:pStyle w:val="BodyText"/>
              <w:spacing w:before="60" w:after="60"/>
              <w:rPr>
                <w:sz w:val="18"/>
                <w:szCs w:val="18"/>
              </w:rPr>
            </w:pPr>
            <w:r w:rsidRPr="00476F48">
              <w:rPr>
                <w:sz w:val="18"/>
                <w:szCs w:val="18"/>
              </w:rPr>
              <w:t xml:space="preserve">     </w:t>
            </w:r>
            <w:r w:rsidR="00975D8A">
              <w:rPr>
                <w:sz w:val="18"/>
                <w:szCs w:val="18"/>
              </w:rPr>
              <w:t xml:space="preserve">     </w:t>
            </w:r>
            <w:r w:rsidR="005C5ED1" w:rsidRPr="00476F48">
              <w:rPr>
                <w:sz w:val="18"/>
                <w:szCs w:val="18"/>
              </w:rPr>
              <w:t>custom paper size</w:t>
            </w:r>
            <w:r w:rsidR="005C5ED1" w:rsidRPr="00476F48" w:rsidDel="00E71D71">
              <w:rPr>
                <w:sz w:val="18"/>
                <w:szCs w:val="18"/>
              </w:rPr>
              <w:t xml:space="preserve"> </w:t>
            </w:r>
          </w:p>
        </w:tc>
        <w:tc>
          <w:tcPr>
            <w:tcW w:w="1417" w:type="dxa"/>
          </w:tcPr>
          <w:p w14:paraId="7BEC241B" w14:textId="77777777" w:rsidR="00E317B6" w:rsidRPr="00476F48" w:rsidRDefault="00E317B6" w:rsidP="00684138">
            <w:pPr>
              <w:pStyle w:val="BodyText"/>
              <w:spacing w:before="60" w:after="60"/>
              <w:rPr>
                <w:sz w:val="18"/>
                <w:szCs w:val="18"/>
              </w:rPr>
            </w:pPr>
          </w:p>
        </w:tc>
        <w:tc>
          <w:tcPr>
            <w:tcW w:w="2694" w:type="dxa"/>
            <w:gridSpan w:val="2"/>
          </w:tcPr>
          <w:p w14:paraId="2D3208E6" w14:textId="606CB939" w:rsidR="00E317B6" w:rsidRPr="00476F48" w:rsidDel="002D0FA1" w:rsidRDefault="00E317B6" w:rsidP="00684138">
            <w:pPr>
              <w:pStyle w:val="BodyText"/>
              <w:spacing w:before="60" w:after="60"/>
              <w:rPr>
                <w:sz w:val="18"/>
                <w:szCs w:val="18"/>
              </w:rPr>
            </w:pPr>
          </w:p>
        </w:tc>
        <w:tc>
          <w:tcPr>
            <w:tcW w:w="850" w:type="dxa"/>
          </w:tcPr>
          <w:p w14:paraId="738C1CC5" w14:textId="1FD1001C" w:rsidR="00E317B6" w:rsidRPr="00476F48" w:rsidRDefault="00E317B6" w:rsidP="00684138">
            <w:pPr>
              <w:pStyle w:val="BodyText"/>
              <w:spacing w:before="60" w:after="60"/>
              <w:rPr>
                <w:sz w:val="18"/>
                <w:szCs w:val="18"/>
              </w:rPr>
            </w:pPr>
            <w:r w:rsidRPr="00476F48">
              <w:rPr>
                <w:sz w:val="18"/>
                <w:szCs w:val="18"/>
              </w:rPr>
              <w:t>(S) C</w:t>
            </w:r>
          </w:p>
        </w:tc>
        <w:tc>
          <w:tcPr>
            <w:tcW w:w="1418" w:type="dxa"/>
          </w:tcPr>
          <w:p w14:paraId="61389AC4" w14:textId="643E033A"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72BB826D" w14:textId="77777777" w:rsidTr="006E4EC7">
        <w:trPr>
          <w:trHeight w:val="340"/>
        </w:trPr>
        <w:tc>
          <w:tcPr>
            <w:tcW w:w="3686" w:type="dxa"/>
            <w:gridSpan w:val="2"/>
          </w:tcPr>
          <w:p w14:paraId="4403E8FF" w14:textId="3A0EBB16" w:rsidR="00E317B6" w:rsidRPr="00476F48" w:rsidRDefault="00B026D2" w:rsidP="00684138">
            <w:pPr>
              <w:pStyle w:val="BodyText"/>
              <w:spacing w:before="60" w:after="60"/>
              <w:rPr>
                <w:sz w:val="18"/>
                <w:szCs w:val="18"/>
              </w:rPr>
            </w:pPr>
            <w:r w:rsidRPr="00476F48">
              <w:rPr>
                <w:sz w:val="18"/>
                <w:szCs w:val="18"/>
              </w:rPr>
              <w:t xml:space="preserve">          </w:t>
            </w:r>
            <w:r w:rsidR="00975D8A">
              <w:rPr>
                <w:sz w:val="18"/>
                <w:szCs w:val="18"/>
              </w:rPr>
              <w:t xml:space="preserve">     </w:t>
            </w:r>
            <w:r w:rsidR="004F1C18">
              <w:rPr>
                <w:sz w:val="18"/>
                <w:szCs w:val="18"/>
              </w:rPr>
              <w:t>paper length</w:t>
            </w:r>
            <w:r w:rsidR="004F1C18" w:rsidRPr="00476F48" w:rsidDel="00E71D71">
              <w:rPr>
                <w:sz w:val="18"/>
                <w:szCs w:val="18"/>
              </w:rPr>
              <w:t xml:space="preserve"> </w:t>
            </w:r>
          </w:p>
        </w:tc>
        <w:tc>
          <w:tcPr>
            <w:tcW w:w="1417" w:type="dxa"/>
          </w:tcPr>
          <w:p w14:paraId="650E5DCC" w14:textId="77777777" w:rsidR="00E317B6" w:rsidRPr="00476F48" w:rsidRDefault="00E317B6" w:rsidP="00684138">
            <w:pPr>
              <w:pStyle w:val="BodyText"/>
              <w:spacing w:before="60" w:after="60"/>
              <w:rPr>
                <w:sz w:val="18"/>
                <w:szCs w:val="18"/>
              </w:rPr>
            </w:pPr>
          </w:p>
        </w:tc>
        <w:tc>
          <w:tcPr>
            <w:tcW w:w="2694" w:type="dxa"/>
            <w:gridSpan w:val="2"/>
          </w:tcPr>
          <w:p w14:paraId="73313732" w14:textId="77777777" w:rsidR="00E317B6" w:rsidRPr="00476F48" w:rsidDel="002D0FA1" w:rsidRDefault="00E317B6" w:rsidP="00684138">
            <w:pPr>
              <w:pStyle w:val="BodyText"/>
              <w:spacing w:before="60" w:after="60"/>
              <w:rPr>
                <w:sz w:val="18"/>
                <w:szCs w:val="18"/>
              </w:rPr>
            </w:pPr>
          </w:p>
        </w:tc>
        <w:tc>
          <w:tcPr>
            <w:tcW w:w="850" w:type="dxa"/>
          </w:tcPr>
          <w:p w14:paraId="421F5C12" w14:textId="622C0DDC" w:rsidR="00E317B6" w:rsidRPr="00476F48" w:rsidRDefault="00E317B6" w:rsidP="00684138">
            <w:pPr>
              <w:pStyle w:val="BodyText"/>
              <w:spacing w:before="60" w:after="60"/>
              <w:rPr>
                <w:sz w:val="18"/>
                <w:szCs w:val="18"/>
              </w:rPr>
            </w:pPr>
            <w:r w:rsidRPr="00476F48">
              <w:rPr>
                <w:sz w:val="18"/>
                <w:szCs w:val="18"/>
              </w:rPr>
              <w:t xml:space="preserve">(S) </w:t>
            </w:r>
            <w:r w:rsidR="006A0300">
              <w:rPr>
                <w:sz w:val="18"/>
                <w:szCs w:val="18"/>
              </w:rPr>
              <w:t>RE</w:t>
            </w:r>
            <w:r w:rsidR="006A0300" w:rsidRPr="00476F48" w:rsidDel="00E71D71">
              <w:rPr>
                <w:sz w:val="18"/>
                <w:szCs w:val="18"/>
              </w:rPr>
              <w:t xml:space="preserve"> </w:t>
            </w:r>
          </w:p>
        </w:tc>
        <w:tc>
          <w:tcPr>
            <w:tcW w:w="1418" w:type="dxa"/>
          </w:tcPr>
          <w:p w14:paraId="481BEF63" w14:textId="4F1CAD14" w:rsidR="00E317B6" w:rsidRPr="00476F48" w:rsidRDefault="00E317B6" w:rsidP="00684138">
            <w:pPr>
              <w:pStyle w:val="BodyText"/>
              <w:spacing w:before="60" w:after="60"/>
              <w:rPr>
                <w:sz w:val="18"/>
                <w:szCs w:val="18"/>
              </w:rPr>
            </w:pPr>
            <w:r w:rsidRPr="00476F48">
              <w:rPr>
                <w:sz w:val="18"/>
                <w:szCs w:val="18"/>
              </w:rPr>
              <w:t>1,1</w:t>
            </w:r>
          </w:p>
        </w:tc>
      </w:tr>
      <w:tr w:rsidR="00E317B6" w:rsidRPr="00476F48" w14:paraId="39B02E94" w14:textId="77777777" w:rsidTr="006E4EC7">
        <w:trPr>
          <w:trHeight w:val="340"/>
        </w:trPr>
        <w:tc>
          <w:tcPr>
            <w:tcW w:w="3686" w:type="dxa"/>
            <w:gridSpan w:val="2"/>
          </w:tcPr>
          <w:p w14:paraId="69F9DBF6" w14:textId="1A28B148" w:rsidR="00E317B6" w:rsidRPr="00476F48" w:rsidRDefault="00B026D2" w:rsidP="00684138">
            <w:pPr>
              <w:pStyle w:val="BodyText"/>
              <w:spacing w:before="60" w:after="60"/>
              <w:rPr>
                <w:sz w:val="18"/>
                <w:szCs w:val="18"/>
              </w:rPr>
            </w:pPr>
            <w:r w:rsidRPr="00476F48">
              <w:rPr>
                <w:sz w:val="18"/>
                <w:szCs w:val="18"/>
              </w:rPr>
              <w:t xml:space="preserve">          </w:t>
            </w:r>
            <w:r w:rsidR="00975D8A">
              <w:rPr>
                <w:sz w:val="18"/>
                <w:szCs w:val="18"/>
              </w:rPr>
              <w:t xml:space="preserve">     </w:t>
            </w:r>
            <w:r w:rsidR="004F1C18">
              <w:rPr>
                <w:sz w:val="18"/>
                <w:szCs w:val="18"/>
              </w:rPr>
              <w:t>paper width</w:t>
            </w:r>
          </w:p>
        </w:tc>
        <w:tc>
          <w:tcPr>
            <w:tcW w:w="1417" w:type="dxa"/>
          </w:tcPr>
          <w:p w14:paraId="31786BBF" w14:textId="77777777" w:rsidR="00E317B6" w:rsidRPr="00476F48" w:rsidRDefault="00E317B6" w:rsidP="00684138">
            <w:pPr>
              <w:pStyle w:val="BodyText"/>
              <w:spacing w:before="60" w:after="60"/>
              <w:rPr>
                <w:sz w:val="18"/>
                <w:szCs w:val="18"/>
              </w:rPr>
            </w:pPr>
          </w:p>
        </w:tc>
        <w:tc>
          <w:tcPr>
            <w:tcW w:w="2694" w:type="dxa"/>
            <w:gridSpan w:val="2"/>
          </w:tcPr>
          <w:p w14:paraId="73CA5021" w14:textId="77777777" w:rsidR="00E317B6" w:rsidRPr="00476F48" w:rsidDel="002D0FA1" w:rsidRDefault="00E317B6" w:rsidP="00684138">
            <w:pPr>
              <w:pStyle w:val="BodyText"/>
              <w:spacing w:before="60" w:after="60"/>
              <w:rPr>
                <w:sz w:val="18"/>
                <w:szCs w:val="18"/>
              </w:rPr>
            </w:pPr>
          </w:p>
        </w:tc>
        <w:tc>
          <w:tcPr>
            <w:tcW w:w="850" w:type="dxa"/>
          </w:tcPr>
          <w:p w14:paraId="337108B6" w14:textId="2625E8E8" w:rsidR="00E317B6" w:rsidRPr="00476F48" w:rsidRDefault="00E317B6" w:rsidP="00684138">
            <w:pPr>
              <w:pStyle w:val="BodyText"/>
              <w:spacing w:before="60" w:after="60"/>
              <w:rPr>
                <w:sz w:val="18"/>
                <w:szCs w:val="18"/>
              </w:rPr>
            </w:pPr>
            <w:r w:rsidRPr="00476F48">
              <w:rPr>
                <w:sz w:val="18"/>
                <w:szCs w:val="18"/>
              </w:rPr>
              <w:t xml:space="preserve">(S) </w:t>
            </w:r>
            <w:r w:rsidR="006A0300">
              <w:rPr>
                <w:sz w:val="18"/>
                <w:szCs w:val="18"/>
              </w:rPr>
              <w:t>RE</w:t>
            </w:r>
          </w:p>
        </w:tc>
        <w:tc>
          <w:tcPr>
            <w:tcW w:w="1418" w:type="dxa"/>
          </w:tcPr>
          <w:p w14:paraId="1267F860" w14:textId="1764C647" w:rsidR="00E317B6" w:rsidRPr="00476F48" w:rsidRDefault="00E317B6" w:rsidP="00684138">
            <w:pPr>
              <w:pStyle w:val="BodyText"/>
              <w:spacing w:before="60" w:after="60"/>
              <w:rPr>
                <w:sz w:val="18"/>
                <w:szCs w:val="18"/>
              </w:rPr>
            </w:pPr>
            <w:r w:rsidRPr="00476F48">
              <w:rPr>
                <w:sz w:val="18"/>
                <w:szCs w:val="18"/>
              </w:rPr>
              <w:t>1,1</w:t>
            </w:r>
          </w:p>
        </w:tc>
      </w:tr>
      <w:tr w:rsidR="00684138" w:rsidRPr="00476F48" w14:paraId="03D49ADD" w14:textId="77777777" w:rsidTr="006E4EC7">
        <w:trPr>
          <w:trHeight w:val="2090"/>
        </w:trPr>
        <w:tc>
          <w:tcPr>
            <w:tcW w:w="10065" w:type="dxa"/>
            <w:gridSpan w:val="7"/>
          </w:tcPr>
          <w:p w14:paraId="19B20DC8" w14:textId="77777777" w:rsidR="00684138" w:rsidRPr="00476F48" w:rsidRDefault="00684138" w:rsidP="006D4267">
            <w:pPr>
              <w:pStyle w:val="BodyText"/>
              <w:spacing w:before="120"/>
            </w:pPr>
            <w:r w:rsidRPr="00476F48">
              <w:rPr>
                <w:u w:val="single"/>
              </w:rPr>
              <w:t>INT 1</w:t>
            </w:r>
            <w:r w:rsidRPr="00476F48">
              <w:rPr>
                <w:spacing w:val="-2"/>
                <w:u w:val="single"/>
              </w:rPr>
              <w:t xml:space="preserve"> </w:t>
            </w:r>
            <w:r w:rsidRPr="00476F48">
              <w:rPr>
                <w:u w:val="single"/>
              </w:rPr>
              <w:t>Reference:</w:t>
            </w:r>
          </w:p>
          <w:p w14:paraId="5EC762A8" w14:textId="77777777" w:rsidR="00684138" w:rsidRPr="00476F48" w:rsidRDefault="00684138" w:rsidP="00684138">
            <w:pPr>
              <w:pStyle w:val="BodyText"/>
              <w:rPr>
                <w:b/>
                <w:sz w:val="30"/>
              </w:rPr>
            </w:pPr>
          </w:p>
          <w:p w14:paraId="2220BF4B" w14:textId="77777777" w:rsidR="00684138" w:rsidRPr="00476F48" w:rsidRDefault="00684138" w:rsidP="00684138">
            <w:pPr>
              <w:pStyle w:val="BodyText"/>
              <w:rPr>
                <w:u w:val="single"/>
              </w:rPr>
            </w:pPr>
            <w:r w:rsidRPr="00476F48">
              <w:rPr>
                <w:u w:val="single"/>
              </w:rPr>
              <w:t>Remarks:</w:t>
            </w:r>
          </w:p>
          <w:p w14:paraId="5D57682D" w14:textId="77777777" w:rsidR="00684138" w:rsidRPr="00476F48" w:rsidRDefault="00684138" w:rsidP="00684138">
            <w:pPr>
              <w:pStyle w:val="BodyText"/>
              <w:rPr>
                <w:b/>
                <w:sz w:val="30"/>
              </w:rPr>
            </w:pPr>
          </w:p>
          <w:p w14:paraId="356BCE42" w14:textId="7D446E92" w:rsidR="00684138" w:rsidRPr="00476F48" w:rsidRDefault="00684138" w:rsidP="00684138">
            <w:pPr>
              <w:pStyle w:val="BodyText"/>
            </w:pPr>
            <w:r w:rsidRPr="00476F48">
              <w:rPr>
                <w:u w:val="single"/>
              </w:rPr>
              <w:t>Distinction:</w:t>
            </w:r>
          </w:p>
        </w:tc>
      </w:tr>
    </w:tbl>
    <w:p w14:paraId="6A61A589" w14:textId="77777777" w:rsidR="001B1E9A" w:rsidRPr="00476F48" w:rsidRDefault="001B1E9A">
      <w:pPr>
        <w:rPr>
          <w:sz w:val="18"/>
          <w:szCs w:val="20"/>
        </w:rPr>
      </w:pPr>
      <w:r w:rsidRPr="00476F48">
        <w:rPr>
          <w:sz w:val="18"/>
        </w:rPr>
        <w:br w:type="page"/>
      </w:r>
    </w:p>
    <w:p w14:paraId="5CA5E17E" w14:textId="10175BE6" w:rsidR="00F86203" w:rsidRPr="00476F48" w:rsidRDefault="004B031B" w:rsidP="00F1468C">
      <w:pPr>
        <w:pStyle w:val="Heading2"/>
        <w:numPr>
          <w:ilvl w:val="1"/>
          <w:numId w:val="23"/>
        </w:numPr>
      </w:pPr>
      <w:bookmarkStart w:id="21" w:name="_Toc163475731"/>
      <w:bookmarkStart w:id="22" w:name="_Toc163481623"/>
      <w:bookmarkStart w:id="23" w:name="_Toc170718236"/>
      <w:bookmarkStart w:id="24" w:name="_Toc179471169"/>
      <w:bookmarkStart w:id="25" w:name="_Toc180396937"/>
      <w:bookmarkStart w:id="26" w:name="_Toc180763143"/>
      <w:bookmarkStart w:id="27" w:name="_Toc181881574"/>
      <w:bookmarkStart w:id="28" w:name="_Toc184391837"/>
      <w:bookmarkStart w:id="29" w:name="_Toc163475732"/>
      <w:bookmarkStart w:id="30" w:name="_Toc163481624"/>
      <w:bookmarkStart w:id="31" w:name="_Toc170718237"/>
      <w:bookmarkStart w:id="32" w:name="_Toc179471170"/>
      <w:bookmarkStart w:id="33" w:name="_Toc180396938"/>
      <w:bookmarkStart w:id="34" w:name="_Toc180763144"/>
      <w:bookmarkStart w:id="35" w:name="_Toc181881575"/>
      <w:bookmarkStart w:id="36" w:name="_Toc184391838"/>
      <w:bookmarkStart w:id="37" w:name="_Toc163475733"/>
      <w:bookmarkStart w:id="38" w:name="_Toc163481625"/>
      <w:bookmarkStart w:id="39" w:name="_Toc170718238"/>
      <w:bookmarkStart w:id="40" w:name="_Toc179471171"/>
      <w:bookmarkStart w:id="41" w:name="_Toc180396939"/>
      <w:bookmarkStart w:id="42" w:name="_Toc180763145"/>
      <w:bookmarkStart w:id="43" w:name="_Toc181881576"/>
      <w:bookmarkStart w:id="44" w:name="_Toc184391839"/>
      <w:bookmarkStart w:id="45" w:name="_Toc196831514"/>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476F48">
        <w:lastRenderedPageBreak/>
        <w:t xml:space="preserve">S100 </w:t>
      </w:r>
      <w:r w:rsidR="005B4113" w:rsidRPr="00476F48">
        <w:t>service</w:t>
      </w:r>
      <w:bookmarkEnd w:id="45"/>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2835"/>
        <w:gridCol w:w="851"/>
        <w:gridCol w:w="1559"/>
        <w:gridCol w:w="851"/>
        <w:gridCol w:w="1701"/>
        <w:gridCol w:w="850"/>
        <w:gridCol w:w="1418"/>
      </w:tblGrid>
      <w:tr w:rsidR="00F86203" w:rsidRPr="00476F48" w14:paraId="2958B142" w14:textId="77777777" w:rsidTr="00734A73">
        <w:trPr>
          <w:trHeight w:val="350"/>
        </w:trPr>
        <w:tc>
          <w:tcPr>
            <w:tcW w:w="10065" w:type="dxa"/>
            <w:gridSpan w:val="7"/>
          </w:tcPr>
          <w:p w14:paraId="41350048" w14:textId="2519E6AC" w:rsidR="00F86203" w:rsidRPr="00476F48" w:rsidRDefault="00F86203" w:rsidP="00F63E71">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t xml:space="preserve"> </w:t>
            </w:r>
            <w:r w:rsidR="00A56581" w:rsidRPr="00A56581">
              <w:t>A service that makes use of S-100 based product specifications to support data transfer.</w:t>
            </w:r>
          </w:p>
        </w:tc>
      </w:tr>
      <w:tr w:rsidR="00F86203" w:rsidRPr="00476F48" w14:paraId="5270C9BC" w14:textId="77777777" w:rsidTr="00734A73">
        <w:trPr>
          <w:trHeight w:val="349"/>
        </w:trPr>
        <w:tc>
          <w:tcPr>
            <w:tcW w:w="10065" w:type="dxa"/>
            <w:gridSpan w:val="7"/>
          </w:tcPr>
          <w:p w14:paraId="4A95086B" w14:textId="6DB31718" w:rsidR="00F86203" w:rsidRPr="00476F48" w:rsidRDefault="00F86203" w:rsidP="00F63E71">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2"/>
              </w:rPr>
              <w:t xml:space="preserve"> </w:t>
            </w:r>
            <w:r w:rsidR="004B031B" w:rsidRPr="00476F48">
              <w:rPr>
                <w:b/>
              </w:rPr>
              <w:t>S100Service</w:t>
            </w:r>
          </w:p>
        </w:tc>
      </w:tr>
      <w:tr w:rsidR="00F86203" w:rsidRPr="00476F48" w14:paraId="0842B333" w14:textId="77777777" w:rsidTr="00734A73">
        <w:trPr>
          <w:trHeight w:val="350"/>
        </w:trPr>
        <w:tc>
          <w:tcPr>
            <w:tcW w:w="10065" w:type="dxa"/>
            <w:gridSpan w:val="7"/>
          </w:tcPr>
          <w:p w14:paraId="4BF81B78" w14:textId="3A69FAD6" w:rsidR="00F86203" w:rsidRPr="00476F48" w:rsidRDefault="00F86203" w:rsidP="00F63E71">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2"/>
              </w:rPr>
              <w:t xml:space="preserve"> </w:t>
            </w:r>
            <w:proofErr w:type="spellStart"/>
            <w:r w:rsidR="004B031B" w:rsidRPr="00476F48">
              <w:rPr>
                <w:b/>
              </w:rPr>
              <w:t>CatalogueElement</w:t>
            </w:r>
            <w:proofErr w:type="spellEnd"/>
          </w:p>
        </w:tc>
      </w:tr>
      <w:tr w:rsidR="00F86203" w:rsidRPr="00476F48" w14:paraId="3B8E177D" w14:textId="77777777" w:rsidTr="00734A73">
        <w:trPr>
          <w:trHeight w:val="350"/>
        </w:trPr>
        <w:tc>
          <w:tcPr>
            <w:tcW w:w="10065" w:type="dxa"/>
            <w:gridSpan w:val="7"/>
          </w:tcPr>
          <w:p w14:paraId="01E14E86" w14:textId="0A89DFEB" w:rsidR="00F86203" w:rsidRPr="00476F48" w:rsidRDefault="00F86203" w:rsidP="00F63E71">
            <w:pPr>
              <w:pStyle w:val="BodyText"/>
              <w:spacing w:before="60" w:after="60"/>
              <w:rPr>
                <w:b/>
              </w:rPr>
            </w:pPr>
            <w:r w:rsidRPr="00476F48">
              <w:rPr>
                <w:b/>
                <w:u w:val="thick"/>
              </w:rPr>
              <w:t>Primitives:</w:t>
            </w:r>
            <w:r w:rsidRPr="00476F48">
              <w:rPr>
                <w:b/>
                <w:spacing w:val="-1"/>
              </w:rPr>
              <w:t xml:space="preserve"> </w:t>
            </w:r>
            <w:r w:rsidR="005B4113" w:rsidRPr="00476F48">
              <w:rPr>
                <w:b/>
              </w:rPr>
              <w:t>Surface</w:t>
            </w:r>
          </w:p>
        </w:tc>
      </w:tr>
      <w:tr w:rsidR="00F86203" w:rsidRPr="00476F48" w14:paraId="77032218" w14:textId="77777777" w:rsidTr="00734A73">
        <w:trPr>
          <w:trHeight w:val="592"/>
        </w:trPr>
        <w:tc>
          <w:tcPr>
            <w:tcW w:w="2835" w:type="dxa"/>
          </w:tcPr>
          <w:p w14:paraId="6557AE7D" w14:textId="77777777" w:rsidR="00F86203" w:rsidRPr="00476F48" w:rsidRDefault="00F86203" w:rsidP="00F63E71">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45BE9F21" w14:textId="77777777" w:rsidR="00F63E71" w:rsidRPr="00476F48" w:rsidRDefault="00F63E71" w:rsidP="00F63E71">
            <w:pPr>
              <w:pStyle w:val="BodyText"/>
              <w:spacing w:before="60" w:after="60"/>
              <w:rPr>
                <w:i/>
                <w:color w:val="0000FF"/>
                <w:sz w:val="18"/>
              </w:rPr>
            </w:pPr>
          </w:p>
          <w:p w14:paraId="5527E1B7" w14:textId="77777777" w:rsidR="00F63E71" w:rsidRPr="00476F48" w:rsidRDefault="00F63E71" w:rsidP="00F63E71">
            <w:pPr>
              <w:pStyle w:val="BodyText"/>
              <w:spacing w:before="60" w:after="60"/>
              <w:rPr>
                <w:i/>
                <w:sz w:val="18"/>
              </w:rPr>
            </w:pPr>
          </w:p>
        </w:tc>
        <w:tc>
          <w:tcPr>
            <w:tcW w:w="3261" w:type="dxa"/>
            <w:gridSpan w:val="3"/>
          </w:tcPr>
          <w:p w14:paraId="760B0903" w14:textId="77777777" w:rsidR="00F86203" w:rsidRPr="00476F48" w:rsidRDefault="00F86203" w:rsidP="00F63E71">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969" w:type="dxa"/>
            <w:gridSpan w:val="3"/>
          </w:tcPr>
          <w:p w14:paraId="2065A8A2" w14:textId="77777777" w:rsidR="00F86203" w:rsidRPr="00476F48" w:rsidRDefault="00F86203" w:rsidP="00F63E71">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F86203" w:rsidRPr="00476F48" w14:paraId="0BAA3782" w14:textId="77777777" w:rsidTr="009A130E">
        <w:trPr>
          <w:trHeight w:val="580"/>
        </w:trPr>
        <w:tc>
          <w:tcPr>
            <w:tcW w:w="3686" w:type="dxa"/>
            <w:gridSpan w:val="2"/>
            <w:vAlign w:val="center"/>
          </w:tcPr>
          <w:p w14:paraId="4E3FEB5A" w14:textId="77777777" w:rsidR="00F86203" w:rsidRPr="00476F48" w:rsidRDefault="00F86203"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vAlign w:val="center"/>
          </w:tcPr>
          <w:p w14:paraId="54B47CF4" w14:textId="2766854D" w:rsidR="00F86203" w:rsidRPr="00476F48" w:rsidRDefault="00F86203" w:rsidP="000B672C">
            <w:pPr>
              <w:pStyle w:val="BodyText"/>
              <w:spacing w:before="60" w:after="60"/>
              <w:rPr>
                <w:b/>
              </w:rPr>
            </w:pPr>
            <w:r w:rsidRPr="00476F48">
              <w:rPr>
                <w:b/>
              </w:rPr>
              <w:t>S-57</w:t>
            </w:r>
            <w:r w:rsidR="00F63E71" w:rsidRPr="00476F48">
              <w:rPr>
                <w:b/>
              </w:rPr>
              <w:t xml:space="preserve"> </w:t>
            </w:r>
            <w:r w:rsidRPr="00476F48">
              <w:rPr>
                <w:b/>
              </w:rPr>
              <w:t>Acronym</w:t>
            </w:r>
          </w:p>
        </w:tc>
        <w:tc>
          <w:tcPr>
            <w:tcW w:w="2552" w:type="dxa"/>
            <w:gridSpan w:val="2"/>
            <w:vAlign w:val="center"/>
          </w:tcPr>
          <w:p w14:paraId="2B2A8983" w14:textId="77777777" w:rsidR="00F86203" w:rsidRPr="00476F48" w:rsidRDefault="00F86203"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19EA3D82" w14:textId="77777777" w:rsidR="00F86203" w:rsidRPr="00476F48" w:rsidRDefault="00F86203" w:rsidP="000B672C">
            <w:pPr>
              <w:pStyle w:val="BodyText"/>
              <w:spacing w:before="60" w:after="60"/>
              <w:rPr>
                <w:b/>
              </w:rPr>
            </w:pPr>
            <w:r w:rsidRPr="00476F48">
              <w:rPr>
                <w:b/>
              </w:rPr>
              <w:t>Type</w:t>
            </w:r>
          </w:p>
        </w:tc>
        <w:tc>
          <w:tcPr>
            <w:tcW w:w="1418" w:type="dxa"/>
            <w:vAlign w:val="center"/>
          </w:tcPr>
          <w:p w14:paraId="4A4672AD" w14:textId="77777777" w:rsidR="00F86203" w:rsidRPr="00476F48" w:rsidRDefault="00F86203" w:rsidP="000B672C">
            <w:pPr>
              <w:pStyle w:val="BodyText"/>
              <w:spacing w:before="60" w:after="60"/>
              <w:rPr>
                <w:b/>
              </w:rPr>
            </w:pPr>
            <w:r w:rsidRPr="00476F48">
              <w:rPr>
                <w:b/>
              </w:rPr>
              <w:t>Multiplicity</w:t>
            </w:r>
          </w:p>
        </w:tc>
      </w:tr>
      <w:tr w:rsidR="004B031B" w:rsidRPr="00476F48" w14:paraId="1CACE337" w14:textId="77777777" w:rsidTr="009A130E">
        <w:trPr>
          <w:trHeight w:val="340"/>
        </w:trPr>
        <w:tc>
          <w:tcPr>
            <w:tcW w:w="3686" w:type="dxa"/>
            <w:gridSpan w:val="2"/>
          </w:tcPr>
          <w:p w14:paraId="4B69B45B" w14:textId="0ADDDC5E" w:rsidR="004B031B" w:rsidRPr="00476F48" w:rsidRDefault="00737D0C" w:rsidP="00383C14">
            <w:pPr>
              <w:pStyle w:val="BodyText"/>
              <w:spacing w:before="60" w:after="60"/>
              <w:rPr>
                <w:sz w:val="18"/>
                <w:szCs w:val="18"/>
              </w:rPr>
            </w:pPr>
            <w:r w:rsidRPr="00476F48">
              <w:rPr>
                <w:sz w:val="18"/>
                <w:szCs w:val="18"/>
              </w:rPr>
              <w:t>compression flag</w:t>
            </w:r>
            <w:r w:rsidRPr="00476F48" w:rsidDel="00CB1C79">
              <w:rPr>
                <w:sz w:val="18"/>
                <w:szCs w:val="18"/>
              </w:rPr>
              <w:t xml:space="preserve"> </w:t>
            </w:r>
          </w:p>
        </w:tc>
        <w:tc>
          <w:tcPr>
            <w:tcW w:w="1559" w:type="dxa"/>
          </w:tcPr>
          <w:p w14:paraId="3138F31B" w14:textId="77777777" w:rsidR="004B031B" w:rsidRPr="00476F48" w:rsidRDefault="004B031B" w:rsidP="00383C14">
            <w:pPr>
              <w:pStyle w:val="BodyText"/>
              <w:spacing w:before="60" w:after="60"/>
              <w:rPr>
                <w:sz w:val="18"/>
                <w:szCs w:val="18"/>
              </w:rPr>
            </w:pPr>
          </w:p>
        </w:tc>
        <w:tc>
          <w:tcPr>
            <w:tcW w:w="2552" w:type="dxa"/>
            <w:gridSpan w:val="2"/>
          </w:tcPr>
          <w:p w14:paraId="70D329CC" w14:textId="77777777" w:rsidR="004B031B" w:rsidRPr="00476F48" w:rsidRDefault="004B031B" w:rsidP="00383C14">
            <w:pPr>
              <w:pStyle w:val="BodyText"/>
              <w:spacing w:before="60" w:after="60"/>
              <w:rPr>
                <w:sz w:val="18"/>
                <w:szCs w:val="18"/>
              </w:rPr>
            </w:pPr>
          </w:p>
        </w:tc>
        <w:tc>
          <w:tcPr>
            <w:tcW w:w="850" w:type="dxa"/>
          </w:tcPr>
          <w:p w14:paraId="6FF772E3" w14:textId="3DD68E54" w:rsidR="004B031B" w:rsidRPr="00476F48" w:rsidRDefault="004B031B" w:rsidP="00383C14">
            <w:pPr>
              <w:pStyle w:val="BodyText"/>
              <w:spacing w:before="60" w:after="60"/>
              <w:rPr>
                <w:sz w:val="18"/>
                <w:szCs w:val="18"/>
              </w:rPr>
            </w:pPr>
            <w:r w:rsidRPr="00476F48">
              <w:rPr>
                <w:sz w:val="18"/>
                <w:szCs w:val="18"/>
              </w:rPr>
              <w:t>BO</w:t>
            </w:r>
          </w:p>
        </w:tc>
        <w:tc>
          <w:tcPr>
            <w:tcW w:w="1418" w:type="dxa"/>
          </w:tcPr>
          <w:p w14:paraId="02FF715E" w14:textId="7C5BB911" w:rsidR="004B031B" w:rsidRPr="00476F48" w:rsidRDefault="004B031B" w:rsidP="00383C14">
            <w:pPr>
              <w:pStyle w:val="BodyText"/>
              <w:spacing w:before="60" w:after="60"/>
              <w:rPr>
                <w:sz w:val="18"/>
                <w:szCs w:val="18"/>
              </w:rPr>
            </w:pPr>
            <w:r w:rsidRPr="00476F48">
              <w:rPr>
                <w:sz w:val="18"/>
                <w:szCs w:val="18"/>
              </w:rPr>
              <w:t>0,1</w:t>
            </w:r>
          </w:p>
        </w:tc>
      </w:tr>
      <w:tr w:rsidR="004D7264" w:rsidRPr="00476F48" w14:paraId="5C901ADE" w14:textId="77777777" w:rsidTr="009A130E">
        <w:trPr>
          <w:trHeight w:val="323"/>
        </w:trPr>
        <w:tc>
          <w:tcPr>
            <w:tcW w:w="3686" w:type="dxa"/>
            <w:gridSpan w:val="2"/>
          </w:tcPr>
          <w:p w14:paraId="19F5C6FE" w14:textId="21F44E79" w:rsidR="004D7264" w:rsidRPr="00476F48" w:rsidRDefault="00737D0C" w:rsidP="00383C14">
            <w:pPr>
              <w:pStyle w:val="BodyText"/>
              <w:spacing w:before="60" w:after="60"/>
              <w:rPr>
                <w:sz w:val="18"/>
                <w:szCs w:val="18"/>
              </w:rPr>
            </w:pPr>
            <w:r w:rsidRPr="00476F48">
              <w:rPr>
                <w:sz w:val="18"/>
                <w:szCs w:val="18"/>
              </w:rPr>
              <w:t>service name</w:t>
            </w:r>
            <w:r w:rsidRPr="00476F48" w:rsidDel="00CB1C79">
              <w:rPr>
                <w:sz w:val="18"/>
                <w:szCs w:val="18"/>
              </w:rPr>
              <w:t xml:space="preserve"> </w:t>
            </w:r>
          </w:p>
        </w:tc>
        <w:tc>
          <w:tcPr>
            <w:tcW w:w="1559" w:type="dxa"/>
          </w:tcPr>
          <w:p w14:paraId="04DFBF3D" w14:textId="77777777" w:rsidR="004D7264" w:rsidRPr="00476F48" w:rsidRDefault="004D7264" w:rsidP="00383C14">
            <w:pPr>
              <w:pStyle w:val="BodyText"/>
              <w:spacing w:before="60" w:after="60"/>
              <w:rPr>
                <w:sz w:val="18"/>
                <w:szCs w:val="18"/>
              </w:rPr>
            </w:pPr>
          </w:p>
        </w:tc>
        <w:tc>
          <w:tcPr>
            <w:tcW w:w="2552" w:type="dxa"/>
            <w:gridSpan w:val="2"/>
          </w:tcPr>
          <w:p w14:paraId="16B84D25" w14:textId="77777777" w:rsidR="004D7264" w:rsidRPr="00476F48" w:rsidRDefault="004D7264" w:rsidP="00383C14">
            <w:pPr>
              <w:pStyle w:val="BodyText"/>
              <w:spacing w:before="60" w:after="60"/>
              <w:rPr>
                <w:sz w:val="18"/>
                <w:szCs w:val="18"/>
              </w:rPr>
            </w:pPr>
          </w:p>
        </w:tc>
        <w:tc>
          <w:tcPr>
            <w:tcW w:w="850" w:type="dxa"/>
          </w:tcPr>
          <w:p w14:paraId="377450F2" w14:textId="4A0FDE1C" w:rsidR="004D7264" w:rsidRPr="00476F48" w:rsidRDefault="004D7264" w:rsidP="00383C14">
            <w:pPr>
              <w:pStyle w:val="BodyText"/>
              <w:spacing w:before="60" w:after="60"/>
              <w:rPr>
                <w:sz w:val="18"/>
                <w:szCs w:val="18"/>
              </w:rPr>
            </w:pPr>
            <w:r w:rsidRPr="00476F48">
              <w:rPr>
                <w:sz w:val="18"/>
                <w:szCs w:val="18"/>
              </w:rPr>
              <w:t>TE</w:t>
            </w:r>
          </w:p>
        </w:tc>
        <w:tc>
          <w:tcPr>
            <w:tcW w:w="1418" w:type="dxa"/>
          </w:tcPr>
          <w:p w14:paraId="045218DA" w14:textId="3473310E" w:rsidR="004D7264" w:rsidRPr="00476F48" w:rsidRDefault="004D7264" w:rsidP="00383C14">
            <w:pPr>
              <w:pStyle w:val="BodyText"/>
              <w:spacing w:before="60" w:after="60"/>
              <w:rPr>
                <w:sz w:val="18"/>
                <w:szCs w:val="18"/>
              </w:rPr>
            </w:pPr>
            <w:r w:rsidRPr="00476F48">
              <w:rPr>
                <w:sz w:val="18"/>
                <w:szCs w:val="18"/>
              </w:rPr>
              <w:t>0,1</w:t>
            </w:r>
          </w:p>
        </w:tc>
      </w:tr>
      <w:tr w:rsidR="004D7264" w:rsidRPr="00476F48" w14:paraId="026ECF39" w14:textId="77777777" w:rsidTr="009A130E">
        <w:trPr>
          <w:trHeight w:val="947"/>
        </w:trPr>
        <w:tc>
          <w:tcPr>
            <w:tcW w:w="3686" w:type="dxa"/>
            <w:gridSpan w:val="2"/>
          </w:tcPr>
          <w:p w14:paraId="79DB0201" w14:textId="6CC49FD3" w:rsidR="004D7264" w:rsidRPr="00476F48" w:rsidRDefault="00737D0C" w:rsidP="00383C14">
            <w:pPr>
              <w:pStyle w:val="BodyText"/>
              <w:spacing w:before="60" w:after="60"/>
              <w:rPr>
                <w:sz w:val="18"/>
                <w:szCs w:val="18"/>
              </w:rPr>
            </w:pPr>
            <w:r w:rsidRPr="00476F48">
              <w:rPr>
                <w:sz w:val="18"/>
                <w:szCs w:val="18"/>
              </w:rPr>
              <w:t>service status</w:t>
            </w:r>
          </w:p>
        </w:tc>
        <w:tc>
          <w:tcPr>
            <w:tcW w:w="1559" w:type="dxa"/>
          </w:tcPr>
          <w:p w14:paraId="61E8DED7" w14:textId="77777777" w:rsidR="004D7264" w:rsidRPr="00476F48" w:rsidRDefault="004D7264" w:rsidP="00383C14">
            <w:pPr>
              <w:pStyle w:val="BodyText"/>
              <w:spacing w:before="60" w:after="60"/>
              <w:rPr>
                <w:sz w:val="18"/>
                <w:szCs w:val="18"/>
              </w:rPr>
            </w:pPr>
          </w:p>
        </w:tc>
        <w:tc>
          <w:tcPr>
            <w:tcW w:w="2552" w:type="dxa"/>
            <w:gridSpan w:val="2"/>
          </w:tcPr>
          <w:p w14:paraId="3DB9CF53" w14:textId="2AB310CE" w:rsidR="004D7264" w:rsidRPr="00476F48" w:rsidRDefault="004A2478" w:rsidP="004A2478">
            <w:pPr>
              <w:pStyle w:val="BodyText"/>
              <w:spacing w:before="60" w:after="0"/>
              <w:rPr>
                <w:sz w:val="18"/>
                <w:szCs w:val="18"/>
              </w:rPr>
            </w:pPr>
            <w:proofErr w:type="gramStart"/>
            <w:r w:rsidRPr="00476F48">
              <w:rPr>
                <w:sz w:val="18"/>
                <w:szCs w:val="18"/>
              </w:rPr>
              <w:t xml:space="preserve">1 </w:t>
            </w:r>
            <w:r w:rsidR="004D7264" w:rsidRPr="00476F48">
              <w:rPr>
                <w:sz w:val="18"/>
                <w:szCs w:val="18"/>
              </w:rPr>
              <w:t>:</w:t>
            </w:r>
            <w:proofErr w:type="gramEnd"/>
            <w:r w:rsidR="004D7264" w:rsidRPr="00476F48">
              <w:rPr>
                <w:sz w:val="18"/>
                <w:szCs w:val="18"/>
              </w:rPr>
              <w:t xml:space="preserve"> provisional</w:t>
            </w:r>
          </w:p>
          <w:p w14:paraId="1C53683D" w14:textId="1B79234E" w:rsidR="004D7264" w:rsidRPr="00476F48" w:rsidRDefault="004A2478" w:rsidP="004A2478">
            <w:pPr>
              <w:pStyle w:val="BodyText"/>
              <w:spacing w:after="0"/>
              <w:rPr>
                <w:sz w:val="18"/>
                <w:szCs w:val="18"/>
              </w:rPr>
            </w:pPr>
            <w:proofErr w:type="gramStart"/>
            <w:r w:rsidRPr="00476F48">
              <w:rPr>
                <w:sz w:val="18"/>
                <w:szCs w:val="18"/>
              </w:rPr>
              <w:t xml:space="preserve">2 </w:t>
            </w:r>
            <w:r w:rsidR="004D7264" w:rsidRPr="00476F48">
              <w:rPr>
                <w:sz w:val="18"/>
                <w:szCs w:val="18"/>
              </w:rPr>
              <w:t>:</w:t>
            </w:r>
            <w:proofErr w:type="gramEnd"/>
            <w:r w:rsidR="004D7264" w:rsidRPr="00476F48">
              <w:rPr>
                <w:sz w:val="18"/>
                <w:szCs w:val="18"/>
              </w:rPr>
              <w:t xml:space="preserve"> released</w:t>
            </w:r>
          </w:p>
          <w:p w14:paraId="46D2B1C5" w14:textId="326ACFAE" w:rsidR="004D7264" w:rsidRPr="00476F48" w:rsidRDefault="004A2478" w:rsidP="004A2478">
            <w:pPr>
              <w:pStyle w:val="BodyText"/>
              <w:spacing w:after="0"/>
              <w:rPr>
                <w:sz w:val="18"/>
                <w:szCs w:val="18"/>
              </w:rPr>
            </w:pPr>
            <w:proofErr w:type="gramStart"/>
            <w:r w:rsidRPr="00476F48">
              <w:rPr>
                <w:sz w:val="18"/>
                <w:szCs w:val="18"/>
              </w:rPr>
              <w:t xml:space="preserve">3 </w:t>
            </w:r>
            <w:r w:rsidR="004D7264" w:rsidRPr="00476F48">
              <w:rPr>
                <w:sz w:val="18"/>
                <w:szCs w:val="18"/>
              </w:rPr>
              <w:t>:</w:t>
            </w:r>
            <w:proofErr w:type="gramEnd"/>
            <w:r w:rsidR="004D7264" w:rsidRPr="00476F48">
              <w:rPr>
                <w:sz w:val="18"/>
                <w:szCs w:val="18"/>
              </w:rPr>
              <w:t xml:space="preserve"> deprecated</w:t>
            </w:r>
          </w:p>
          <w:p w14:paraId="1BFAA298" w14:textId="1FC8B324" w:rsidR="004D7264" w:rsidRPr="00476F48" w:rsidRDefault="004A2478" w:rsidP="004A2478">
            <w:pPr>
              <w:pStyle w:val="BodyText"/>
              <w:spacing w:after="60"/>
              <w:rPr>
                <w:sz w:val="18"/>
                <w:szCs w:val="18"/>
              </w:rPr>
            </w:pPr>
            <w:proofErr w:type="gramStart"/>
            <w:r w:rsidRPr="00476F48">
              <w:rPr>
                <w:sz w:val="18"/>
                <w:szCs w:val="18"/>
              </w:rPr>
              <w:t xml:space="preserve">4 </w:t>
            </w:r>
            <w:r w:rsidR="004D7264" w:rsidRPr="00476F48">
              <w:rPr>
                <w:sz w:val="18"/>
                <w:szCs w:val="18"/>
              </w:rPr>
              <w:t>:</w:t>
            </w:r>
            <w:proofErr w:type="gramEnd"/>
            <w:r w:rsidR="004D7264" w:rsidRPr="00476F48">
              <w:rPr>
                <w:sz w:val="18"/>
                <w:szCs w:val="18"/>
              </w:rPr>
              <w:t xml:space="preserve"> deleted</w:t>
            </w:r>
          </w:p>
        </w:tc>
        <w:tc>
          <w:tcPr>
            <w:tcW w:w="850" w:type="dxa"/>
          </w:tcPr>
          <w:p w14:paraId="793C5464" w14:textId="77777777" w:rsidR="004D7264" w:rsidRPr="00476F48" w:rsidRDefault="004D7264" w:rsidP="00383C14">
            <w:pPr>
              <w:pStyle w:val="BodyText"/>
              <w:spacing w:before="60" w:after="60"/>
              <w:rPr>
                <w:sz w:val="18"/>
                <w:szCs w:val="18"/>
              </w:rPr>
            </w:pPr>
            <w:r w:rsidRPr="00476F48">
              <w:rPr>
                <w:sz w:val="18"/>
                <w:szCs w:val="18"/>
              </w:rPr>
              <w:t>EN</w:t>
            </w:r>
          </w:p>
        </w:tc>
        <w:tc>
          <w:tcPr>
            <w:tcW w:w="1418" w:type="dxa"/>
          </w:tcPr>
          <w:p w14:paraId="1A7E82DB" w14:textId="4E344BFA" w:rsidR="004D7264" w:rsidRPr="00476F48" w:rsidRDefault="004D7264" w:rsidP="00383C14">
            <w:pPr>
              <w:pStyle w:val="BodyText"/>
              <w:spacing w:before="60" w:after="60"/>
              <w:rPr>
                <w:sz w:val="18"/>
                <w:szCs w:val="18"/>
              </w:rPr>
            </w:pPr>
            <w:r w:rsidRPr="00476F48">
              <w:rPr>
                <w:sz w:val="18"/>
                <w:szCs w:val="18"/>
              </w:rPr>
              <w:t>0,1</w:t>
            </w:r>
          </w:p>
        </w:tc>
      </w:tr>
      <w:tr w:rsidR="004D7264" w:rsidRPr="00476F48" w14:paraId="2F3E19C3" w14:textId="77777777" w:rsidTr="009A130E">
        <w:trPr>
          <w:trHeight w:val="1776"/>
        </w:trPr>
        <w:tc>
          <w:tcPr>
            <w:tcW w:w="3686" w:type="dxa"/>
            <w:gridSpan w:val="2"/>
          </w:tcPr>
          <w:p w14:paraId="70107201" w14:textId="312DF7F3" w:rsidR="004D7264" w:rsidRPr="00476F48" w:rsidRDefault="00737D0C" w:rsidP="00383C14">
            <w:pPr>
              <w:pStyle w:val="BodyText"/>
              <w:spacing w:before="60" w:after="60"/>
              <w:rPr>
                <w:sz w:val="18"/>
                <w:szCs w:val="18"/>
              </w:rPr>
            </w:pPr>
            <w:r w:rsidRPr="00476F48">
              <w:rPr>
                <w:sz w:val="18"/>
                <w:szCs w:val="18"/>
              </w:rPr>
              <w:t>type of product format</w:t>
            </w:r>
          </w:p>
        </w:tc>
        <w:tc>
          <w:tcPr>
            <w:tcW w:w="1559" w:type="dxa"/>
          </w:tcPr>
          <w:p w14:paraId="41F28853" w14:textId="079EE011" w:rsidR="004D7264" w:rsidRPr="00476F48" w:rsidRDefault="004D7264" w:rsidP="00383C14">
            <w:pPr>
              <w:pStyle w:val="BodyText"/>
              <w:spacing w:before="60" w:after="60"/>
              <w:rPr>
                <w:sz w:val="18"/>
                <w:szCs w:val="18"/>
              </w:rPr>
            </w:pPr>
          </w:p>
        </w:tc>
        <w:tc>
          <w:tcPr>
            <w:tcW w:w="2552" w:type="dxa"/>
            <w:gridSpan w:val="2"/>
          </w:tcPr>
          <w:p w14:paraId="75855951" w14:textId="77777777" w:rsidR="00452239" w:rsidRPr="00476F48" w:rsidRDefault="00452239" w:rsidP="004A2478">
            <w:pPr>
              <w:pStyle w:val="BodyText"/>
              <w:spacing w:before="60" w:after="0"/>
              <w:rPr>
                <w:sz w:val="18"/>
                <w:szCs w:val="18"/>
              </w:rPr>
            </w:pPr>
            <w:proofErr w:type="gramStart"/>
            <w:r w:rsidRPr="00476F48">
              <w:rPr>
                <w:sz w:val="18"/>
                <w:szCs w:val="18"/>
              </w:rPr>
              <w:t>1 :</w:t>
            </w:r>
            <w:proofErr w:type="gramEnd"/>
            <w:r w:rsidRPr="00476F48">
              <w:rPr>
                <w:sz w:val="18"/>
                <w:szCs w:val="18"/>
              </w:rPr>
              <w:t xml:space="preserve"> GML</w:t>
            </w:r>
          </w:p>
          <w:p w14:paraId="17C0611A" w14:textId="77777777" w:rsidR="00452239" w:rsidRPr="00476F48" w:rsidRDefault="00452239" w:rsidP="004A2478">
            <w:pPr>
              <w:pStyle w:val="BodyText"/>
              <w:spacing w:after="0"/>
              <w:rPr>
                <w:sz w:val="18"/>
                <w:szCs w:val="18"/>
              </w:rPr>
            </w:pPr>
            <w:proofErr w:type="gramStart"/>
            <w:r w:rsidRPr="00476F48">
              <w:rPr>
                <w:sz w:val="18"/>
                <w:szCs w:val="18"/>
              </w:rPr>
              <w:t>2 :</w:t>
            </w:r>
            <w:proofErr w:type="gramEnd"/>
            <w:r w:rsidRPr="00476F48">
              <w:rPr>
                <w:sz w:val="18"/>
                <w:szCs w:val="18"/>
              </w:rPr>
              <w:t xml:space="preserve"> ISO/IEC 8211</w:t>
            </w:r>
          </w:p>
          <w:p w14:paraId="4A59F2D8" w14:textId="77777777" w:rsidR="00452239" w:rsidRPr="00476F48" w:rsidRDefault="00452239" w:rsidP="004A2478">
            <w:pPr>
              <w:pStyle w:val="BodyText"/>
              <w:spacing w:after="0"/>
              <w:rPr>
                <w:sz w:val="18"/>
                <w:szCs w:val="18"/>
              </w:rPr>
            </w:pPr>
            <w:proofErr w:type="gramStart"/>
            <w:r w:rsidRPr="00476F48">
              <w:rPr>
                <w:sz w:val="18"/>
                <w:szCs w:val="18"/>
              </w:rPr>
              <w:t>3 :</w:t>
            </w:r>
            <w:proofErr w:type="gramEnd"/>
            <w:r w:rsidRPr="00476F48">
              <w:rPr>
                <w:sz w:val="18"/>
                <w:szCs w:val="18"/>
              </w:rPr>
              <w:t xml:space="preserve"> PDF</w:t>
            </w:r>
          </w:p>
          <w:p w14:paraId="77C61E7C" w14:textId="77777777" w:rsidR="00452239" w:rsidRPr="00476F48" w:rsidRDefault="00452239" w:rsidP="004A2478">
            <w:pPr>
              <w:pStyle w:val="BodyText"/>
              <w:spacing w:after="0"/>
              <w:rPr>
                <w:sz w:val="18"/>
                <w:szCs w:val="18"/>
              </w:rPr>
            </w:pPr>
            <w:proofErr w:type="gramStart"/>
            <w:r w:rsidRPr="00476F48">
              <w:rPr>
                <w:sz w:val="18"/>
                <w:szCs w:val="18"/>
              </w:rPr>
              <w:t>4 :</w:t>
            </w:r>
            <w:proofErr w:type="gramEnd"/>
            <w:r w:rsidRPr="00476F48">
              <w:rPr>
                <w:sz w:val="18"/>
                <w:szCs w:val="18"/>
              </w:rPr>
              <w:t xml:space="preserve"> HTML</w:t>
            </w:r>
          </w:p>
          <w:p w14:paraId="068C68F8" w14:textId="77777777" w:rsidR="00452239" w:rsidRPr="00476F48" w:rsidRDefault="00452239" w:rsidP="004A2478">
            <w:pPr>
              <w:pStyle w:val="BodyText"/>
              <w:spacing w:after="0"/>
              <w:rPr>
                <w:sz w:val="18"/>
                <w:szCs w:val="18"/>
              </w:rPr>
            </w:pPr>
            <w:proofErr w:type="gramStart"/>
            <w:r w:rsidRPr="00476F48">
              <w:rPr>
                <w:sz w:val="18"/>
                <w:szCs w:val="18"/>
              </w:rPr>
              <w:t>5 :</w:t>
            </w:r>
            <w:proofErr w:type="gramEnd"/>
            <w:r w:rsidRPr="00476F48">
              <w:rPr>
                <w:sz w:val="18"/>
                <w:szCs w:val="18"/>
              </w:rPr>
              <w:t xml:space="preserve"> </w:t>
            </w:r>
            <w:proofErr w:type="spellStart"/>
            <w:r w:rsidRPr="00476F48">
              <w:rPr>
                <w:sz w:val="18"/>
                <w:szCs w:val="18"/>
              </w:rPr>
              <w:t>ePub</w:t>
            </w:r>
            <w:proofErr w:type="spellEnd"/>
          </w:p>
          <w:p w14:paraId="53A3B78D" w14:textId="77777777" w:rsidR="00452239" w:rsidRPr="00476F48" w:rsidRDefault="00452239" w:rsidP="004A2478">
            <w:pPr>
              <w:pStyle w:val="BodyText"/>
              <w:spacing w:after="0"/>
              <w:rPr>
                <w:sz w:val="18"/>
                <w:szCs w:val="18"/>
              </w:rPr>
            </w:pPr>
            <w:proofErr w:type="gramStart"/>
            <w:r w:rsidRPr="00476F48">
              <w:rPr>
                <w:sz w:val="18"/>
                <w:szCs w:val="18"/>
              </w:rPr>
              <w:t>6 :</w:t>
            </w:r>
            <w:proofErr w:type="gramEnd"/>
            <w:r w:rsidRPr="00476F48">
              <w:rPr>
                <w:sz w:val="18"/>
                <w:szCs w:val="18"/>
              </w:rPr>
              <w:t xml:space="preserve"> paper</w:t>
            </w:r>
          </w:p>
          <w:p w14:paraId="4AC584AC" w14:textId="77777777" w:rsidR="00452239" w:rsidRPr="00476F48" w:rsidRDefault="00452239" w:rsidP="004A2478">
            <w:pPr>
              <w:pStyle w:val="BodyText"/>
              <w:spacing w:after="0"/>
              <w:rPr>
                <w:sz w:val="18"/>
                <w:szCs w:val="18"/>
              </w:rPr>
            </w:pPr>
            <w:proofErr w:type="gramStart"/>
            <w:r w:rsidRPr="00476F48">
              <w:rPr>
                <w:sz w:val="18"/>
                <w:szCs w:val="18"/>
              </w:rPr>
              <w:t>7 :</w:t>
            </w:r>
            <w:proofErr w:type="gramEnd"/>
            <w:r w:rsidRPr="00476F48">
              <w:rPr>
                <w:sz w:val="18"/>
                <w:szCs w:val="18"/>
              </w:rPr>
              <w:t xml:space="preserve"> HDF-5</w:t>
            </w:r>
          </w:p>
          <w:p w14:paraId="167F9C45" w14:textId="77777777" w:rsidR="00452239" w:rsidRPr="00476F48" w:rsidRDefault="00452239" w:rsidP="004A2478">
            <w:pPr>
              <w:pStyle w:val="BodyText"/>
              <w:spacing w:after="0"/>
              <w:rPr>
                <w:sz w:val="18"/>
                <w:szCs w:val="18"/>
              </w:rPr>
            </w:pPr>
            <w:proofErr w:type="gramStart"/>
            <w:r w:rsidRPr="00476F48">
              <w:rPr>
                <w:sz w:val="18"/>
                <w:szCs w:val="18"/>
              </w:rPr>
              <w:t xml:space="preserve">8 </w:t>
            </w:r>
            <w:r w:rsidRPr="00476F48">
              <w:rPr>
                <w:rFonts w:hint="eastAsia"/>
                <w:sz w:val="18"/>
                <w:szCs w:val="18"/>
              </w:rPr>
              <w:t>:</w:t>
            </w:r>
            <w:proofErr w:type="gramEnd"/>
            <w:r w:rsidRPr="00476F48">
              <w:rPr>
                <w:sz w:val="18"/>
                <w:szCs w:val="18"/>
              </w:rPr>
              <w:t xml:space="preserve"> </w:t>
            </w:r>
            <w:r w:rsidRPr="00476F48">
              <w:rPr>
                <w:rFonts w:hint="eastAsia"/>
                <w:sz w:val="18"/>
                <w:szCs w:val="18"/>
              </w:rPr>
              <w:t>BSB</w:t>
            </w:r>
          </w:p>
          <w:p w14:paraId="389AB81E" w14:textId="77777777" w:rsidR="00452239" w:rsidRPr="00476F48" w:rsidRDefault="00452239" w:rsidP="004A2478">
            <w:pPr>
              <w:pStyle w:val="BodyText"/>
              <w:spacing w:after="0"/>
              <w:rPr>
                <w:sz w:val="18"/>
                <w:szCs w:val="18"/>
              </w:rPr>
            </w:pPr>
            <w:proofErr w:type="gramStart"/>
            <w:r w:rsidRPr="00476F48">
              <w:rPr>
                <w:sz w:val="18"/>
                <w:szCs w:val="18"/>
              </w:rPr>
              <w:t>9 :</w:t>
            </w:r>
            <w:proofErr w:type="gramEnd"/>
            <w:r w:rsidRPr="00476F48">
              <w:rPr>
                <w:sz w:val="18"/>
                <w:szCs w:val="18"/>
              </w:rPr>
              <w:t xml:space="preserve"> </w:t>
            </w:r>
            <w:proofErr w:type="spellStart"/>
            <w:r w:rsidRPr="00476F48">
              <w:rPr>
                <w:rFonts w:hint="eastAsia"/>
                <w:sz w:val="18"/>
                <w:szCs w:val="18"/>
              </w:rPr>
              <w:t>GeoTiff</w:t>
            </w:r>
            <w:proofErr w:type="spellEnd"/>
          </w:p>
          <w:p w14:paraId="22962174" w14:textId="4B8DE770" w:rsidR="00452239" w:rsidRPr="00476F48" w:rsidRDefault="00452239" w:rsidP="004A2478">
            <w:pPr>
              <w:pStyle w:val="BodyText"/>
              <w:spacing w:after="0"/>
              <w:rPr>
                <w:sz w:val="18"/>
                <w:szCs w:val="18"/>
              </w:rPr>
            </w:pPr>
            <w:proofErr w:type="gramStart"/>
            <w:r w:rsidRPr="00476F48">
              <w:rPr>
                <w:sz w:val="18"/>
                <w:szCs w:val="18"/>
              </w:rPr>
              <w:t xml:space="preserve">10 </w:t>
            </w:r>
            <w:r w:rsidRPr="00476F48">
              <w:rPr>
                <w:rFonts w:hint="eastAsia"/>
                <w:sz w:val="18"/>
                <w:szCs w:val="18"/>
              </w:rPr>
              <w:t>:</w:t>
            </w:r>
            <w:proofErr w:type="gramEnd"/>
            <w:r w:rsidRPr="00476F48">
              <w:rPr>
                <w:sz w:val="18"/>
                <w:szCs w:val="18"/>
              </w:rPr>
              <w:t xml:space="preserve"> </w:t>
            </w:r>
            <w:r w:rsidR="006D4267" w:rsidRPr="00476F48">
              <w:rPr>
                <w:sz w:val="18"/>
                <w:szCs w:val="18"/>
              </w:rPr>
              <w:t>a</w:t>
            </w:r>
            <w:r w:rsidR="006D4267" w:rsidRPr="00476F48">
              <w:rPr>
                <w:rFonts w:hint="eastAsia"/>
                <w:sz w:val="18"/>
                <w:szCs w:val="18"/>
              </w:rPr>
              <w:t>pplication</w:t>
            </w:r>
          </w:p>
          <w:p w14:paraId="748E2EB6" w14:textId="77777777" w:rsidR="00452239" w:rsidRPr="00476F48" w:rsidRDefault="00452239" w:rsidP="004A2478">
            <w:pPr>
              <w:pStyle w:val="BodyText"/>
              <w:spacing w:after="0"/>
              <w:rPr>
                <w:sz w:val="18"/>
                <w:szCs w:val="18"/>
              </w:rPr>
            </w:pPr>
            <w:proofErr w:type="gramStart"/>
            <w:r w:rsidRPr="00476F48">
              <w:rPr>
                <w:sz w:val="18"/>
                <w:szCs w:val="18"/>
              </w:rPr>
              <w:t xml:space="preserve">11 </w:t>
            </w:r>
            <w:r w:rsidRPr="00476F48">
              <w:rPr>
                <w:rFonts w:hint="eastAsia"/>
                <w:sz w:val="18"/>
                <w:szCs w:val="18"/>
              </w:rPr>
              <w:t>:</w:t>
            </w:r>
            <w:proofErr w:type="gramEnd"/>
            <w:r w:rsidRPr="00476F48">
              <w:rPr>
                <w:sz w:val="18"/>
                <w:szCs w:val="18"/>
              </w:rPr>
              <w:t xml:space="preserve"> </w:t>
            </w:r>
            <w:r w:rsidRPr="00476F48">
              <w:rPr>
                <w:rFonts w:hint="eastAsia"/>
                <w:sz w:val="18"/>
                <w:szCs w:val="18"/>
              </w:rPr>
              <w:t>XML</w:t>
            </w:r>
          </w:p>
          <w:p w14:paraId="6EE268FC" w14:textId="0DA2F894" w:rsidR="005C5B5E" w:rsidRPr="00476F48" w:rsidRDefault="00452239" w:rsidP="004A2478">
            <w:pPr>
              <w:pStyle w:val="BodyText"/>
              <w:spacing w:after="60"/>
              <w:rPr>
                <w:sz w:val="18"/>
                <w:szCs w:val="18"/>
              </w:rPr>
            </w:pPr>
            <w:proofErr w:type="gramStart"/>
            <w:r w:rsidRPr="00476F48">
              <w:rPr>
                <w:rFonts w:hint="eastAsia"/>
                <w:sz w:val="18"/>
                <w:szCs w:val="18"/>
              </w:rPr>
              <w:t>12</w:t>
            </w:r>
            <w:r w:rsidRPr="00476F48">
              <w:rPr>
                <w:sz w:val="18"/>
                <w:szCs w:val="18"/>
              </w:rPr>
              <w:t xml:space="preserve"> </w:t>
            </w:r>
            <w:r w:rsidRPr="00476F48">
              <w:rPr>
                <w:rFonts w:hint="eastAsia"/>
                <w:sz w:val="18"/>
                <w:szCs w:val="18"/>
              </w:rPr>
              <w:t>:</w:t>
            </w:r>
            <w:proofErr w:type="gramEnd"/>
            <w:r w:rsidRPr="00476F48">
              <w:rPr>
                <w:sz w:val="18"/>
                <w:szCs w:val="18"/>
              </w:rPr>
              <w:t xml:space="preserve"> </w:t>
            </w:r>
            <w:r w:rsidRPr="00476F48">
              <w:rPr>
                <w:rFonts w:hint="eastAsia"/>
                <w:sz w:val="18"/>
                <w:szCs w:val="18"/>
              </w:rPr>
              <w:t>PNG</w:t>
            </w:r>
          </w:p>
        </w:tc>
        <w:tc>
          <w:tcPr>
            <w:tcW w:w="850" w:type="dxa"/>
          </w:tcPr>
          <w:p w14:paraId="7EE28F0B" w14:textId="77777777" w:rsidR="004D7264" w:rsidRPr="00476F48" w:rsidRDefault="004D7264" w:rsidP="00383C14">
            <w:pPr>
              <w:pStyle w:val="BodyText"/>
              <w:spacing w:before="60" w:after="60"/>
              <w:rPr>
                <w:sz w:val="18"/>
                <w:szCs w:val="18"/>
              </w:rPr>
            </w:pPr>
            <w:r w:rsidRPr="00476F48">
              <w:rPr>
                <w:sz w:val="18"/>
                <w:szCs w:val="18"/>
              </w:rPr>
              <w:t>EN</w:t>
            </w:r>
          </w:p>
        </w:tc>
        <w:tc>
          <w:tcPr>
            <w:tcW w:w="1418" w:type="dxa"/>
          </w:tcPr>
          <w:p w14:paraId="549690CE" w14:textId="1DF49C71" w:rsidR="004D7264" w:rsidRPr="00476F48" w:rsidRDefault="004D7264" w:rsidP="00383C14">
            <w:pPr>
              <w:pStyle w:val="BodyText"/>
              <w:spacing w:before="60" w:after="60"/>
              <w:rPr>
                <w:sz w:val="18"/>
                <w:szCs w:val="18"/>
              </w:rPr>
            </w:pPr>
            <w:r w:rsidRPr="00476F48">
              <w:rPr>
                <w:sz w:val="18"/>
                <w:szCs w:val="18"/>
              </w:rPr>
              <w:t>1,1</w:t>
            </w:r>
          </w:p>
        </w:tc>
      </w:tr>
      <w:tr w:rsidR="004D7264" w:rsidRPr="00476F48" w14:paraId="3EA7B35B" w14:textId="77777777" w:rsidTr="009A130E">
        <w:trPr>
          <w:trHeight w:val="326"/>
        </w:trPr>
        <w:tc>
          <w:tcPr>
            <w:tcW w:w="3686" w:type="dxa"/>
            <w:gridSpan w:val="2"/>
          </w:tcPr>
          <w:p w14:paraId="3773F167" w14:textId="5F5E02A9" w:rsidR="004D7264" w:rsidRPr="00476F48" w:rsidRDefault="00737D0C" w:rsidP="00383C14">
            <w:pPr>
              <w:pStyle w:val="BodyText"/>
              <w:spacing w:before="60" w:after="60"/>
              <w:rPr>
                <w:sz w:val="18"/>
                <w:szCs w:val="18"/>
              </w:rPr>
            </w:pPr>
            <w:r w:rsidRPr="00476F48">
              <w:rPr>
                <w:sz w:val="18"/>
                <w:szCs w:val="18"/>
              </w:rPr>
              <w:t>service specification</w:t>
            </w:r>
          </w:p>
        </w:tc>
        <w:tc>
          <w:tcPr>
            <w:tcW w:w="1559" w:type="dxa"/>
          </w:tcPr>
          <w:p w14:paraId="7600C04D" w14:textId="77777777" w:rsidR="004D7264" w:rsidRPr="00476F48" w:rsidRDefault="004D7264" w:rsidP="00383C14">
            <w:pPr>
              <w:pStyle w:val="BodyText"/>
              <w:spacing w:before="60" w:after="60"/>
              <w:rPr>
                <w:sz w:val="18"/>
                <w:szCs w:val="18"/>
              </w:rPr>
            </w:pPr>
          </w:p>
        </w:tc>
        <w:tc>
          <w:tcPr>
            <w:tcW w:w="2552" w:type="dxa"/>
            <w:gridSpan w:val="2"/>
          </w:tcPr>
          <w:p w14:paraId="15DE398B" w14:textId="77777777" w:rsidR="004D7264" w:rsidRPr="00476F48" w:rsidRDefault="004D7264" w:rsidP="00383C14">
            <w:pPr>
              <w:pStyle w:val="BodyText"/>
              <w:spacing w:before="60" w:after="60"/>
              <w:rPr>
                <w:sz w:val="18"/>
                <w:szCs w:val="18"/>
              </w:rPr>
            </w:pPr>
          </w:p>
        </w:tc>
        <w:tc>
          <w:tcPr>
            <w:tcW w:w="850" w:type="dxa"/>
          </w:tcPr>
          <w:p w14:paraId="09524ECF" w14:textId="77777777" w:rsidR="004D7264" w:rsidRPr="00476F48" w:rsidRDefault="004D7264" w:rsidP="00383C14">
            <w:pPr>
              <w:pStyle w:val="BodyText"/>
              <w:spacing w:before="60" w:after="60"/>
              <w:rPr>
                <w:sz w:val="18"/>
                <w:szCs w:val="18"/>
              </w:rPr>
            </w:pPr>
            <w:r w:rsidRPr="00476F48">
              <w:rPr>
                <w:sz w:val="18"/>
                <w:szCs w:val="18"/>
              </w:rPr>
              <w:t>C</w:t>
            </w:r>
          </w:p>
        </w:tc>
        <w:tc>
          <w:tcPr>
            <w:tcW w:w="1418" w:type="dxa"/>
          </w:tcPr>
          <w:p w14:paraId="35A60F5A" w14:textId="3498EB0E" w:rsidR="004D7264" w:rsidRPr="00476F48" w:rsidRDefault="004D7264" w:rsidP="00383C14">
            <w:pPr>
              <w:pStyle w:val="BodyText"/>
              <w:spacing w:before="60" w:after="60"/>
              <w:rPr>
                <w:sz w:val="18"/>
                <w:szCs w:val="18"/>
              </w:rPr>
            </w:pPr>
            <w:r w:rsidRPr="00476F48">
              <w:rPr>
                <w:sz w:val="18"/>
                <w:szCs w:val="18"/>
              </w:rPr>
              <w:t>0,1</w:t>
            </w:r>
          </w:p>
        </w:tc>
      </w:tr>
      <w:tr w:rsidR="004D7264" w:rsidRPr="00476F48" w14:paraId="2E23D90E" w14:textId="77777777" w:rsidTr="009A130E">
        <w:trPr>
          <w:trHeight w:val="328"/>
        </w:trPr>
        <w:tc>
          <w:tcPr>
            <w:tcW w:w="3686" w:type="dxa"/>
            <w:gridSpan w:val="2"/>
          </w:tcPr>
          <w:p w14:paraId="429884B9" w14:textId="697E53DF" w:rsidR="004D7264" w:rsidRPr="00476F48" w:rsidRDefault="006D4267" w:rsidP="00383C14">
            <w:pPr>
              <w:pStyle w:val="BodyText"/>
              <w:spacing w:before="60" w:after="60"/>
              <w:rPr>
                <w:sz w:val="18"/>
                <w:szCs w:val="18"/>
              </w:rPr>
            </w:pPr>
            <w:r w:rsidRPr="00476F48">
              <w:rPr>
                <w:sz w:val="18"/>
                <w:szCs w:val="18"/>
              </w:rPr>
              <w:t xml:space="preserve">    </w:t>
            </w:r>
            <w:r w:rsidR="000C115C">
              <w:rPr>
                <w:sz w:val="18"/>
                <w:szCs w:val="18"/>
              </w:rPr>
              <w:t xml:space="preserve"> </w:t>
            </w:r>
            <w:r w:rsidR="001C12B1">
              <w:rPr>
                <w:sz w:val="18"/>
                <w:szCs w:val="18"/>
              </w:rPr>
              <w:t xml:space="preserve">edition </w:t>
            </w:r>
            <w:r w:rsidR="00737D0C" w:rsidRPr="00476F48">
              <w:rPr>
                <w:sz w:val="18"/>
                <w:szCs w:val="18"/>
              </w:rPr>
              <w:t>date</w:t>
            </w:r>
          </w:p>
        </w:tc>
        <w:tc>
          <w:tcPr>
            <w:tcW w:w="1559" w:type="dxa"/>
          </w:tcPr>
          <w:p w14:paraId="70287ECD" w14:textId="77777777" w:rsidR="004D7264" w:rsidRPr="00476F48" w:rsidRDefault="004D7264" w:rsidP="00383C14">
            <w:pPr>
              <w:pStyle w:val="BodyText"/>
              <w:spacing w:before="60" w:after="60"/>
              <w:rPr>
                <w:sz w:val="18"/>
                <w:szCs w:val="18"/>
              </w:rPr>
            </w:pPr>
          </w:p>
        </w:tc>
        <w:tc>
          <w:tcPr>
            <w:tcW w:w="2552" w:type="dxa"/>
            <w:gridSpan w:val="2"/>
          </w:tcPr>
          <w:p w14:paraId="5C957741" w14:textId="77777777" w:rsidR="004D7264" w:rsidRPr="00476F48" w:rsidRDefault="004D7264" w:rsidP="00383C14">
            <w:pPr>
              <w:pStyle w:val="BodyText"/>
              <w:spacing w:before="60" w:after="60"/>
              <w:rPr>
                <w:sz w:val="18"/>
                <w:szCs w:val="18"/>
              </w:rPr>
            </w:pPr>
          </w:p>
        </w:tc>
        <w:tc>
          <w:tcPr>
            <w:tcW w:w="850" w:type="dxa"/>
          </w:tcPr>
          <w:p w14:paraId="6D0CF152" w14:textId="77777777" w:rsidR="004D7264" w:rsidRPr="00476F48" w:rsidRDefault="004D7264" w:rsidP="00383C14">
            <w:pPr>
              <w:pStyle w:val="BodyText"/>
              <w:spacing w:before="60" w:after="60"/>
              <w:rPr>
                <w:sz w:val="18"/>
                <w:szCs w:val="18"/>
              </w:rPr>
            </w:pPr>
            <w:r w:rsidRPr="00476F48">
              <w:rPr>
                <w:sz w:val="18"/>
                <w:szCs w:val="18"/>
              </w:rPr>
              <w:t>(S) DA</w:t>
            </w:r>
          </w:p>
        </w:tc>
        <w:tc>
          <w:tcPr>
            <w:tcW w:w="1418" w:type="dxa"/>
          </w:tcPr>
          <w:p w14:paraId="2492C888" w14:textId="2E647F69" w:rsidR="004D7264" w:rsidRPr="00476F48" w:rsidRDefault="004D7264" w:rsidP="00383C14">
            <w:pPr>
              <w:pStyle w:val="BodyText"/>
              <w:spacing w:before="60" w:after="60"/>
              <w:rPr>
                <w:sz w:val="18"/>
                <w:szCs w:val="18"/>
              </w:rPr>
            </w:pPr>
            <w:r w:rsidRPr="00476F48">
              <w:rPr>
                <w:sz w:val="18"/>
                <w:szCs w:val="18"/>
              </w:rPr>
              <w:t>1,1</w:t>
            </w:r>
          </w:p>
        </w:tc>
      </w:tr>
      <w:tr w:rsidR="004D7264" w:rsidRPr="00476F48" w14:paraId="36AC5465" w14:textId="77777777" w:rsidTr="009A130E">
        <w:trPr>
          <w:trHeight w:val="325"/>
        </w:trPr>
        <w:tc>
          <w:tcPr>
            <w:tcW w:w="3686" w:type="dxa"/>
            <w:gridSpan w:val="2"/>
          </w:tcPr>
          <w:p w14:paraId="304ACB26" w14:textId="60789A1D" w:rsidR="004D7264" w:rsidRPr="00476F48" w:rsidRDefault="006D4267" w:rsidP="00383C14">
            <w:pPr>
              <w:pStyle w:val="BodyText"/>
              <w:spacing w:before="60" w:after="60"/>
              <w:rPr>
                <w:sz w:val="18"/>
                <w:szCs w:val="18"/>
              </w:rPr>
            </w:pPr>
            <w:r w:rsidRPr="00476F48">
              <w:rPr>
                <w:sz w:val="18"/>
                <w:szCs w:val="18"/>
              </w:rPr>
              <w:t xml:space="preserve">    </w:t>
            </w:r>
            <w:r w:rsidR="000C115C">
              <w:rPr>
                <w:sz w:val="18"/>
                <w:szCs w:val="18"/>
              </w:rPr>
              <w:t xml:space="preserve"> </w:t>
            </w:r>
            <w:r w:rsidR="00737D0C" w:rsidRPr="00476F48">
              <w:rPr>
                <w:sz w:val="18"/>
                <w:szCs w:val="18"/>
              </w:rPr>
              <w:t>name</w:t>
            </w:r>
          </w:p>
        </w:tc>
        <w:tc>
          <w:tcPr>
            <w:tcW w:w="1559" w:type="dxa"/>
          </w:tcPr>
          <w:p w14:paraId="40603B35" w14:textId="77777777" w:rsidR="004D7264" w:rsidRPr="00476F48" w:rsidRDefault="004D7264" w:rsidP="00383C14">
            <w:pPr>
              <w:pStyle w:val="BodyText"/>
              <w:spacing w:before="60" w:after="60"/>
              <w:rPr>
                <w:sz w:val="18"/>
                <w:szCs w:val="18"/>
              </w:rPr>
            </w:pPr>
          </w:p>
        </w:tc>
        <w:tc>
          <w:tcPr>
            <w:tcW w:w="2552" w:type="dxa"/>
            <w:gridSpan w:val="2"/>
          </w:tcPr>
          <w:p w14:paraId="46CC4841" w14:textId="77777777" w:rsidR="004D7264" w:rsidRPr="00476F48" w:rsidRDefault="004D7264" w:rsidP="00383C14">
            <w:pPr>
              <w:pStyle w:val="BodyText"/>
              <w:spacing w:before="60" w:after="60"/>
              <w:rPr>
                <w:sz w:val="18"/>
                <w:szCs w:val="18"/>
              </w:rPr>
            </w:pPr>
          </w:p>
        </w:tc>
        <w:tc>
          <w:tcPr>
            <w:tcW w:w="850" w:type="dxa"/>
          </w:tcPr>
          <w:p w14:paraId="25FCC3F3" w14:textId="77777777" w:rsidR="004D7264" w:rsidRPr="00476F48" w:rsidRDefault="004D7264" w:rsidP="00383C14">
            <w:pPr>
              <w:pStyle w:val="BodyText"/>
              <w:spacing w:before="60" w:after="60"/>
              <w:rPr>
                <w:sz w:val="18"/>
                <w:szCs w:val="18"/>
              </w:rPr>
            </w:pPr>
            <w:r w:rsidRPr="00476F48">
              <w:rPr>
                <w:sz w:val="18"/>
                <w:szCs w:val="18"/>
              </w:rPr>
              <w:t>(S) TE</w:t>
            </w:r>
          </w:p>
        </w:tc>
        <w:tc>
          <w:tcPr>
            <w:tcW w:w="1418" w:type="dxa"/>
          </w:tcPr>
          <w:p w14:paraId="6CF60F0D" w14:textId="0DBD2281" w:rsidR="004D7264" w:rsidRPr="00476F48" w:rsidRDefault="004D7264" w:rsidP="00383C14">
            <w:pPr>
              <w:pStyle w:val="BodyText"/>
              <w:spacing w:before="60" w:after="60"/>
              <w:rPr>
                <w:sz w:val="18"/>
                <w:szCs w:val="18"/>
              </w:rPr>
            </w:pPr>
            <w:r w:rsidRPr="00476F48">
              <w:rPr>
                <w:sz w:val="18"/>
                <w:szCs w:val="18"/>
              </w:rPr>
              <w:t>1,1</w:t>
            </w:r>
          </w:p>
        </w:tc>
      </w:tr>
      <w:tr w:rsidR="004D7264" w:rsidRPr="00476F48" w14:paraId="1B4F950C" w14:textId="77777777" w:rsidTr="009A130E">
        <w:trPr>
          <w:trHeight w:val="325"/>
        </w:trPr>
        <w:tc>
          <w:tcPr>
            <w:tcW w:w="3686" w:type="dxa"/>
            <w:gridSpan w:val="2"/>
          </w:tcPr>
          <w:p w14:paraId="0C2E651C" w14:textId="2BE16BC8" w:rsidR="004D7264" w:rsidRPr="00476F48" w:rsidRDefault="006D4267" w:rsidP="00383C14">
            <w:pPr>
              <w:pStyle w:val="BodyText"/>
              <w:spacing w:before="60" w:after="60"/>
              <w:rPr>
                <w:sz w:val="18"/>
                <w:szCs w:val="18"/>
              </w:rPr>
            </w:pPr>
            <w:r w:rsidRPr="00476F48">
              <w:rPr>
                <w:sz w:val="18"/>
                <w:szCs w:val="18"/>
              </w:rPr>
              <w:t xml:space="preserve">    </w:t>
            </w:r>
            <w:r w:rsidR="000C115C">
              <w:rPr>
                <w:sz w:val="18"/>
                <w:szCs w:val="18"/>
              </w:rPr>
              <w:t xml:space="preserve"> </w:t>
            </w:r>
            <w:r w:rsidR="00737D0C" w:rsidRPr="00476F48">
              <w:rPr>
                <w:sz w:val="18"/>
                <w:szCs w:val="18"/>
              </w:rPr>
              <w:t>version</w:t>
            </w:r>
          </w:p>
        </w:tc>
        <w:tc>
          <w:tcPr>
            <w:tcW w:w="1559" w:type="dxa"/>
          </w:tcPr>
          <w:p w14:paraId="6AE9A269" w14:textId="77777777" w:rsidR="004D7264" w:rsidRPr="00476F48" w:rsidRDefault="004D7264" w:rsidP="00383C14">
            <w:pPr>
              <w:pStyle w:val="BodyText"/>
              <w:spacing w:before="60" w:after="60"/>
              <w:rPr>
                <w:sz w:val="18"/>
                <w:szCs w:val="18"/>
              </w:rPr>
            </w:pPr>
          </w:p>
        </w:tc>
        <w:tc>
          <w:tcPr>
            <w:tcW w:w="2552" w:type="dxa"/>
            <w:gridSpan w:val="2"/>
          </w:tcPr>
          <w:p w14:paraId="20087BAD" w14:textId="77777777" w:rsidR="004D7264" w:rsidRPr="00476F48" w:rsidRDefault="004D7264" w:rsidP="00383C14">
            <w:pPr>
              <w:pStyle w:val="BodyText"/>
              <w:spacing w:before="60" w:after="60"/>
              <w:rPr>
                <w:sz w:val="18"/>
                <w:szCs w:val="18"/>
              </w:rPr>
            </w:pPr>
          </w:p>
        </w:tc>
        <w:tc>
          <w:tcPr>
            <w:tcW w:w="850" w:type="dxa"/>
          </w:tcPr>
          <w:p w14:paraId="007D541F" w14:textId="77777777" w:rsidR="004D7264" w:rsidRPr="00476F48" w:rsidRDefault="004D7264" w:rsidP="00383C14">
            <w:pPr>
              <w:pStyle w:val="BodyText"/>
              <w:spacing w:before="60" w:after="60"/>
              <w:rPr>
                <w:sz w:val="18"/>
                <w:szCs w:val="18"/>
              </w:rPr>
            </w:pPr>
            <w:r w:rsidRPr="00476F48">
              <w:rPr>
                <w:sz w:val="18"/>
                <w:szCs w:val="18"/>
              </w:rPr>
              <w:t>(S) TE</w:t>
            </w:r>
          </w:p>
        </w:tc>
        <w:tc>
          <w:tcPr>
            <w:tcW w:w="1418" w:type="dxa"/>
          </w:tcPr>
          <w:p w14:paraId="6310EC8C" w14:textId="01F0A4FD" w:rsidR="004D7264" w:rsidRPr="00476F48" w:rsidRDefault="004D7264" w:rsidP="00383C14">
            <w:pPr>
              <w:pStyle w:val="BodyText"/>
              <w:spacing w:before="60" w:after="60"/>
              <w:rPr>
                <w:sz w:val="18"/>
                <w:szCs w:val="18"/>
              </w:rPr>
            </w:pPr>
            <w:r w:rsidRPr="00476F48">
              <w:rPr>
                <w:sz w:val="18"/>
                <w:szCs w:val="18"/>
              </w:rPr>
              <w:t>1,1</w:t>
            </w:r>
          </w:p>
        </w:tc>
      </w:tr>
      <w:tr w:rsidR="003A7745" w:rsidRPr="00476F48" w14:paraId="70CD3935" w14:textId="77777777" w:rsidTr="009A130E">
        <w:trPr>
          <w:trHeight w:val="325"/>
        </w:trPr>
        <w:tc>
          <w:tcPr>
            <w:tcW w:w="3686" w:type="dxa"/>
            <w:gridSpan w:val="2"/>
          </w:tcPr>
          <w:p w14:paraId="5A6F3D89" w14:textId="4FC5AAE2" w:rsidR="003A7745" w:rsidRPr="00476F48" w:rsidRDefault="003A7745" w:rsidP="003A7745">
            <w:pPr>
              <w:pStyle w:val="BodyText"/>
              <w:spacing w:before="60" w:after="60"/>
              <w:rPr>
                <w:sz w:val="18"/>
                <w:szCs w:val="18"/>
              </w:rPr>
            </w:pPr>
            <w:r w:rsidRPr="00476F48">
              <w:rPr>
                <w:sz w:val="18"/>
                <w:szCs w:val="18"/>
              </w:rPr>
              <w:t>product specification</w:t>
            </w:r>
          </w:p>
        </w:tc>
        <w:tc>
          <w:tcPr>
            <w:tcW w:w="1559" w:type="dxa"/>
          </w:tcPr>
          <w:p w14:paraId="789898B1" w14:textId="77777777" w:rsidR="003A7745" w:rsidRPr="00476F48" w:rsidRDefault="003A7745" w:rsidP="003A7745">
            <w:pPr>
              <w:pStyle w:val="BodyText"/>
              <w:spacing w:before="60" w:after="60"/>
              <w:rPr>
                <w:sz w:val="18"/>
                <w:szCs w:val="18"/>
              </w:rPr>
            </w:pPr>
          </w:p>
        </w:tc>
        <w:tc>
          <w:tcPr>
            <w:tcW w:w="2552" w:type="dxa"/>
            <w:gridSpan w:val="2"/>
          </w:tcPr>
          <w:p w14:paraId="1126BC09" w14:textId="77777777" w:rsidR="003A7745" w:rsidRPr="00476F48" w:rsidRDefault="003A7745" w:rsidP="003A7745">
            <w:pPr>
              <w:pStyle w:val="BodyText"/>
              <w:spacing w:before="60" w:after="60"/>
              <w:rPr>
                <w:sz w:val="18"/>
                <w:szCs w:val="18"/>
              </w:rPr>
            </w:pPr>
          </w:p>
        </w:tc>
        <w:tc>
          <w:tcPr>
            <w:tcW w:w="850" w:type="dxa"/>
          </w:tcPr>
          <w:p w14:paraId="160850F5" w14:textId="6D399237" w:rsidR="003A7745" w:rsidRPr="00476F48" w:rsidRDefault="003A7745" w:rsidP="003A7745">
            <w:pPr>
              <w:pStyle w:val="BodyText"/>
              <w:spacing w:before="60" w:after="60"/>
              <w:rPr>
                <w:sz w:val="18"/>
                <w:szCs w:val="18"/>
              </w:rPr>
            </w:pPr>
            <w:r w:rsidRPr="00476F48">
              <w:rPr>
                <w:sz w:val="18"/>
                <w:szCs w:val="18"/>
              </w:rPr>
              <w:t>C</w:t>
            </w:r>
          </w:p>
        </w:tc>
        <w:tc>
          <w:tcPr>
            <w:tcW w:w="1418" w:type="dxa"/>
          </w:tcPr>
          <w:p w14:paraId="58167682" w14:textId="54AB3A52" w:rsidR="003A7745" w:rsidRPr="00476F48" w:rsidRDefault="003A7745" w:rsidP="003A7745">
            <w:pPr>
              <w:pStyle w:val="BodyText"/>
              <w:spacing w:before="60" w:after="60"/>
              <w:rPr>
                <w:sz w:val="18"/>
                <w:szCs w:val="18"/>
              </w:rPr>
            </w:pPr>
            <w:r w:rsidRPr="00476F48">
              <w:rPr>
                <w:sz w:val="18"/>
                <w:szCs w:val="18"/>
              </w:rPr>
              <w:t>0,1</w:t>
            </w:r>
          </w:p>
        </w:tc>
      </w:tr>
      <w:tr w:rsidR="003A7745" w:rsidRPr="00476F48" w14:paraId="485986C6" w14:textId="77777777" w:rsidTr="009A130E">
        <w:trPr>
          <w:trHeight w:val="325"/>
        </w:trPr>
        <w:tc>
          <w:tcPr>
            <w:tcW w:w="3686" w:type="dxa"/>
            <w:gridSpan w:val="2"/>
          </w:tcPr>
          <w:p w14:paraId="0B0A7EF4" w14:textId="47E93CD2" w:rsidR="003A7745" w:rsidRPr="00476F48" w:rsidRDefault="003A7745" w:rsidP="003A7745">
            <w:pPr>
              <w:pStyle w:val="BodyText"/>
              <w:spacing w:before="60" w:after="60"/>
              <w:rPr>
                <w:sz w:val="18"/>
                <w:szCs w:val="18"/>
              </w:rPr>
            </w:pPr>
            <w:r w:rsidRPr="00476F48">
              <w:rPr>
                <w:sz w:val="18"/>
                <w:szCs w:val="18"/>
              </w:rPr>
              <w:t xml:space="preserve">     </w:t>
            </w:r>
            <w:r>
              <w:rPr>
                <w:sz w:val="18"/>
                <w:szCs w:val="18"/>
              </w:rPr>
              <w:t xml:space="preserve">edition </w:t>
            </w:r>
            <w:r w:rsidRPr="00476F48">
              <w:rPr>
                <w:sz w:val="18"/>
                <w:szCs w:val="18"/>
              </w:rPr>
              <w:t>date</w:t>
            </w:r>
          </w:p>
        </w:tc>
        <w:tc>
          <w:tcPr>
            <w:tcW w:w="1559" w:type="dxa"/>
          </w:tcPr>
          <w:p w14:paraId="2CB50AA4" w14:textId="77777777" w:rsidR="003A7745" w:rsidRPr="00476F48" w:rsidRDefault="003A7745" w:rsidP="003A7745">
            <w:pPr>
              <w:pStyle w:val="BodyText"/>
              <w:spacing w:before="60" w:after="60"/>
              <w:rPr>
                <w:sz w:val="18"/>
                <w:szCs w:val="18"/>
              </w:rPr>
            </w:pPr>
          </w:p>
        </w:tc>
        <w:tc>
          <w:tcPr>
            <w:tcW w:w="2552" w:type="dxa"/>
            <w:gridSpan w:val="2"/>
          </w:tcPr>
          <w:p w14:paraId="386611AA" w14:textId="77777777" w:rsidR="003A7745" w:rsidRPr="00476F48" w:rsidRDefault="003A7745" w:rsidP="003A7745">
            <w:pPr>
              <w:pStyle w:val="BodyText"/>
              <w:spacing w:before="60" w:after="60"/>
              <w:rPr>
                <w:sz w:val="18"/>
                <w:szCs w:val="18"/>
              </w:rPr>
            </w:pPr>
          </w:p>
        </w:tc>
        <w:tc>
          <w:tcPr>
            <w:tcW w:w="850" w:type="dxa"/>
          </w:tcPr>
          <w:p w14:paraId="3EC089AA" w14:textId="59CF26BE" w:rsidR="003A7745" w:rsidRPr="00476F48" w:rsidRDefault="003A7745" w:rsidP="003A7745">
            <w:pPr>
              <w:pStyle w:val="BodyText"/>
              <w:spacing w:before="60" w:after="60"/>
              <w:rPr>
                <w:sz w:val="18"/>
                <w:szCs w:val="18"/>
              </w:rPr>
            </w:pPr>
            <w:r w:rsidRPr="00476F48">
              <w:rPr>
                <w:sz w:val="18"/>
                <w:szCs w:val="18"/>
              </w:rPr>
              <w:t>(S) DA</w:t>
            </w:r>
          </w:p>
        </w:tc>
        <w:tc>
          <w:tcPr>
            <w:tcW w:w="1418" w:type="dxa"/>
          </w:tcPr>
          <w:p w14:paraId="7B6E0F9A" w14:textId="7B0E3AC9" w:rsidR="003A7745" w:rsidRPr="00476F48" w:rsidRDefault="003A7745" w:rsidP="003A7745">
            <w:pPr>
              <w:pStyle w:val="BodyText"/>
              <w:spacing w:before="60" w:after="60"/>
              <w:rPr>
                <w:sz w:val="18"/>
                <w:szCs w:val="18"/>
              </w:rPr>
            </w:pPr>
            <w:r w:rsidRPr="00476F48">
              <w:rPr>
                <w:sz w:val="18"/>
                <w:szCs w:val="18"/>
              </w:rPr>
              <w:t>1,1</w:t>
            </w:r>
          </w:p>
        </w:tc>
      </w:tr>
      <w:tr w:rsidR="003A7745" w:rsidRPr="00476F48" w14:paraId="74C24707" w14:textId="77777777" w:rsidTr="009A130E">
        <w:trPr>
          <w:trHeight w:val="325"/>
        </w:trPr>
        <w:tc>
          <w:tcPr>
            <w:tcW w:w="3686" w:type="dxa"/>
            <w:gridSpan w:val="2"/>
          </w:tcPr>
          <w:p w14:paraId="73E6506A" w14:textId="6BF22335" w:rsidR="003A7745" w:rsidRPr="00476F48" w:rsidRDefault="003A7745" w:rsidP="003A7745">
            <w:pPr>
              <w:pStyle w:val="BodyText"/>
              <w:spacing w:before="60" w:after="60"/>
              <w:rPr>
                <w:sz w:val="18"/>
                <w:szCs w:val="18"/>
              </w:rPr>
            </w:pPr>
            <w:r w:rsidRPr="00476F48">
              <w:rPr>
                <w:sz w:val="18"/>
                <w:szCs w:val="18"/>
              </w:rPr>
              <w:t xml:space="preserve">     ISSN</w:t>
            </w:r>
          </w:p>
        </w:tc>
        <w:tc>
          <w:tcPr>
            <w:tcW w:w="1559" w:type="dxa"/>
          </w:tcPr>
          <w:p w14:paraId="65A7DA0F" w14:textId="77777777" w:rsidR="003A7745" w:rsidRPr="00476F48" w:rsidRDefault="003A7745" w:rsidP="003A7745">
            <w:pPr>
              <w:pStyle w:val="BodyText"/>
              <w:spacing w:before="60" w:after="60"/>
              <w:rPr>
                <w:sz w:val="18"/>
                <w:szCs w:val="18"/>
              </w:rPr>
            </w:pPr>
          </w:p>
        </w:tc>
        <w:tc>
          <w:tcPr>
            <w:tcW w:w="2552" w:type="dxa"/>
            <w:gridSpan w:val="2"/>
          </w:tcPr>
          <w:p w14:paraId="73654C7C" w14:textId="77777777" w:rsidR="003A7745" w:rsidRPr="00476F48" w:rsidRDefault="003A7745" w:rsidP="003A7745">
            <w:pPr>
              <w:pStyle w:val="BodyText"/>
              <w:spacing w:before="60" w:after="60"/>
              <w:rPr>
                <w:sz w:val="18"/>
                <w:szCs w:val="18"/>
              </w:rPr>
            </w:pPr>
          </w:p>
        </w:tc>
        <w:tc>
          <w:tcPr>
            <w:tcW w:w="850" w:type="dxa"/>
          </w:tcPr>
          <w:p w14:paraId="1034257D" w14:textId="433DA190" w:rsidR="003A7745" w:rsidRPr="00476F48" w:rsidRDefault="003A7745" w:rsidP="003A7745">
            <w:pPr>
              <w:pStyle w:val="BodyText"/>
              <w:spacing w:before="60" w:after="60"/>
              <w:rPr>
                <w:sz w:val="18"/>
                <w:szCs w:val="18"/>
              </w:rPr>
            </w:pPr>
            <w:r w:rsidRPr="00476F48">
              <w:rPr>
                <w:sz w:val="18"/>
                <w:szCs w:val="18"/>
              </w:rPr>
              <w:t>(S) TE</w:t>
            </w:r>
          </w:p>
        </w:tc>
        <w:tc>
          <w:tcPr>
            <w:tcW w:w="1418" w:type="dxa"/>
          </w:tcPr>
          <w:p w14:paraId="3B8EEA60" w14:textId="2E6BEE26" w:rsidR="003A7745" w:rsidRPr="00476F48" w:rsidRDefault="003A7745" w:rsidP="003A7745">
            <w:pPr>
              <w:pStyle w:val="BodyText"/>
              <w:spacing w:before="60" w:after="60"/>
              <w:rPr>
                <w:sz w:val="18"/>
                <w:szCs w:val="18"/>
              </w:rPr>
            </w:pPr>
            <w:r w:rsidRPr="00476F48">
              <w:rPr>
                <w:sz w:val="18"/>
                <w:szCs w:val="18"/>
              </w:rPr>
              <w:t>0,1</w:t>
            </w:r>
          </w:p>
        </w:tc>
      </w:tr>
      <w:tr w:rsidR="003A7745" w:rsidRPr="00476F48" w14:paraId="2E3B216F" w14:textId="77777777" w:rsidTr="009A130E">
        <w:trPr>
          <w:trHeight w:val="325"/>
        </w:trPr>
        <w:tc>
          <w:tcPr>
            <w:tcW w:w="3686" w:type="dxa"/>
            <w:gridSpan w:val="2"/>
          </w:tcPr>
          <w:p w14:paraId="020D0E2D" w14:textId="7D9C03AA" w:rsidR="003A7745" w:rsidRPr="00476F48" w:rsidRDefault="003A7745" w:rsidP="003A7745">
            <w:pPr>
              <w:pStyle w:val="BodyText"/>
              <w:spacing w:before="60" w:after="60"/>
              <w:rPr>
                <w:sz w:val="18"/>
                <w:szCs w:val="18"/>
              </w:rPr>
            </w:pPr>
            <w:r w:rsidRPr="00476F48">
              <w:rPr>
                <w:sz w:val="18"/>
                <w:szCs w:val="18"/>
              </w:rPr>
              <w:t xml:space="preserve">     name</w:t>
            </w:r>
          </w:p>
        </w:tc>
        <w:tc>
          <w:tcPr>
            <w:tcW w:w="1559" w:type="dxa"/>
          </w:tcPr>
          <w:p w14:paraId="49E577CA" w14:textId="77777777" w:rsidR="003A7745" w:rsidRPr="00476F48" w:rsidRDefault="003A7745" w:rsidP="003A7745">
            <w:pPr>
              <w:pStyle w:val="BodyText"/>
              <w:spacing w:before="60" w:after="60"/>
              <w:rPr>
                <w:sz w:val="18"/>
                <w:szCs w:val="18"/>
              </w:rPr>
            </w:pPr>
          </w:p>
        </w:tc>
        <w:tc>
          <w:tcPr>
            <w:tcW w:w="2552" w:type="dxa"/>
            <w:gridSpan w:val="2"/>
          </w:tcPr>
          <w:p w14:paraId="03315702" w14:textId="77777777" w:rsidR="003A7745" w:rsidRPr="00476F48" w:rsidRDefault="003A7745" w:rsidP="003A7745">
            <w:pPr>
              <w:pStyle w:val="BodyText"/>
              <w:spacing w:before="60" w:after="60"/>
              <w:rPr>
                <w:sz w:val="18"/>
                <w:szCs w:val="18"/>
              </w:rPr>
            </w:pPr>
          </w:p>
        </w:tc>
        <w:tc>
          <w:tcPr>
            <w:tcW w:w="850" w:type="dxa"/>
          </w:tcPr>
          <w:p w14:paraId="16E38AF2" w14:textId="6545851F" w:rsidR="003A7745" w:rsidRPr="00476F48" w:rsidRDefault="003A7745" w:rsidP="003A7745">
            <w:pPr>
              <w:pStyle w:val="BodyText"/>
              <w:spacing w:before="60" w:after="60"/>
              <w:rPr>
                <w:sz w:val="18"/>
                <w:szCs w:val="18"/>
              </w:rPr>
            </w:pPr>
            <w:r w:rsidRPr="00476F48">
              <w:rPr>
                <w:sz w:val="18"/>
                <w:szCs w:val="18"/>
              </w:rPr>
              <w:t>(S) TE</w:t>
            </w:r>
          </w:p>
        </w:tc>
        <w:tc>
          <w:tcPr>
            <w:tcW w:w="1418" w:type="dxa"/>
          </w:tcPr>
          <w:p w14:paraId="325627A1" w14:textId="3710D38C" w:rsidR="003A7745" w:rsidRPr="00476F48" w:rsidRDefault="003A7745" w:rsidP="003A7745">
            <w:pPr>
              <w:pStyle w:val="BodyText"/>
              <w:spacing w:before="60" w:after="60"/>
              <w:rPr>
                <w:sz w:val="18"/>
                <w:szCs w:val="18"/>
              </w:rPr>
            </w:pPr>
            <w:r w:rsidRPr="00476F48">
              <w:rPr>
                <w:sz w:val="18"/>
                <w:szCs w:val="18"/>
              </w:rPr>
              <w:t>1,1</w:t>
            </w:r>
          </w:p>
        </w:tc>
      </w:tr>
      <w:tr w:rsidR="003A7745" w:rsidRPr="00476F48" w14:paraId="5D220C90" w14:textId="77777777" w:rsidTr="009A130E">
        <w:trPr>
          <w:trHeight w:val="325"/>
        </w:trPr>
        <w:tc>
          <w:tcPr>
            <w:tcW w:w="3686" w:type="dxa"/>
            <w:gridSpan w:val="2"/>
          </w:tcPr>
          <w:p w14:paraId="1999BDEB" w14:textId="1B90812C" w:rsidR="003A7745" w:rsidRPr="00476F48" w:rsidRDefault="003A7745" w:rsidP="003A7745">
            <w:pPr>
              <w:pStyle w:val="BodyText"/>
              <w:spacing w:before="60" w:after="60"/>
              <w:rPr>
                <w:sz w:val="18"/>
                <w:szCs w:val="18"/>
              </w:rPr>
            </w:pPr>
            <w:r w:rsidRPr="00476F48">
              <w:rPr>
                <w:sz w:val="18"/>
                <w:szCs w:val="18"/>
              </w:rPr>
              <w:t xml:space="preserve">     version</w:t>
            </w:r>
          </w:p>
        </w:tc>
        <w:tc>
          <w:tcPr>
            <w:tcW w:w="1559" w:type="dxa"/>
          </w:tcPr>
          <w:p w14:paraId="3A178FBA" w14:textId="77777777" w:rsidR="003A7745" w:rsidRPr="00476F48" w:rsidRDefault="003A7745" w:rsidP="003A7745">
            <w:pPr>
              <w:pStyle w:val="BodyText"/>
              <w:spacing w:before="60" w:after="60"/>
              <w:rPr>
                <w:sz w:val="18"/>
                <w:szCs w:val="18"/>
              </w:rPr>
            </w:pPr>
          </w:p>
        </w:tc>
        <w:tc>
          <w:tcPr>
            <w:tcW w:w="2552" w:type="dxa"/>
            <w:gridSpan w:val="2"/>
          </w:tcPr>
          <w:p w14:paraId="34F1A49E" w14:textId="77777777" w:rsidR="003A7745" w:rsidRPr="00476F48" w:rsidRDefault="003A7745" w:rsidP="003A7745">
            <w:pPr>
              <w:pStyle w:val="BodyText"/>
              <w:spacing w:before="60" w:after="60"/>
              <w:rPr>
                <w:sz w:val="18"/>
                <w:szCs w:val="18"/>
              </w:rPr>
            </w:pPr>
          </w:p>
        </w:tc>
        <w:tc>
          <w:tcPr>
            <w:tcW w:w="850" w:type="dxa"/>
          </w:tcPr>
          <w:p w14:paraId="35451744" w14:textId="11B82A43" w:rsidR="003A7745" w:rsidRPr="00476F48" w:rsidRDefault="003A7745" w:rsidP="003A7745">
            <w:pPr>
              <w:pStyle w:val="BodyText"/>
              <w:spacing w:before="60" w:after="60"/>
              <w:rPr>
                <w:sz w:val="18"/>
                <w:szCs w:val="18"/>
              </w:rPr>
            </w:pPr>
            <w:r w:rsidRPr="00476F48">
              <w:rPr>
                <w:sz w:val="18"/>
                <w:szCs w:val="18"/>
              </w:rPr>
              <w:t>(S) TE</w:t>
            </w:r>
          </w:p>
        </w:tc>
        <w:tc>
          <w:tcPr>
            <w:tcW w:w="1418" w:type="dxa"/>
          </w:tcPr>
          <w:p w14:paraId="369A6BB0" w14:textId="613A056F" w:rsidR="003A7745" w:rsidRPr="00476F48" w:rsidRDefault="003A7745" w:rsidP="003A7745">
            <w:pPr>
              <w:pStyle w:val="BodyText"/>
              <w:spacing w:before="60" w:after="60"/>
              <w:rPr>
                <w:sz w:val="18"/>
                <w:szCs w:val="18"/>
              </w:rPr>
            </w:pPr>
            <w:r w:rsidRPr="00476F48">
              <w:rPr>
                <w:sz w:val="18"/>
                <w:szCs w:val="18"/>
              </w:rPr>
              <w:t>1,1</w:t>
            </w:r>
          </w:p>
        </w:tc>
      </w:tr>
      <w:tr w:rsidR="004D7264" w:rsidRPr="00476F48" w14:paraId="472851C8" w14:textId="77777777" w:rsidTr="00734A73">
        <w:trPr>
          <w:trHeight w:val="2090"/>
        </w:trPr>
        <w:tc>
          <w:tcPr>
            <w:tcW w:w="10065" w:type="dxa"/>
            <w:gridSpan w:val="7"/>
          </w:tcPr>
          <w:p w14:paraId="464F338D" w14:textId="77777777" w:rsidR="004D7264" w:rsidRPr="00476F48" w:rsidRDefault="004D7264" w:rsidP="00737D0C">
            <w:pPr>
              <w:pStyle w:val="BodyText"/>
              <w:spacing w:before="120"/>
            </w:pPr>
            <w:r w:rsidRPr="00476F48">
              <w:rPr>
                <w:u w:val="single"/>
              </w:rPr>
              <w:t>INT 1</w:t>
            </w:r>
            <w:r w:rsidRPr="00476F48">
              <w:rPr>
                <w:spacing w:val="-2"/>
                <w:u w:val="single"/>
              </w:rPr>
              <w:t xml:space="preserve"> </w:t>
            </w:r>
            <w:r w:rsidRPr="00476F48">
              <w:rPr>
                <w:u w:val="single"/>
              </w:rPr>
              <w:t>Reference:</w:t>
            </w:r>
          </w:p>
          <w:p w14:paraId="67798D4D" w14:textId="77777777" w:rsidR="004D7264" w:rsidRPr="00476F48" w:rsidRDefault="004D7264" w:rsidP="00F63E71">
            <w:pPr>
              <w:pStyle w:val="BodyText"/>
              <w:rPr>
                <w:sz w:val="30"/>
              </w:rPr>
            </w:pPr>
          </w:p>
          <w:p w14:paraId="3D2E9E16" w14:textId="77777777" w:rsidR="004D7264" w:rsidRPr="00476F48" w:rsidRDefault="004D7264" w:rsidP="00F63E71">
            <w:pPr>
              <w:pStyle w:val="BodyText"/>
            </w:pPr>
            <w:r w:rsidRPr="00476F48">
              <w:rPr>
                <w:u w:val="single"/>
              </w:rPr>
              <w:t>Remarks:</w:t>
            </w:r>
          </w:p>
          <w:p w14:paraId="2B104454" w14:textId="77777777" w:rsidR="004D7264" w:rsidRPr="00476F48" w:rsidRDefault="004D7264" w:rsidP="00F63E71">
            <w:pPr>
              <w:pStyle w:val="BodyText"/>
              <w:rPr>
                <w:sz w:val="30"/>
              </w:rPr>
            </w:pPr>
          </w:p>
          <w:p w14:paraId="2A1A1F1D" w14:textId="77777777" w:rsidR="004D7264" w:rsidRPr="00476F48" w:rsidRDefault="004D7264" w:rsidP="00F63E71">
            <w:pPr>
              <w:pStyle w:val="BodyText"/>
            </w:pPr>
            <w:r w:rsidRPr="00476F48">
              <w:rPr>
                <w:u w:val="single"/>
              </w:rPr>
              <w:t>Distinction:</w:t>
            </w:r>
          </w:p>
        </w:tc>
      </w:tr>
    </w:tbl>
    <w:p w14:paraId="70D652F9" w14:textId="77777777" w:rsidR="00F86203" w:rsidRPr="00476F48" w:rsidRDefault="00F86203" w:rsidP="00F86203">
      <w:pPr>
        <w:pStyle w:val="BodyText"/>
        <w:rPr>
          <w:sz w:val="18"/>
        </w:rPr>
      </w:pPr>
    </w:p>
    <w:p w14:paraId="71F71009" w14:textId="77777777" w:rsidR="004D7264" w:rsidRPr="00476F48" w:rsidRDefault="004D7264">
      <w:pPr>
        <w:rPr>
          <w:b/>
          <w:bCs/>
          <w:sz w:val="24"/>
          <w:szCs w:val="24"/>
        </w:rPr>
      </w:pPr>
      <w:r w:rsidRPr="00476F48">
        <w:rPr>
          <w:b/>
          <w:bCs/>
          <w:sz w:val="24"/>
          <w:szCs w:val="24"/>
        </w:rPr>
        <w:br w:type="page"/>
      </w:r>
    </w:p>
    <w:p w14:paraId="7CC7344E" w14:textId="77777777" w:rsidR="003A0D3B" w:rsidRPr="00476F48" w:rsidRDefault="003A0D3B">
      <w:pPr>
        <w:rPr>
          <w:b/>
          <w:bCs/>
          <w:sz w:val="24"/>
          <w:szCs w:val="24"/>
        </w:rPr>
      </w:pPr>
    </w:p>
    <w:p w14:paraId="7BEAC760" w14:textId="201263E4" w:rsidR="00F96791" w:rsidRPr="00476F48" w:rsidRDefault="008B6669" w:rsidP="00F1468C">
      <w:pPr>
        <w:pStyle w:val="Heading1"/>
        <w:numPr>
          <w:ilvl w:val="0"/>
          <w:numId w:val="23"/>
        </w:numPr>
      </w:pPr>
      <w:bookmarkStart w:id="46" w:name="_Toc196831515"/>
      <w:r w:rsidRPr="00476F48">
        <w:t>Information types</w:t>
      </w:r>
      <w:bookmarkEnd w:id="46"/>
    </w:p>
    <w:p w14:paraId="547685E0" w14:textId="07AC98DB" w:rsidR="00C707BF" w:rsidRPr="00476F48" w:rsidRDefault="00C707BF" w:rsidP="00F1468C">
      <w:pPr>
        <w:pStyle w:val="Heading2"/>
        <w:numPr>
          <w:ilvl w:val="1"/>
          <w:numId w:val="23"/>
        </w:numPr>
      </w:pPr>
      <w:bookmarkStart w:id="47" w:name="_Toc196831516"/>
      <w:r w:rsidRPr="00476F48">
        <w:t xml:space="preserve">Catalogue </w:t>
      </w:r>
      <w:r w:rsidR="005B4113" w:rsidRPr="00476F48">
        <w:t>section header</w:t>
      </w:r>
      <w:bookmarkEnd w:id="47"/>
    </w:p>
    <w:tbl>
      <w:tblPr>
        <w:tblStyle w:val="TableNormal1"/>
        <w:tblW w:w="10031"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101"/>
        <w:gridCol w:w="1417"/>
        <w:gridCol w:w="567"/>
        <w:gridCol w:w="709"/>
        <w:gridCol w:w="142"/>
        <w:gridCol w:w="1275"/>
        <w:gridCol w:w="142"/>
        <w:gridCol w:w="709"/>
        <w:gridCol w:w="283"/>
        <w:gridCol w:w="1276"/>
        <w:gridCol w:w="142"/>
        <w:gridCol w:w="850"/>
        <w:gridCol w:w="709"/>
        <w:gridCol w:w="709"/>
      </w:tblGrid>
      <w:tr w:rsidR="00041C59" w:rsidRPr="00476F48" w14:paraId="0710B9A9" w14:textId="77777777" w:rsidTr="009A130E">
        <w:tc>
          <w:tcPr>
            <w:tcW w:w="10031" w:type="dxa"/>
            <w:gridSpan w:val="14"/>
          </w:tcPr>
          <w:p w14:paraId="6893BEEF" w14:textId="381CC0DF" w:rsidR="00041C59" w:rsidRPr="00476F48" w:rsidRDefault="00041C59" w:rsidP="005B4113">
            <w:pPr>
              <w:pStyle w:val="BodyText"/>
              <w:spacing w:before="60" w:after="60"/>
            </w:pPr>
            <w:r w:rsidRPr="00476F48">
              <w:rPr>
                <w:u w:val="single"/>
              </w:rPr>
              <w:t>IHO</w:t>
            </w:r>
            <w:r w:rsidRPr="00476F48">
              <w:rPr>
                <w:spacing w:val="-3"/>
                <w:u w:val="single"/>
              </w:rPr>
              <w:t xml:space="preserve"> </w:t>
            </w:r>
            <w:r w:rsidRPr="00476F48">
              <w:rPr>
                <w:u w:val="single"/>
              </w:rPr>
              <w:t>Definition:</w:t>
            </w:r>
            <w:r w:rsidRPr="00476F48">
              <w:t xml:space="preserve"> </w:t>
            </w:r>
            <w:r w:rsidR="006F2006" w:rsidRPr="006F2006">
              <w:t>A header identifying a section within a catalogue.</w:t>
            </w:r>
          </w:p>
        </w:tc>
      </w:tr>
      <w:tr w:rsidR="00041C59" w:rsidRPr="00476F48" w14:paraId="0634673C" w14:textId="77777777" w:rsidTr="009A130E">
        <w:tc>
          <w:tcPr>
            <w:tcW w:w="10031" w:type="dxa"/>
            <w:gridSpan w:val="14"/>
          </w:tcPr>
          <w:p w14:paraId="27AF2BEA" w14:textId="77777777" w:rsidR="00041C59" w:rsidRPr="00476F48" w:rsidRDefault="00041C59" w:rsidP="005B4113">
            <w:pPr>
              <w:pStyle w:val="BodyText"/>
              <w:spacing w:before="60" w:after="60"/>
              <w:rPr>
                <w:b/>
              </w:rPr>
            </w:pPr>
            <w:r w:rsidRPr="00476F48">
              <w:rPr>
                <w:b/>
                <w:u w:val="thick"/>
              </w:rPr>
              <w:t>S-128 Information Type:</w:t>
            </w:r>
            <w:r w:rsidRPr="00476F48">
              <w:rPr>
                <w:b/>
              </w:rPr>
              <w:t xml:space="preserve"> </w:t>
            </w:r>
            <w:proofErr w:type="spellStart"/>
            <w:r w:rsidRPr="00476F48">
              <w:rPr>
                <w:b/>
              </w:rPr>
              <w:t>CatalogueSectionHeader</w:t>
            </w:r>
            <w:proofErr w:type="spellEnd"/>
          </w:p>
        </w:tc>
      </w:tr>
      <w:tr w:rsidR="00041C59" w:rsidRPr="00476F48" w14:paraId="11ADE3C5" w14:textId="77777777" w:rsidTr="009A130E">
        <w:tc>
          <w:tcPr>
            <w:tcW w:w="10031" w:type="dxa"/>
            <w:gridSpan w:val="14"/>
          </w:tcPr>
          <w:p w14:paraId="23691741" w14:textId="77777777" w:rsidR="00041C59" w:rsidRPr="00476F48" w:rsidRDefault="00041C59" w:rsidP="005B4113">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1"/>
              </w:rPr>
              <w:t xml:space="preserve"> </w:t>
            </w:r>
          </w:p>
        </w:tc>
      </w:tr>
      <w:tr w:rsidR="00041C59" w:rsidRPr="00476F48" w14:paraId="5E0A7B61" w14:textId="77777777" w:rsidTr="009A130E">
        <w:tc>
          <w:tcPr>
            <w:tcW w:w="10031" w:type="dxa"/>
            <w:gridSpan w:val="14"/>
          </w:tcPr>
          <w:p w14:paraId="5707B729" w14:textId="77777777" w:rsidR="00041C59" w:rsidRPr="00476F48" w:rsidRDefault="00041C59" w:rsidP="005B4113">
            <w:pPr>
              <w:pStyle w:val="BodyText"/>
              <w:spacing w:before="60" w:after="60"/>
              <w:rPr>
                <w:b/>
              </w:rPr>
            </w:pPr>
            <w:r w:rsidRPr="00476F48">
              <w:rPr>
                <w:b/>
                <w:u w:val="thick"/>
              </w:rPr>
              <w:t>Primitives:</w:t>
            </w:r>
            <w:r w:rsidRPr="00476F48">
              <w:rPr>
                <w:b/>
                <w:spacing w:val="-3"/>
              </w:rPr>
              <w:t xml:space="preserve"> </w:t>
            </w:r>
            <w:r w:rsidRPr="00476F48">
              <w:rPr>
                <w:b/>
              </w:rPr>
              <w:t>None</w:t>
            </w:r>
          </w:p>
        </w:tc>
      </w:tr>
      <w:tr w:rsidR="00041C59" w:rsidRPr="00476F48" w14:paraId="652ED74C" w14:textId="77777777" w:rsidTr="0008395B">
        <w:tc>
          <w:tcPr>
            <w:tcW w:w="3085" w:type="dxa"/>
            <w:gridSpan w:val="3"/>
          </w:tcPr>
          <w:p w14:paraId="370BEFF7" w14:textId="77777777" w:rsidR="00041C59" w:rsidRPr="00476F48" w:rsidRDefault="00041C59" w:rsidP="005B4113">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440FE053" w14:textId="77777777" w:rsidR="00607939" w:rsidRPr="00476F48" w:rsidRDefault="00607939" w:rsidP="005B4113">
            <w:pPr>
              <w:pStyle w:val="BodyText"/>
              <w:spacing w:before="60" w:after="60"/>
              <w:rPr>
                <w:i/>
                <w:color w:val="0000FF"/>
                <w:sz w:val="18"/>
              </w:rPr>
            </w:pPr>
          </w:p>
          <w:p w14:paraId="532C301F" w14:textId="77777777" w:rsidR="00607939" w:rsidRPr="00476F48" w:rsidRDefault="00607939" w:rsidP="005B4113">
            <w:pPr>
              <w:pStyle w:val="BodyText"/>
              <w:spacing w:before="60" w:after="60"/>
              <w:rPr>
                <w:i/>
                <w:sz w:val="18"/>
              </w:rPr>
            </w:pPr>
          </w:p>
        </w:tc>
        <w:tc>
          <w:tcPr>
            <w:tcW w:w="3260" w:type="dxa"/>
            <w:gridSpan w:val="6"/>
          </w:tcPr>
          <w:p w14:paraId="613F0713" w14:textId="77777777" w:rsidR="00041C59" w:rsidRPr="00476F48" w:rsidRDefault="00041C59" w:rsidP="005B4113">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5"/>
          </w:tcPr>
          <w:p w14:paraId="49FF60BC" w14:textId="77777777" w:rsidR="00041C59" w:rsidRPr="00476F48" w:rsidRDefault="00041C59" w:rsidP="005B4113">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041C59" w:rsidRPr="00476F48" w14:paraId="72FD8782" w14:textId="77777777" w:rsidTr="00004BDD">
        <w:tc>
          <w:tcPr>
            <w:tcW w:w="3794" w:type="dxa"/>
            <w:gridSpan w:val="4"/>
            <w:vAlign w:val="center"/>
          </w:tcPr>
          <w:p w14:paraId="510677FE" w14:textId="77777777" w:rsidR="00041C59" w:rsidRPr="00476F48" w:rsidRDefault="00041C59"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417" w:type="dxa"/>
            <w:gridSpan w:val="2"/>
            <w:vAlign w:val="center"/>
          </w:tcPr>
          <w:p w14:paraId="00362F02" w14:textId="77777777" w:rsidR="00041C59" w:rsidRPr="00476F48" w:rsidRDefault="00041C59" w:rsidP="000B672C">
            <w:pPr>
              <w:pStyle w:val="BodyText"/>
              <w:spacing w:before="60" w:after="60"/>
              <w:rPr>
                <w:b/>
              </w:rPr>
            </w:pPr>
            <w:r w:rsidRPr="00476F48">
              <w:rPr>
                <w:b/>
              </w:rPr>
              <w:t>S-57</w:t>
            </w:r>
          </w:p>
          <w:p w14:paraId="39B60A23" w14:textId="77777777" w:rsidR="00041C59" w:rsidRPr="00476F48" w:rsidRDefault="00041C59" w:rsidP="000B672C">
            <w:pPr>
              <w:pStyle w:val="BodyText"/>
              <w:spacing w:before="60" w:after="60"/>
              <w:rPr>
                <w:b/>
              </w:rPr>
            </w:pPr>
            <w:r w:rsidRPr="00476F48">
              <w:rPr>
                <w:b/>
              </w:rPr>
              <w:t>Acronym</w:t>
            </w:r>
          </w:p>
        </w:tc>
        <w:tc>
          <w:tcPr>
            <w:tcW w:w="2552" w:type="dxa"/>
            <w:gridSpan w:val="5"/>
            <w:vAlign w:val="center"/>
          </w:tcPr>
          <w:p w14:paraId="17AFB337" w14:textId="77777777" w:rsidR="00041C59" w:rsidRPr="00476F48" w:rsidRDefault="00041C59"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4A7B0651" w14:textId="77777777" w:rsidR="00041C59" w:rsidRPr="00476F48" w:rsidRDefault="00041C59" w:rsidP="000B672C">
            <w:pPr>
              <w:pStyle w:val="BodyText"/>
              <w:spacing w:before="60" w:after="60"/>
              <w:rPr>
                <w:b/>
              </w:rPr>
            </w:pPr>
            <w:r w:rsidRPr="00476F48">
              <w:rPr>
                <w:b/>
              </w:rPr>
              <w:t>Type</w:t>
            </w:r>
          </w:p>
        </w:tc>
        <w:tc>
          <w:tcPr>
            <w:tcW w:w="1418" w:type="dxa"/>
            <w:gridSpan w:val="2"/>
            <w:vAlign w:val="center"/>
          </w:tcPr>
          <w:p w14:paraId="6CAE3A40" w14:textId="77777777" w:rsidR="00041C59" w:rsidRPr="00476F48" w:rsidRDefault="00041C59" w:rsidP="000B672C">
            <w:pPr>
              <w:pStyle w:val="BodyText"/>
              <w:spacing w:before="60" w:after="60"/>
              <w:rPr>
                <w:b/>
              </w:rPr>
            </w:pPr>
            <w:r w:rsidRPr="00476F48">
              <w:rPr>
                <w:b/>
              </w:rPr>
              <w:t>Multiplicity</w:t>
            </w:r>
          </w:p>
        </w:tc>
      </w:tr>
      <w:tr w:rsidR="00041C59" w:rsidRPr="00476F48" w14:paraId="71F7921C" w14:textId="77777777" w:rsidTr="00004BDD">
        <w:tc>
          <w:tcPr>
            <w:tcW w:w="3794" w:type="dxa"/>
            <w:gridSpan w:val="4"/>
          </w:tcPr>
          <w:p w14:paraId="0344738D" w14:textId="049D3355" w:rsidR="00041C59" w:rsidRPr="00476F48" w:rsidRDefault="00607939" w:rsidP="005B4113">
            <w:pPr>
              <w:pStyle w:val="BodyText"/>
              <w:spacing w:before="60" w:after="60"/>
              <w:rPr>
                <w:sz w:val="18"/>
                <w:szCs w:val="18"/>
              </w:rPr>
            </w:pPr>
            <w:r w:rsidRPr="00476F48">
              <w:rPr>
                <w:sz w:val="18"/>
                <w:szCs w:val="18"/>
              </w:rPr>
              <w:t>catalogue section number</w:t>
            </w:r>
          </w:p>
        </w:tc>
        <w:tc>
          <w:tcPr>
            <w:tcW w:w="1417" w:type="dxa"/>
            <w:gridSpan w:val="2"/>
          </w:tcPr>
          <w:p w14:paraId="74119C4C" w14:textId="77777777" w:rsidR="00041C59" w:rsidRPr="00476F48" w:rsidRDefault="00041C59" w:rsidP="005B4113">
            <w:pPr>
              <w:pStyle w:val="BodyText"/>
              <w:spacing w:before="60" w:after="60"/>
              <w:rPr>
                <w:sz w:val="18"/>
                <w:szCs w:val="18"/>
              </w:rPr>
            </w:pPr>
          </w:p>
        </w:tc>
        <w:tc>
          <w:tcPr>
            <w:tcW w:w="2552" w:type="dxa"/>
            <w:gridSpan w:val="5"/>
          </w:tcPr>
          <w:p w14:paraId="62A5F2AA" w14:textId="77777777" w:rsidR="00041C59" w:rsidRPr="00476F48" w:rsidRDefault="00041C59" w:rsidP="005B4113">
            <w:pPr>
              <w:pStyle w:val="BodyText"/>
              <w:spacing w:before="60" w:after="60"/>
              <w:rPr>
                <w:spacing w:val="-1"/>
                <w:sz w:val="18"/>
                <w:szCs w:val="18"/>
              </w:rPr>
            </w:pPr>
          </w:p>
        </w:tc>
        <w:tc>
          <w:tcPr>
            <w:tcW w:w="850" w:type="dxa"/>
          </w:tcPr>
          <w:p w14:paraId="135B59A0" w14:textId="77777777"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I</w:t>
            </w:r>
            <w:r w:rsidRPr="00476F48">
              <w:rPr>
                <w:sz w:val="18"/>
                <w:szCs w:val="18"/>
                <w:lang w:eastAsia="ko-KR"/>
              </w:rPr>
              <w:t>N</w:t>
            </w:r>
          </w:p>
        </w:tc>
        <w:tc>
          <w:tcPr>
            <w:tcW w:w="1418" w:type="dxa"/>
            <w:gridSpan w:val="2"/>
          </w:tcPr>
          <w:p w14:paraId="3289F7E3" w14:textId="1DC6E8AC" w:rsidR="00041C59" w:rsidRPr="00476F48" w:rsidRDefault="00041C59" w:rsidP="005B4113">
            <w:pPr>
              <w:pStyle w:val="BodyText"/>
              <w:spacing w:before="60" w:after="60"/>
              <w:rPr>
                <w:sz w:val="18"/>
                <w:szCs w:val="18"/>
              </w:rPr>
            </w:pPr>
            <w:r w:rsidRPr="00476F48">
              <w:rPr>
                <w:rFonts w:hint="eastAsia"/>
                <w:sz w:val="18"/>
                <w:szCs w:val="18"/>
                <w:lang w:eastAsia="ko-KR"/>
              </w:rPr>
              <w:t>1,1</w:t>
            </w:r>
          </w:p>
        </w:tc>
      </w:tr>
      <w:tr w:rsidR="00041C59" w:rsidRPr="00476F48" w14:paraId="2C9000C6" w14:textId="77777777" w:rsidTr="00004BDD">
        <w:tc>
          <w:tcPr>
            <w:tcW w:w="3794" w:type="dxa"/>
            <w:gridSpan w:val="4"/>
          </w:tcPr>
          <w:p w14:paraId="41AD236C" w14:textId="79E2C0B5" w:rsidR="00041C59" w:rsidRPr="00476F48" w:rsidRDefault="00607939" w:rsidP="005B4113">
            <w:pPr>
              <w:pStyle w:val="BodyText"/>
              <w:spacing w:before="60" w:after="60"/>
              <w:rPr>
                <w:sz w:val="18"/>
                <w:szCs w:val="18"/>
              </w:rPr>
            </w:pPr>
            <w:r w:rsidRPr="00476F48">
              <w:rPr>
                <w:sz w:val="18"/>
                <w:szCs w:val="18"/>
              </w:rPr>
              <w:t xml:space="preserve">catalogue </w:t>
            </w:r>
            <w:r w:rsidR="000B672C" w:rsidRPr="00476F48">
              <w:rPr>
                <w:sz w:val="18"/>
                <w:szCs w:val="18"/>
              </w:rPr>
              <w:t>section title</w:t>
            </w:r>
          </w:p>
        </w:tc>
        <w:tc>
          <w:tcPr>
            <w:tcW w:w="1417" w:type="dxa"/>
            <w:gridSpan w:val="2"/>
          </w:tcPr>
          <w:p w14:paraId="2A34CBC4" w14:textId="77777777" w:rsidR="00041C59" w:rsidRPr="00476F48" w:rsidRDefault="00041C59" w:rsidP="005B4113">
            <w:pPr>
              <w:pStyle w:val="BodyText"/>
              <w:spacing w:before="60" w:after="60"/>
              <w:rPr>
                <w:sz w:val="18"/>
                <w:szCs w:val="18"/>
              </w:rPr>
            </w:pPr>
          </w:p>
        </w:tc>
        <w:tc>
          <w:tcPr>
            <w:tcW w:w="2552" w:type="dxa"/>
            <w:gridSpan w:val="5"/>
          </w:tcPr>
          <w:p w14:paraId="4679D666" w14:textId="77777777" w:rsidR="00041C59" w:rsidRPr="00476F48" w:rsidRDefault="00041C59" w:rsidP="005B4113">
            <w:pPr>
              <w:pStyle w:val="BodyText"/>
              <w:spacing w:before="60" w:after="60"/>
              <w:rPr>
                <w:spacing w:val="-1"/>
                <w:sz w:val="18"/>
                <w:szCs w:val="18"/>
              </w:rPr>
            </w:pPr>
          </w:p>
        </w:tc>
        <w:tc>
          <w:tcPr>
            <w:tcW w:w="850" w:type="dxa"/>
          </w:tcPr>
          <w:p w14:paraId="4B22E9BC" w14:textId="77777777"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T</w:t>
            </w:r>
            <w:r w:rsidRPr="00476F48">
              <w:rPr>
                <w:sz w:val="18"/>
                <w:szCs w:val="18"/>
                <w:lang w:eastAsia="ko-KR"/>
              </w:rPr>
              <w:t>E</w:t>
            </w:r>
          </w:p>
        </w:tc>
        <w:tc>
          <w:tcPr>
            <w:tcW w:w="1418" w:type="dxa"/>
            <w:gridSpan w:val="2"/>
          </w:tcPr>
          <w:p w14:paraId="156DB39B" w14:textId="0B07D88B"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422A5896" w14:textId="77777777" w:rsidTr="00004BDD">
        <w:tc>
          <w:tcPr>
            <w:tcW w:w="3794" w:type="dxa"/>
            <w:gridSpan w:val="4"/>
          </w:tcPr>
          <w:p w14:paraId="2B7A8000" w14:textId="470B0405" w:rsidR="00041C59" w:rsidRPr="00476F48" w:rsidRDefault="000B672C" w:rsidP="005B4113">
            <w:pPr>
              <w:pStyle w:val="BodyText"/>
              <w:spacing w:before="60" w:after="60"/>
              <w:rPr>
                <w:sz w:val="18"/>
                <w:szCs w:val="18"/>
              </w:rPr>
            </w:pPr>
            <w:r w:rsidRPr="00476F48">
              <w:rPr>
                <w:sz w:val="18"/>
                <w:szCs w:val="18"/>
              </w:rPr>
              <w:t>information</w:t>
            </w:r>
          </w:p>
        </w:tc>
        <w:tc>
          <w:tcPr>
            <w:tcW w:w="1417" w:type="dxa"/>
            <w:gridSpan w:val="2"/>
          </w:tcPr>
          <w:p w14:paraId="158D5233" w14:textId="77777777" w:rsidR="00041C59" w:rsidRPr="00476F48" w:rsidRDefault="00041C59" w:rsidP="005B4113">
            <w:pPr>
              <w:pStyle w:val="BodyText"/>
              <w:spacing w:before="60" w:after="60"/>
              <w:rPr>
                <w:sz w:val="18"/>
                <w:szCs w:val="18"/>
              </w:rPr>
            </w:pPr>
          </w:p>
        </w:tc>
        <w:tc>
          <w:tcPr>
            <w:tcW w:w="2552" w:type="dxa"/>
            <w:gridSpan w:val="5"/>
          </w:tcPr>
          <w:p w14:paraId="69972BF7" w14:textId="77777777" w:rsidR="00041C59" w:rsidRPr="00476F48" w:rsidRDefault="00041C59" w:rsidP="005B4113">
            <w:pPr>
              <w:pStyle w:val="BodyText"/>
              <w:spacing w:before="60" w:after="60"/>
              <w:rPr>
                <w:spacing w:val="-1"/>
                <w:sz w:val="18"/>
                <w:szCs w:val="18"/>
              </w:rPr>
            </w:pPr>
          </w:p>
        </w:tc>
        <w:tc>
          <w:tcPr>
            <w:tcW w:w="850" w:type="dxa"/>
          </w:tcPr>
          <w:p w14:paraId="677EA0D5" w14:textId="77777777"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C</w:t>
            </w:r>
          </w:p>
        </w:tc>
        <w:tc>
          <w:tcPr>
            <w:tcW w:w="1418" w:type="dxa"/>
            <w:gridSpan w:val="2"/>
          </w:tcPr>
          <w:p w14:paraId="7FED001D" w14:textId="0CA5FE26"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127D054E" w14:textId="77777777" w:rsidTr="00004BDD">
        <w:tc>
          <w:tcPr>
            <w:tcW w:w="3794" w:type="dxa"/>
            <w:gridSpan w:val="4"/>
          </w:tcPr>
          <w:p w14:paraId="6D955CAA" w14:textId="29B2AE6A"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file locator</w:t>
            </w:r>
          </w:p>
        </w:tc>
        <w:tc>
          <w:tcPr>
            <w:tcW w:w="1417" w:type="dxa"/>
            <w:gridSpan w:val="2"/>
          </w:tcPr>
          <w:p w14:paraId="1610CE5C" w14:textId="77777777" w:rsidR="00041C59" w:rsidRPr="00476F48" w:rsidRDefault="00041C59" w:rsidP="005B4113">
            <w:pPr>
              <w:pStyle w:val="BodyText"/>
              <w:spacing w:before="60" w:after="60"/>
              <w:rPr>
                <w:sz w:val="18"/>
                <w:szCs w:val="18"/>
              </w:rPr>
            </w:pPr>
          </w:p>
        </w:tc>
        <w:tc>
          <w:tcPr>
            <w:tcW w:w="2552" w:type="dxa"/>
            <w:gridSpan w:val="5"/>
          </w:tcPr>
          <w:p w14:paraId="1DC968C7" w14:textId="77777777" w:rsidR="00041C59" w:rsidRPr="00476F48" w:rsidRDefault="00041C59" w:rsidP="005B4113">
            <w:pPr>
              <w:pStyle w:val="BodyText"/>
              <w:spacing w:before="60" w:after="60"/>
              <w:rPr>
                <w:spacing w:val="-1"/>
                <w:sz w:val="18"/>
                <w:szCs w:val="18"/>
              </w:rPr>
            </w:pPr>
          </w:p>
        </w:tc>
        <w:tc>
          <w:tcPr>
            <w:tcW w:w="850" w:type="dxa"/>
          </w:tcPr>
          <w:p w14:paraId="52C56D76" w14:textId="7D378122"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7B053988" w14:textId="46D9E5E9"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1BBB99CE" w14:textId="77777777" w:rsidTr="00004BDD">
        <w:tc>
          <w:tcPr>
            <w:tcW w:w="3794" w:type="dxa"/>
            <w:gridSpan w:val="4"/>
          </w:tcPr>
          <w:p w14:paraId="61412E37" w14:textId="6A9DDFE6"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file reference</w:t>
            </w:r>
          </w:p>
        </w:tc>
        <w:tc>
          <w:tcPr>
            <w:tcW w:w="1417" w:type="dxa"/>
            <w:gridSpan w:val="2"/>
          </w:tcPr>
          <w:p w14:paraId="1C96EC9E" w14:textId="77777777" w:rsidR="00041C59" w:rsidRPr="00476F48" w:rsidRDefault="00041C59" w:rsidP="005B4113">
            <w:pPr>
              <w:pStyle w:val="BodyText"/>
              <w:spacing w:before="60" w:after="60"/>
              <w:rPr>
                <w:sz w:val="18"/>
                <w:szCs w:val="18"/>
              </w:rPr>
            </w:pPr>
          </w:p>
        </w:tc>
        <w:tc>
          <w:tcPr>
            <w:tcW w:w="2552" w:type="dxa"/>
            <w:gridSpan w:val="5"/>
          </w:tcPr>
          <w:p w14:paraId="65002DCE" w14:textId="77777777" w:rsidR="00041C59" w:rsidRPr="00476F48" w:rsidRDefault="00041C59" w:rsidP="005B4113">
            <w:pPr>
              <w:pStyle w:val="BodyText"/>
              <w:spacing w:before="60" w:after="60"/>
              <w:rPr>
                <w:spacing w:val="-1"/>
                <w:sz w:val="18"/>
                <w:szCs w:val="18"/>
              </w:rPr>
            </w:pPr>
          </w:p>
        </w:tc>
        <w:tc>
          <w:tcPr>
            <w:tcW w:w="850" w:type="dxa"/>
          </w:tcPr>
          <w:p w14:paraId="52EA31D2" w14:textId="6A9B1F2A"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7D861409" w14:textId="45A37DAE"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0EC8774F" w14:textId="77777777" w:rsidTr="00004BDD">
        <w:tc>
          <w:tcPr>
            <w:tcW w:w="3794" w:type="dxa"/>
            <w:gridSpan w:val="4"/>
          </w:tcPr>
          <w:p w14:paraId="0708231F" w14:textId="2C19511B"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headline</w:t>
            </w:r>
          </w:p>
        </w:tc>
        <w:tc>
          <w:tcPr>
            <w:tcW w:w="1417" w:type="dxa"/>
            <w:gridSpan w:val="2"/>
          </w:tcPr>
          <w:p w14:paraId="5E3800FA" w14:textId="77777777" w:rsidR="00041C59" w:rsidRPr="00476F48" w:rsidRDefault="00041C59" w:rsidP="005B4113">
            <w:pPr>
              <w:pStyle w:val="BodyText"/>
              <w:spacing w:before="60" w:after="60"/>
              <w:rPr>
                <w:sz w:val="18"/>
                <w:szCs w:val="18"/>
              </w:rPr>
            </w:pPr>
          </w:p>
        </w:tc>
        <w:tc>
          <w:tcPr>
            <w:tcW w:w="2552" w:type="dxa"/>
            <w:gridSpan w:val="5"/>
          </w:tcPr>
          <w:p w14:paraId="258A50D0" w14:textId="77777777" w:rsidR="00041C59" w:rsidRPr="00476F48" w:rsidRDefault="00041C59" w:rsidP="005B4113">
            <w:pPr>
              <w:pStyle w:val="BodyText"/>
              <w:spacing w:before="60" w:after="60"/>
              <w:rPr>
                <w:spacing w:val="-1"/>
                <w:sz w:val="18"/>
                <w:szCs w:val="18"/>
              </w:rPr>
            </w:pPr>
          </w:p>
        </w:tc>
        <w:tc>
          <w:tcPr>
            <w:tcW w:w="850" w:type="dxa"/>
          </w:tcPr>
          <w:p w14:paraId="464AF4CF" w14:textId="34A57EC6"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449E7A59" w14:textId="62494AEE" w:rsidR="00041C59" w:rsidRPr="00476F48" w:rsidRDefault="005B1852" w:rsidP="005B4113">
            <w:pPr>
              <w:pStyle w:val="BodyText"/>
              <w:spacing w:before="60" w:after="60"/>
              <w:rPr>
                <w:sz w:val="18"/>
                <w:szCs w:val="18"/>
              </w:rPr>
            </w:pPr>
            <w:r w:rsidRPr="00476F48">
              <w:rPr>
                <w:sz w:val="18"/>
                <w:szCs w:val="18"/>
                <w:lang w:eastAsia="ko-KR"/>
              </w:rPr>
              <w:t>0</w:t>
            </w:r>
            <w:r w:rsidR="00041C59" w:rsidRPr="00476F48">
              <w:rPr>
                <w:rFonts w:hint="eastAsia"/>
                <w:sz w:val="18"/>
                <w:szCs w:val="18"/>
                <w:lang w:eastAsia="ko-KR"/>
              </w:rPr>
              <w:t>,1</w:t>
            </w:r>
          </w:p>
        </w:tc>
      </w:tr>
      <w:tr w:rsidR="00041C59" w:rsidRPr="00476F48" w14:paraId="6F8D1209" w14:textId="77777777" w:rsidTr="00004BDD">
        <w:tc>
          <w:tcPr>
            <w:tcW w:w="3794" w:type="dxa"/>
            <w:gridSpan w:val="4"/>
          </w:tcPr>
          <w:p w14:paraId="3B95D669" w14:textId="30CC694C"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language</w:t>
            </w:r>
          </w:p>
        </w:tc>
        <w:tc>
          <w:tcPr>
            <w:tcW w:w="1417" w:type="dxa"/>
            <w:gridSpan w:val="2"/>
          </w:tcPr>
          <w:p w14:paraId="7E4F4345" w14:textId="77777777" w:rsidR="00041C59" w:rsidRPr="00476F48" w:rsidRDefault="00041C59" w:rsidP="005B4113">
            <w:pPr>
              <w:pStyle w:val="BodyText"/>
              <w:spacing w:before="60" w:after="60"/>
              <w:rPr>
                <w:sz w:val="18"/>
                <w:szCs w:val="18"/>
              </w:rPr>
            </w:pPr>
          </w:p>
        </w:tc>
        <w:tc>
          <w:tcPr>
            <w:tcW w:w="2552" w:type="dxa"/>
            <w:gridSpan w:val="5"/>
          </w:tcPr>
          <w:p w14:paraId="41D4B90F" w14:textId="77777777" w:rsidR="00041C59" w:rsidRPr="00476F48" w:rsidRDefault="00041C59" w:rsidP="005B4113">
            <w:pPr>
              <w:pStyle w:val="BodyText"/>
              <w:spacing w:before="60" w:after="60"/>
              <w:rPr>
                <w:spacing w:val="-1"/>
                <w:sz w:val="18"/>
                <w:szCs w:val="18"/>
              </w:rPr>
            </w:pPr>
          </w:p>
        </w:tc>
        <w:tc>
          <w:tcPr>
            <w:tcW w:w="850" w:type="dxa"/>
          </w:tcPr>
          <w:p w14:paraId="18CC4C31" w14:textId="7819C86C"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7093C22C" w14:textId="2CF06479" w:rsidR="00041C59" w:rsidRPr="00476F48" w:rsidRDefault="005B1852" w:rsidP="005B4113">
            <w:pPr>
              <w:pStyle w:val="BodyText"/>
              <w:spacing w:before="60" w:after="60"/>
              <w:rPr>
                <w:sz w:val="18"/>
                <w:szCs w:val="18"/>
              </w:rPr>
            </w:pPr>
            <w:r w:rsidRPr="00476F48">
              <w:rPr>
                <w:sz w:val="18"/>
                <w:szCs w:val="18"/>
                <w:lang w:eastAsia="ko-KR"/>
              </w:rPr>
              <w:t>0</w:t>
            </w:r>
            <w:r w:rsidR="00041C59" w:rsidRPr="00476F48">
              <w:rPr>
                <w:rFonts w:hint="eastAsia"/>
                <w:sz w:val="18"/>
                <w:szCs w:val="18"/>
                <w:lang w:eastAsia="ko-KR"/>
              </w:rPr>
              <w:t>,1</w:t>
            </w:r>
          </w:p>
        </w:tc>
      </w:tr>
      <w:tr w:rsidR="00041C59" w:rsidRPr="00476F48" w14:paraId="3B2E68E6" w14:textId="77777777" w:rsidTr="00004BDD">
        <w:tc>
          <w:tcPr>
            <w:tcW w:w="3794" w:type="dxa"/>
            <w:gridSpan w:val="4"/>
          </w:tcPr>
          <w:p w14:paraId="11F9CD72" w14:textId="1D4B43F6"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text</w:t>
            </w:r>
          </w:p>
        </w:tc>
        <w:tc>
          <w:tcPr>
            <w:tcW w:w="1417" w:type="dxa"/>
            <w:gridSpan w:val="2"/>
          </w:tcPr>
          <w:p w14:paraId="374B50BA" w14:textId="77777777" w:rsidR="00041C59" w:rsidRPr="00476F48" w:rsidRDefault="00041C59" w:rsidP="005B4113">
            <w:pPr>
              <w:pStyle w:val="BodyText"/>
              <w:spacing w:before="60" w:after="60"/>
              <w:rPr>
                <w:sz w:val="18"/>
                <w:szCs w:val="18"/>
              </w:rPr>
            </w:pPr>
          </w:p>
        </w:tc>
        <w:tc>
          <w:tcPr>
            <w:tcW w:w="2552" w:type="dxa"/>
            <w:gridSpan w:val="5"/>
          </w:tcPr>
          <w:p w14:paraId="5F64BFE4" w14:textId="77777777" w:rsidR="00041C59" w:rsidRPr="00476F48" w:rsidRDefault="00041C59" w:rsidP="005B4113">
            <w:pPr>
              <w:pStyle w:val="BodyText"/>
              <w:spacing w:before="60" w:after="60"/>
              <w:rPr>
                <w:spacing w:val="-1"/>
                <w:sz w:val="18"/>
                <w:szCs w:val="18"/>
              </w:rPr>
            </w:pPr>
          </w:p>
        </w:tc>
        <w:tc>
          <w:tcPr>
            <w:tcW w:w="850" w:type="dxa"/>
          </w:tcPr>
          <w:p w14:paraId="3722833E" w14:textId="2987B0EC"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4211AD34" w14:textId="6B7AEB36" w:rsidR="00041C59" w:rsidRPr="00476F48" w:rsidRDefault="00041C59" w:rsidP="005B4113">
            <w:pPr>
              <w:pStyle w:val="BodyText"/>
              <w:spacing w:before="60" w:after="60"/>
              <w:rPr>
                <w:sz w:val="18"/>
                <w:szCs w:val="18"/>
              </w:rPr>
            </w:pPr>
            <w:proofErr w:type="gramStart"/>
            <w:r w:rsidRPr="00476F48">
              <w:rPr>
                <w:rFonts w:hint="eastAsia"/>
                <w:sz w:val="18"/>
                <w:szCs w:val="18"/>
                <w:lang w:eastAsia="ko-KR"/>
              </w:rPr>
              <w:t>0,*</w:t>
            </w:r>
            <w:proofErr w:type="gramEnd"/>
          </w:p>
        </w:tc>
      </w:tr>
      <w:tr w:rsidR="00041C59" w:rsidRPr="00476F48" w14:paraId="6A6FE4C5" w14:textId="77777777" w:rsidTr="009A130E">
        <w:trPr>
          <w:trHeight w:val="2090"/>
        </w:trPr>
        <w:tc>
          <w:tcPr>
            <w:tcW w:w="10031" w:type="dxa"/>
            <w:gridSpan w:val="14"/>
          </w:tcPr>
          <w:p w14:paraId="7E7B248E" w14:textId="77777777" w:rsidR="00041C59" w:rsidRPr="00476F48" w:rsidRDefault="00041C59" w:rsidP="00397F13">
            <w:pPr>
              <w:pStyle w:val="BodyText"/>
              <w:spacing w:before="120"/>
            </w:pPr>
            <w:r w:rsidRPr="00476F48">
              <w:rPr>
                <w:u w:val="single"/>
              </w:rPr>
              <w:t>INT 1</w:t>
            </w:r>
            <w:r w:rsidRPr="00476F48">
              <w:rPr>
                <w:spacing w:val="-2"/>
                <w:u w:val="single"/>
              </w:rPr>
              <w:t xml:space="preserve"> </w:t>
            </w:r>
            <w:r w:rsidRPr="00476F48">
              <w:rPr>
                <w:u w:val="single"/>
              </w:rPr>
              <w:t>Reference:</w:t>
            </w:r>
          </w:p>
          <w:p w14:paraId="55365618" w14:textId="77777777" w:rsidR="00041C59" w:rsidRPr="00476F48" w:rsidRDefault="00041C59" w:rsidP="00397F13">
            <w:pPr>
              <w:pStyle w:val="BodyText"/>
              <w:rPr>
                <w:b/>
                <w:sz w:val="30"/>
              </w:rPr>
            </w:pPr>
          </w:p>
          <w:p w14:paraId="64E0131E" w14:textId="7D9AA215" w:rsidR="00BB2788" w:rsidRPr="00476F48" w:rsidRDefault="00041C59" w:rsidP="00397F13">
            <w:pPr>
              <w:pStyle w:val="BodyText"/>
            </w:pPr>
            <w:r w:rsidRPr="00476F48">
              <w:rPr>
                <w:u w:val="single"/>
              </w:rPr>
              <w:t>Remarks:</w:t>
            </w:r>
          </w:p>
          <w:p w14:paraId="101830A9" w14:textId="77777777" w:rsidR="00041C59" w:rsidRPr="00476F48" w:rsidRDefault="00041C59" w:rsidP="00397F13">
            <w:pPr>
              <w:pStyle w:val="BodyText"/>
              <w:rPr>
                <w:b/>
                <w:sz w:val="30"/>
              </w:rPr>
            </w:pPr>
          </w:p>
          <w:p w14:paraId="0B0F7108" w14:textId="77777777" w:rsidR="00041C59" w:rsidRPr="00476F48" w:rsidRDefault="00041C59" w:rsidP="00397F13">
            <w:pPr>
              <w:pStyle w:val="BodyText"/>
            </w:pPr>
            <w:r w:rsidRPr="00476F48">
              <w:rPr>
                <w:u w:val="single"/>
              </w:rPr>
              <w:t>Distinction:</w:t>
            </w:r>
          </w:p>
        </w:tc>
      </w:tr>
      <w:tr w:rsidR="00A526BB" w:rsidRPr="00476F48" w14:paraId="0E6BD380" w14:textId="77777777" w:rsidTr="009A130E">
        <w:tc>
          <w:tcPr>
            <w:tcW w:w="10031" w:type="dxa"/>
            <w:gridSpan w:val="14"/>
          </w:tcPr>
          <w:p w14:paraId="6F258BA9" w14:textId="77777777" w:rsidR="00A526BB" w:rsidRPr="00476F48" w:rsidRDefault="00A526BB" w:rsidP="00397F13">
            <w:pPr>
              <w:pStyle w:val="BodyText"/>
              <w:spacing w:before="60" w:after="60"/>
              <w:rPr>
                <w:b/>
              </w:rPr>
            </w:pPr>
            <w:bookmarkStart w:id="48" w:name="_Hlk162483394"/>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4E4042E5" w14:textId="77777777" w:rsidTr="004A7FBD">
        <w:tc>
          <w:tcPr>
            <w:tcW w:w="1101" w:type="dxa"/>
            <w:vMerge w:val="restart"/>
            <w:vAlign w:val="center"/>
          </w:tcPr>
          <w:p w14:paraId="0B6EB291" w14:textId="77777777" w:rsidR="00547188" w:rsidRPr="00476F48" w:rsidRDefault="00547188" w:rsidP="00547188">
            <w:pPr>
              <w:pStyle w:val="BodyText"/>
              <w:spacing w:before="60" w:after="60"/>
              <w:rPr>
                <w:b/>
              </w:rPr>
            </w:pPr>
            <w:r w:rsidRPr="00476F48">
              <w:rPr>
                <w:b/>
              </w:rPr>
              <w:t>Type</w:t>
            </w:r>
          </w:p>
        </w:tc>
        <w:tc>
          <w:tcPr>
            <w:tcW w:w="1417" w:type="dxa"/>
            <w:vMerge w:val="restart"/>
            <w:vAlign w:val="center"/>
          </w:tcPr>
          <w:p w14:paraId="30C50CEA" w14:textId="694C90A8"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513" w:type="dxa"/>
            <w:gridSpan w:val="12"/>
            <w:vAlign w:val="center"/>
          </w:tcPr>
          <w:p w14:paraId="128D353E" w14:textId="77777777" w:rsidR="00547188" w:rsidRPr="00476F48" w:rsidRDefault="00547188" w:rsidP="00547188">
            <w:pPr>
              <w:pStyle w:val="BodyText"/>
              <w:spacing w:before="60" w:after="60"/>
              <w:rPr>
                <w:b/>
              </w:rPr>
            </w:pPr>
            <w:r w:rsidRPr="00476F48">
              <w:rPr>
                <w:b/>
              </w:rPr>
              <w:t>Association Ends</w:t>
            </w:r>
          </w:p>
        </w:tc>
      </w:tr>
      <w:tr w:rsidR="00A526BB" w:rsidRPr="00476F48" w14:paraId="468AA066" w14:textId="77777777" w:rsidTr="00004BDD">
        <w:tc>
          <w:tcPr>
            <w:tcW w:w="1101" w:type="dxa"/>
            <w:vMerge/>
            <w:tcBorders>
              <w:top w:val="nil"/>
            </w:tcBorders>
            <w:vAlign w:val="center"/>
          </w:tcPr>
          <w:p w14:paraId="12532DF3" w14:textId="77777777" w:rsidR="00A526BB" w:rsidRPr="00476F48" w:rsidRDefault="00A526BB" w:rsidP="00CA5F04">
            <w:pPr>
              <w:pStyle w:val="BodyText"/>
              <w:spacing w:before="60" w:after="60"/>
              <w:rPr>
                <w:sz w:val="2"/>
                <w:szCs w:val="2"/>
              </w:rPr>
            </w:pPr>
          </w:p>
        </w:tc>
        <w:tc>
          <w:tcPr>
            <w:tcW w:w="1417" w:type="dxa"/>
            <w:vMerge/>
            <w:tcBorders>
              <w:top w:val="nil"/>
            </w:tcBorders>
            <w:vAlign w:val="center"/>
          </w:tcPr>
          <w:p w14:paraId="1C168631" w14:textId="77777777" w:rsidR="00A526BB" w:rsidRPr="00476F48" w:rsidRDefault="00A526BB" w:rsidP="00CA5F04">
            <w:pPr>
              <w:pStyle w:val="BodyText"/>
              <w:spacing w:before="60" w:after="60"/>
              <w:rPr>
                <w:sz w:val="2"/>
                <w:szCs w:val="2"/>
              </w:rPr>
            </w:pPr>
          </w:p>
        </w:tc>
        <w:tc>
          <w:tcPr>
            <w:tcW w:w="1418" w:type="dxa"/>
            <w:gridSpan w:val="3"/>
            <w:vAlign w:val="center"/>
          </w:tcPr>
          <w:p w14:paraId="2726C125" w14:textId="77777777" w:rsidR="00A526BB" w:rsidRPr="00476F48" w:rsidRDefault="00A526BB" w:rsidP="00CA5F04">
            <w:pPr>
              <w:pStyle w:val="BodyText"/>
              <w:spacing w:before="60" w:after="60"/>
              <w:rPr>
                <w:b/>
              </w:rPr>
            </w:pPr>
            <w:r w:rsidRPr="00476F48">
              <w:rPr>
                <w:b/>
              </w:rPr>
              <w:t>Class</w:t>
            </w:r>
          </w:p>
        </w:tc>
        <w:tc>
          <w:tcPr>
            <w:tcW w:w="1417" w:type="dxa"/>
            <w:gridSpan w:val="2"/>
            <w:vAlign w:val="center"/>
          </w:tcPr>
          <w:p w14:paraId="14CC7CE3" w14:textId="77777777" w:rsidR="00A526BB" w:rsidRPr="00476F48" w:rsidRDefault="00A526BB" w:rsidP="00CA5F04">
            <w:pPr>
              <w:pStyle w:val="BodyText"/>
              <w:spacing w:before="60" w:after="60"/>
              <w:rPr>
                <w:b/>
              </w:rPr>
            </w:pPr>
            <w:r w:rsidRPr="00476F48">
              <w:rPr>
                <w:b/>
              </w:rPr>
              <w:t>Role</w:t>
            </w:r>
          </w:p>
        </w:tc>
        <w:tc>
          <w:tcPr>
            <w:tcW w:w="709" w:type="dxa"/>
            <w:vAlign w:val="center"/>
          </w:tcPr>
          <w:p w14:paraId="03DFDF25" w14:textId="77777777" w:rsidR="00A526BB" w:rsidRPr="00476F48" w:rsidRDefault="00A526BB" w:rsidP="00CA5F04">
            <w:pPr>
              <w:pStyle w:val="BodyText"/>
              <w:spacing w:before="60" w:after="60"/>
              <w:rPr>
                <w:b/>
              </w:rPr>
            </w:pPr>
            <w:proofErr w:type="spellStart"/>
            <w:r w:rsidRPr="00476F48">
              <w:rPr>
                <w:b/>
              </w:rPr>
              <w:t>Mult</w:t>
            </w:r>
            <w:proofErr w:type="spellEnd"/>
          </w:p>
        </w:tc>
        <w:tc>
          <w:tcPr>
            <w:tcW w:w="1559" w:type="dxa"/>
            <w:gridSpan w:val="2"/>
            <w:vAlign w:val="center"/>
          </w:tcPr>
          <w:p w14:paraId="3E803747" w14:textId="77777777" w:rsidR="00A526BB" w:rsidRPr="00476F48" w:rsidRDefault="00A526BB" w:rsidP="00CA5F04">
            <w:pPr>
              <w:pStyle w:val="BodyText"/>
              <w:spacing w:before="60" w:after="60"/>
              <w:rPr>
                <w:b/>
              </w:rPr>
            </w:pPr>
            <w:r w:rsidRPr="00476F48">
              <w:rPr>
                <w:b/>
              </w:rPr>
              <w:t>Class</w:t>
            </w:r>
          </w:p>
        </w:tc>
        <w:tc>
          <w:tcPr>
            <w:tcW w:w="1701" w:type="dxa"/>
            <w:gridSpan w:val="3"/>
            <w:vAlign w:val="center"/>
          </w:tcPr>
          <w:p w14:paraId="57D57868" w14:textId="77777777" w:rsidR="00A526BB" w:rsidRPr="00476F48" w:rsidRDefault="00A526BB" w:rsidP="00CA5F04">
            <w:pPr>
              <w:pStyle w:val="BodyText"/>
              <w:spacing w:before="60" w:after="60"/>
              <w:rPr>
                <w:b/>
              </w:rPr>
            </w:pPr>
            <w:r w:rsidRPr="00476F48">
              <w:rPr>
                <w:b/>
              </w:rPr>
              <w:t>Role</w:t>
            </w:r>
          </w:p>
        </w:tc>
        <w:tc>
          <w:tcPr>
            <w:tcW w:w="709" w:type="dxa"/>
            <w:vAlign w:val="center"/>
          </w:tcPr>
          <w:p w14:paraId="337910EA" w14:textId="77777777" w:rsidR="00A526BB" w:rsidRPr="00476F48" w:rsidRDefault="00A526BB" w:rsidP="00CA5F04">
            <w:pPr>
              <w:pStyle w:val="BodyText"/>
              <w:spacing w:before="60" w:after="60"/>
              <w:rPr>
                <w:b/>
              </w:rPr>
            </w:pPr>
            <w:proofErr w:type="spellStart"/>
            <w:r w:rsidRPr="00476F48">
              <w:rPr>
                <w:b/>
              </w:rPr>
              <w:t>Mult</w:t>
            </w:r>
            <w:proofErr w:type="spellEnd"/>
          </w:p>
        </w:tc>
      </w:tr>
      <w:tr w:rsidR="00A526BB" w:rsidRPr="00476F48" w14:paraId="14BB60B6" w14:textId="77777777" w:rsidTr="00004BDD">
        <w:tc>
          <w:tcPr>
            <w:tcW w:w="1101" w:type="dxa"/>
          </w:tcPr>
          <w:p w14:paraId="2A186830" w14:textId="18A58089" w:rsidR="00A526BB" w:rsidRPr="00476F48" w:rsidRDefault="00A526BB" w:rsidP="00397F13">
            <w:pPr>
              <w:pStyle w:val="BodyText"/>
              <w:spacing w:before="60" w:after="60"/>
              <w:ind w:right="-112"/>
              <w:rPr>
                <w:sz w:val="18"/>
              </w:rPr>
            </w:pPr>
            <w:r w:rsidRPr="00476F48">
              <w:rPr>
                <w:sz w:val="18"/>
              </w:rPr>
              <w:t>Association</w:t>
            </w:r>
          </w:p>
        </w:tc>
        <w:tc>
          <w:tcPr>
            <w:tcW w:w="1417" w:type="dxa"/>
          </w:tcPr>
          <w:p w14:paraId="0561BD54" w14:textId="77777777" w:rsidR="00A526BB" w:rsidRPr="00476F48" w:rsidRDefault="00A526BB" w:rsidP="00397F13">
            <w:pPr>
              <w:pStyle w:val="BodyText"/>
              <w:spacing w:before="60" w:after="60"/>
              <w:rPr>
                <w:sz w:val="18"/>
              </w:rPr>
            </w:pPr>
            <w:r w:rsidRPr="00476F48">
              <w:rPr>
                <w:sz w:val="18"/>
              </w:rPr>
              <w:t>Product</w:t>
            </w:r>
            <w:r w:rsidRPr="00476F48">
              <w:rPr>
                <w:spacing w:val="1"/>
                <w:sz w:val="18"/>
              </w:rPr>
              <w:t xml:space="preserve"> </w:t>
            </w:r>
            <w:r w:rsidRPr="00476F48">
              <w:rPr>
                <w:sz w:val="18"/>
              </w:rPr>
              <w:t>Package</w:t>
            </w:r>
          </w:p>
        </w:tc>
        <w:tc>
          <w:tcPr>
            <w:tcW w:w="1418" w:type="dxa"/>
            <w:gridSpan w:val="3"/>
          </w:tcPr>
          <w:p w14:paraId="11A8E25C" w14:textId="77777777" w:rsidR="00A526BB" w:rsidRPr="00476F48" w:rsidRDefault="00A526BB" w:rsidP="00397F13">
            <w:pPr>
              <w:pStyle w:val="BodyText"/>
              <w:spacing w:before="60" w:after="60"/>
              <w:rPr>
                <w:b/>
                <w:sz w:val="18"/>
              </w:rPr>
            </w:pPr>
            <w:proofErr w:type="spellStart"/>
            <w:r w:rsidRPr="00476F48">
              <w:rPr>
                <w:b/>
                <w:sz w:val="18"/>
              </w:rPr>
              <w:t>CatalogueEle</w:t>
            </w:r>
            <w:proofErr w:type="spellEnd"/>
            <w:r w:rsidRPr="00476F48">
              <w:rPr>
                <w:b/>
                <w:spacing w:val="-48"/>
                <w:sz w:val="18"/>
              </w:rPr>
              <w:t xml:space="preserve"> </w:t>
            </w:r>
            <w:proofErr w:type="spellStart"/>
            <w:r w:rsidRPr="00476F48">
              <w:rPr>
                <w:b/>
                <w:sz w:val="18"/>
              </w:rPr>
              <w:t>ments</w:t>
            </w:r>
            <w:proofErr w:type="spellEnd"/>
          </w:p>
        </w:tc>
        <w:tc>
          <w:tcPr>
            <w:tcW w:w="1417" w:type="dxa"/>
            <w:gridSpan w:val="2"/>
          </w:tcPr>
          <w:p w14:paraId="1700A8A9" w14:textId="77777777" w:rsidR="00A526BB" w:rsidRPr="00476F48" w:rsidRDefault="00A526BB" w:rsidP="00397F13">
            <w:pPr>
              <w:pStyle w:val="BodyText"/>
              <w:spacing w:before="60" w:after="60"/>
              <w:rPr>
                <w:sz w:val="18"/>
              </w:rPr>
            </w:pPr>
            <w:proofErr w:type="spellStart"/>
            <w:r w:rsidRPr="00476F48">
              <w:rPr>
                <w:sz w:val="18"/>
              </w:rPr>
              <w:t>theCatalogue</w:t>
            </w:r>
            <w:proofErr w:type="spellEnd"/>
            <w:r w:rsidRPr="00476F48">
              <w:rPr>
                <w:spacing w:val="-47"/>
                <w:sz w:val="18"/>
              </w:rPr>
              <w:t xml:space="preserve"> </w:t>
            </w:r>
            <w:r w:rsidRPr="00476F48">
              <w:rPr>
                <w:sz w:val="18"/>
              </w:rPr>
              <w:t>Elements</w:t>
            </w:r>
          </w:p>
        </w:tc>
        <w:tc>
          <w:tcPr>
            <w:tcW w:w="709" w:type="dxa"/>
          </w:tcPr>
          <w:p w14:paraId="0F530894" w14:textId="41500665" w:rsidR="00A526BB" w:rsidRPr="00476F48" w:rsidRDefault="00A526BB" w:rsidP="00397F13">
            <w:pPr>
              <w:pStyle w:val="BodyText"/>
              <w:spacing w:before="60" w:after="60"/>
              <w:rPr>
                <w:sz w:val="18"/>
              </w:rPr>
            </w:pPr>
            <w:r w:rsidRPr="00476F48">
              <w:rPr>
                <w:sz w:val="18"/>
              </w:rPr>
              <w:t>1</w:t>
            </w:r>
            <w:r w:rsidR="000E7164" w:rsidRPr="00476F48">
              <w:rPr>
                <w:sz w:val="18"/>
              </w:rPr>
              <w:t>,1</w:t>
            </w:r>
          </w:p>
        </w:tc>
        <w:tc>
          <w:tcPr>
            <w:tcW w:w="1559" w:type="dxa"/>
            <w:gridSpan w:val="2"/>
          </w:tcPr>
          <w:p w14:paraId="7F7CDD8B" w14:textId="77777777" w:rsidR="00A526BB" w:rsidRPr="00476F48" w:rsidRDefault="00A526BB" w:rsidP="00397F13">
            <w:pPr>
              <w:pStyle w:val="BodyText"/>
              <w:spacing w:before="60" w:after="60"/>
              <w:rPr>
                <w:b/>
                <w:sz w:val="18"/>
              </w:rPr>
            </w:pPr>
            <w:proofErr w:type="spellStart"/>
            <w:r w:rsidRPr="00476F48">
              <w:rPr>
                <w:b/>
                <w:sz w:val="18"/>
              </w:rPr>
              <w:t>CatalogueSectionHeader</w:t>
            </w:r>
            <w:proofErr w:type="spellEnd"/>
          </w:p>
        </w:tc>
        <w:tc>
          <w:tcPr>
            <w:tcW w:w="1701" w:type="dxa"/>
            <w:gridSpan w:val="3"/>
          </w:tcPr>
          <w:p w14:paraId="744C1E25" w14:textId="77777777" w:rsidR="00A526BB" w:rsidRPr="00476F48" w:rsidRDefault="00A526BB" w:rsidP="00397F13">
            <w:pPr>
              <w:pStyle w:val="BodyText"/>
              <w:spacing w:before="60" w:after="60"/>
              <w:rPr>
                <w:sz w:val="18"/>
              </w:rPr>
            </w:pPr>
            <w:proofErr w:type="spellStart"/>
            <w:r w:rsidRPr="00476F48">
              <w:rPr>
                <w:sz w:val="18"/>
              </w:rPr>
              <w:t>elementContainer</w:t>
            </w:r>
            <w:proofErr w:type="spellEnd"/>
          </w:p>
        </w:tc>
        <w:tc>
          <w:tcPr>
            <w:tcW w:w="709" w:type="dxa"/>
          </w:tcPr>
          <w:p w14:paraId="272D6D00" w14:textId="659E7552" w:rsidR="00A526BB" w:rsidRPr="00476F48" w:rsidRDefault="00A526BB" w:rsidP="00397F13">
            <w:pPr>
              <w:pStyle w:val="BodyText"/>
              <w:spacing w:before="60" w:after="60"/>
              <w:rPr>
                <w:sz w:val="18"/>
              </w:rPr>
            </w:pPr>
            <w:proofErr w:type="gramStart"/>
            <w:r w:rsidRPr="00476F48">
              <w:rPr>
                <w:sz w:val="18"/>
              </w:rPr>
              <w:t>1,</w:t>
            </w:r>
            <w:r w:rsidRPr="00476F48">
              <w:rPr>
                <w:spacing w:val="-1"/>
                <w:sz w:val="18"/>
              </w:rPr>
              <w:t>*</w:t>
            </w:r>
            <w:proofErr w:type="gramEnd"/>
          </w:p>
        </w:tc>
      </w:tr>
      <w:tr w:rsidR="002A4D9B" w:rsidRPr="00476F48" w14:paraId="2CCF4C38" w14:textId="77777777" w:rsidTr="00004BDD">
        <w:tc>
          <w:tcPr>
            <w:tcW w:w="1101" w:type="dxa"/>
          </w:tcPr>
          <w:p w14:paraId="73F6B573" w14:textId="5E28F604" w:rsidR="002A4D9B" w:rsidRPr="002A4D9B" w:rsidRDefault="002A4D9B" w:rsidP="002A4D9B">
            <w:pPr>
              <w:pStyle w:val="BodyText"/>
              <w:spacing w:before="60" w:after="60"/>
              <w:ind w:right="-112"/>
              <w:rPr>
                <w:sz w:val="18"/>
                <w:szCs w:val="18"/>
              </w:rPr>
            </w:pPr>
            <w:r w:rsidRPr="002A4D9B">
              <w:rPr>
                <w:rFonts w:eastAsiaTheme="minorEastAsia"/>
                <w:sz w:val="18"/>
                <w:szCs w:val="18"/>
                <w:lang w:val="fi-FI"/>
              </w:rPr>
              <w:t>Association</w:t>
            </w:r>
          </w:p>
        </w:tc>
        <w:tc>
          <w:tcPr>
            <w:tcW w:w="1417" w:type="dxa"/>
          </w:tcPr>
          <w:p w14:paraId="5A9BFF4D" w14:textId="3C03A613" w:rsidR="002A4D9B" w:rsidRPr="002A4D9B" w:rsidRDefault="002A4D9B" w:rsidP="002A4D9B">
            <w:pPr>
              <w:pStyle w:val="BodyText"/>
              <w:spacing w:before="60" w:after="60"/>
              <w:rPr>
                <w:sz w:val="18"/>
                <w:szCs w:val="18"/>
              </w:rPr>
            </w:pPr>
            <w:r w:rsidRPr="002A4D9B">
              <w:rPr>
                <w:sz w:val="18"/>
                <w:szCs w:val="18"/>
              </w:rPr>
              <w:t>Price</w:t>
            </w:r>
            <w:r w:rsidR="00054ED8">
              <w:rPr>
                <w:sz w:val="18"/>
                <w:szCs w:val="18"/>
              </w:rPr>
              <w:t xml:space="preserve"> </w:t>
            </w:r>
            <w:proofErr w:type="gramStart"/>
            <w:r w:rsidRPr="002A4D9B">
              <w:rPr>
                <w:sz w:val="18"/>
                <w:szCs w:val="18"/>
              </w:rPr>
              <w:t>Of</w:t>
            </w:r>
            <w:proofErr w:type="gramEnd"/>
            <w:r w:rsidR="00054ED8">
              <w:rPr>
                <w:sz w:val="18"/>
                <w:szCs w:val="18"/>
              </w:rPr>
              <w:t xml:space="preserve"> </w:t>
            </w:r>
            <w:r w:rsidRPr="002A4D9B">
              <w:rPr>
                <w:sz w:val="18"/>
                <w:szCs w:val="18"/>
              </w:rPr>
              <w:t>Nautical</w:t>
            </w:r>
            <w:r w:rsidR="00054ED8">
              <w:rPr>
                <w:sz w:val="18"/>
                <w:szCs w:val="18"/>
              </w:rPr>
              <w:t xml:space="preserve"> </w:t>
            </w:r>
            <w:r w:rsidRPr="002A4D9B">
              <w:rPr>
                <w:sz w:val="18"/>
                <w:szCs w:val="18"/>
              </w:rPr>
              <w:t>Product</w:t>
            </w:r>
          </w:p>
        </w:tc>
        <w:tc>
          <w:tcPr>
            <w:tcW w:w="1418" w:type="dxa"/>
            <w:gridSpan w:val="3"/>
          </w:tcPr>
          <w:p w14:paraId="2D9E16FF" w14:textId="2715966A" w:rsidR="002A4D9B" w:rsidRPr="006C162C" w:rsidRDefault="002A4D9B" w:rsidP="002A4D9B">
            <w:pPr>
              <w:pStyle w:val="BodyText"/>
              <w:spacing w:before="60" w:after="60"/>
              <w:rPr>
                <w:b/>
                <w:bCs/>
                <w:sz w:val="18"/>
                <w:szCs w:val="18"/>
              </w:rPr>
            </w:pPr>
            <w:r w:rsidRPr="006C162C">
              <w:rPr>
                <w:rFonts w:eastAsiaTheme="minorEastAsia"/>
                <w:b/>
                <w:bCs/>
                <w:sz w:val="18"/>
                <w:szCs w:val="18"/>
                <w:lang w:val="fi-FI"/>
              </w:rPr>
              <w:t>PriceInformation</w:t>
            </w:r>
          </w:p>
        </w:tc>
        <w:tc>
          <w:tcPr>
            <w:tcW w:w="1417" w:type="dxa"/>
            <w:gridSpan w:val="2"/>
          </w:tcPr>
          <w:p w14:paraId="24E50F4D" w14:textId="0238340F" w:rsidR="002A4D9B" w:rsidRPr="002A4D9B" w:rsidRDefault="002A4D9B" w:rsidP="002A4D9B">
            <w:pPr>
              <w:pStyle w:val="BodyText"/>
              <w:spacing w:before="60" w:after="60"/>
              <w:rPr>
                <w:sz w:val="18"/>
                <w:szCs w:val="18"/>
              </w:rPr>
            </w:pPr>
            <w:r w:rsidRPr="002A4D9B">
              <w:rPr>
                <w:rFonts w:eastAsiaTheme="minorEastAsia"/>
                <w:sz w:val="18"/>
                <w:szCs w:val="18"/>
                <w:lang w:val="fi-FI"/>
              </w:rPr>
              <w:t>thePriceInformation</w:t>
            </w:r>
          </w:p>
        </w:tc>
        <w:tc>
          <w:tcPr>
            <w:tcW w:w="709" w:type="dxa"/>
          </w:tcPr>
          <w:p w14:paraId="0288CE93" w14:textId="73822BC7" w:rsidR="002A4D9B" w:rsidRPr="002A4D9B" w:rsidRDefault="002A4D9B" w:rsidP="002A4D9B">
            <w:pPr>
              <w:pStyle w:val="BodyText"/>
              <w:spacing w:before="60" w:after="60"/>
              <w:rPr>
                <w:sz w:val="18"/>
                <w:szCs w:val="18"/>
              </w:rPr>
            </w:pPr>
            <w:proofErr w:type="gramStart"/>
            <w:r w:rsidRPr="002A4D9B">
              <w:rPr>
                <w:sz w:val="18"/>
                <w:szCs w:val="18"/>
              </w:rPr>
              <w:t>0</w:t>
            </w:r>
            <w:r w:rsidR="006C162C">
              <w:rPr>
                <w:sz w:val="18"/>
                <w:szCs w:val="18"/>
              </w:rPr>
              <w:t>,</w:t>
            </w:r>
            <w:r w:rsidRPr="002A4D9B">
              <w:rPr>
                <w:sz w:val="18"/>
                <w:szCs w:val="18"/>
              </w:rPr>
              <w:t>*</w:t>
            </w:r>
            <w:proofErr w:type="gramEnd"/>
          </w:p>
        </w:tc>
        <w:tc>
          <w:tcPr>
            <w:tcW w:w="1559" w:type="dxa"/>
            <w:gridSpan w:val="2"/>
          </w:tcPr>
          <w:p w14:paraId="55698976" w14:textId="2D5A52F1" w:rsidR="002A4D9B" w:rsidRPr="002A4D9B" w:rsidRDefault="002A4D9B" w:rsidP="002A4D9B">
            <w:pPr>
              <w:pStyle w:val="BodyText"/>
              <w:spacing w:before="60" w:after="60"/>
              <w:rPr>
                <w:b/>
                <w:sz w:val="18"/>
                <w:szCs w:val="18"/>
              </w:rPr>
            </w:pPr>
            <w:proofErr w:type="spellStart"/>
            <w:r w:rsidRPr="002A4D9B">
              <w:rPr>
                <w:b/>
                <w:sz w:val="18"/>
                <w:szCs w:val="18"/>
              </w:rPr>
              <w:t>CatalogueSectionHeader</w:t>
            </w:r>
            <w:proofErr w:type="spellEnd"/>
          </w:p>
        </w:tc>
        <w:tc>
          <w:tcPr>
            <w:tcW w:w="1701" w:type="dxa"/>
            <w:gridSpan w:val="3"/>
          </w:tcPr>
          <w:p w14:paraId="4CCB4637" w14:textId="7D2CAD4E" w:rsidR="002A4D9B" w:rsidRPr="002A4D9B" w:rsidRDefault="002A4D9B" w:rsidP="002A4D9B">
            <w:pPr>
              <w:pStyle w:val="BodyText"/>
              <w:spacing w:before="60" w:after="60"/>
              <w:rPr>
                <w:sz w:val="18"/>
                <w:szCs w:val="18"/>
              </w:rPr>
            </w:pPr>
            <w:proofErr w:type="spellStart"/>
            <w:r w:rsidRPr="002A4D9B">
              <w:rPr>
                <w:sz w:val="18"/>
                <w:szCs w:val="18"/>
              </w:rPr>
              <w:t>theCatalogueOfNauticalProduct</w:t>
            </w:r>
            <w:proofErr w:type="spellEnd"/>
          </w:p>
        </w:tc>
        <w:tc>
          <w:tcPr>
            <w:tcW w:w="709" w:type="dxa"/>
          </w:tcPr>
          <w:p w14:paraId="2D518E5D" w14:textId="36018DA9" w:rsidR="002A4D9B" w:rsidRPr="002A4D9B" w:rsidRDefault="002A4D9B" w:rsidP="002A4D9B">
            <w:pPr>
              <w:pStyle w:val="BodyText"/>
              <w:spacing w:before="60" w:after="60"/>
              <w:rPr>
                <w:sz w:val="18"/>
                <w:szCs w:val="18"/>
              </w:rPr>
            </w:pPr>
            <w:proofErr w:type="gramStart"/>
            <w:r w:rsidRPr="002A4D9B">
              <w:rPr>
                <w:sz w:val="18"/>
                <w:szCs w:val="18"/>
              </w:rPr>
              <w:t>0,*</w:t>
            </w:r>
            <w:proofErr w:type="gramEnd"/>
          </w:p>
        </w:tc>
      </w:tr>
      <w:tr w:rsidR="002A4D9B" w:rsidRPr="00476F48" w14:paraId="35221889" w14:textId="77777777" w:rsidTr="00004BDD">
        <w:tc>
          <w:tcPr>
            <w:tcW w:w="1101" w:type="dxa"/>
          </w:tcPr>
          <w:p w14:paraId="60199EF7" w14:textId="74A45DD7" w:rsidR="002A4D9B" w:rsidRPr="002A4D9B" w:rsidRDefault="002A4D9B" w:rsidP="002A4D9B">
            <w:pPr>
              <w:pStyle w:val="BodyText"/>
              <w:spacing w:before="60" w:after="60"/>
              <w:ind w:right="-112"/>
              <w:rPr>
                <w:sz w:val="18"/>
                <w:szCs w:val="18"/>
              </w:rPr>
            </w:pPr>
            <w:r w:rsidRPr="002A4D9B">
              <w:rPr>
                <w:rFonts w:eastAsiaTheme="minorEastAsia"/>
                <w:sz w:val="18"/>
                <w:szCs w:val="18"/>
                <w:lang w:val="fi-FI"/>
              </w:rPr>
              <w:t>Association</w:t>
            </w:r>
          </w:p>
        </w:tc>
        <w:tc>
          <w:tcPr>
            <w:tcW w:w="1417" w:type="dxa"/>
          </w:tcPr>
          <w:p w14:paraId="51F4534E" w14:textId="7306FAE5" w:rsidR="002A4D9B" w:rsidRPr="002A4D9B" w:rsidRDefault="002A4D9B" w:rsidP="002A4D9B">
            <w:pPr>
              <w:pStyle w:val="BodyText"/>
              <w:spacing w:before="60" w:after="60"/>
              <w:rPr>
                <w:sz w:val="18"/>
                <w:szCs w:val="18"/>
              </w:rPr>
            </w:pPr>
            <w:r w:rsidRPr="002A4D9B">
              <w:rPr>
                <w:sz w:val="18"/>
                <w:szCs w:val="18"/>
              </w:rPr>
              <w:t>Production</w:t>
            </w:r>
            <w:r w:rsidR="00054ED8">
              <w:rPr>
                <w:sz w:val="18"/>
                <w:szCs w:val="18"/>
              </w:rPr>
              <w:t xml:space="preserve"> </w:t>
            </w:r>
            <w:r w:rsidRPr="002A4D9B">
              <w:rPr>
                <w:sz w:val="18"/>
                <w:szCs w:val="18"/>
              </w:rPr>
              <w:t>Details</w:t>
            </w:r>
          </w:p>
        </w:tc>
        <w:tc>
          <w:tcPr>
            <w:tcW w:w="1418" w:type="dxa"/>
            <w:gridSpan w:val="3"/>
          </w:tcPr>
          <w:p w14:paraId="252CAE8E" w14:textId="7E58CA60" w:rsidR="002A4D9B" w:rsidRPr="006C162C" w:rsidRDefault="002A4D9B" w:rsidP="002A4D9B">
            <w:pPr>
              <w:pStyle w:val="BodyText"/>
              <w:spacing w:before="60" w:after="60"/>
              <w:rPr>
                <w:b/>
                <w:bCs/>
                <w:sz w:val="18"/>
                <w:szCs w:val="18"/>
              </w:rPr>
            </w:pPr>
            <w:r w:rsidRPr="006C162C">
              <w:rPr>
                <w:rFonts w:eastAsiaTheme="minorEastAsia"/>
                <w:b/>
                <w:bCs/>
                <w:sz w:val="18"/>
                <w:szCs w:val="18"/>
                <w:lang w:val="fi-FI"/>
              </w:rPr>
              <w:t>ProducerInformation</w:t>
            </w:r>
          </w:p>
        </w:tc>
        <w:tc>
          <w:tcPr>
            <w:tcW w:w="1417" w:type="dxa"/>
            <w:gridSpan w:val="2"/>
          </w:tcPr>
          <w:p w14:paraId="3E31418C" w14:textId="2F58C3CE" w:rsidR="002A4D9B" w:rsidRPr="002A4D9B" w:rsidRDefault="002A4D9B" w:rsidP="002A4D9B">
            <w:pPr>
              <w:pStyle w:val="BodyText"/>
              <w:spacing w:before="60" w:after="60"/>
              <w:rPr>
                <w:sz w:val="18"/>
                <w:szCs w:val="18"/>
              </w:rPr>
            </w:pPr>
            <w:r w:rsidRPr="002A4D9B">
              <w:rPr>
                <w:rFonts w:eastAsiaTheme="minorEastAsia"/>
                <w:sz w:val="18"/>
                <w:szCs w:val="18"/>
                <w:lang w:val="fi-FI"/>
              </w:rPr>
              <w:t>theProducer</w:t>
            </w:r>
          </w:p>
        </w:tc>
        <w:tc>
          <w:tcPr>
            <w:tcW w:w="709" w:type="dxa"/>
          </w:tcPr>
          <w:p w14:paraId="02AC6809" w14:textId="3196CBDF" w:rsidR="002A4D9B" w:rsidRPr="002A4D9B" w:rsidRDefault="002A4D9B" w:rsidP="002A4D9B">
            <w:pPr>
              <w:pStyle w:val="BodyText"/>
              <w:spacing w:before="60" w:after="60"/>
              <w:rPr>
                <w:sz w:val="18"/>
                <w:szCs w:val="18"/>
              </w:rPr>
            </w:pPr>
            <w:r w:rsidRPr="002A4D9B">
              <w:rPr>
                <w:sz w:val="18"/>
                <w:szCs w:val="18"/>
              </w:rPr>
              <w:t>0</w:t>
            </w:r>
            <w:r w:rsidR="006C162C">
              <w:rPr>
                <w:sz w:val="18"/>
                <w:szCs w:val="18"/>
              </w:rPr>
              <w:t>,</w:t>
            </w:r>
            <w:r w:rsidRPr="002A4D9B">
              <w:rPr>
                <w:sz w:val="18"/>
                <w:szCs w:val="18"/>
              </w:rPr>
              <w:t>1</w:t>
            </w:r>
          </w:p>
        </w:tc>
        <w:tc>
          <w:tcPr>
            <w:tcW w:w="1559" w:type="dxa"/>
            <w:gridSpan w:val="2"/>
          </w:tcPr>
          <w:p w14:paraId="2B1FE262" w14:textId="274BC52E" w:rsidR="002A4D9B" w:rsidRPr="002A4D9B" w:rsidRDefault="002A4D9B" w:rsidP="002A4D9B">
            <w:pPr>
              <w:pStyle w:val="BodyText"/>
              <w:spacing w:before="60" w:after="60"/>
              <w:rPr>
                <w:b/>
                <w:sz w:val="18"/>
                <w:szCs w:val="18"/>
              </w:rPr>
            </w:pPr>
            <w:proofErr w:type="spellStart"/>
            <w:r w:rsidRPr="002A4D9B">
              <w:rPr>
                <w:b/>
                <w:sz w:val="18"/>
                <w:szCs w:val="18"/>
              </w:rPr>
              <w:t>CatalogueSectionHeader</w:t>
            </w:r>
            <w:proofErr w:type="spellEnd"/>
          </w:p>
        </w:tc>
        <w:tc>
          <w:tcPr>
            <w:tcW w:w="1701" w:type="dxa"/>
            <w:gridSpan w:val="3"/>
          </w:tcPr>
          <w:p w14:paraId="013C9D87" w14:textId="20D8357A" w:rsidR="002A4D9B" w:rsidRPr="002A4D9B" w:rsidRDefault="002A4D9B" w:rsidP="002A4D9B">
            <w:pPr>
              <w:pStyle w:val="BodyText"/>
              <w:spacing w:before="60" w:after="60"/>
              <w:rPr>
                <w:sz w:val="18"/>
                <w:szCs w:val="18"/>
              </w:rPr>
            </w:pPr>
            <w:proofErr w:type="spellStart"/>
            <w:r w:rsidRPr="002A4D9B">
              <w:rPr>
                <w:sz w:val="18"/>
                <w:szCs w:val="18"/>
              </w:rPr>
              <w:t>catalogueHeader</w:t>
            </w:r>
            <w:proofErr w:type="spellEnd"/>
          </w:p>
        </w:tc>
        <w:tc>
          <w:tcPr>
            <w:tcW w:w="709" w:type="dxa"/>
          </w:tcPr>
          <w:p w14:paraId="0D73F8F2" w14:textId="218852E7" w:rsidR="002A4D9B" w:rsidRPr="002A4D9B" w:rsidRDefault="002A4D9B" w:rsidP="002A4D9B">
            <w:pPr>
              <w:pStyle w:val="BodyText"/>
              <w:spacing w:before="60" w:after="60"/>
              <w:rPr>
                <w:sz w:val="18"/>
                <w:szCs w:val="18"/>
              </w:rPr>
            </w:pPr>
            <w:proofErr w:type="gramStart"/>
            <w:r w:rsidRPr="002A4D9B">
              <w:rPr>
                <w:sz w:val="18"/>
                <w:szCs w:val="18"/>
              </w:rPr>
              <w:t>0,*</w:t>
            </w:r>
            <w:proofErr w:type="gramEnd"/>
          </w:p>
        </w:tc>
      </w:tr>
      <w:tr w:rsidR="002A4D9B" w:rsidRPr="00476F48" w14:paraId="2F5D94FC" w14:textId="77777777" w:rsidTr="00004BDD">
        <w:tc>
          <w:tcPr>
            <w:tcW w:w="1101" w:type="dxa"/>
          </w:tcPr>
          <w:p w14:paraId="3C4194B4" w14:textId="05E129A2" w:rsidR="002A4D9B" w:rsidRPr="002A4D9B" w:rsidRDefault="002A4D9B" w:rsidP="002A4D9B">
            <w:pPr>
              <w:pStyle w:val="BodyText"/>
              <w:spacing w:before="60" w:after="60"/>
              <w:ind w:right="-112"/>
              <w:rPr>
                <w:sz w:val="18"/>
                <w:szCs w:val="18"/>
              </w:rPr>
            </w:pPr>
            <w:r w:rsidRPr="002A4D9B">
              <w:rPr>
                <w:rFonts w:eastAsiaTheme="minorEastAsia"/>
                <w:sz w:val="18"/>
                <w:szCs w:val="18"/>
                <w:lang w:val="fi-FI"/>
              </w:rPr>
              <w:t>Association</w:t>
            </w:r>
          </w:p>
        </w:tc>
        <w:tc>
          <w:tcPr>
            <w:tcW w:w="1417" w:type="dxa"/>
          </w:tcPr>
          <w:p w14:paraId="3AF28FF6" w14:textId="6DD414C8" w:rsidR="002A4D9B" w:rsidRPr="002A4D9B" w:rsidRDefault="002A4D9B" w:rsidP="002A4D9B">
            <w:pPr>
              <w:pStyle w:val="BodyText"/>
              <w:spacing w:before="60" w:after="60"/>
              <w:rPr>
                <w:sz w:val="18"/>
                <w:szCs w:val="18"/>
              </w:rPr>
            </w:pPr>
            <w:r w:rsidRPr="002A4D9B">
              <w:rPr>
                <w:sz w:val="18"/>
                <w:szCs w:val="18"/>
              </w:rPr>
              <w:t>Distribution</w:t>
            </w:r>
            <w:r w:rsidR="00054ED8">
              <w:rPr>
                <w:sz w:val="18"/>
                <w:szCs w:val="18"/>
              </w:rPr>
              <w:t xml:space="preserve"> </w:t>
            </w:r>
            <w:r w:rsidRPr="002A4D9B">
              <w:rPr>
                <w:sz w:val="18"/>
                <w:szCs w:val="18"/>
              </w:rPr>
              <w:t>Details</w:t>
            </w:r>
          </w:p>
        </w:tc>
        <w:tc>
          <w:tcPr>
            <w:tcW w:w="1418" w:type="dxa"/>
            <w:gridSpan w:val="3"/>
          </w:tcPr>
          <w:p w14:paraId="0689B0A7" w14:textId="666A3766" w:rsidR="002A4D9B" w:rsidRPr="006C162C" w:rsidRDefault="002A4D9B" w:rsidP="002A4D9B">
            <w:pPr>
              <w:pStyle w:val="BodyText"/>
              <w:spacing w:before="60" w:after="60"/>
              <w:rPr>
                <w:b/>
                <w:bCs/>
                <w:sz w:val="18"/>
                <w:szCs w:val="18"/>
              </w:rPr>
            </w:pPr>
            <w:r w:rsidRPr="006C162C">
              <w:rPr>
                <w:rFonts w:eastAsiaTheme="minorEastAsia"/>
                <w:b/>
                <w:bCs/>
                <w:sz w:val="18"/>
                <w:szCs w:val="18"/>
                <w:lang w:val="fi-FI"/>
              </w:rPr>
              <w:t>DistributorInformation</w:t>
            </w:r>
          </w:p>
        </w:tc>
        <w:tc>
          <w:tcPr>
            <w:tcW w:w="1417" w:type="dxa"/>
            <w:gridSpan w:val="2"/>
          </w:tcPr>
          <w:p w14:paraId="6B4AB9CD" w14:textId="13DC331A" w:rsidR="002A4D9B" w:rsidRPr="002A4D9B" w:rsidRDefault="002A4D9B" w:rsidP="002A4D9B">
            <w:pPr>
              <w:pStyle w:val="BodyText"/>
              <w:spacing w:before="60" w:after="60"/>
              <w:rPr>
                <w:sz w:val="18"/>
                <w:szCs w:val="18"/>
              </w:rPr>
            </w:pPr>
            <w:r w:rsidRPr="002A4D9B">
              <w:rPr>
                <w:rFonts w:eastAsiaTheme="minorEastAsia"/>
                <w:sz w:val="18"/>
                <w:szCs w:val="18"/>
                <w:lang w:val="fi-FI"/>
              </w:rPr>
              <w:t>theDistributor</w:t>
            </w:r>
          </w:p>
        </w:tc>
        <w:tc>
          <w:tcPr>
            <w:tcW w:w="709" w:type="dxa"/>
          </w:tcPr>
          <w:p w14:paraId="2CC6E416" w14:textId="10BA7AFC" w:rsidR="002A4D9B" w:rsidRPr="002A4D9B" w:rsidRDefault="002A4D9B" w:rsidP="002A4D9B">
            <w:pPr>
              <w:pStyle w:val="BodyText"/>
              <w:spacing w:before="60" w:after="60"/>
              <w:rPr>
                <w:sz w:val="18"/>
                <w:szCs w:val="18"/>
              </w:rPr>
            </w:pPr>
            <w:proofErr w:type="gramStart"/>
            <w:r w:rsidRPr="002A4D9B">
              <w:rPr>
                <w:sz w:val="18"/>
                <w:szCs w:val="18"/>
              </w:rPr>
              <w:t>0</w:t>
            </w:r>
            <w:r w:rsidR="006C162C">
              <w:rPr>
                <w:sz w:val="18"/>
                <w:szCs w:val="18"/>
              </w:rPr>
              <w:t>,</w:t>
            </w:r>
            <w:r w:rsidRPr="002A4D9B">
              <w:rPr>
                <w:sz w:val="18"/>
                <w:szCs w:val="18"/>
              </w:rPr>
              <w:t>*</w:t>
            </w:r>
            <w:proofErr w:type="gramEnd"/>
          </w:p>
        </w:tc>
        <w:tc>
          <w:tcPr>
            <w:tcW w:w="1559" w:type="dxa"/>
            <w:gridSpan w:val="2"/>
          </w:tcPr>
          <w:p w14:paraId="6528E825" w14:textId="1E6C25BC" w:rsidR="002A4D9B" w:rsidRPr="002A4D9B" w:rsidRDefault="002A4D9B" w:rsidP="002A4D9B">
            <w:pPr>
              <w:pStyle w:val="BodyText"/>
              <w:spacing w:before="60" w:after="60"/>
              <w:rPr>
                <w:b/>
                <w:sz w:val="18"/>
                <w:szCs w:val="18"/>
              </w:rPr>
            </w:pPr>
            <w:proofErr w:type="spellStart"/>
            <w:r w:rsidRPr="002A4D9B">
              <w:rPr>
                <w:b/>
                <w:sz w:val="18"/>
                <w:szCs w:val="18"/>
              </w:rPr>
              <w:t>CatalogueSectionHeader</w:t>
            </w:r>
            <w:proofErr w:type="spellEnd"/>
          </w:p>
        </w:tc>
        <w:tc>
          <w:tcPr>
            <w:tcW w:w="1701" w:type="dxa"/>
            <w:gridSpan w:val="3"/>
          </w:tcPr>
          <w:p w14:paraId="6D5ED092" w14:textId="35F06275" w:rsidR="002A4D9B" w:rsidRPr="002A4D9B" w:rsidRDefault="002A4D9B" w:rsidP="002A4D9B">
            <w:pPr>
              <w:pStyle w:val="BodyText"/>
              <w:spacing w:before="60" w:after="60"/>
              <w:rPr>
                <w:sz w:val="18"/>
                <w:szCs w:val="18"/>
              </w:rPr>
            </w:pPr>
            <w:proofErr w:type="spellStart"/>
            <w:r w:rsidRPr="002A4D9B">
              <w:rPr>
                <w:sz w:val="18"/>
                <w:szCs w:val="18"/>
              </w:rPr>
              <w:t>catalogueHeader</w:t>
            </w:r>
            <w:proofErr w:type="spellEnd"/>
          </w:p>
        </w:tc>
        <w:tc>
          <w:tcPr>
            <w:tcW w:w="709" w:type="dxa"/>
          </w:tcPr>
          <w:p w14:paraId="697457EA" w14:textId="61FDFA95" w:rsidR="002A4D9B" w:rsidRPr="002A4D9B" w:rsidRDefault="002A4D9B" w:rsidP="002A4D9B">
            <w:pPr>
              <w:pStyle w:val="BodyText"/>
              <w:spacing w:before="60" w:after="60"/>
              <w:rPr>
                <w:sz w:val="18"/>
                <w:szCs w:val="18"/>
              </w:rPr>
            </w:pPr>
            <w:proofErr w:type="gramStart"/>
            <w:r w:rsidRPr="002A4D9B">
              <w:rPr>
                <w:sz w:val="18"/>
                <w:szCs w:val="18"/>
              </w:rPr>
              <w:t>0,*</w:t>
            </w:r>
            <w:proofErr w:type="gramEnd"/>
          </w:p>
        </w:tc>
      </w:tr>
      <w:bookmarkEnd w:id="48"/>
    </w:tbl>
    <w:p w14:paraId="61A8417D" w14:textId="77777777" w:rsidR="00041C59" w:rsidRPr="00476F48" w:rsidRDefault="00041C59" w:rsidP="00041C59">
      <w:pPr>
        <w:rPr>
          <w:b/>
          <w:sz w:val="24"/>
        </w:rPr>
      </w:pPr>
    </w:p>
    <w:p w14:paraId="7C8EDE84" w14:textId="6A9DD392" w:rsidR="00041C59" w:rsidRPr="00476F48" w:rsidRDefault="00041C59">
      <w:pPr>
        <w:rPr>
          <w:b/>
          <w:bCs/>
        </w:rPr>
      </w:pPr>
      <w:r w:rsidRPr="00476F48">
        <w:br w:type="page"/>
      </w:r>
    </w:p>
    <w:p w14:paraId="2BCE2807" w14:textId="3F75F853" w:rsidR="00904B5B" w:rsidRPr="00476F48" w:rsidRDefault="00904B5B" w:rsidP="00F1468C">
      <w:pPr>
        <w:pStyle w:val="Heading2"/>
        <w:numPr>
          <w:ilvl w:val="1"/>
          <w:numId w:val="23"/>
        </w:numPr>
      </w:pPr>
      <w:bookmarkStart w:id="49" w:name="_Toc196831517"/>
      <w:r w:rsidRPr="00476F48">
        <w:lastRenderedPageBreak/>
        <w:t xml:space="preserve">Contact </w:t>
      </w:r>
      <w:r w:rsidR="0017424D" w:rsidRPr="00476F48">
        <w:t>details</w:t>
      </w:r>
      <w:bookmarkEnd w:id="49"/>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283"/>
        <w:gridCol w:w="709"/>
        <w:gridCol w:w="283"/>
        <w:gridCol w:w="1276"/>
        <w:gridCol w:w="142"/>
        <w:gridCol w:w="709"/>
        <w:gridCol w:w="141"/>
        <w:gridCol w:w="1418"/>
        <w:gridCol w:w="142"/>
        <w:gridCol w:w="850"/>
        <w:gridCol w:w="709"/>
        <w:gridCol w:w="709"/>
      </w:tblGrid>
      <w:tr w:rsidR="00F96791" w:rsidRPr="00476F48" w14:paraId="04ACF328" w14:textId="77777777" w:rsidTr="00155265">
        <w:tc>
          <w:tcPr>
            <w:tcW w:w="10065" w:type="dxa"/>
            <w:gridSpan w:val="14"/>
          </w:tcPr>
          <w:p w14:paraId="3FFDBF9E" w14:textId="5B0E5EA5" w:rsidR="00F96791" w:rsidRPr="00476F48" w:rsidRDefault="008B6669" w:rsidP="00B21104">
            <w:pPr>
              <w:pStyle w:val="BodyText"/>
              <w:spacing w:before="60" w:after="60"/>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DA2D7F" w:rsidRPr="00476F48">
              <w:t>Information on how to reach a person or organisation by postal, internet, telephone, telex and radio systems</w:t>
            </w:r>
            <w:r w:rsidRPr="00476F48">
              <w:t>.</w:t>
            </w:r>
          </w:p>
        </w:tc>
      </w:tr>
      <w:tr w:rsidR="00F96791" w:rsidRPr="00476F48" w14:paraId="61C5B8C1" w14:textId="77777777" w:rsidTr="00155265">
        <w:tc>
          <w:tcPr>
            <w:tcW w:w="10065" w:type="dxa"/>
            <w:gridSpan w:val="14"/>
          </w:tcPr>
          <w:p w14:paraId="79F90870" w14:textId="77777777" w:rsidR="00F96791" w:rsidRPr="00476F48" w:rsidRDefault="008B6669" w:rsidP="00B21104">
            <w:pPr>
              <w:pStyle w:val="BodyText"/>
              <w:spacing w:before="60" w:after="60"/>
              <w:rPr>
                <w:b/>
              </w:rPr>
            </w:pPr>
            <w:r w:rsidRPr="00476F48">
              <w:rPr>
                <w:b/>
                <w:u w:val="thick"/>
              </w:rPr>
              <w:t>S-128</w:t>
            </w:r>
            <w:r w:rsidRPr="00476F48">
              <w:rPr>
                <w:b/>
                <w:spacing w:val="-3"/>
                <w:u w:val="thick"/>
              </w:rPr>
              <w:t xml:space="preserve"> </w:t>
            </w:r>
            <w:r w:rsidRPr="00476F48">
              <w:rPr>
                <w:b/>
                <w:u w:val="thick"/>
              </w:rPr>
              <w:t>Information</w:t>
            </w:r>
            <w:r w:rsidRPr="00476F48">
              <w:rPr>
                <w:b/>
                <w:spacing w:val="-4"/>
                <w:u w:val="thick"/>
              </w:rPr>
              <w:t xml:space="preserve"> </w:t>
            </w:r>
            <w:r w:rsidRPr="00476F48">
              <w:rPr>
                <w:b/>
                <w:u w:val="thick"/>
              </w:rPr>
              <w:t>Type:</w:t>
            </w:r>
            <w:r w:rsidRPr="00476F48">
              <w:rPr>
                <w:b/>
                <w:spacing w:val="-3"/>
              </w:rPr>
              <w:t xml:space="preserve"> </w:t>
            </w:r>
            <w:proofErr w:type="spellStart"/>
            <w:r w:rsidRPr="00476F48">
              <w:rPr>
                <w:b/>
              </w:rPr>
              <w:t>ContactDetails</w:t>
            </w:r>
            <w:proofErr w:type="spellEnd"/>
          </w:p>
        </w:tc>
      </w:tr>
      <w:tr w:rsidR="00F96791" w:rsidRPr="00476F48" w14:paraId="36A23269" w14:textId="77777777" w:rsidTr="00155265">
        <w:tc>
          <w:tcPr>
            <w:tcW w:w="10065" w:type="dxa"/>
            <w:gridSpan w:val="14"/>
          </w:tcPr>
          <w:p w14:paraId="794DBEEB" w14:textId="77777777" w:rsidR="00F96791" w:rsidRPr="00476F48" w:rsidRDefault="008B6669" w:rsidP="00B21104">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F96791" w:rsidRPr="00476F48" w14:paraId="23638A54" w14:textId="77777777" w:rsidTr="00155265">
        <w:tc>
          <w:tcPr>
            <w:tcW w:w="10065" w:type="dxa"/>
            <w:gridSpan w:val="14"/>
          </w:tcPr>
          <w:p w14:paraId="0774B57F" w14:textId="77777777" w:rsidR="00F96791" w:rsidRPr="00476F48" w:rsidRDefault="008B6669" w:rsidP="00B21104">
            <w:pPr>
              <w:pStyle w:val="BodyText"/>
              <w:spacing w:before="60" w:after="60"/>
              <w:rPr>
                <w:b/>
              </w:rPr>
            </w:pPr>
            <w:r w:rsidRPr="00476F48">
              <w:rPr>
                <w:b/>
                <w:u w:val="thick"/>
              </w:rPr>
              <w:t>Primitives:</w:t>
            </w:r>
            <w:r w:rsidRPr="00476F48">
              <w:rPr>
                <w:b/>
                <w:spacing w:val="-3"/>
              </w:rPr>
              <w:t xml:space="preserve"> </w:t>
            </w:r>
            <w:r w:rsidRPr="00476F48">
              <w:rPr>
                <w:b/>
              </w:rPr>
              <w:t>None</w:t>
            </w:r>
          </w:p>
        </w:tc>
      </w:tr>
      <w:tr w:rsidR="00F96791" w:rsidRPr="00476F48" w14:paraId="62CA2A79" w14:textId="77777777" w:rsidTr="00155265">
        <w:tc>
          <w:tcPr>
            <w:tcW w:w="2977" w:type="dxa"/>
            <w:gridSpan w:val="3"/>
          </w:tcPr>
          <w:p w14:paraId="3CBE6D0A" w14:textId="77777777" w:rsidR="00F96791" w:rsidRPr="00476F48" w:rsidRDefault="008B6669" w:rsidP="00B21104">
            <w:pPr>
              <w:pStyle w:val="BodyText"/>
              <w:spacing w:before="60" w:after="60"/>
              <w:rPr>
                <w:i/>
                <w:sz w:val="18"/>
              </w:rPr>
            </w:pPr>
            <w:r w:rsidRPr="00476F48">
              <w:rPr>
                <w:i/>
                <w:color w:val="0000FF"/>
                <w:sz w:val="18"/>
              </w:rPr>
              <w:t>Real</w:t>
            </w:r>
            <w:r w:rsidRPr="00476F48">
              <w:rPr>
                <w:i/>
                <w:color w:val="0000FF"/>
                <w:spacing w:val="-3"/>
                <w:sz w:val="18"/>
              </w:rPr>
              <w:t xml:space="preserve"> </w:t>
            </w:r>
            <w:r w:rsidRPr="00476F48">
              <w:rPr>
                <w:i/>
                <w:color w:val="0000FF"/>
                <w:sz w:val="18"/>
              </w:rPr>
              <w:t>World</w:t>
            </w:r>
          </w:p>
        </w:tc>
        <w:tc>
          <w:tcPr>
            <w:tcW w:w="3260" w:type="dxa"/>
            <w:gridSpan w:val="6"/>
          </w:tcPr>
          <w:p w14:paraId="7069FF22" w14:textId="77777777" w:rsidR="00F96791" w:rsidRPr="00476F48" w:rsidRDefault="008B6669" w:rsidP="00B21104">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828" w:type="dxa"/>
            <w:gridSpan w:val="5"/>
          </w:tcPr>
          <w:p w14:paraId="462F8BC9" w14:textId="77777777" w:rsidR="00F96791" w:rsidRPr="00476F48" w:rsidRDefault="008B6669" w:rsidP="00B21104">
            <w:pPr>
              <w:pStyle w:val="BodyText"/>
              <w:spacing w:before="60" w:after="60"/>
              <w:rPr>
                <w:i/>
                <w:color w:val="0000FF"/>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p w14:paraId="44BB0286" w14:textId="77777777" w:rsidR="009A130E" w:rsidRPr="00476F48" w:rsidRDefault="009A130E" w:rsidP="00B21104">
            <w:pPr>
              <w:pStyle w:val="BodyText"/>
              <w:spacing w:before="60" w:after="60"/>
              <w:rPr>
                <w:i/>
                <w:color w:val="0000FF"/>
                <w:sz w:val="18"/>
              </w:rPr>
            </w:pPr>
          </w:p>
          <w:p w14:paraId="2D6DA7C6" w14:textId="77777777" w:rsidR="009A130E" w:rsidRPr="00476F48" w:rsidRDefault="009A130E" w:rsidP="00B21104">
            <w:pPr>
              <w:pStyle w:val="BodyText"/>
              <w:spacing w:before="60" w:after="60"/>
              <w:rPr>
                <w:i/>
                <w:sz w:val="18"/>
              </w:rPr>
            </w:pPr>
          </w:p>
        </w:tc>
      </w:tr>
      <w:tr w:rsidR="00F96791" w:rsidRPr="00476F48" w14:paraId="208A2A0D" w14:textId="77777777" w:rsidTr="00187426">
        <w:tc>
          <w:tcPr>
            <w:tcW w:w="3686" w:type="dxa"/>
            <w:gridSpan w:val="4"/>
            <w:vAlign w:val="center"/>
          </w:tcPr>
          <w:p w14:paraId="00CC521B" w14:textId="77777777" w:rsidR="00F96791" w:rsidRPr="00476F48" w:rsidRDefault="008B6669" w:rsidP="00B21104">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138EC66B" w14:textId="1CB3FF95" w:rsidR="00F96791" w:rsidRPr="00476F48" w:rsidRDefault="008B6669" w:rsidP="00B21104">
            <w:pPr>
              <w:pStyle w:val="BodyText"/>
              <w:spacing w:before="60" w:after="60"/>
              <w:rPr>
                <w:b/>
              </w:rPr>
            </w:pPr>
            <w:r w:rsidRPr="00476F48">
              <w:rPr>
                <w:b/>
              </w:rPr>
              <w:t>S-5</w:t>
            </w:r>
            <w:r w:rsidR="00B21104" w:rsidRPr="00476F48">
              <w:rPr>
                <w:b/>
              </w:rPr>
              <w:t xml:space="preserve">7 </w:t>
            </w:r>
            <w:r w:rsidRPr="00476F48">
              <w:rPr>
                <w:b/>
              </w:rPr>
              <w:t>Acronym</w:t>
            </w:r>
          </w:p>
        </w:tc>
        <w:tc>
          <w:tcPr>
            <w:tcW w:w="2552" w:type="dxa"/>
            <w:gridSpan w:val="5"/>
            <w:vAlign w:val="center"/>
          </w:tcPr>
          <w:p w14:paraId="675EC2FF" w14:textId="77777777" w:rsidR="00F96791" w:rsidRPr="00476F48" w:rsidRDefault="008B6669" w:rsidP="00B21104">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396B9F75" w14:textId="77777777" w:rsidR="00F96791" w:rsidRPr="00476F48" w:rsidRDefault="008B6669" w:rsidP="00B21104">
            <w:pPr>
              <w:pStyle w:val="BodyText"/>
              <w:spacing w:before="60" w:after="60"/>
              <w:rPr>
                <w:b/>
              </w:rPr>
            </w:pPr>
            <w:r w:rsidRPr="00476F48">
              <w:rPr>
                <w:b/>
              </w:rPr>
              <w:t>Type</w:t>
            </w:r>
          </w:p>
        </w:tc>
        <w:tc>
          <w:tcPr>
            <w:tcW w:w="1418" w:type="dxa"/>
            <w:gridSpan w:val="2"/>
            <w:vAlign w:val="center"/>
          </w:tcPr>
          <w:p w14:paraId="70D117C7" w14:textId="77777777" w:rsidR="00F96791" w:rsidRPr="00476F48" w:rsidRDefault="008B6669" w:rsidP="00B21104">
            <w:pPr>
              <w:pStyle w:val="BodyText"/>
              <w:spacing w:before="60" w:after="60"/>
              <w:rPr>
                <w:b/>
              </w:rPr>
            </w:pPr>
            <w:r w:rsidRPr="00476F48">
              <w:rPr>
                <w:b/>
              </w:rPr>
              <w:t>Multiplicity</w:t>
            </w:r>
          </w:p>
        </w:tc>
      </w:tr>
      <w:tr w:rsidR="00A0236B" w:rsidRPr="00476F48" w14:paraId="4891663C" w14:textId="77777777" w:rsidTr="00187426">
        <w:tc>
          <w:tcPr>
            <w:tcW w:w="3686" w:type="dxa"/>
            <w:gridSpan w:val="4"/>
            <w:tcBorders>
              <w:bottom w:val="single" w:sz="6" w:space="0" w:color="000000"/>
            </w:tcBorders>
          </w:tcPr>
          <w:p w14:paraId="5625FEB7" w14:textId="17953E5E" w:rsidR="00A0236B" w:rsidRPr="00476F48" w:rsidDel="00CC1AF0" w:rsidRDefault="00A0236B" w:rsidP="00A0236B">
            <w:pPr>
              <w:pStyle w:val="BodyText"/>
              <w:spacing w:before="60" w:after="60"/>
              <w:rPr>
                <w:sz w:val="18"/>
                <w:szCs w:val="18"/>
              </w:rPr>
            </w:pPr>
            <w:r w:rsidRPr="00476F48">
              <w:rPr>
                <w:sz w:val="18"/>
                <w:szCs w:val="18"/>
              </w:rPr>
              <w:t>contact instructions</w:t>
            </w:r>
          </w:p>
        </w:tc>
        <w:tc>
          <w:tcPr>
            <w:tcW w:w="1559" w:type="dxa"/>
            <w:gridSpan w:val="2"/>
            <w:tcBorders>
              <w:bottom w:val="single" w:sz="6" w:space="0" w:color="000000"/>
            </w:tcBorders>
          </w:tcPr>
          <w:p w14:paraId="0AA99491" w14:textId="77777777" w:rsidR="00A0236B" w:rsidRPr="00476F48" w:rsidRDefault="00A0236B" w:rsidP="00A0236B">
            <w:pPr>
              <w:pStyle w:val="BodyText"/>
              <w:spacing w:before="60" w:after="60"/>
              <w:rPr>
                <w:sz w:val="18"/>
                <w:szCs w:val="18"/>
              </w:rPr>
            </w:pPr>
          </w:p>
        </w:tc>
        <w:tc>
          <w:tcPr>
            <w:tcW w:w="2552" w:type="dxa"/>
            <w:gridSpan w:val="5"/>
            <w:tcBorders>
              <w:bottom w:val="single" w:sz="6" w:space="0" w:color="000000"/>
            </w:tcBorders>
          </w:tcPr>
          <w:p w14:paraId="26B5293D" w14:textId="77777777" w:rsidR="00A0236B" w:rsidRPr="00476F48" w:rsidRDefault="00A0236B" w:rsidP="00A0236B">
            <w:pPr>
              <w:pStyle w:val="BodyText"/>
              <w:spacing w:before="60" w:after="60"/>
              <w:rPr>
                <w:sz w:val="18"/>
                <w:szCs w:val="18"/>
              </w:rPr>
            </w:pPr>
          </w:p>
        </w:tc>
        <w:tc>
          <w:tcPr>
            <w:tcW w:w="850" w:type="dxa"/>
            <w:tcBorders>
              <w:bottom w:val="single" w:sz="6" w:space="0" w:color="000000"/>
            </w:tcBorders>
          </w:tcPr>
          <w:p w14:paraId="0EFBC33C" w14:textId="53866846" w:rsidR="00A0236B" w:rsidRPr="00476F48" w:rsidRDefault="00A0236B" w:rsidP="00A0236B">
            <w:pPr>
              <w:pStyle w:val="BodyText"/>
              <w:spacing w:before="60" w:after="60"/>
              <w:rPr>
                <w:sz w:val="18"/>
                <w:szCs w:val="18"/>
              </w:rPr>
            </w:pPr>
            <w:r w:rsidRPr="00476F48">
              <w:rPr>
                <w:sz w:val="18"/>
                <w:szCs w:val="18"/>
              </w:rPr>
              <w:t>TE</w:t>
            </w:r>
          </w:p>
        </w:tc>
        <w:tc>
          <w:tcPr>
            <w:tcW w:w="1418" w:type="dxa"/>
            <w:gridSpan w:val="2"/>
            <w:tcBorders>
              <w:bottom w:val="single" w:sz="6" w:space="0" w:color="000000"/>
            </w:tcBorders>
          </w:tcPr>
          <w:p w14:paraId="6B7D7F81" w14:textId="665B343F" w:rsidR="00A0236B" w:rsidRPr="00476F48" w:rsidRDefault="00A0236B" w:rsidP="00A0236B">
            <w:pPr>
              <w:pStyle w:val="BodyText"/>
              <w:spacing w:before="60" w:after="60"/>
              <w:rPr>
                <w:sz w:val="18"/>
                <w:szCs w:val="18"/>
              </w:rPr>
            </w:pPr>
            <w:r w:rsidRPr="00476F48">
              <w:rPr>
                <w:sz w:val="18"/>
                <w:szCs w:val="18"/>
              </w:rPr>
              <w:t>1,1</w:t>
            </w:r>
          </w:p>
        </w:tc>
      </w:tr>
      <w:tr w:rsidR="00F96791" w:rsidRPr="00476F48" w14:paraId="2361DDC0" w14:textId="77777777" w:rsidTr="00187426">
        <w:tc>
          <w:tcPr>
            <w:tcW w:w="3686" w:type="dxa"/>
            <w:gridSpan w:val="4"/>
            <w:tcBorders>
              <w:bottom w:val="single" w:sz="6" w:space="0" w:color="000000"/>
            </w:tcBorders>
          </w:tcPr>
          <w:p w14:paraId="6F7BF8D4" w14:textId="1FC1E8A1" w:rsidR="00F96791" w:rsidRPr="00476F48" w:rsidRDefault="00CC1AF0" w:rsidP="00003CFC">
            <w:pPr>
              <w:pStyle w:val="BodyText"/>
              <w:spacing w:before="60" w:after="60"/>
              <w:rPr>
                <w:sz w:val="18"/>
                <w:szCs w:val="18"/>
              </w:rPr>
            </w:pPr>
            <w:r w:rsidRPr="00476F48">
              <w:rPr>
                <w:sz w:val="18"/>
                <w:szCs w:val="18"/>
              </w:rPr>
              <w:t>contact address</w:t>
            </w:r>
          </w:p>
        </w:tc>
        <w:tc>
          <w:tcPr>
            <w:tcW w:w="1559" w:type="dxa"/>
            <w:gridSpan w:val="2"/>
            <w:tcBorders>
              <w:bottom w:val="single" w:sz="6" w:space="0" w:color="000000"/>
            </w:tcBorders>
          </w:tcPr>
          <w:p w14:paraId="0205E17E" w14:textId="77777777" w:rsidR="00F96791" w:rsidRPr="00476F48" w:rsidRDefault="00F96791" w:rsidP="00003CFC">
            <w:pPr>
              <w:pStyle w:val="BodyText"/>
              <w:spacing w:before="60" w:after="60"/>
              <w:rPr>
                <w:sz w:val="18"/>
                <w:szCs w:val="18"/>
              </w:rPr>
            </w:pPr>
          </w:p>
        </w:tc>
        <w:tc>
          <w:tcPr>
            <w:tcW w:w="2552" w:type="dxa"/>
            <w:gridSpan w:val="5"/>
            <w:tcBorders>
              <w:bottom w:val="single" w:sz="6" w:space="0" w:color="000000"/>
            </w:tcBorders>
          </w:tcPr>
          <w:p w14:paraId="36A857A5" w14:textId="77777777" w:rsidR="00F96791" w:rsidRPr="00476F48" w:rsidRDefault="00F96791" w:rsidP="00003CFC">
            <w:pPr>
              <w:pStyle w:val="BodyText"/>
              <w:spacing w:before="60" w:after="60"/>
              <w:rPr>
                <w:sz w:val="18"/>
                <w:szCs w:val="18"/>
              </w:rPr>
            </w:pPr>
          </w:p>
        </w:tc>
        <w:tc>
          <w:tcPr>
            <w:tcW w:w="850" w:type="dxa"/>
            <w:tcBorders>
              <w:bottom w:val="single" w:sz="6" w:space="0" w:color="000000"/>
            </w:tcBorders>
          </w:tcPr>
          <w:p w14:paraId="7337299C"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Borders>
              <w:bottom w:val="single" w:sz="6" w:space="0" w:color="000000"/>
            </w:tcBorders>
          </w:tcPr>
          <w:p w14:paraId="26444042" w14:textId="6D063C7B" w:rsidR="00F96791" w:rsidRPr="00476F48" w:rsidRDefault="00DA2D7F" w:rsidP="00003CFC">
            <w:pPr>
              <w:pStyle w:val="BodyText"/>
              <w:spacing w:before="60" w:after="60"/>
              <w:rPr>
                <w:sz w:val="18"/>
                <w:szCs w:val="18"/>
              </w:rPr>
            </w:pPr>
            <w:proofErr w:type="gramStart"/>
            <w:r w:rsidRPr="00476F48">
              <w:rPr>
                <w:sz w:val="18"/>
                <w:szCs w:val="18"/>
              </w:rPr>
              <w:t>0</w:t>
            </w:r>
            <w:r w:rsidR="008B6669" w:rsidRPr="00476F48">
              <w:rPr>
                <w:sz w:val="18"/>
                <w:szCs w:val="18"/>
              </w:rPr>
              <w:t>,*</w:t>
            </w:r>
            <w:proofErr w:type="gramEnd"/>
          </w:p>
        </w:tc>
      </w:tr>
      <w:tr w:rsidR="00F96791" w:rsidRPr="00476F48" w14:paraId="64CEAFC0" w14:textId="77777777" w:rsidTr="00187426">
        <w:tc>
          <w:tcPr>
            <w:tcW w:w="3686" w:type="dxa"/>
            <w:gridSpan w:val="4"/>
            <w:tcBorders>
              <w:top w:val="single" w:sz="6" w:space="0" w:color="000000"/>
            </w:tcBorders>
          </w:tcPr>
          <w:p w14:paraId="7C84C3F2" w14:textId="15EE615C" w:rsidR="00F96791" w:rsidRPr="00476F48" w:rsidRDefault="00CC1AF0" w:rsidP="00003CFC">
            <w:pPr>
              <w:pStyle w:val="BodyText"/>
              <w:spacing w:before="60" w:after="60"/>
              <w:rPr>
                <w:sz w:val="18"/>
                <w:szCs w:val="18"/>
              </w:rPr>
            </w:pPr>
            <w:r w:rsidRPr="00476F48">
              <w:rPr>
                <w:sz w:val="18"/>
                <w:szCs w:val="18"/>
              </w:rPr>
              <w:t xml:space="preserve">     administrative division</w:t>
            </w:r>
          </w:p>
        </w:tc>
        <w:tc>
          <w:tcPr>
            <w:tcW w:w="1559" w:type="dxa"/>
            <w:gridSpan w:val="2"/>
            <w:tcBorders>
              <w:top w:val="single" w:sz="6" w:space="0" w:color="000000"/>
            </w:tcBorders>
          </w:tcPr>
          <w:p w14:paraId="0C5E19C5" w14:textId="77777777" w:rsidR="00F96791" w:rsidRPr="00476F48" w:rsidRDefault="00F96791" w:rsidP="00003CFC">
            <w:pPr>
              <w:pStyle w:val="BodyText"/>
              <w:spacing w:before="60" w:after="60"/>
              <w:rPr>
                <w:sz w:val="18"/>
                <w:szCs w:val="18"/>
              </w:rPr>
            </w:pPr>
          </w:p>
        </w:tc>
        <w:tc>
          <w:tcPr>
            <w:tcW w:w="2552" w:type="dxa"/>
            <w:gridSpan w:val="5"/>
            <w:tcBorders>
              <w:top w:val="single" w:sz="6" w:space="0" w:color="000000"/>
            </w:tcBorders>
          </w:tcPr>
          <w:p w14:paraId="110F61FA" w14:textId="77777777" w:rsidR="00F96791" w:rsidRPr="00476F48" w:rsidRDefault="00F96791" w:rsidP="00003CFC">
            <w:pPr>
              <w:pStyle w:val="BodyText"/>
              <w:spacing w:before="60" w:after="60"/>
              <w:rPr>
                <w:sz w:val="18"/>
                <w:szCs w:val="18"/>
              </w:rPr>
            </w:pPr>
          </w:p>
        </w:tc>
        <w:tc>
          <w:tcPr>
            <w:tcW w:w="850" w:type="dxa"/>
            <w:tcBorders>
              <w:top w:val="single" w:sz="6" w:space="0" w:color="000000"/>
            </w:tcBorders>
          </w:tcPr>
          <w:p w14:paraId="162E6B45"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Borders>
              <w:top w:val="single" w:sz="6" w:space="0" w:color="000000"/>
            </w:tcBorders>
          </w:tcPr>
          <w:p w14:paraId="0DD5F96E" w14:textId="7519B76C"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F52B845" w14:textId="77777777" w:rsidTr="00187426">
        <w:tc>
          <w:tcPr>
            <w:tcW w:w="3686" w:type="dxa"/>
            <w:gridSpan w:val="4"/>
          </w:tcPr>
          <w:p w14:paraId="68393AD4" w14:textId="3ECCAA25" w:rsidR="00F96791" w:rsidRPr="00476F48" w:rsidRDefault="00CC1AF0" w:rsidP="00003CFC">
            <w:pPr>
              <w:pStyle w:val="BodyText"/>
              <w:spacing w:before="60" w:after="60"/>
              <w:rPr>
                <w:sz w:val="18"/>
                <w:szCs w:val="18"/>
              </w:rPr>
            </w:pPr>
            <w:r w:rsidRPr="00476F48">
              <w:rPr>
                <w:sz w:val="18"/>
                <w:szCs w:val="18"/>
              </w:rPr>
              <w:t xml:space="preserve">     city name</w:t>
            </w:r>
          </w:p>
        </w:tc>
        <w:tc>
          <w:tcPr>
            <w:tcW w:w="1559" w:type="dxa"/>
            <w:gridSpan w:val="2"/>
          </w:tcPr>
          <w:p w14:paraId="7692CE4C" w14:textId="77777777" w:rsidR="00F96791" w:rsidRPr="00476F48" w:rsidRDefault="00F96791" w:rsidP="00003CFC">
            <w:pPr>
              <w:pStyle w:val="BodyText"/>
              <w:spacing w:before="60" w:after="60"/>
              <w:rPr>
                <w:sz w:val="18"/>
                <w:szCs w:val="18"/>
              </w:rPr>
            </w:pPr>
          </w:p>
        </w:tc>
        <w:tc>
          <w:tcPr>
            <w:tcW w:w="2552" w:type="dxa"/>
            <w:gridSpan w:val="5"/>
          </w:tcPr>
          <w:p w14:paraId="79014067" w14:textId="77777777" w:rsidR="00F96791" w:rsidRPr="00476F48" w:rsidRDefault="00F96791" w:rsidP="00003CFC">
            <w:pPr>
              <w:pStyle w:val="BodyText"/>
              <w:spacing w:before="60" w:after="60"/>
              <w:rPr>
                <w:sz w:val="18"/>
                <w:szCs w:val="18"/>
              </w:rPr>
            </w:pPr>
          </w:p>
        </w:tc>
        <w:tc>
          <w:tcPr>
            <w:tcW w:w="850" w:type="dxa"/>
          </w:tcPr>
          <w:p w14:paraId="4010A6EE"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59E0C782" w14:textId="4CA81659" w:rsidR="00F96791" w:rsidRPr="00476F48" w:rsidRDefault="00954378"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5CF5EBDE" w14:textId="77777777" w:rsidTr="00187426">
        <w:tc>
          <w:tcPr>
            <w:tcW w:w="3686" w:type="dxa"/>
            <w:gridSpan w:val="4"/>
          </w:tcPr>
          <w:p w14:paraId="4373F413" w14:textId="0B1F722F" w:rsidR="00F96791" w:rsidRPr="00476F48" w:rsidRDefault="00CC1AF0" w:rsidP="00003CFC">
            <w:pPr>
              <w:pStyle w:val="BodyText"/>
              <w:spacing w:before="60" w:after="60"/>
              <w:rPr>
                <w:sz w:val="18"/>
                <w:szCs w:val="18"/>
              </w:rPr>
            </w:pPr>
            <w:r w:rsidRPr="00476F48">
              <w:rPr>
                <w:sz w:val="18"/>
                <w:szCs w:val="18"/>
              </w:rPr>
              <w:t xml:space="preserve">     country name</w:t>
            </w:r>
          </w:p>
        </w:tc>
        <w:tc>
          <w:tcPr>
            <w:tcW w:w="1559" w:type="dxa"/>
            <w:gridSpan w:val="2"/>
          </w:tcPr>
          <w:p w14:paraId="526761E8" w14:textId="77777777" w:rsidR="00F96791" w:rsidRPr="00476F48" w:rsidRDefault="00F96791" w:rsidP="00003CFC">
            <w:pPr>
              <w:pStyle w:val="BodyText"/>
              <w:spacing w:before="60" w:after="60"/>
              <w:rPr>
                <w:sz w:val="18"/>
                <w:szCs w:val="18"/>
              </w:rPr>
            </w:pPr>
          </w:p>
        </w:tc>
        <w:tc>
          <w:tcPr>
            <w:tcW w:w="2552" w:type="dxa"/>
            <w:gridSpan w:val="5"/>
          </w:tcPr>
          <w:p w14:paraId="6323D56D" w14:textId="77777777" w:rsidR="00F96791" w:rsidRPr="00476F48" w:rsidRDefault="00F96791" w:rsidP="00003CFC">
            <w:pPr>
              <w:pStyle w:val="BodyText"/>
              <w:spacing w:before="60" w:after="60"/>
              <w:rPr>
                <w:sz w:val="18"/>
                <w:szCs w:val="18"/>
              </w:rPr>
            </w:pPr>
          </w:p>
        </w:tc>
        <w:tc>
          <w:tcPr>
            <w:tcW w:w="850" w:type="dxa"/>
          </w:tcPr>
          <w:p w14:paraId="70BF8FC2"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7FFB0B85" w14:textId="506C3716" w:rsidR="00F96791" w:rsidRPr="00476F48" w:rsidRDefault="00954378"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278FC97C" w14:textId="77777777" w:rsidTr="00187426">
        <w:tc>
          <w:tcPr>
            <w:tcW w:w="3686" w:type="dxa"/>
            <w:gridSpan w:val="4"/>
          </w:tcPr>
          <w:p w14:paraId="61669BE8" w14:textId="683FBB5E" w:rsidR="00F96791" w:rsidRPr="00476F48" w:rsidRDefault="00CC1AF0" w:rsidP="00003CFC">
            <w:pPr>
              <w:pStyle w:val="BodyText"/>
              <w:spacing w:before="60" w:after="60"/>
              <w:rPr>
                <w:sz w:val="18"/>
                <w:szCs w:val="18"/>
              </w:rPr>
            </w:pPr>
            <w:r w:rsidRPr="00476F48">
              <w:rPr>
                <w:sz w:val="18"/>
                <w:szCs w:val="18"/>
              </w:rPr>
              <w:t xml:space="preserve">     delivery point</w:t>
            </w:r>
          </w:p>
        </w:tc>
        <w:tc>
          <w:tcPr>
            <w:tcW w:w="1559" w:type="dxa"/>
            <w:gridSpan w:val="2"/>
          </w:tcPr>
          <w:p w14:paraId="38780194" w14:textId="77777777" w:rsidR="00F96791" w:rsidRPr="00476F48" w:rsidRDefault="00F96791" w:rsidP="00003CFC">
            <w:pPr>
              <w:pStyle w:val="BodyText"/>
              <w:spacing w:before="60" w:after="60"/>
              <w:rPr>
                <w:sz w:val="18"/>
                <w:szCs w:val="18"/>
              </w:rPr>
            </w:pPr>
          </w:p>
        </w:tc>
        <w:tc>
          <w:tcPr>
            <w:tcW w:w="2552" w:type="dxa"/>
            <w:gridSpan w:val="5"/>
          </w:tcPr>
          <w:p w14:paraId="6EE14CA0" w14:textId="77777777" w:rsidR="00F96791" w:rsidRPr="00476F48" w:rsidRDefault="00F96791" w:rsidP="00003CFC">
            <w:pPr>
              <w:pStyle w:val="BodyText"/>
              <w:spacing w:before="60" w:after="60"/>
              <w:rPr>
                <w:sz w:val="18"/>
                <w:szCs w:val="18"/>
              </w:rPr>
            </w:pPr>
          </w:p>
        </w:tc>
        <w:tc>
          <w:tcPr>
            <w:tcW w:w="850" w:type="dxa"/>
          </w:tcPr>
          <w:p w14:paraId="5445895D"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AB39CB7" w14:textId="7003F5B0" w:rsidR="00F96791" w:rsidRPr="00476F48" w:rsidRDefault="008B6669" w:rsidP="00003CFC">
            <w:pPr>
              <w:pStyle w:val="BodyText"/>
              <w:spacing w:before="60" w:after="60"/>
              <w:rPr>
                <w:sz w:val="18"/>
                <w:szCs w:val="18"/>
              </w:rPr>
            </w:pPr>
            <w:proofErr w:type="gramStart"/>
            <w:r w:rsidRPr="00476F48">
              <w:rPr>
                <w:sz w:val="18"/>
                <w:szCs w:val="18"/>
              </w:rPr>
              <w:t>0,*</w:t>
            </w:r>
            <w:proofErr w:type="gramEnd"/>
          </w:p>
        </w:tc>
      </w:tr>
      <w:tr w:rsidR="00F96791" w:rsidRPr="00476F48" w14:paraId="33313E13" w14:textId="77777777" w:rsidTr="00187426">
        <w:tc>
          <w:tcPr>
            <w:tcW w:w="3686" w:type="dxa"/>
            <w:gridSpan w:val="4"/>
          </w:tcPr>
          <w:p w14:paraId="52316BF1" w14:textId="7999BF76" w:rsidR="00F96791" w:rsidRPr="00476F48" w:rsidRDefault="00CC1AF0" w:rsidP="00003CFC">
            <w:pPr>
              <w:pStyle w:val="BodyText"/>
              <w:spacing w:before="60" w:after="60"/>
              <w:rPr>
                <w:sz w:val="18"/>
                <w:szCs w:val="18"/>
              </w:rPr>
            </w:pPr>
            <w:r w:rsidRPr="00476F48">
              <w:rPr>
                <w:sz w:val="18"/>
                <w:szCs w:val="18"/>
              </w:rPr>
              <w:t xml:space="preserve">     postal code</w:t>
            </w:r>
          </w:p>
        </w:tc>
        <w:tc>
          <w:tcPr>
            <w:tcW w:w="1559" w:type="dxa"/>
            <w:gridSpan w:val="2"/>
          </w:tcPr>
          <w:p w14:paraId="4D06EAD8" w14:textId="77777777" w:rsidR="00F96791" w:rsidRPr="00476F48" w:rsidRDefault="00F96791" w:rsidP="00003CFC">
            <w:pPr>
              <w:pStyle w:val="BodyText"/>
              <w:spacing w:before="60" w:after="60"/>
              <w:rPr>
                <w:sz w:val="18"/>
                <w:szCs w:val="18"/>
              </w:rPr>
            </w:pPr>
          </w:p>
        </w:tc>
        <w:tc>
          <w:tcPr>
            <w:tcW w:w="2552" w:type="dxa"/>
            <w:gridSpan w:val="5"/>
          </w:tcPr>
          <w:p w14:paraId="1D6C48B2" w14:textId="77777777" w:rsidR="00F96791" w:rsidRPr="00476F48" w:rsidRDefault="00F96791" w:rsidP="00003CFC">
            <w:pPr>
              <w:pStyle w:val="BodyText"/>
              <w:spacing w:before="60" w:after="60"/>
              <w:rPr>
                <w:sz w:val="18"/>
                <w:szCs w:val="18"/>
              </w:rPr>
            </w:pPr>
          </w:p>
        </w:tc>
        <w:tc>
          <w:tcPr>
            <w:tcW w:w="850" w:type="dxa"/>
          </w:tcPr>
          <w:p w14:paraId="5E2DA18A"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179B12E9" w14:textId="1A530BDA"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45850CF6" w14:textId="77777777" w:rsidTr="00187426">
        <w:tc>
          <w:tcPr>
            <w:tcW w:w="3686" w:type="dxa"/>
            <w:gridSpan w:val="4"/>
          </w:tcPr>
          <w:p w14:paraId="0327390C" w14:textId="7EFA78F1" w:rsidR="00F96791" w:rsidRPr="00476F48" w:rsidRDefault="00184B89" w:rsidP="00003CFC">
            <w:pPr>
              <w:pStyle w:val="BodyText"/>
              <w:spacing w:before="60" w:after="60"/>
              <w:rPr>
                <w:sz w:val="18"/>
                <w:szCs w:val="18"/>
              </w:rPr>
            </w:pPr>
            <w:r w:rsidRPr="00476F48">
              <w:rPr>
                <w:sz w:val="18"/>
                <w:szCs w:val="18"/>
              </w:rPr>
              <w:t>information</w:t>
            </w:r>
          </w:p>
        </w:tc>
        <w:tc>
          <w:tcPr>
            <w:tcW w:w="1559" w:type="dxa"/>
            <w:gridSpan w:val="2"/>
          </w:tcPr>
          <w:p w14:paraId="12C4222E" w14:textId="77777777" w:rsidR="00F96791" w:rsidRPr="00476F48" w:rsidRDefault="00F96791" w:rsidP="00003CFC">
            <w:pPr>
              <w:pStyle w:val="BodyText"/>
              <w:spacing w:before="60" w:after="60"/>
              <w:rPr>
                <w:sz w:val="18"/>
                <w:szCs w:val="18"/>
              </w:rPr>
            </w:pPr>
          </w:p>
        </w:tc>
        <w:tc>
          <w:tcPr>
            <w:tcW w:w="2552" w:type="dxa"/>
            <w:gridSpan w:val="5"/>
          </w:tcPr>
          <w:p w14:paraId="0960079F" w14:textId="77777777" w:rsidR="00F96791" w:rsidRPr="00476F48" w:rsidRDefault="00F96791" w:rsidP="00003CFC">
            <w:pPr>
              <w:pStyle w:val="BodyText"/>
              <w:spacing w:before="60" w:after="60"/>
              <w:rPr>
                <w:sz w:val="18"/>
                <w:szCs w:val="18"/>
              </w:rPr>
            </w:pPr>
          </w:p>
        </w:tc>
        <w:tc>
          <w:tcPr>
            <w:tcW w:w="850" w:type="dxa"/>
          </w:tcPr>
          <w:p w14:paraId="44111F20"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Pr>
          <w:p w14:paraId="5FE3E996" w14:textId="69FEB214" w:rsidR="00F96791" w:rsidRPr="00476F48" w:rsidRDefault="008B6669" w:rsidP="00003CFC">
            <w:pPr>
              <w:pStyle w:val="BodyText"/>
              <w:spacing w:before="60" w:after="60"/>
              <w:rPr>
                <w:sz w:val="18"/>
                <w:szCs w:val="18"/>
              </w:rPr>
            </w:pPr>
            <w:proofErr w:type="gramStart"/>
            <w:r w:rsidRPr="00476F48">
              <w:rPr>
                <w:sz w:val="18"/>
                <w:szCs w:val="18"/>
              </w:rPr>
              <w:t>0,*</w:t>
            </w:r>
            <w:proofErr w:type="gramEnd"/>
          </w:p>
        </w:tc>
      </w:tr>
      <w:tr w:rsidR="00F96791" w:rsidRPr="00476F48" w14:paraId="3CCCF9F6" w14:textId="77777777" w:rsidTr="00187426">
        <w:tc>
          <w:tcPr>
            <w:tcW w:w="3686" w:type="dxa"/>
            <w:gridSpan w:val="4"/>
          </w:tcPr>
          <w:p w14:paraId="1C4F21AB" w14:textId="5F8B3982" w:rsidR="00F96791" w:rsidRPr="00476F48" w:rsidRDefault="00184B89" w:rsidP="00003CFC">
            <w:pPr>
              <w:pStyle w:val="BodyText"/>
              <w:spacing w:before="60" w:after="60"/>
              <w:rPr>
                <w:sz w:val="18"/>
                <w:szCs w:val="18"/>
              </w:rPr>
            </w:pPr>
            <w:r w:rsidRPr="00476F48">
              <w:rPr>
                <w:sz w:val="18"/>
                <w:szCs w:val="18"/>
              </w:rPr>
              <w:t xml:space="preserve">     file locator</w:t>
            </w:r>
          </w:p>
        </w:tc>
        <w:tc>
          <w:tcPr>
            <w:tcW w:w="1559" w:type="dxa"/>
            <w:gridSpan w:val="2"/>
          </w:tcPr>
          <w:p w14:paraId="22CB70F8" w14:textId="77777777" w:rsidR="00F96791" w:rsidRPr="00476F48" w:rsidRDefault="00F96791" w:rsidP="00003CFC">
            <w:pPr>
              <w:pStyle w:val="BodyText"/>
              <w:spacing w:before="60" w:after="60"/>
              <w:rPr>
                <w:sz w:val="18"/>
                <w:szCs w:val="18"/>
              </w:rPr>
            </w:pPr>
          </w:p>
        </w:tc>
        <w:tc>
          <w:tcPr>
            <w:tcW w:w="2552" w:type="dxa"/>
            <w:gridSpan w:val="5"/>
          </w:tcPr>
          <w:p w14:paraId="71B99762" w14:textId="77777777" w:rsidR="00F96791" w:rsidRPr="00476F48" w:rsidRDefault="00F96791" w:rsidP="00003CFC">
            <w:pPr>
              <w:pStyle w:val="BodyText"/>
              <w:spacing w:before="60" w:after="60"/>
              <w:rPr>
                <w:sz w:val="18"/>
                <w:szCs w:val="18"/>
              </w:rPr>
            </w:pPr>
          </w:p>
        </w:tc>
        <w:tc>
          <w:tcPr>
            <w:tcW w:w="850" w:type="dxa"/>
          </w:tcPr>
          <w:p w14:paraId="77F17AC4"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5FFAE43" w14:textId="7B2A0A5D"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462E1431" w14:textId="77777777" w:rsidTr="00187426">
        <w:tc>
          <w:tcPr>
            <w:tcW w:w="3686" w:type="dxa"/>
            <w:gridSpan w:val="4"/>
          </w:tcPr>
          <w:p w14:paraId="1E9E1FFF" w14:textId="240DA8F0" w:rsidR="00F96791" w:rsidRPr="00476F48" w:rsidRDefault="00184B89" w:rsidP="00003CFC">
            <w:pPr>
              <w:pStyle w:val="BodyText"/>
              <w:spacing w:before="60" w:after="60"/>
              <w:rPr>
                <w:sz w:val="18"/>
                <w:szCs w:val="18"/>
              </w:rPr>
            </w:pPr>
            <w:r w:rsidRPr="00476F48">
              <w:rPr>
                <w:sz w:val="18"/>
                <w:szCs w:val="18"/>
              </w:rPr>
              <w:t xml:space="preserve">     file reference</w:t>
            </w:r>
          </w:p>
        </w:tc>
        <w:tc>
          <w:tcPr>
            <w:tcW w:w="1559" w:type="dxa"/>
            <w:gridSpan w:val="2"/>
          </w:tcPr>
          <w:p w14:paraId="333E3402" w14:textId="77777777" w:rsidR="00F96791" w:rsidRPr="00476F48" w:rsidRDefault="00F96791" w:rsidP="00003CFC">
            <w:pPr>
              <w:pStyle w:val="BodyText"/>
              <w:spacing w:before="60" w:after="60"/>
              <w:rPr>
                <w:sz w:val="18"/>
                <w:szCs w:val="18"/>
              </w:rPr>
            </w:pPr>
          </w:p>
        </w:tc>
        <w:tc>
          <w:tcPr>
            <w:tcW w:w="2552" w:type="dxa"/>
            <w:gridSpan w:val="5"/>
          </w:tcPr>
          <w:p w14:paraId="745DF74E" w14:textId="77777777" w:rsidR="00F96791" w:rsidRPr="00476F48" w:rsidRDefault="00F96791" w:rsidP="00003CFC">
            <w:pPr>
              <w:pStyle w:val="BodyText"/>
              <w:spacing w:before="60" w:after="60"/>
              <w:rPr>
                <w:sz w:val="18"/>
                <w:szCs w:val="18"/>
              </w:rPr>
            </w:pPr>
          </w:p>
        </w:tc>
        <w:tc>
          <w:tcPr>
            <w:tcW w:w="850" w:type="dxa"/>
          </w:tcPr>
          <w:p w14:paraId="53E56F95"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23F697E6" w14:textId="3B16B67C"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4093E663" w14:textId="77777777" w:rsidTr="00187426">
        <w:tc>
          <w:tcPr>
            <w:tcW w:w="3686" w:type="dxa"/>
            <w:gridSpan w:val="4"/>
          </w:tcPr>
          <w:p w14:paraId="70C97A22" w14:textId="71638ED5" w:rsidR="00F96791" w:rsidRPr="00476F48" w:rsidRDefault="00184B89" w:rsidP="00003CFC">
            <w:pPr>
              <w:pStyle w:val="BodyText"/>
              <w:spacing w:before="60" w:after="60"/>
              <w:rPr>
                <w:sz w:val="18"/>
                <w:szCs w:val="18"/>
              </w:rPr>
            </w:pPr>
            <w:r w:rsidRPr="00476F48">
              <w:rPr>
                <w:sz w:val="18"/>
                <w:szCs w:val="18"/>
              </w:rPr>
              <w:t xml:space="preserve">     headline</w:t>
            </w:r>
          </w:p>
        </w:tc>
        <w:tc>
          <w:tcPr>
            <w:tcW w:w="1559" w:type="dxa"/>
            <w:gridSpan w:val="2"/>
          </w:tcPr>
          <w:p w14:paraId="7C5F5E7D" w14:textId="77777777" w:rsidR="00F96791" w:rsidRPr="00476F48" w:rsidRDefault="00F96791" w:rsidP="00003CFC">
            <w:pPr>
              <w:pStyle w:val="BodyText"/>
              <w:spacing w:before="60" w:after="60"/>
              <w:rPr>
                <w:sz w:val="18"/>
                <w:szCs w:val="18"/>
              </w:rPr>
            </w:pPr>
          </w:p>
        </w:tc>
        <w:tc>
          <w:tcPr>
            <w:tcW w:w="2552" w:type="dxa"/>
            <w:gridSpan w:val="5"/>
          </w:tcPr>
          <w:p w14:paraId="71B8D03A" w14:textId="77777777" w:rsidR="00F96791" w:rsidRPr="00476F48" w:rsidRDefault="00F96791" w:rsidP="00003CFC">
            <w:pPr>
              <w:pStyle w:val="BodyText"/>
              <w:spacing w:before="60" w:after="60"/>
              <w:rPr>
                <w:sz w:val="18"/>
                <w:szCs w:val="18"/>
              </w:rPr>
            </w:pPr>
          </w:p>
        </w:tc>
        <w:tc>
          <w:tcPr>
            <w:tcW w:w="850" w:type="dxa"/>
          </w:tcPr>
          <w:p w14:paraId="5A1933C9"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13E48375" w14:textId="136B6EC7" w:rsidR="00F96791" w:rsidRPr="00476F48" w:rsidRDefault="005B1852"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3C13FAD6" w14:textId="77777777" w:rsidTr="00187426">
        <w:tc>
          <w:tcPr>
            <w:tcW w:w="3686" w:type="dxa"/>
            <w:gridSpan w:val="4"/>
          </w:tcPr>
          <w:p w14:paraId="04FA375D" w14:textId="1B858344" w:rsidR="00F96791" w:rsidRPr="00476F48" w:rsidRDefault="00184B89" w:rsidP="00003CFC">
            <w:pPr>
              <w:pStyle w:val="BodyText"/>
              <w:spacing w:before="60" w:after="60"/>
              <w:rPr>
                <w:sz w:val="18"/>
                <w:szCs w:val="18"/>
              </w:rPr>
            </w:pPr>
            <w:r w:rsidRPr="00476F48">
              <w:rPr>
                <w:sz w:val="18"/>
                <w:szCs w:val="18"/>
              </w:rPr>
              <w:t xml:space="preserve">     language</w:t>
            </w:r>
          </w:p>
        </w:tc>
        <w:tc>
          <w:tcPr>
            <w:tcW w:w="1559" w:type="dxa"/>
            <w:gridSpan w:val="2"/>
          </w:tcPr>
          <w:p w14:paraId="0E2AA4A2" w14:textId="77777777" w:rsidR="00F96791" w:rsidRPr="00476F48" w:rsidRDefault="00F96791" w:rsidP="00003CFC">
            <w:pPr>
              <w:pStyle w:val="BodyText"/>
              <w:spacing w:before="60" w:after="60"/>
              <w:rPr>
                <w:sz w:val="18"/>
                <w:szCs w:val="18"/>
              </w:rPr>
            </w:pPr>
          </w:p>
        </w:tc>
        <w:tc>
          <w:tcPr>
            <w:tcW w:w="2552" w:type="dxa"/>
            <w:gridSpan w:val="5"/>
          </w:tcPr>
          <w:p w14:paraId="14FA9706" w14:textId="77777777" w:rsidR="00F96791" w:rsidRPr="00476F48" w:rsidRDefault="00F96791" w:rsidP="00003CFC">
            <w:pPr>
              <w:pStyle w:val="BodyText"/>
              <w:spacing w:before="60" w:after="60"/>
              <w:rPr>
                <w:sz w:val="18"/>
                <w:szCs w:val="18"/>
              </w:rPr>
            </w:pPr>
          </w:p>
        </w:tc>
        <w:tc>
          <w:tcPr>
            <w:tcW w:w="850" w:type="dxa"/>
          </w:tcPr>
          <w:p w14:paraId="6C806F2F"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16364C26" w14:textId="6C09794E" w:rsidR="00F96791" w:rsidRPr="00476F48" w:rsidRDefault="005B1852"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7C43FADC" w14:textId="77777777" w:rsidTr="00187426">
        <w:tc>
          <w:tcPr>
            <w:tcW w:w="3686" w:type="dxa"/>
            <w:gridSpan w:val="4"/>
          </w:tcPr>
          <w:p w14:paraId="658AC3F3" w14:textId="427F889E" w:rsidR="00F96791" w:rsidRPr="00476F48" w:rsidRDefault="00184B89" w:rsidP="00003CFC">
            <w:pPr>
              <w:pStyle w:val="BodyText"/>
              <w:spacing w:before="60" w:after="60"/>
              <w:rPr>
                <w:sz w:val="18"/>
                <w:szCs w:val="18"/>
              </w:rPr>
            </w:pPr>
            <w:r w:rsidRPr="00476F48">
              <w:rPr>
                <w:sz w:val="18"/>
                <w:szCs w:val="18"/>
              </w:rPr>
              <w:t xml:space="preserve">     text</w:t>
            </w:r>
          </w:p>
        </w:tc>
        <w:tc>
          <w:tcPr>
            <w:tcW w:w="1559" w:type="dxa"/>
            <w:gridSpan w:val="2"/>
          </w:tcPr>
          <w:p w14:paraId="178C23D0" w14:textId="77777777" w:rsidR="00F96791" w:rsidRPr="00476F48" w:rsidRDefault="00F96791" w:rsidP="00003CFC">
            <w:pPr>
              <w:pStyle w:val="BodyText"/>
              <w:spacing w:before="60" w:after="60"/>
              <w:rPr>
                <w:sz w:val="18"/>
                <w:szCs w:val="18"/>
              </w:rPr>
            </w:pPr>
          </w:p>
        </w:tc>
        <w:tc>
          <w:tcPr>
            <w:tcW w:w="2552" w:type="dxa"/>
            <w:gridSpan w:val="5"/>
          </w:tcPr>
          <w:p w14:paraId="76469091" w14:textId="77777777" w:rsidR="00F96791" w:rsidRPr="00476F48" w:rsidRDefault="00F96791" w:rsidP="00003CFC">
            <w:pPr>
              <w:pStyle w:val="BodyText"/>
              <w:spacing w:before="60" w:after="60"/>
              <w:rPr>
                <w:sz w:val="18"/>
                <w:szCs w:val="18"/>
              </w:rPr>
            </w:pPr>
          </w:p>
        </w:tc>
        <w:tc>
          <w:tcPr>
            <w:tcW w:w="850" w:type="dxa"/>
          </w:tcPr>
          <w:p w14:paraId="0C24F8C0"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1678AC9" w14:textId="31A8E2CD" w:rsidR="00F96791" w:rsidRPr="00476F48" w:rsidRDefault="008B6669" w:rsidP="00003CFC">
            <w:pPr>
              <w:pStyle w:val="BodyText"/>
              <w:spacing w:before="60" w:after="60"/>
              <w:rPr>
                <w:sz w:val="18"/>
                <w:szCs w:val="18"/>
              </w:rPr>
            </w:pPr>
            <w:proofErr w:type="gramStart"/>
            <w:r w:rsidRPr="00476F48">
              <w:rPr>
                <w:sz w:val="18"/>
                <w:szCs w:val="18"/>
              </w:rPr>
              <w:t>0,*</w:t>
            </w:r>
            <w:proofErr w:type="gramEnd"/>
          </w:p>
        </w:tc>
      </w:tr>
      <w:tr w:rsidR="00F96791" w:rsidRPr="00476F48" w14:paraId="20612BD8" w14:textId="77777777" w:rsidTr="00187426">
        <w:tc>
          <w:tcPr>
            <w:tcW w:w="3686" w:type="dxa"/>
            <w:gridSpan w:val="4"/>
          </w:tcPr>
          <w:p w14:paraId="56FBD2D1" w14:textId="39F2C2EB" w:rsidR="00F96791" w:rsidRPr="00476F48" w:rsidRDefault="00466F6D" w:rsidP="00003CFC">
            <w:pPr>
              <w:pStyle w:val="BodyText"/>
              <w:spacing w:before="60" w:after="60"/>
              <w:rPr>
                <w:sz w:val="18"/>
                <w:szCs w:val="18"/>
              </w:rPr>
            </w:pPr>
            <w:r w:rsidRPr="00476F48">
              <w:rPr>
                <w:sz w:val="18"/>
                <w:szCs w:val="18"/>
              </w:rPr>
              <w:t>online resource</w:t>
            </w:r>
          </w:p>
        </w:tc>
        <w:tc>
          <w:tcPr>
            <w:tcW w:w="1559" w:type="dxa"/>
            <w:gridSpan w:val="2"/>
          </w:tcPr>
          <w:p w14:paraId="15D37BE9" w14:textId="77777777" w:rsidR="00F96791" w:rsidRPr="00476F48" w:rsidRDefault="00F96791" w:rsidP="00003CFC">
            <w:pPr>
              <w:pStyle w:val="BodyText"/>
              <w:spacing w:before="60" w:after="60"/>
              <w:rPr>
                <w:sz w:val="18"/>
                <w:szCs w:val="18"/>
              </w:rPr>
            </w:pPr>
          </w:p>
        </w:tc>
        <w:tc>
          <w:tcPr>
            <w:tcW w:w="2552" w:type="dxa"/>
            <w:gridSpan w:val="5"/>
          </w:tcPr>
          <w:p w14:paraId="6D456745" w14:textId="77777777" w:rsidR="00F96791" w:rsidRPr="00476F48" w:rsidRDefault="00F96791" w:rsidP="00003CFC">
            <w:pPr>
              <w:pStyle w:val="BodyText"/>
              <w:spacing w:before="60" w:after="60"/>
              <w:rPr>
                <w:sz w:val="18"/>
                <w:szCs w:val="18"/>
              </w:rPr>
            </w:pPr>
          </w:p>
        </w:tc>
        <w:tc>
          <w:tcPr>
            <w:tcW w:w="850" w:type="dxa"/>
          </w:tcPr>
          <w:p w14:paraId="1A97A2CD"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Pr>
          <w:p w14:paraId="464D5921" w14:textId="312C8E22" w:rsidR="00F96791" w:rsidRPr="00476F48" w:rsidRDefault="008B6669" w:rsidP="00003CFC">
            <w:pPr>
              <w:pStyle w:val="BodyText"/>
              <w:spacing w:before="60" w:after="60"/>
              <w:rPr>
                <w:sz w:val="18"/>
                <w:szCs w:val="18"/>
              </w:rPr>
            </w:pPr>
            <w:proofErr w:type="gramStart"/>
            <w:r w:rsidRPr="00476F48">
              <w:rPr>
                <w:sz w:val="18"/>
                <w:szCs w:val="18"/>
              </w:rPr>
              <w:t>0,*</w:t>
            </w:r>
            <w:proofErr w:type="gramEnd"/>
          </w:p>
        </w:tc>
      </w:tr>
      <w:tr w:rsidR="00F96791" w:rsidRPr="00476F48" w14:paraId="59503D8B" w14:textId="77777777" w:rsidTr="00187426">
        <w:tc>
          <w:tcPr>
            <w:tcW w:w="3686" w:type="dxa"/>
            <w:gridSpan w:val="4"/>
          </w:tcPr>
          <w:p w14:paraId="4ADBC3AD" w14:textId="0C98DA03" w:rsidR="00F96791" w:rsidRPr="00476F48" w:rsidRDefault="00466F6D" w:rsidP="00003CFC">
            <w:pPr>
              <w:pStyle w:val="BodyText"/>
              <w:spacing w:before="60" w:after="60"/>
              <w:rPr>
                <w:sz w:val="18"/>
                <w:szCs w:val="18"/>
              </w:rPr>
            </w:pPr>
            <w:r w:rsidRPr="00476F48">
              <w:rPr>
                <w:sz w:val="18"/>
                <w:szCs w:val="18"/>
              </w:rPr>
              <w:t xml:space="preserve">     application profile</w:t>
            </w:r>
          </w:p>
        </w:tc>
        <w:tc>
          <w:tcPr>
            <w:tcW w:w="1559" w:type="dxa"/>
            <w:gridSpan w:val="2"/>
          </w:tcPr>
          <w:p w14:paraId="6BEEA541" w14:textId="77777777" w:rsidR="00F96791" w:rsidRPr="00476F48" w:rsidRDefault="00F96791" w:rsidP="00003CFC">
            <w:pPr>
              <w:pStyle w:val="BodyText"/>
              <w:spacing w:before="60" w:after="60"/>
              <w:rPr>
                <w:sz w:val="18"/>
                <w:szCs w:val="18"/>
              </w:rPr>
            </w:pPr>
          </w:p>
        </w:tc>
        <w:tc>
          <w:tcPr>
            <w:tcW w:w="2552" w:type="dxa"/>
            <w:gridSpan w:val="5"/>
          </w:tcPr>
          <w:p w14:paraId="3D468D8C" w14:textId="77777777" w:rsidR="00F96791" w:rsidRPr="00476F48" w:rsidRDefault="00F96791" w:rsidP="00003CFC">
            <w:pPr>
              <w:pStyle w:val="BodyText"/>
              <w:spacing w:before="60" w:after="60"/>
              <w:rPr>
                <w:sz w:val="18"/>
                <w:szCs w:val="18"/>
              </w:rPr>
            </w:pPr>
          </w:p>
        </w:tc>
        <w:tc>
          <w:tcPr>
            <w:tcW w:w="850" w:type="dxa"/>
          </w:tcPr>
          <w:p w14:paraId="56B11318"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62365463" w14:textId="5EF05B90"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249B5BA6" w14:textId="77777777" w:rsidTr="00187426">
        <w:tc>
          <w:tcPr>
            <w:tcW w:w="3686" w:type="dxa"/>
            <w:gridSpan w:val="4"/>
          </w:tcPr>
          <w:p w14:paraId="7655E6B1" w14:textId="45F57F2D" w:rsidR="00F96791" w:rsidRPr="00476F48" w:rsidRDefault="00466F6D" w:rsidP="00003CFC">
            <w:pPr>
              <w:pStyle w:val="BodyText"/>
              <w:spacing w:before="60" w:after="60"/>
              <w:rPr>
                <w:sz w:val="18"/>
                <w:szCs w:val="18"/>
              </w:rPr>
            </w:pPr>
            <w:r w:rsidRPr="00476F48">
              <w:rPr>
                <w:sz w:val="18"/>
                <w:szCs w:val="18"/>
              </w:rPr>
              <w:t xml:space="preserve">     linkage</w:t>
            </w:r>
          </w:p>
        </w:tc>
        <w:tc>
          <w:tcPr>
            <w:tcW w:w="1559" w:type="dxa"/>
            <w:gridSpan w:val="2"/>
          </w:tcPr>
          <w:p w14:paraId="58801567" w14:textId="77777777" w:rsidR="00F96791" w:rsidRPr="00476F48" w:rsidRDefault="00F96791" w:rsidP="00003CFC">
            <w:pPr>
              <w:pStyle w:val="BodyText"/>
              <w:spacing w:before="60" w:after="60"/>
              <w:rPr>
                <w:sz w:val="18"/>
                <w:szCs w:val="18"/>
              </w:rPr>
            </w:pPr>
          </w:p>
        </w:tc>
        <w:tc>
          <w:tcPr>
            <w:tcW w:w="2552" w:type="dxa"/>
            <w:gridSpan w:val="5"/>
          </w:tcPr>
          <w:p w14:paraId="44C1E90F" w14:textId="77777777" w:rsidR="00F96791" w:rsidRPr="00476F48" w:rsidRDefault="00F96791" w:rsidP="00003CFC">
            <w:pPr>
              <w:pStyle w:val="BodyText"/>
              <w:spacing w:before="60" w:after="60"/>
              <w:rPr>
                <w:sz w:val="18"/>
                <w:szCs w:val="18"/>
              </w:rPr>
            </w:pPr>
          </w:p>
        </w:tc>
        <w:tc>
          <w:tcPr>
            <w:tcW w:w="850" w:type="dxa"/>
          </w:tcPr>
          <w:p w14:paraId="5E16B9B7" w14:textId="5617D874" w:rsidR="00F96791" w:rsidRPr="00476F48" w:rsidRDefault="008B6669" w:rsidP="00003CFC">
            <w:pPr>
              <w:pStyle w:val="BodyText"/>
              <w:spacing w:before="60" w:after="60"/>
              <w:rPr>
                <w:sz w:val="18"/>
                <w:szCs w:val="18"/>
              </w:rPr>
            </w:pPr>
            <w:r w:rsidRPr="00476F48">
              <w:rPr>
                <w:sz w:val="18"/>
                <w:szCs w:val="18"/>
              </w:rPr>
              <w:t xml:space="preserve">(S) </w:t>
            </w:r>
            <w:r w:rsidR="00A53D41" w:rsidRPr="00476F48">
              <w:rPr>
                <w:sz w:val="18"/>
                <w:szCs w:val="18"/>
              </w:rPr>
              <w:t>TE</w:t>
            </w:r>
          </w:p>
        </w:tc>
        <w:tc>
          <w:tcPr>
            <w:tcW w:w="1418" w:type="dxa"/>
            <w:gridSpan w:val="2"/>
          </w:tcPr>
          <w:p w14:paraId="28DF9672" w14:textId="761CAF58" w:rsidR="00F96791" w:rsidRPr="00476F48" w:rsidRDefault="008B6669" w:rsidP="00003CFC">
            <w:pPr>
              <w:pStyle w:val="BodyText"/>
              <w:spacing w:before="60" w:after="60"/>
              <w:rPr>
                <w:sz w:val="18"/>
                <w:szCs w:val="18"/>
              </w:rPr>
            </w:pPr>
            <w:r w:rsidRPr="00476F48">
              <w:rPr>
                <w:sz w:val="18"/>
                <w:szCs w:val="18"/>
              </w:rPr>
              <w:t>1,1</w:t>
            </w:r>
          </w:p>
        </w:tc>
      </w:tr>
      <w:tr w:rsidR="00F96791" w:rsidRPr="00476F48" w14:paraId="2116BFB4" w14:textId="77777777" w:rsidTr="00187426">
        <w:tc>
          <w:tcPr>
            <w:tcW w:w="3686" w:type="dxa"/>
            <w:gridSpan w:val="4"/>
          </w:tcPr>
          <w:p w14:paraId="7717A6AC" w14:textId="1670E381" w:rsidR="00F96791" w:rsidRPr="00476F48" w:rsidRDefault="00466F6D" w:rsidP="00003CFC">
            <w:pPr>
              <w:pStyle w:val="BodyText"/>
              <w:spacing w:before="60" w:after="60"/>
              <w:rPr>
                <w:sz w:val="18"/>
                <w:szCs w:val="18"/>
              </w:rPr>
            </w:pPr>
            <w:r w:rsidRPr="00476F48">
              <w:rPr>
                <w:sz w:val="18"/>
                <w:szCs w:val="18"/>
              </w:rPr>
              <w:t xml:space="preserve">     name of resource</w:t>
            </w:r>
          </w:p>
        </w:tc>
        <w:tc>
          <w:tcPr>
            <w:tcW w:w="1559" w:type="dxa"/>
            <w:gridSpan w:val="2"/>
          </w:tcPr>
          <w:p w14:paraId="61621D9A" w14:textId="77777777" w:rsidR="00F96791" w:rsidRPr="00476F48" w:rsidRDefault="00F96791" w:rsidP="00003CFC">
            <w:pPr>
              <w:pStyle w:val="BodyText"/>
              <w:spacing w:before="60" w:after="60"/>
              <w:rPr>
                <w:sz w:val="18"/>
                <w:szCs w:val="18"/>
              </w:rPr>
            </w:pPr>
          </w:p>
        </w:tc>
        <w:tc>
          <w:tcPr>
            <w:tcW w:w="2552" w:type="dxa"/>
            <w:gridSpan w:val="5"/>
          </w:tcPr>
          <w:p w14:paraId="0C16865F" w14:textId="77777777" w:rsidR="00F96791" w:rsidRPr="00476F48" w:rsidRDefault="00F96791" w:rsidP="00003CFC">
            <w:pPr>
              <w:pStyle w:val="BodyText"/>
              <w:spacing w:before="60" w:after="60"/>
              <w:rPr>
                <w:sz w:val="18"/>
                <w:szCs w:val="18"/>
              </w:rPr>
            </w:pPr>
          </w:p>
        </w:tc>
        <w:tc>
          <w:tcPr>
            <w:tcW w:w="850" w:type="dxa"/>
          </w:tcPr>
          <w:p w14:paraId="572DB3CA"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F573EF4" w14:textId="03D48497"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FD0BDDC" w14:textId="77777777" w:rsidTr="00187426">
        <w:tc>
          <w:tcPr>
            <w:tcW w:w="3686" w:type="dxa"/>
            <w:gridSpan w:val="4"/>
          </w:tcPr>
          <w:p w14:paraId="00C5248D" w14:textId="15D9B788" w:rsidR="00F96791" w:rsidRPr="00476F48" w:rsidRDefault="00466F6D" w:rsidP="00003CFC">
            <w:pPr>
              <w:pStyle w:val="BodyText"/>
              <w:spacing w:before="60" w:after="60"/>
              <w:rPr>
                <w:sz w:val="18"/>
                <w:szCs w:val="18"/>
              </w:rPr>
            </w:pPr>
            <w:r w:rsidRPr="00476F48">
              <w:rPr>
                <w:sz w:val="18"/>
                <w:szCs w:val="18"/>
              </w:rPr>
              <w:t xml:space="preserve">     online description</w:t>
            </w:r>
          </w:p>
        </w:tc>
        <w:tc>
          <w:tcPr>
            <w:tcW w:w="1559" w:type="dxa"/>
            <w:gridSpan w:val="2"/>
          </w:tcPr>
          <w:p w14:paraId="2617E5A1" w14:textId="77777777" w:rsidR="00F96791" w:rsidRPr="00476F48" w:rsidRDefault="00F96791" w:rsidP="00003CFC">
            <w:pPr>
              <w:pStyle w:val="BodyText"/>
              <w:spacing w:before="60" w:after="60"/>
              <w:rPr>
                <w:sz w:val="18"/>
                <w:szCs w:val="18"/>
              </w:rPr>
            </w:pPr>
          </w:p>
        </w:tc>
        <w:tc>
          <w:tcPr>
            <w:tcW w:w="2552" w:type="dxa"/>
            <w:gridSpan w:val="5"/>
          </w:tcPr>
          <w:p w14:paraId="7DD11200" w14:textId="77777777" w:rsidR="00F96791" w:rsidRPr="00476F48" w:rsidRDefault="00F96791" w:rsidP="00003CFC">
            <w:pPr>
              <w:pStyle w:val="BodyText"/>
              <w:spacing w:before="60" w:after="60"/>
              <w:rPr>
                <w:sz w:val="18"/>
                <w:szCs w:val="18"/>
              </w:rPr>
            </w:pPr>
          </w:p>
        </w:tc>
        <w:tc>
          <w:tcPr>
            <w:tcW w:w="850" w:type="dxa"/>
          </w:tcPr>
          <w:p w14:paraId="58AC7E66"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6C7A02F7" w14:textId="5C629E7E"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86A8A3F" w14:textId="77777777" w:rsidTr="00187426">
        <w:tc>
          <w:tcPr>
            <w:tcW w:w="3686" w:type="dxa"/>
            <w:gridSpan w:val="4"/>
          </w:tcPr>
          <w:p w14:paraId="26106BC7" w14:textId="4E67298E" w:rsidR="00F96791" w:rsidRPr="00476F48" w:rsidRDefault="00466F6D" w:rsidP="00003CFC">
            <w:pPr>
              <w:pStyle w:val="BodyText"/>
              <w:spacing w:before="60" w:after="60"/>
              <w:rPr>
                <w:sz w:val="18"/>
                <w:szCs w:val="18"/>
              </w:rPr>
            </w:pPr>
            <w:r w:rsidRPr="00476F48">
              <w:rPr>
                <w:sz w:val="18"/>
                <w:szCs w:val="18"/>
              </w:rPr>
              <w:t xml:space="preserve">     protocol</w:t>
            </w:r>
          </w:p>
        </w:tc>
        <w:tc>
          <w:tcPr>
            <w:tcW w:w="1559" w:type="dxa"/>
            <w:gridSpan w:val="2"/>
          </w:tcPr>
          <w:p w14:paraId="5F037660" w14:textId="77777777" w:rsidR="00F96791" w:rsidRPr="00476F48" w:rsidRDefault="00F96791" w:rsidP="00003CFC">
            <w:pPr>
              <w:pStyle w:val="BodyText"/>
              <w:spacing w:before="60" w:after="60"/>
              <w:rPr>
                <w:sz w:val="18"/>
                <w:szCs w:val="18"/>
              </w:rPr>
            </w:pPr>
          </w:p>
        </w:tc>
        <w:tc>
          <w:tcPr>
            <w:tcW w:w="2552" w:type="dxa"/>
            <w:gridSpan w:val="5"/>
          </w:tcPr>
          <w:p w14:paraId="22E12CD9" w14:textId="77777777" w:rsidR="00F96791" w:rsidRPr="00476F48" w:rsidRDefault="00F96791" w:rsidP="00003CFC">
            <w:pPr>
              <w:pStyle w:val="BodyText"/>
              <w:spacing w:before="60" w:after="60"/>
              <w:rPr>
                <w:sz w:val="18"/>
                <w:szCs w:val="18"/>
              </w:rPr>
            </w:pPr>
          </w:p>
        </w:tc>
        <w:tc>
          <w:tcPr>
            <w:tcW w:w="850" w:type="dxa"/>
          </w:tcPr>
          <w:p w14:paraId="338250DB"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2964BB19" w14:textId="66B207FF"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31C95315" w14:textId="77777777" w:rsidTr="00187426">
        <w:tc>
          <w:tcPr>
            <w:tcW w:w="3686" w:type="dxa"/>
            <w:gridSpan w:val="4"/>
          </w:tcPr>
          <w:p w14:paraId="4A465666" w14:textId="5E73C129" w:rsidR="00F96791" w:rsidRPr="00476F48" w:rsidRDefault="00466F6D" w:rsidP="00003CFC">
            <w:pPr>
              <w:pStyle w:val="BodyText"/>
              <w:spacing w:before="60" w:after="60"/>
              <w:rPr>
                <w:sz w:val="18"/>
                <w:szCs w:val="18"/>
              </w:rPr>
            </w:pPr>
            <w:r w:rsidRPr="00476F48">
              <w:rPr>
                <w:sz w:val="18"/>
                <w:szCs w:val="18"/>
              </w:rPr>
              <w:t xml:space="preserve">     protocol request</w:t>
            </w:r>
          </w:p>
        </w:tc>
        <w:tc>
          <w:tcPr>
            <w:tcW w:w="1559" w:type="dxa"/>
            <w:gridSpan w:val="2"/>
          </w:tcPr>
          <w:p w14:paraId="076D53C9" w14:textId="77777777" w:rsidR="00F96791" w:rsidRPr="00476F48" w:rsidRDefault="00F96791" w:rsidP="00003CFC">
            <w:pPr>
              <w:pStyle w:val="BodyText"/>
              <w:spacing w:before="60" w:after="60"/>
              <w:rPr>
                <w:sz w:val="18"/>
                <w:szCs w:val="18"/>
              </w:rPr>
            </w:pPr>
          </w:p>
        </w:tc>
        <w:tc>
          <w:tcPr>
            <w:tcW w:w="2552" w:type="dxa"/>
            <w:gridSpan w:val="5"/>
          </w:tcPr>
          <w:p w14:paraId="0833F980" w14:textId="77777777" w:rsidR="00F96791" w:rsidRPr="00476F48" w:rsidRDefault="00F96791" w:rsidP="00003CFC">
            <w:pPr>
              <w:pStyle w:val="BodyText"/>
              <w:spacing w:before="60" w:after="60"/>
              <w:rPr>
                <w:sz w:val="18"/>
                <w:szCs w:val="18"/>
              </w:rPr>
            </w:pPr>
          </w:p>
        </w:tc>
        <w:tc>
          <w:tcPr>
            <w:tcW w:w="850" w:type="dxa"/>
          </w:tcPr>
          <w:p w14:paraId="4CF74ECF"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46973497" w14:textId="19C617FD" w:rsidR="00F96791" w:rsidRPr="00476F48" w:rsidRDefault="008B6669" w:rsidP="00003CFC">
            <w:pPr>
              <w:pStyle w:val="BodyText"/>
              <w:spacing w:before="60" w:after="60"/>
              <w:rPr>
                <w:sz w:val="18"/>
                <w:szCs w:val="18"/>
              </w:rPr>
            </w:pPr>
            <w:r w:rsidRPr="00476F48">
              <w:rPr>
                <w:sz w:val="18"/>
                <w:szCs w:val="18"/>
              </w:rPr>
              <w:t>0,1</w:t>
            </w:r>
          </w:p>
        </w:tc>
      </w:tr>
      <w:tr w:rsidR="004E5FED" w:rsidRPr="00476F48" w14:paraId="7E5F294B" w14:textId="77777777" w:rsidTr="00187426">
        <w:tc>
          <w:tcPr>
            <w:tcW w:w="3686" w:type="dxa"/>
            <w:gridSpan w:val="4"/>
          </w:tcPr>
          <w:p w14:paraId="07D1B645" w14:textId="539C36A8" w:rsidR="004E5FED" w:rsidRPr="00476F48" w:rsidDel="00466F6D" w:rsidRDefault="004E5FED" w:rsidP="004E5FED">
            <w:pPr>
              <w:pStyle w:val="BodyText"/>
              <w:spacing w:before="60" w:after="60"/>
              <w:rPr>
                <w:sz w:val="18"/>
                <w:szCs w:val="18"/>
              </w:rPr>
            </w:pPr>
            <w:r w:rsidRPr="00476F48">
              <w:rPr>
                <w:sz w:val="18"/>
                <w:szCs w:val="18"/>
              </w:rPr>
              <w:t>telecommunications</w:t>
            </w:r>
          </w:p>
        </w:tc>
        <w:tc>
          <w:tcPr>
            <w:tcW w:w="1559" w:type="dxa"/>
            <w:gridSpan w:val="2"/>
          </w:tcPr>
          <w:p w14:paraId="134A3835" w14:textId="77777777" w:rsidR="004E5FED" w:rsidRPr="00476F48" w:rsidRDefault="004E5FED" w:rsidP="004E5FED">
            <w:pPr>
              <w:pStyle w:val="BodyText"/>
              <w:spacing w:before="60" w:after="60"/>
              <w:rPr>
                <w:sz w:val="18"/>
                <w:szCs w:val="18"/>
              </w:rPr>
            </w:pPr>
          </w:p>
        </w:tc>
        <w:tc>
          <w:tcPr>
            <w:tcW w:w="2552" w:type="dxa"/>
            <w:gridSpan w:val="5"/>
          </w:tcPr>
          <w:p w14:paraId="215AF324" w14:textId="77777777" w:rsidR="004E5FED" w:rsidRPr="00476F48" w:rsidRDefault="004E5FED" w:rsidP="004E5FED">
            <w:pPr>
              <w:pStyle w:val="BodyText"/>
              <w:spacing w:before="60" w:after="60"/>
              <w:rPr>
                <w:sz w:val="18"/>
                <w:szCs w:val="18"/>
              </w:rPr>
            </w:pPr>
          </w:p>
        </w:tc>
        <w:tc>
          <w:tcPr>
            <w:tcW w:w="850" w:type="dxa"/>
          </w:tcPr>
          <w:p w14:paraId="392E7429" w14:textId="2AE9A2EC" w:rsidR="004E5FED" w:rsidRPr="00476F48" w:rsidRDefault="004E5FED" w:rsidP="004E5FED">
            <w:pPr>
              <w:pStyle w:val="BodyText"/>
              <w:spacing w:before="60" w:after="60"/>
              <w:rPr>
                <w:sz w:val="18"/>
                <w:szCs w:val="18"/>
              </w:rPr>
            </w:pPr>
            <w:r w:rsidRPr="00476F48">
              <w:rPr>
                <w:sz w:val="18"/>
                <w:szCs w:val="18"/>
              </w:rPr>
              <w:t>C</w:t>
            </w:r>
          </w:p>
        </w:tc>
        <w:tc>
          <w:tcPr>
            <w:tcW w:w="1418" w:type="dxa"/>
            <w:gridSpan w:val="2"/>
          </w:tcPr>
          <w:p w14:paraId="462B18B1" w14:textId="601C140B" w:rsidR="004E5FED" w:rsidRPr="00476F48" w:rsidRDefault="004E5FED" w:rsidP="004E5FED">
            <w:pPr>
              <w:pStyle w:val="BodyText"/>
              <w:spacing w:before="60" w:after="60"/>
              <w:rPr>
                <w:sz w:val="18"/>
                <w:szCs w:val="18"/>
              </w:rPr>
            </w:pPr>
            <w:proofErr w:type="gramStart"/>
            <w:r w:rsidRPr="00476F48">
              <w:rPr>
                <w:sz w:val="18"/>
                <w:szCs w:val="18"/>
              </w:rPr>
              <w:t>0,*</w:t>
            </w:r>
            <w:proofErr w:type="gramEnd"/>
          </w:p>
        </w:tc>
      </w:tr>
      <w:tr w:rsidR="004E5FED" w:rsidRPr="00476F48" w14:paraId="323D7E5D" w14:textId="77777777" w:rsidTr="00187426">
        <w:tc>
          <w:tcPr>
            <w:tcW w:w="3686" w:type="dxa"/>
            <w:gridSpan w:val="4"/>
          </w:tcPr>
          <w:p w14:paraId="2CFFA50F" w14:textId="3039E1CF" w:rsidR="004E5FED" w:rsidRPr="00476F48" w:rsidDel="00466F6D" w:rsidRDefault="004E5FED" w:rsidP="004E5FED">
            <w:pPr>
              <w:pStyle w:val="BodyText"/>
              <w:spacing w:before="60" w:after="60"/>
              <w:rPr>
                <w:sz w:val="18"/>
                <w:szCs w:val="18"/>
              </w:rPr>
            </w:pPr>
            <w:r w:rsidRPr="00476F48">
              <w:rPr>
                <w:sz w:val="18"/>
                <w:szCs w:val="18"/>
              </w:rPr>
              <w:t xml:space="preserve">     </w:t>
            </w:r>
            <w:r w:rsidRPr="00476F48" w:rsidDel="00BF23B0">
              <w:rPr>
                <w:sz w:val="18"/>
                <w:szCs w:val="18"/>
              </w:rPr>
              <w:t xml:space="preserve"> </w:t>
            </w:r>
            <w:r w:rsidRPr="00476F48">
              <w:rPr>
                <w:sz w:val="18"/>
                <w:szCs w:val="18"/>
              </w:rPr>
              <w:t>contact instructions</w:t>
            </w:r>
          </w:p>
        </w:tc>
        <w:tc>
          <w:tcPr>
            <w:tcW w:w="1559" w:type="dxa"/>
            <w:gridSpan w:val="2"/>
          </w:tcPr>
          <w:p w14:paraId="666BFAB3" w14:textId="77777777" w:rsidR="004E5FED" w:rsidRPr="00476F48" w:rsidRDefault="004E5FED" w:rsidP="004E5FED">
            <w:pPr>
              <w:pStyle w:val="BodyText"/>
              <w:spacing w:before="60" w:after="60"/>
              <w:rPr>
                <w:sz w:val="18"/>
                <w:szCs w:val="18"/>
              </w:rPr>
            </w:pPr>
          </w:p>
        </w:tc>
        <w:tc>
          <w:tcPr>
            <w:tcW w:w="2552" w:type="dxa"/>
            <w:gridSpan w:val="5"/>
          </w:tcPr>
          <w:p w14:paraId="577DA574" w14:textId="77777777" w:rsidR="004E5FED" w:rsidRPr="00476F48" w:rsidRDefault="004E5FED" w:rsidP="004E5FED">
            <w:pPr>
              <w:pStyle w:val="BodyText"/>
              <w:spacing w:before="60" w:after="60"/>
              <w:rPr>
                <w:sz w:val="18"/>
                <w:szCs w:val="18"/>
              </w:rPr>
            </w:pPr>
          </w:p>
        </w:tc>
        <w:tc>
          <w:tcPr>
            <w:tcW w:w="850" w:type="dxa"/>
          </w:tcPr>
          <w:p w14:paraId="0A4139B9" w14:textId="379886AF" w:rsidR="004E5FED" w:rsidRPr="00476F48" w:rsidRDefault="004E5FED" w:rsidP="004E5FED">
            <w:pPr>
              <w:pStyle w:val="BodyText"/>
              <w:spacing w:before="60" w:after="60"/>
              <w:rPr>
                <w:sz w:val="18"/>
                <w:szCs w:val="18"/>
              </w:rPr>
            </w:pPr>
            <w:r w:rsidRPr="00476F48">
              <w:rPr>
                <w:sz w:val="18"/>
                <w:szCs w:val="18"/>
              </w:rPr>
              <w:t>(S) TE</w:t>
            </w:r>
          </w:p>
        </w:tc>
        <w:tc>
          <w:tcPr>
            <w:tcW w:w="1418" w:type="dxa"/>
            <w:gridSpan w:val="2"/>
          </w:tcPr>
          <w:p w14:paraId="035014E0" w14:textId="7173C229" w:rsidR="004E5FED" w:rsidRPr="00476F48" w:rsidRDefault="004E5FED" w:rsidP="004E5FED">
            <w:pPr>
              <w:pStyle w:val="BodyText"/>
              <w:spacing w:before="60" w:after="60"/>
              <w:rPr>
                <w:sz w:val="18"/>
                <w:szCs w:val="18"/>
              </w:rPr>
            </w:pPr>
            <w:proofErr w:type="gramStart"/>
            <w:r w:rsidRPr="00476F48">
              <w:rPr>
                <w:sz w:val="18"/>
                <w:szCs w:val="18"/>
              </w:rPr>
              <w:t>0,*</w:t>
            </w:r>
            <w:proofErr w:type="gramEnd"/>
          </w:p>
        </w:tc>
      </w:tr>
      <w:tr w:rsidR="004E5FED" w:rsidRPr="00476F48" w14:paraId="4FC4F8A0" w14:textId="77777777" w:rsidTr="00187426">
        <w:tc>
          <w:tcPr>
            <w:tcW w:w="3686" w:type="dxa"/>
            <w:gridSpan w:val="4"/>
          </w:tcPr>
          <w:p w14:paraId="5EAFA5D9" w14:textId="00EC8FE4" w:rsidR="004E5FED" w:rsidRPr="00476F48" w:rsidDel="00466F6D" w:rsidRDefault="004E5FED" w:rsidP="004E5FED">
            <w:pPr>
              <w:pStyle w:val="BodyText"/>
              <w:spacing w:before="60" w:after="60"/>
              <w:rPr>
                <w:sz w:val="18"/>
                <w:szCs w:val="18"/>
              </w:rPr>
            </w:pPr>
            <w:r w:rsidRPr="00476F48">
              <w:rPr>
                <w:sz w:val="18"/>
                <w:szCs w:val="18"/>
              </w:rPr>
              <w:t xml:space="preserve">     </w:t>
            </w:r>
            <w:r w:rsidRPr="00476F48" w:rsidDel="00BF23B0">
              <w:rPr>
                <w:sz w:val="18"/>
                <w:szCs w:val="18"/>
              </w:rPr>
              <w:t xml:space="preserve"> </w:t>
            </w:r>
            <w:r w:rsidRPr="00476F48">
              <w:rPr>
                <w:sz w:val="18"/>
                <w:szCs w:val="18"/>
              </w:rPr>
              <w:t>telecommunication identifier</w:t>
            </w:r>
          </w:p>
        </w:tc>
        <w:tc>
          <w:tcPr>
            <w:tcW w:w="1559" w:type="dxa"/>
            <w:gridSpan w:val="2"/>
          </w:tcPr>
          <w:p w14:paraId="137A5E96" w14:textId="77777777" w:rsidR="004E5FED" w:rsidRPr="00476F48" w:rsidRDefault="004E5FED" w:rsidP="004E5FED">
            <w:pPr>
              <w:pStyle w:val="BodyText"/>
              <w:spacing w:before="60" w:after="60"/>
              <w:rPr>
                <w:sz w:val="18"/>
                <w:szCs w:val="18"/>
              </w:rPr>
            </w:pPr>
          </w:p>
        </w:tc>
        <w:tc>
          <w:tcPr>
            <w:tcW w:w="2552" w:type="dxa"/>
            <w:gridSpan w:val="5"/>
          </w:tcPr>
          <w:p w14:paraId="588B516B" w14:textId="77777777" w:rsidR="004E5FED" w:rsidRPr="00476F48" w:rsidRDefault="004E5FED" w:rsidP="004E5FED">
            <w:pPr>
              <w:pStyle w:val="BodyText"/>
              <w:spacing w:before="60" w:after="60"/>
              <w:rPr>
                <w:sz w:val="18"/>
                <w:szCs w:val="18"/>
              </w:rPr>
            </w:pPr>
          </w:p>
        </w:tc>
        <w:tc>
          <w:tcPr>
            <w:tcW w:w="850" w:type="dxa"/>
          </w:tcPr>
          <w:p w14:paraId="73BF6729" w14:textId="0E58CE03" w:rsidR="004E5FED" w:rsidRPr="00476F48" w:rsidRDefault="004E5FED" w:rsidP="004E5FED">
            <w:pPr>
              <w:pStyle w:val="BodyText"/>
              <w:spacing w:before="60" w:after="60"/>
              <w:rPr>
                <w:sz w:val="18"/>
                <w:szCs w:val="18"/>
              </w:rPr>
            </w:pPr>
            <w:r w:rsidRPr="00476F48">
              <w:rPr>
                <w:sz w:val="18"/>
                <w:szCs w:val="18"/>
              </w:rPr>
              <w:t>(S) TE</w:t>
            </w:r>
          </w:p>
        </w:tc>
        <w:tc>
          <w:tcPr>
            <w:tcW w:w="1418" w:type="dxa"/>
            <w:gridSpan w:val="2"/>
          </w:tcPr>
          <w:p w14:paraId="10E58250" w14:textId="7FE3F4B2" w:rsidR="004E5FED" w:rsidRPr="00476F48" w:rsidRDefault="004E5FED" w:rsidP="004E5FED">
            <w:pPr>
              <w:pStyle w:val="BodyText"/>
              <w:spacing w:before="60" w:after="60"/>
              <w:rPr>
                <w:sz w:val="18"/>
                <w:szCs w:val="18"/>
              </w:rPr>
            </w:pPr>
            <w:proofErr w:type="gramStart"/>
            <w:r w:rsidRPr="00476F48">
              <w:rPr>
                <w:sz w:val="18"/>
                <w:szCs w:val="18"/>
              </w:rPr>
              <w:t>0,*</w:t>
            </w:r>
            <w:proofErr w:type="gramEnd"/>
          </w:p>
        </w:tc>
      </w:tr>
      <w:tr w:rsidR="004E5FED" w:rsidRPr="00476F48" w14:paraId="6C7B7B93" w14:textId="77777777" w:rsidTr="00187426">
        <w:tc>
          <w:tcPr>
            <w:tcW w:w="3686" w:type="dxa"/>
            <w:gridSpan w:val="4"/>
          </w:tcPr>
          <w:p w14:paraId="23BE784E" w14:textId="672F516D" w:rsidR="004E5FED" w:rsidRPr="00476F48" w:rsidDel="00466F6D" w:rsidRDefault="004E5FED" w:rsidP="004E5FED">
            <w:pPr>
              <w:pStyle w:val="BodyText"/>
              <w:spacing w:before="60" w:after="60"/>
              <w:rPr>
                <w:sz w:val="18"/>
                <w:szCs w:val="18"/>
              </w:rPr>
            </w:pPr>
            <w:r w:rsidRPr="00476F48">
              <w:rPr>
                <w:sz w:val="18"/>
                <w:szCs w:val="18"/>
              </w:rPr>
              <w:t xml:space="preserve">     </w:t>
            </w:r>
            <w:r w:rsidRPr="00476F48" w:rsidDel="003F5CFF">
              <w:rPr>
                <w:sz w:val="18"/>
                <w:szCs w:val="18"/>
              </w:rPr>
              <w:t xml:space="preserve"> </w:t>
            </w:r>
            <w:r w:rsidRPr="00476F48">
              <w:rPr>
                <w:sz w:val="18"/>
                <w:szCs w:val="18"/>
              </w:rPr>
              <w:t>telecommunication service</w:t>
            </w:r>
          </w:p>
        </w:tc>
        <w:tc>
          <w:tcPr>
            <w:tcW w:w="1559" w:type="dxa"/>
            <w:gridSpan w:val="2"/>
          </w:tcPr>
          <w:p w14:paraId="5D1A045A" w14:textId="77777777" w:rsidR="004E5FED" w:rsidRPr="00476F48" w:rsidRDefault="004E5FED" w:rsidP="004E5FED">
            <w:pPr>
              <w:pStyle w:val="BodyText"/>
              <w:spacing w:before="60" w:after="60"/>
              <w:rPr>
                <w:sz w:val="18"/>
                <w:szCs w:val="18"/>
              </w:rPr>
            </w:pPr>
          </w:p>
        </w:tc>
        <w:tc>
          <w:tcPr>
            <w:tcW w:w="2552" w:type="dxa"/>
            <w:gridSpan w:val="5"/>
          </w:tcPr>
          <w:p w14:paraId="1D53B577" w14:textId="77777777" w:rsidR="004E5FED" w:rsidRPr="00476F48" w:rsidRDefault="004E5FED" w:rsidP="004E5FED">
            <w:pPr>
              <w:pStyle w:val="BodyText"/>
              <w:spacing w:before="60" w:after="0"/>
              <w:rPr>
                <w:sz w:val="18"/>
                <w:szCs w:val="18"/>
              </w:rPr>
            </w:pPr>
            <w:proofErr w:type="gramStart"/>
            <w:r w:rsidRPr="00476F48">
              <w:rPr>
                <w:sz w:val="18"/>
                <w:szCs w:val="18"/>
              </w:rPr>
              <w:t>1 :</w:t>
            </w:r>
            <w:proofErr w:type="gramEnd"/>
            <w:r w:rsidRPr="00476F48">
              <w:rPr>
                <w:sz w:val="18"/>
                <w:szCs w:val="18"/>
              </w:rPr>
              <w:t xml:space="preserve"> voice</w:t>
            </w:r>
          </w:p>
          <w:p w14:paraId="2F655B2A" w14:textId="77777777" w:rsidR="004E5FED" w:rsidRPr="00476F48" w:rsidRDefault="004E5FED" w:rsidP="004E5FED">
            <w:pPr>
              <w:pStyle w:val="BodyText"/>
              <w:spacing w:after="0"/>
              <w:rPr>
                <w:sz w:val="18"/>
                <w:szCs w:val="18"/>
              </w:rPr>
            </w:pPr>
            <w:proofErr w:type="gramStart"/>
            <w:r w:rsidRPr="00476F48">
              <w:rPr>
                <w:sz w:val="18"/>
                <w:szCs w:val="18"/>
              </w:rPr>
              <w:t>2 :</w:t>
            </w:r>
            <w:proofErr w:type="gramEnd"/>
            <w:r w:rsidRPr="00476F48">
              <w:rPr>
                <w:sz w:val="18"/>
                <w:szCs w:val="18"/>
              </w:rPr>
              <w:t xml:space="preserve"> facsimile</w:t>
            </w:r>
          </w:p>
          <w:p w14:paraId="5E67384B" w14:textId="77777777" w:rsidR="004E5FED" w:rsidRPr="00476F48" w:rsidRDefault="004E5FED" w:rsidP="004E5FED">
            <w:pPr>
              <w:pStyle w:val="BodyText"/>
              <w:spacing w:after="0"/>
              <w:rPr>
                <w:sz w:val="18"/>
                <w:szCs w:val="18"/>
              </w:rPr>
            </w:pPr>
            <w:proofErr w:type="gramStart"/>
            <w:r w:rsidRPr="00476F48">
              <w:rPr>
                <w:sz w:val="18"/>
                <w:szCs w:val="18"/>
              </w:rPr>
              <w:t>3 :</w:t>
            </w:r>
            <w:proofErr w:type="gramEnd"/>
            <w:r w:rsidRPr="00476F48">
              <w:rPr>
                <w:sz w:val="18"/>
                <w:szCs w:val="18"/>
              </w:rPr>
              <w:t xml:space="preserve"> </w:t>
            </w:r>
            <w:proofErr w:type="spellStart"/>
            <w:r w:rsidRPr="00476F48">
              <w:rPr>
                <w:sz w:val="18"/>
                <w:szCs w:val="18"/>
              </w:rPr>
              <w:t>sms</w:t>
            </w:r>
            <w:proofErr w:type="spellEnd"/>
          </w:p>
          <w:p w14:paraId="38E76D83" w14:textId="77777777" w:rsidR="004E5FED" w:rsidRPr="00476F48" w:rsidRDefault="004E5FED" w:rsidP="004E5FED">
            <w:pPr>
              <w:pStyle w:val="BodyText"/>
              <w:spacing w:after="0"/>
              <w:rPr>
                <w:sz w:val="18"/>
                <w:szCs w:val="18"/>
              </w:rPr>
            </w:pPr>
            <w:proofErr w:type="gramStart"/>
            <w:r w:rsidRPr="00476F48">
              <w:rPr>
                <w:sz w:val="18"/>
                <w:szCs w:val="18"/>
              </w:rPr>
              <w:t>4 :</w:t>
            </w:r>
            <w:proofErr w:type="gramEnd"/>
            <w:r w:rsidRPr="00476F48">
              <w:rPr>
                <w:sz w:val="18"/>
                <w:szCs w:val="18"/>
              </w:rPr>
              <w:t xml:space="preserve"> data</w:t>
            </w:r>
          </w:p>
          <w:p w14:paraId="21611362" w14:textId="77777777" w:rsidR="004E5FED" w:rsidRPr="00476F48" w:rsidRDefault="004E5FED" w:rsidP="004E5FED">
            <w:pPr>
              <w:pStyle w:val="BodyText"/>
              <w:spacing w:after="0"/>
              <w:rPr>
                <w:sz w:val="18"/>
                <w:szCs w:val="18"/>
              </w:rPr>
            </w:pPr>
            <w:proofErr w:type="gramStart"/>
            <w:r w:rsidRPr="00476F48">
              <w:rPr>
                <w:sz w:val="18"/>
                <w:szCs w:val="18"/>
              </w:rPr>
              <w:t>5 :</w:t>
            </w:r>
            <w:proofErr w:type="gramEnd"/>
            <w:r w:rsidRPr="00476F48">
              <w:rPr>
                <w:sz w:val="18"/>
                <w:szCs w:val="18"/>
              </w:rPr>
              <w:t xml:space="preserve"> streamed data </w:t>
            </w:r>
          </w:p>
          <w:p w14:paraId="24315372" w14:textId="77777777" w:rsidR="004E5FED" w:rsidRPr="00476F48" w:rsidRDefault="004E5FED" w:rsidP="004E5FED">
            <w:pPr>
              <w:pStyle w:val="BodyText"/>
              <w:spacing w:after="0"/>
              <w:rPr>
                <w:sz w:val="18"/>
                <w:szCs w:val="18"/>
              </w:rPr>
            </w:pPr>
            <w:proofErr w:type="gramStart"/>
            <w:r w:rsidRPr="00476F48">
              <w:rPr>
                <w:sz w:val="18"/>
                <w:szCs w:val="18"/>
              </w:rPr>
              <w:t>6 :</w:t>
            </w:r>
            <w:proofErr w:type="gramEnd"/>
            <w:r w:rsidRPr="00476F48">
              <w:rPr>
                <w:sz w:val="18"/>
                <w:szCs w:val="18"/>
              </w:rPr>
              <w:t xml:space="preserve"> telex</w:t>
            </w:r>
          </w:p>
          <w:p w14:paraId="135B02C6" w14:textId="77777777" w:rsidR="004E5FED" w:rsidRPr="00476F48" w:rsidRDefault="004E5FED" w:rsidP="004E5FED">
            <w:pPr>
              <w:pStyle w:val="BodyText"/>
              <w:spacing w:after="0"/>
              <w:rPr>
                <w:sz w:val="18"/>
                <w:szCs w:val="18"/>
              </w:rPr>
            </w:pPr>
            <w:proofErr w:type="gramStart"/>
            <w:r w:rsidRPr="00476F48">
              <w:rPr>
                <w:sz w:val="18"/>
                <w:szCs w:val="18"/>
              </w:rPr>
              <w:t>7 :</w:t>
            </w:r>
            <w:proofErr w:type="gramEnd"/>
            <w:r w:rsidRPr="00476F48">
              <w:rPr>
                <w:sz w:val="18"/>
                <w:szCs w:val="18"/>
              </w:rPr>
              <w:t xml:space="preserve"> telegraph</w:t>
            </w:r>
          </w:p>
          <w:p w14:paraId="4A25DD7E" w14:textId="25862EE9" w:rsidR="004E5FED" w:rsidRPr="00476F48" w:rsidRDefault="004E5FED" w:rsidP="004E5FED">
            <w:pPr>
              <w:pStyle w:val="BodyText"/>
              <w:spacing w:after="60"/>
              <w:rPr>
                <w:sz w:val="18"/>
                <w:szCs w:val="18"/>
              </w:rPr>
            </w:pPr>
            <w:proofErr w:type="gramStart"/>
            <w:r w:rsidRPr="00476F48">
              <w:rPr>
                <w:sz w:val="18"/>
                <w:szCs w:val="18"/>
              </w:rPr>
              <w:t>8 :</w:t>
            </w:r>
            <w:proofErr w:type="gramEnd"/>
            <w:r w:rsidRPr="00476F48">
              <w:rPr>
                <w:sz w:val="18"/>
                <w:szCs w:val="18"/>
              </w:rPr>
              <w:t xml:space="preserve"> email</w:t>
            </w:r>
          </w:p>
        </w:tc>
        <w:tc>
          <w:tcPr>
            <w:tcW w:w="850" w:type="dxa"/>
          </w:tcPr>
          <w:p w14:paraId="29AEFAB9" w14:textId="27C27757" w:rsidR="004E5FED" w:rsidRPr="00476F48" w:rsidRDefault="004E5FED" w:rsidP="004E5FED">
            <w:pPr>
              <w:pStyle w:val="BodyText"/>
              <w:spacing w:before="60" w:after="60"/>
              <w:rPr>
                <w:sz w:val="18"/>
                <w:szCs w:val="18"/>
              </w:rPr>
            </w:pPr>
            <w:r w:rsidRPr="00476F48">
              <w:rPr>
                <w:sz w:val="18"/>
                <w:szCs w:val="18"/>
              </w:rPr>
              <w:t>(S) EN</w:t>
            </w:r>
          </w:p>
        </w:tc>
        <w:tc>
          <w:tcPr>
            <w:tcW w:w="1418" w:type="dxa"/>
            <w:gridSpan w:val="2"/>
          </w:tcPr>
          <w:p w14:paraId="38D55DC7" w14:textId="6A68FE26" w:rsidR="004E5FED" w:rsidRPr="00476F48" w:rsidRDefault="004E5FED" w:rsidP="004E5FED">
            <w:pPr>
              <w:pStyle w:val="BodyText"/>
              <w:spacing w:before="60" w:after="60"/>
              <w:rPr>
                <w:sz w:val="18"/>
                <w:szCs w:val="18"/>
              </w:rPr>
            </w:pPr>
            <w:proofErr w:type="gramStart"/>
            <w:r w:rsidRPr="00476F48">
              <w:rPr>
                <w:sz w:val="18"/>
                <w:szCs w:val="18"/>
              </w:rPr>
              <w:t>0,*</w:t>
            </w:r>
            <w:proofErr w:type="gramEnd"/>
          </w:p>
        </w:tc>
      </w:tr>
      <w:tr w:rsidR="00F96791" w:rsidRPr="00476F48" w14:paraId="189DF995" w14:textId="77777777" w:rsidTr="00187426">
        <w:tc>
          <w:tcPr>
            <w:tcW w:w="3686" w:type="dxa"/>
            <w:gridSpan w:val="4"/>
          </w:tcPr>
          <w:p w14:paraId="13851862" w14:textId="285D70F4" w:rsidR="00F96791" w:rsidRPr="00476F48" w:rsidRDefault="00466F6D" w:rsidP="00003CFC">
            <w:pPr>
              <w:pStyle w:val="BodyText"/>
              <w:spacing w:before="60" w:after="60"/>
              <w:rPr>
                <w:sz w:val="18"/>
                <w:szCs w:val="18"/>
              </w:rPr>
            </w:pPr>
            <w:r w:rsidRPr="00476F48">
              <w:rPr>
                <w:sz w:val="18"/>
                <w:szCs w:val="18"/>
              </w:rPr>
              <w:t>source indication</w:t>
            </w:r>
          </w:p>
        </w:tc>
        <w:tc>
          <w:tcPr>
            <w:tcW w:w="1559" w:type="dxa"/>
            <w:gridSpan w:val="2"/>
          </w:tcPr>
          <w:p w14:paraId="74053393" w14:textId="77777777" w:rsidR="00F96791" w:rsidRPr="00476F48" w:rsidRDefault="00F96791" w:rsidP="00003CFC">
            <w:pPr>
              <w:pStyle w:val="BodyText"/>
              <w:spacing w:before="60" w:after="60"/>
              <w:rPr>
                <w:sz w:val="18"/>
                <w:szCs w:val="18"/>
              </w:rPr>
            </w:pPr>
          </w:p>
        </w:tc>
        <w:tc>
          <w:tcPr>
            <w:tcW w:w="2552" w:type="dxa"/>
            <w:gridSpan w:val="5"/>
          </w:tcPr>
          <w:p w14:paraId="069895A7" w14:textId="77777777" w:rsidR="00F96791" w:rsidRPr="00476F48" w:rsidRDefault="00F96791" w:rsidP="00003CFC">
            <w:pPr>
              <w:pStyle w:val="BodyText"/>
              <w:spacing w:before="60" w:after="60"/>
              <w:rPr>
                <w:sz w:val="18"/>
                <w:szCs w:val="18"/>
              </w:rPr>
            </w:pPr>
          </w:p>
        </w:tc>
        <w:tc>
          <w:tcPr>
            <w:tcW w:w="850" w:type="dxa"/>
          </w:tcPr>
          <w:p w14:paraId="26B1D5E7"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Pr>
          <w:p w14:paraId="0F67B52B" w14:textId="23C2FC23" w:rsidR="00F96791" w:rsidRPr="00476F48" w:rsidRDefault="008B6669" w:rsidP="00003CFC">
            <w:pPr>
              <w:pStyle w:val="BodyText"/>
              <w:spacing w:before="60" w:after="60"/>
              <w:rPr>
                <w:sz w:val="18"/>
                <w:szCs w:val="18"/>
              </w:rPr>
            </w:pPr>
            <w:proofErr w:type="gramStart"/>
            <w:r w:rsidRPr="00476F48">
              <w:rPr>
                <w:sz w:val="18"/>
                <w:szCs w:val="18"/>
              </w:rPr>
              <w:t>0,*</w:t>
            </w:r>
            <w:proofErr w:type="gramEnd"/>
          </w:p>
        </w:tc>
      </w:tr>
      <w:tr w:rsidR="00DA2D7F" w:rsidRPr="00476F48" w14:paraId="2B3EC63B" w14:textId="77777777" w:rsidTr="00187426">
        <w:tc>
          <w:tcPr>
            <w:tcW w:w="3686" w:type="dxa"/>
            <w:gridSpan w:val="4"/>
          </w:tcPr>
          <w:p w14:paraId="7F7C7D20" w14:textId="27F0A0BB" w:rsidR="00DA2D7F" w:rsidRPr="00476F48" w:rsidRDefault="00466F6D" w:rsidP="00003CFC">
            <w:pPr>
              <w:pStyle w:val="BodyText"/>
              <w:spacing w:before="60" w:after="60"/>
              <w:rPr>
                <w:sz w:val="18"/>
                <w:szCs w:val="18"/>
              </w:rPr>
            </w:pPr>
            <w:r w:rsidRPr="00476F48">
              <w:rPr>
                <w:sz w:val="18"/>
                <w:szCs w:val="18"/>
              </w:rPr>
              <w:t xml:space="preserve">     category </w:t>
            </w:r>
            <w:r w:rsidR="00DA2D7F" w:rsidRPr="00476F48">
              <w:rPr>
                <w:sz w:val="18"/>
                <w:szCs w:val="18"/>
              </w:rPr>
              <w:t xml:space="preserve">of </w:t>
            </w:r>
            <w:r w:rsidRPr="00476F48">
              <w:rPr>
                <w:sz w:val="18"/>
                <w:szCs w:val="18"/>
              </w:rPr>
              <w:t>authority</w:t>
            </w:r>
          </w:p>
        </w:tc>
        <w:tc>
          <w:tcPr>
            <w:tcW w:w="1559" w:type="dxa"/>
            <w:gridSpan w:val="2"/>
          </w:tcPr>
          <w:p w14:paraId="65D93713" w14:textId="77777777" w:rsidR="00DA2D7F" w:rsidRPr="00476F48" w:rsidRDefault="00DA2D7F" w:rsidP="00003CFC">
            <w:pPr>
              <w:pStyle w:val="BodyText"/>
              <w:spacing w:before="60" w:after="60"/>
              <w:rPr>
                <w:sz w:val="18"/>
                <w:szCs w:val="18"/>
              </w:rPr>
            </w:pPr>
          </w:p>
        </w:tc>
        <w:tc>
          <w:tcPr>
            <w:tcW w:w="2552" w:type="dxa"/>
            <w:gridSpan w:val="5"/>
          </w:tcPr>
          <w:p w14:paraId="50DBEC2A" w14:textId="06CCD4F1" w:rsidR="00DA2D7F" w:rsidRPr="00476F48" w:rsidRDefault="004B2D75" w:rsidP="00B203AD">
            <w:pPr>
              <w:pStyle w:val="BodyText"/>
              <w:spacing w:before="60" w:after="0"/>
              <w:rPr>
                <w:sz w:val="18"/>
                <w:szCs w:val="18"/>
              </w:rPr>
            </w:pPr>
            <w:proofErr w:type="gramStart"/>
            <w:r w:rsidRPr="00476F48">
              <w:rPr>
                <w:sz w:val="18"/>
                <w:szCs w:val="18"/>
              </w:rPr>
              <w:t xml:space="preserve">2 </w:t>
            </w:r>
            <w:r w:rsidR="00DA2D7F" w:rsidRPr="00476F48">
              <w:rPr>
                <w:sz w:val="18"/>
                <w:szCs w:val="18"/>
              </w:rPr>
              <w:t>:</w:t>
            </w:r>
            <w:proofErr w:type="gramEnd"/>
            <w:r w:rsidR="00DA2D7F" w:rsidRPr="00476F48">
              <w:rPr>
                <w:sz w:val="18"/>
                <w:szCs w:val="18"/>
              </w:rPr>
              <w:t xml:space="preserve"> border control</w:t>
            </w:r>
          </w:p>
          <w:p w14:paraId="1FFFDA48" w14:textId="58229E33" w:rsidR="00DA2D7F" w:rsidRPr="00476F48" w:rsidRDefault="004B2D75" w:rsidP="00B203AD">
            <w:pPr>
              <w:pStyle w:val="BodyText"/>
              <w:spacing w:after="0"/>
              <w:rPr>
                <w:sz w:val="18"/>
                <w:szCs w:val="18"/>
              </w:rPr>
            </w:pPr>
            <w:proofErr w:type="gramStart"/>
            <w:r w:rsidRPr="00476F48">
              <w:rPr>
                <w:sz w:val="18"/>
                <w:szCs w:val="18"/>
              </w:rPr>
              <w:t xml:space="preserve">3 </w:t>
            </w:r>
            <w:r w:rsidR="00DA2D7F" w:rsidRPr="00476F48">
              <w:rPr>
                <w:sz w:val="18"/>
                <w:szCs w:val="18"/>
              </w:rPr>
              <w:t>:</w:t>
            </w:r>
            <w:proofErr w:type="gramEnd"/>
            <w:r w:rsidR="00DA2D7F" w:rsidRPr="00476F48">
              <w:rPr>
                <w:sz w:val="18"/>
                <w:szCs w:val="18"/>
              </w:rPr>
              <w:t xml:space="preserve"> police</w:t>
            </w:r>
          </w:p>
          <w:p w14:paraId="3565B986" w14:textId="22819FE3" w:rsidR="00DA2D7F" w:rsidRPr="00476F48" w:rsidRDefault="004B2D75" w:rsidP="00B203AD">
            <w:pPr>
              <w:pStyle w:val="BodyText"/>
              <w:spacing w:after="0"/>
              <w:rPr>
                <w:sz w:val="18"/>
                <w:szCs w:val="18"/>
              </w:rPr>
            </w:pPr>
            <w:proofErr w:type="gramStart"/>
            <w:r w:rsidRPr="00476F48">
              <w:rPr>
                <w:sz w:val="18"/>
                <w:szCs w:val="18"/>
              </w:rPr>
              <w:lastRenderedPageBreak/>
              <w:t xml:space="preserve">4 </w:t>
            </w:r>
            <w:r w:rsidR="00DA2D7F" w:rsidRPr="00476F48">
              <w:rPr>
                <w:sz w:val="18"/>
                <w:szCs w:val="18"/>
              </w:rPr>
              <w:t>:</w:t>
            </w:r>
            <w:proofErr w:type="gramEnd"/>
            <w:r w:rsidR="00DA2D7F" w:rsidRPr="00476F48">
              <w:rPr>
                <w:sz w:val="18"/>
                <w:szCs w:val="18"/>
              </w:rPr>
              <w:t xml:space="preserve"> port</w:t>
            </w:r>
          </w:p>
          <w:p w14:paraId="1A8B1A74" w14:textId="59FFCD3B" w:rsidR="00DA2D7F" w:rsidRPr="00476F48" w:rsidRDefault="004B2D75" w:rsidP="00B203AD">
            <w:pPr>
              <w:pStyle w:val="BodyText"/>
              <w:spacing w:after="0"/>
              <w:rPr>
                <w:sz w:val="18"/>
                <w:szCs w:val="18"/>
              </w:rPr>
            </w:pPr>
            <w:proofErr w:type="gramStart"/>
            <w:r w:rsidRPr="00476F48">
              <w:rPr>
                <w:sz w:val="18"/>
                <w:szCs w:val="18"/>
              </w:rPr>
              <w:t xml:space="preserve">5 </w:t>
            </w:r>
            <w:r w:rsidR="00DA2D7F" w:rsidRPr="00476F48">
              <w:rPr>
                <w:sz w:val="18"/>
                <w:szCs w:val="18"/>
              </w:rPr>
              <w:t>:</w:t>
            </w:r>
            <w:proofErr w:type="gramEnd"/>
            <w:r w:rsidR="00DA2D7F" w:rsidRPr="00476F48">
              <w:rPr>
                <w:sz w:val="18"/>
                <w:szCs w:val="18"/>
              </w:rPr>
              <w:t xml:space="preserve"> immigration</w:t>
            </w:r>
          </w:p>
          <w:p w14:paraId="6582A6A2" w14:textId="260FDBD2" w:rsidR="00DA2D7F" w:rsidRPr="00476F48" w:rsidRDefault="004B2D75" w:rsidP="00B203AD">
            <w:pPr>
              <w:pStyle w:val="BodyText"/>
              <w:spacing w:after="0"/>
              <w:rPr>
                <w:sz w:val="18"/>
                <w:szCs w:val="18"/>
              </w:rPr>
            </w:pPr>
            <w:proofErr w:type="gramStart"/>
            <w:r w:rsidRPr="00476F48">
              <w:rPr>
                <w:sz w:val="18"/>
                <w:szCs w:val="18"/>
              </w:rPr>
              <w:t xml:space="preserve">6 </w:t>
            </w:r>
            <w:r w:rsidR="00DA2D7F" w:rsidRPr="00476F48">
              <w:rPr>
                <w:sz w:val="18"/>
                <w:szCs w:val="18"/>
              </w:rPr>
              <w:t>:</w:t>
            </w:r>
            <w:proofErr w:type="gramEnd"/>
            <w:r w:rsidR="00DA2D7F" w:rsidRPr="00476F48">
              <w:rPr>
                <w:sz w:val="18"/>
                <w:szCs w:val="18"/>
              </w:rPr>
              <w:t xml:space="preserve"> health</w:t>
            </w:r>
          </w:p>
          <w:p w14:paraId="77FDAA01" w14:textId="08ECD283" w:rsidR="004B2D75" w:rsidRPr="00476F48" w:rsidRDefault="004B2D75" w:rsidP="00B203AD">
            <w:pPr>
              <w:pStyle w:val="BodyText"/>
              <w:spacing w:after="0"/>
              <w:rPr>
                <w:sz w:val="18"/>
                <w:szCs w:val="18"/>
              </w:rPr>
            </w:pPr>
            <w:proofErr w:type="gramStart"/>
            <w:r w:rsidRPr="00476F48">
              <w:rPr>
                <w:sz w:val="18"/>
                <w:szCs w:val="18"/>
              </w:rPr>
              <w:t xml:space="preserve">7 </w:t>
            </w:r>
            <w:r w:rsidR="00DA2D7F" w:rsidRPr="00476F48">
              <w:rPr>
                <w:sz w:val="18"/>
                <w:szCs w:val="18"/>
              </w:rPr>
              <w:t>:</w:t>
            </w:r>
            <w:proofErr w:type="gramEnd"/>
            <w:r w:rsidR="00DA2D7F" w:rsidRPr="00476F48">
              <w:rPr>
                <w:sz w:val="18"/>
                <w:szCs w:val="18"/>
              </w:rPr>
              <w:t xml:space="preserve"> coast guard </w:t>
            </w:r>
          </w:p>
          <w:p w14:paraId="603F9487" w14:textId="7B11E150" w:rsidR="00DA2D7F" w:rsidRPr="00476F48" w:rsidRDefault="00DA2D7F" w:rsidP="00B203AD">
            <w:pPr>
              <w:pStyle w:val="BodyText"/>
              <w:spacing w:after="0"/>
              <w:rPr>
                <w:sz w:val="18"/>
                <w:szCs w:val="18"/>
              </w:rPr>
            </w:pPr>
            <w:proofErr w:type="gramStart"/>
            <w:r w:rsidRPr="00476F48">
              <w:rPr>
                <w:sz w:val="18"/>
                <w:szCs w:val="18"/>
              </w:rPr>
              <w:t>8 :</w:t>
            </w:r>
            <w:proofErr w:type="gramEnd"/>
            <w:r w:rsidRPr="00476F48">
              <w:rPr>
                <w:sz w:val="18"/>
                <w:szCs w:val="18"/>
              </w:rPr>
              <w:t xml:space="preserve"> agricultural</w:t>
            </w:r>
          </w:p>
          <w:p w14:paraId="0231ECAB" w14:textId="48532D43" w:rsidR="00DA2D7F" w:rsidRPr="00476F48" w:rsidRDefault="004B2D75" w:rsidP="00B203AD">
            <w:pPr>
              <w:pStyle w:val="BodyText"/>
              <w:spacing w:after="0"/>
              <w:rPr>
                <w:sz w:val="18"/>
                <w:szCs w:val="18"/>
              </w:rPr>
            </w:pPr>
            <w:proofErr w:type="gramStart"/>
            <w:r w:rsidRPr="00476F48">
              <w:rPr>
                <w:sz w:val="18"/>
                <w:szCs w:val="18"/>
              </w:rPr>
              <w:t xml:space="preserve">9 </w:t>
            </w:r>
            <w:r w:rsidR="00DA2D7F" w:rsidRPr="00476F48">
              <w:rPr>
                <w:sz w:val="18"/>
                <w:szCs w:val="18"/>
              </w:rPr>
              <w:t>:</w:t>
            </w:r>
            <w:proofErr w:type="gramEnd"/>
            <w:r w:rsidR="00DA2D7F" w:rsidRPr="00476F48">
              <w:rPr>
                <w:sz w:val="18"/>
                <w:szCs w:val="18"/>
              </w:rPr>
              <w:t xml:space="preserve"> military</w:t>
            </w:r>
          </w:p>
          <w:p w14:paraId="5A284C39" w14:textId="79E12652" w:rsidR="00E47E74" w:rsidRPr="00476F48" w:rsidRDefault="004B2D75" w:rsidP="00B203AD">
            <w:pPr>
              <w:pStyle w:val="BodyText"/>
              <w:spacing w:after="0"/>
              <w:rPr>
                <w:sz w:val="18"/>
                <w:szCs w:val="18"/>
              </w:rPr>
            </w:pPr>
            <w:proofErr w:type="gramStart"/>
            <w:r w:rsidRPr="00476F48">
              <w:rPr>
                <w:sz w:val="18"/>
                <w:szCs w:val="18"/>
              </w:rPr>
              <w:t xml:space="preserve">10 </w:t>
            </w:r>
            <w:r w:rsidR="00DA2D7F" w:rsidRPr="00476F48">
              <w:rPr>
                <w:sz w:val="18"/>
                <w:szCs w:val="18"/>
              </w:rPr>
              <w:t>:</w:t>
            </w:r>
            <w:proofErr w:type="gramEnd"/>
            <w:r w:rsidR="00DA2D7F" w:rsidRPr="00476F48">
              <w:rPr>
                <w:sz w:val="18"/>
                <w:szCs w:val="18"/>
              </w:rPr>
              <w:t xml:space="preserve"> private company </w:t>
            </w:r>
          </w:p>
          <w:p w14:paraId="5BC9B4AD" w14:textId="77777777" w:rsidR="00E47E74" w:rsidRPr="00476F48" w:rsidRDefault="00DA2D7F" w:rsidP="00B203AD">
            <w:pPr>
              <w:pStyle w:val="BodyText"/>
              <w:spacing w:after="0"/>
              <w:rPr>
                <w:sz w:val="18"/>
                <w:szCs w:val="18"/>
              </w:rPr>
            </w:pPr>
            <w:proofErr w:type="gramStart"/>
            <w:r w:rsidRPr="00476F48">
              <w:rPr>
                <w:sz w:val="18"/>
                <w:szCs w:val="18"/>
              </w:rPr>
              <w:t>11 :</w:t>
            </w:r>
            <w:proofErr w:type="gramEnd"/>
            <w:r w:rsidRPr="00476F48">
              <w:rPr>
                <w:sz w:val="18"/>
                <w:szCs w:val="18"/>
              </w:rPr>
              <w:t xml:space="preserve"> maritime police </w:t>
            </w:r>
          </w:p>
          <w:p w14:paraId="505105A1" w14:textId="5700FBD3" w:rsidR="00DA2D7F" w:rsidRPr="00476F48" w:rsidRDefault="00DA2D7F" w:rsidP="00B203AD">
            <w:pPr>
              <w:pStyle w:val="BodyText"/>
              <w:spacing w:after="0"/>
              <w:rPr>
                <w:sz w:val="18"/>
                <w:szCs w:val="18"/>
              </w:rPr>
            </w:pPr>
            <w:proofErr w:type="gramStart"/>
            <w:r w:rsidRPr="00476F48">
              <w:rPr>
                <w:sz w:val="18"/>
                <w:szCs w:val="18"/>
              </w:rPr>
              <w:t>12 :</w:t>
            </w:r>
            <w:proofErr w:type="gramEnd"/>
            <w:r w:rsidRPr="00476F48">
              <w:rPr>
                <w:sz w:val="18"/>
                <w:szCs w:val="18"/>
              </w:rPr>
              <w:t xml:space="preserve"> environmental</w:t>
            </w:r>
          </w:p>
          <w:p w14:paraId="4F51E375" w14:textId="123DE6C6" w:rsidR="00DA2D7F" w:rsidRPr="00476F48" w:rsidRDefault="004B2D75" w:rsidP="00B203AD">
            <w:pPr>
              <w:pStyle w:val="BodyText"/>
              <w:spacing w:after="0"/>
              <w:rPr>
                <w:sz w:val="18"/>
                <w:szCs w:val="18"/>
              </w:rPr>
            </w:pPr>
            <w:proofErr w:type="gramStart"/>
            <w:r w:rsidRPr="00476F48">
              <w:rPr>
                <w:sz w:val="18"/>
                <w:szCs w:val="18"/>
              </w:rPr>
              <w:t xml:space="preserve">13 </w:t>
            </w:r>
            <w:r w:rsidR="00DA2D7F" w:rsidRPr="00476F48">
              <w:rPr>
                <w:sz w:val="18"/>
                <w:szCs w:val="18"/>
              </w:rPr>
              <w:t>:</w:t>
            </w:r>
            <w:proofErr w:type="gramEnd"/>
            <w:r w:rsidR="00DA2D7F" w:rsidRPr="00476F48">
              <w:rPr>
                <w:sz w:val="18"/>
                <w:szCs w:val="18"/>
              </w:rPr>
              <w:t xml:space="preserve"> fishery</w:t>
            </w:r>
          </w:p>
          <w:p w14:paraId="138FD48D" w14:textId="6DBC7F1F" w:rsidR="00DA2D7F" w:rsidRPr="00476F48" w:rsidRDefault="004B2D75" w:rsidP="00B203AD">
            <w:pPr>
              <w:pStyle w:val="BodyText"/>
              <w:spacing w:after="0"/>
              <w:rPr>
                <w:sz w:val="18"/>
                <w:szCs w:val="18"/>
              </w:rPr>
            </w:pPr>
            <w:proofErr w:type="gramStart"/>
            <w:r w:rsidRPr="00476F48">
              <w:rPr>
                <w:sz w:val="18"/>
                <w:szCs w:val="18"/>
              </w:rPr>
              <w:t xml:space="preserve">14 </w:t>
            </w:r>
            <w:r w:rsidR="00DA2D7F" w:rsidRPr="00476F48">
              <w:rPr>
                <w:sz w:val="18"/>
                <w:szCs w:val="18"/>
              </w:rPr>
              <w:t>:</w:t>
            </w:r>
            <w:proofErr w:type="gramEnd"/>
            <w:r w:rsidR="00DA2D7F" w:rsidRPr="00476F48">
              <w:rPr>
                <w:sz w:val="18"/>
                <w:szCs w:val="18"/>
              </w:rPr>
              <w:t xml:space="preserve"> finance</w:t>
            </w:r>
          </w:p>
          <w:p w14:paraId="0FD9DEEC" w14:textId="24F9A0EC" w:rsidR="00DA2D7F" w:rsidRPr="00476F48" w:rsidRDefault="004B2D75" w:rsidP="00B203AD">
            <w:pPr>
              <w:pStyle w:val="BodyText"/>
              <w:spacing w:after="0"/>
              <w:rPr>
                <w:sz w:val="18"/>
                <w:szCs w:val="18"/>
              </w:rPr>
            </w:pPr>
            <w:proofErr w:type="gramStart"/>
            <w:r w:rsidRPr="00476F48">
              <w:rPr>
                <w:sz w:val="18"/>
                <w:szCs w:val="18"/>
              </w:rPr>
              <w:t xml:space="preserve">15 </w:t>
            </w:r>
            <w:r w:rsidR="00DA2D7F" w:rsidRPr="00476F48">
              <w:rPr>
                <w:sz w:val="18"/>
                <w:szCs w:val="18"/>
              </w:rPr>
              <w:t>:</w:t>
            </w:r>
            <w:proofErr w:type="gramEnd"/>
            <w:r w:rsidR="00DA2D7F" w:rsidRPr="00476F48">
              <w:rPr>
                <w:sz w:val="18"/>
                <w:szCs w:val="18"/>
              </w:rPr>
              <w:t xml:space="preserve"> maritime</w:t>
            </w:r>
          </w:p>
          <w:p w14:paraId="3449B1F7" w14:textId="5351076C" w:rsidR="00DA2D7F" w:rsidRPr="00476F48" w:rsidRDefault="009C41C3" w:rsidP="00B203AD">
            <w:pPr>
              <w:pStyle w:val="BodyText"/>
              <w:spacing w:after="0"/>
              <w:rPr>
                <w:sz w:val="18"/>
                <w:szCs w:val="18"/>
              </w:rPr>
            </w:pPr>
            <w:proofErr w:type="gramStart"/>
            <w:r w:rsidRPr="00476F48">
              <w:rPr>
                <w:sz w:val="18"/>
                <w:szCs w:val="18"/>
              </w:rPr>
              <w:t xml:space="preserve">16 </w:t>
            </w:r>
            <w:r w:rsidR="00DA2D7F" w:rsidRPr="00476F48">
              <w:rPr>
                <w:sz w:val="18"/>
                <w:szCs w:val="18"/>
              </w:rPr>
              <w:t>:</w:t>
            </w:r>
            <w:proofErr w:type="gramEnd"/>
            <w:r w:rsidR="00DA2D7F" w:rsidRPr="00476F48">
              <w:rPr>
                <w:sz w:val="18"/>
                <w:szCs w:val="18"/>
              </w:rPr>
              <w:t xml:space="preserve"> customs</w:t>
            </w:r>
          </w:p>
          <w:p w14:paraId="0A3D2D58" w14:textId="54960678" w:rsidR="00DA2D7F" w:rsidRPr="00476F48" w:rsidRDefault="009C41C3" w:rsidP="00B203AD">
            <w:pPr>
              <w:pStyle w:val="BodyText"/>
              <w:spacing w:after="0"/>
              <w:rPr>
                <w:sz w:val="18"/>
                <w:szCs w:val="18"/>
              </w:rPr>
            </w:pPr>
            <w:proofErr w:type="gramStart"/>
            <w:r w:rsidRPr="00476F48">
              <w:rPr>
                <w:sz w:val="18"/>
                <w:szCs w:val="18"/>
              </w:rPr>
              <w:t xml:space="preserve">17 </w:t>
            </w:r>
            <w:r w:rsidR="00DA2D7F" w:rsidRPr="00476F48">
              <w:rPr>
                <w:sz w:val="18"/>
                <w:szCs w:val="18"/>
              </w:rPr>
              <w:t>:</w:t>
            </w:r>
            <w:proofErr w:type="gramEnd"/>
            <w:r w:rsidR="00DA2D7F" w:rsidRPr="00476F48">
              <w:rPr>
                <w:sz w:val="18"/>
                <w:szCs w:val="18"/>
              </w:rPr>
              <w:t xml:space="preserve"> hydrographic office</w:t>
            </w:r>
          </w:p>
          <w:p w14:paraId="68014FEC" w14:textId="6FBF3B56" w:rsidR="00DA2D7F" w:rsidRPr="00476F48" w:rsidRDefault="009C41C3" w:rsidP="00B203AD">
            <w:pPr>
              <w:pStyle w:val="BodyText"/>
              <w:spacing w:after="0"/>
              <w:rPr>
                <w:sz w:val="18"/>
                <w:szCs w:val="18"/>
              </w:rPr>
            </w:pPr>
            <w:proofErr w:type="gramStart"/>
            <w:r w:rsidRPr="00476F48">
              <w:rPr>
                <w:sz w:val="18"/>
                <w:szCs w:val="18"/>
              </w:rPr>
              <w:t xml:space="preserve">18 </w:t>
            </w:r>
            <w:r w:rsidR="00DA2D7F" w:rsidRPr="00476F48">
              <w:rPr>
                <w:sz w:val="18"/>
                <w:szCs w:val="18"/>
              </w:rPr>
              <w:t>:</w:t>
            </w:r>
            <w:proofErr w:type="gramEnd"/>
            <w:r w:rsidR="00DA2D7F" w:rsidRPr="00476F48">
              <w:rPr>
                <w:sz w:val="18"/>
                <w:szCs w:val="18"/>
              </w:rPr>
              <w:t xml:space="preserve"> RENC</w:t>
            </w:r>
          </w:p>
          <w:p w14:paraId="7B80D468" w14:textId="15AC633B" w:rsidR="00DA2D7F" w:rsidRPr="00476F48" w:rsidRDefault="003B326A" w:rsidP="00B203AD">
            <w:pPr>
              <w:pStyle w:val="BodyText"/>
              <w:spacing w:after="60"/>
              <w:rPr>
                <w:sz w:val="18"/>
                <w:szCs w:val="18"/>
              </w:rPr>
            </w:pPr>
            <w:proofErr w:type="gramStart"/>
            <w:r w:rsidRPr="00476F48">
              <w:rPr>
                <w:rFonts w:hint="eastAsia"/>
                <w:sz w:val="18"/>
                <w:szCs w:val="18"/>
              </w:rPr>
              <w:t>19</w:t>
            </w:r>
            <w:r w:rsidRPr="00476F48">
              <w:rPr>
                <w:sz w:val="18"/>
                <w:szCs w:val="18"/>
              </w:rPr>
              <w:t xml:space="preserve"> </w:t>
            </w:r>
            <w:r w:rsidR="00DA2D7F" w:rsidRPr="00476F48">
              <w:rPr>
                <w:sz w:val="18"/>
                <w:szCs w:val="18"/>
              </w:rPr>
              <w:t>:</w:t>
            </w:r>
            <w:proofErr w:type="gramEnd"/>
            <w:r w:rsidR="00DA2D7F" w:rsidRPr="00476F48">
              <w:rPr>
                <w:sz w:val="18"/>
                <w:szCs w:val="18"/>
              </w:rPr>
              <w:t xml:space="preserve"> VARs</w:t>
            </w:r>
          </w:p>
        </w:tc>
        <w:tc>
          <w:tcPr>
            <w:tcW w:w="850" w:type="dxa"/>
          </w:tcPr>
          <w:p w14:paraId="18618ED3" w14:textId="77777777" w:rsidR="00DA2D7F" w:rsidRPr="00476F48" w:rsidRDefault="00DA2D7F" w:rsidP="00003CFC">
            <w:pPr>
              <w:pStyle w:val="BodyText"/>
              <w:spacing w:before="60" w:after="60"/>
              <w:rPr>
                <w:sz w:val="18"/>
                <w:szCs w:val="18"/>
              </w:rPr>
            </w:pPr>
            <w:r w:rsidRPr="00476F48">
              <w:rPr>
                <w:sz w:val="18"/>
                <w:szCs w:val="18"/>
              </w:rPr>
              <w:lastRenderedPageBreak/>
              <w:t>(S) EN</w:t>
            </w:r>
          </w:p>
        </w:tc>
        <w:tc>
          <w:tcPr>
            <w:tcW w:w="1418" w:type="dxa"/>
            <w:gridSpan w:val="2"/>
          </w:tcPr>
          <w:p w14:paraId="71B0EB46" w14:textId="5552F5E2" w:rsidR="00DA2D7F" w:rsidRPr="00476F48" w:rsidRDefault="00DA2D7F" w:rsidP="00003CFC">
            <w:pPr>
              <w:pStyle w:val="BodyText"/>
              <w:spacing w:before="60" w:after="60"/>
              <w:rPr>
                <w:sz w:val="18"/>
                <w:szCs w:val="18"/>
              </w:rPr>
            </w:pPr>
            <w:proofErr w:type="gramStart"/>
            <w:r w:rsidRPr="00476F48">
              <w:rPr>
                <w:sz w:val="18"/>
                <w:szCs w:val="18"/>
              </w:rPr>
              <w:t>1,*</w:t>
            </w:r>
            <w:proofErr w:type="gramEnd"/>
          </w:p>
        </w:tc>
      </w:tr>
      <w:tr w:rsidR="00F96791" w:rsidRPr="00476F48" w14:paraId="5D0D2EF5" w14:textId="77777777" w:rsidTr="00187426">
        <w:tc>
          <w:tcPr>
            <w:tcW w:w="3686" w:type="dxa"/>
            <w:gridSpan w:val="4"/>
          </w:tcPr>
          <w:p w14:paraId="1B8DC27D" w14:textId="713FF3C4" w:rsidR="00F96791" w:rsidRPr="00476F48" w:rsidRDefault="00466F6D" w:rsidP="00003CFC">
            <w:pPr>
              <w:pStyle w:val="BodyText"/>
              <w:spacing w:before="60" w:after="60"/>
              <w:rPr>
                <w:sz w:val="18"/>
                <w:szCs w:val="18"/>
              </w:rPr>
            </w:pPr>
            <w:r w:rsidRPr="00476F48">
              <w:rPr>
                <w:sz w:val="18"/>
                <w:szCs w:val="18"/>
              </w:rPr>
              <w:t xml:space="preserve">     country name</w:t>
            </w:r>
          </w:p>
        </w:tc>
        <w:tc>
          <w:tcPr>
            <w:tcW w:w="1559" w:type="dxa"/>
            <w:gridSpan w:val="2"/>
          </w:tcPr>
          <w:p w14:paraId="286AEE5C" w14:textId="77777777" w:rsidR="00F96791" w:rsidRPr="00476F48" w:rsidRDefault="00F96791" w:rsidP="00003CFC">
            <w:pPr>
              <w:pStyle w:val="BodyText"/>
              <w:spacing w:before="60" w:after="60"/>
              <w:rPr>
                <w:sz w:val="18"/>
                <w:szCs w:val="18"/>
              </w:rPr>
            </w:pPr>
          </w:p>
        </w:tc>
        <w:tc>
          <w:tcPr>
            <w:tcW w:w="2552" w:type="dxa"/>
            <w:gridSpan w:val="5"/>
          </w:tcPr>
          <w:p w14:paraId="2946F4B3" w14:textId="77777777" w:rsidR="00F96791" w:rsidRPr="00476F48" w:rsidRDefault="00F96791" w:rsidP="00003CFC">
            <w:pPr>
              <w:pStyle w:val="BodyText"/>
              <w:spacing w:before="60" w:after="60"/>
              <w:rPr>
                <w:sz w:val="18"/>
                <w:szCs w:val="18"/>
              </w:rPr>
            </w:pPr>
          </w:p>
        </w:tc>
        <w:tc>
          <w:tcPr>
            <w:tcW w:w="850" w:type="dxa"/>
          </w:tcPr>
          <w:p w14:paraId="22263020"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2E10FED6" w14:textId="3D778FB4"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33F1449" w14:textId="77777777" w:rsidTr="00187426">
        <w:tc>
          <w:tcPr>
            <w:tcW w:w="3686" w:type="dxa"/>
            <w:gridSpan w:val="4"/>
          </w:tcPr>
          <w:p w14:paraId="5DCF5753" w14:textId="18E1A7A9" w:rsidR="00F96791" w:rsidRPr="00476F48" w:rsidRDefault="00706B81" w:rsidP="00003CFC">
            <w:pPr>
              <w:pStyle w:val="BodyText"/>
              <w:spacing w:before="60" w:after="60"/>
              <w:rPr>
                <w:sz w:val="18"/>
                <w:szCs w:val="18"/>
              </w:rPr>
            </w:pPr>
            <w:r w:rsidRPr="00476F48">
              <w:rPr>
                <w:sz w:val="18"/>
                <w:szCs w:val="18"/>
              </w:rPr>
              <w:t xml:space="preserve">     reported date</w:t>
            </w:r>
          </w:p>
        </w:tc>
        <w:tc>
          <w:tcPr>
            <w:tcW w:w="1559" w:type="dxa"/>
            <w:gridSpan w:val="2"/>
          </w:tcPr>
          <w:p w14:paraId="765601B0" w14:textId="6869F3C2" w:rsidR="00F96791" w:rsidRPr="00476F48" w:rsidRDefault="007C0220" w:rsidP="00003CFC">
            <w:pPr>
              <w:pStyle w:val="BodyText"/>
              <w:spacing w:before="60" w:after="60"/>
              <w:rPr>
                <w:sz w:val="18"/>
                <w:szCs w:val="18"/>
              </w:rPr>
            </w:pPr>
            <w:r w:rsidRPr="00476F48">
              <w:rPr>
                <w:sz w:val="18"/>
                <w:szCs w:val="18"/>
              </w:rPr>
              <w:t>(SORDAT)</w:t>
            </w:r>
          </w:p>
        </w:tc>
        <w:tc>
          <w:tcPr>
            <w:tcW w:w="2552" w:type="dxa"/>
            <w:gridSpan w:val="5"/>
          </w:tcPr>
          <w:p w14:paraId="5C8BA469" w14:textId="77777777" w:rsidR="00F96791" w:rsidRPr="00476F48" w:rsidRDefault="00F96791" w:rsidP="00003CFC">
            <w:pPr>
              <w:pStyle w:val="BodyText"/>
              <w:spacing w:before="60" w:after="60"/>
              <w:rPr>
                <w:sz w:val="18"/>
                <w:szCs w:val="18"/>
              </w:rPr>
            </w:pPr>
          </w:p>
        </w:tc>
        <w:tc>
          <w:tcPr>
            <w:tcW w:w="850" w:type="dxa"/>
          </w:tcPr>
          <w:p w14:paraId="742F4A80" w14:textId="4E98AF28" w:rsidR="00F96791" w:rsidRPr="00476F48" w:rsidRDefault="008B6669" w:rsidP="00003CFC">
            <w:pPr>
              <w:pStyle w:val="BodyText"/>
              <w:spacing w:before="60" w:after="60"/>
              <w:rPr>
                <w:sz w:val="18"/>
                <w:szCs w:val="18"/>
              </w:rPr>
            </w:pPr>
            <w:r w:rsidRPr="00476F48">
              <w:rPr>
                <w:sz w:val="18"/>
                <w:szCs w:val="18"/>
              </w:rPr>
              <w:t xml:space="preserve">(S) </w:t>
            </w:r>
            <w:r w:rsidR="007C0220" w:rsidRPr="00476F48">
              <w:rPr>
                <w:sz w:val="18"/>
                <w:szCs w:val="18"/>
              </w:rPr>
              <w:t>TD</w:t>
            </w:r>
          </w:p>
        </w:tc>
        <w:tc>
          <w:tcPr>
            <w:tcW w:w="1418" w:type="dxa"/>
            <w:gridSpan w:val="2"/>
          </w:tcPr>
          <w:p w14:paraId="554A0217" w14:textId="5B9818CC" w:rsidR="00F96791" w:rsidRPr="00476F48" w:rsidRDefault="00DD486A" w:rsidP="00003CFC">
            <w:pPr>
              <w:pStyle w:val="BodyText"/>
              <w:spacing w:before="60" w:after="60"/>
              <w:rPr>
                <w:sz w:val="18"/>
                <w:szCs w:val="18"/>
              </w:rPr>
            </w:pPr>
            <w:r>
              <w:rPr>
                <w:sz w:val="18"/>
                <w:szCs w:val="18"/>
              </w:rPr>
              <w:t>0</w:t>
            </w:r>
            <w:r w:rsidR="008B6669" w:rsidRPr="00476F48">
              <w:rPr>
                <w:sz w:val="18"/>
                <w:szCs w:val="18"/>
              </w:rPr>
              <w:t>,1</w:t>
            </w:r>
          </w:p>
        </w:tc>
      </w:tr>
      <w:tr w:rsidR="00F96791" w:rsidRPr="00476F48" w14:paraId="3886B05F" w14:textId="77777777" w:rsidTr="00187426">
        <w:tc>
          <w:tcPr>
            <w:tcW w:w="3686" w:type="dxa"/>
            <w:gridSpan w:val="4"/>
          </w:tcPr>
          <w:p w14:paraId="75F9E585" w14:textId="74FC32A2" w:rsidR="00F96791" w:rsidRPr="00476F48" w:rsidRDefault="00706B81" w:rsidP="00003CFC">
            <w:pPr>
              <w:pStyle w:val="BodyText"/>
              <w:spacing w:before="60" w:after="60"/>
              <w:rPr>
                <w:sz w:val="18"/>
                <w:szCs w:val="18"/>
              </w:rPr>
            </w:pPr>
            <w:r w:rsidRPr="00476F48">
              <w:rPr>
                <w:sz w:val="18"/>
                <w:szCs w:val="18"/>
              </w:rPr>
              <w:t xml:space="preserve">     source</w:t>
            </w:r>
          </w:p>
        </w:tc>
        <w:tc>
          <w:tcPr>
            <w:tcW w:w="1559" w:type="dxa"/>
            <w:gridSpan w:val="2"/>
          </w:tcPr>
          <w:p w14:paraId="0EE71794" w14:textId="77777777" w:rsidR="00F96791" w:rsidRPr="00476F48" w:rsidRDefault="00F96791" w:rsidP="00003CFC">
            <w:pPr>
              <w:pStyle w:val="BodyText"/>
              <w:spacing w:before="60" w:after="60"/>
              <w:rPr>
                <w:sz w:val="18"/>
                <w:szCs w:val="18"/>
              </w:rPr>
            </w:pPr>
          </w:p>
        </w:tc>
        <w:tc>
          <w:tcPr>
            <w:tcW w:w="2552" w:type="dxa"/>
            <w:gridSpan w:val="5"/>
          </w:tcPr>
          <w:p w14:paraId="528050C5" w14:textId="77777777" w:rsidR="00F96791" w:rsidRPr="00476F48" w:rsidRDefault="00F96791" w:rsidP="00003CFC">
            <w:pPr>
              <w:pStyle w:val="BodyText"/>
              <w:spacing w:before="60" w:after="60"/>
              <w:rPr>
                <w:sz w:val="18"/>
                <w:szCs w:val="18"/>
              </w:rPr>
            </w:pPr>
          </w:p>
        </w:tc>
        <w:tc>
          <w:tcPr>
            <w:tcW w:w="850" w:type="dxa"/>
          </w:tcPr>
          <w:p w14:paraId="1FA784C3"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789CF598" w14:textId="558D4063" w:rsidR="00F96791" w:rsidRPr="00476F48" w:rsidRDefault="005F6CF6" w:rsidP="00003CFC">
            <w:pPr>
              <w:pStyle w:val="BodyText"/>
              <w:spacing w:before="60" w:after="60"/>
              <w:rPr>
                <w:sz w:val="18"/>
                <w:szCs w:val="18"/>
              </w:rPr>
            </w:pPr>
            <w:r>
              <w:rPr>
                <w:sz w:val="18"/>
                <w:szCs w:val="18"/>
              </w:rPr>
              <w:t>0</w:t>
            </w:r>
            <w:r w:rsidR="008B6669" w:rsidRPr="00476F48">
              <w:rPr>
                <w:sz w:val="18"/>
                <w:szCs w:val="18"/>
              </w:rPr>
              <w:t>,1</w:t>
            </w:r>
          </w:p>
        </w:tc>
      </w:tr>
      <w:tr w:rsidR="00F96791" w:rsidRPr="00476F48" w14:paraId="5AD8717E" w14:textId="77777777" w:rsidTr="00187426">
        <w:tc>
          <w:tcPr>
            <w:tcW w:w="3686" w:type="dxa"/>
            <w:gridSpan w:val="4"/>
          </w:tcPr>
          <w:p w14:paraId="2228F292" w14:textId="44362530" w:rsidR="00F96791" w:rsidRPr="00476F48" w:rsidRDefault="00706B81" w:rsidP="00003CFC">
            <w:pPr>
              <w:pStyle w:val="BodyText"/>
              <w:spacing w:before="60" w:after="60"/>
              <w:rPr>
                <w:sz w:val="18"/>
                <w:szCs w:val="18"/>
              </w:rPr>
            </w:pPr>
            <w:r w:rsidRPr="00476F48">
              <w:rPr>
                <w:sz w:val="18"/>
                <w:szCs w:val="18"/>
              </w:rPr>
              <w:t xml:space="preserve">     source type</w:t>
            </w:r>
          </w:p>
        </w:tc>
        <w:tc>
          <w:tcPr>
            <w:tcW w:w="1559" w:type="dxa"/>
            <w:gridSpan w:val="2"/>
          </w:tcPr>
          <w:p w14:paraId="17EE9E83" w14:textId="77777777" w:rsidR="00F96791" w:rsidRPr="00476F48" w:rsidRDefault="00F96791" w:rsidP="00003CFC">
            <w:pPr>
              <w:pStyle w:val="BodyText"/>
              <w:spacing w:before="60" w:after="60"/>
              <w:rPr>
                <w:sz w:val="18"/>
                <w:szCs w:val="18"/>
              </w:rPr>
            </w:pPr>
          </w:p>
        </w:tc>
        <w:tc>
          <w:tcPr>
            <w:tcW w:w="2552" w:type="dxa"/>
            <w:gridSpan w:val="5"/>
          </w:tcPr>
          <w:p w14:paraId="1DAC6564" w14:textId="77777777" w:rsidR="00E47E74" w:rsidRPr="00476F48" w:rsidRDefault="008B6669" w:rsidP="003F18F0">
            <w:pPr>
              <w:pStyle w:val="BodyText"/>
              <w:spacing w:before="60" w:after="0"/>
              <w:ind w:left="183" w:hanging="183"/>
              <w:rPr>
                <w:sz w:val="18"/>
                <w:szCs w:val="18"/>
              </w:rPr>
            </w:pPr>
            <w:proofErr w:type="gramStart"/>
            <w:r w:rsidRPr="00476F48">
              <w:rPr>
                <w:sz w:val="18"/>
                <w:szCs w:val="18"/>
              </w:rPr>
              <w:t>1 :</w:t>
            </w:r>
            <w:proofErr w:type="gramEnd"/>
            <w:r w:rsidRPr="00476F48">
              <w:rPr>
                <w:sz w:val="18"/>
                <w:szCs w:val="18"/>
              </w:rPr>
              <w:t xml:space="preserve"> law or regulation </w:t>
            </w:r>
          </w:p>
          <w:p w14:paraId="02A6FC65" w14:textId="77777777" w:rsidR="00E47E74" w:rsidRPr="00476F48" w:rsidRDefault="008B6669" w:rsidP="003F18F0">
            <w:pPr>
              <w:pStyle w:val="BodyText"/>
              <w:spacing w:after="0"/>
              <w:ind w:left="183" w:hanging="183"/>
              <w:rPr>
                <w:sz w:val="18"/>
                <w:szCs w:val="18"/>
              </w:rPr>
            </w:pPr>
            <w:proofErr w:type="gramStart"/>
            <w:r w:rsidRPr="00476F48">
              <w:rPr>
                <w:sz w:val="18"/>
                <w:szCs w:val="18"/>
              </w:rPr>
              <w:t>2 :</w:t>
            </w:r>
            <w:proofErr w:type="gramEnd"/>
            <w:r w:rsidRPr="00476F48">
              <w:rPr>
                <w:sz w:val="18"/>
                <w:szCs w:val="18"/>
              </w:rPr>
              <w:t xml:space="preserve"> official publication </w:t>
            </w:r>
          </w:p>
          <w:p w14:paraId="3843C867" w14:textId="79BA7EFF" w:rsidR="00F96791" w:rsidRPr="00476F48" w:rsidRDefault="008B6669" w:rsidP="003F18F0">
            <w:pPr>
              <w:pStyle w:val="BodyText"/>
              <w:spacing w:after="0"/>
              <w:ind w:left="183" w:hanging="183"/>
              <w:rPr>
                <w:sz w:val="18"/>
                <w:szCs w:val="18"/>
              </w:rPr>
            </w:pPr>
            <w:proofErr w:type="gramStart"/>
            <w:r w:rsidRPr="00476F48">
              <w:rPr>
                <w:sz w:val="18"/>
                <w:szCs w:val="18"/>
              </w:rPr>
              <w:t>7 :</w:t>
            </w:r>
            <w:proofErr w:type="gramEnd"/>
            <w:r w:rsidRPr="00476F48">
              <w:rPr>
                <w:sz w:val="18"/>
                <w:szCs w:val="18"/>
              </w:rPr>
              <w:t xml:space="preserve"> mariner report, confirmed</w:t>
            </w:r>
          </w:p>
          <w:p w14:paraId="1B6BF5D5" w14:textId="425BB137" w:rsidR="00F96791" w:rsidRPr="00476F48" w:rsidRDefault="003F18F0" w:rsidP="003F18F0">
            <w:pPr>
              <w:pStyle w:val="BodyText"/>
              <w:spacing w:after="0"/>
              <w:ind w:left="183" w:hanging="183"/>
              <w:rPr>
                <w:sz w:val="18"/>
                <w:szCs w:val="18"/>
              </w:rPr>
            </w:pPr>
            <w:proofErr w:type="gramStart"/>
            <w:r w:rsidRPr="00476F48">
              <w:rPr>
                <w:sz w:val="18"/>
                <w:szCs w:val="18"/>
              </w:rPr>
              <w:t xml:space="preserve">8 </w:t>
            </w:r>
            <w:r w:rsidR="008B6669" w:rsidRPr="00476F48">
              <w:rPr>
                <w:sz w:val="18"/>
                <w:szCs w:val="18"/>
              </w:rPr>
              <w:t>:</w:t>
            </w:r>
            <w:proofErr w:type="gramEnd"/>
            <w:r w:rsidR="008B6669" w:rsidRPr="00476F48">
              <w:rPr>
                <w:sz w:val="18"/>
                <w:szCs w:val="18"/>
              </w:rPr>
              <w:t xml:space="preserve"> mariner report, not confirmed</w:t>
            </w:r>
          </w:p>
          <w:p w14:paraId="17C29AC3" w14:textId="6E77779F" w:rsidR="00F96791" w:rsidRPr="00476F48" w:rsidRDefault="003F18F0" w:rsidP="003F18F0">
            <w:pPr>
              <w:pStyle w:val="BodyText"/>
              <w:spacing w:after="0"/>
              <w:ind w:left="183" w:hanging="183"/>
              <w:rPr>
                <w:sz w:val="18"/>
                <w:szCs w:val="18"/>
              </w:rPr>
            </w:pPr>
            <w:proofErr w:type="gramStart"/>
            <w:r w:rsidRPr="00476F48">
              <w:rPr>
                <w:sz w:val="18"/>
                <w:szCs w:val="18"/>
              </w:rPr>
              <w:t xml:space="preserve">9 </w:t>
            </w:r>
            <w:r w:rsidR="008B6669" w:rsidRPr="00476F48">
              <w:rPr>
                <w:sz w:val="18"/>
                <w:szCs w:val="18"/>
              </w:rPr>
              <w:t>:</w:t>
            </w:r>
            <w:proofErr w:type="gramEnd"/>
            <w:r w:rsidR="008B6669" w:rsidRPr="00476F48">
              <w:rPr>
                <w:sz w:val="18"/>
                <w:szCs w:val="18"/>
              </w:rPr>
              <w:t xml:space="preserve"> industry publications and reports</w:t>
            </w:r>
          </w:p>
          <w:p w14:paraId="1FB7EF07" w14:textId="2410150B" w:rsidR="00F96791" w:rsidRPr="00476F48" w:rsidRDefault="003F18F0" w:rsidP="003F18F0">
            <w:pPr>
              <w:pStyle w:val="BodyText"/>
              <w:spacing w:after="0"/>
              <w:ind w:left="183" w:hanging="183"/>
              <w:rPr>
                <w:sz w:val="18"/>
                <w:szCs w:val="18"/>
              </w:rPr>
            </w:pPr>
            <w:proofErr w:type="gramStart"/>
            <w:r w:rsidRPr="00476F48">
              <w:rPr>
                <w:sz w:val="18"/>
                <w:szCs w:val="18"/>
              </w:rPr>
              <w:t xml:space="preserve">10 </w:t>
            </w:r>
            <w:r w:rsidR="008B6669" w:rsidRPr="00476F48">
              <w:rPr>
                <w:sz w:val="18"/>
                <w:szCs w:val="18"/>
              </w:rPr>
              <w:t>:</w:t>
            </w:r>
            <w:proofErr w:type="gramEnd"/>
            <w:r w:rsidR="008B6669" w:rsidRPr="00476F48">
              <w:rPr>
                <w:sz w:val="18"/>
                <w:szCs w:val="18"/>
              </w:rPr>
              <w:t xml:space="preserve"> remotely sensed images</w:t>
            </w:r>
          </w:p>
          <w:p w14:paraId="6E599E41" w14:textId="309558CE" w:rsidR="00F96791" w:rsidRPr="00476F48" w:rsidRDefault="003F18F0" w:rsidP="003F18F0">
            <w:pPr>
              <w:pStyle w:val="BodyText"/>
              <w:spacing w:after="0"/>
              <w:ind w:left="183" w:hanging="183"/>
              <w:rPr>
                <w:sz w:val="18"/>
                <w:szCs w:val="18"/>
              </w:rPr>
            </w:pPr>
            <w:proofErr w:type="gramStart"/>
            <w:r w:rsidRPr="00476F48">
              <w:rPr>
                <w:sz w:val="18"/>
                <w:szCs w:val="18"/>
              </w:rPr>
              <w:t xml:space="preserve">11 </w:t>
            </w:r>
            <w:r w:rsidR="008B6669" w:rsidRPr="00476F48">
              <w:rPr>
                <w:sz w:val="18"/>
                <w:szCs w:val="18"/>
              </w:rPr>
              <w:t>:</w:t>
            </w:r>
            <w:proofErr w:type="gramEnd"/>
            <w:r w:rsidR="008B6669" w:rsidRPr="00476F48">
              <w:rPr>
                <w:sz w:val="18"/>
                <w:szCs w:val="18"/>
              </w:rPr>
              <w:t xml:space="preserve"> photographs</w:t>
            </w:r>
          </w:p>
          <w:p w14:paraId="7F192516" w14:textId="0EF21E6D" w:rsidR="00F96791" w:rsidRPr="00476F48" w:rsidRDefault="003F18F0" w:rsidP="003F18F0">
            <w:pPr>
              <w:pStyle w:val="BodyText"/>
              <w:spacing w:after="0"/>
              <w:ind w:left="183" w:hanging="183"/>
              <w:rPr>
                <w:sz w:val="18"/>
                <w:szCs w:val="18"/>
              </w:rPr>
            </w:pPr>
            <w:proofErr w:type="gramStart"/>
            <w:r w:rsidRPr="00476F48">
              <w:rPr>
                <w:sz w:val="18"/>
                <w:szCs w:val="18"/>
              </w:rPr>
              <w:t xml:space="preserve">12 </w:t>
            </w:r>
            <w:r w:rsidR="008B6669" w:rsidRPr="00476F48">
              <w:rPr>
                <w:sz w:val="18"/>
                <w:szCs w:val="18"/>
              </w:rPr>
              <w:t>:</w:t>
            </w:r>
            <w:proofErr w:type="gramEnd"/>
            <w:r w:rsidR="008B6669" w:rsidRPr="00476F48">
              <w:rPr>
                <w:sz w:val="18"/>
                <w:szCs w:val="18"/>
              </w:rPr>
              <w:t xml:space="preserve"> products issued by HO service</w:t>
            </w:r>
          </w:p>
          <w:p w14:paraId="7F2572A8" w14:textId="22E2F749" w:rsidR="00E47E74" w:rsidRPr="00476F48" w:rsidRDefault="003F18F0" w:rsidP="003F18F0">
            <w:pPr>
              <w:pStyle w:val="BodyText"/>
              <w:spacing w:after="0"/>
              <w:ind w:left="183" w:hanging="183"/>
              <w:rPr>
                <w:sz w:val="18"/>
                <w:szCs w:val="18"/>
              </w:rPr>
            </w:pPr>
            <w:proofErr w:type="gramStart"/>
            <w:r w:rsidRPr="00476F48">
              <w:rPr>
                <w:sz w:val="18"/>
                <w:szCs w:val="18"/>
              </w:rPr>
              <w:t xml:space="preserve">13 </w:t>
            </w:r>
            <w:r w:rsidR="008B6669" w:rsidRPr="00476F48">
              <w:rPr>
                <w:sz w:val="18"/>
                <w:szCs w:val="18"/>
              </w:rPr>
              <w:t>:</w:t>
            </w:r>
            <w:proofErr w:type="gramEnd"/>
            <w:r w:rsidR="008B6669" w:rsidRPr="00476F48">
              <w:rPr>
                <w:sz w:val="18"/>
                <w:szCs w:val="18"/>
              </w:rPr>
              <w:t xml:space="preserve"> news media </w:t>
            </w:r>
          </w:p>
          <w:p w14:paraId="2A078C69" w14:textId="77777777" w:rsidR="00E47E74" w:rsidRPr="00476F48" w:rsidRDefault="008B6669" w:rsidP="003F18F0">
            <w:pPr>
              <w:pStyle w:val="BodyText"/>
              <w:spacing w:after="0"/>
              <w:ind w:left="183" w:hanging="183"/>
              <w:rPr>
                <w:sz w:val="18"/>
                <w:szCs w:val="18"/>
              </w:rPr>
            </w:pPr>
            <w:proofErr w:type="gramStart"/>
            <w:r w:rsidRPr="00476F48">
              <w:rPr>
                <w:sz w:val="18"/>
                <w:szCs w:val="18"/>
              </w:rPr>
              <w:t>14 :</w:t>
            </w:r>
            <w:proofErr w:type="gramEnd"/>
            <w:r w:rsidRPr="00476F48">
              <w:rPr>
                <w:sz w:val="18"/>
                <w:szCs w:val="18"/>
              </w:rPr>
              <w:t xml:space="preserve"> traffic data</w:t>
            </w:r>
          </w:p>
          <w:p w14:paraId="02B0B867" w14:textId="7EA2629F" w:rsidR="00F96791" w:rsidRPr="00476F48" w:rsidRDefault="00DA2D7F" w:rsidP="003F18F0">
            <w:pPr>
              <w:pStyle w:val="BodyText"/>
              <w:spacing w:after="60"/>
              <w:ind w:left="183" w:hanging="183"/>
              <w:rPr>
                <w:sz w:val="18"/>
                <w:szCs w:val="18"/>
              </w:rPr>
            </w:pPr>
            <w:proofErr w:type="gramStart"/>
            <w:r w:rsidRPr="00476F48">
              <w:rPr>
                <w:sz w:val="18"/>
                <w:szCs w:val="18"/>
              </w:rPr>
              <w:t>15 :</w:t>
            </w:r>
            <w:proofErr w:type="gramEnd"/>
            <w:r w:rsidRPr="00476F48">
              <w:rPr>
                <w:sz w:val="18"/>
                <w:szCs w:val="18"/>
              </w:rPr>
              <w:t xml:space="preserve"> maritime</w:t>
            </w:r>
          </w:p>
        </w:tc>
        <w:tc>
          <w:tcPr>
            <w:tcW w:w="850" w:type="dxa"/>
          </w:tcPr>
          <w:p w14:paraId="509F0130" w14:textId="77777777" w:rsidR="00F96791" w:rsidRPr="00476F48" w:rsidRDefault="008B6669" w:rsidP="00003CFC">
            <w:pPr>
              <w:pStyle w:val="BodyText"/>
              <w:spacing w:before="60" w:after="60"/>
              <w:rPr>
                <w:sz w:val="18"/>
                <w:szCs w:val="18"/>
              </w:rPr>
            </w:pPr>
            <w:r w:rsidRPr="00476F48">
              <w:rPr>
                <w:sz w:val="18"/>
                <w:szCs w:val="18"/>
              </w:rPr>
              <w:t>(S) EN</w:t>
            </w:r>
          </w:p>
        </w:tc>
        <w:tc>
          <w:tcPr>
            <w:tcW w:w="1418" w:type="dxa"/>
            <w:gridSpan w:val="2"/>
          </w:tcPr>
          <w:p w14:paraId="7EFD6A00" w14:textId="100BC7FE" w:rsidR="00F96791" w:rsidRPr="00476F48" w:rsidRDefault="005F6CF6" w:rsidP="00003CFC">
            <w:pPr>
              <w:pStyle w:val="BodyText"/>
              <w:spacing w:before="60" w:after="60"/>
              <w:rPr>
                <w:sz w:val="18"/>
                <w:szCs w:val="18"/>
              </w:rPr>
            </w:pPr>
            <w:r>
              <w:rPr>
                <w:sz w:val="18"/>
                <w:szCs w:val="18"/>
              </w:rPr>
              <w:t>0</w:t>
            </w:r>
            <w:r w:rsidR="008B6669" w:rsidRPr="00476F48">
              <w:rPr>
                <w:sz w:val="18"/>
                <w:szCs w:val="18"/>
              </w:rPr>
              <w:t>,1</w:t>
            </w:r>
          </w:p>
        </w:tc>
      </w:tr>
      <w:tr w:rsidR="00F96791" w:rsidRPr="00476F48" w14:paraId="52B29CE1" w14:textId="77777777" w:rsidTr="00187426">
        <w:tc>
          <w:tcPr>
            <w:tcW w:w="3686" w:type="dxa"/>
            <w:gridSpan w:val="4"/>
          </w:tcPr>
          <w:p w14:paraId="3C86D367" w14:textId="48B9B8CD" w:rsidR="00F96791"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f</w:t>
            </w:r>
            <w:r w:rsidR="008B6669" w:rsidRPr="00476F48">
              <w:rPr>
                <w:sz w:val="18"/>
                <w:szCs w:val="18"/>
              </w:rPr>
              <w:t xml:space="preserve">eature </w:t>
            </w:r>
            <w:r w:rsidRPr="00476F48">
              <w:rPr>
                <w:sz w:val="18"/>
                <w:szCs w:val="18"/>
              </w:rPr>
              <w:t>name</w:t>
            </w:r>
          </w:p>
        </w:tc>
        <w:tc>
          <w:tcPr>
            <w:tcW w:w="1559" w:type="dxa"/>
            <w:gridSpan w:val="2"/>
          </w:tcPr>
          <w:p w14:paraId="1B68EE16" w14:textId="77777777" w:rsidR="00F96791" w:rsidRPr="00476F48" w:rsidRDefault="00F96791" w:rsidP="00003CFC">
            <w:pPr>
              <w:pStyle w:val="BodyText"/>
              <w:spacing w:before="60" w:after="60"/>
              <w:rPr>
                <w:sz w:val="18"/>
                <w:szCs w:val="18"/>
              </w:rPr>
            </w:pPr>
          </w:p>
        </w:tc>
        <w:tc>
          <w:tcPr>
            <w:tcW w:w="2552" w:type="dxa"/>
            <w:gridSpan w:val="5"/>
          </w:tcPr>
          <w:p w14:paraId="23828967" w14:textId="77777777" w:rsidR="00F96791" w:rsidRPr="00476F48" w:rsidRDefault="00F96791" w:rsidP="00003CFC">
            <w:pPr>
              <w:pStyle w:val="BodyText"/>
              <w:spacing w:before="60" w:after="60"/>
              <w:rPr>
                <w:sz w:val="18"/>
                <w:szCs w:val="18"/>
              </w:rPr>
            </w:pPr>
          </w:p>
        </w:tc>
        <w:tc>
          <w:tcPr>
            <w:tcW w:w="850" w:type="dxa"/>
          </w:tcPr>
          <w:p w14:paraId="61DDEBDD" w14:textId="77777777" w:rsidR="00F96791" w:rsidRPr="00476F48" w:rsidRDefault="008B6669" w:rsidP="00003CFC">
            <w:pPr>
              <w:pStyle w:val="BodyText"/>
              <w:spacing w:before="60" w:after="60"/>
              <w:rPr>
                <w:sz w:val="18"/>
                <w:szCs w:val="18"/>
              </w:rPr>
            </w:pPr>
            <w:r w:rsidRPr="00476F48">
              <w:rPr>
                <w:sz w:val="18"/>
                <w:szCs w:val="18"/>
              </w:rPr>
              <w:t>(S) C</w:t>
            </w:r>
          </w:p>
        </w:tc>
        <w:tc>
          <w:tcPr>
            <w:tcW w:w="1418" w:type="dxa"/>
            <w:gridSpan w:val="2"/>
          </w:tcPr>
          <w:p w14:paraId="19AE6703" w14:textId="17F37B40" w:rsidR="00F96791" w:rsidRPr="00476F48" w:rsidRDefault="008B6669" w:rsidP="00003CFC">
            <w:pPr>
              <w:pStyle w:val="BodyText"/>
              <w:spacing w:before="60" w:after="60"/>
              <w:rPr>
                <w:sz w:val="18"/>
                <w:szCs w:val="18"/>
              </w:rPr>
            </w:pPr>
            <w:proofErr w:type="gramStart"/>
            <w:r w:rsidRPr="00476F48">
              <w:rPr>
                <w:sz w:val="18"/>
                <w:szCs w:val="18"/>
              </w:rPr>
              <w:t>0,*</w:t>
            </w:r>
            <w:proofErr w:type="gramEnd"/>
          </w:p>
        </w:tc>
      </w:tr>
      <w:tr w:rsidR="00125A33" w:rsidRPr="00476F48" w14:paraId="1B1B66CE" w14:textId="77777777" w:rsidTr="00187426">
        <w:tc>
          <w:tcPr>
            <w:tcW w:w="3686" w:type="dxa"/>
            <w:gridSpan w:val="4"/>
          </w:tcPr>
          <w:p w14:paraId="293945D2" w14:textId="72CBF381" w:rsidR="00125A33"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 xml:space="preserve">     l</w:t>
            </w:r>
            <w:r w:rsidR="00125A33" w:rsidRPr="00476F48">
              <w:rPr>
                <w:sz w:val="18"/>
                <w:szCs w:val="18"/>
              </w:rPr>
              <w:t>anguage</w:t>
            </w:r>
          </w:p>
        </w:tc>
        <w:tc>
          <w:tcPr>
            <w:tcW w:w="1559" w:type="dxa"/>
            <w:gridSpan w:val="2"/>
          </w:tcPr>
          <w:p w14:paraId="15385A37" w14:textId="77777777" w:rsidR="00125A33" w:rsidRPr="00476F48" w:rsidRDefault="00125A33" w:rsidP="00003CFC">
            <w:pPr>
              <w:pStyle w:val="BodyText"/>
              <w:spacing w:before="60" w:after="60"/>
              <w:rPr>
                <w:sz w:val="18"/>
                <w:szCs w:val="18"/>
              </w:rPr>
            </w:pPr>
          </w:p>
        </w:tc>
        <w:tc>
          <w:tcPr>
            <w:tcW w:w="2552" w:type="dxa"/>
            <w:gridSpan w:val="5"/>
          </w:tcPr>
          <w:p w14:paraId="2DE9AA0D" w14:textId="77777777" w:rsidR="00125A33" w:rsidRPr="00476F48" w:rsidRDefault="00125A33" w:rsidP="00003CFC">
            <w:pPr>
              <w:pStyle w:val="BodyText"/>
              <w:spacing w:before="60" w:after="60"/>
              <w:rPr>
                <w:sz w:val="18"/>
                <w:szCs w:val="18"/>
              </w:rPr>
            </w:pPr>
          </w:p>
        </w:tc>
        <w:tc>
          <w:tcPr>
            <w:tcW w:w="850" w:type="dxa"/>
          </w:tcPr>
          <w:p w14:paraId="782D85CB" w14:textId="252D8937" w:rsidR="00125A33" w:rsidRPr="00476F48" w:rsidRDefault="00125A33" w:rsidP="00003CFC">
            <w:pPr>
              <w:pStyle w:val="BodyText"/>
              <w:spacing w:before="60" w:after="60"/>
              <w:rPr>
                <w:sz w:val="18"/>
                <w:szCs w:val="18"/>
              </w:rPr>
            </w:pPr>
            <w:r w:rsidRPr="00476F48">
              <w:rPr>
                <w:sz w:val="18"/>
                <w:szCs w:val="18"/>
              </w:rPr>
              <w:t>(S) TE</w:t>
            </w:r>
          </w:p>
        </w:tc>
        <w:tc>
          <w:tcPr>
            <w:tcW w:w="1418" w:type="dxa"/>
            <w:gridSpan w:val="2"/>
          </w:tcPr>
          <w:p w14:paraId="0572AB1F" w14:textId="154990FB" w:rsidR="00125A33" w:rsidRPr="00476F48" w:rsidRDefault="00125A33" w:rsidP="00003CFC">
            <w:pPr>
              <w:pStyle w:val="BodyText"/>
              <w:spacing w:before="60" w:after="60"/>
              <w:rPr>
                <w:sz w:val="18"/>
                <w:szCs w:val="18"/>
              </w:rPr>
            </w:pPr>
            <w:r w:rsidRPr="00476F48">
              <w:rPr>
                <w:sz w:val="18"/>
                <w:szCs w:val="18"/>
              </w:rPr>
              <w:t>1,1</w:t>
            </w:r>
          </w:p>
        </w:tc>
      </w:tr>
      <w:tr w:rsidR="00125A33" w:rsidRPr="00476F48" w14:paraId="4BAD86AB" w14:textId="77777777" w:rsidTr="00187426">
        <w:tc>
          <w:tcPr>
            <w:tcW w:w="3686" w:type="dxa"/>
            <w:gridSpan w:val="4"/>
          </w:tcPr>
          <w:p w14:paraId="0543BC90" w14:textId="424B9D10" w:rsidR="00125A33"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 xml:space="preserve">     n</w:t>
            </w:r>
            <w:r w:rsidR="00125A33" w:rsidRPr="00476F48">
              <w:rPr>
                <w:sz w:val="18"/>
                <w:szCs w:val="18"/>
              </w:rPr>
              <w:t>ame</w:t>
            </w:r>
          </w:p>
        </w:tc>
        <w:tc>
          <w:tcPr>
            <w:tcW w:w="1559" w:type="dxa"/>
            <w:gridSpan w:val="2"/>
          </w:tcPr>
          <w:p w14:paraId="12A59DFB" w14:textId="77777777" w:rsidR="00125A33" w:rsidRPr="00476F48" w:rsidRDefault="00125A33" w:rsidP="00003CFC">
            <w:pPr>
              <w:pStyle w:val="BodyText"/>
              <w:spacing w:before="60" w:after="60"/>
              <w:rPr>
                <w:sz w:val="18"/>
                <w:szCs w:val="18"/>
              </w:rPr>
            </w:pPr>
          </w:p>
        </w:tc>
        <w:tc>
          <w:tcPr>
            <w:tcW w:w="2552" w:type="dxa"/>
            <w:gridSpan w:val="5"/>
          </w:tcPr>
          <w:p w14:paraId="76AA6C77" w14:textId="77777777" w:rsidR="00125A33" w:rsidRPr="00476F48" w:rsidRDefault="00125A33" w:rsidP="00003CFC">
            <w:pPr>
              <w:pStyle w:val="BodyText"/>
              <w:spacing w:before="60" w:after="60"/>
              <w:rPr>
                <w:sz w:val="18"/>
                <w:szCs w:val="18"/>
              </w:rPr>
            </w:pPr>
          </w:p>
        </w:tc>
        <w:tc>
          <w:tcPr>
            <w:tcW w:w="850" w:type="dxa"/>
          </w:tcPr>
          <w:p w14:paraId="030FF99C" w14:textId="1D10F1B5" w:rsidR="00125A33" w:rsidRPr="00476F48" w:rsidRDefault="00125A33" w:rsidP="00003CFC">
            <w:pPr>
              <w:pStyle w:val="BodyText"/>
              <w:spacing w:before="60" w:after="60"/>
              <w:rPr>
                <w:sz w:val="18"/>
                <w:szCs w:val="18"/>
              </w:rPr>
            </w:pPr>
            <w:r w:rsidRPr="00476F48">
              <w:rPr>
                <w:sz w:val="18"/>
                <w:szCs w:val="18"/>
              </w:rPr>
              <w:t>(S) TE</w:t>
            </w:r>
          </w:p>
        </w:tc>
        <w:tc>
          <w:tcPr>
            <w:tcW w:w="1418" w:type="dxa"/>
            <w:gridSpan w:val="2"/>
          </w:tcPr>
          <w:p w14:paraId="16E78A33" w14:textId="69D54B46" w:rsidR="00125A33" w:rsidRPr="00476F48" w:rsidRDefault="00125A33" w:rsidP="00003CFC">
            <w:pPr>
              <w:pStyle w:val="BodyText"/>
              <w:spacing w:before="60" w:after="60"/>
              <w:rPr>
                <w:sz w:val="18"/>
                <w:szCs w:val="18"/>
              </w:rPr>
            </w:pPr>
            <w:r w:rsidRPr="00476F48">
              <w:rPr>
                <w:sz w:val="18"/>
                <w:szCs w:val="18"/>
              </w:rPr>
              <w:t>1,1</w:t>
            </w:r>
          </w:p>
        </w:tc>
      </w:tr>
      <w:tr w:rsidR="00125A33" w:rsidRPr="00476F48" w14:paraId="44BED8B9" w14:textId="77777777" w:rsidTr="00187426">
        <w:tc>
          <w:tcPr>
            <w:tcW w:w="3686" w:type="dxa"/>
            <w:gridSpan w:val="4"/>
          </w:tcPr>
          <w:p w14:paraId="5B142B2E" w14:textId="70275D2A" w:rsidR="00125A33"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 xml:space="preserve">     n</w:t>
            </w:r>
            <w:r w:rsidR="00125A33" w:rsidRPr="00476F48">
              <w:rPr>
                <w:sz w:val="18"/>
                <w:szCs w:val="18"/>
              </w:rPr>
              <w:t xml:space="preserve">ame </w:t>
            </w:r>
            <w:r w:rsidR="00BF23B0" w:rsidRPr="00476F48">
              <w:rPr>
                <w:sz w:val="18"/>
                <w:szCs w:val="18"/>
              </w:rPr>
              <w:t>usage</w:t>
            </w:r>
          </w:p>
        </w:tc>
        <w:tc>
          <w:tcPr>
            <w:tcW w:w="1559" w:type="dxa"/>
            <w:gridSpan w:val="2"/>
          </w:tcPr>
          <w:p w14:paraId="2FC9747B" w14:textId="77777777" w:rsidR="00125A33" w:rsidRPr="00476F48" w:rsidRDefault="00125A33" w:rsidP="00003CFC">
            <w:pPr>
              <w:pStyle w:val="BodyText"/>
              <w:spacing w:before="60" w:after="60"/>
              <w:rPr>
                <w:sz w:val="18"/>
                <w:szCs w:val="18"/>
              </w:rPr>
            </w:pPr>
          </w:p>
        </w:tc>
        <w:tc>
          <w:tcPr>
            <w:tcW w:w="2552" w:type="dxa"/>
            <w:gridSpan w:val="5"/>
          </w:tcPr>
          <w:p w14:paraId="26C9D18B" w14:textId="77777777" w:rsidR="00125A33" w:rsidRPr="00476F48" w:rsidRDefault="00125A33" w:rsidP="00AF412A">
            <w:pPr>
              <w:pStyle w:val="BodyText"/>
              <w:spacing w:before="60" w:after="0"/>
              <w:rPr>
                <w:sz w:val="18"/>
                <w:szCs w:val="18"/>
              </w:rPr>
            </w:pPr>
            <w:proofErr w:type="gramStart"/>
            <w:r w:rsidRPr="00476F48">
              <w:rPr>
                <w:sz w:val="18"/>
                <w:szCs w:val="18"/>
              </w:rPr>
              <w:t>1 :</w:t>
            </w:r>
            <w:proofErr w:type="gramEnd"/>
            <w:r w:rsidRPr="00476F48">
              <w:rPr>
                <w:sz w:val="18"/>
                <w:szCs w:val="18"/>
              </w:rPr>
              <w:t xml:space="preserve"> default name display</w:t>
            </w:r>
          </w:p>
          <w:p w14:paraId="03580D1A" w14:textId="27AAE135" w:rsidR="00287A18" w:rsidRPr="00476F48" w:rsidRDefault="00125A33" w:rsidP="00287A18">
            <w:pPr>
              <w:pStyle w:val="BodyText"/>
              <w:spacing w:after="0"/>
              <w:rPr>
                <w:sz w:val="18"/>
                <w:szCs w:val="18"/>
              </w:rPr>
            </w:pPr>
            <w:proofErr w:type="gramStart"/>
            <w:r w:rsidRPr="00476F48">
              <w:rPr>
                <w:sz w:val="18"/>
                <w:szCs w:val="18"/>
              </w:rPr>
              <w:t>2 :</w:t>
            </w:r>
            <w:proofErr w:type="gramEnd"/>
            <w:r w:rsidRPr="00476F48">
              <w:rPr>
                <w:sz w:val="18"/>
                <w:szCs w:val="18"/>
              </w:rPr>
              <w:t xml:space="preserve"> alternate name display</w:t>
            </w:r>
          </w:p>
          <w:p w14:paraId="5E865452" w14:textId="618E7FD9" w:rsidR="00125A33" w:rsidRPr="00476F48" w:rsidRDefault="00287A18" w:rsidP="008D78D0">
            <w:pPr>
              <w:pStyle w:val="BodyText"/>
              <w:spacing w:after="60"/>
              <w:rPr>
                <w:sz w:val="18"/>
                <w:szCs w:val="18"/>
              </w:rPr>
            </w:pPr>
            <w:proofErr w:type="gramStart"/>
            <w:r>
              <w:rPr>
                <w:rFonts w:eastAsiaTheme="minorEastAsia"/>
                <w:spacing w:val="-1"/>
                <w:sz w:val="18"/>
                <w:szCs w:val="18"/>
                <w:lang w:eastAsia="ko-KR"/>
              </w:rPr>
              <w:t>3</w:t>
            </w:r>
            <w:r w:rsidRPr="00476F48">
              <w:rPr>
                <w:rFonts w:eastAsiaTheme="minorEastAsia"/>
                <w:spacing w:val="-1"/>
                <w:sz w:val="18"/>
                <w:szCs w:val="18"/>
                <w:lang w:eastAsia="ko-KR"/>
              </w:rPr>
              <w:t xml:space="preserve"> :</w:t>
            </w:r>
            <w:proofErr w:type="gramEnd"/>
            <w:r w:rsidRPr="00476F48">
              <w:rPr>
                <w:spacing w:val="-1"/>
                <w:sz w:val="18"/>
                <w:szCs w:val="18"/>
              </w:rPr>
              <w:t xml:space="preserve"> </w:t>
            </w:r>
            <w:r>
              <w:rPr>
                <w:spacing w:val="-1"/>
                <w:sz w:val="18"/>
                <w:szCs w:val="18"/>
              </w:rPr>
              <w:t>no chart</w:t>
            </w:r>
            <w:r w:rsidRPr="00476F48">
              <w:rPr>
                <w:spacing w:val="-1"/>
                <w:sz w:val="18"/>
                <w:szCs w:val="18"/>
              </w:rPr>
              <w:t xml:space="preserve"> display</w:t>
            </w:r>
          </w:p>
        </w:tc>
        <w:tc>
          <w:tcPr>
            <w:tcW w:w="850" w:type="dxa"/>
          </w:tcPr>
          <w:p w14:paraId="625DAC1F" w14:textId="09CB6762" w:rsidR="00125A33" w:rsidRPr="00476F48" w:rsidRDefault="00125A33" w:rsidP="00003CFC">
            <w:pPr>
              <w:pStyle w:val="BodyText"/>
              <w:spacing w:before="60" w:after="60"/>
              <w:rPr>
                <w:sz w:val="18"/>
                <w:szCs w:val="18"/>
              </w:rPr>
            </w:pPr>
            <w:r w:rsidRPr="00476F48">
              <w:rPr>
                <w:sz w:val="18"/>
                <w:szCs w:val="18"/>
              </w:rPr>
              <w:t>(S) EN</w:t>
            </w:r>
          </w:p>
        </w:tc>
        <w:tc>
          <w:tcPr>
            <w:tcW w:w="1418" w:type="dxa"/>
            <w:gridSpan w:val="2"/>
          </w:tcPr>
          <w:p w14:paraId="3EA11567" w14:textId="32CBA09E" w:rsidR="00125A33" w:rsidRPr="00476F48" w:rsidRDefault="00125A33" w:rsidP="00003CFC">
            <w:pPr>
              <w:pStyle w:val="BodyText"/>
              <w:spacing w:before="60" w:after="60"/>
              <w:rPr>
                <w:sz w:val="18"/>
                <w:szCs w:val="18"/>
              </w:rPr>
            </w:pPr>
            <w:r w:rsidRPr="00476F48">
              <w:rPr>
                <w:sz w:val="18"/>
                <w:szCs w:val="18"/>
              </w:rPr>
              <w:t>0,1</w:t>
            </w:r>
          </w:p>
        </w:tc>
      </w:tr>
      <w:tr w:rsidR="00F96791" w:rsidRPr="00476F48" w14:paraId="7F3909A9" w14:textId="77777777" w:rsidTr="00155265">
        <w:trPr>
          <w:trHeight w:val="2090"/>
        </w:trPr>
        <w:tc>
          <w:tcPr>
            <w:tcW w:w="10065" w:type="dxa"/>
            <w:gridSpan w:val="14"/>
          </w:tcPr>
          <w:p w14:paraId="3FC711C6" w14:textId="77777777" w:rsidR="00F96791" w:rsidRPr="00476F48" w:rsidRDefault="008B6669" w:rsidP="00B21104">
            <w:pPr>
              <w:pStyle w:val="BodyText"/>
            </w:pPr>
            <w:r w:rsidRPr="00476F48">
              <w:rPr>
                <w:u w:val="single"/>
              </w:rPr>
              <w:t>INT 1</w:t>
            </w:r>
            <w:r w:rsidRPr="00476F48">
              <w:rPr>
                <w:spacing w:val="-2"/>
                <w:u w:val="single"/>
              </w:rPr>
              <w:t xml:space="preserve"> </w:t>
            </w:r>
            <w:r w:rsidRPr="00476F48">
              <w:rPr>
                <w:u w:val="single"/>
              </w:rPr>
              <w:t>Reference:</w:t>
            </w:r>
          </w:p>
          <w:p w14:paraId="5301BF5B" w14:textId="77777777" w:rsidR="00F96791" w:rsidRPr="00476F48" w:rsidRDefault="00F96791" w:rsidP="00B21104">
            <w:pPr>
              <w:pStyle w:val="BodyText"/>
              <w:rPr>
                <w:sz w:val="30"/>
              </w:rPr>
            </w:pPr>
          </w:p>
          <w:p w14:paraId="0516EB84" w14:textId="77777777" w:rsidR="00F96791" w:rsidRPr="00476F48" w:rsidRDefault="008B6669" w:rsidP="00B21104">
            <w:pPr>
              <w:pStyle w:val="BodyText"/>
            </w:pPr>
            <w:r w:rsidRPr="00476F48">
              <w:rPr>
                <w:u w:val="single"/>
              </w:rPr>
              <w:t>Remarks:</w:t>
            </w:r>
          </w:p>
          <w:p w14:paraId="07534384" w14:textId="77777777" w:rsidR="00F96791" w:rsidRPr="00476F48" w:rsidRDefault="00F96791" w:rsidP="00B21104">
            <w:pPr>
              <w:pStyle w:val="BodyText"/>
              <w:rPr>
                <w:sz w:val="30"/>
              </w:rPr>
            </w:pPr>
          </w:p>
          <w:p w14:paraId="2051DA86" w14:textId="77777777" w:rsidR="00F96791" w:rsidRPr="00476F48" w:rsidRDefault="008B6669" w:rsidP="00B21104">
            <w:pPr>
              <w:pStyle w:val="BodyText"/>
            </w:pPr>
            <w:r w:rsidRPr="00476F48">
              <w:rPr>
                <w:u w:val="single"/>
              </w:rPr>
              <w:t>Distinction:</w:t>
            </w:r>
          </w:p>
        </w:tc>
      </w:tr>
      <w:tr w:rsidR="003233B4" w:rsidRPr="00476F48" w14:paraId="44530C18" w14:textId="77777777" w:rsidTr="00155265">
        <w:trPr>
          <w:trHeight w:val="350"/>
        </w:trPr>
        <w:tc>
          <w:tcPr>
            <w:tcW w:w="10065" w:type="dxa"/>
            <w:gridSpan w:val="14"/>
          </w:tcPr>
          <w:p w14:paraId="656DE765" w14:textId="77777777" w:rsidR="003233B4" w:rsidRPr="00476F48" w:rsidRDefault="003233B4" w:rsidP="00942840">
            <w:pPr>
              <w:pStyle w:val="BodyText"/>
              <w:keepNext/>
              <w:keepLines/>
              <w:spacing w:before="60" w:after="60"/>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6983B854" w14:textId="77777777" w:rsidTr="003F5CFF">
        <w:trPr>
          <w:trHeight w:val="349"/>
        </w:trPr>
        <w:tc>
          <w:tcPr>
            <w:tcW w:w="1276" w:type="dxa"/>
            <w:vMerge w:val="restart"/>
            <w:vAlign w:val="center"/>
          </w:tcPr>
          <w:p w14:paraId="4C8D994C"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6F3EE434" w14:textId="349433EC"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5AC598CC"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3233B4" w:rsidRPr="00476F48" w14:paraId="0E0CABCC" w14:textId="77777777" w:rsidTr="00F7246D">
        <w:trPr>
          <w:trHeight w:val="350"/>
        </w:trPr>
        <w:tc>
          <w:tcPr>
            <w:tcW w:w="1276" w:type="dxa"/>
            <w:vMerge/>
            <w:tcBorders>
              <w:top w:val="nil"/>
            </w:tcBorders>
          </w:tcPr>
          <w:p w14:paraId="7D434FC5" w14:textId="77777777" w:rsidR="003233B4" w:rsidRPr="00476F48" w:rsidRDefault="003233B4" w:rsidP="00CA5F04">
            <w:pPr>
              <w:pStyle w:val="BodyText"/>
              <w:spacing w:before="60" w:after="60"/>
              <w:rPr>
                <w:sz w:val="2"/>
                <w:szCs w:val="2"/>
              </w:rPr>
            </w:pPr>
          </w:p>
        </w:tc>
        <w:tc>
          <w:tcPr>
            <w:tcW w:w="1418" w:type="dxa"/>
            <w:vMerge/>
            <w:tcBorders>
              <w:top w:val="nil"/>
            </w:tcBorders>
          </w:tcPr>
          <w:p w14:paraId="1A582FEE" w14:textId="77777777" w:rsidR="003233B4" w:rsidRPr="00476F48" w:rsidRDefault="003233B4" w:rsidP="00CA5F04">
            <w:pPr>
              <w:pStyle w:val="BodyText"/>
              <w:spacing w:before="60" w:after="60"/>
              <w:rPr>
                <w:sz w:val="2"/>
                <w:szCs w:val="2"/>
              </w:rPr>
            </w:pPr>
          </w:p>
        </w:tc>
        <w:tc>
          <w:tcPr>
            <w:tcW w:w="1275" w:type="dxa"/>
            <w:gridSpan w:val="3"/>
            <w:vAlign w:val="center"/>
          </w:tcPr>
          <w:p w14:paraId="44337E93" w14:textId="77777777" w:rsidR="003233B4" w:rsidRPr="00476F48" w:rsidRDefault="003233B4" w:rsidP="00CA5F04">
            <w:pPr>
              <w:pStyle w:val="BodyText"/>
              <w:spacing w:before="60" w:after="60"/>
              <w:rPr>
                <w:b/>
              </w:rPr>
            </w:pPr>
            <w:r w:rsidRPr="00476F48">
              <w:rPr>
                <w:b/>
              </w:rPr>
              <w:t>Class</w:t>
            </w:r>
          </w:p>
        </w:tc>
        <w:tc>
          <w:tcPr>
            <w:tcW w:w="1418" w:type="dxa"/>
            <w:gridSpan w:val="2"/>
            <w:vAlign w:val="center"/>
          </w:tcPr>
          <w:p w14:paraId="068BA153" w14:textId="77777777" w:rsidR="003233B4" w:rsidRPr="00476F48" w:rsidRDefault="003233B4" w:rsidP="00CA5F04">
            <w:pPr>
              <w:pStyle w:val="BodyText"/>
              <w:spacing w:before="60" w:after="60"/>
              <w:rPr>
                <w:b/>
              </w:rPr>
            </w:pPr>
            <w:r w:rsidRPr="00476F48">
              <w:rPr>
                <w:b/>
              </w:rPr>
              <w:t>Role</w:t>
            </w:r>
          </w:p>
        </w:tc>
        <w:tc>
          <w:tcPr>
            <w:tcW w:w="709" w:type="dxa"/>
            <w:vAlign w:val="center"/>
          </w:tcPr>
          <w:p w14:paraId="35B8B16A" w14:textId="77777777" w:rsidR="003233B4" w:rsidRPr="00476F48" w:rsidRDefault="003233B4" w:rsidP="00CA5F04">
            <w:pPr>
              <w:pStyle w:val="BodyText"/>
              <w:spacing w:before="60" w:after="60"/>
              <w:rPr>
                <w:b/>
              </w:rPr>
            </w:pPr>
            <w:proofErr w:type="spellStart"/>
            <w:r w:rsidRPr="00476F48">
              <w:rPr>
                <w:b/>
              </w:rPr>
              <w:t>Mult</w:t>
            </w:r>
            <w:proofErr w:type="spellEnd"/>
          </w:p>
        </w:tc>
        <w:tc>
          <w:tcPr>
            <w:tcW w:w="1559" w:type="dxa"/>
            <w:gridSpan w:val="2"/>
            <w:vAlign w:val="center"/>
          </w:tcPr>
          <w:p w14:paraId="097AF532" w14:textId="77777777" w:rsidR="003233B4" w:rsidRPr="00476F48" w:rsidRDefault="003233B4" w:rsidP="00CA5F04">
            <w:pPr>
              <w:pStyle w:val="BodyText"/>
              <w:spacing w:before="60" w:after="60"/>
              <w:rPr>
                <w:b/>
              </w:rPr>
            </w:pPr>
            <w:r w:rsidRPr="00476F48">
              <w:rPr>
                <w:b/>
              </w:rPr>
              <w:t>Class</w:t>
            </w:r>
          </w:p>
        </w:tc>
        <w:tc>
          <w:tcPr>
            <w:tcW w:w="1701" w:type="dxa"/>
            <w:gridSpan w:val="3"/>
            <w:vAlign w:val="center"/>
          </w:tcPr>
          <w:p w14:paraId="4D1D2FCB" w14:textId="77777777" w:rsidR="003233B4" w:rsidRPr="00476F48" w:rsidRDefault="003233B4" w:rsidP="00CA5F04">
            <w:pPr>
              <w:pStyle w:val="BodyText"/>
              <w:spacing w:before="60" w:after="60"/>
              <w:rPr>
                <w:b/>
              </w:rPr>
            </w:pPr>
            <w:r w:rsidRPr="00476F48">
              <w:rPr>
                <w:b/>
              </w:rPr>
              <w:t>Role</w:t>
            </w:r>
          </w:p>
        </w:tc>
        <w:tc>
          <w:tcPr>
            <w:tcW w:w="709" w:type="dxa"/>
            <w:vAlign w:val="center"/>
          </w:tcPr>
          <w:p w14:paraId="73BF5429" w14:textId="77777777" w:rsidR="003233B4" w:rsidRPr="00476F48" w:rsidRDefault="003233B4" w:rsidP="00CA5F04">
            <w:pPr>
              <w:pStyle w:val="BodyText"/>
              <w:spacing w:before="60" w:after="60"/>
              <w:rPr>
                <w:b/>
              </w:rPr>
            </w:pPr>
            <w:proofErr w:type="spellStart"/>
            <w:r w:rsidRPr="00476F48">
              <w:rPr>
                <w:b/>
              </w:rPr>
              <w:t>Mult</w:t>
            </w:r>
            <w:proofErr w:type="spellEnd"/>
          </w:p>
        </w:tc>
      </w:tr>
      <w:tr w:rsidR="003233B4" w:rsidRPr="00476F48" w14:paraId="59CC64CB" w14:textId="77777777" w:rsidTr="00F7246D">
        <w:trPr>
          <w:trHeight w:val="741"/>
        </w:trPr>
        <w:tc>
          <w:tcPr>
            <w:tcW w:w="1276" w:type="dxa"/>
          </w:tcPr>
          <w:p w14:paraId="1727712D" w14:textId="09F7FE9E" w:rsidR="003233B4" w:rsidRPr="00476F48" w:rsidRDefault="003233B4" w:rsidP="00CA5F04">
            <w:pPr>
              <w:pStyle w:val="BodyText"/>
              <w:spacing w:before="60" w:after="60"/>
              <w:rPr>
                <w:sz w:val="18"/>
              </w:rPr>
            </w:pPr>
            <w:r w:rsidRPr="00476F48">
              <w:rPr>
                <w:sz w:val="18"/>
              </w:rPr>
              <w:t>Association</w:t>
            </w:r>
          </w:p>
        </w:tc>
        <w:tc>
          <w:tcPr>
            <w:tcW w:w="1418" w:type="dxa"/>
          </w:tcPr>
          <w:p w14:paraId="5F2D8A70" w14:textId="4708FACC" w:rsidR="003233B4" w:rsidRPr="00476F48" w:rsidRDefault="003233B4" w:rsidP="00CA5F04">
            <w:pPr>
              <w:pStyle w:val="BodyText"/>
              <w:spacing w:before="60" w:after="60"/>
              <w:rPr>
                <w:sz w:val="18"/>
              </w:rPr>
            </w:pPr>
            <w:r w:rsidRPr="00476F48">
              <w:rPr>
                <w:sz w:val="18"/>
              </w:rPr>
              <w:t>Producer</w:t>
            </w:r>
            <w:r w:rsidR="00942840" w:rsidRPr="00476F48">
              <w:rPr>
                <w:sz w:val="18"/>
              </w:rPr>
              <w:t xml:space="preserve"> </w:t>
            </w:r>
            <w:r w:rsidRPr="00476F48">
              <w:rPr>
                <w:sz w:val="18"/>
              </w:rPr>
              <w:t>Contact</w:t>
            </w:r>
          </w:p>
        </w:tc>
        <w:tc>
          <w:tcPr>
            <w:tcW w:w="1275" w:type="dxa"/>
            <w:gridSpan w:val="3"/>
          </w:tcPr>
          <w:p w14:paraId="7124C247" w14:textId="34D53AA9" w:rsidR="003233B4" w:rsidRPr="00476F48" w:rsidRDefault="003233B4" w:rsidP="00CA5F04">
            <w:pPr>
              <w:pStyle w:val="BodyText"/>
              <w:spacing w:before="60" w:after="60"/>
              <w:rPr>
                <w:b/>
                <w:sz w:val="18"/>
              </w:rPr>
            </w:pPr>
            <w:proofErr w:type="spellStart"/>
            <w:r w:rsidRPr="00476F48">
              <w:rPr>
                <w:b/>
                <w:sz w:val="18"/>
              </w:rPr>
              <w:t>theProducer</w:t>
            </w:r>
            <w:proofErr w:type="spellEnd"/>
          </w:p>
        </w:tc>
        <w:tc>
          <w:tcPr>
            <w:tcW w:w="1418" w:type="dxa"/>
            <w:gridSpan w:val="2"/>
          </w:tcPr>
          <w:p w14:paraId="2A3E0499" w14:textId="0531E37D" w:rsidR="003233B4" w:rsidRPr="00476F48" w:rsidRDefault="003233B4" w:rsidP="00CA5F04">
            <w:pPr>
              <w:pStyle w:val="BodyText"/>
              <w:spacing w:before="60" w:after="60"/>
              <w:rPr>
                <w:sz w:val="18"/>
              </w:rPr>
            </w:pPr>
            <w:proofErr w:type="spellStart"/>
            <w:r w:rsidRPr="00476F48">
              <w:rPr>
                <w:sz w:val="18"/>
              </w:rPr>
              <w:t>theProducer</w:t>
            </w:r>
            <w:proofErr w:type="spellEnd"/>
          </w:p>
        </w:tc>
        <w:tc>
          <w:tcPr>
            <w:tcW w:w="709" w:type="dxa"/>
          </w:tcPr>
          <w:p w14:paraId="28431D27" w14:textId="653353D2" w:rsidR="003233B4" w:rsidRPr="00476F48" w:rsidRDefault="00356B05" w:rsidP="00CA5F04">
            <w:pPr>
              <w:pStyle w:val="BodyText"/>
              <w:spacing w:before="60" w:after="60"/>
              <w:rPr>
                <w:rFonts w:eastAsiaTheme="minorEastAsia"/>
                <w:sz w:val="18"/>
                <w:lang w:eastAsia="ko-KR"/>
              </w:rPr>
            </w:pPr>
            <w:r w:rsidRPr="00476F48">
              <w:rPr>
                <w:rFonts w:eastAsiaTheme="minorEastAsia"/>
                <w:sz w:val="18"/>
                <w:lang w:eastAsia="ko-KR"/>
              </w:rPr>
              <w:t>0</w:t>
            </w:r>
            <w:r w:rsidR="003233B4" w:rsidRPr="00476F48">
              <w:rPr>
                <w:rFonts w:eastAsiaTheme="minorEastAsia"/>
                <w:sz w:val="18"/>
                <w:lang w:eastAsia="ko-KR"/>
              </w:rPr>
              <w:t>,1</w:t>
            </w:r>
          </w:p>
        </w:tc>
        <w:tc>
          <w:tcPr>
            <w:tcW w:w="1559" w:type="dxa"/>
            <w:gridSpan w:val="2"/>
          </w:tcPr>
          <w:p w14:paraId="31C22428" w14:textId="3E43134B" w:rsidR="003233B4" w:rsidRPr="00476F48" w:rsidRDefault="003233B4" w:rsidP="00CA5F04">
            <w:pPr>
              <w:pStyle w:val="BodyText"/>
              <w:spacing w:before="60" w:after="60"/>
              <w:rPr>
                <w:b/>
                <w:sz w:val="18"/>
              </w:rPr>
            </w:pPr>
            <w:proofErr w:type="spellStart"/>
            <w:r w:rsidRPr="00476F48">
              <w:rPr>
                <w:b/>
                <w:sz w:val="18"/>
              </w:rPr>
              <w:t>ContactDetails</w:t>
            </w:r>
            <w:proofErr w:type="spellEnd"/>
          </w:p>
        </w:tc>
        <w:tc>
          <w:tcPr>
            <w:tcW w:w="1701" w:type="dxa"/>
            <w:gridSpan w:val="3"/>
          </w:tcPr>
          <w:p w14:paraId="7FF1D4D7" w14:textId="135C256C" w:rsidR="003233B4" w:rsidRPr="00476F48" w:rsidRDefault="003233B4" w:rsidP="00CA5F04">
            <w:pPr>
              <w:pStyle w:val="BodyText"/>
              <w:spacing w:before="60" w:after="60"/>
              <w:rPr>
                <w:sz w:val="18"/>
              </w:rPr>
            </w:pPr>
            <w:proofErr w:type="spellStart"/>
            <w:r w:rsidRPr="00476F48">
              <w:rPr>
                <w:sz w:val="18"/>
              </w:rPr>
              <w:t>theContactDetails</w:t>
            </w:r>
            <w:proofErr w:type="spellEnd"/>
          </w:p>
        </w:tc>
        <w:tc>
          <w:tcPr>
            <w:tcW w:w="709" w:type="dxa"/>
          </w:tcPr>
          <w:p w14:paraId="7B7F32CA" w14:textId="284C8DAD" w:rsidR="003233B4" w:rsidRPr="00476F48" w:rsidRDefault="003233B4" w:rsidP="00CA5F04">
            <w:pPr>
              <w:pStyle w:val="BodyText"/>
              <w:spacing w:before="60" w:after="60"/>
              <w:rPr>
                <w:rFonts w:eastAsiaTheme="minorEastAsia"/>
                <w:sz w:val="18"/>
                <w:lang w:eastAsia="ko-KR"/>
              </w:rPr>
            </w:pPr>
            <w:proofErr w:type="gramStart"/>
            <w:r w:rsidRPr="00476F48">
              <w:rPr>
                <w:rFonts w:eastAsiaTheme="minorEastAsia" w:hint="eastAsia"/>
                <w:sz w:val="18"/>
                <w:lang w:eastAsia="ko-KR"/>
              </w:rPr>
              <w:t>0</w:t>
            </w:r>
            <w:r w:rsidRPr="00476F48">
              <w:rPr>
                <w:rFonts w:eastAsiaTheme="minorEastAsia"/>
                <w:sz w:val="18"/>
                <w:lang w:eastAsia="ko-KR"/>
              </w:rPr>
              <w:t>,*</w:t>
            </w:r>
            <w:proofErr w:type="gramEnd"/>
          </w:p>
        </w:tc>
      </w:tr>
      <w:tr w:rsidR="003233B4" w:rsidRPr="00476F48" w14:paraId="418BD216" w14:textId="77777777" w:rsidTr="00F7246D">
        <w:trPr>
          <w:trHeight w:val="532"/>
        </w:trPr>
        <w:tc>
          <w:tcPr>
            <w:tcW w:w="1276" w:type="dxa"/>
          </w:tcPr>
          <w:p w14:paraId="1F204BF3" w14:textId="4E541009" w:rsidR="003233B4" w:rsidRPr="00476F48" w:rsidRDefault="003233B4" w:rsidP="00CA5F04">
            <w:pPr>
              <w:pStyle w:val="BodyText"/>
              <w:spacing w:before="60" w:after="60"/>
              <w:rPr>
                <w:sz w:val="18"/>
              </w:rPr>
            </w:pPr>
            <w:r w:rsidRPr="00476F48">
              <w:rPr>
                <w:sz w:val="18"/>
              </w:rPr>
              <w:t>Association</w:t>
            </w:r>
          </w:p>
        </w:tc>
        <w:tc>
          <w:tcPr>
            <w:tcW w:w="1418" w:type="dxa"/>
          </w:tcPr>
          <w:p w14:paraId="350E60CD" w14:textId="77777777" w:rsidR="003233B4" w:rsidRPr="00476F48" w:rsidRDefault="003233B4" w:rsidP="00CA5F04">
            <w:pPr>
              <w:pStyle w:val="BodyText"/>
              <w:spacing w:before="60" w:after="60"/>
              <w:rPr>
                <w:sz w:val="18"/>
              </w:rPr>
            </w:pPr>
            <w:r w:rsidRPr="00476F48">
              <w:rPr>
                <w:sz w:val="18"/>
              </w:rPr>
              <w:t>Distributor Contact</w:t>
            </w:r>
          </w:p>
        </w:tc>
        <w:tc>
          <w:tcPr>
            <w:tcW w:w="1275" w:type="dxa"/>
            <w:gridSpan w:val="3"/>
          </w:tcPr>
          <w:p w14:paraId="03A462CE" w14:textId="77777777" w:rsidR="003233B4" w:rsidRPr="00476F48" w:rsidRDefault="003233B4" w:rsidP="00CA5F04">
            <w:pPr>
              <w:pStyle w:val="BodyText"/>
              <w:spacing w:before="60" w:after="60"/>
              <w:rPr>
                <w:b/>
                <w:sz w:val="18"/>
              </w:rPr>
            </w:pPr>
            <w:proofErr w:type="spellStart"/>
            <w:r w:rsidRPr="00476F48">
              <w:rPr>
                <w:b/>
                <w:sz w:val="18"/>
              </w:rPr>
              <w:t>DistributorInformation</w:t>
            </w:r>
            <w:proofErr w:type="spellEnd"/>
          </w:p>
        </w:tc>
        <w:tc>
          <w:tcPr>
            <w:tcW w:w="1418" w:type="dxa"/>
            <w:gridSpan w:val="2"/>
          </w:tcPr>
          <w:p w14:paraId="546F3381" w14:textId="77777777" w:rsidR="003233B4" w:rsidRPr="00476F48" w:rsidRDefault="003233B4" w:rsidP="00CA5F04">
            <w:pPr>
              <w:pStyle w:val="BodyText"/>
              <w:spacing w:before="60" w:after="60"/>
              <w:rPr>
                <w:sz w:val="18"/>
              </w:rPr>
            </w:pPr>
            <w:proofErr w:type="spellStart"/>
            <w:r w:rsidRPr="00476F48">
              <w:rPr>
                <w:sz w:val="18"/>
              </w:rPr>
              <w:t>theDistributor</w:t>
            </w:r>
            <w:proofErr w:type="spellEnd"/>
          </w:p>
        </w:tc>
        <w:tc>
          <w:tcPr>
            <w:tcW w:w="709" w:type="dxa"/>
          </w:tcPr>
          <w:p w14:paraId="4917BE52" w14:textId="68F15F8E" w:rsidR="003233B4" w:rsidRPr="00476F48" w:rsidRDefault="003233B4" w:rsidP="00CA5F04">
            <w:pPr>
              <w:pStyle w:val="BodyText"/>
              <w:spacing w:before="60" w:after="60"/>
              <w:rPr>
                <w:sz w:val="18"/>
                <w:lang w:eastAsia="ko-KR"/>
              </w:rPr>
            </w:pPr>
            <w:r w:rsidRPr="00476F48">
              <w:rPr>
                <w:rFonts w:hint="eastAsia"/>
                <w:sz w:val="18"/>
                <w:lang w:eastAsia="ko-KR"/>
              </w:rPr>
              <w:t>0</w:t>
            </w:r>
            <w:r w:rsidRPr="00476F48">
              <w:rPr>
                <w:sz w:val="18"/>
                <w:lang w:eastAsia="ko-KR"/>
              </w:rPr>
              <w:t>,</w:t>
            </w:r>
            <w:r w:rsidR="00356B05" w:rsidRPr="00476F48">
              <w:rPr>
                <w:sz w:val="18"/>
                <w:lang w:eastAsia="ko-KR"/>
              </w:rPr>
              <w:t>1</w:t>
            </w:r>
          </w:p>
        </w:tc>
        <w:tc>
          <w:tcPr>
            <w:tcW w:w="1559" w:type="dxa"/>
            <w:gridSpan w:val="2"/>
          </w:tcPr>
          <w:p w14:paraId="2EED1D31" w14:textId="77777777" w:rsidR="003233B4" w:rsidRPr="00476F48" w:rsidRDefault="003233B4" w:rsidP="00CA5F04">
            <w:pPr>
              <w:pStyle w:val="BodyText"/>
              <w:spacing w:before="60" w:after="60"/>
              <w:rPr>
                <w:b/>
                <w:sz w:val="18"/>
              </w:rPr>
            </w:pPr>
            <w:proofErr w:type="spellStart"/>
            <w:r w:rsidRPr="00476F48">
              <w:rPr>
                <w:b/>
                <w:sz w:val="18"/>
              </w:rPr>
              <w:t>ContactDetails</w:t>
            </w:r>
            <w:proofErr w:type="spellEnd"/>
          </w:p>
        </w:tc>
        <w:tc>
          <w:tcPr>
            <w:tcW w:w="1701" w:type="dxa"/>
            <w:gridSpan w:val="3"/>
          </w:tcPr>
          <w:p w14:paraId="5985ACA1" w14:textId="77777777" w:rsidR="003233B4" w:rsidRPr="00476F48" w:rsidRDefault="003233B4" w:rsidP="00CA5F04">
            <w:pPr>
              <w:pStyle w:val="BodyText"/>
              <w:spacing w:before="60" w:after="60"/>
              <w:rPr>
                <w:spacing w:val="-2"/>
                <w:sz w:val="18"/>
              </w:rPr>
            </w:pPr>
            <w:proofErr w:type="spellStart"/>
            <w:r w:rsidRPr="00476F48">
              <w:rPr>
                <w:spacing w:val="-2"/>
                <w:sz w:val="18"/>
              </w:rPr>
              <w:t>theContactDetails</w:t>
            </w:r>
            <w:proofErr w:type="spellEnd"/>
          </w:p>
        </w:tc>
        <w:tc>
          <w:tcPr>
            <w:tcW w:w="709" w:type="dxa"/>
          </w:tcPr>
          <w:p w14:paraId="783C6F6E" w14:textId="0EEBC28D" w:rsidR="003233B4" w:rsidRPr="00476F48" w:rsidRDefault="003233B4" w:rsidP="00CA5F04">
            <w:pPr>
              <w:pStyle w:val="BodyText"/>
              <w:spacing w:before="60" w:after="60"/>
              <w:rPr>
                <w:sz w:val="18"/>
                <w:lang w:eastAsia="ko-KR"/>
              </w:rPr>
            </w:pPr>
            <w:proofErr w:type="gramStart"/>
            <w:r w:rsidRPr="00476F48">
              <w:rPr>
                <w:rFonts w:hint="eastAsia"/>
                <w:sz w:val="18"/>
                <w:lang w:eastAsia="ko-KR"/>
              </w:rPr>
              <w:t>0</w:t>
            </w:r>
            <w:r w:rsidRPr="00476F48">
              <w:rPr>
                <w:sz w:val="18"/>
                <w:lang w:eastAsia="ko-KR"/>
              </w:rPr>
              <w:t>,*</w:t>
            </w:r>
            <w:proofErr w:type="gramEnd"/>
          </w:p>
        </w:tc>
      </w:tr>
    </w:tbl>
    <w:p w14:paraId="6F10C1E1" w14:textId="77777777" w:rsidR="003A0D3B" w:rsidRPr="00476F48" w:rsidRDefault="003A0D3B">
      <w:pPr>
        <w:rPr>
          <w:b/>
          <w:bCs/>
        </w:rPr>
      </w:pPr>
      <w:r w:rsidRPr="00476F48">
        <w:br w:type="page"/>
      </w:r>
    </w:p>
    <w:p w14:paraId="28D7FF9C" w14:textId="08E98B3F" w:rsidR="005F7DD4" w:rsidRPr="00476F48" w:rsidRDefault="005F7DD4" w:rsidP="00F1468C">
      <w:pPr>
        <w:pStyle w:val="Heading2"/>
        <w:numPr>
          <w:ilvl w:val="1"/>
          <w:numId w:val="23"/>
        </w:numPr>
      </w:pPr>
      <w:bookmarkStart w:id="50" w:name="_Toc196831518"/>
      <w:r w:rsidRPr="00476F48">
        <w:lastRenderedPageBreak/>
        <w:t xml:space="preserve">Indication </w:t>
      </w:r>
      <w:r w:rsidR="00791E75" w:rsidRPr="00476F48">
        <w:t>of carriage requirement</w:t>
      </w:r>
      <w:bookmarkEnd w:id="50"/>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3119"/>
        <w:gridCol w:w="567"/>
        <w:gridCol w:w="1559"/>
        <w:gridCol w:w="1134"/>
        <w:gridCol w:w="1418"/>
        <w:gridCol w:w="850"/>
        <w:gridCol w:w="1418"/>
      </w:tblGrid>
      <w:tr w:rsidR="005F7DD4" w:rsidRPr="00476F48" w14:paraId="46B4B6A0" w14:textId="115476C9" w:rsidTr="005F7DAC">
        <w:trPr>
          <w:trHeight w:val="350"/>
        </w:trPr>
        <w:tc>
          <w:tcPr>
            <w:tcW w:w="10065" w:type="dxa"/>
            <w:gridSpan w:val="7"/>
          </w:tcPr>
          <w:p w14:paraId="1434BFF4" w14:textId="47A1AC35" w:rsidR="005F7DD4" w:rsidRPr="00476F48" w:rsidRDefault="005F7DD4" w:rsidP="000443E3">
            <w:pPr>
              <w:pStyle w:val="BodyText"/>
              <w:spacing w:before="60" w:after="60"/>
            </w:pPr>
            <w:r w:rsidRPr="00476F48">
              <w:rPr>
                <w:u w:val="single"/>
              </w:rPr>
              <w:t>IHO Definition:</w:t>
            </w:r>
            <w:r w:rsidRPr="00476F48">
              <w:t xml:space="preserve"> </w:t>
            </w:r>
            <w:r w:rsidR="000B3CA8" w:rsidRPr="000B3CA8">
              <w:t>An indication of the type or justification of a carriage requirement.</w:t>
            </w:r>
          </w:p>
        </w:tc>
      </w:tr>
      <w:tr w:rsidR="005F7DD4" w:rsidRPr="00476F48" w14:paraId="295E88CC" w14:textId="590DF6DA" w:rsidTr="005F7DAC">
        <w:trPr>
          <w:trHeight w:val="350"/>
        </w:trPr>
        <w:tc>
          <w:tcPr>
            <w:tcW w:w="10065" w:type="dxa"/>
            <w:gridSpan w:val="7"/>
          </w:tcPr>
          <w:p w14:paraId="1DCF00CD" w14:textId="57EA7817" w:rsidR="005F7DD4" w:rsidRPr="00476F48" w:rsidRDefault="005F7DD4" w:rsidP="000443E3">
            <w:pPr>
              <w:pStyle w:val="BodyText"/>
              <w:spacing w:before="60" w:after="60"/>
              <w:rPr>
                <w:b/>
              </w:rPr>
            </w:pPr>
            <w:r w:rsidRPr="00476F48">
              <w:rPr>
                <w:b/>
                <w:u w:val="thick"/>
              </w:rPr>
              <w:t>S-128 Information</w:t>
            </w:r>
            <w:r w:rsidRPr="00476F48">
              <w:rPr>
                <w:b/>
                <w:spacing w:val="-4"/>
                <w:u w:val="thick"/>
              </w:rPr>
              <w:t xml:space="preserve"> </w:t>
            </w:r>
            <w:r w:rsidRPr="00476F48">
              <w:rPr>
                <w:b/>
                <w:u w:val="thick"/>
              </w:rPr>
              <w:t>Type:</w:t>
            </w:r>
            <w:r w:rsidRPr="00476F48">
              <w:rPr>
                <w:b/>
              </w:rPr>
              <w:t xml:space="preserve"> </w:t>
            </w:r>
            <w:proofErr w:type="spellStart"/>
            <w:r w:rsidRPr="00476F48">
              <w:rPr>
                <w:b/>
              </w:rPr>
              <w:t>IndicationOfCarriageRequirement</w:t>
            </w:r>
            <w:proofErr w:type="spellEnd"/>
          </w:p>
        </w:tc>
      </w:tr>
      <w:tr w:rsidR="005F7DD4" w:rsidRPr="00476F48" w14:paraId="27DBF593" w14:textId="3A400E80" w:rsidTr="005F7DAC">
        <w:trPr>
          <w:trHeight w:val="350"/>
        </w:trPr>
        <w:tc>
          <w:tcPr>
            <w:tcW w:w="10065" w:type="dxa"/>
            <w:gridSpan w:val="7"/>
          </w:tcPr>
          <w:p w14:paraId="2AB2C929" w14:textId="2D2D3467" w:rsidR="005F7DD4" w:rsidRPr="00476F48" w:rsidRDefault="005F7DD4" w:rsidP="000443E3">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5F7DD4" w:rsidRPr="00476F48" w14:paraId="1B9D1A27" w14:textId="222241AA" w:rsidTr="005F7DAC">
        <w:trPr>
          <w:trHeight w:val="350"/>
        </w:trPr>
        <w:tc>
          <w:tcPr>
            <w:tcW w:w="10065" w:type="dxa"/>
            <w:gridSpan w:val="7"/>
          </w:tcPr>
          <w:p w14:paraId="3C68CD69" w14:textId="784FA2B7" w:rsidR="005F7DD4" w:rsidRPr="00476F48" w:rsidRDefault="005F7DD4" w:rsidP="000443E3">
            <w:pPr>
              <w:pStyle w:val="BodyText"/>
              <w:spacing w:before="60" w:after="60"/>
              <w:rPr>
                <w:b/>
              </w:rPr>
            </w:pPr>
            <w:r w:rsidRPr="00476F48">
              <w:rPr>
                <w:b/>
                <w:u w:val="thick"/>
              </w:rPr>
              <w:t>Primitives:</w:t>
            </w:r>
            <w:r w:rsidRPr="00476F48">
              <w:rPr>
                <w:b/>
              </w:rPr>
              <w:t xml:space="preserve"> None</w:t>
            </w:r>
          </w:p>
        </w:tc>
      </w:tr>
      <w:tr w:rsidR="005F7DD4" w:rsidRPr="00476F48" w14:paraId="35B80828" w14:textId="160DA835" w:rsidTr="0008395B">
        <w:trPr>
          <w:trHeight w:val="594"/>
        </w:trPr>
        <w:tc>
          <w:tcPr>
            <w:tcW w:w="3119" w:type="dxa"/>
          </w:tcPr>
          <w:p w14:paraId="79CC8937" w14:textId="77777777" w:rsidR="005F7DD4" w:rsidRPr="00476F48" w:rsidRDefault="005F7DD4" w:rsidP="000443E3">
            <w:pPr>
              <w:pStyle w:val="BodyText"/>
              <w:spacing w:before="60" w:after="60"/>
              <w:rPr>
                <w:i/>
                <w:color w:val="0000FF"/>
                <w:sz w:val="18"/>
              </w:rPr>
            </w:pPr>
            <w:r w:rsidRPr="00476F48">
              <w:rPr>
                <w:i/>
                <w:color w:val="0000FF"/>
                <w:sz w:val="18"/>
              </w:rPr>
              <w:t>Real World</w:t>
            </w:r>
          </w:p>
          <w:p w14:paraId="707A2DE3" w14:textId="77777777" w:rsidR="000443E3" w:rsidRPr="00476F48" w:rsidRDefault="000443E3" w:rsidP="000443E3">
            <w:pPr>
              <w:pStyle w:val="BodyText"/>
              <w:spacing w:before="60" w:after="60"/>
              <w:rPr>
                <w:i/>
                <w:color w:val="0000FF"/>
                <w:sz w:val="18"/>
              </w:rPr>
            </w:pPr>
          </w:p>
          <w:p w14:paraId="7500F7F2" w14:textId="22080ED9" w:rsidR="000443E3" w:rsidRPr="00476F48" w:rsidRDefault="000443E3" w:rsidP="000443E3">
            <w:pPr>
              <w:pStyle w:val="BodyText"/>
              <w:spacing w:before="60" w:after="60"/>
              <w:rPr>
                <w:i/>
                <w:sz w:val="18"/>
              </w:rPr>
            </w:pPr>
          </w:p>
        </w:tc>
        <w:tc>
          <w:tcPr>
            <w:tcW w:w="3260" w:type="dxa"/>
            <w:gridSpan w:val="3"/>
          </w:tcPr>
          <w:p w14:paraId="4134FE71" w14:textId="34421A34" w:rsidR="005F7DD4" w:rsidRPr="00476F48" w:rsidRDefault="005F7DD4" w:rsidP="000443E3">
            <w:pPr>
              <w:pStyle w:val="BodyText"/>
              <w:spacing w:before="60" w:after="60"/>
              <w:rPr>
                <w:i/>
                <w:sz w:val="18"/>
              </w:rPr>
            </w:pPr>
            <w:r w:rsidRPr="00476F48">
              <w:rPr>
                <w:i/>
                <w:color w:val="0000FF"/>
                <w:sz w:val="18"/>
              </w:rPr>
              <w:t>Paper Chart</w:t>
            </w:r>
            <w:r w:rsidRPr="00476F48">
              <w:rPr>
                <w:i/>
                <w:color w:val="0000FF"/>
                <w:spacing w:val="-2"/>
                <w:sz w:val="18"/>
              </w:rPr>
              <w:t xml:space="preserve"> </w:t>
            </w:r>
            <w:r w:rsidRPr="00476F48">
              <w:rPr>
                <w:i/>
                <w:color w:val="0000FF"/>
                <w:sz w:val="18"/>
              </w:rPr>
              <w:t>Symbol</w:t>
            </w:r>
          </w:p>
        </w:tc>
        <w:tc>
          <w:tcPr>
            <w:tcW w:w="3686" w:type="dxa"/>
            <w:gridSpan w:val="3"/>
          </w:tcPr>
          <w:p w14:paraId="291214E3" w14:textId="479E1162" w:rsidR="005F7DD4" w:rsidRPr="00476F48" w:rsidRDefault="005F7DD4" w:rsidP="000443E3">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5F7DD4" w:rsidRPr="00476F48" w14:paraId="654251A4" w14:textId="4BDC1EDC" w:rsidTr="0008395B">
        <w:trPr>
          <w:trHeight w:val="580"/>
        </w:trPr>
        <w:tc>
          <w:tcPr>
            <w:tcW w:w="3686" w:type="dxa"/>
            <w:gridSpan w:val="2"/>
            <w:vAlign w:val="center"/>
          </w:tcPr>
          <w:p w14:paraId="701DA924" w14:textId="33798D48" w:rsidR="005F7DD4" w:rsidRPr="00476F48" w:rsidRDefault="005F7DD4" w:rsidP="00BA1AD7">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vAlign w:val="center"/>
          </w:tcPr>
          <w:p w14:paraId="2CD3805C" w14:textId="03BAE146" w:rsidR="005F7DD4" w:rsidRPr="00476F48" w:rsidRDefault="005F7DD4" w:rsidP="00BA1AD7">
            <w:pPr>
              <w:pStyle w:val="BodyText"/>
              <w:spacing w:before="60" w:after="60"/>
              <w:rPr>
                <w:b/>
              </w:rPr>
            </w:pPr>
            <w:r w:rsidRPr="00476F48">
              <w:rPr>
                <w:b/>
              </w:rPr>
              <w:t>S-57</w:t>
            </w:r>
            <w:r w:rsidR="007C0CCE" w:rsidRPr="00476F48">
              <w:rPr>
                <w:b/>
              </w:rPr>
              <w:t xml:space="preserve"> </w:t>
            </w:r>
            <w:r w:rsidRPr="00476F48">
              <w:rPr>
                <w:b/>
              </w:rPr>
              <w:t>Acronym</w:t>
            </w:r>
          </w:p>
        </w:tc>
        <w:tc>
          <w:tcPr>
            <w:tcW w:w="2552" w:type="dxa"/>
            <w:gridSpan w:val="2"/>
            <w:vAlign w:val="center"/>
          </w:tcPr>
          <w:p w14:paraId="48F01699" w14:textId="4EA27F44" w:rsidR="005F7DD4" w:rsidRPr="00476F48" w:rsidRDefault="005F7DD4" w:rsidP="00BA1AD7">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3D9FC8DE" w14:textId="4AF9352F" w:rsidR="005F7DD4" w:rsidRPr="00476F48" w:rsidRDefault="005F7DD4" w:rsidP="00BA1AD7">
            <w:pPr>
              <w:pStyle w:val="BodyText"/>
              <w:spacing w:before="60" w:after="60"/>
              <w:rPr>
                <w:b/>
              </w:rPr>
            </w:pPr>
            <w:r w:rsidRPr="00476F48">
              <w:rPr>
                <w:b/>
              </w:rPr>
              <w:t>Type</w:t>
            </w:r>
          </w:p>
        </w:tc>
        <w:tc>
          <w:tcPr>
            <w:tcW w:w="1418" w:type="dxa"/>
            <w:vAlign w:val="center"/>
          </w:tcPr>
          <w:p w14:paraId="35E9CBF5" w14:textId="557A31FA" w:rsidR="005F7DD4" w:rsidRPr="00476F48" w:rsidRDefault="005F7DD4" w:rsidP="00BA1AD7">
            <w:pPr>
              <w:pStyle w:val="BodyText"/>
              <w:spacing w:before="60" w:after="60"/>
              <w:rPr>
                <w:b/>
              </w:rPr>
            </w:pPr>
            <w:r w:rsidRPr="00476F48">
              <w:rPr>
                <w:b/>
              </w:rPr>
              <w:t>Multiplicity</w:t>
            </w:r>
          </w:p>
        </w:tc>
      </w:tr>
      <w:tr w:rsidR="006D0DA9" w:rsidRPr="00476F48" w14:paraId="1556580D" w14:textId="32EB73C5" w:rsidTr="0008395B">
        <w:trPr>
          <w:trHeight w:val="323"/>
        </w:trPr>
        <w:tc>
          <w:tcPr>
            <w:tcW w:w="3686" w:type="dxa"/>
            <w:gridSpan w:val="2"/>
            <w:tcBorders>
              <w:bottom w:val="single" w:sz="6" w:space="0" w:color="000000"/>
            </w:tcBorders>
          </w:tcPr>
          <w:p w14:paraId="3C42E00A" w14:textId="3EFDE5D1" w:rsidR="006D0DA9" w:rsidRPr="00476F48" w:rsidRDefault="005A2325" w:rsidP="000443E3">
            <w:pPr>
              <w:pStyle w:val="BodyText"/>
              <w:spacing w:before="60" w:after="60"/>
              <w:rPr>
                <w:sz w:val="18"/>
              </w:rPr>
            </w:pPr>
            <w:r w:rsidRPr="00476F48">
              <w:rPr>
                <w:sz w:val="18"/>
              </w:rPr>
              <w:t>domestic carriage requirements</w:t>
            </w:r>
          </w:p>
        </w:tc>
        <w:tc>
          <w:tcPr>
            <w:tcW w:w="1559" w:type="dxa"/>
            <w:tcBorders>
              <w:bottom w:val="single" w:sz="6" w:space="0" w:color="000000"/>
            </w:tcBorders>
          </w:tcPr>
          <w:p w14:paraId="6C99A2D7" w14:textId="16A0920B" w:rsidR="006D0DA9" w:rsidRPr="00476F48" w:rsidRDefault="006D0DA9" w:rsidP="000443E3">
            <w:pPr>
              <w:pStyle w:val="BodyText"/>
              <w:spacing w:before="60" w:after="60"/>
              <w:rPr>
                <w:rFonts w:ascii="Times New Roman"/>
                <w:sz w:val="18"/>
              </w:rPr>
            </w:pPr>
          </w:p>
        </w:tc>
        <w:tc>
          <w:tcPr>
            <w:tcW w:w="2552" w:type="dxa"/>
            <w:gridSpan w:val="2"/>
            <w:tcBorders>
              <w:bottom w:val="single" w:sz="6" w:space="0" w:color="000000"/>
            </w:tcBorders>
          </w:tcPr>
          <w:p w14:paraId="5D090FAF" w14:textId="290F607A" w:rsidR="006D0DA9" w:rsidRPr="00476F48" w:rsidRDefault="006D0DA9" w:rsidP="000443E3">
            <w:pPr>
              <w:pStyle w:val="BodyText"/>
              <w:spacing w:before="60" w:after="60"/>
              <w:rPr>
                <w:rFonts w:ascii="Times New Roman"/>
                <w:sz w:val="18"/>
              </w:rPr>
            </w:pPr>
          </w:p>
        </w:tc>
        <w:tc>
          <w:tcPr>
            <w:tcW w:w="850" w:type="dxa"/>
            <w:tcBorders>
              <w:bottom w:val="single" w:sz="6" w:space="0" w:color="000000"/>
            </w:tcBorders>
          </w:tcPr>
          <w:p w14:paraId="3FAB96E6" w14:textId="48A07040" w:rsidR="006D0DA9" w:rsidRPr="00476F48" w:rsidRDefault="006D0DA9" w:rsidP="000443E3">
            <w:pPr>
              <w:pStyle w:val="BodyText"/>
              <w:spacing w:before="60" w:after="60"/>
              <w:rPr>
                <w:sz w:val="18"/>
                <w:lang w:eastAsia="ko-KR"/>
              </w:rPr>
            </w:pPr>
            <w:r w:rsidRPr="00476F48">
              <w:rPr>
                <w:sz w:val="18"/>
                <w:szCs w:val="18"/>
              </w:rPr>
              <w:t>TE</w:t>
            </w:r>
          </w:p>
        </w:tc>
        <w:tc>
          <w:tcPr>
            <w:tcW w:w="1418" w:type="dxa"/>
            <w:tcBorders>
              <w:bottom w:val="single" w:sz="6" w:space="0" w:color="000000"/>
            </w:tcBorders>
          </w:tcPr>
          <w:p w14:paraId="34C8C5BB" w14:textId="2D665712" w:rsidR="006D0DA9" w:rsidRPr="00476F48" w:rsidRDefault="006D0DA9" w:rsidP="000443E3">
            <w:pPr>
              <w:pStyle w:val="BodyText"/>
              <w:spacing w:before="60" w:after="60"/>
              <w:rPr>
                <w:sz w:val="18"/>
                <w:lang w:eastAsia="ko-KR"/>
              </w:rPr>
            </w:pPr>
            <w:r w:rsidRPr="00476F48">
              <w:rPr>
                <w:rFonts w:hint="eastAsia"/>
                <w:sz w:val="18"/>
                <w:lang w:eastAsia="ko-KR"/>
              </w:rPr>
              <w:t>0</w:t>
            </w:r>
            <w:r w:rsidRPr="00476F48">
              <w:rPr>
                <w:sz w:val="18"/>
                <w:lang w:eastAsia="ko-KR"/>
              </w:rPr>
              <w:t>,1</w:t>
            </w:r>
          </w:p>
        </w:tc>
      </w:tr>
      <w:tr w:rsidR="006D0DA9" w:rsidRPr="00476F48" w14:paraId="3303389D" w14:textId="3F726D1F" w:rsidTr="0008395B">
        <w:trPr>
          <w:trHeight w:val="323"/>
        </w:trPr>
        <w:tc>
          <w:tcPr>
            <w:tcW w:w="3686" w:type="dxa"/>
            <w:gridSpan w:val="2"/>
            <w:tcBorders>
              <w:bottom w:val="single" w:sz="6" w:space="0" w:color="000000"/>
            </w:tcBorders>
          </w:tcPr>
          <w:p w14:paraId="2C7C9848" w14:textId="5C8A5C04" w:rsidR="006D0DA9" w:rsidRPr="00476F48" w:rsidRDefault="005A2325" w:rsidP="000443E3">
            <w:pPr>
              <w:pStyle w:val="BodyText"/>
              <w:spacing w:before="60" w:after="60"/>
              <w:rPr>
                <w:sz w:val="18"/>
              </w:rPr>
            </w:pPr>
            <w:r w:rsidRPr="00476F48">
              <w:rPr>
                <w:sz w:val="18"/>
              </w:rPr>
              <w:t xml:space="preserve">international carriage </w:t>
            </w:r>
            <w:r w:rsidR="0024246C" w:rsidRPr="00476F48">
              <w:rPr>
                <w:sz w:val="18"/>
              </w:rPr>
              <w:t>requirements</w:t>
            </w:r>
          </w:p>
        </w:tc>
        <w:tc>
          <w:tcPr>
            <w:tcW w:w="1559" w:type="dxa"/>
            <w:tcBorders>
              <w:bottom w:val="single" w:sz="6" w:space="0" w:color="000000"/>
            </w:tcBorders>
          </w:tcPr>
          <w:p w14:paraId="42EAC66B" w14:textId="27D64850" w:rsidR="006D0DA9" w:rsidRPr="00476F48" w:rsidRDefault="006D0DA9" w:rsidP="000443E3">
            <w:pPr>
              <w:pStyle w:val="BodyText"/>
              <w:spacing w:before="60" w:after="60"/>
              <w:rPr>
                <w:rFonts w:ascii="Times New Roman"/>
                <w:sz w:val="18"/>
              </w:rPr>
            </w:pPr>
          </w:p>
        </w:tc>
        <w:tc>
          <w:tcPr>
            <w:tcW w:w="2552" w:type="dxa"/>
            <w:gridSpan w:val="2"/>
            <w:tcBorders>
              <w:bottom w:val="single" w:sz="6" w:space="0" w:color="000000"/>
            </w:tcBorders>
          </w:tcPr>
          <w:p w14:paraId="43CABC8E" w14:textId="62A0DF5B" w:rsidR="006D0DA9" w:rsidRPr="00476F48" w:rsidRDefault="006D0DA9" w:rsidP="000443E3">
            <w:pPr>
              <w:pStyle w:val="BodyText"/>
              <w:spacing w:before="60" w:after="60"/>
              <w:rPr>
                <w:rFonts w:ascii="Times New Roman"/>
                <w:sz w:val="18"/>
              </w:rPr>
            </w:pPr>
          </w:p>
        </w:tc>
        <w:tc>
          <w:tcPr>
            <w:tcW w:w="850" w:type="dxa"/>
            <w:tcBorders>
              <w:bottom w:val="single" w:sz="6" w:space="0" w:color="000000"/>
            </w:tcBorders>
          </w:tcPr>
          <w:p w14:paraId="53B06A94" w14:textId="79FA1746" w:rsidR="006D0DA9" w:rsidRPr="00476F48" w:rsidRDefault="006D0DA9" w:rsidP="000443E3">
            <w:pPr>
              <w:pStyle w:val="BodyText"/>
              <w:spacing w:before="60" w:after="60"/>
              <w:rPr>
                <w:sz w:val="18"/>
                <w:lang w:eastAsia="ko-KR"/>
              </w:rPr>
            </w:pPr>
            <w:r w:rsidRPr="00476F48">
              <w:rPr>
                <w:sz w:val="18"/>
                <w:szCs w:val="18"/>
              </w:rPr>
              <w:t>TE</w:t>
            </w:r>
          </w:p>
        </w:tc>
        <w:tc>
          <w:tcPr>
            <w:tcW w:w="1418" w:type="dxa"/>
            <w:tcBorders>
              <w:bottom w:val="single" w:sz="6" w:space="0" w:color="000000"/>
            </w:tcBorders>
          </w:tcPr>
          <w:p w14:paraId="31F5852F" w14:textId="42F8F6AB" w:rsidR="006D0DA9" w:rsidRPr="00476F48" w:rsidRDefault="006D0DA9" w:rsidP="000443E3">
            <w:pPr>
              <w:pStyle w:val="BodyText"/>
              <w:spacing w:before="60" w:after="60"/>
              <w:rPr>
                <w:sz w:val="18"/>
                <w:lang w:eastAsia="ko-KR"/>
              </w:rPr>
            </w:pPr>
            <w:r w:rsidRPr="00476F48">
              <w:rPr>
                <w:rFonts w:hint="eastAsia"/>
                <w:sz w:val="18"/>
                <w:lang w:eastAsia="ko-KR"/>
              </w:rPr>
              <w:t>0</w:t>
            </w:r>
            <w:r w:rsidRPr="00476F48">
              <w:rPr>
                <w:sz w:val="18"/>
                <w:lang w:eastAsia="ko-KR"/>
              </w:rPr>
              <w:t>,1</w:t>
            </w:r>
          </w:p>
        </w:tc>
      </w:tr>
      <w:tr w:rsidR="008F6805" w:rsidRPr="00476F48" w14:paraId="5D4C95A4" w14:textId="77777777" w:rsidTr="0008395B">
        <w:trPr>
          <w:trHeight w:val="323"/>
        </w:trPr>
        <w:tc>
          <w:tcPr>
            <w:tcW w:w="3686" w:type="dxa"/>
            <w:gridSpan w:val="2"/>
            <w:tcBorders>
              <w:bottom w:val="single" w:sz="6" w:space="0" w:color="000000"/>
            </w:tcBorders>
          </w:tcPr>
          <w:p w14:paraId="02088697" w14:textId="672B5064" w:rsidR="008F6805" w:rsidRPr="00476F48" w:rsidDel="005A2325" w:rsidRDefault="008F6805" w:rsidP="008F6805">
            <w:pPr>
              <w:pStyle w:val="BodyText"/>
              <w:spacing w:before="60" w:after="60"/>
              <w:rPr>
                <w:sz w:val="18"/>
              </w:rPr>
            </w:pPr>
            <w:r w:rsidRPr="00476F48">
              <w:rPr>
                <w:sz w:val="18"/>
                <w:szCs w:val="18"/>
              </w:rPr>
              <w:t>feature name</w:t>
            </w:r>
          </w:p>
        </w:tc>
        <w:tc>
          <w:tcPr>
            <w:tcW w:w="1559" w:type="dxa"/>
            <w:tcBorders>
              <w:bottom w:val="single" w:sz="6" w:space="0" w:color="000000"/>
            </w:tcBorders>
          </w:tcPr>
          <w:p w14:paraId="1C1FF5F8"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112BFDE5" w14:textId="77777777" w:rsidR="008F6805" w:rsidRPr="00476F48" w:rsidRDefault="008F6805" w:rsidP="008F6805">
            <w:pPr>
              <w:pStyle w:val="BodyText"/>
              <w:spacing w:before="60" w:after="60"/>
              <w:rPr>
                <w:rFonts w:ascii="Times New Roman"/>
                <w:sz w:val="18"/>
              </w:rPr>
            </w:pPr>
          </w:p>
        </w:tc>
        <w:tc>
          <w:tcPr>
            <w:tcW w:w="850" w:type="dxa"/>
            <w:tcBorders>
              <w:bottom w:val="single" w:sz="6" w:space="0" w:color="000000"/>
            </w:tcBorders>
          </w:tcPr>
          <w:p w14:paraId="5FB7F9A7" w14:textId="6DFA97FE" w:rsidR="008F6805" w:rsidRPr="00476F48" w:rsidRDefault="008F6805" w:rsidP="008F6805">
            <w:pPr>
              <w:pStyle w:val="BodyText"/>
              <w:spacing w:before="60" w:after="60"/>
              <w:rPr>
                <w:sz w:val="18"/>
                <w:szCs w:val="18"/>
              </w:rPr>
            </w:pPr>
            <w:r w:rsidRPr="00476F48">
              <w:rPr>
                <w:sz w:val="18"/>
                <w:szCs w:val="18"/>
              </w:rPr>
              <w:t>C</w:t>
            </w:r>
          </w:p>
        </w:tc>
        <w:tc>
          <w:tcPr>
            <w:tcW w:w="1418" w:type="dxa"/>
            <w:tcBorders>
              <w:bottom w:val="single" w:sz="6" w:space="0" w:color="000000"/>
            </w:tcBorders>
          </w:tcPr>
          <w:p w14:paraId="2FF1761A" w14:textId="2A060A65" w:rsidR="008F6805" w:rsidRPr="00476F48" w:rsidRDefault="008F6805" w:rsidP="008F6805">
            <w:pPr>
              <w:pStyle w:val="BodyText"/>
              <w:spacing w:before="60" w:after="60"/>
              <w:rPr>
                <w:sz w:val="18"/>
                <w:lang w:eastAsia="ko-KR"/>
              </w:rPr>
            </w:pPr>
            <w:proofErr w:type="gramStart"/>
            <w:r w:rsidRPr="00476F48">
              <w:rPr>
                <w:sz w:val="18"/>
                <w:szCs w:val="18"/>
              </w:rPr>
              <w:t>0,*</w:t>
            </w:r>
            <w:proofErr w:type="gramEnd"/>
          </w:p>
        </w:tc>
      </w:tr>
      <w:tr w:rsidR="008F6805" w:rsidRPr="00476F48" w14:paraId="69FEDD76" w14:textId="77777777" w:rsidTr="0008395B">
        <w:trPr>
          <w:trHeight w:val="323"/>
        </w:trPr>
        <w:tc>
          <w:tcPr>
            <w:tcW w:w="3686" w:type="dxa"/>
            <w:gridSpan w:val="2"/>
            <w:tcBorders>
              <w:bottom w:val="single" w:sz="6" w:space="0" w:color="000000"/>
            </w:tcBorders>
          </w:tcPr>
          <w:p w14:paraId="3D4EF867" w14:textId="683AA52C" w:rsidR="008F6805" w:rsidRPr="00476F48" w:rsidDel="005A2325" w:rsidRDefault="00707E78" w:rsidP="008F6805">
            <w:pPr>
              <w:pStyle w:val="BodyText"/>
              <w:spacing w:before="60" w:after="60"/>
              <w:rPr>
                <w:sz w:val="18"/>
              </w:rPr>
            </w:pPr>
            <w:r>
              <w:rPr>
                <w:sz w:val="18"/>
                <w:szCs w:val="18"/>
              </w:rPr>
              <w:t xml:space="preserve"> </w:t>
            </w:r>
            <w:r w:rsidR="008F6805" w:rsidRPr="00476F48">
              <w:rPr>
                <w:sz w:val="18"/>
                <w:szCs w:val="18"/>
              </w:rPr>
              <w:t xml:space="preserve">    language</w:t>
            </w:r>
          </w:p>
        </w:tc>
        <w:tc>
          <w:tcPr>
            <w:tcW w:w="1559" w:type="dxa"/>
            <w:tcBorders>
              <w:bottom w:val="single" w:sz="6" w:space="0" w:color="000000"/>
            </w:tcBorders>
          </w:tcPr>
          <w:p w14:paraId="199C55A5"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1D8E66B2" w14:textId="77777777" w:rsidR="008F6805" w:rsidRPr="00476F48" w:rsidRDefault="008F6805" w:rsidP="008F6805">
            <w:pPr>
              <w:pStyle w:val="BodyText"/>
              <w:spacing w:before="60" w:after="60"/>
              <w:rPr>
                <w:rFonts w:ascii="Times New Roman"/>
                <w:sz w:val="18"/>
              </w:rPr>
            </w:pPr>
          </w:p>
        </w:tc>
        <w:tc>
          <w:tcPr>
            <w:tcW w:w="850" w:type="dxa"/>
            <w:tcBorders>
              <w:bottom w:val="single" w:sz="6" w:space="0" w:color="000000"/>
            </w:tcBorders>
          </w:tcPr>
          <w:p w14:paraId="7B0686A3" w14:textId="0446EAEE" w:rsidR="008F6805" w:rsidRPr="00476F48" w:rsidRDefault="008F6805" w:rsidP="008F6805">
            <w:pPr>
              <w:pStyle w:val="BodyText"/>
              <w:spacing w:before="60" w:after="60"/>
              <w:rPr>
                <w:sz w:val="18"/>
                <w:szCs w:val="18"/>
              </w:rPr>
            </w:pPr>
            <w:r w:rsidRPr="00476F48">
              <w:rPr>
                <w:sz w:val="18"/>
                <w:szCs w:val="18"/>
              </w:rPr>
              <w:t>(S) TE</w:t>
            </w:r>
          </w:p>
        </w:tc>
        <w:tc>
          <w:tcPr>
            <w:tcW w:w="1418" w:type="dxa"/>
            <w:tcBorders>
              <w:bottom w:val="single" w:sz="6" w:space="0" w:color="000000"/>
            </w:tcBorders>
          </w:tcPr>
          <w:p w14:paraId="44682276" w14:textId="7E6E9DFC" w:rsidR="008F6805" w:rsidRPr="00476F48" w:rsidRDefault="00707E78" w:rsidP="008F6805">
            <w:pPr>
              <w:pStyle w:val="BodyText"/>
              <w:spacing w:before="60" w:after="60"/>
              <w:rPr>
                <w:sz w:val="18"/>
                <w:lang w:eastAsia="ko-KR"/>
              </w:rPr>
            </w:pPr>
            <w:r>
              <w:rPr>
                <w:sz w:val="18"/>
                <w:szCs w:val="18"/>
              </w:rPr>
              <w:t>1</w:t>
            </w:r>
            <w:r w:rsidR="008F6805" w:rsidRPr="00476F48">
              <w:rPr>
                <w:sz w:val="18"/>
                <w:szCs w:val="18"/>
              </w:rPr>
              <w:t>,1</w:t>
            </w:r>
          </w:p>
        </w:tc>
      </w:tr>
      <w:tr w:rsidR="008F6805" w:rsidRPr="00476F48" w14:paraId="3B10B09D" w14:textId="77777777" w:rsidTr="0008395B">
        <w:trPr>
          <w:trHeight w:val="323"/>
        </w:trPr>
        <w:tc>
          <w:tcPr>
            <w:tcW w:w="3686" w:type="dxa"/>
            <w:gridSpan w:val="2"/>
            <w:tcBorders>
              <w:bottom w:val="single" w:sz="6" w:space="0" w:color="000000"/>
            </w:tcBorders>
          </w:tcPr>
          <w:p w14:paraId="7D98C10D" w14:textId="64785951" w:rsidR="008F6805" w:rsidRPr="00476F48" w:rsidDel="005A2325" w:rsidRDefault="008F6805" w:rsidP="008F6805">
            <w:pPr>
              <w:pStyle w:val="BodyText"/>
              <w:spacing w:before="60" w:after="60"/>
              <w:rPr>
                <w:sz w:val="18"/>
              </w:rPr>
            </w:pPr>
            <w:r w:rsidRPr="00476F48">
              <w:rPr>
                <w:sz w:val="18"/>
                <w:szCs w:val="18"/>
              </w:rPr>
              <w:t xml:space="preserve">     name</w:t>
            </w:r>
          </w:p>
        </w:tc>
        <w:tc>
          <w:tcPr>
            <w:tcW w:w="1559" w:type="dxa"/>
            <w:tcBorders>
              <w:bottom w:val="single" w:sz="6" w:space="0" w:color="000000"/>
            </w:tcBorders>
          </w:tcPr>
          <w:p w14:paraId="683303C9"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08251DCD" w14:textId="77777777" w:rsidR="008F6805" w:rsidRPr="00476F48" w:rsidRDefault="008F6805" w:rsidP="008F6805">
            <w:pPr>
              <w:pStyle w:val="BodyText"/>
              <w:spacing w:before="60" w:after="60"/>
              <w:rPr>
                <w:rFonts w:ascii="Times New Roman"/>
                <w:sz w:val="18"/>
              </w:rPr>
            </w:pPr>
          </w:p>
        </w:tc>
        <w:tc>
          <w:tcPr>
            <w:tcW w:w="850" w:type="dxa"/>
            <w:tcBorders>
              <w:bottom w:val="single" w:sz="6" w:space="0" w:color="000000"/>
            </w:tcBorders>
          </w:tcPr>
          <w:p w14:paraId="12F4E48B" w14:textId="2A035ACF" w:rsidR="008F6805" w:rsidRPr="00476F48" w:rsidRDefault="008F6805" w:rsidP="008F6805">
            <w:pPr>
              <w:pStyle w:val="BodyText"/>
              <w:spacing w:before="60" w:after="60"/>
              <w:rPr>
                <w:sz w:val="18"/>
                <w:szCs w:val="18"/>
              </w:rPr>
            </w:pPr>
            <w:r w:rsidRPr="00476F48">
              <w:rPr>
                <w:sz w:val="18"/>
                <w:szCs w:val="18"/>
              </w:rPr>
              <w:t>(S) TE</w:t>
            </w:r>
          </w:p>
        </w:tc>
        <w:tc>
          <w:tcPr>
            <w:tcW w:w="1418" w:type="dxa"/>
            <w:tcBorders>
              <w:bottom w:val="single" w:sz="6" w:space="0" w:color="000000"/>
            </w:tcBorders>
          </w:tcPr>
          <w:p w14:paraId="57F05C45" w14:textId="5DBF87E5" w:rsidR="008F6805" w:rsidRPr="00476F48" w:rsidRDefault="008F6805" w:rsidP="008F6805">
            <w:pPr>
              <w:pStyle w:val="BodyText"/>
              <w:spacing w:before="60" w:after="60"/>
              <w:rPr>
                <w:sz w:val="18"/>
                <w:lang w:eastAsia="ko-KR"/>
              </w:rPr>
            </w:pPr>
            <w:r w:rsidRPr="00476F48">
              <w:rPr>
                <w:sz w:val="18"/>
                <w:szCs w:val="18"/>
              </w:rPr>
              <w:t>1,1</w:t>
            </w:r>
          </w:p>
        </w:tc>
      </w:tr>
      <w:tr w:rsidR="008F6805" w:rsidRPr="00476F48" w14:paraId="2BA88353" w14:textId="77777777" w:rsidTr="0008395B">
        <w:trPr>
          <w:trHeight w:val="323"/>
        </w:trPr>
        <w:tc>
          <w:tcPr>
            <w:tcW w:w="3686" w:type="dxa"/>
            <w:gridSpan w:val="2"/>
            <w:tcBorders>
              <w:bottom w:val="single" w:sz="6" w:space="0" w:color="000000"/>
            </w:tcBorders>
          </w:tcPr>
          <w:p w14:paraId="46C84386" w14:textId="7828072B" w:rsidR="008F6805" w:rsidRPr="00476F48" w:rsidDel="005A2325" w:rsidRDefault="008F6805" w:rsidP="008F6805">
            <w:pPr>
              <w:pStyle w:val="BodyText"/>
              <w:spacing w:before="60" w:after="60"/>
              <w:rPr>
                <w:sz w:val="18"/>
              </w:rPr>
            </w:pPr>
            <w:r w:rsidRPr="00476F48">
              <w:rPr>
                <w:sz w:val="18"/>
                <w:szCs w:val="18"/>
              </w:rPr>
              <w:t xml:space="preserve">     name usage</w:t>
            </w:r>
          </w:p>
        </w:tc>
        <w:tc>
          <w:tcPr>
            <w:tcW w:w="1559" w:type="dxa"/>
            <w:tcBorders>
              <w:bottom w:val="single" w:sz="6" w:space="0" w:color="000000"/>
            </w:tcBorders>
          </w:tcPr>
          <w:p w14:paraId="0BD34B37"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3A395911" w14:textId="77777777" w:rsidR="008F6805" w:rsidRPr="00476F48" w:rsidRDefault="008F6805" w:rsidP="008F6805">
            <w:pPr>
              <w:pStyle w:val="BodyText"/>
              <w:spacing w:before="60" w:after="0"/>
              <w:rPr>
                <w:sz w:val="18"/>
                <w:szCs w:val="18"/>
              </w:rPr>
            </w:pPr>
            <w:proofErr w:type="gramStart"/>
            <w:r w:rsidRPr="00476F48">
              <w:rPr>
                <w:sz w:val="18"/>
                <w:szCs w:val="18"/>
              </w:rPr>
              <w:t>1 :</w:t>
            </w:r>
            <w:proofErr w:type="gramEnd"/>
            <w:r w:rsidRPr="00476F48">
              <w:rPr>
                <w:sz w:val="18"/>
                <w:szCs w:val="18"/>
              </w:rPr>
              <w:t xml:space="preserve"> default name display</w:t>
            </w:r>
          </w:p>
          <w:p w14:paraId="411662B7" w14:textId="77777777" w:rsidR="008F6805" w:rsidRDefault="008F6805" w:rsidP="00FC129B">
            <w:pPr>
              <w:pStyle w:val="BodyText"/>
              <w:spacing w:after="0"/>
              <w:rPr>
                <w:sz w:val="18"/>
                <w:szCs w:val="18"/>
              </w:rPr>
            </w:pPr>
            <w:proofErr w:type="gramStart"/>
            <w:r w:rsidRPr="00476F48">
              <w:rPr>
                <w:sz w:val="18"/>
                <w:szCs w:val="18"/>
              </w:rPr>
              <w:t>2 :</w:t>
            </w:r>
            <w:proofErr w:type="gramEnd"/>
            <w:r w:rsidRPr="00476F48">
              <w:rPr>
                <w:sz w:val="18"/>
                <w:szCs w:val="18"/>
              </w:rPr>
              <w:t xml:space="preserve"> alternate name display</w:t>
            </w:r>
          </w:p>
          <w:p w14:paraId="43F94729" w14:textId="3B01646E" w:rsidR="00FC129B" w:rsidRPr="00707E78" w:rsidRDefault="00FC129B" w:rsidP="00707E78">
            <w:pPr>
              <w:pStyle w:val="BodyText"/>
              <w:spacing w:after="60"/>
              <w:rPr>
                <w:sz w:val="18"/>
                <w:szCs w:val="18"/>
              </w:rPr>
            </w:pPr>
            <w:proofErr w:type="gramStart"/>
            <w:r>
              <w:rPr>
                <w:rFonts w:eastAsiaTheme="minorEastAsia"/>
                <w:spacing w:val="-1"/>
                <w:sz w:val="18"/>
                <w:szCs w:val="18"/>
                <w:lang w:eastAsia="ko-KR"/>
              </w:rPr>
              <w:t>3</w:t>
            </w:r>
            <w:r w:rsidRPr="00476F48">
              <w:rPr>
                <w:rFonts w:eastAsiaTheme="minorEastAsia"/>
                <w:spacing w:val="-1"/>
                <w:sz w:val="18"/>
                <w:szCs w:val="18"/>
                <w:lang w:eastAsia="ko-KR"/>
              </w:rPr>
              <w:t xml:space="preserve"> :</w:t>
            </w:r>
            <w:proofErr w:type="gramEnd"/>
            <w:r w:rsidRPr="00476F48">
              <w:rPr>
                <w:spacing w:val="-1"/>
                <w:sz w:val="18"/>
                <w:szCs w:val="18"/>
              </w:rPr>
              <w:t xml:space="preserve"> </w:t>
            </w:r>
            <w:r>
              <w:rPr>
                <w:spacing w:val="-1"/>
                <w:sz w:val="18"/>
                <w:szCs w:val="18"/>
              </w:rPr>
              <w:t>no chart</w:t>
            </w:r>
            <w:r w:rsidRPr="00476F48">
              <w:rPr>
                <w:spacing w:val="-1"/>
                <w:sz w:val="18"/>
                <w:szCs w:val="18"/>
              </w:rPr>
              <w:t xml:space="preserve"> display</w:t>
            </w:r>
          </w:p>
        </w:tc>
        <w:tc>
          <w:tcPr>
            <w:tcW w:w="850" w:type="dxa"/>
            <w:tcBorders>
              <w:bottom w:val="single" w:sz="6" w:space="0" w:color="000000"/>
            </w:tcBorders>
          </w:tcPr>
          <w:p w14:paraId="4D2BC2FD" w14:textId="7448B0AC" w:rsidR="008F6805" w:rsidRPr="00476F48" w:rsidRDefault="008F6805" w:rsidP="008F6805">
            <w:pPr>
              <w:pStyle w:val="BodyText"/>
              <w:spacing w:before="60" w:after="60"/>
              <w:rPr>
                <w:sz w:val="18"/>
                <w:szCs w:val="18"/>
              </w:rPr>
            </w:pPr>
            <w:r w:rsidRPr="00476F48">
              <w:rPr>
                <w:sz w:val="18"/>
                <w:szCs w:val="18"/>
              </w:rPr>
              <w:t>(S) EN</w:t>
            </w:r>
          </w:p>
        </w:tc>
        <w:tc>
          <w:tcPr>
            <w:tcW w:w="1418" w:type="dxa"/>
            <w:tcBorders>
              <w:bottom w:val="single" w:sz="6" w:space="0" w:color="000000"/>
            </w:tcBorders>
          </w:tcPr>
          <w:p w14:paraId="22E44E9C" w14:textId="23AEBF61" w:rsidR="008F6805" w:rsidRPr="00476F48" w:rsidRDefault="008F6805" w:rsidP="008F6805">
            <w:pPr>
              <w:pStyle w:val="BodyText"/>
              <w:spacing w:before="60" w:after="60"/>
              <w:rPr>
                <w:sz w:val="18"/>
                <w:lang w:eastAsia="ko-KR"/>
              </w:rPr>
            </w:pPr>
            <w:r w:rsidRPr="00476F48">
              <w:rPr>
                <w:sz w:val="18"/>
                <w:szCs w:val="18"/>
              </w:rPr>
              <w:t>0,1</w:t>
            </w:r>
          </w:p>
        </w:tc>
      </w:tr>
      <w:tr w:rsidR="005F7DD4" w:rsidRPr="00476F48" w14:paraId="0C6E71A9" w14:textId="6FF592D0" w:rsidTr="005F7DAC">
        <w:trPr>
          <w:trHeight w:val="1749"/>
        </w:trPr>
        <w:tc>
          <w:tcPr>
            <w:tcW w:w="10065" w:type="dxa"/>
            <w:gridSpan w:val="7"/>
          </w:tcPr>
          <w:p w14:paraId="1D9F9F07" w14:textId="54C892A2" w:rsidR="005F7DD4" w:rsidRPr="00476F48" w:rsidRDefault="005F7DD4" w:rsidP="00D85C05">
            <w:pPr>
              <w:pStyle w:val="BodyText"/>
              <w:spacing w:before="120"/>
            </w:pPr>
            <w:r w:rsidRPr="00476F48">
              <w:rPr>
                <w:u w:val="single"/>
              </w:rPr>
              <w:t>INT 1</w:t>
            </w:r>
            <w:r w:rsidRPr="00476F48">
              <w:rPr>
                <w:spacing w:val="-2"/>
                <w:u w:val="single"/>
              </w:rPr>
              <w:t xml:space="preserve"> </w:t>
            </w:r>
            <w:r w:rsidRPr="00476F48">
              <w:rPr>
                <w:u w:val="single"/>
              </w:rPr>
              <w:t>Reference:</w:t>
            </w:r>
          </w:p>
          <w:p w14:paraId="0FA487AB" w14:textId="2DAE2BE4" w:rsidR="005F7DD4" w:rsidRPr="00476F48" w:rsidRDefault="005F7DD4" w:rsidP="00055BEA">
            <w:pPr>
              <w:pStyle w:val="BodyText"/>
              <w:rPr>
                <w:sz w:val="30"/>
              </w:rPr>
            </w:pPr>
          </w:p>
          <w:p w14:paraId="35F56079" w14:textId="7C8E5D18" w:rsidR="005F7DD4" w:rsidRPr="00476F48" w:rsidRDefault="005F7DD4" w:rsidP="00D85C05">
            <w:pPr>
              <w:pStyle w:val="BodyText"/>
              <w:spacing w:after="0"/>
            </w:pPr>
            <w:r w:rsidRPr="00476F48">
              <w:rPr>
                <w:u w:val="single"/>
              </w:rPr>
              <w:t>Remarks:</w:t>
            </w:r>
          </w:p>
          <w:p w14:paraId="2182C206" w14:textId="274EEF54" w:rsidR="005F7DD4" w:rsidRPr="00476F48" w:rsidRDefault="005F7DD4" w:rsidP="00F1468C">
            <w:pPr>
              <w:pStyle w:val="BodyText"/>
              <w:numPr>
                <w:ilvl w:val="0"/>
                <w:numId w:val="26"/>
              </w:numPr>
              <w:ind w:left="313" w:hanging="284"/>
            </w:pPr>
            <w:r w:rsidRPr="00476F48">
              <w:t xml:space="preserve">This will be improved in </w:t>
            </w:r>
            <w:r w:rsidR="00534A68">
              <w:t>further versions</w:t>
            </w:r>
            <w:r w:rsidRPr="00476F48">
              <w:t>.</w:t>
            </w:r>
          </w:p>
          <w:p w14:paraId="40C87D35" w14:textId="37368BCE" w:rsidR="005F7DD4" w:rsidRPr="00476F48" w:rsidRDefault="005F7DD4" w:rsidP="00055BEA">
            <w:pPr>
              <w:pStyle w:val="BodyText"/>
            </w:pPr>
          </w:p>
          <w:p w14:paraId="305A1F45" w14:textId="4AC7D9A6" w:rsidR="005F7DD4" w:rsidRPr="00476F48" w:rsidRDefault="005F7DD4" w:rsidP="00055BEA">
            <w:pPr>
              <w:pStyle w:val="BodyText"/>
            </w:pPr>
            <w:r w:rsidRPr="00476F48">
              <w:rPr>
                <w:u w:val="single"/>
              </w:rPr>
              <w:t>Distinction:</w:t>
            </w:r>
          </w:p>
        </w:tc>
      </w:tr>
    </w:tbl>
    <w:p w14:paraId="4A866F6D" w14:textId="77777777" w:rsidR="00A526BB" w:rsidRPr="00476F48" w:rsidRDefault="00A526BB" w:rsidP="005F7DD4">
      <w:pPr>
        <w:pStyle w:val="ListParagraph"/>
        <w:tabs>
          <w:tab w:val="left" w:pos="696"/>
          <w:tab w:val="left" w:pos="697"/>
        </w:tabs>
        <w:spacing w:before="196"/>
        <w:ind w:left="696" w:firstLine="0"/>
        <w:rPr>
          <w:b/>
        </w:rPr>
      </w:pPr>
    </w:p>
    <w:p w14:paraId="4E986D04" w14:textId="77777777" w:rsidR="00175333" w:rsidRPr="00476F48" w:rsidRDefault="00175333">
      <w:pPr>
        <w:spacing w:after="0"/>
        <w:rPr>
          <w:b/>
          <w:bCs/>
        </w:rPr>
      </w:pPr>
      <w:r w:rsidRPr="00476F48">
        <w:br w:type="page"/>
      </w:r>
    </w:p>
    <w:p w14:paraId="21389227" w14:textId="1A40430F" w:rsidR="005F7DD4" w:rsidRPr="00476F48" w:rsidRDefault="005F7DD4" w:rsidP="00F1468C">
      <w:pPr>
        <w:pStyle w:val="Heading2"/>
        <w:numPr>
          <w:ilvl w:val="1"/>
          <w:numId w:val="23"/>
        </w:numPr>
      </w:pPr>
      <w:bookmarkStart w:id="51" w:name="_Toc196831519"/>
      <w:r w:rsidRPr="00476F48">
        <w:lastRenderedPageBreak/>
        <w:t xml:space="preserve">Price </w:t>
      </w:r>
      <w:r w:rsidR="00A15AAC" w:rsidRPr="00476F48">
        <w:t>information</w:t>
      </w:r>
      <w:bookmarkEnd w:id="51"/>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425"/>
        <w:gridCol w:w="1134"/>
        <w:gridCol w:w="425"/>
        <w:gridCol w:w="709"/>
        <w:gridCol w:w="1418"/>
        <w:gridCol w:w="141"/>
        <w:gridCol w:w="709"/>
        <w:gridCol w:w="709"/>
        <w:gridCol w:w="709"/>
      </w:tblGrid>
      <w:tr w:rsidR="005F7DD4" w:rsidRPr="00476F48" w14:paraId="677D89C9" w14:textId="77777777" w:rsidTr="006F5DA0">
        <w:tc>
          <w:tcPr>
            <w:tcW w:w="10065" w:type="dxa"/>
            <w:gridSpan w:val="13"/>
          </w:tcPr>
          <w:p w14:paraId="799BC265" w14:textId="36F79CE1" w:rsidR="005F7DD4" w:rsidRPr="00476F48" w:rsidRDefault="005F7DD4" w:rsidP="00E46286">
            <w:pPr>
              <w:pStyle w:val="BodyText"/>
              <w:spacing w:before="60" w:after="60"/>
            </w:pPr>
            <w:r w:rsidRPr="00476F48">
              <w:rPr>
                <w:u w:val="single"/>
              </w:rPr>
              <w:t>IHO</w:t>
            </w:r>
            <w:r w:rsidRPr="00476F48">
              <w:rPr>
                <w:spacing w:val="-3"/>
                <w:u w:val="single"/>
              </w:rPr>
              <w:t xml:space="preserve"> </w:t>
            </w:r>
            <w:r w:rsidRPr="00476F48">
              <w:rPr>
                <w:u w:val="single"/>
              </w:rPr>
              <w:t>Definition:</w:t>
            </w:r>
            <w:r w:rsidRPr="00476F48">
              <w:t xml:space="preserve"> Pricing</w:t>
            </w:r>
            <w:r w:rsidRPr="00476F48">
              <w:rPr>
                <w:spacing w:val="-3"/>
              </w:rPr>
              <w:t xml:space="preserve"> </w:t>
            </w:r>
            <w:r w:rsidRPr="00476F48">
              <w:t>information</w:t>
            </w:r>
            <w:r w:rsidRPr="00476F48">
              <w:rPr>
                <w:spacing w:val="-3"/>
              </w:rPr>
              <w:t xml:space="preserve"> </w:t>
            </w:r>
            <w:r w:rsidRPr="00476F48">
              <w:t>of</w:t>
            </w:r>
            <w:r w:rsidRPr="00476F48">
              <w:rPr>
                <w:spacing w:val="-1"/>
              </w:rPr>
              <w:t xml:space="preserve"> </w:t>
            </w:r>
            <w:r w:rsidRPr="00476F48">
              <w:t>nautical</w:t>
            </w:r>
            <w:r w:rsidRPr="00476F48">
              <w:rPr>
                <w:spacing w:val="-2"/>
              </w:rPr>
              <w:t xml:space="preserve"> </w:t>
            </w:r>
            <w:r w:rsidRPr="00476F48">
              <w:t>product</w:t>
            </w:r>
            <w:r w:rsidR="001979C1">
              <w:t>s</w:t>
            </w:r>
            <w:r w:rsidRPr="00476F48">
              <w:t>.</w:t>
            </w:r>
          </w:p>
        </w:tc>
      </w:tr>
      <w:tr w:rsidR="005F7DD4" w:rsidRPr="00476F48" w14:paraId="0401538F" w14:textId="77777777" w:rsidTr="006F5DA0">
        <w:tc>
          <w:tcPr>
            <w:tcW w:w="10065" w:type="dxa"/>
            <w:gridSpan w:val="13"/>
          </w:tcPr>
          <w:p w14:paraId="561BCFD7" w14:textId="77777777" w:rsidR="005F7DD4" w:rsidRPr="00476F48" w:rsidRDefault="005F7DD4" w:rsidP="00E46286">
            <w:pPr>
              <w:pStyle w:val="BodyText"/>
              <w:spacing w:before="60" w:after="60"/>
              <w:rPr>
                <w:b/>
              </w:rPr>
            </w:pPr>
            <w:r w:rsidRPr="00476F48">
              <w:rPr>
                <w:b/>
                <w:u w:val="thick"/>
              </w:rPr>
              <w:t>S-128</w:t>
            </w:r>
            <w:r w:rsidRPr="00476F48">
              <w:rPr>
                <w:b/>
                <w:spacing w:val="-4"/>
                <w:u w:val="thick"/>
              </w:rPr>
              <w:t xml:space="preserve"> </w:t>
            </w:r>
            <w:r w:rsidRPr="00476F48">
              <w:rPr>
                <w:b/>
                <w:u w:val="thick"/>
              </w:rPr>
              <w:t>Information</w:t>
            </w:r>
            <w:r w:rsidRPr="00476F48">
              <w:rPr>
                <w:b/>
                <w:spacing w:val="-4"/>
                <w:u w:val="thick"/>
              </w:rPr>
              <w:t xml:space="preserve"> </w:t>
            </w:r>
            <w:r w:rsidRPr="00476F48">
              <w:rPr>
                <w:b/>
                <w:u w:val="thick"/>
              </w:rPr>
              <w:t>Type:</w:t>
            </w:r>
            <w:r w:rsidRPr="00476F48">
              <w:rPr>
                <w:b/>
                <w:spacing w:val="-3"/>
              </w:rPr>
              <w:t xml:space="preserve"> </w:t>
            </w:r>
            <w:proofErr w:type="spellStart"/>
            <w:r w:rsidRPr="00476F48">
              <w:rPr>
                <w:b/>
              </w:rPr>
              <w:t>PriceInformation</w:t>
            </w:r>
            <w:proofErr w:type="spellEnd"/>
          </w:p>
        </w:tc>
      </w:tr>
      <w:tr w:rsidR="005F7DD4" w:rsidRPr="00476F48" w14:paraId="14EB0190" w14:textId="77777777" w:rsidTr="006F5DA0">
        <w:tc>
          <w:tcPr>
            <w:tcW w:w="10065" w:type="dxa"/>
            <w:gridSpan w:val="13"/>
          </w:tcPr>
          <w:p w14:paraId="41EF505E" w14:textId="77777777" w:rsidR="005F7DD4" w:rsidRPr="00476F48" w:rsidRDefault="005F7DD4" w:rsidP="00E46286">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5F7DD4" w:rsidRPr="00476F48" w14:paraId="3BDF0339" w14:textId="77777777" w:rsidTr="006F5DA0">
        <w:tc>
          <w:tcPr>
            <w:tcW w:w="10065" w:type="dxa"/>
            <w:gridSpan w:val="13"/>
          </w:tcPr>
          <w:p w14:paraId="16A7BBDE" w14:textId="77777777" w:rsidR="005F7DD4" w:rsidRPr="00476F48" w:rsidRDefault="005F7DD4" w:rsidP="00E46286">
            <w:pPr>
              <w:pStyle w:val="BodyText"/>
              <w:spacing w:before="60" w:after="60"/>
              <w:rPr>
                <w:b/>
              </w:rPr>
            </w:pPr>
            <w:r w:rsidRPr="00476F48">
              <w:rPr>
                <w:b/>
                <w:u w:val="thick"/>
              </w:rPr>
              <w:t>Primitives:</w:t>
            </w:r>
            <w:r w:rsidRPr="00476F48">
              <w:rPr>
                <w:b/>
                <w:spacing w:val="-3"/>
              </w:rPr>
              <w:t xml:space="preserve"> </w:t>
            </w:r>
            <w:r w:rsidRPr="00476F48">
              <w:rPr>
                <w:b/>
              </w:rPr>
              <w:t>None</w:t>
            </w:r>
          </w:p>
        </w:tc>
      </w:tr>
      <w:tr w:rsidR="005F7DD4" w:rsidRPr="00476F48" w14:paraId="59E85B33" w14:textId="77777777" w:rsidTr="00F42969">
        <w:tc>
          <w:tcPr>
            <w:tcW w:w="3119" w:type="dxa"/>
            <w:gridSpan w:val="3"/>
          </w:tcPr>
          <w:p w14:paraId="7DA9F70E" w14:textId="77777777" w:rsidR="005F7DD4" w:rsidRPr="00476F48" w:rsidRDefault="005F7DD4" w:rsidP="00E46286">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1A3AC21A" w14:textId="77777777" w:rsidR="00E46286" w:rsidRPr="00476F48" w:rsidRDefault="00E46286" w:rsidP="00E46286">
            <w:pPr>
              <w:pStyle w:val="BodyText"/>
              <w:spacing w:before="60" w:after="60"/>
              <w:rPr>
                <w:i/>
                <w:color w:val="0000FF"/>
                <w:sz w:val="18"/>
              </w:rPr>
            </w:pPr>
          </w:p>
          <w:p w14:paraId="758B77CC" w14:textId="77777777" w:rsidR="00E46286" w:rsidRPr="00476F48" w:rsidRDefault="00E46286" w:rsidP="00E46286">
            <w:pPr>
              <w:pStyle w:val="BodyText"/>
              <w:spacing w:before="60" w:after="60"/>
              <w:rPr>
                <w:i/>
                <w:sz w:val="18"/>
              </w:rPr>
            </w:pPr>
          </w:p>
        </w:tc>
        <w:tc>
          <w:tcPr>
            <w:tcW w:w="3260" w:type="dxa"/>
            <w:gridSpan w:val="5"/>
          </w:tcPr>
          <w:p w14:paraId="027FC200" w14:textId="77777777" w:rsidR="005F7DD4" w:rsidRPr="00476F48" w:rsidRDefault="005F7DD4" w:rsidP="00E46286">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5"/>
          </w:tcPr>
          <w:p w14:paraId="7A423B42" w14:textId="77777777" w:rsidR="005F7DD4" w:rsidRPr="00476F48" w:rsidRDefault="005F7DD4" w:rsidP="00E46286">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5F7DD4" w:rsidRPr="00476F48" w14:paraId="139FA4F6" w14:textId="77777777" w:rsidTr="001F3027">
        <w:tc>
          <w:tcPr>
            <w:tcW w:w="3686" w:type="dxa"/>
            <w:gridSpan w:val="4"/>
            <w:vAlign w:val="center"/>
          </w:tcPr>
          <w:p w14:paraId="41FF869F" w14:textId="77777777" w:rsidR="005F7DD4" w:rsidRPr="00476F48" w:rsidRDefault="005F7DD4" w:rsidP="00E46286">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5D39B784" w14:textId="6C5D6A7F" w:rsidR="005F7DD4" w:rsidRPr="00476F48" w:rsidRDefault="005F7DD4" w:rsidP="00E46286">
            <w:pPr>
              <w:pStyle w:val="BodyText"/>
              <w:spacing w:before="60" w:after="60"/>
              <w:rPr>
                <w:b/>
              </w:rPr>
            </w:pPr>
            <w:r w:rsidRPr="00476F48">
              <w:rPr>
                <w:b/>
              </w:rPr>
              <w:t>S-57</w:t>
            </w:r>
            <w:r w:rsidR="00E46286" w:rsidRPr="00476F48">
              <w:rPr>
                <w:b/>
              </w:rPr>
              <w:t xml:space="preserve"> </w:t>
            </w:r>
            <w:r w:rsidRPr="00476F48">
              <w:rPr>
                <w:b/>
              </w:rPr>
              <w:t>Acronym</w:t>
            </w:r>
          </w:p>
        </w:tc>
        <w:tc>
          <w:tcPr>
            <w:tcW w:w="2552" w:type="dxa"/>
            <w:gridSpan w:val="3"/>
            <w:vAlign w:val="center"/>
          </w:tcPr>
          <w:p w14:paraId="0A423C31" w14:textId="77777777" w:rsidR="005F7DD4" w:rsidRPr="00476F48" w:rsidRDefault="005F7DD4" w:rsidP="00E46286">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gridSpan w:val="2"/>
            <w:vAlign w:val="center"/>
          </w:tcPr>
          <w:p w14:paraId="2A0BEA3C" w14:textId="77777777" w:rsidR="005F7DD4" w:rsidRPr="00476F48" w:rsidRDefault="005F7DD4" w:rsidP="00E46286">
            <w:pPr>
              <w:pStyle w:val="BodyText"/>
              <w:spacing w:before="60" w:after="60"/>
              <w:rPr>
                <w:b/>
              </w:rPr>
            </w:pPr>
            <w:r w:rsidRPr="00476F48">
              <w:rPr>
                <w:b/>
              </w:rPr>
              <w:t>Type</w:t>
            </w:r>
          </w:p>
        </w:tc>
        <w:tc>
          <w:tcPr>
            <w:tcW w:w="1418" w:type="dxa"/>
            <w:gridSpan w:val="2"/>
            <w:vAlign w:val="center"/>
          </w:tcPr>
          <w:p w14:paraId="2625CFBF" w14:textId="77777777" w:rsidR="005F7DD4" w:rsidRPr="00476F48" w:rsidRDefault="005F7DD4" w:rsidP="00E46286">
            <w:pPr>
              <w:pStyle w:val="BodyText"/>
              <w:spacing w:before="60" w:after="60"/>
              <w:rPr>
                <w:b/>
              </w:rPr>
            </w:pPr>
            <w:r w:rsidRPr="00476F48">
              <w:rPr>
                <w:b/>
              </w:rPr>
              <w:t>Multiplicity</w:t>
            </w:r>
          </w:p>
        </w:tc>
      </w:tr>
      <w:tr w:rsidR="005F7DD4" w:rsidRPr="00476F48" w14:paraId="71224C4A" w14:textId="77777777" w:rsidTr="001F3027">
        <w:tc>
          <w:tcPr>
            <w:tcW w:w="3686" w:type="dxa"/>
            <w:gridSpan w:val="4"/>
          </w:tcPr>
          <w:p w14:paraId="5DF0984F" w14:textId="6A45D4EB" w:rsidR="005F7DD4" w:rsidRPr="00476F48" w:rsidRDefault="001973A6" w:rsidP="00D05788">
            <w:pPr>
              <w:pStyle w:val="BodyText"/>
              <w:spacing w:before="60" w:after="60"/>
              <w:rPr>
                <w:sz w:val="18"/>
                <w:szCs w:val="18"/>
              </w:rPr>
            </w:pPr>
            <w:r w:rsidRPr="00476F48">
              <w:rPr>
                <w:sz w:val="18"/>
                <w:szCs w:val="18"/>
              </w:rPr>
              <w:t>information</w:t>
            </w:r>
          </w:p>
        </w:tc>
        <w:tc>
          <w:tcPr>
            <w:tcW w:w="1559" w:type="dxa"/>
            <w:gridSpan w:val="2"/>
          </w:tcPr>
          <w:p w14:paraId="720FEE61" w14:textId="77777777" w:rsidR="005F7DD4" w:rsidRPr="00476F48" w:rsidRDefault="005F7DD4" w:rsidP="00D05788">
            <w:pPr>
              <w:pStyle w:val="BodyText"/>
              <w:spacing w:before="60" w:after="60"/>
              <w:rPr>
                <w:sz w:val="18"/>
                <w:szCs w:val="18"/>
              </w:rPr>
            </w:pPr>
          </w:p>
        </w:tc>
        <w:tc>
          <w:tcPr>
            <w:tcW w:w="2552" w:type="dxa"/>
            <w:gridSpan w:val="3"/>
          </w:tcPr>
          <w:p w14:paraId="6838FDB7" w14:textId="77777777" w:rsidR="005F7DD4" w:rsidRPr="00476F48" w:rsidRDefault="005F7DD4" w:rsidP="00D05788">
            <w:pPr>
              <w:pStyle w:val="BodyText"/>
              <w:spacing w:before="60" w:after="60"/>
              <w:rPr>
                <w:sz w:val="18"/>
                <w:szCs w:val="18"/>
              </w:rPr>
            </w:pPr>
          </w:p>
        </w:tc>
        <w:tc>
          <w:tcPr>
            <w:tcW w:w="850" w:type="dxa"/>
            <w:gridSpan w:val="2"/>
          </w:tcPr>
          <w:p w14:paraId="6D6A46B2" w14:textId="42F5BCF5"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2127061D" w14:textId="1406253F"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14241B23" w14:textId="77777777" w:rsidTr="001F3027">
        <w:tc>
          <w:tcPr>
            <w:tcW w:w="3686" w:type="dxa"/>
            <w:gridSpan w:val="4"/>
          </w:tcPr>
          <w:p w14:paraId="2D97E7D6" w14:textId="1C6A96E0" w:rsidR="005F7DD4" w:rsidRPr="00476F48" w:rsidRDefault="001973A6" w:rsidP="00D05788">
            <w:pPr>
              <w:pStyle w:val="BodyText"/>
              <w:spacing w:before="60" w:after="60"/>
              <w:rPr>
                <w:sz w:val="18"/>
                <w:szCs w:val="18"/>
              </w:rPr>
            </w:pPr>
            <w:r w:rsidRPr="00476F48">
              <w:rPr>
                <w:sz w:val="18"/>
                <w:szCs w:val="18"/>
              </w:rPr>
              <w:t xml:space="preserve">     file locator</w:t>
            </w:r>
          </w:p>
        </w:tc>
        <w:tc>
          <w:tcPr>
            <w:tcW w:w="1559" w:type="dxa"/>
            <w:gridSpan w:val="2"/>
          </w:tcPr>
          <w:p w14:paraId="37A5BE9B" w14:textId="77777777" w:rsidR="005F7DD4" w:rsidRPr="00476F48" w:rsidRDefault="005F7DD4" w:rsidP="00D05788">
            <w:pPr>
              <w:pStyle w:val="BodyText"/>
              <w:spacing w:before="60" w:after="60"/>
              <w:rPr>
                <w:sz w:val="18"/>
                <w:szCs w:val="18"/>
              </w:rPr>
            </w:pPr>
          </w:p>
        </w:tc>
        <w:tc>
          <w:tcPr>
            <w:tcW w:w="2552" w:type="dxa"/>
            <w:gridSpan w:val="3"/>
          </w:tcPr>
          <w:p w14:paraId="6C8E0D2F" w14:textId="77777777" w:rsidR="005F7DD4" w:rsidRPr="00476F48" w:rsidRDefault="005F7DD4" w:rsidP="00D05788">
            <w:pPr>
              <w:pStyle w:val="BodyText"/>
              <w:spacing w:before="60" w:after="60"/>
              <w:rPr>
                <w:sz w:val="18"/>
                <w:szCs w:val="18"/>
              </w:rPr>
            </w:pPr>
          </w:p>
        </w:tc>
        <w:tc>
          <w:tcPr>
            <w:tcW w:w="850" w:type="dxa"/>
            <w:gridSpan w:val="2"/>
          </w:tcPr>
          <w:p w14:paraId="209CABDA" w14:textId="42FAF4FA"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357993B3" w14:textId="402AE10C"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6DF0B529" w14:textId="77777777" w:rsidTr="001F3027">
        <w:tc>
          <w:tcPr>
            <w:tcW w:w="3686" w:type="dxa"/>
            <w:gridSpan w:val="4"/>
          </w:tcPr>
          <w:p w14:paraId="1D8FC905" w14:textId="04C12DFB" w:rsidR="005F7DD4" w:rsidRPr="00476F48" w:rsidRDefault="001973A6" w:rsidP="00D05788">
            <w:pPr>
              <w:pStyle w:val="BodyText"/>
              <w:spacing w:before="60" w:after="60"/>
              <w:rPr>
                <w:sz w:val="18"/>
                <w:szCs w:val="18"/>
              </w:rPr>
            </w:pPr>
            <w:r w:rsidRPr="00476F48">
              <w:rPr>
                <w:sz w:val="18"/>
                <w:szCs w:val="18"/>
              </w:rPr>
              <w:t xml:space="preserve">     file reference</w:t>
            </w:r>
          </w:p>
        </w:tc>
        <w:tc>
          <w:tcPr>
            <w:tcW w:w="1559" w:type="dxa"/>
            <w:gridSpan w:val="2"/>
          </w:tcPr>
          <w:p w14:paraId="301F7B97" w14:textId="77777777" w:rsidR="005F7DD4" w:rsidRPr="00476F48" w:rsidRDefault="005F7DD4" w:rsidP="00D05788">
            <w:pPr>
              <w:pStyle w:val="BodyText"/>
              <w:spacing w:before="60" w:after="60"/>
              <w:rPr>
                <w:sz w:val="18"/>
                <w:szCs w:val="18"/>
              </w:rPr>
            </w:pPr>
          </w:p>
        </w:tc>
        <w:tc>
          <w:tcPr>
            <w:tcW w:w="2552" w:type="dxa"/>
            <w:gridSpan w:val="3"/>
          </w:tcPr>
          <w:p w14:paraId="42D5213A" w14:textId="77777777" w:rsidR="005F7DD4" w:rsidRPr="00476F48" w:rsidRDefault="005F7DD4" w:rsidP="00D05788">
            <w:pPr>
              <w:pStyle w:val="BodyText"/>
              <w:spacing w:before="60" w:after="60"/>
              <w:rPr>
                <w:sz w:val="18"/>
                <w:szCs w:val="18"/>
              </w:rPr>
            </w:pPr>
          </w:p>
        </w:tc>
        <w:tc>
          <w:tcPr>
            <w:tcW w:w="850" w:type="dxa"/>
            <w:gridSpan w:val="2"/>
          </w:tcPr>
          <w:p w14:paraId="056891F4" w14:textId="65DB9219"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17B3F5FD" w14:textId="020D9B94"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58192891" w14:textId="77777777" w:rsidTr="001F3027">
        <w:tc>
          <w:tcPr>
            <w:tcW w:w="3686" w:type="dxa"/>
            <w:gridSpan w:val="4"/>
          </w:tcPr>
          <w:p w14:paraId="2E28888F" w14:textId="5F162261" w:rsidR="005F7DD4" w:rsidRPr="00476F48" w:rsidRDefault="001973A6" w:rsidP="00D05788">
            <w:pPr>
              <w:pStyle w:val="BodyText"/>
              <w:spacing w:before="60" w:after="60"/>
              <w:rPr>
                <w:sz w:val="18"/>
                <w:szCs w:val="18"/>
              </w:rPr>
            </w:pPr>
            <w:r w:rsidRPr="00476F48">
              <w:rPr>
                <w:sz w:val="18"/>
                <w:szCs w:val="18"/>
              </w:rPr>
              <w:t xml:space="preserve">     headline</w:t>
            </w:r>
          </w:p>
        </w:tc>
        <w:tc>
          <w:tcPr>
            <w:tcW w:w="1559" w:type="dxa"/>
            <w:gridSpan w:val="2"/>
          </w:tcPr>
          <w:p w14:paraId="640BAA18" w14:textId="77777777" w:rsidR="005F7DD4" w:rsidRPr="00476F48" w:rsidRDefault="005F7DD4" w:rsidP="00D05788">
            <w:pPr>
              <w:pStyle w:val="BodyText"/>
              <w:spacing w:before="60" w:after="60"/>
              <w:rPr>
                <w:sz w:val="18"/>
                <w:szCs w:val="18"/>
              </w:rPr>
            </w:pPr>
          </w:p>
        </w:tc>
        <w:tc>
          <w:tcPr>
            <w:tcW w:w="2552" w:type="dxa"/>
            <w:gridSpan w:val="3"/>
          </w:tcPr>
          <w:p w14:paraId="2E8933E3" w14:textId="77777777" w:rsidR="005F7DD4" w:rsidRPr="00476F48" w:rsidRDefault="005F7DD4" w:rsidP="00D05788">
            <w:pPr>
              <w:pStyle w:val="BodyText"/>
              <w:spacing w:before="60" w:after="60"/>
              <w:rPr>
                <w:sz w:val="18"/>
                <w:szCs w:val="18"/>
              </w:rPr>
            </w:pPr>
          </w:p>
        </w:tc>
        <w:tc>
          <w:tcPr>
            <w:tcW w:w="850" w:type="dxa"/>
            <w:gridSpan w:val="2"/>
          </w:tcPr>
          <w:p w14:paraId="609844C9" w14:textId="2C565CCC"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4C93AB22" w14:textId="6F31C41F" w:rsidR="005F7DD4" w:rsidRPr="00476F48" w:rsidRDefault="005B1852"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4D90A70D" w14:textId="77777777" w:rsidTr="001F3027">
        <w:tc>
          <w:tcPr>
            <w:tcW w:w="3686" w:type="dxa"/>
            <w:gridSpan w:val="4"/>
          </w:tcPr>
          <w:p w14:paraId="3EE24BC1" w14:textId="633DC4C8" w:rsidR="005F7DD4" w:rsidRPr="00476F48" w:rsidRDefault="001973A6" w:rsidP="00D05788">
            <w:pPr>
              <w:pStyle w:val="BodyText"/>
              <w:spacing w:before="60" w:after="60"/>
              <w:rPr>
                <w:sz w:val="18"/>
                <w:szCs w:val="18"/>
              </w:rPr>
            </w:pPr>
            <w:r w:rsidRPr="00476F48">
              <w:rPr>
                <w:sz w:val="18"/>
                <w:szCs w:val="18"/>
              </w:rPr>
              <w:t xml:space="preserve">     language</w:t>
            </w:r>
          </w:p>
        </w:tc>
        <w:tc>
          <w:tcPr>
            <w:tcW w:w="1559" w:type="dxa"/>
            <w:gridSpan w:val="2"/>
          </w:tcPr>
          <w:p w14:paraId="0A81112B" w14:textId="77777777" w:rsidR="005F7DD4" w:rsidRPr="00476F48" w:rsidRDefault="005F7DD4" w:rsidP="00D05788">
            <w:pPr>
              <w:pStyle w:val="BodyText"/>
              <w:spacing w:before="60" w:after="60"/>
              <w:rPr>
                <w:sz w:val="18"/>
                <w:szCs w:val="18"/>
              </w:rPr>
            </w:pPr>
          </w:p>
        </w:tc>
        <w:tc>
          <w:tcPr>
            <w:tcW w:w="2552" w:type="dxa"/>
            <w:gridSpan w:val="3"/>
          </w:tcPr>
          <w:p w14:paraId="147C613C" w14:textId="77777777" w:rsidR="005F7DD4" w:rsidRPr="00476F48" w:rsidRDefault="005F7DD4" w:rsidP="00D05788">
            <w:pPr>
              <w:pStyle w:val="BodyText"/>
              <w:spacing w:before="60" w:after="60"/>
              <w:rPr>
                <w:sz w:val="18"/>
                <w:szCs w:val="18"/>
              </w:rPr>
            </w:pPr>
          </w:p>
        </w:tc>
        <w:tc>
          <w:tcPr>
            <w:tcW w:w="850" w:type="dxa"/>
            <w:gridSpan w:val="2"/>
          </w:tcPr>
          <w:p w14:paraId="02AB00A2" w14:textId="09468FAA"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7544056A" w14:textId="53B31FAC" w:rsidR="005F7DD4" w:rsidRPr="00476F48" w:rsidRDefault="005B1852"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6B6DEB0B" w14:textId="77777777" w:rsidTr="001F3027">
        <w:tc>
          <w:tcPr>
            <w:tcW w:w="3686" w:type="dxa"/>
            <w:gridSpan w:val="4"/>
          </w:tcPr>
          <w:p w14:paraId="4F6BF8E1" w14:textId="19D2DC5C" w:rsidR="005F7DD4" w:rsidRPr="00476F48" w:rsidRDefault="001973A6" w:rsidP="00D05788">
            <w:pPr>
              <w:pStyle w:val="BodyText"/>
              <w:spacing w:before="60" w:after="60"/>
              <w:rPr>
                <w:sz w:val="18"/>
                <w:szCs w:val="18"/>
              </w:rPr>
            </w:pPr>
            <w:r w:rsidRPr="00476F48">
              <w:rPr>
                <w:sz w:val="18"/>
                <w:szCs w:val="18"/>
              </w:rPr>
              <w:t xml:space="preserve">     text</w:t>
            </w:r>
          </w:p>
        </w:tc>
        <w:tc>
          <w:tcPr>
            <w:tcW w:w="1559" w:type="dxa"/>
            <w:gridSpan w:val="2"/>
          </w:tcPr>
          <w:p w14:paraId="7C379E8F" w14:textId="77777777" w:rsidR="005F7DD4" w:rsidRPr="00476F48" w:rsidRDefault="005F7DD4" w:rsidP="00D05788">
            <w:pPr>
              <w:pStyle w:val="BodyText"/>
              <w:spacing w:before="60" w:after="60"/>
              <w:rPr>
                <w:sz w:val="18"/>
                <w:szCs w:val="18"/>
              </w:rPr>
            </w:pPr>
          </w:p>
        </w:tc>
        <w:tc>
          <w:tcPr>
            <w:tcW w:w="2552" w:type="dxa"/>
            <w:gridSpan w:val="3"/>
          </w:tcPr>
          <w:p w14:paraId="7CCAD772" w14:textId="77777777" w:rsidR="005F7DD4" w:rsidRPr="00476F48" w:rsidRDefault="005F7DD4" w:rsidP="00D05788">
            <w:pPr>
              <w:pStyle w:val="BodyText"/>
              <w:spacing w:before="60" w:after="60"/>
              <w:rPr>
                <w:sz w:val="18"/>
                <w:szCs w:val="18"/>
              </w:rPr>
            </w:pPr>
          </w:p>
        </w:tc>
        <w:tc>
          <w:tcPr>
            <w:tcW w:w="850" w:type="dxa"/>
            <w:gridSpan w:val="2"/>
          </w:tcPr>
          <w:p w14:paraId="0CB8283A" w14:textId="120CE106"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0FEBFDA2" w14:textId="495C64DA" w:rsidR="005F7DD4" w:rsidRPr="00476F48" w:rsidRDefault="005F7DD4" w:rsidP="00D05788">
            <w:pPr>
              <w:pStyle w:val="BodyText"/>
              <w:spacing w:before="60" w:after="60"/>
              <w:rPr>
                <w:sz w:val="18"/>
                <w:szCs w:val="18"/>
              </w:rPr>
            </w:pPr>
            <w:proofErr w:type="gramStart"/>
            <w:r w:rsidRPr="00476F48">
              <w:rPr>
                <w:sz w:val="18"/>
                <w:szCs w:val="18"/>
              </w:rPr>
              <w:t>0,*</w:t>
            </w:r>
            <w:proofErr w:type="gramEnd"/>
          </w:p>
        </w:tc>
      </w:tr>
      <w:tr w:rsidR="005F7DD4" w:rsidRPr="00476F48" w14:paraId="51CC8866" w14:textId="77777777" w:rsidTr="001F3027">
        <w:tc>
          <w:tcPr>
            <w:tcW w:w="3686" w:type="dxa"/>
            <w:gridSpan w:val="4"/>
          </w:tcPr>
          <w:p w14:paraId="10A3E333" w14:textId="2794615E" w:rsidR="005F7DD4" w:rsidRPr="00476F48" w:rsidRDefault="001973A6" w:rsidP="00D05788">
            <w:pPr>
              <w:pStyle w:val="BodyText"/>
              <w:spacing w:before="60" w:after="60"/>
              <w:rPr>
                <w:sz w:val="18"/>
                <w:szCs w:val="18"/>
              </w:rPr>
            </w:pPr>
            <w:r w:rsidRPr="00476F48">
              <w:rPr>
                <w:sz w:val="18"/>
                <w:szCs w:val="18"/>
              </w:rPr>
              <w:t>online resource</w:t>
            </w:r>
          </w:p>
        </w:tc>
        <w:tc>
          <w:tcPr>
            <w:tcW w:w="1559" w:type="dxa"/>
            <w:gridSpan w:val="2"/>
          </w:tcPr>
          <w:p w14:paraId="7A4FC70F" w14:textId="77777777" w:rsidR="005F7DD4" w:rsidRPr="00476F48" w:rsidRDefault="005F7DD4" w:rsidP="00D05788">
            <w:pPr>
              <w:pStyle w:val="BodyText"/>
              <w:spacing w:before="60" w:after="60"/>
              <w:rPr>
                <w:sz w:val="18"/>
                <w:szCs w:val="18"/>
              </w:rPr>
            </w:pPr>
          </w:p>
        </w:tc>
        <w:tc>
          <w:tcPr>
            <w:tcW w:w="2552" w:type="dxa"/>
            <w:gridSpan w:val="3"/>
          </w:tcPr>
          <w:p w14:paraId="619478BE" w14:textId="77777777" w:rsidR="005F7DD4" w:rsidRPr="00476F48" w:rsidRDefault="005F7DD4" w:rsidP="00D05788">
            <w:pPr>
              <w:pStyle w:val="BodyText"/>
              <w:spacing w:before="60" w:after="60"/>
              <w:rPr>
                <w:sz w:val="18"/>
                <w:szCs w:val="18"/>
              </w:rPr>
            </w:pPr>
          </w:p>
        </w:tc>
        <w:tc>
          <w:tcPr>
            <w:tcW w:w="850" w:type="dxa"/>
            <w:gridSpan w:val="2"/>
          </w:tcPr>
          <w:p w14:paraId="17E8F940" w14:textId="53479636"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5FAED920" w14:textId="02680D39" w:rsidR="005F7DD4" w:rsidRPr="00476F48" w:rsidRDefault="005F7DD4" w:rsidP="00D05788">
            <w:pPr>
              <w:pStyle w:val="BodyText"/>
              <w:spacing w:before="60" w:after="60"/>
              <w:rPr>
                <w:sz w:val="18"/>
                <w:szCs w:val="18"/>
              </w:rPr>
            </w:pPr>
            <w:proofErr w:type="gramStart"/>
            <w:r w:rsidRPr="00476F48">
              <w:rPr>
                <w:sz w:val="18"/>
                <w:szCs w:val="18"/>
              </w:rPr>
              <w:t>0,*</w:t>
            </w:r>
            <w:proofErr w:type="gramEnd"/>
          </w:p>
        </w:tc>
      </w:tr>
      <w:tr w:rsidR="005F7DD4" w:rsidRPr="00476F48" w14:paraId="7CD8DEF3" w14:textId="77777777" w:rsidTr="001F3027">
        <w:tc>
          <w:tcPr>
            <w:tcW w:w="3686" w:type="dxa"/>
            <w:gridSpan w:val="4"/>
          </w:tcPr>
          <w:p w14:paraId="4D209054" w14:textId="7FFA46E0" w:rsidR="005F7DD4" w:rsidRPr="00476F48" w:rsidRDefault="001973A6" w:rsidP="00D05788">
            <w:pPr>
              <w:pStyle w:val="BodyText"/>
              <w:spacing w:before="60" w:after="60"/>
              <w:rPr>
                <w:sz w:val="18"/>
                <w:szCs w:val="18"/>
              </w:rPr>
            </w:pPr>
            <w:r w:rsidRPr="00476F48">
              <w:rPr>
                <w:sz w:val="18"/>
                <w:szCs w:val="18"/>
              </w:rPr>
              <w:t xml:space="preserve">     application profile</w:t>
            </w:r>
          </w:p>
        </w:tc>
        <w:tc>
          <w:tcPr>
            <w:tcW w:w="1559" w:type="dxa"/>
            <w:gridSpan w:val="2"/>
          </w:tcPr>
          <w:p w14:paraId="754DD0D6" w14:textId="77777777" w:rsidR="005F7DD4" w:rsidRPr="00476F48" w:rsidRDefault="005F7DD4" w:rsidP="00D05788">
            <w:pPr>
              <w:pStyle w:val="BodyText"/>
              <w:spacing w:before="60" w:after="60"/>
              <w:rPr>
                <w:sz w:val="18"/>
                <w:szCs w:val="18"/>
              </w:rPr>
            </w:pPr>
          </w:p>
        </w:tc>
        <w:tc>
          <w:tcPr>
            <w:tcW w:w="2552" w:type="dxa"/>
            <w:gridSpan w:val="3"/>
          </w:tcPr>
          <w:p w14:paraId="45519847" w14:textId="77777777" w:rsidR="005F7DD4" w:rsidRPr="00476F48" w:rsidRDefault="005F7DD4" w:rsidP="00D05788">
            <w:pPr>
              <w:pStyle w:val="BodyText"/>
              <w:spacing w:before="60" w:after="60"/>
              <w:rPr>
                <w:sz w:val="18"/>
                <w:szCs w:val="18"/>
              </w:rPr>
            </w:pPr>
          </w:p>
        </w:tc>
        <w:tc>
          <w:tcPr>
            <w:tcW w:w="850" w:type="dxa"/>
            <w:gridSpan w:val="2"/>
          </w:tcPr>
          <w:p w14:paraId="664BC36B" w14:textId="46360A82"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0394C1BB" w14:textId="3F7E0592"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4FE0E2FE" w14:textId="77777777" w:rsidTr="001F3027">
        <w:tc>
          <w:tcPr>
            <w:tcW w:w="3686" w:type="dxa"/>
            <w:gridSpan w:val="4"/>
          </w:tcPr>
          <w:p w14:paraId="6AFFDA1B" w14:textId="60A8982A" w:rsidR="005F7DD4" w:rsidRPr="00476F48" w:rsidRDefault="001973A6" w:rsidP="00D05788">
            <w:pPr>
              <w:pStyle w:val="BodyText"/>
              <w:spacing w:before="60" w:after="60"/>
              <w:rPr>
                <w:sz w:val="18"/>
                <w:szCs w:val="18"/>
              </w:rPr>
            </w:pPr>
            <w:r w:rsidRPr="00476F48">
              <w:rPr>
                <w:sz w:val="18"/>
                <w:szCs w:val="18"/>
              </w:rPr>
              <w:t xml:space="preserve">     l</w:t>
            </w:r>
            <w:r w:rsidR="005F7DD4" w:rsidRPr="00476F48">
              <w:rPr>
                <w:sz w:val="18"/>
                <w:szCs w:val="18"/>
              </w:rPr>
              <w:t>inkage</w:t>
            </w:r>
          </w:p>
        </w:tc>
        <w:tc>
          <w:tcPr>
            <w:tcW w:w="1559" w:type="dxa"/>
            <w:gridSpan w:val="2"/>
          </w:tcPr>
          <w:p w14:paraId="745F2C40" w14:textId="77777777" w:rsidR="005F7DD4" w:rsidRPr="00476F48" w:rsidRDefault="005F7DD4" w:rsidP="00D05788">
            <w:pPr>
              <w:pStyle w:val="BodyText"/>
              <w:spacing w:before="60" w:after="60"/>
              <w:rPr>
                <w:sz w:val="18"/>
                <w:szCs w:val="18"/>
              </w:rPr>
            </w:pPr>
          </w:p>
        </w:tc>
        <w:tc>
          <w:tcPr>
            <w:tcW w:w="2552" w:type="dxa"/>
            <w:gridSpan w:val="3"/>
          </w:tcPr>
          <w:p w14:paraId="02318991" w14:textId="77777777" w:rsidR="005F7DD4" w:rsidRPr="00476F48" w:rsidRDefault="005F7DD4" w:rsidP="00D05788">
            <w:pPr>
              <w:pStyle w:val="BodyText"/>
              <w:spacing w:before="60" w:after="60"/>
              <w:rPr>
                <w:sz w:val="18"/>
                <w:szCs w:val="18"/>
              </w:rPr>
            </w:pPr>
          </w:p>
        </w:tc>
        <w:tc>
          <w:tcPr>
            <w:tcW w:w="850" w:type="dxa"/>
            <w:gridSpan w:val="2"/>
          </w:tcPr>
          <w:p w14:paraId="41772BF5" w14:textId="4ABD74D5" w:rsidR="005F7DD4" w:rsidRPr="00476F48" w:rsidRDefault="005F7DD4" w:rsidP="00D05788">
            <w:pPr>
              <w:pStyle w:val="BodyText"/>
              <w:spacing w:before="60" w:after="60"/>
              <w:rPr>
                <w:sz w:val="18"/>
                <w:szCs w:val="18"/>
              </w:rPr>
            </w:pPr>
            <w:r w:rsidRPr="00476F48">
              <w:rPr>
                <w:sz w:val="18"/>
                <w:szCs w:val="18"/>
              </w:rPr>
              <w:t xml:space="preserve">(S) </w:t>
            </w:r>
            <w:r w:rsidR="00A53D41" w:rsidRPr="00476F48">
              <w:rPr>
                <w:sz w:val="18"/>
                <w:szCs w:val="18"/>
              </w:rPr>
              <w:t>TE</w:t>
            </w:r>
          </w:p>
        </w:tc>
        <w:tc>
          <w:tcPr>
            <w:tcW w:w="1418" w:type="dxa"/>
            <w:gridSpan w:val="2"/>
          </w:tcPr>
          <w:p w14:paraId="13DE3D43" w14:textId="3EE27333" w:rsidR="005F7DD4" w:rsidRPr="00476F48" w:rsidRDefault="005F7DD4" w:rsidP="00D05788">
            <w:pPr>
              <w:pStyle w:val="BodyText"/>
              <w:spacing w:before="60" w:after="60"/>
              <w:rPr>
                <w:sz w:val="18"/>
                <w:szCs w:val="18"/>
              </w:rPr>
            </w:pPr>
            <w:r w:rsidRPr="00476F48">
              <w:rPr>
                <w:sz w:val="18"/>
                <w:szCs w:val="18"/>
              </w:rPr>
              <w:t>1,1</w:t>
            </w:r>
          </w:p>
        </w:tc>
      </w:tr>
      <w:tr w:rsidR="005F7DD4" w:rsidRPr="00476F48" w14:paraId="11A6FDA8" w14:textId="77777777" w:rsidTr="001F3027">
        <w:tc>
          <w:tcPr>
            <w:tcW w:w="3686" w:type="dxa"/>
            <w:gridSpan w:val="4"/>
          </w:tcPr>
          <w:p w14:paraId="7D213CDF" w14:textId="1DE000E8" w:rsidR="005F7DD4" w:rsidRPr="00476F48" w:rsidRDefault="001973A6" w:rsidP="00D05788">
            <w:pPr>
              <w:pStyle w:val="BodyText"/>
              <w:spacing w:before="60" w:after="60"/>
              <w:rPr>
                <w:sz w:val="18"/>
                <w:szCs w:val="18"/>
              </w:rPr>
            </w:pPr>
            <w:r w:rsidRPr="00476F48">
              <w:rPr>
                <w:sz w:val="18"/>
                <w:szCs w:val="18"/>
              </w:rPr>
              <w:t xml:space="preserve">     name of resource</w:t>
            </w:r>
          </w:p>
        </w:tc>
        <w:tc>
          <w:tcPr>
            <w:tcW w:w="1559" w:type="dxa"/>
            <w:gridSpan w:val="2"/>
          </w:tcPr>
          <w:p w14:paraId="7F294299" w14:textId="77777777" w:rsidR="005F7DD4" w:rsidRPr="00476F48" w:rsidRDefault="005F7DD4" w:rsidP="00D05788">
            <w:pPr>
              <w:pStyle w:val="BodyText"/>
              <w:spacing w:before="60" w:after="60"/>
              <w:rPr>
                <w:sz w:val="18"/>
                <w:szCs w:val="18"/>
              </w:rPr>
            </w:pPr>
          </w:p>
        </w:tc>
        <w:tc>
          <w:tcPr>
            <w:tcW w:w="2552" w:type="dxa"/>
            <w:gridSpan w:val="3"/>
          </w:tcPr>
          <w:p w14:paraId="6CECF711" w14:textId="77777777" w:rsidR="005F7DD4" w:rsidRPr="00476F48" w:rsidRDefault="005F7DD4" w:rsidP="00D05788">
            <w:pPr>
              <w:pStyle w:val="BodyText"/>
              <w:spacing w:before="60" w:after="60"/>
              <w:rPr>
                <w:sz w:val="18"/>
                <w:szCs w:val="18"/>
              </w:rPr>
            </w:pPr>
          </w:p>
        </w:tc>
        <w:tc>
          <w:tcPr>
            <w:tcW w:w="850" w:type="dxa"/>
            <w:gridSpan w:val="2"/>
          </w:tcPr>
          <w:p w14:paraId="59CF4162" w14:textId="71DD229B"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7F0C3054" w14:textId="358F8CF6"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39007ADC" w14:textId="77777777" w:rsidTr="001F3027">
        <w:tc>
          <w:tcPr>
            <w:tcW w:w="3686" w:type="dxa"/>
            <w:gridSpan w:val="4"/>
          </w:tcPr>
          <w:p w14:paraId="0A744D3B" w14:textId="5A78DD40" w:rsidR="005F7DD4" w:rsidRPr="00476F48" w:rsidRDefault="001973A6" w:rsidP="00D05788">
            <w:pPr>
              <w:pStyle w:val="BodyText"/>
              <w:spacing w:before="60" w:after="60"/>
              <w:rPr>
                <w:sz w:val="18"/>
                <w:szCs w:val="18"/>
              </w:rPr>
            </w:pPr>
            <w:r w:rsidRPr="00476F48">
              <w:rPr>
                <w:sz w:val="18"/>
                <w:szCs w:val="18"/>
              </w:rPr>
              <w:t xml:space="preserve">     online description</w:t>
            </w:r>
          </w:p>
        </w:tc>
        <w:tc>
          <w:tcPr>
            <w:tcW w:w="1559" w:type="dxa"/>
            <w:gridSpan w:val="2"/>
          </w:tcPr>
          <w:p w14:paraId="2AC39764" w14:textId="77777777" w:rsidR="005F7DD4" w:rsidRPr="00476F48" w:rsidRDefault="005F7DD4" w:rsidP="00D05788">
            <w:pPr>
              <w:pStyle w:val="BodyText"/>
              <w:spacing w:before="60" w:after="60"/>
              <w:rPr>
                <w:sz w:val="18"/>
                <w:szCs w:val="18"/>
              </w:rPr>
            </w:pPr>
          </w:p>
        </w:tc>
        <w:tc>
          <w:tcPr>
            <w:tcW w:w="2552" w:type="dxa"/>
            <w:gridSpan w:val="3"/>
          </w:tcPr>
          <w:p w14:paraId="2C93B1B1" w14:textId="77777777" w:rsidR="005F7DD4" w:rsidRPr="00476F48" w:rsidRDefault="005F7DD4" w:rsidP="00D05788">
            <w:pPr>
              <w:pStyle w:val="BodyText"/>
              <w:spacing w:before="60" w:after="60"/>
              <w:rPr>
                <w:sz w:val="18"/>
                <w:szCs w:val="18"/>
              </w:rPr>
            </w:pPr>
          </w:p>
        </w:tc>
        <w:tc>
          <w:tcPr>
            <w:tcW w:w="850" w:type="dxa"/>
            <w:gridSpan w:val="2"/>
          </w:tcPr>
          <w:p w14:paraId="3914AF63" w14:textId="3B067A5A"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69994BDE" w14:textId="69CCCBC5"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27A57E0F" w14:textId="77777777" w:rsidTr="001F3027">
        <w:tc>
          <w:tcPr>
            <w:tcW w:w="3686" w:type="dxa"/>
            <w:gridSpan w:val="4"/>
          </w:tcPr>
          <w:p w14:paraId="669F85D3" w14:textId="70B23781" w:rsidR="005F7DD4" w:rsidRPr="00476F48" w:rsidRDefault="001973A6" w:rsidP="00D05788">
            <w:pPr>
              <w:pStyle w:val="BodyText"/>
              <w:spacing w:before="60" w:after="60"/>
              <w:rPr>
                <w:sz w:val="18"/>
                <w:szCs w:val="18"/>
              </w:rPr>
            </w:pPr>
            <w:r w:rsidRPr="00476F48">
              <w:rPr>
                <w:sz w:val="18"/>
                <w:szCs w:val="18"/>
              </w:rPr>
              <w:t xml:space="preserve">     protocol</w:t>
            </w:r>
          </w:p>
        </w:tc>
        <w:tc>
          <w:tcPr>
            <w:tcW w:w="1559" w:type="dxa"/>
            <w:gridSpan w:val="2"/>
          </w:tcPr>
          <w:p w14:paraId="10DDE73E" w14:textId="77777777" w:rsidR="005F7DD4" w:rsidRPr="00476F48" w:rsidRDefault="005F7DD4" w:rsidP="00D05788">
            <w:pPr>
              <w:pStyle w:val="BodyText"/>
              <w:spacing w:before="60" w:after="60"/>
              <w:rPr>
                <w:sz w:val="18"/>
                <w:szCs w:val="18"/>
              </w:rPr>
            </w:pPr>
          </w:p>
        </w:tc>
        <w:tc>
          <w:tcPr>
            <w:tcW w:w="2552" w:type="dxa"/>
            <w:gridSpan w:val="3"/>
          </w:tcPr>
          <w:p w14:paraId="2BFCE51B" w14:textId="77777777" w:rsidR="005F7DD4" w:rsidRPr="00476F48" w:rsidRDefault="005F7DD4" w:rsidP="00D05788">
            <w:pPr>
              <w:pStyle w:val="BodyText"/>
              <w:spacing w:before="60" w:after="60"/>
              <w:rPr>
                <w:sz w:val="18"/>
                <w:szCs w:val="18"/>
              </w:rPr>
            </w:pPr>
          </w:p>
        </w:tc>
        <w:tc>
          <w:tcPr>
            <w:tcW w:w="850" w:type="dxa"/>
            <w:gridSpan w:val="2"/>
          </w:tcPr>
          <w:p w14:paraId="1FEDFD66" w14:textId="698DD6E1"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081EFB90" w14:textId="00084222"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7F5F15ED" w14:textId="77777777" w:rsidTr="001F3027">
        <w:tc>
          <w:tcPr>
            <w:tcW w:w="3686" w:type="dxa"/>
            <w:gridSpan w:val="4"/>
          </w:tcPr>
          <w:p w14:paraId="3B95064F" w14:textId="7200E76D" w:rsidR="005F7DD4" w:rsidRPr="00476F48" w:rsidRDefault="001973A6" w:rsidP="00D05788">
            <w:pPr>
              <w:pStyle w:val="BodyText"/>
              <w:spacing w:before="60" w:after="60"/>
              <w:rPr>
                <w:sz w:val="18"/>
                <w:szCs w:val="18"/>
              </w:rPr>
            </w:pPr>
            <w:r w:rsidRPr="00476F48">
              <w:rPr>
                <w:sz w:val="18"/>
                <w:szCs w:val="18"/>
              </w:rPr>
              <w:t xml:space="preserve">     protocol request</w:t>
            </w:r>
          </w:p>
        </w:tc>
        <w:tc>
          <w:tcPr>
            <w:tcW w:w="1559" w:type="dxa"/>
            <w:gridSpan w:val="2"/>
          </w:tcPr>
          <w:p w14:paraId="5F1FE3EE" w14:textId="77777777" w:rsidR="005F7DD4" w:rsidRPr="00476F48" w:rsidRDefault="005F7DD4" w:rsidP="00D05788">
            <w:pPr>
              <w:pStyle w:val="BodyText"/>
              <w:spacing w:before="60" w:after="60"/>
              <w:rPr>
                <w:sz w:val="18"/>
                <w:szCs w:val="18"/>
              </w:rPr>
            </w:pPr>
          </w:p>
        </w:tc>
        <w:tc>
          <w:tcPr>
            <w:tcW w:w="2552" w:type="dxa"/>
            <w:gridSpan w:val="3"/>
          </w:tcPr>
          <w:p w14:paraId="65781C7E" w14:textId="77777777" w:rsidR="005F7DD4" w:rsidRPr="00476F48" w:rsidRDefault="005F7DD4" w:rsidP="00D05788">
            <w:pPr>
              <w:pStyle w:val="BodyText"/>
              <w:spacing w:before="60" w:after="60"/>
              <w:rPr>
                <w:sz w:val="18"/>
                <w:szCs w:val="18"/>
              </w:rPr>
            </w:pPr>
          </w:p>
        </w:tc>
        <w:tc>
          <w:tcPr>
            <w:tcW w:w="850" w:type="dxa"/>
            <w:gridSpan w:val="2"/>
          </w:tcPr>
          <w:p w14:paraId="4BE9F15A" w14:textId="7EAE520F"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68DCF2E4" w14:textId="27BB45BF"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4FE594F8" w14:textId="77777777" w:rsidTr="001F3027">
        <w:tc>
          <w:tcPr>
            <w:tcW w:w="3686" w:type="dxa"/>
            <w:gridSpan w:val="4"/>
          </w:tcPr>
          <w:p w14:paraId="6E882B49" w14:textId="566F81AF" w:rsidR="005F7DD4" w:rsidRPr="00476F48" w:rsidRDefault="001973A6" w:rsidP="00D05788">
            <w:pPr>
              <w:pStyle w:val="BodyText"/>
              <w:spacing w:before="60" w:after="60"/>
              <w:rPr>
                <w:sz w:val="18"/>
                <w:szCs w:val="18"/>
              </w:rPr>
            </w:pPr>
            <w:r w:rsidRPr="00476F48">
              <w:rPr>
                <w:sz w:val="18"/>
                <w:szCs w:val="18"/>
              </w:rPr>
              <w:t>pricing</w:t>
            </w:r>
          </w:p>
        </w:tc>
        <w:tc>
          <w:tcPr>
            <w:tcW w:w="1559" w:type="dxa"/>
            <w:gridSpan w:val="2"/>
          </w:tcPr>
          <w:p w14:paraId="78F17904" w14:textId="77777777" w:rsidR="005F7DD4" w:rsidRPr="00476F48" w:rsidRDefault="005F7DD4" w:rsidP="00D05788">
            <w:pPr>
              <w:pStyle w:val="BodyText"/>
              <w:spacing w:before="60" w:after="60"/>
              <w:rPr>
                <w:sz w:val="18"/>
                <w:szCs w:val="18"/>
              </w:rPr>
            </w:pPr>
          </w:p>
        </w:tc>
        <w:tc>
          <w:tcPr>
            <w:tcW w:w="2552" w:type="dxa"/>
            <w:gridSpan w:val="3"/>
          </w:tcPr>
          <w:p w14:paraId="62BC8510" w14:textId="77777777" w:rsidR="005F7DD4" w:rsidRPr="00476F48" w:rsidRDefault="005F7DD4" w:rsidP="00D05788">
            <w:pPr>
              <w:pStyle w:val="BodyText"/>
              <w:spacing w:before="60" w:after="60"/>
              <w:rPr>
                <w:sz w:val="18"/>
                <w:szCs w:val="18"/>
              </w:rPr>
            </w:pPr>
          </w:p>
        </w:tc>
        <w:tc>
          <w:tcPr>
            <w:tcW w:w="850" w:type="dxa"/>
            <w:gridSpan w:val="2"/>
          </w:tcPr>
          <w:p w14:paraId="7549A554" w14:textId="77777777"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255884A6" w14:textId="0ECEF37D" w:rsidR="005F7DD4" w:rsidRPr="00476F48" w:rsidRDefault="00E16E9B" w:rsidP="00D05788">
            <w:pPr>
              <w:pStyle w:val="BodyText"/>
              <w:spacing w:before="60" w:after="60"/>
              <w:rPr>
                <w:sz w:val="18"/>
                <w:szCs w:val="18"/>
              </w:rPr>
            </w:pPr>
            <w:proofErr w:type="gramStart"/>
            <w:r w:rsidRPr="00476F48">
              <w:rPr>
                <w:rFonts w:hint="eastAsia"/>
                <w:sz w:val="18"/>
                <w:szCs w:val="18"/>
              </w:rPr>
              <w:t>0,*</w:t>
            </w:r>
            <w:proofErr w:type="gramEnd"/>
          </w:p>
        </w:tc>
      </w:tr>
      <w:tr w:rsidR="005F7DD4" w:rsidRPr="00476F48" w14:paraId="448C7BDA" w14:textId="77777777" w:rsidTr="001F3027">
        <w:tc>
          <w:tcPr>
            <w:tcW w:w="3686" w:type="dxa"/>
            <w:gridSpan w:val="4"/>
          </w:tcPr>
          <w:p w14:paraId="2A665EDA" w14:textId="582A879E" w:rsidR="005F7DD4" w:rsidRPr="00476F48" w:rsidRDefault="001973A6" w:rsidP="00D05788">
            <w:pPr>
              <w:pStyle w:val="BodyText"/>
              <w:spacing w:before="60" w:after="60"/>
              <w:rPr>
                <w:sz w:val="18"/>
                <w:szCs w:val="18"/>
              </w:rPr>
            </w:pPr>
            <w:r w:rsidRPr="00476F48">
              <w:rPr>
                <w:sz w:val="18"/>
                <w:szCs w:val="18"/>
              </w:rPr>
              <w:t xml:space="preserve">     contract period</w:t>
            </w:r>
          </w:p>
        </w:tc>
        <w:tc>
          <w:tcPr>
            <w:tcW w:w="1559" w:type="dxa"/>
            <w:gridSpan w:val="2"/>
          </w:tcPr>
          <w:p w14:paraId="3451AD6F" w14:textId="77777777" w:rsidR="005F7DD4" w:rsidRPr="00476F48" w:rsidRDefault="005F7DD4" w:rsidP="00D05788">
            <w:pPr>
              <w:pStyle w:val="BodyText"/>
              <w:spacing w:before="60" w:after="60"/>
              <w:rPr>
                <w:sz w:val="18"/>
                <w:szCs w:val="18"/>
              </w:rPr>
            </w:pPr>
          </w:p>
        </w:tc>
        <w:tc>
          <w:tcPr>
            <w:tcW w:w="2552" w:type="dxa"/>
            <w:gridSpan w:val="3"/>
          </w:tcPr>
          <w:p w14:paraId="3C7745CE" w14:textId="77777777" w:rsidR="005F7DD4" w:rsidRPr="00476F48" w:rsidRDefault="005F7DD4" w:rsidP="00D05788">
            <w:pPr>
              <w:pStyle w:val="BodyText"/>
              <w:spacing w:before="60" w:after="60"/>
              <w:rPr>
                <w:sz w:val="18"/>
                <w:szCs w:val="18"/>
              </w:rPr>
            </w:pPr>
          </w:p>
        </w:tc>
        <w:tc>
          <w:tcPr>
            <w:tcW w:w="850" w:type="dxa"/>
            <w:gridSpan w:val="2"/>
          </w:tcPr>
          <w:p w14:paraId="46BDB871" w14:textId="716342B3"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7759A143" w14:textId="72A195FB" w:rsidR="005F7DD4" w:rsidRPr="00476F48" w:rsidRDefault="00E91672"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00BBE5F7" w14:textId="77777777" w:rsidTr="001F3027">
        <w:tc>
          <w:tcPr>
            <w:tcW w:w="3686" w:type="dxa"/>
            <w:gridSpan w:val="4"/>
          </w:tcPr>
          <w:p w14:paraId="3590BE91" w14:textId="3C03B95E" w:rsidR="005F7DD4" w:rsidRPr="00476F48" w:rsidRDefault="001973A6" w:rsidP="00D05788">
            <w:pPr>
              <w:pStyle w:val="BodyText"/>
              <w:spacing w:before="60" w:after="60"/>
              <w:rPr>
                <w:sz w:val="18"/>
                <w:szCs w:val="18"/>
              </w:rPr>
            </w:pPr>
            <w:r w:rsidRPr="00476F48">
              <w:rPr>
                <w:sz w:val="18"/>
                <w:szCs w:val="18"/>
              </w:rPr>
              <w:t xml:space="preserve">     currency</w:t>
            </w:r>
          </w:p>
        </w:tc>
        <w:tc>
          <w:tcPr>
            <w:tcW w:w="1559" w:type="dxa"/>
            <w:gridSpan w:val="2"/>
          </w:tcPr>
          <w:p w14:paraId="0CEB9DAA" w14:textId="77777777" w:rsidR="005F7DD4" w:rsidRPr="00476F48" w:rsidRDefault="005F7DD4" w:rsidP="00D05788">
            <w:pPr>
              <w:pStyle w:val="BodyText"/>
              <w:spacing w:before="60" w:after="60"/>
              <w:rPr>
                <w:sz w:val="18"/>
                <w:szCs w:val="18"/>
              </w:rPr>
            </w:pPr>
          </w:p>
        </w:tc>
        <w:tc>
          <w:tcPr>
            <w:tcW w:w="2552" w:type="dxa"/>
            <w:gridSpan w:val="3"/>
          </w:tcPr>
          <w:p w14:paraId="460C4631" w14:textId="77777777" w:rsidR="005F7DD4" w:rsidRPr="00476F48" w:rsidRDefault="005F7DD4" w:rsidP="00D05788">
            <w:pPr>
              <w:pStyle w:val="BodyText"/>
              <w:spacing w:before="60" w:after="60"/>
              <w:rPr>
                <w:sz w:val="18"/>
                <w:szCs w:val="18"/>
              </w:rPr>
            </w:pPr>
          </w:p>
        </w:tc>
        <w:tc>
          <w:tcPr>
            <w:tcW w:w="850" w:type="dxa"/>
            <w:gridSpan w:val="2"/>
          </w:tcPr>
          <w:p w14:paraId="5FEDB1EC" w14:textId="77777777"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3CCF88B2" w14:textId="75EB164C" w:rsidR="005F7DD4" w:rsidRPr="00476F48" w:rsidRDefault="005F7DD4" w:rsidP="00D05788">
            <w:pPr>
              <w:pStyle w:val="BodyText"/>
              <w:spacing w:before="60" w:after="60"/>
              <w:rPr>
                <w:sz w:val="18"/>
                <w:szCs w:val="18"/>
              </w:rPr>
            </w:pPr>
            <w:r w:rsidRPr="00476F48">
              <w:rPr>
                <w:sz w:val="18"/>
                <w:szCs w:val="18"/>
              </w:rPr>
              <w:t>1,1</w:t>
            </w:r>
          </w:p>
        </w:tc>
      </w:tr>
      <w:tr w:rsidR="005F7DD4" w:rsidRPr="00476F48" w14:paraId="4E598042" w14:textId="77777777" w:rsidTr="001F3027">
        <w:tc>
          <w:tcPr>
            <w:tcW w:w="3686" w:type="dxa"/>
            <w:gridSpan w:val="4"/>
          </w:tcPr>
          <w:p w14:paraId="4371EB47" w14:textId="56C368EE" w:rsidR="005F7DD4" w:rsidRPr="00476F48" w:rsidRDefault="001973A6" w:rsidP="00D05788">
            <w:pPr>
              <w:pStyle w:val="BodyText"/>
              <w:spacing w:before="60" w:after="60"/>
              <w:rPr>
                <w:sz w:val="18"/>
                <w:szCs w:val="18"/>
              </w:rPr>
            </w:pPr>
            <w:r w:rsidRPr="00476F48">
              <w:rPr>
                <w:sz w:val="18"/>
                <w:szCs w:val="18"/>
              </w:rPr>
              <w:t xml:space="preserve">     price</w:t>
            </w:r>
          </w:p>
        </w:tc>
        <w:tc>
          <w:tcPr>
            <w:tcW w:w="1559" w:type="dxa"/>
            <w:gridSpan w:val="2"/>
          </w:tcPr>
          <w:p w14:paraId="045BE5A1" w14:textId="77777777" w:rsidR="005F7DD4" w:rsidRPr="00476F48" w:rsidRDefault="005F7DD4" w:rsidP="00D05788">
            <w:pPr>
              <w:pStyle w:val="BodyText"/>
              <w:spacing w:before="60" w:after="60"/>
              <w:rPr>
                <w:sz w:val="18"/>
                <w:szCs w:val="18"/>
              </w:rPr>
            </w:pPr>
          </w:p>
        </w:tc>
        <w:tc>
          <w:tcPr>
            <w:tcW w:w="2552" w:type="dxa"/>
            <w:gridSpan w:val="3"/>
          </w:tcPr>
          <w:p w14:paraId="54850078" w14:textId="77777777" w:rsidR="005F7DD4" w:rsidRPr="00476F48" w:rsidRDefault="005F7DD4" w:rsidP="00D05788">
            <w:pPr>
              <w:pStyle w:val="BodyText"/>
              <w:spacing w:before="60" w:after="60"/>
              <w:rPr>
                <w:sz w:val="18"/>
                <w:szCs w:val="18"/>
              </w:rPr>
            </w:pPr>
          </w:p>
        </w:tc>
        <w:tc>
          <w:tcPr>
            <w:tcW w:w="850" w:type="dxa"/>
            <w:gridSpan w:val="2"/>
          </w:tcPr>
          <w:p w14:paraId="0D6FD12A" w14:textId="77777777" w:rsidR="005F7DD4" w:rsidRPr="00476F48" w:rsidRDefault="005F7DD4" w:rsidP="00D05788">
            <w:pPr>
              <w:pStyle w:val="BodyText"/>
              <w:spacing w:before="60" w:after="60"/>
              <w:rPr>
                <w:sz w:val="18"/>
                <w:szCs w:val="18"/>
              </w:rPr>
            </w:pPr>
            <w:r w:rsidRPr="00476F48">
              <w:rPr>
                <w:sz w:val="18"/>
                <w:szCs w:val="18"/>
              </w:rPr>
              <w:t>(S) RE</w:t>
            </w:r>
          </w:p>
        </w:tc>
        <w:tc>
          <w:tcPr>
            <w:tcW w:w="1418" w:type="dxa"/>
            <w:gridSpan w:val="2"/>
          </w:tcPr>
          <w:p w14:paraId="15B7FC5F" w14:textId="219D4E1A" w:rsidR="005F7DD4" w:rsidRPr="00476F48" w:rsidRDefault="005F7DD4" w:rsidP="00D05788">
            <w:pPr>
              <w:pStyle w:val="BodyText"/>
              <w:spacing w:before="60" w:after="60"/>
              <w:rPr>
                <w:sz w:val="18"/>
                <w:szCs w:val="18"/>
              </w:rPr>
            </w:pPr>
            <w:r w:rsidRPr="00476F48">
              <w:rPr>
                <w:sz w:val="18"/>
                <w:szCs w:val="18"/>
              </w:rPr>
              <w:t>1,1</w:t>
            </w:r>
          </w:p>
        </w:tc>
      </w:tr>
      <w:tr w:rsidR="005F7DD4" w:rsidRPr="00476F48" w14:paraId="0F7A2464" w14:textId="77777777" w:rsidTr="001F3027">
        <w:tc>
          <w:tcPr>
            <w:tcW w:w="3686" w:type="dxa"/>
            <w:gridSpan w:val="4"/>
          </w:tcPr>
          <w:p w14:paraId="7265FB14" w14:textId="20B73BB6" w:rsidR="005F7DD4" w:rsidRPr="00476F48" w:rsidRDefault="001973A6" w:rsidP="00D05788">
            <w:pPr>
              <w:pStyle w:val="BodyText"/>
              <w:spacing w:before="60" w:after="60"/>
              <w:rPr>
                <w:sz w:val="18"/>
                <w:szCs w:val="18"/>
              </w:rPr>
            </w:pPr>
            <w:r w:rsidRPr="00476F48">
              <w:rPr>
                <w:sz w:val="18"/>
                <w:szCs w:val="18"/>
              </w:rPr>
              <w:t xml:space="preserve">source </w:t>
            </w:r>
            <w:r w:rsidR="00171A31" w:rsidRPr="00476F48">
              <w:rPr>
                <w:sz w:val="18"/>
                <w:szCs w:val="18"/>
              </w:rPr>
              <w:t>indication</w:t>
            </w:r>
          </w:p>
        </w:tc>
        <w:tc>
          <w:tcPr>
            <w:tcW w:w="1559" w:type="dxa"/>
            <w:gridSpan w:val="2"/>
          </w:tcPr>
          <w:p w14:paraId="4D5E3476" w14:textId="77777777" w:rsidR="005F7DD4" w:rsidRPr="00476F48" w:rsidRDefault="005F7DD4" w:rsidP="00D05788">
            <w:pPr>
              <w:pStyle w:val="BodyText"/>
              <w:spacing w:before="60" w:after="60"/>
              <w:rPr>
                <w:sz w:val="18"/>
                <w:szCs w:val="18"/>
              </w:rPr>
            </w:pPr>
          </w:p>
        </w:tc>
        <w:tc>
          <w:tcPr>
            <w:tcW w:w="2552" w:type="dxa"/>
            <w:gridSpan w:val="3"/>
          </w:tcPr>
          <w:p w14:paraId="320F78FF" w14:textId="77777777" w:rsidR="005F7DD4" w:rsidRPr="00476F48" w:rsidRDefault="005F7DD4" w:rsidP="00D05788">
            <w:pPr>
              <w:pStyle w:val="BodyText"/>
              <w:spacing w:before="60" w:after="60"/>
              <w:rPr>
                <w:sz w:val="18"/>
                <w:szCs w:val="18"/>
              </w:rPr>
            </w:pPr>
          </w:p>
        </w:tc>
        <w:tc>
          <w:tcPr>
            <w:tcW w:w="850" w:type="dxa"/>
            <w:gridSpan w:val="2"/>
          </w:tcPr>
          <w:p w14:paraId="16A19838" w14:textId="5ED14491"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50595E0E" w14:textId="307A65F9" w:rsidR="005F7DD4" w:rsidRPr="00476F48" w:rsidRDefault="005F7DD4" w:rsidP="00D05788">
            <w:pPr>
              <w:pStyle w:val="BodyText"/>
              <w:spacing w:before="60" w:after="60"/>
              <w:rPr>
                <w:sz w:val="18"/>
                <w:szCs w:val="18"/>
              </w:rPr>
            </w:pPr>
            <w:proofErr w:type="gramStart"/>
            <w:r w:rsidRPr="00476F48">
              <w:rPr>
                <w:sz w:val="18"/>
                <w:szCs w:val="18"/>
              </w:rPr>
              <w:t>0,*</w:t>
            </w:r>
            <w:proofErr w:type="gramEnd"/>
          </w:p>
        </w:tc>
      </w:tr>
      <w:tr w:rsidR="005F7DD4" w:rsidRPr="00476F48" w14:paraId="3C0D4E3F" w14:textId="77777777" w:rsidTr="001F3027">
        <w:tc>
          <w:tcPr>
            <w:tcW w:w="3686" w:type="dxa"/>
            <w:gridSpan w:val="4"/>
          </w:tcPr>
          <w:p w14:paraId="4F139151" w14:textId="4C210F79" w:rsidR="005F7DD4" w:rsidRPr="00476F48" w:rsidRDefault="00171A31" w:rsidP="00D05788">
            <w:pPr>
              <w:pStyle w:val="BodyText"/>
              <w:spacing w:before="60" w:after="60"/>
              <w:rPr>
                <w:sz w:val="18"/>
                <w:szCs w:val="18"/>
              </w:rPr>
            </w:pPr>
            <w:r w:rsidRPr="00476F48">
              <w:rPr>
                <w:sz w:val="18"/>
                <w:szCs w:val="18"/>
              </w:rPr>
              <w:t xml:space="preserve">     category of authority</w:t>
            </w:r>
          </w:p>
        </w:tc>
        <w:tc>
          <w:tcPr>
            <w:tcW w:w="1559" w:type="dxa"/>
            <w:gridSpan w:val="2"/>
          </w:tcPr>
          <w:p w14:paraId="3CBAA086" w14:textId="77777777" w:rsidR="005F7DD4" w:rsidRPr="00476F48" w:rsidRDefault="005F7DD4" w:rsidP="00D05788">
            <w:pPr>
              <w:pStyle w:val="BodyText"/>
              <w:spacing w:before="60" w:after="60"/>
              <w:rPr>
                <w:sz w:val="18"/>
                <w:szCs w:val="18"/>
              </w:rPr>
            </w:pPr>
          </w:p>
        </w:tc>
        <w:tc>
          <w:tcPr>
            <w:tcW w:w="2552" w:type="dxa"/>
            <w:gridSpan w:val="3"/>
          </w:tcPr>
          <w:p w14:paraId="4B1F147C" w14:textId="77777777" w:rsidR="005F7DD4" w:rsidRPr="00476F48" w:rsidRDefault="005F7DD4" w:rsidP="002B6CB7">
            <w:pPr>
              <w:pStyle w:val="BodyText"/>
              <w:spacing w:before="60" w:after="0"/>
              <w:rPr>
                <w:sz w:val="18"/>
                <w:szCs w:val="18"/>
              </w:rPr>
            </w:pPr>
            <w:proofErr w:type="gramStart"/>
            <w:r w:rsidRPr="00476F48">
              <w:rPr>
                <w:sz w:val="18"/>
                <w:szCs w:val="18"/>
              </w:rPr>
              <w:t>2 :</w:t>
            </w:r>
            <w:proofErr w:type="gramEnd"/>
            <w:r w:rsidRPr="00476F48">
              <w:rPr>
                <w:sz w:val="18"/>
                <w:szCs w:val="18"/>
              </w:rPr>
              <w:t xml:space="preserve"> border control</w:t>
            </w:r>
          </w:p>
          <w:p w14:paraId="0261AB8C" w14:textId="77777777" w:rsidR="005F7DD4" w:rsidRPr="00476F48" w:rsidRDefault="005F7DD4" w:rsidP="002B6CB7">
            <w:pPr>
              <w:pStyle w:val="BodyText"/>
              <w:spacing w:after="0"/>
              <w:rPr>
                <w:sz w:val="18"/>
                <w:szCs w:val="18"/>
              </w:rPr>
            </w:pPr>
            <w:proofErr w:type="gramStart"/>
            <w:r w:rsidRPr="00476F48">
              <w:rPr>
                <w:sz w:val="18"/>
                <w:szCs w:val="18"/>
              </w:rPr>
              <w:t>3 :</w:t>
            </w:r>
            <w:proofErr w:type="gramEnd"/>
            <w:r w:rsidRPr="00476F48">
              <w:rPr>
                <w:sz w:val="18"/>
                <w:szCs w:val="18"/>
              </w:rPr>
              <w:t xml:space="preserve"> police</w:t>
            </w:r>
          </w:p>
          <w:p w14:paraId="77FECCCF" w14:textId="77777777" w:rsidR="005F7DD4" w:rsidRPr="00476F48" w:rsidRDefault="005F7DD4" w:rsidP="002B6CB7">
            <w:pPr>
              <w:pStyle w:val="BodyText"/>
              <w:spacing w:after="0"/>
              <w:rPr>
                <w:sz w:val="18"/>
                <w:szCs w:val="18"/>
              </w:rPr>
            </w:pPr>
            <w:proofErr w:type="gramStart"/>
            <w:r w:rsidRPr="00476F48">
              <w:rPr>
                <w:sz w:val="18"/>
                <w:szCs w:val="18"/>
              </w:rPr>
              <w:t>4 :</w:t>
            </w:r>
            <w:proofErr w:type="gramEnd"/>
            <w:r w:rsidRPr="00476F48">
              <w:rPr>
                <w:sz w:val="18"/>
                <w:szCs w:val="18"/>
              </w:rPr>
              <w:t xml:space="preserve"> port</w:t>
            </w:r>
          </w:p>
          <w:p w14:paraId="05040ED3" w14:textId="77777777" w:rsidR="005F7DD4" w:rsidRPr="00476F48" w:rsidRDefault="005F7DD4" w:rsidP="002B6CB7">
            <w:pPr>
              <w:pStyle w:val="BodyText"/>
              <w:spacing w:after="0"/>
              <w:rPr>
                <w:sz w:val="18"/>
                <w:szCs w:val="18"/>
              </w:rPr>
            </w:pPr>
            <w:proofErr w:type="gramStart"/>
            <w:r w:rsidRPr="00476F48">
              <w:rPr>
                <w:sz w:val="18"/>
                <w:szCs w:val="18"/>
              </w:rPr>
              <w:t>5 :</w:t>
            </w:r>
            <w:proofErr w:type="gramEnd"/>
            <w:r w:rsidRPr="00476F48">
              <w:rPr>
                <w:sz w:val="18"/>
                <w:szCs w:val="18"/>
              </w:rPr>
              <w:t xml:space="preserve"> immigration</w:t>
            </w:r>
          </w:p>
          <w:p w14:paraId="07B9752B" w14:textId="77777777" w:rsidR="005F7DD4" w:rsidRPr="00476F48" w:rsidRDefault="005F7DD4" w:rsidP="002B6CB7">
            <w:pPr>
              <w:pStyle w:val="BodyText"/>
              <w:spacing w:after="0"/>
              <w:rPr>
                <w:sz w:val="18"/>
                <w:szCs w:val="18"/>
              </w:rPr>
            </w:pPr>
            <w:proofErr w:type="gramStart"/>
            <w:r w:rsidRPr="00476F48">
              <w:rPr>
                <w:sz w:val="18"/>
                <w:szCs w:val="18"/>
              </w:rPr>
              <w:t>6 :</w:t>
            </w:r>
            <w:proofErr w:type="gramEnd"/>
            <w:r w:rsidRPr="00476F48">
              <w:rPr>
                <w:sz w:val="18"/>
                <w:szCs w:val="18"/>
              </w:rPr>
              <w:t xml:space="preserve"> health</w:t>
            </w:r>
          </w:p>
          <w:p w14:paraId="70D0B528" w14:textId="77777777" w:rsidR="005F7DD4" w:rsidRPr="00476F48" w:rsidRDefault="005F7DD4" w:rsidP="002B6CB7">
            <w:pPr>
              <w:pStyle w:val="BodyText"/>
              <w:spacing w:after="0"/>
              <w:rPr>
                <w:sz w:val="18"/>
                <w:szCs w:val="18"/>
              </w:rPr>
            </w:pPr>
            <w:proofErr w:type="gramStart"/>
            <w:r w:rsidRPr="00476F48">
              <w:rPr>
                <w:sz w:val="18"/>
                <w:szCs w:val="18"/>
              </w:rPr>
              <w:t>7 :</w:t>
            </w:r>
            <w:proofErr w:type="gramEnd"/>
            <w:r w:rsidRPr="00476F48">
              <w:rPr>
                <w:sz w:val="18"/>
                <w:szCs w:val="18"/>
              </w:rPr>
              <w:t xml:space="preserve"> coast guard</w:t>
            </w:r>
          </w:p>
          <w:p w14:paraId="11C2A4C3" w14:textId="77777777" w:rsidR="005F7DD4" w:rsidRPr="00476F48" w:rsidRDefault="005F7DD4" w:rsidP="002B6CB7">
            <w:pPr>
              <w:pStyle w:val="BodyText"/>
              <w:spacing w:after="0"/>
              <w:rPr>
                <w:sz w:val="18"/>
                <w:szCs w:val="18"/>
              </w:rPr>
            </w:pPr>
            <w:proofErr w:type="gramStart"/>
            <w:r w:rsidRPr="00476F48">
              <w:rPr>
                <w:sz w:val="18"/>
                <w:szCs w:val="18"/>
              </w:rPr>
              <w:t>8 :</w:t>
            </w:r>
            <w:proofErr w:type="gramEnd"/>
            <w:r w:rsidRPr="00476F48">
              <w:rPr>
                <w:sz w:val="18"/>
                <w:szCs w:val="18"/>
              </w:rPr>
              <w:t xml:space="preserve"> agricultural</w:t>
            </w:r>
          </w:p>
          <w:p w14:paraId="73378F99" w14:textId="77777777" w:rsidR="005F7DD4" w:rsidRPr="00476F48" w:rsidRDefault="005F7DD4" w:rsidP="002B6CB7">
            <w:pPr>
              <w:pStyle w:val="BodyText"/>
              <w:spacing w:after="0"/>
              <w:rPr>
                <w:sz w:val="18"/>
                <w:szCs w:val="18"/>
              </w:rPr>
            </w:pPr>
            <w:proofErr w:type="gramStart"/>
            <w:r w:rsidRPr="00476F48">
              <w:rPr>
                <w:sz w:val="18"/>
                <w:szCs w:val="18"/>
              </w:rPr>
              <w:t>9 :</w:t>
            </w:r>
            <w:proofErr w:type="gramEnd"/>
            <w:r w:rsidRPr="00476F48">
              <w:rPr>
                <w:sz w:val="18"/>
                <w:szCs w:val="18"/>
              </w:rPr>
              <w:t xml:space="preserve"> military</w:t>
            </w:r>
          </w:p>
          <w:p w14:paraId="358CDAB7" w14:textId="77777777" w:rsidR="005F7DD4" w:rsidRPr="00476F48" w:rsidRDefault="005F7DD4" w:rsidP="002B6CB7">
            <w:pPr>
              <w:pStyle w:val="BodyText"/>
              <w:spacing w:after="0"/>
              <w:rPr>
                <w:sz w:val="18"/>
                <w:szCs w:val="18"/>
              </w:rPr>
            </w:pPr>
            <w:proofErr w:type="gramStart"/>
            <w:r w:rsidRPr="00476F48">
              <w:rPr>
                <w:sz w:val="18"/>
                <w:szCs w:val="18"/>
              </w:rPr>
              <w:t>10 :</w:t>
            </w:r>
            <w:proofErr w:type="gramEnd"/>
            <w:r w:rsidRPr="00476F48">
              <w:rPr>
                <w:sz w:val="18"/>
                <w:szCs w:val="18"/>
              </w:rPr>
              <w:t xml:space="preserve"> private company </w:t>
            </w:r>
          </w:p>
          <w:p w14:paraId="77AF7B50" w14:textId="77777777" w:rsidR="005F7DD4" w:rsidRPr="00476F48" w:rsidRDefault="005F7DD4" w:rsidP="002B6CB7">
            <w:pPr>
              <w:pStyle w:val="BodyText"/>
              <w:spacing w:after="0"/>
              <w:rPr>
                <w:sz w:val="18"/>
                <w:szCs w:val="18"/>
              </w:rPr>
            </w:pPr>
            <w:proofErr w:type="gramStart"/>
            <w:r w:rsidRPr="00476F48">
              <w:rPr>
                <w:sz w:val="18"/>
                <w:szCs w:val="18"/>
              </w:rPr>
              <w:t>11 :</w:t>
            </w:r>
            <w:proofErr w:type="gramEnd"/>
            <w:r w:rsidRPr="00476F48">
              <w:rPr>
                <w:sz w:val="18"/>
                <w:szCs w:val="18"/>
              </w:rPr>
              <w:t xml:space="preserve"> maritime police</w:t>
            </w:r>
          </w:p>
          <w:p w14:paraId="221AAE4A" w14:textId="77777777" w:rsidR="005F7DD4" w:rsidRPr="00476F48" w:rsidRDefault="005F7DD4" w:rsidP="002B6CB7">
            <w:pPr>
              <w:pStyle w:val="BodyText"/>
              <w:spacing w:after="0"/>
              <w:rPr>
                <w:sz w:val="18"/>
                <w:szCs w:val="18"/>
              </w:rPr>
            </w:pPr>
            <w:proofErr w:type="gramStart"/>
            <w:r w:rsidRPr="00476F48">
              <w:rPr>
                <w:sz w:val="18"/>
                <w:szCs w:val="18"/>
              </w:rPr>
              <w:t>12 :</w:t>
            </w:r>
            <w:proofErr w:type="gramEnd"/>
            <w:r w:rsidRPr="00476F48">
              <w:rPr>
                <w:sz w:val="18"/>
                <w:szCs w:val="18"/>
              </w:rPr>
              <w:t xml:space="preserve"> environmental</w:t>
            </w:r>
          </w:p>
          <w:p w14:paraId="749D1B08" w14:textId="77777777" w:rsidR="005F7DD4" w:rsidRPr="00476F48" w:rsidRDefault="005F7DD4" w:rsidP="002B6CB7">
            <w:pPr>
              <w:pStyle w:val="BodyText"/>
              <w:spacing w:after="0"/>
              <w:rPr>
                <w:sz w:val="18"/>
                <w:szCs w:val="18"/>
              </w:rPr>
            </w:pPr>
            <w:proofErr w:type="gramStart"/>
            <w:r w:rsidRPr="00476F48">
              <w:rPr>
                <w:sz w:val="18"/>
                <w:szCs w:val="18"/>
              </w:rPr>
              <w:t>13 :</w:t>
            </w:r>
            <w:proofErr w:type="gramEnd"/>
            <w:r w:rsidRPr="00476F48">
              <w:rPr>
                <w:sz w:val="18"/>
                <w:szCs w:val="18"/>
              </w:rPr>
              <w:t xml:space="preserve"> fishery</w:t>
            </w:r>
          </w:p>
          <w:p w14:paraId="4A22ED0E" w14:textId="77777777" w:rsidR="005F7DD4" w:rsidRPr="00476F48" w:rsidRDefault="005F7DD4" w:rsidP="002B6CB7">
            <w:pPr>
              <w:pStyle w:val="BodyText"/>
              <w:spacing w:after="0"/>
              <w:rPr>
                <w:sz w:val="18"/>
                <w:szCs w:val="18"/>
              </w:rPr>
            </w:pPr>
            <w:proofErr w:type="gramStart"/>
            <w:r w:rsidRPr="00476F48">
              <w:rPr>
                <w:sz w:val="18"/>
                <w:szCs w:val="18"/>
              </w:rPr>
              <w:t>14 :</w:t>
            </w:r>
            <w:proofErr w:type="gramEnd"/>
            <w:r w:rsidRPr="00476F48">
              <w:rPr>
                <w:sz w:val="18"/>
                <w:szCs w:val="18"/>
              </w:rPr>
              <w:t xml:space="preserve"> finance</w:t>
            </w:r>
          </w:p>
          <w:p w14:paraId="38ED0256" w14:textId="77777777" w:rsidR="005F7DD4" w:rsidRPr="00476F48" w:rsidRDefault="005F7DD4" w:rsidP="002B6CB7">
            <w:pPr>
              <w:pStyle w:val="BodyText"/>
              <w:spacing w:after="0"/>
              <w:rPr>
                <w:sz w:val="18"/>
                <w:szCs w:val="18"/>
              </w:rPr>
            </w:pPr>
            <w:proofErr w:type="gramStart"/>
            <w:r w:rsidRPr="00476F48">
              <w:rPr>
                <w:sz w:val="18"/>
                <w:szCs w:val="18"/>
              </w:rPr>
              <w:t>15 :</w:t>
            </w:r>
            <w:proofErr w:type="gramEnd"/>
            <w:r w:rsidRPr="00476F48">
              <w:rPr>
                <w:sz w:val="18"/>
                <w:szCs w:val="18"/>
              </w:rPr>
              <w:t xml:space="preserve"> maritime</w:t>
            </w:r>
          </w:p>
          <w:p w14:paraId="777F6552" w14:textId="31937EFF" w:rsidR="005F7DD4" w:rsidRPr="00476F48" w:rsidRDefault="005F7DD4" w:rsidP="002B6CB7">
            <w:pPr>
              <w:pStyle w:val="BodyText"/>
              <w:spacing w:after="0"/>
              <w:rPr>
                <w:sz w:val="18"/>
                <w:szCs w:val="18"/>
              </w:rPr>
            </w:pPr>
            <w:proofErr w:type="gramStart"/>
            <w:r w:rsidRPr="00476F48">
              <w:rPr>
                <w:sz w:val="18"/>
                <w:szCs w:val="18"/>
              </w:rPr>
              <w:t>16 :</w:t>
            </w:r>
            <w:proofErr w:type="gramEnd"/>
            <w:r w:rsidRPr="00476F48">
              <w:rPr>
                <w:sz w:val="18"/>
                <w:szCs w:val="18"/>
              </w:rPr>
              <w:t xml:space="preserve"> customs</w:t>
            </w:r>
          </w:p>
          <w:p w14:paraId="6D5EF0F3" w14:textId="77777777" w:rsidR="005F7DD4" w:rsidRPr="00476F48" w:rsidRDefault="005F7DD4" w:rsidP="002B6CB7">
            <w:pPr>
              <w:pStyle w:val="BodyText"/>
              <w:spacing w:after="0"/>
              <w:rPr>
                <w:sz w:val="18"/>
                <w:szCs w:val="18"/>
              </w:rPr>
            </w:pPr>
            <w:proofErr w:type="gramStart"/>
            <w:r w:rsidRPr="00476F48">
              <w:rPr>
                <w:sz w:val="18"/>
                <w:szCs w:val="18"/>
              </w:rPr>
              <w:t>17 :</w:t>
            </w:r>
            <w:proofErr w:type="gramEnd"/>
            <w:r w:rsidRPr="00476F48">
              <w:rPr>
                <w:sz w:val="18"/>
                <w:szCs w:val="18"/>
              </w:rPr>
              <w:t xml:space="preserve"> hydrographic office</w:t>
            </w:r>
          </w:p>
          <w:p w14:paraId="5EAD1530" w14:textId="3B6B2EF6" w:rsidR="005F7DD4" w:rsidRPr="00476F48" w:rsidRDefault="005F7DD4" w:rsidP="002B6CB7">
            <w:pPr>
              <w:pStyle w:val="BodyText"/>
              <w:spacing w:after="60"/>
              <w:rPr>
                <w:sz w:val="18"/>
                <w:szCs w:val="18"/>
              </w:rPr>
            </w:pPr>
            <w:proofErr w:type="gramStart"/>
            <w:r w:rsidRPr="00476F48">
              <w:rPr>
                <w:sz w:val="18"/>
                <w:szCs w:val="18"/>
              </w:rPr>
              <w:t>18 :</w:t>
            </w:r>
            <w:proofErr w:type="gramEnd"/>
            <w:r w:rsidRPr="00476F48">
              <w:rPr>
                <w:sz w:val="18"/>
                <w:szCs w:val="18"/>
              </w:rPr>
              <w:t xml:space="preserve"> RENC</w:t>
            </w:r>
            <w:r w:rsidRPr="00476F48">
              <w:rPr>
                <w:sz w:val="18"/>
                <w:szCs w:val="18"/>
              </w:rPr>
              <w:br/>
              <w:t>19 : VARs</w:t>
            </w:r>
          </w:p>
        </w:tc>
        <w:tc>
          <w:tcPr>
            <w:tcW w:w="850" w:type="dxa"/>
            <w:gridSpan w:val="2"/>
          </w:tcPr>
          <w:p w14:paraId="3112AA7B" w14:textId="28CFE13A" w:rsidR="005F7DD4" w:rsidRPr="00476F48" w:rsidRDefault="005F7DD4" w:rsidP="00D05788">
            <w:pPr>
              <w:pStyle w:val="BodyText"/>
              <w:spacing w:before="60" w:after="60"/>
              <w:rPr>
                <w:sz w:val="18"/>
                <w:szCs w:val="18"/>
              </w:rPr>
            </w:pPr>
            <w:r w:rsidRPr="00476F48">
              <w:rPr>
                <w:sz w:val="18"/>
                <w:szCs w:val="18"/>
              </w:rPr>
              <w:t>(S) EN</w:t>
            </w:r>
          </w:p>
        </w:tc>
        <w:tc>
          <w:tcPr>
            <w:tcW w:w="1418" w:type="dxa"/>
            <w:gridSpan w:val="2"/>
          </w:tcPr>
          <w:p w14:paraId="3422F492" w14:textId="2B5B68E1"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w:t>
            </w:r>
            <w:r w:rsidRPr="00476F48">
              <w:rPr>
                <w:sz w:val="18"/>
                <w:szCs w:val="18"/>
              </w:rPr>
              <w:t>1</w:t>
            </w:r>
          </w:p>
        </w:tc>
      </w:tr>
      <w:tr w:rsidR="005F7DD4" w:rsidRPr="00476F48" w14:paraId="34E41A6D" w14:textId="77777777" w:rsidTr="001F3027">
        <w:tc>
          <w:tcPr>
            <w:tcW w:w="3686" w:type="dxa"/>
            <w:gridSpan w:val="4"/>
          </w:tcPr>
          <w:p w14:paraId="674BD48C" w14:textId="7FE479AE" w:rsidR="005F7DD4" w:rsidRPr="00476F48" w:rsidRDefault="00171A31" w:rsidP="00D05788">
            <w:pPr>
              <w:pStyle w:val="BodyText"/>
              <w:spacing w:before="60" w:after="60"/>
              <w:rPr>
                <w:sz w:val="18"/>
                <w:szCs w:val="18"/>
              </w:rPr>
            </w:pPr>
            <w:r w:rsidRPr="00476F48">
              <w:rPr>
                <w:sz w:val="18"/>
                <w:szCs w:val="18"/>
              </w:rPr>
              <w:t xml:space="preserve">     country name</w:t>
            </w:r>
          </w:p>
        </w:tc>
        <w:tc>
          <w:tcPr>
            <w:tcW w:w="1559" w:type="dxa"/>
            <w:gridSpan w:val="2"/>
          </w:tcPr>
          <w:p w14:paraId="6325EEF3" w14:textId="77777777" w:rsidR="005F7DD4" w:rsidRPr="00476F48" w:rsidRDefault="005F7DD4" w:rsidP="00D05788">
            <w:pPr>
              <w:pStyle w:val="BodyText"/>
              <w:spacing w:before="60" w:after="60"/>
              <w:rPr>
                <w:sz w:val="18"/>
                <w:szCs w:val="18"/>
              </w:rPr>
            </w:pPr>
          </w:p>
        </w:tc>
        <w:tc>
          <w:tcPr>
            <w:tcW w:w="2552" w:type="dxa"/>
            <w:gridSpan w:val="3"/>
          </w:tcPr>
          <w:p w14:paraId="414CD64A" w14:textId="77777777" w:rsidR="005F7DD4" w:rsidRPr="00476F48" w:rsidRDefault="005F7DD4" w:rsidP="00D05788">
            <w:pPr>
              <w:pStyle w:val="BodyText"/>
              <w:spacing w:before="60" w:after="60"/>
              <w:rPr>
                <w:sz w:val="18"/>
                <w:szCs w:val="18"/>
              </w:rPr>
            </w:pPr>
          </w:p>
        </w:tc>
        <w:tc>
          <w:tcPr>
            <w:tcW w:w="850" w:type="dxa"/>
            <w:gridSpan w:val="2"/>
          </w:tcPr>
          <w:p w14:paraId="3BC5B1F2" w14:textId="3974C0D5"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2A485B52" w14:textId="7B1D05B6"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4990FF3B" w14:textId="77777777" w:rsidTr="001F3027">
        <w:tc>
          <w:tcPr>
            <w:tcW w:w="3686" w:type="dxa"/>
            <w:gridSpan w:val="4"/>
          </w:tcPr>
          <w:p w14:paraId="0DB55828" w14:textId="460865FB" w:rsidR="005F7DD4" w:rsidRPr="00476F48" w:rsidRDefault="00171A31" w:rsidP="00D05788">
            <w:pPr>
              <w:pStyle w:val="BodyText"/>
              <w:spacing w:before="60" w:after="60"/>
              <w:rPr>
                <w:sz w:val="18"/>
                <w:szCs w:val="18"/>
              </w:rPr>
            </w:pPr>
            <w:r w:rsidRPr="00476F48">
              <w:rPr>
                <w:sz w:val="18"/>
                <w:szCs w:val="18"/>
              </w:rPr>
              <w:t xml:space="preserve">     reported date</w:t>
            </w:r>
          </w:p>
        </w:tc>
        <w:tc>
          <w:tcPr>
            <w:tcW w:w="1559" w:type="dxa"/>
            <w:gridSpan w:val="2"/>
          </w:tcPr>
          <w:p w14:paraId="0103B553" w14:textId="040994A7" w:rsidR="005F7DD4" w:rsidRPr="00476F48" w:rsidRDefault="007C0220" w:rsidP="00D05788">
            <w:pPr>
              <w:pStyle w:val="BodyText"/>
              <w:spacing w:before="60" w:after="60"/>
              <w:rPr>
                <w:sz w:val="18"/>
                <w:szCs w:val="18"/>
              </w:rPr>
            </w:pPr>
            <w:r w:rsidRPr="00476F48">
              <w:rPr>
                <w:sz w:val="18"/>
                <w:szCs w:val="18"/>
              </w:rPr>
              <w:t>(SORDAT)</w:t>
            </w:r>
          </w:p>
        </w:tc>
        <w:tc>
          <w:tcPr>
            <w:tcW w:w="2552" w:type="dxa"/>
            <w:gridSpan w:val="3"/>
          </w:tcPr>
          <w:p w14:paraId="064FECE0" w14:textId="77777777" w:rsidR="005F7DD4" w:rsidRPr="00476F48" w:rsidRDefault="005F7DD4" w:rsidP="00D05788">
            <w:pPr>
              <w:pStyle w:val="BodyText"/>
              <w:spacing w:before="60" w:after="60"/>
              <w:rPr>
                <w:sz w:val="18"/>
                <w:szCs w:val="18"/>
              </w:rPr>
            </w:pPr>
          </w:p>
        </w:tc>
        <w:tc>
          <w:tcPr>
            <w:tcW w:w="850" w:type="dxa"/>
            <w:gridSpan w:val="2"/>
          </w:tcPr>
          <w:p w14:paraId="433EF7F0" w14:textId="50C7C662" w:rsidR="005F7DD4" w:rsidRPr="00476F48" w:rsidRDefault="005F7DD4" w:rsidP="00D05788">
            <w:pPr>
              <w:pStyle w:val="BodyText"/>
              <w:spacing w:before="60" w:after="60"/>
              <w:rPr>
                <w:sz w:val="18"/>
                <w:szCs w:val="18"/>
              </w:rPr>
            </w:pPr>
            <w:r w:rsidRPr="00476F48">
              <w:rPr>
                <w:sz w:val="18"/>
                <w:szCs w:val="18"/>
              </w:rPr>
              <w:t>(S)</w:t>
            </w:r>
            <w:r w:rsidR="007C0220" w:rsidRPr="00476F48">
              <w:rPr>
                <w:sz w:val="18"/>
                <w:szCs w:val="18"/>
              </w:rPr>
              <w:t>TD</w:t>
            </w:r>
          </w:p>
        </w:tc>
        <w:tc>
          <w:tcPr>
            <w:tcW w:w="1418" w:type="dxa"/>
            <w:gridSpan w:val="2"/>
          </w:tcPr>
          <w:p w14:paraId="61BA77C1" w14:textId="4B3D3822"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27EE1082" w14:textId="77777777" w:rsidTr="001F3027">
        <w:tc>
          <w:tcPr>
            <w:tcW w:w="3686" w:type="dxa"/>
            <w:gridSpan w:val="4"/>
          </w:tcPr>
          <w:p w14:paraId="3A0D26C3" w14:textId="069F440D" w:rsidR="005F7DD4" w:rsidRPr="00476F48" w:rsidRDefault="00171A31" w:rsidP="00D05788">
            <w:pPr>
              <w:pStyle w:val="BodyText"/>
              <w:spacing w:before="60" w:after="60"/>
              <w:rPr>
                <w:sz w:val="18"/>
                <w:szCs w:val="18"/>
              </w:rPr>
            </w:pPr>
            <w:r w:rsidRPr="00476F48">
              <w:rPr>
                <w:sz w:val="18"/>
                <w:szCs w:val="18"/>
              </w:rPr>
              <w:lastRenderedPageBreak/>
              <w:t xml:space="preserve">     source</w:t>
            </w:r>
          </w:p>
        </w:tc>
        <w:tc>
          <w:tcPr>
            <w:tcW w:w="1559" w:type="dxa"/>
            <w:gridSpan w:val="2"/>
          </w:tcPr>
          <w:p w14:paraId="2594E9F9" w14:textId="77777777" w:rsidR="005F7DD4" w:rsidRPr="00476F48" w:rsidRDefault="005F7DD4" w:rsidP="00D05788">
            <w:pPr>
              <w:pStyle w:val="BodyText"/>
              <w:spacing w:before="60" w:after="60"/>
              <w:rPr>
                <w:sz w:val="18"/>
                <w:szCs w:val="18"/>
              </w:rPr>
            </w:pPr>
          </w:p>
        </w:tc>
        <w:tc>
          <w:tcPr>
            <w:tcW w:w="2552" w:type="dxa"/>
            <w:gridSpan w:val="3"/>
          </w:tcPr>
          <w:p w14:paraId="5CE0B4D8" w14:textId="77777777" w:rsidR="005F7DD4" w:rsidRPr="00476F48" w:rsidRDefault="005F7DD4" w:rsidP="00D05788">
            <w:pPr>
              <w:pStyle w:val="BodyText"/>
              <w:spacing w:before="60" w:after="60"/>
              <w:rPr>
                <w:sz w:val="18"/>
                <w:szCs w:val="18"/>
              </w:rPr>
            </w:pPr>
          </w:p>
        </w:tc>
        <w:tc>
          <w:tcPr>
            <w:tcW w:w="850" w:type="dxa"/>
            <w:gridSpan w:val="2"/>
          </w:tcPr>
          <w:p w14:paraId="3386B5EF" w14:textId="4729AA37"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51FE6824" w14:textId="27025614"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078222BA" w14:textId="77777777" w:rsidTr="001F3027">
        <w:tc>
          <w:tcPr>
            <w:tcW w:w="3686" w:type="dxa"/>
            <w:gridSpan w:val="4"/>
          </w:tcPr>
          <w:p w14:paraId="6174092B" w14:textId="4D3145EE" w:rsidR="005F7DD4" w:rsidRPr="00476F48" w:rsidRDefault="00171A31" w:rsidP="00D05788">
            <w:pPr>
              <w:pStyle w:val="BodyText"/>
              <w:spacing w:before="60" w:after="60"/>
              <w:rPr>
                <w:sz w:val="18"/>
                <w:szCs w:val="18"/>
              </w:rPr>
            </w:pPr>
            <w:r w:rsidRPr="00476F48">
              <w:rPr>
                <w:sz w:val="18"/>
                <w:szCs w:val="18"/>
              </w:rPr>
              <w:t xml:space="preserve">     source type</w:t>
            </w:r>
          </w:p>
        </w:tc>
        <w:tc>
          <w:tcPr>
            <w:tcW w:w="1559" w:type="dxa"/>
            <w:gridSpan w:val="2"/>
          </w:tcPr>
          <w:p w14:paraId="3B909136" w14:textId="77777777" w:rsidR="005F7DD4" w:rsidRPr="00476F48" w:rsidRDefault="005F7DD4" w:rsidP="00D05788">
            <w:pPr>
              <w:pStyle w:val="BodyText"/>
              <w:spacing w:before="60" w:after="60"/>
              <w:rPr>
                <w:sz w:val="18"/>
                <w:szCs w:val="18"/>
              </w:rPr>
            </w:pPr>
          </w:p>
        </w:tc>
        <w:tc>
          <w:tcPr>
            <w:tcW w:w="2552" w:type="dxa"/>
            <w:gridSpan w:val="3"/>
          </w:tcPr>
          <w:p w14:paraId="1DAFF6E4" w14:textId="77777777" w:rsidR="005F7DD4" w:rsidRPr="00476F48" w:rsidRDefault="005F7DD4" w:rsidP="002B6CB7">
            <w:pPr>
              <w:pStyle w:val="BodyText"/>
              <w:spacing w:before="60" w:after="0"/>
              <w:ind w:left="179" w:hanging="179"/>
              <w:rPr>
                <w:sz w:val="18"/>
                <w:szCs w:val="18"/>
              </w:rPr>
            </w:pPr>
            <w:r w:rsidRPr="00476F48">
              <w:rPr>
                <w:sz w:val="18"/>
                <w:szCs w:val="18"/>
              </w:rPr>
              <w:t>1: law or regulation</w:t>
            </w:r>
          </w:p>
          <w:p w14:paraId="029F4F6A" w14:textId="77777777" w:rsidR="005F7DD4" w:rsidRPr="00476F48" w:rsidRDefault="005F7DD4" w:rsidP="002B6CB7">
            <w:pPr>
              <w:pStyle w:val="BodyText"/>
              <w:spacing w:after="0"/>
              <w:ind w:left="179" w:hanging="179"/>
              <w:rPr>
                <w:sz w:val="18"/>
                <w:szCs w:val="18"/>
              </w:rPr>
            </w:pPr>
            <w:proofErr w:type="gramStart"/>
            <w:r w:rsidRPr="00476F48">
              <w:rPr>
                <w:sz w:val="18"/>
                <w:szCs w:val="18"/>
              </w:rPr>
              <w:t>2 :</w:t>
            </w:r>
            <w:proofErr w:type="gramEnd"/>
            <w:r w:rsidRPr="00476F48">
              <w:rPr>
                <w:sz w:val="18"/>
                <w:szCs w:val="18"/>
              </w:rPr>
              <w:t xml:space="preserve"> official publication</w:t>
            </w:r>
          </w:p>
          <w:p w14:paraId="34B64D08" w14:textId="51143841" w:rsidR="005F7DD4" w:rsidRPr="00476F48" w:rsidRDefault="005F7DD4" w:rsidP="002B6CB7">
            <w:pPr>
              <w:pStyle w:val="BodyText"/>
              <w:spacing w:after="0"/>
              <w:ind w:left="179" w:hanging="179"/>
              <w:rPr>
                <w:sz w:val="18"/>
                <w:szCs w:val="18"/>
              </w:rPr>
            </w:pPr>
            <w:proofErr w:type="gramStart"/>
            <w:r w:rsidRPr="00476F48">
              <w:rPr>
                <w:sz w:val="18"/>
                <w:szCs w:val="18"/>
              </w:rPr>
              <w:t>7 :</w:t>
            </w:r>
            <w:proofErr w:type="gramEnd"/>
            <w:r w:rsidRPr="00476F48">
              <w:rPr>
                <w:sz w:val="18"/>
                <w:szCs w:val="18"/>
              </w:rPr>
              <w:t xml:space="preserve"> mariner report,</w:t>
            </w:r>
            <w:r w:rsidR="002B6CB7" w:rsidRPr="00476F48">
              <w:rPr>
                <w:sz w:val="18"/>
                <w:szCs w:val="18"/>
              </w:rPr>
              <w:t xml:space="preserve"> </w:t>
            </w:r>
            <w:r w:rsidRPr="00476F48">
              <w:rPr>
                <w:sz w:val="18"/>
                <w:szCs w:val="18"/>
              </w:rPr>
              <w:t>confirmed</w:t>
            </w:r>
          </w:p>
          <w:p w14:paraId="50B5F63D" w14:textId="04680872" w:rsidR="005F7DD4" w:rsidRPr="00476F48" w:rsidRDefault="005F7DD4" w:rsidP="002B6CB7">
            <w:pPr>
              <w:pStyle w:val="BodyText"/>
              <w:spacing w:after="0"/>
              <w:ind w:left="179" w:hanging="179"/>
              <w:rPr>
                <w:sz w:val="18"/>
                <w:szCs w:val="18"/>
              </w:rPr>
            </w:pPr>
            <w:proofErr w:type="gramStart"/>
            <w:r w:rsidRPr="00476F48">
              <w:rPr>
                <w:sz w:val="18"/>
                <w:szCs w:val="18"/>
              </w:rPr>
              <w:t>8 :</w:t>
            </w:r>
            <w:proofErr w:type="gramEnd"/>
            <w:r w:rsidRPr="00476F48">
              <w:rPr>
                <w:sz w:val="18"/>
                <w:szCs w:val="18"/>
              </w:rPr>
              <w:t xml:space="preserve"> mariner report, no</w:t>
            </w:r>
            <w:r w:rsidR="002B6CB7" w:rsidRPr="00476F48">
              <w:rPr>
                <w:sz w:val="18"/>
                <w:szCs w:val="18"/>
              </w:rPr>
              <w:t xml:space="preserve">t </w:t>
            </w:r>
            <w:r w:rsidRPr="00476F48">
              <w:rPr>
                <w:sz w:val="18"/>
                <w:szCs w:val="18"/>
              </w:rPr>
              <w:t>confirmed</w:t>
            </w:r>
          </w:p>
          <w:p w14:paraId="6FB453D4" w14:textId="2808919A" w:rsidR="005F7DD4" w:rsidRPr="00476F48" w:rsidRDefault="005F7DD4" w:rsidP="002B6CB7">
            <w:pPr>
              <w:pStyle w:val="BodyText"/>
              <w:spacing w:after="0"/>
              <w:ind w:left="179" w:hanging="179"/>
              <w:rPr>
                <w:sz w:val="18"/>
                <w:szCs w:val="18"/>
              </w:rPr>
            </w:pPr>
            <w:proofErr w:type="gramStart"/>
            <w:r w:rsidRPr="00476F48">
              <w:rPr>
                <w:sz w:val="18"/>
                <w:szCs w:val="18"/>
              </w:rPr>
              <w:t>9 :</w:t>
            </w:r>
            <w:proofErr w:type="gramEnd"/>
            <w:r w:rsidRPr="00476F48">
              <w:rPr>
                <w:sz w:val="18"/>
                <w:szCs w:val="18"/>
              </w:rPr>
              <w:t xml:space="preserve"> industry publications</w:t>
            </w:r>
            <w:r w:rsidR="002B6CB7" w:rsidRPr="00476F48">
              <w:rPr>
                <w:sz w:val="18"/>
                <w:szCs w:val="18"/>
              </w:rPr>
              <w:t xml:space="preserve"> </w:t>
            </w:r>
            <w:r w:rsidRPr="00476F48">
              <w:rPr>
                <w:sz w:val="18"/>
                <w:szCs w:val="18"/>
              </w:rPr>
              <w:t>and reports</w:t>
            </w:r>
          </w:p>
          <w:p w14:paraId="183D6423" w14:textId="77777777" w:rsidR="002B6CB7" w:rsidRPr="00476F48" w:rsidRDefault="005F7DD4" w:rsidP="002B6CB7">
            <w:pPr>
              <w:pStyle w:val="BodyText"/>
              <w:spacing w:after="0"/>
              <w:ind w:left="179" w:hanging="179"/>
              <w:rPr>
                <w:sz w:val="18"/>
                <w:szCs w:val="18"/>
              </w:rPr>
            </w:pPr>
            <w:proofErr w:type="gramStart"/>
            <w:r w:rsidRPr="00476F48">
              <w:rPr>
                <w:sz w:val="18"/>
                <w:szCs w:val="18"/>
              </w:rPr>
              <w:t>10 :</w:t>
            </w:r>
            <w:proofErr w:type="gramEnd"/>
            <w:r w:rsidRPr="00476F48">
              <w:rPr>
                <w:sz w:val="18"/>
                <w:szCs w:val="18"/>
              </w:rPr>
              <w:t xml:space="preserve"> remotely sensed</w:t>
            </w:r>
            <w:r w:rsidR="002B6CB7" w:rsidRPr="00476F48">
              <w:rPr>
                <w:sz w:val="18"/>
                <w:szCs w:val="18"/>
              </w:rPr>
              <w:t xml:space="preserve"> </w:t>
            </w:r>
            <w:r w:rsidRPr="00476F48">
              <w:rPr>
                <w:sz w:val="18"/>
                <w:szCs w:val="18"/>
              </w:rPr>
              <w:t>images</w:t>
            </w:r>
          </w:p>
          <w:p w14:paraId="7400EBC4" w14:textId="0637552E" w:rsidR="005F7DD4" w:rsidRPr="00476F48" w:rsidRDefault="005F7DD4" w:rsidP="002B6CB7">
            <w:pPr>
              <w:pStyle w:val="BodyText"/>
              <w:spacing w:after="0"/>
              <w:ind w:left="179" w:hanging="179"/>
              <w:rPr>
                <w:sz w:val="18"/>
                <w:szCs w:val="18"/>
              </w:rPr>
            </w:pPr>
            <w:proofErr w:type="gramStart"/>
            <w:r w:rsidRPr="00476F48">
              <w:rPr>
                <w:sz w:val="18"/>
                <w:szCs w:val="18"/>
              </w:rPr>
              <w:t>11 :</w:t>
            </w:r>
            <w:proofErr w:type="gramEnd"/>
            <w:r w:rsidRPr="00476F48">
              <w:rPr>
                <w:sz w:val="18"/>
                <w:szCs w:val="18"/>
              </w:rPr>
              <w:t xml:space="preserve"> photographs</w:t>
            </w:r>
          </w:p>
          <w:p w14:paraId="5917C171" w14:textId="75EA440E" w:rsidR="005F7DD4" w:rsidRPr="00476F48" w:rsidRDefault="005F7DD4" w:rsidP="002B6CB7">
            <w:pPr>
              <w:pStyle w:val="BodyText"/>
              <w:spacing w:after="0"/>
              <w:ind w:left="179" w:hanging="179"/>
              <w:rPr>
                <w:sz w:val="18"/>
                <w:szCs w:val="18"/>
              </w:rPr>
            </w:pPr>
            <w:proofErr w:type="gramStart"/>
            <w:r w:rsidRPr="00476F48">
              <w:rPr>
                <w:sz w:val="18"/>
                <w:szCs w:val="18"/>
              </w:rPr>
              <w:t>12 :</w:t>
            </w:r>
            <w:proofErr w:type="gramEnd"/>
            <w:r w:rsidRPr="00476F48">
              <w:rPr>
                <w:sz w:val="18"/>
                <w:szCs w:val="18"/>
              </w:rPr>
              <w:t xml:space="preserve"> products issued by</w:t>
            </w:r>
            <w:r w:rsidR="002B6CB7" w:rsidRPr="00476F48">
              <w:rPr>
                <w:sz w:val="18"/>
                <w:szCs w:val="18"/>
              </w:rPr>
              <w:t xml:space="preserve"> </w:t>
            </w:r>
            <w:r w:rsidRPr="00476F48">
              <w:rPr>
                <w:sz w:val="18"/>
                <w:szCs w:val="18"/>
              </w:rPr>
              <w:t>HO service</w:t>
            </w:r>
          </w:p>
          <w:p w14:paraId="7F65013C" w14:textId="77777777" w:rsidR="005F7DD4" w:rsidRPr="00476F48" w:rsidRDefault="005F7DD4" w:rsidP="002B6CB7">
            <w:pPr>
              <w:pStyle w:val="BodyText"/>
              <w:spacing w:after="0"/>
              <w:ind w:left="179" w:hanging="179"/>
              <w:rPr>
                <w:sz w:val="18"/>
                <w:szCs w:val="18"/>
              </w:rPr>
            </w:pPr>
            <w:proofErr w:type="gramStart"/>
            <w:r w:rsidRPr="00476F48">
              <w:rPr>
                <w:sz w:val="18"/>
                <w:szCs w:val="18"/>
              </w:rPr>
              <w:t>13 :</w:t>
            </w:r>
            <w:proofErr w:type="gramEnd"/>
            <w:r w:rsidRPr="00476F48">
              <w:rPr>
                <w:sz w:val="18"/>
                <w:szCs w:val="18"/>
              </w:rPr>
              <w:t xml:space="preserve"> news media</w:t>
            </w:r>
          </w:p>
          <w:p w14:paraId="6E6C9FC5" w14:textId="77777777" w:rsidR="002B6CB7" w:rsidRPr="00476F48" w:rsidRDefault="005F7DD4" w:rsidP="002B6CB7">
            <w:pPr>
              <w:pStyle w:val="BodyText"/>
              <w:spacing w:after="0"/>
              <w:ind w:left="179" w:hanging="179"/>
              <w:rPr>
                <w:sz w:val="18"/>
                <w:szCs w:val="18"/>
              </w:rPr>
            </w:pPr>
            <w:proofErr w:type="gramStart"/>
            <w:r w:rsidRPr="00476F48">
              <w:rPr>
                <w:sz w:val="18"/>
                <w:szCs w:val="18"/>
              </w:rPr>
              <w:t>14 :</w:t>
            </w:r>
            <w:proofErr w:type="gramEnd"/>
            <w:r w:rsidRPr="00476F48">
              <w:rPr>
                <w:sz w:val="18"/>
                <w:szCs w:val="18"/>
              </w:rPr>
              <w:t xml:space="preserve"> traffic data</w:t>
            </w:r>
          </w:p>
          <w:p w14:paraId="341F8F3F" w14:textId="583A37C2" w:rsidR="005F7DD4" w:rsidRPr="00476F48" w:rsidRDefault="005F7DD4" w:rsidP="002B6CB7">
            <w:pPr>
              <w:pStyle w:val="BodyText"/>
              <w:spacing w:after="60"/>
              <w:ind w:left="179" w:hanging="179"/>
              <w:rPr>
                <w:sz w:val="18"/>
                <w:szCs w:val="18"/>
              </w:rPr>
            </w:pPr>
            <w:proofErr w:type="gramStart"/>
            <w:r w:rsidRPr="00476F48">
              <w:rPr>
                <w:sz w:val="18"/>
                <w:szCs w:val="18"/>
              </w:rPr>
              <w:t>15 :</w:t>
            </w:r>
            <w:proofErr w:type="gramEnd"/>
            <w:r w:rsidRPr="00476F48">
              <w:rPr>
                <w:sz w:val="18"/>
                <w:szCs w:val="18"/>
              </w:rPr>
              <w:t xml:space="preserve"> maritime</w:t>
            </w:r>
          </w:p>
        </w:tc>
        <w:tc>
          <w:tcPr>
            <w:tcW w:w="850" w:type="dxa"/>
            <w:gridSpan w:val="2"/>
          </w:tcPr>
          <w:p w14:paraId="39C73A6E" w14:textId="732F2C3D" w:rsidR="005F7DD4" w:rsidRPr="00476F48" w:rsidRDefault="005F7DD4" w:rsidP="00D05788">
            <w:pPr>
              <w:pStyle w:val="BodyText"/>
              <w:spacing w:before="60" w:after="60"/>
              <w:rPr>
                <w:sz w:val="18"/>
                <w:szCs w:val="18"/>
              </w:rPr>
            </w:pPr>
            <w:r w:rsidRPr="00476F48">
              <w:rPr>
                <w:sz w:val="18"/>
                <w:szCs w:val="18"/>
              </w:rPr>
              <w:t>(S) EN</w:t>
            </w:r>
          </w:p>
        </w:tc>
        <w:tc>
          <w:tcPr>
            <w:tcW w:w="1418" w:type="dxa"/>
            <w:gridSpan w:val="2"/>
          </w:tcPr>
          <w:p w14:paraId="2B195FEF" w14:textId="76549B71"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746E38A8" w14:textId="77777777" w:rsidTr="001F3027">
        <w:tc>
          <w:tcPr>
            <w:tcW w:w="3686" w:type="dxa"/>
            <w:gridSpan w:val="4"/>
          </w:tcPr>
          <w:p w14:paraId="24AB3769" w14:textId="68788A5D" w:rsidR="005F7DD4" w:rsidRPr="00476F48" w:rsidRDefault="00171A31" w:rsidP="00D05788">
            <w:pPr>
              <w:pStyle w:val="BodyText"/>
              <w:spacing w:before="60" w:after="60"/>
              <w:rPr>
                <w:sz w:val="18"/>
                <w:szCs w:val="18"/>
              </w:rPr>
            </w:pPr>
            <w:r w:rsidRPr="00476F48">
              <w:rPr>
                <w:sz w:val="18"/>
                <w:szCs w:val="18"/>
              </w:rPr>
              <w:t xml:space="preserve">     feature name</w:t>
            </w:r>
          </w:p>
        </w:tc>
        <w:tc>
          <w:tcPr>
            <w:tcW w:w="1559" w:type="dxa"/>
            <w:gridSpan w:val="2"/>
          </w:tcPr>
          <w:p w14:paraId="57799076" w14:textId="77777777" w:rsidR="005F7DD4" w:rsidRPr="00476F48" w:rsidRDefault="005F7DD4" w:rsidP="00D05788">
            <w:pPr>
              <w:pStyle w:val="BodyText"/>
              <w:spacing w:before="60" w:after="60"/>
              <w:rPr>
                <w:sz w:val="18"/>
                <w:szCs w:val="18"/>
              </w:rPr>
            </w:pPr>
          </w:p>
        </w:tc>
        <w:tc>
          <w:tcPr>
            <w:tcW w:w="2552" w:type="dxa"/>
            <w:gridSpan w:val="3"/>
          </w:tcPr>
          <w:p w14:paraId="6DA7D19F" w14:textId="77777777" w:rsidR="005F7DD4" w:rsidRPr="00476F48" w:rsidRDefault="005F7DD4" w:rsidP="00D05788">
            <w:pPr>
              <w:pStyle w:val="BodyText"/>
              <w:spacing w:before="60" w:after="60"/>
              <w:rPr>
                <w:sz w:val="18"/>
                <w:szCs w:val="18"/>
              </w:rPr>
            </w:pPr>
          </w:p>
        </w:tc>
        <w:tc>
          <w:tcPr>
            <w:tcW w:w="850" w:type="dxa"/>
            <w:gridSpan w:val="2"/>
          </w:tcPr>
          <w:p w14:paraId="5A21C5AF" w14:textId="64B31196" w:rsidR="005F7DD4" w:rsidRPr="00476F48" w:rsidRDefault="005F7DD4" w:rsidP="00D05788">
            <w:pPr>
              <w:pStyle w:val="BodyText"/>
              <w:spacing w:before="60" w:after="60"/>
              <w:rPr>
                <w:sz w:val="18"/>
                <w:szCs w:val="18"/>
              </w:rPr>
            </w:pPr>
            <w:r w:rsidRPr="00476F48">
              <w:rPr>
                <w:sz w:val="18"/>
                <w:szCs w:val="18"/>
              </w:rPr>
              <w:t>(S) C</w:t>
            </w:r>
          </w:p>
        </w:tc>
        <w:tc>
          <w:tcPr>
            <w:tcW w:w="1418" w:type="dxa"/>
            <w:gridSpan w:val="2"/>
          </w:tcPr>
          <w:p w14:paraId="5CA9AD67" w14:textId="7360FEBA" w:rsidR="005F7DD4" w:rsidRPr="00476F48" w:rsidRDefault="005F7DD4" w:rsidP="00D05788">
            <w:pPr>
              <w:pStyle w:val="BodyText"/>
              <w:spacing w:before="60" w:after="60"/>
              <w:rPr>
                <w:sz w:val="18"/>
                <w:szCs w:val="18"/>
              </w:rPr>
            </w:pPr>
            <w:proofErr w:type="gramStart"/>
            <w:r w:rsidRPr="00476F48">
              <w:rPr>
                <w:sz w:val="18"/>
                <w:szCs w:val="18"/>
              </w:rPr>
              <w:t>0,*</w:t>
            </w:r>
            <w:proofErr w:type="gramEnd"/>
          </w:p>
        </w:tc>
      </w:tr>
      <w:tr w:rsidR="00125A33" w:rsidRPr="00476F48" w14:paraId="630FEEBF" w14:textId="77777777" w:rsidTr="001F3027">
        <w:tc>
          <w:tcPr>
            <w:tcW w:w="3686" w:type="dxa"/>
            <w:gridSpan w:val="4"/>
          </w:tcPr>
          <w:p w14:paraId="7890D0F7" w14:textId="6B1929D1" w:rsidR="00125A33" w:rsidRPr="00476F48" w:rsidRDefault="00171A31" w:rsidP="00D05788">
            <w:pPr>
              <w:pStyle w:val="BodyText"/>
              <w:spacing w:before="60" w:after="60"/>
              <w:rPr>
                <w:sz w:val="18"/>
                <w:szCs w:val="18"/>
              </w:rPr>
            </w:pPr>
            <w:r w:rsidRPr="00476F48">
              <w:rPr>
                <w:sz w:val="18"/>
                <w:szCs w:val="18"/>
              </w:rPr>
              <w:t xml:space="preserve">          language</w:t>
            </w:r>
          </w:p>
        </w:tc>
        <w:tc>
          <w:tcPr>
            <w:tcW w:w="1559" w:type="dxa"/>
            <w:gridSpan w:val="2"/>
          </w:tcPr>
          <w:p w14:paraId="66AD84A5" w14:textId="77777777" w:rsidR="00125A33" w:rsidRPr="00476F48" w:rsidRDefault="00125A33" w:rsidP="00D05788">
            <w:pPr>
              <w:pStyle w:val="BodyText"/>
              <w:spacing w:before="60" w:after="60"/>
              <w:rPr>
                <w:sz w:val="18"/>
                <w:szCs w:val="18"/>
              </w:rPr>
            </w:pPr>
          </w:p>
        </w:tc>
        <w:tc>
          <w:tcPr>
            <w:tcW w:w="2552" w:type="dxa"/>
            <w:gridSpan w:val="3"/>
          </w:tcPr>
          <w:p w14:paraId="29C6A3F5" w14:textId="77777777" w:rsidR="00125A33" w:rsidRPr="00476F48" w:rsidRDefault="00125A33" w:rsidP="00D05788">
            <w:pPr>
              <w:pStyle w:val="BodyText"/>
              <w:spacing w:before="60" w:after="60"/>
              <w:rPr>
                <w:sz w:val="18"/>
                <w:szCs w:val="18"/>
              </w:rPr>
            </w:pPr>
          </w:p>
        </w:tc>
        <w:tc>
          <w:tcPr>
            <w:tcW w:w="850" w:type="dxa"/>
            <w:gridSpan w:val="2"/>
          </w:tcPr>
          <w:p w14:paraId="448CA4B4" w14:textId="7AABF8D3" w:rsidR="00125A33" w:rsidRPr="00476F48" w:rsidRDefault="00125A33" w:rsidP="00D05788">
            <w:pPr>
              <w:pStyle w:val="BodyText"/>
              <w:spacing w:before="60" w:after="60"/>
              <w:rPr>
                <w:sz w:val="18"/>
                <w:szCs w:val="18"/>
              </w:rPr>
            </w:pPr>
            <w:r w:rsidRPr="00476F48">
              <w:rPr>
                <w:sz w:val="18"/>
                <w:szCs w:val="18"/>
              </w:rPr>
              <w:t>(S) TE</w:t>
            </w:r>
          </w:p>
        </w:tc>
        <w:tc>
          <w:tcPr>
            <w:tcW w:w="1418" w:type="dxa"/>
            <w:gridSpan w:val="2"/>
          </w:tcPr>
          <w:p w14:paraId="629757CB" w14:textId="3F6627B1" w:rsidR="00125A33" w:rsidRPr="00476F48" w:rsidRDefault="00125A33" w:rsidP="00D05788">
            <w:pPr>
              <w:pStyle w:val="BodyText"/>
              <w:spacing w:before="60" w:after="60"/>
              <w:rPr>
                <w:sz w:val="18"/>
                <w:szCs w:val="18"/>
              </w:rPr>
            </w:pPr>
            <w:r w:rsidRPr="00476F48">
              <w:rPr>
                <w:sz w:val="18"/>
                <w:szCs w:val="18"/>
              </w:rPr>
              <w:t>1,1</w:t>
            </w:r>
          </w:p>
        </w:tc>
      </w:tr>
      <w:tr w:rsidR="00125A33" w:rsidRPr="00476F48" w14:paraId="2D04FF76" w14:textId="77777777" w:rsidTr="001F3027">
        <w:tc>
          <w:tcPr>
            <w:tcW w:w="3686" w:type="dxa"/>
            <w:gridSpan w:val="4"/>
          </w:tcPr>
          <w:p w14:paraId="59B2547E" w14:textId="4D0D9960" w:rsidR="00125A33" w:rsidRPr="00476F48" w:rsidRDefault="00171A31" w:rsidP="00D05788">
            <w:pPr>
              <w:pStyle w:val="BodyText"/>
              <w:spacing w:before="60" w:after="60"/>
              <w:rPr>
                <w:sz w:val="18"/>
                <w:szCs w:val="18"/>
              </w:rPr>
            </w:pPr>
            <w:r w:rsidRPr="00476F48">
              <w:rPr>
                <w:sz w:val="18"/>
                <w:szCs w:val="18"/>
              </w:rPr>
              <w:t xml:space="preserve">          name</w:t>
            </w:r>
          </w:p>
        </w:tc>
        <w:tc>
          <w:tcPr>
            <w:tcW w:w="1559" w:type="dxa"/>
            <w:gridSpan w:val="2"/>
          </w:tcPr>
          <w:p w14:paraId="29603CEB" w14:textId="77777777" w:rsidR="00125A33" w:rsidRPr="00476F48" w:rsidRDefault="00125A33" w:rsidP="00D05788">
            <w:pPr>
              <w:pStyle w:val="BodyText"/>
              <w:spacing w:before="60" w:after="60"/>
              <w:rPr>
                <w:sz w:val="18"/>
                <w:szCs w:val="18"/>
              </w:rPr>
            </w:pPr>
          </w:p>
        </w:tc>
        <w:tc>
          <w:tcPr>
            <w:tcW w:w="2552" w:type="dxa"/>
            <w:gridSpan w:val="3"/>
          </w:tcPr>
          <w:p w14:paraId="6C0DC05C" w14:textId="77777777" w:rsidR="00125A33" w:rsidRPr="00476F48" w:rsidRDefault="00125A33" w:rsidP="00D05788">
            <w:pPr>
              <w:pStyle w:val="BodyText"/>
              <w:spacing w:before="60" w:after="60"/>
              <w:rPr>
                <w:sz w:val="18"/>
                <w:szCs w:val="18"/>
              </w:rPr>
            </w:pPr>
          </w:p>
        </w:tc>
        <w:tc>
          <w:tcPr>
            <w:tcW w:w="850" w:type="dxa"/>
            <w:gridSpan w:val="2"/>
          </w:tcPr>
          <w:p w14:paraId="66998414" w14:textId="7DE077ED" w:rsidR="00125A33" w:rsidRPr="00476F48" w:rsidRDefault="00125A33" w:rsidP="00D05788">
            <w:pPr>
              <w:pStyle w:val="BodyText"/>
              <w:spacing w:before="60" w:after="60"/>
              <w:rPr>
                <w:sz w:val="18"/>
                <w:szCs w:val="18"/>
              </w:rPr>
            </w:pPr>
            <w:r w:rsidRPr="00476F48">
              <w:rPr>
                <w:sz w:val="18"/>
                <w:szCs w:val="18"/>
              </w:rPr>
              <w:t>(S) TE</w:t>
            </w:r>
          </w:p>
        </w:tc>
        <w:tc>
          <w:tcPr>
            <w:tcW w:w="1418" w:type="dxa"/>
            <w:gridSpan w:val="2"/>
          </w:tcPr>
          <w:p w14:paraId="2A6CDA72" w14:textId="1DC1DD2E" w:rsidR="00125A33" w:rsidRPr="00476F48" w:rsidRDefault="00125A33" w:rsidP="00D05788">
            <w:pPr>
              <w:pStyle w:val="BodyText"/>
              <w:spacing w:before="60" w:after="60"/>
              <w:rPr>
                <w:sz w:val="18"/>
                <w:szCs w:val="18"/>
              </w:rPr>
            </w:pPr>
            <w:r w:rsidRPr="00476F48">
              <w:rPr>
                <w:sz w:val="18"/>
                <w:szCs w:val="18"/>
              </w:rPr>
              <w:t>1,1</w:t>
            </w:r>
          </w:p>
        </w:tc>
      </w:tr>
      <w:tr w:rsidR="00125A33" w:rsidRPr="00476F48" w14:paraId="70AB8CEF" w14:textId="77777777" w:rsidTr="001F3027">
        <w:tc>
          <w:tcPr>
            <w:tcW w:w="3686" w:type="dxa"/>
            <w:gridSpan w:val="4"/>
          </w:tcPr>
          <w:p w14:paraId="7CBE8E2B" w14:textId="3D7499D4" w:rsidR="00125A33" w:rsidRPr="00476F48" w:rsidRDefault="00171A31" w:rsidP="00D05788">
            <w:pPr>
              <w:pStyle w:val="BodyText"/>
              <w:spacing w:before="60" w:after="60"/>
              <w:rPr>
                <w:sz w:val="18"/>
                <w:szCs w:val="18"/>
              </w:rPr>
            </w:pPr>
            <w:r w:rsidRPr="00476F48">
              <w:rPr>
                <w:sz w:val="18"/>
                <w:szCs w:val="18"/>
              </w:rPr>
              <w:t xml:space="preserve">     </w:t>
            </w:r>
            <w:r w:rsidR="00DE1F58" w:rsidRPr="00476F48">
              <w:rPr>
                <w:sz w:val="18"/>
                <w:szCs w:val="18"/>
              </w:rPr>
              <w:t xml:space="preserve">     n</w:t>
            </w:r>
            <w:r w:rsidRPr="00476F48">
              <w:rPr>
                <w:sz w:val="18"/>
                <w:szCs w:val="18"/>
              </w:rPr>
              <w:t xml:space="preserve">ame </w:t>
            </w:r>
            <w:r w:rsidR="00DE1F58" w:rsidRPr="00476F48">
              <w:rPr>
                <w:sz w:val="18"/>
                <w:szCs w:val="18"/>
              </w:rPr>
              <w:t>usage</w:t>
            </w:r>
          </w:p>
        </w:tc>
        <w:tc>
          <w:tcPr>
            <w:tcW w:w="1559" w:type="dxa"/>
            <w:gridSpan w:val="2"/>
          </w:tcPr>
          <w:p w14:paraId="3560F7F1" w14:textId="77777777" w:rsidR="00125A33" w:rsidRPr="00476F48" w:rsidRDefault="00125A33" w:rsidP="00D05788">
            <w:pPr>
              <w:pStyle w:val="BodyText"/>
              <w:spacing w:before="60" w:after="60"/>
              <w:rPr>
                <w:sz w:val="18"/>
                <w:szCs w:val="18"/>
              </w:rPr>
            </w:pPr>
          </w:p>
        </w:tc>
        <w:tc>
          <w:tcPr>
            <w:tcW w:w="2552" w:type="dxa"/>
            <w:gridSpan w:val="3"/>
          </w:tcPr>
          <w:p w14:paraId="6929FC71" w14:textId="77777777" w:rsidR="00125A33" w:rsidRPr="00476F48" w:rsidRDefault="00125A33" w:rsidP="002B6CB7">
            <w:pPr>
              <w:pStyle w:val="BodyText"/>
              <w:spacing w:before="60" w:after="0"/>
              <w:rPr>
                <w:sz w:val="18"/>
                <w:szCs w:val="18"/>
              </w:rPr>
            </w:pPr>
            <w:proofErr w:type="gramStart"/>
            <w:r w:rsidRPr="00476F48">
              <w:rPr>
                <w:sz w:val="18"/>
                <w:szCs w:val="18"/>
              </w:rPr>
              <w:t>1 :</w:t>
            </w:r>
            <w:proofErr w:type="gramEnd"/>
            <w:r w:rsidRPr="00476F48">
              <w:rPr>
                <w:sz w:val="18"/>
                <w:szCs w:val="18"/>
              </w:rPr>
              <w:t xml:space="preserve"> default name display</w:t>
            </w:r>
          </w:p>
          <w:p w14:paraId="7D6BFF07" w14:textId="064D7C1D" w:rsidR="00FC129B" w:rsidRPr="00476F48" w:rsidRDefault="00125A33" w:rsidP="00FC129B">
            <w:pPr>
              <w:pStyle w:val="BodyText"/>
              <w:spacing w:after="0"/>
              <w:rPr>
                <w:sz w:val="18"/>
                <w:szCs w:val="18"/>
              </w:rPr>
            </w:pPr>
            <w:proofErr w:type="gramStart"/>
            <w:r w:rsidRPr="00476F48">
              <w:rPr>
                <w:sz w:val="18"/>
                <w:szCs w:val="18"/>
              </w:rPr>
              <w:t>2 :</w:t>
            </w:r>
            <w:proofErr w:type="gramEnd"/>
            <w:r w:rsidRPr="00476F48">
              <w:rPr>
                <w:sz w:val="18"/>
                <w:szCs w:val="18"/>
              </w:rPr>
              <w:t xml:space="preserve"> alternate name display</w:t>
            </w:r>
          </w:p>
          <w:p w14:paraId="641496D0" w14:textId="659F0ABF" w:rsidR="00125A33" w:rsidRPr="00476F48" w:rsidRDefault="00FC129B" w:rsidP="003754C9">
            <w:pPr>
              <w:pStyle w:val="BodyText"/>
              <w:spacing w:after="60"/>
              <w:rPr>
                <w:sz w:val="18"/>
                <w:szCs w:val="18"/>
              </w:rPr>
            </w:pPr>
            <w:proofErr w:type="gramStart"/>
            <w:r>
              <w:rPr>
                <w:rFonts w:eastAsiaTheme="minorEastAsia"/>
                <w:spacing w:val="-1"/>
                <w:sz w:val="18"/>
                <w:szCs w:val="18"/>
                <w:lang w:eastAsia="ko-KR"/>
              </w:rPr>
              <w:t>3</w:t>
            </w:r>
            <w:r w:rsidRPr="00476F48">
              <w:rPr>
                <w:rFonts w:eastAsiaTheme="minorEastAsia"/>
                <w:spacing w:val="-1"/>
                <w:sz w:val="18"/>
                <w:szCs w:val="18"/>
                <w:lang w:eastAsia="ko-KR"/>
              </w:rPr>
              <w:t xml:space="preserve"> :</w:t>
            </w:r>
            <w:proofErr w:type="gramEnd"/>
            <w:r w:rsidRPr="00476F48">
              <w:rPr>
                <w:spacing w:val="-1"/>
                <w:sz w:val="18"/>
                <w:szCs w:val="18"/>
              </w:rPr>
              <w:t xml:space="preserve"> </w:t>
            </w:r>
            <w:r>
              <w:rPr>
                <w:spacing w:val="-1"/>
                <w:sz w:val="18"/>
                <w:szCs w:val="18"/>
              </w:rPr>
              <w:t>no chart</w:t>
            </w:r>
            <w:r w:rsidRPr="00476F48">
              <w:rPr>
                <w:spacing w:val="-1"/>
                <w:sz w:val="18"/>
                <w:szCs w:val="18"/>
              </w:rPr>
              <w:t xml:space="preserve"> display</w:t>
            </w:r>
            <w:r w:rsidRPr="00476F48" w:rsidDel="003754C9">
              <w:rPr>
                <w:sz w:val="18"/>
                <w:szCs w:val="18"/>
              </w:rPr>
              <w:t xml:space="preserve"> </w:t>
            </w:r>
          </w:p>
        </w:tc>
        <w:tc>
          <w:tcPr>
            <w:tcW w:w="850" w:type="dxa"/>
            <w:gridSpan w:val="2"/>
          </w:tcPr>
          <w:p w14:paraId="04EAA799" w14:textId="4DB7E333" w:rsidR="00125A33" w:rsidRPr="00476F48" w:rsidRDefault="00125A33" w:rsidP="00D05788">
            <w:pPr>
              <w:pStyle w:val="BodyText"/>
              <w:spacing w:before="60" w:after="60"/>
              <w:rPr>
                <w:sz w:val="18"/>
                <w:szCs w:val="18"/>
              </w:rPr>
            </w:pPr>
            <w:r w:rsidRPr="00476F48">
              <w:rPr>
                <w:sz w:val="18"/>
                <w:szCs w:val="18"/>
              </w:rPr>
              <w:t>(S) EN</w:t>
            </w:r>
          </w:p>
        </w:tc>
        <w:tc>
          <w:tcPr>
            <w:tcW w:w="1418" w:type="dxa"/>
            <w:gridSpan w:val="2"/>
          </w:tcPr>
          <w:p w14:paraId="392C39A0" w14:textId="216C33A8" w:rsidR="00125A33" w:rsidRPr="00476F48" w:rsidRDefault="00125A33" w:rsidP="00D05788">
            <w:pPr>
              <w:pStyle w:val="BodyText"/>
              <w:spacing w:before="60" w:after="60"/>
              <w:rPr>
                <w:sz w:val="18"/>
                <w:szCs w:val="18"/>
              </w:rPr>
            </w:pPr>
            <w:r w:rsidRPr="00476F48">
              <w:rPr>
                <w:sz w:val="18"/>
                <w:szCs w:val="18"/>
              </w:rPr>
              <w:t>0,1</w:t>
            </w:r>
          </w:p>
        </w:tc>
      </w:tr>
      <w:tr w:rsidR="005F7DD4" w:rsidRPr="00476F48" w14:paraId="3697B6BC" w14:textId="77777777" w:rsidTr="006F5DA0">
        <w:trPr>
          <w:trHeight w:val="2090"/>
        </w:trPr>
        <w:tc>
          <w:tcPr>
            <w:tcW w:w="10065" w:type="dxa"/>
            <w:gridSpan w:val="13"/>
          </w:tcPr>
          <w:p w14:paraId="21D43CFB" w14:textId="77777777" w:rsidR="005F7DD4" w:rsidRPr="00476F48" w:rsidRDefault="005F7DD4" w:rsidP="00E46286">
            <w:pPr>
              <w:pStyle w:val="BodyText"/>
              <w:spacing w:before="120"/>
            </w:pPr>
            <w:r w:rsidRPr="00476F48">
              <w:rPr>
                <w:u w:val="single"/>
              </w:rPr>
              <w:t>INT 1</w:t>
            </w:r>
            <w:r w:rsidRPr="00476F48">
              <w:rPr>
                <w:spacing w:val="-2"/>
                <w:u w:val="single"/>
              </w:rPr>
              <w:t xml:space="preserve"> </w:t>
            </w:r>
            <w:r w:rsidRPr="00476F48">
              <w:rPr>
                <w:u w:val="single"/>
              </w:rPr>
              <w:t>Reference:</w:t>
            </w:r>
          </w:p>
          <w:p w14:paraId="66343861" w14:textId="77777777" w:rsidR="005F7DD4" w:rsidRPr="00476F48" w:rsidRDefault="005F7DD4" w:rsidP="00E46286">
            <w:pPr>
              <w:pStyle w:val="BodyText"/>
              <w:rPr>
                <w:b/>
                <w:sz w:val="30"/>
              </w:rPr>
            </w:pPr>
          </w:p>
          <w:p w14:paraId="7C63E136" w14:textId="77777777" w:rsidR="005F7DD4" w:rsidRPr="00476F48" w:rsidRDefault="005F7DD4" w:rsidP="00E46286">
            <w:pPr>
              <w:pStyle w:val="BodyText"/>
            </w:pPr>
            <w:r w:rsidRPr="00476F48">
              <w:rPr>
                <w:u w:val="single"/>
              </w:rPr>
              <w:t>Remarks:</w:t>
            </w:r>
          </w:p>
          <w:p w14:paraId="5B2CBE00" w14:textId="77777777" w:rsidR="005F7DD4" w:rsidRPr="00476F48" w:rsidRDefault="005F7DD4" w:rsidP="00E46286">
            <w:pPr>
              <w:pStyle w:val="BodyText"/>
              <w:rPr>
                <w:b/>
                <w:sz w:val="30"/>
              </w:rPr>
            </w:pPr>
          </w:p>
          <w:p w14:paraId="5E81DA11" w14:textId="77777777" w:rsidR="005F7DD4" w:rsidRPr="00476F48" w:rsidRDefault="005F7DD4" w:rsidP="00E46286">
            <w:pPr>
              <w:pStyle w:val="BodyText"/>
            </w:pPr>
            <w:r w:rsidRPr="00476F48">
              <w:rPr>
                <w:u w:val="single"/>
              </w:rPr>
              <w:t>Distinction:</w:t>
            </w:r>
          </w:p>
        </w:tc>
      </w:tr>
      <w:tr w:rsidR="00A526BB" w:rsidRPr="00476F48" w14:paraId="32877001" w14:textId="77777777" w:rsidTr="006F5DA0">
        <w:trPr>
          <w:trHeight w:val="350"/>
        </w:trPr>
        <w:tc>
          <w:tcPr>
            <w:tcW w:w="10065" w:type="dxa"/>
            <w:gridSpan w:val="13"/>
          </w:tcPr>
          <w:p w14:paraId="1BA56103" w14:textId="77777777" w:rsidR="00A526BB" w:rsidRPr="00476F48" w:rsidRDefault="00A526BB" w:rsidP="00E46286">
            <w:pPr>
              <w:pStyle w:val="BodyText"/>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01AF00B7" w14:textId="77777777" w:rsidTr="00DE55B9">
        <w:trPr>
          <w:trHeight w:val="349"/>
        </w:trPr>
        <w:tc>
          <w:tcPr>
            <w:tcW w:w="1276" w:type="dxa"/>
            <w:vMerge w:val="restart"/>
            <w:vAlign w:val="center"/>
          </w:tcPr>
          <w:p w14:paraId="167B7093"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189A7718" w14:textId="65E74E1E"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1"/>
            <w:vAlign w:val="center"/>
          </w:tcPr>
          <w:p w14:paraId="78D79654"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1F3027" w:rsidRPr="00476F48" w14:paraId="0E74DF02" w14:textId="77777777" w:rsidTr="00DE55B9">
        <w:trPr>
          <w:trHeight w:val="350"/>
        </w:trPr>
        <w:tc>
          <w:tcPr>
            <w:tcW w:w="1276" w:type="dxa"/>
            <w:vMerge/>
            <w:tcBorders>
              <w:top w:val="nil"/>
            </w:tcBorders>
            <w:vAlign w:val="center"/>
          </w:tcPr>
          <w:p w14:paraId="31BB2B0C" w14:textId="77777777" w:rsidR="00A526BB" w:rsidRPr="00476F48" w:rsidRDefault="00A526BB" w:rsidP="005C0E43">
            <w:pPr>
              <w:pStyle w:val="BodyText"/>
              <w:spacing w:before="60" w:after="60"/>
              <w:rPr>
                <w:sz w:val="2"/>
                <w:szCs w:val="2"/>
              </w:rPr>
            </w:pPr>
          </w:p>
        </w:tc>
        <w:tc>
          <w:tcPr>
            <w:tcW w:w="1418" w:type="dxa"/>
            <w:vMerge/>
            <w:tcBorders>
              <w:top w:val="nil"/>
            </w:tcBorders>
            <w:vAlign w:val="center"/>
          </w:tcPr>
          <w:p w14:paraId="746F3889" w14:textId="77777777" w:rsidR="00A526BB" w:rsidRPr="00476F48" w:rsidRDefault="00A526BB" w:rsidP="005C0E43">
            <w:pPr>
              <w:pStyle w:val="BodyText"/>
              <w:spacing w:before="60" w:after="60"/>
              <w:rPr>
                <w:sz w:val="2"/>
                <w:szCs w:val="2"/>
              </w:rPr>
            </w:pPr>
          </w:p>
        </w:tc>
        <w:tc>
          <w:tcPr>
            <w:tcW w:w="1417" w:type="dxa"/>
            <w:gridSpan w:val="3"/>
            <w:vAlign w:val="center"/>
          </w:tcPr>
          <w:p w14:paraId="69D8D40E" w14:textId="77777777" w:rsidR="00A526BB" w:rsidRPr="00476F48" w:rsidRDefault="00A526BB" w:rsidP="005C0E43">
            <w:pPr>
              <w:pStyle w:val="BodyText"/>
              <w:spacing w:before="60" w:after="60"/>
              <w:rPr>
                <w:b/>
              </w:rPr>
            </w:pPr>
            <w:r w:rsidRPr="00476F48">
              <w:rPr>
                <w:b/>
              </w:rPr>
              <w:t>Class</w:t>
            </w:r>
          </w:p>
        </w:tc>
        <w:tc>
          <w:tcPr>
            <w:tcW w:w="1559" w:type="dxa"/>
            <w:gridSpan w:val="2"/>
            <w:vAlign w:val="center"/>
          </w:tcPr>
          <w:p w14:paraId="3E4C19B1" w14:textId="77777777" w:rsidR="00A526BB" w:rsidRPr="00476F48" w:rsidRDefault="00A526BB" w:rsidP="005C0E43">
            <w:pPr>
              <w:pStyle w:val="BodyText"/>
              <w:spacing w:before="60" w:after="60"/>
              <w:rPr>
                <w:b/>
              </w:rPr>
            </w:pPr>
            <w:r w:rsidRPr="00476F48">
              <w:rPr>
                <w:b/>
              </w:rPr>
              <w:t>Role</w:t>
            </w:r>
          </w:p>
        </w:tc>
        <w:tc>
          <w:tcPr>
            <w:tcW w:w="709" w:type="dxa"/>
            <w:vAlign w:val="center"/>
          </w:tcPr>
          <w:p w14:paraId="088277C4" w14:textId="77777777" w:rsidR="00A526BB" w:rsidRPr="00476F48" w:rsidRDefault="00A526BB" w:rsidP="005C0E43">
            <w:pPr>
              <w:pStyle w:val="BodyText"/>
              <w:spacing w:before="60" w:after="60"/>
              <w:rPr>
                <w:b/>
              </w:rPr>
            </w:pPr>
            <w:proofErr w:type="spellStart"/>
            <w:r w:rsidRPr="00476F48">
              <w:rPr>
                <w:b/>
              </w:rPr>
              <w:t>Mult</w:t>
            </w:r>
            <w:proofErr w:type="spellEnd"/>
          </w:p>
        </w:tc>
        <w:tc>
          <w:tcPr>
            <w:tcW w:w="1559" w:type="dxa"/>
            <w:gridSpan w:val="2"/>
            <w:vAlign w:val="center"/>
          </w:tcPr>
          <w:p w14:paraId="1039533A" w14:textId="77777777" w:rsidR="00A526BB" w:rsidRPr="00476F48" w:rsidRDefault="00A526BB" w:rsidP="005C0E43">
            <w:pPr>
              <w:pStyle w:val="BodyText"/>
              <w:spacing w:before="60" w:after="60"/>
              <w:rPr>
                <w:b/>
              </w:rPr>
            </w:pPr>
            <w:r w:rsidRPr="00476F48">
              <w:rPr>
                <w:b/>
              </w:rPr>
              <w:t>Class</w:t>
            </w:r>
          </w:p>
        </w:tc>
        <w:tc>
          <w:tcPr>
            <w:tcW w:w="1418" w:type="dxa"/>
            <w:gridSpan w:val="2"/>
            <w:vAlign w:val="center"/>
          </w:tcPr>
          <w:p w14:paraId="023A9451" w14:textId="77777777" w:rsidR="00A526BB" w:rsidRPr="00476F48" w:rsidRDefault="00A526BB" w:rsidP="005C0E43">
            <w:pPr>
              <w:pStyle w:val="BodyText"/>
              <w:spacing w:before="60" w:after="60"/>
              <w:rPr>
                <w:b/>
              </w:rPr>
            </w:pPr>
            <w:r w:rsidRPr="00476F48">
              <w:rPr>
                <w:b/>
              </w:rPr>
              <w:t>Role</w:t>
            </w:r>
          </w:p>
        </w:tc>
        <w:tc>
          <w:tcPr>
            <w:tcW w:w="709" w:type="dxa"/>
            <w:vAlign w:val="center"/>
          </w:tcPr>
          <w:p w14:paraId="1C589C67" w14:textId="77777777" w:rsidR="00A526BB" w:rsidRPr="00476F48" w:rsidRDefault="00A526BB" w:rsidP="005C0E43">
            <w:pPr>
              <w:pStyle w:val="BodyText"/>
              <w:spacing w:before="60" w:after="60"/>
              <w:rPr>
                <w:b/>
              </w:rPr>
            </w:pPr>
            <w:proofErr w:type="spellStart"/>
            <w:r w:rsidRPr="00476F48">
              <w:rPr>
                <w:b/>
              </w:rPr>
              <w:t>Mult</w:t>
            </w:r>
            <w:proofErr w:type="spellEnd"/>
          </w:p>
        </w:tc>
      </w:tr>
      <w:tr w:rsidR="001F3027" w:rsidRPr="00476F48" w14:paraId="64B00486" w14:textId="77777777" w:rsidTr="00DE55B9">
        <w:trPr>
          <w:trHeight w:val="741"/>
        </w:trPr>
        <w:tc>
          <w:tcPr>
            <w:tcW w:w="1276" w:type="dxa"/>
          </w:tcPr>
          <w:p w14:paraId="79748412" w14:textId="0D583D0B" w:rsidR="00A526BB" w:rsidRPr="00476F48" w:rsidRDefault="00A526BB" w:rsidP="005C0E43">
            <w:pPr>
              <w:pStyle w:val="BodyText"/>
              <w:spacing w:before="60" w:after="60"/>
              <w:rPr>
                <w:sz w:val="18"/>
              </w:rPr>
            </w:pPr>
            <w:r w:rsidRPr="00476F48">
              <w:rPr>
                <w:sz w:val="18"/>
              </w:rPr>
              <w:t>Assoc</w:t>
            </w:r>
            <w:r w:rsidR="00940FAA" w:rsidRPr="00476F48">
              <w:rPr>
                <w:sz w:val="18"/>
              </w:rPr>
              <w:t>i</w:t>
            </w:r>
            <w:r w:rsidRPr="00476F48">
              <w:rPr>
                <w:sz w:val="18"/>
              </w:rPr>
              <w:t>ation</w:t>
            </w:r>
          </w:p>
        </w:tc>
        <w:tc>
          <w:tcPr>
            <w:tcW w:w="1418" w:type="dxa"/>
          </w:tcPr>
          <w:p w14:paraId="05FB93DD" w14:textId="65F85674" w:rsidR="00A526BB" w:rsidRPr="00476F48" w:rsidRDefault="00A526BB" w:rsidP="005C0E43">
            <w:pPr>
              <w:pStyle w:val="BodyText"/>
              <w:spacing w:before="60" w:after="60"/>
              <w:rPr>
                <w:sz w:val="18"/>
              </w:rPr>
            </w:pPr>
            <w:r w:rsidRPr="00476F48">
              <w:rPr>
                <w:sz w:val="18"/>
              </w:rPr>
              <w:t>Price</w:t>
            </w:r>
            <w:r w:rsidR="00530F7A" w:rsidRPr="00476F48">
              <w:rPr>
                <w:sz w:val="18"/>
              </w:rPr>
              <w:t xml:space="preserve"> </w:t>
            </w:r>
            <w:proofErr w:type="gramStart"/>
            <w:r w:rsidRPr="00476F48">
              <w:rPr>
                <w:sz w:val="18"/>
              </w:rPr>
              <w:t>Of</w:t>
            </w:r>
            <w:proofErr w:type="gramEnd"/>
            <w:r w:rsidR="00530F7A" w:rsidRPr="00476F48">
              <w:rPr>
                <w:sz w:val="18"/>
              </w:rPr>
              <w:t xml:space="preserve"> </w:t>
            </w:r>
            <w:r w:rsidRPr="00476F48">
              <w:rPr>
                <w:sz w:val="18"/>
              </w:rPr>
              <w:t>Element</w:t>
            </w:r>
          </w:p>
        </w:tc>
        <w:tc>
          <w:tcPr>
            <w:tcW w:w="1417" w:type="dxa"/>
            <w:gridSpan w:val="3"/>
          </w:tcPr>
          <w:p w14:paraId="1F64395D" w14:textId="3456198A" w:rsidR="00A526BB" w:rsidRPr="00476F48" w:rsidRDefault="00A526BB" w:rsidP="005C0E43">
            <w:pPr>
              <w:pStyle w:val="BodyText"/>
              <w:spacing w:before="60" w:after="60"/>
              <w:rPr>
                <w:b/>
                <w:sz w:val="18"/>
              </w:rPr>
            </w:pPr>
            <w:proofErr w:type="spellStart"/>
            <w:r w:rsidRPr="00476F48">
              <w:rPr>
                <w:b/>
                <w:sz w:val="18"/>
              </w:rPr>
              <w:t>CatalogueElement</w:t>
            </w:r>
            <w:proofErr w:type="spellEnd"/>
          </w:p>
        </w:tc>
        <w:tc>
          <w:tcPr>
            <w:tcW w:w="1559" w:type="dxa"/>
            <w:gridSpan w:val="2"/>
          </w:tcPr>
          <w:p w14:paraId="62F9617A" w14:textId="77777777" w:rsidR="00A526BB" w:rsidRPr="00476F48" w:rsidRDefault="00A526BB" w:rsidP="005C0E43">
            <w:pPr>
              <w:pStyle w:val="BodyText"/>
              <w:spacing w:before="60" w:after="60"/>
              <w:rPr>
                <w:sz w:val="18"/>
              </w:rPr>
            </w:pPr>
            <w:proofErr w:type="spellStart"/>
            <w:r w:rsidRPr="00476F48">
              <w:rPr>
                <w:sz w:val="18"/>
              </w:rPr>
              <w:t>theCatalogueElement</w:t>
            </w:r>
            <w:proofErr w:type="spellEnd"/>
          </w:p>
        </w:tc>
        <w:tc>
          <w:tcPr>
            <w:tcW w:w="709" w:type="dxa"/>
          </w:tcPr>
          <w:p w14:paraId="141D641C" w14:textId="4F066795" w:rsidR="00A526BB" w:rsidRPr="00476F48" w:rsidRDefault="00A526BB" w:rsidP="005C0E43">
            <w:pPr>
              <w:pStyle w:val="BodyText"/>
              <w:spacing w:before="60" w:after="60"/>
              <w:rPr>
                <w:rFonts w:eastAsiaTheme="minorEastAsia"/>
                <w:sz w:val="18"/>
                <w:lang w:eastAsia="ko-KR"/>
              </w:rPr>
            </w:pPr>
            <w:r w:rsidRPr="00476F48">
              <w:rPr>
                <w:rFonts w:eastAsiaTheme="minorEastAsia" w:hint="eastAsia"/>
                <w:sz w:val="18"/>
                <w:lang w:eastAsia="ko-KR"/>
              </w:rPr>
              <w:t>0</w:t>
            </w:r>
            <w:r w:rsidRPr="00476F48">
              <w:rPr>
                <w:rFonts w:eastAsiaTheme="minorEastAsia"/>
                <w:sz w:val="18"/>
                <w:lang w:eastAsia="ko-KR"/>
              </w:rPr>
              <w:t>,1</w:t>
            </w:r>
          </w:p>
        </w:tc>
        <w:tc>
          <w:tcPr>
            <w:tcW w:w="1559" w:type="dxa"/>
            <w:gridSpan w:val="2"/>
          </w:tcPr>
          <w:p w14:paraId="46963108" w14:textId="77777777" w:rsidR="00A526BB" w:rsidRPr="00476F48" w:rsidRDefault="00A526BB" w:rsidP="005C0E43">
            <w:pPr>
              <w:pStyle w:val="BodyText"/>
              <w:spacing w:before="60" w:after="60"/>
              <w:rPr>
                <w:b/>
                <w:sz w:val="18"/>
              </w:rPr>
            </w:pPr>
            <w:proofErr w:type="spellStart"/>
            <w:r w:rsidRPr="00476F48">
              <w:rPr>
                <w:b/>
                <w:sz w:val="18"/>
              </w:rPr>
              <w:t>PriceInformation</w:t>
            </w:r>
            <w:proofErr w:type="spellEnd"/>
          </w:p>
        </w:tc>
        <w:tc>
          <w:tcPr>
            <w:tcW w:w="1418" w:type="dxa"/>
            <w:gridSpan w:val="2"/>
          </w:tcPr>
          <w:p w14:paraId="0AE3D5DA" w14:textId="77777777" w:rsidR="00A526BB" w:rsidRPr="00476F48" w:rsidRDefault="00A526BB" w:rsidP="005C0E43">
            <w:pPr>
              <w:pStyle w:val="BodyText"/>
              <w:spacing w:before="60" w:after="60"/>
              <w:rPr>
                <w:sz w:val="18"/>
              </w:rPr>
            </w:pPr>
            <w:proofErr w:type="spellStart"/>
            <w:r w:rsidRPr="00476F48">
              <w:rPr>
                <w:sz w:val="18"/>
              </w:rPr>
              <w:t>thePriceInformation</w:t>
            </w:r>
            <w:proofErr w:type="spellEnd"/>
          </w:p>
        </w:tc>
        <w:tc>
          <w:tcPr>
            <w:tcW w:w="709" w:type="dxa"/>
          </w:tcPr>
          <w:p w14:paraId="618FCCC8" w14:textId="43C097C5" w:rsidR="00A526BB" w:rsidRPr="00476F48" w:rsidRDefault="00A526BB" w:rsidP="005C0E43">
            <w:pPr>
              <w:pStyle w:val="BodyText"/>
              <w:spacing w:before="60" w:after="60"/>
              <w:rPr>
                <w:sz w:val="18"/>
              </w:rPr>
            </w:pPr>
            <w:proofErr w:type="gramStart"/>
            <w:r w:rsidRPr="00476F48">
              <w:rPr>
                <w:rFonts w:hint="eastAsia"/>
                <w:sz w:val="18"/>
                <w:lang w:eastAsia="ko-KR"/>
              </w:rPr>
              <w:t>0</w:t>
            </w:r>
            <w:r w:rsidRPr="00476F48">
              <w:rPr>
                <w:sz w:val="18"/>
                <w:lang w:eastAsia="ko-KR"/>
              </w:rPr>
              <w:t>,*</w:t>
            </w:r>
            <w:proofErr w:type="gramEnd"/>
          </w:p>
        </w:tc>
      </w:tr>
      <w:tr w:rsidR="001F3027" w:rsidRPr="00476F48" w14:paraId="03AF4287" w14:textId="77777777" w:rsidTr="00DE55B9">
        <w:trPr>
          <w:trHeight w:val="741"/>
        </w:trPr>
        <w:tc>
          <w:tcPr>
            <w:tcW w:w="1276" w:type="dxa"/>
          </w:tcPr>
          <w:p w14:paraId="5685CD8C" w14:textId="04C2C4EA" w:rsidR="00A526BB" w:rsidRPr="00476F48" w:rsidRDefault="00A526BB" w:rsidP="005C0E43">
            <w:pPr>
              <w:pStyle w:val="BodyText"/>
              <w:spacing w:before="60" w:after="60"/>
              <w:rPr>
                <w:sz w:val="18"/>
              </w:rPr>
            </w:pPr>
            <w:r w:rsidRPr="00476F48">
              <w:rPr>
                <w:sz w:val="18"/>
              </w:rPr>
              <w:t>Assoc</w:t>
            </w:r>
            <w:r w:rsidR="00940FAA" w:rsidRPr="00476F48">
              <w:rPr>
                <w:sz w:val="18"/>
              </w:rPr>
              <w:t>i</w:t>
            </w:r>
            <w:r w:rsidRPr="00476F48">
              <w:rPr>
                <w:sz w:val="18"/>
              </w:rPr>
              <w:t>ation</w:t>
            </w:r>
          </w:p>
        </w:tc>
        <w:tc>
          <w:tcPr>
            <w:tcW w:w="1418" w:type="dxa"/>
          </w:tcPr>
          <w:p w14:paraId="662B50FE" w14:textId="153A3031" w:rsidR="00A526BB" w:rsidRPr="00476F48" w:rsidRDefault="00A526BB" w:rsidP="005C0E43">
            <w:pPr>
              <w:pStyle w:val="BodyText"/>
              <w:spacing w:before="60" w:after="60"/>
              <w:rPr>
                <w:sz w:val="18"/>
              </w:rPr>
            </w:pPr>
            <w:r w:rsidRPr="00476F48">
              <w:rPr>
                <w:sz w:val="18"/>
              </w:rPr>
              <w:t>Price</w:t>
            </w:r>
            <w:r w:rsidR="00530F7A" w:rsidRPr="00476F48">
              <w:rPr>
                <w:sz w:val="18"/>
              </w:rPr>
              <w:t xml:space="preserve"> </w:t>
            </w:r>
            <w:proofErr w:type="gramStart"/>
            <w:r w:rsidRPr="00476F48">
              <w:rPr>
                <w:sz w:val="18"/>
              </w:rPr>
              <w:t>Of</w:t>
            </w:r>
            <w:proofErr w:type="gramEnd"/>
            <w:r w:rsidR="00530F7A" w:rsidRPr="00476F48">
              <w:rPr>
                <w:sz w:val="18"/>
              </w:rPr>
              <w:t xml:space="preserve"> </w:t>
            </w:r>
            <w:r w:rsidRPr="00476F48">
              <w:rPr>
                <w:sz w:val="18"/>
              </w:rPr>
              <w:t>Nautical</w:t>
            </w:r>
            <w:r w:rsidR="00530F7A" w:rsidRPr="00476F48">
              <w:rPr>
                <w:sz w:val="18"/>
              </w:rPr>
              <w:t xml:space="preserve"> </w:t>
            </w:r>
            <w:r w:rsidRPr="00476F48">
              <w:rPr>
                <w:sz w:val="18"/>
              </w:rPr>
              <w:t>Product</w:t>
            </w:r>
          </w:p>
        </w:tc>
        <w:tc>
          <w:tcPr>
            <w:tcW w:w="1417" w:type="dxa"/>
            <w:gridSpan w:val="3"/>
          </w:tcPr>
          <w:p w14:paraId="26CF1803" w14:textId="400437DB" w:rsidR="00A526BB" w:rsidRPr="00476F48" w:rsidRDefault="00A526BB" w:rsidP="005C0E43">
            <w:pPr>
              <w:pStyle w:val="BodyText"/>
              <w:spacing w:before="60" w:after="60"/>
              <w:rPr>
                <w:b/>
                <w:sz w:val="18"/>
              </w:rPr>
            </w:pPr>
            <w:proofErr w:type="spellStart"/>
            <w:r w:rsidRPr="00476F48">
              <w:rPr>
                <w:b/>
                <w:sz w:val="18"/>
              </w:rPr>
              <w:t>CatalogueSect</w:t>
            </w:r>
            <w:r w:rsidR="001F3027" w:rsidRPr="00476F48">
              <w:rPr>
                <w:b/>
                <w:sz w:val="18"/>
              </w:rPr>
              <w:t>i</w:t>
            </w:r>
            <w:r w:rsidRPr="00476F48">
              <w:rPr>
                <w:b/>
                <w:sz w:val="18"/>
              </w:rPr>
              <w:t>onHeader</w:t>
            </w:r>
            <w:proofErr w:type="spellEnd"/>
          </w:p>
        </w:tc>
        <w:tc>
          <w:tcPr>
            <w:tcW w:w="1559" w:type="dxa"/>
            <w:gridSpan w:val="2"/>
          </w:tcPr>
          <w:p w14:paraId="71D8E89A" w14:textId="423B7852" w:rsidR="00A526BB" w:rsidRPr="00476F48" w:rsidRDefault="00A526BB" w:rsidP="005C0E43">
            <w:pPr>
              <w:pStyle w:val="BodyText"/>
              <w:spacing w:before="60" w:after="60"/>
              <w:rPr>
                <w:sz w:val="18"/>
              </w:rPr>
            </w:pPr>
            <w:proofErr w:type="spellStart"/>
            <w:r w:rsidRPr="00476F48">
              <w:rPr>
                <w:sz w:val="18"/>
              </w:rPr>
              <w:t>theCatalogueOfNauticalProduct</w:t>
            </w:r>
            <w:proofErr w:type="spellEnd"/>
          </w:p>
        </w:tc>
        <w:tc>
          <w:tcPr>
            <w:tcW w:w="709" w:type="dxa"/>
          </w:tcPr>
          <w:p w14:paraId="29606105" w14:textId="4E8B35D6" w:rsidR="00A526BB" w:rsidRPr="00476F48" w:rsidRDefault="00234C8B" w:rsidP="005C0E43">
            <w:pPr>
              <w:pStyle w:val="BodyText"/>
              <w:spacing w:before="60" w:after="60"/>
              <w:rPr>
                <w:rFonts w:eastAsiaTheme="minorEastAsia"/>
                <w:sz w:val="18"/>
                <w:lang w:eastAsia="ko-KR"/>
              </w:rPr>
            </w:pPr>
            <w:proofErr w:type="gramStart"/>
            <w:r w:rsidRPr="00476F48">
              <w:rPr>
                <w:rFonts w:eastAsiaTheme="minorEastAsia"/>
                <w:sz w:val="18"/>
                <w:lang w:eastAsia="ko-KR"/>
              </w:rPr>
              <w:t>0,*</w:t>
            </w:r>
            <w:proofErr w:type="gramEnd"/>
          </w:p>
        </w:tc>
        <w:tc>
          <w:tcPr>
            <w:tcW w:w="1559" w:type="dxa"/>
            <w:gridSpan w:val="2"/>
          </w:tcPr>
          <w:p w14:paraId="7176C711" w14:textId="016DBF23" w:rsidR="00A526BB" w:rsidRPr="00476F48" w:rsidRDefault="00A526BB" w:rsidP="005C0E43">
            <w:pPr>
              <w:pStyle w:val="BodyText"/>
              <w:spacing w:before="60" w:after="60"/>
              <w:rPr>
                <w:b/>
                <w:sz w:val="18"/>
              </w:rPr>
            </w:pPr>
            <w:proofErr w:type="spellStart"/>
            <w:r w:rsidRPr="00476F48">
              <w:rPr>
                <w:b/>
                <w:sz w:val="18"/>
              </w:rPr>
              <w:t>PriceInformation</w:t>
            </w:r>
            <w:proofErr w:type="spellEnd"/>
          </w:p>
        </w:tc>
        <w:tc>
          <w:tcPr>
            <w:tcW w:w="1418" w:type="dxa"/>
            <w:gridSpan w:val="2"/>
          </w:tcPr>
          <w:p w14:paraId="74BFD79A" w14:textId="1D8EBB62" w:rsidR="00A526BB" w:rsidRPr="00476F48" w:rsidRDefault="00A526BB" w:rsidP="005C0E43">
            <w:pPr>
              <w:pStyle w:val="BodyText"/>
              <w:spacing w:before="60" w:after="60"/>
              <w:rPr>
                <w:sz w:val="18"/>
              </w:rPr>
            </w:pPr>
            <w:proofErr w:type="spellStart"/>
            <w:r w:rsidRPr="00476F48">
              <w:rPr>
                <w:sz w:val="18"/>
              </w:rPr>
              <w:t>thePriceInformation</w:t>
            </w:r>
            <w:proofErr w:type="spellEnd"/>
          </w:p>
        </w:tc>
        <w:tc>
          <w:tcPr>
            <w:tcW w:w="709" w:type="dxa"/>
          </w:tcPr>
          <w:p w14:paraId="7EBF15AB" w14:textId="19F1F80E" w:rsidR="00A526BB" w:rsidRPr="00476F48" w:rsidRDefault="00A526BB" w:rsidP="005C0E43">
            <w:pPr>
              <w:pStyle w:val="BodyText"/>
              <w:spacing w:before="60" w:after="60"/>
              <w:rPr>
                <w:rFonts w:eastAsiaTheme="minorEastAsia"/>
                <w:sz w:val="18"/>
                <w:lang w:eastAsia="ko-KR"/>
              </w:rPr>
            </w:pPr>
            <w:proofErr w:type="gramStart"/>
            <w:r w:rsidRPr="00476F48">
              <w:rPr>
                <w:rFonts w:eastAsiaTheme="minorEastAsia" w:hint="eastAsia"/>
                <w:sz w:val="18"/>
                <w:lang w:eastAsia="ko-KR"/>
              </w:rPr>
              <w:t>0</w:t>
            </w:r>
            <w:r w:rsidRPr="00476F48">
              <w:rPr>
                <w:rFonts w:eastAsiaTheme="minorEastAsia"/>
                <w:sz w:val="18"/>
                <w:lang w:eastAsia="ko-KR"/>
              </w:rPr>
              <w:t>,*</w:t>
            </w:r>
            <w:proofErr w:type="gramEnd"/>
          </w:p>
        </w:tc>
      </w:tr>
    </w:tbl>
    <w:p w14:paraId="3419ECAA" w14:textId="619917FD" w:rsidR="00AA721E" w:rsidRPr="00476F48" w:rsidRDefault="00AA721E">
      <w:pPr>
        <w:tabs>
          <w:tab w:val="left" w:pos="4306"/>
          <w:tab w:val="left" w:pos="8205"/>
        </w:tabs>
        <w:ind w:left="120"/>
        <w:rPr>
          <w:sz w:val="16"/>
        </w:rPr>
      </w:pPr>
    </w:p>
    <w:p w14:paraId="352D35A9" w14:textId="77777777" w:rsidR="002B0AC0" w:rsidRPr="00476F48" w:rsidRDefault="002B0AC0">
      <w:pPr>
        <w:spacing w:after="0"/>
        <w:rPr>
          <w:b/>
          <w:bCs/>
        </w:rPr>
      </w:pPr>
      <w:r w:rsidRPr="00476F48">
        <w:br w:type="page"/>
      </w:r>
    </w:p>
    <w:p w14:paraId="036B2FA2" w14:textId="4D9D2157" w:rsidR="0008395B" w:rsidRPr="00476F48" w:rsidRDefault="0008395B" w:rsidP="00F1468C">
      <w:pPr>
        <w:pStyle w:val="Heading2"/>
        <w:numPr>
          <w:ilvl w:val="1"/>
          <w:numId w:val="23"/>
        </w:numPr>
      </w:pPr>
      <w:bookmarkStart w:id="52" w:name="_Toc196831520"/>
      <w:r w:rsidRPr="00476F48">
        <w:lastRenderedPageBreak/>
        <w:t xml:space="preserve">Producer </w:t>
      </w:r>
      <w:r w:rsidR="00B074B3" w:rsidRPr="00476F48">
        <w:t>information</w:t>
      </w:r>
      <w:bookmarkEnd w:id="52"/>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425"/>
        <w:gridCol w:w="1134"/>
        <w:gridCol w:w="567"/>
        <w:gridCol w:w="567"/>
        <w:gridCol w:w="142"/>
        <w:gridCol w:w="1276"/>
        <w:gridCol w:w="141"/>
        <w:gridCol w:w="709"/>
        <w:gridCol w:w="709"/>
        <w:gridCol w:w="709"/>
      </w:tblGrid>
      <w:tr w:rsidR="00AA721E" w:rsidRPr="00476F48" w14:paraId="4EE0A6B6" w14:textId="77777777" w:rsidTr="00CC178C">
        <w:trPr>
          <w:trHeight w:val="350"/>
        </w:trPr>
        <w:tc>
          <w:tcPr>
            <w:tcW w:w="10065" w:type="dxa"/>
            <w:gridSpan w:val="14"/>
          </w:tcPr>
          <w:p w14:paraId="7F5DDC7D" w14:textId="232C30A9" w:rsidR="00AA721E" w:rsidRPr="00476F48" w:rsidRDefault="00AA721E" w:rsidP="00CC178C">
            <w:pPr>
              <w:pStyle w:val="BodyText"/>
              <w:spacing w:before="60" w:after="60"/>
            </w:pPr>
            <w:r w:rsidRPr="00476F48">
              <w:rPr>
                <w:u w:val="single"/>
              </w:rPr>
              <w:t>IHO Definition:</w:t>
            </w:r>
            <w:r w:rsidRPr="00476F48">
              <w:t xml:space="preserve"> </w:t>
            </w:r>
            <w:r w:rsidR="001B5F6F" w:rsidRPr="001B5F6F">
              <w:t>Information about the authority responsible for production.</w:t>
            </w:r>
          </w:p>
        </w:tc>
      </w:tr>
      <w:tr w:rsidR="00AA721E" w:rsidRPr="00476F48" w14:paraId="13CFF954" w14:textId="77777777" w:rsidTr="00CC178C">
        <w:trPr>
          <w:trHeight w:val="350"/>
        </w:trPr>
        <w:tc>
          <w:tcPr>
            <w:tcW w:w="10065" w:type="dxa"/>
            <w:gridSpan w:val="14"/>
          </w:tcPr>
          <w:p w14:paraId="1B688556" w14:textId="77777777" w:rsidR="00AA721E" w:rsidRPr="00476F48" w:rsidRDefault="00AA721E" w:rsidP="00CC178C">
            <w:pPr>
              <w:pStyle w:val="BodyText"/>
              <w:spacing w:before="60" w:after="60"/>
              <w:rPr>
                <w:b/>
              </w:rPr>
            </w:pPr>
            <w:r w:rsidRPr="00476F48">
              <w:rPr>
                <w:b/>
                <w:u w:val="thick"/>
              </w:rPr>
              <w:t>S-128 Information</w:t>
            </w:r>
            <w:r w:rsidRPr="00476F48">
              <w:rPr>
                <w:b/>
                <w:spacing w:val="-4"/>
                <w:u w:val="thick"/>
              </w:rPr>
              <w:t xml:space="preserve"> </w:t>
            </w:r>
            <w:r w:rsidRPr="00476F48">
              <w:rPr>
                <w:b/>
                <w:u w:val="thick"/>
              </w:rPr>
              <w:t>Type:</w:t>
            </w:r>
            <w:r w:rsidRPr="00476F48">
              <w:rPr>
                <w:b/>
              </w:rPr>
              <w:t xml:space="preserve"> </w:t>
            </w:r>
            <w:proofErr w:type="spellStart"/>
            <w:r w:rsidRPr="00476F48">
              <w:rPr>
                <w:b/>
              </w:rPr>
              <w:t>ProducerInformation</w:t>
            </w:r>
            <w:proofErr w:type="spellEnd"/>
          </w:p>
        </w:tc>
      </w:tr>
      <w:tr w:rsidR="00AA721E" w:rsidRPr="00476F48" w14:paraId="170F88A7" w14:textId="77777777" w:rsidTr="00CC178C">
        <w:trPr>
          <w:trHeight w:val="350"/>
        </w:trPr>
        <w:tc>
          <w:tcPr>
            <w:tcW w:w="10065" w:type="dxa"/>
            <w:gridSpan w:val="14"/>
          </w:tcPr>
          <w:p w14:paraId="2C9CD120" w14:textId="77777777" w:rsidR="00AA721E" w:rsidRPr="00476F48" w:rsidRDefault="00AA721E" w:rsidP="00CC178C">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AA721E" w:rsidRPr="00476F48" w14:paraId="1BF137A2" w14:textId="77777777" w:rsidTr="00CC178C">
        <w:trPr>
          <w:trHeight w:val="350"/>
        </w:trPr>
        <w:tc>
          <w:tcPr>
            <w:tcW w:w="10065" w:type="dxa"/>
            <w:gridSpan w:val="14"/>
          </w:tcPr>
          <w:p w14:paraId="49FA21D8" w14:textId="77777777" w:rsidR="00AA721E" w:rsidRPr="00476F48" w:rsidRDefault="00AA721E" w:rsidP="00CC178C">
            <w:pPr>
              <w:pStyle w:val="BodyText"/>
              <w:spacing w:before="60" w:after="60"/>
              <w:rPr>
                <w:b/>
              </w:rPr>
            </w:pPr>
            <w:r w:rsidRPr="00476F48">
              <w:rPr>
                <w:b/>
                <w:u w:val="thick"/>
              </w:rPr>
              <w:t>Primitives:</w:t>
            </w:r>
            <w:r w:rsidRPr="00476F48">
              <w:rPr>
                <w:b/>
              </w:rPr>
              <w:t xml:space="preserve"> None</w:t>
            </w:r>
          </w:p>
        </w:tc>
      </w:tr>
      <w:tr w:rsidR="00AA721E" w:rsidRPr="00476F48" w14:paraId="038DB1A3" w14:textId="77777777" w:rsidTr="00CC178C">
        <w:trPr>
          <w:trHeight w:val="594"/>
        </w:trPr>
        <w:tc>
          <w:tcPr>
            <w:tcW w:w="3119" w:type="dxa"/>
            <w:gridSpan w:val="3"/>
          </w:tcPr>
          <w:p w14:paraId="0AF9E2B3" w14:textId="77777777" w:rsidR="00AA721E" w:rsidRPr="00476F48" w:rsidRDefault="00AA721E" w:rsidP="00CC178C">
            <w:pPr>
              <w:pStyle w:val="BodyText"/>
              <w:spacing w:before="60" w:after="60"/>
              <w:rPr>
                <w:i/>
                <w:color w:val="0000FF"/>
                <w:sz w:val="18"/>
              </w:rPr>
            </w:pPr>
            <w:r w:rsidRPr="00476F48">
              <w:rPr>
                <w:i/>
                <w:color w:val="0000FF"/>
                <w:sz w:val="18"/>
              </w:rPr>
              <w:t>Real World</w:t>
            </w:r>
          </w:p>
          <w:p w14:paraId="0CE27842" w14:textId="77777777" w:rsidR="00583616" w:rsidRPr="00476F48" w:rsidRDefault="00583616" w:rsidP="00CC178C">
            <w:pPr>
              <w:pStyle w:val="BodyText"/>
              <w:spacing w:before="60" w:after="60"/>
              <w:rPr>
                <w:i/>
                <w:color w:val="0000FF"/>
                <w:sz w:val="18"/>
              </w:rPr>
            </w:pPr>
          </w:p>
          <w:p w14:paraId="0FF0055D" w14:textId="77777777" w:rsidR="00583616" w:rsidRPr="00476F48" w:rsidRDefault="00583616" w:rsidP="00CC178C">
            <w:pPr>
              <w:pStyle w:val="BodyText"/>
              <w:spacing w:before="60" w:after="60"/>
              <w:rPr>
                <w:i/>
                <w:sz w:val="18"/>
              </w:rPr>
            </w:pPr>
          </w:p>
        </w:tc>
        <w:tc>
          <w:tcPr>
            <w:tcW w:w="3260" w:type="dxa"/>
            <w:gridSpan w:val="5"/>
          </w:tcPr>
          <w:p w14:paraId="060A8D84" w14:textId="77777777" w:rsidR="00AA721E" w:rsidRPr="00476F48" w:rsidRDefault="00AA721E" w:rsidP="00CC178C">
            <w:pPr>
              <w:pStyle w:val="BodyText"/>
              <w:spacing w:before="60" w:after="60"/>
              <w:rPr>
                <w:i/>
                <w:sz w:val="18"/>
              </w:rPr>
            </w:pPr>
            <w:r w:rsidRPr="00476F48">
              <w:rPr>
                <w:i/>
                <w:color w:val="0000FF"/>
                <w:sz w:val="18"/>
              </w:rPr>
              <w:t>Paper Chart</w:t>
            </w:r>
            <w:r w:rsidRPr="00476F48">
              <w:rPr>
                <w:i/>
                <w:color w:val="0000FF"/>
                <w:spacing w:val="-2"/>
                <w:sz w:val="18"/>
              </w:rPr>
              <w:t xml:space="preserve"> </w:t>
            </w:r>
            <w:r w:rsidRPr="00476F48">
              <w:rPr>
                <w:i/>
                <w:color w:val="0000FF"/>
                <w:sz w:val="18"/>
              </w:rPr>
              <w:t>Symbol</w:t>
            </w:r>
          </w:p>
        </w:tc>
        <w:tc>
          <w:tcPr>
            <w:tcW w:w="3686" w:type="dxa"/>
            <w:gridSpan w:val="6"/>
          </w:tcPr>
          <w:p w14:paraId="5DE3B46D" w14:textId="77777777" w:rsidR="00AA721E" w:rsidRPr="00476F48" w:rsidRDefault="00AA721E" w:rsidP="00CC178C">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AA721E" w:rsidRPr="00476F48" w14:paraId="184CC7B3" w14:textId="77777777" w:rsidTr="00195130">
        <w:trPr>
          <w:trHeight w:val="580"/>
        </w:trPr>
        <w:tc>
          <w:tcPr>
            <w:tcW w:w="3686" w:type="dxa"/>
            <w:gridSpan w:val="4"/>
            <w:vAlign w:val="center"/>
          </w:tcPr>
          <w:p w14:paraId="6DE46D3D" w14:textId="77777777" w:rsidR="00AA721E" w:rsidRPr="00476F48" w:rsidRDefault="00AA721E" w:rsidP="00195130">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7992DE80" w14:textId="45436DAF" w:rsidR="00AA721E" w:rsidRPr="00476F48" w:rsidRDefault="00AA721E" w:rsidP="00195130">
            <w:pPr>
              <w:pStyle w:val="BodyText"/>
              <w:spacing w:before="60" w:after="60"/>
              <w:rPr>
                <w:b/>
              </w:rPr>
            </w:pPr>
            <w:r w:rsidRPr="00476F48">
              <w:rPr>
                <w:b/>
              </w:rPr>
              <w:t>S-57</w:t>
            </w:r>
            <w:r w:rsidR="0008395B" w:rsidRPr="00476F48">
              <w:rPr>
                <w:b/>
              </w:rPr>
              <w:t xml:space="preserve"> </w:t>
            </w:r>
            <w:r w:rsidRPr="00476F48">
              <w:rPr>
                <w:b/>
              </w:rPr>
              <w:t>Acronym</w:t>
            </w:r>
          </w:p>
        </w:tc>
        <w:tc>
          <w:tcPr>
            <w:tcW w:w="2552" w:type="dxa"/>
            <w:gridSpan w:val="4"/>
            <w:vAlign w:val="center"/>
          </w:tcPr>
          <w:p w14:paraId="126EC6EB" w14:textId="77777777" w:rsidR="00AA721E" w:rsidRPr="00476F48" w:rsidRDefault="00AA721E" w:rsidP="00195130">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gridSpan w:val="2"/>
            <w:vAlign w:val="center"/>
          </w:tcPr>
          <w:p w14:paraId="3ED1E6EF" w14:textId="77777777" w:rsidR="00AA721E" w:rsidRPr="00476F48" w:rsidRDefault="00AA721E" w:rsidP="00195130">
            <w:pPr>
              <w:pStyle w:val="BodyText"/>
              <w:spacing w:before="60" w:after="60"/>
              <w:rPr>
                <w:b/>
              </w:rPr>
            </w:pPr>
            <w:r w:rsidRPr="00476F48">
              <w:rPr>
                <w:b/>
              </w:rPr>
              <w:t>Type</w:t>
            </w:r>
          </w:p>
        </w:tc>
        <w:tc>
          <w:tcPr>
            <w:tcW w:w="1418" w:type="dxa"/>
            <w:gridSpan w:val="2"/>
            <w:vAlign w:val="center"/>
          </w:tcPr>
          <w:p w14:paraId="15953632" w14:textId="77777777" w:rsidR="00AA721E" w:rsidRPr="00476F48" w:rsidRDefault="00AA721E" w:rsidP="00195130">
            <w:pPr>
              <w:pStyle w:val="BodyText"/>
              <w:spacing w:before="60" w:after="60"/>
              <w:rPr>
                <w:b/>
              </w:rPr>
            </w:pPr>
            <w:r w:rsidRPr="00476F48">
              <w:rPr>
                <w:b/>
              </w:rPr>
              <w:t>Multiplicity</w:t>
            </w:r>
          </w:p>
        </w:tc>
      </w:tr>
      <w:tr w:rsidR="00AA721E" w:rsidRPr="00476F48" w14:paraId="1493757C" w14:textId="77777777" w:rsidTr="00CC178C">
        <w:trPr>
          <w:trHeight w:val="323"/>
        </w:trPr>
        <w:tc>
          <w:tcPr>
            <w:tcW w:w="3686" w:type="dxa"/>
            <w:gridSpan w:val="4"/>
            <w:tcBorders>
              <w:bottom w:val="single" w:sz="6" w:space="0" w:color="000000"/>
            </w:tcBorders>
          </w:tcPr>
          <w:p w14:paraId="0DD33803" w14:textId="75CB0F05" w:rsidR="00AA721E" w:rsidRPr="00476F48" w:rsidRDefault="008E0728" w:rsidP="00CC178C">
            <w:pPr>
              <w:pStyle w:val="BodyText"/>
              <w:spacing w:before="60" w:after="60"/>
              <w:rPr>
                <w:sz w:val="18"/>
              </w:rPr>
            </w:pPr>
            <w:r w:rsidRPr="00476F48">
              <w:rPr>
                <w:sz w:val="18"/>
              </w:rPr>
              <w:t>agency responsible for production</w:t>
            </w:r>
          </w:p>
        </w:tc>
        <w:tc>
          <w:tcPr>
            <w:tcW w:w="1559" w:type="dxa"/>
            <w:gridSpan w:val="2"/>
            <w:tcBorders>
              <w:bottom w:val="single" w:sz="6" w:space="0" w:color="000000"/>
            </w:tcBorders>
          </w:tcPr>
          <w:p w14:paraId="7B1893FE" w14:textId="77777777" w:rsidR="00AA721E" w:rsidRPr="00476F48" w:rsidRDefault="00AA721E" w:rsidP="00CC178C">
            <w:pPr>
              <w:pStyle w:val="BodyText"/>
              <w:spacing w:before="60" w:after="60"/>
              <w:rPr>
                <w:rFonts w:ascii="Times New Roman"/>
                <w:sz w:val="18"/>
              </w:rPr>
            </w:pPr>
          </w:p>
        </w:tc>
        <w:tc>
          <w:tcPr>
            <w:tcW w:w="2552" w:type="dxa"/>
            <w:gridSpan w:val="4"/>
            <w:tcBorders>
              <w:bottom w:val="single" w:sz="6" w:space="0" w:color="000000"/>
            </w:tcBorders>
          </w:tcPr>
          <w:p w14:paraId="78F26D5B" w14:textId="77777777" w:rsidR="00AA721E" w:rsidRPr="00476F48" w:rsidRDefault="00AA721E" w:rsidP="00CC178C">
            <w:pPr>
              <w:pStyle w:val="BodyText"/>
              <w:spacing w:before="60" w:after="60"/>
              <w:rPr>
                <w:rFonts w:ascii="Times New Roman"/>
                <w:sz w:val="18"/>
              </w:rPr>
            </w:pPr>
          </w:p>
        </w:tc>
        <w:tc>
          <w:tcPr>
            <w:tcW w:w="850" w:type="dxa"/>
            <w:gridSpan w:val="2"/>
            <w:tcBorders>
              <w:bottom w:val="single" w:sz="6" w:space="0" w:color="000000"/>
            </w:tcBorders>
          </w:tcPr>
          <w:p w14:paraId="075A4674" w14:textId="77777777" w:rsidR="00AA721E" w:rsidRPr="00476F48" w:rsidRDefault="00AA721E" w:rsidP="00CC178C">
            <w:pPr>
              <w:pStyle w:val="BodyText"/>
              <w:spacing w:before="60" w:after="60"/>
              <w:rPr>
                <w:sz w:val="18"/>
                <w:lang w:eastAsia="ko-KR"/>
              </w:rPr>
            </w:pPr>
            <w:r w:rsidRPr="00476F48">
              <w:rPr>
                <w:rFonts w:hint="eastAsia"/>
                <w:sz w:val="18"/>
                <w:lang w:eastAsia="ko-KR"/>
              </w:rPr>
              <w:t>T</w:t>
            </w:r>
            <w:r w:rsidRPr="00476F48">
              <w:rPr>
                <w:sz w:val="18"/>
                <w:lang w:eastAsia="ko-KR"/>
              </w:rPr>
              <w:t>E</w:t>
            </w:r>
          </w:p>
        </w:tc>
        <w:tc>
          <w:tcPr>
            <w:tcW w:w="1418" w:type="dxa"/>
            <w:gridSpan w:val="2"/>
            <w:tcBorders>
              <w:bottom w:val="single" w:sz="6" w:space="0" w:color="000000"/>
            </w:tcBorders>
          </w:tcPr>
          <w:p w14:paraId="2D4D9680" w14:textId="0A0C27A2" w:rsidR="00AA721E" w:rsidRPr="00476F48" w:rsidRDefault="00AA721E" w:rsidP="00CC178C">
            <w:pPr>
              <w:pStyle w:val="BodyText"/>
              <w:spacing w:before="60" w:after="60"/>
              <w:rPr>
                <w:sz w:val="18"/>
                <w:lang w:eastAsia="ko-KR"/>
              </w:rPr>
            </w:pPr>
            <w:r w:rsidRPr="00476F48">
              <w:rPr>
                <w:rFonts w:hint="eastAsia"/>
                <w:sz w:val="18"/>
                <w:lang w:eastAsia="ko-KR"/>
              </w:rPr>
              <w:t>1</w:t>
            </w:r>
            <w:r w:rsidRPr="00476F48">
              <w:rPr>
                <w:sz w:val="18"/>
                <w:lang w:eastAsia="ko-KR"/>
              </w:rPr>
              <w:t>,1</w:t>
            </w:r>
          </w:p>
        </w:tc>
      </w:tr>
      <w:tr w:rsidR="007D2404" w:rsidRPr="00476F48" w14:paraId="68397E2F" w14:textId="77777777" w:rsidTr="00CC178C">
        <w:trPr>
          <w:trHeight w:val="323"/>
        </w:trPr>
        <w:tc>
          <w:tcPr>
            <w:tcW w:w="3686" w:type="dxa"/>
            <w:gridSpan w:val="4"/>
            <w:tcBorders>
              <w:bottom w:val="single" w:sz="6" w:space="0" w:color="000000"/>
            </w:tcBorders>
          </w:tcPr>
          <w:p w14:paraId="16EC9F64" w14:textId="24FF99E2" w:rsidR="007D2404" w:rsidRPr="00476F48" w:rsidDel="008E0728" w:rsidRDefault="007D2404" w:rsidP="007D2404">
            <w:pPr>
              <w:pStyle w:val="BodyText"/>
              <w:spacing w:before="60" w:after="60"/>
              <w:rPr>
                <w:sz w:val="18"/>
              </w:rPr>
            </w:pPr>
            <w:r w:rsidRPr="00476F48">
              <w:rPr>
                <w:sz w:val="18"/>
              </w:rPr>
              <w:t>agency name</w:t>
            </w:r>
          </w:p>
        </w:tc>
        <w:tc>
          <w:tcPr>
            <w:tcW w:w="1559" w:type="dxa"/>
            <w:gridSpan w:val="2"/>
            <w:tcBorders>
              <w:bottom w:val="single" w:sz="6" w:space="0" w:color="000000"/>
            </w:tcBorders>
          </w:tcPr>
          <w:p w14:paraId="0EAB865D" w14:textId="77777777" w:rsidR="007D2404" w:rsidRPr="00476F48" w:rsidRDefault="007D2404" w:rsidP="007D2404">
            <w:pPr>
              <w:pStyle w:val="BodyText"/>
              <w:spacing w:before="60" w:after="60"/>
              <w:rPr>
                <w:rFonts w:ascii="Times New Roman"/>
                <w:sz w:val="18"/>
              </w:rPr>
            </w:pPr>
          </w:p>
        </w:tc>
        <w:tc>
          <w:tcPr>
            <w:tcW w:w="2552" w:type="dxa"/>
            <w:gridSpan w:val="4"/>
            <w:tcBorders>
              <w:bottom w:val="single" w:sz="6" w:space="0" w:color="000000"/>
            </w:tcBorders>
          </w:tcPr>
          <w:p w14:paraId="654E58C0" w14:textId="77777777" w:rsidR="007D2404" w:rsidRPr="00476F48" w:rsidRDefault="007D2404" w:rsidP="007D2404">
            <w:pPr>
              <w:pStyle w:val="BodyText"/>
              <w:spacing w:before="60" w:after="60"/>
              <w:rPr>
                <w:rFonts w:ascii="Times New Roman"/>
                <w:sz w:val="18"/>
              </w:rPr>
            </w:pPr>
          </w:p>
        </w:tc>
        <w:tc>
          <w:tcPr>
            <w:tcW w:w="850" w:type="dxa"/>
            <w:gridSpan w:val="2"/>
            <w:tcBorders>
              <w:bottom w:val="single" w:sz="6" w:space="0" w:color="000000"/>
            </w:tcBorders>
          </w:tcPr>
          <w:p w14:paraId="09AFBC15" w14:textId="7CBF494E" w:rsidR="007D2404" w:rsidRPr="00476F48" w:rsidRDefault="007D2404" w:rsidP="007D2404">
            <w:pPr>
              <w:pStyle w:val="BodyText"/>
              <w:spacing w:before="60" w:after="60"/>
              <w:rPr>
                <w:sz w:val="18"/>
                <w:lang w:eastAsia="ko-KR"/>
              </w:rPr>
            </w:pPr>
            <w:r w:rsidRPr="00476F48">
              <w:rPr>
                <w:rFonts w:hint="eastAsia"/>
                <w:sz w:val="18"/>
                <w:lang w:eastAsia="ko-KR"/>
              </w:rPr>
              <w:t>T</w:t>
            </w:r>
            <w:r w:rsidRPr="00476F48">
              <w:rPr>
                <w:sz w:val="18"/>
                <w:lang w:eastAsia="ko-KR"/>
              </w:rPr>
              <w:t>E</w:t>
            </w:r>
          </w:p>
        </w:tc>
        <w:tc>
          <w:tcPr>
            <w:tcW w:w="1418" w:type="dxa"/>
            <w:gridSpan w:val="2"/>
            <w:tcBorders>
              <w:bottom w:val="single" w:sz="6" w:space="0" w:color="000000"/>
            </w:tcBorders>
          </w:tcPr>
          <w:p w14:paraId="35CF2E8C" w14:textId="516C217F" w:rsidR="007D2404" w:rsidRPr="00476F48" w:rsidRDefault="007D2404" w:rsidP="007D2404">
            <w:pPr>
              <w:pStyle w:val="BodyText"/>
              <w:spacing w:before="60" w:after="60"/>
              <w:rPr>
                <w:sz w:val="18"/>
                <w:lang w:eastAsia="ko-KR"/>
              </w:rPr>
            </w:pPr>
            <w:r w:rsidRPr="00476F48">
              <w:rPr>
                <w:rFonts w:hint="eastAsia"/>
                <w:sz w:val="18"/>
                <w:lang w:eastAsia="ko-KR"/>
              </w:rPr>
              <w:t>0</w:t>
            </w:r>
            <w:r w:rsidRPr="00476F48">
              <w:rPr>
                <w:sz w:val="18"/>
                <w:lang w:eastAsia="ko-KR"/>
              </w:rPr>
              <w:t>,1</w:t>
            </w:r>
          </w:p>
        </w:tc>
      </w:tr>
      <w:tr w:rsidR="00AA721E" w:rsidRPr="00476F48" w14:paraId="32380FD8" w14:textId="77777777" w:rsidTr="00CC178C">
        <w:trPr>
          <w:trHeight w:val="1605"/>
        </w:trPr>
        <w:tc>
          <w:tcPr>
            <w:tcW w:w="10065" w:type="dxa"/>
            <w:gridSpan w:val="14"/>
          </w:tcPr>
          <w:p w14:paraId="780EC65F" w14:textId="77777777" w:rsidR="00AA721E" w:rsidRPr="00476F48" w:rsidRDefault="00AA721E" w:rsidP="00FF20C5">
            <w:pPr>
              <w:pStyle w:val="BodyText"/>
              <w:spacing w:before="120"/>
            </w:pPr>
            <w:r w:rsidRPr="00476F48">
              <w:rPr>
                <w:u w:val="single"/>
              </w:rPr>
              <w:t>INT 1</w:t>
            </w:r>
            <w:r w:rsidRPr="00476F48">
              <w:rPr>
                <w:spacing w:val="-2"/>
                <w:u w:val="single"/>
              </w:rPr>
              <w:t xml:space="preserve"> </w:t>
            </w:r>
            <w:r w:rsidRPr="00476F48">
              <w:rPr>
                <w:u w:val="single"/>
              </w:rPr>
              <w:t>Reference:</w:t>
            </w:r>
          </w:p>
          <w:p w14:paraId="69DD30C8" w14:textId="77777777" w:rsidR="00AA721E" w:rsidRPr="00476F48" w:rsidRDefault="00AA721E" w:rsidP="0008395B">
            <w:pPr>
              <w:pStyle w:val="BodyText"/>
              <w:rPr>
                <w:sz w:val="30"/>
              </w:rPr>
            </w:pPr>
          </w:p>
          <w:p w14:paraId="65A555AD" w14:textId="77777777" w:rsidR="00AA721E" w:rsidRPr="00476F48" w:rsidRDefault="00AA721E" w:rsidP="00D63CDA">
            <w:pPr>
              <w:pStyle w:val="BodyText"/>
              <w:spacing w:after="0"/>
              <w:rPr>
                <w:u w:val="single"/>
              </w:rPr>
            </w:pPr>
            <w:r w:rsidRPr="00476F48">
              <w:rPr>
                <w:u w:val="single"/>
              </w:rPr>
              <w:t>Remarks:</w:t>
            </w:r>
          </w:p>
          <w:p w14:paraId="12D4B2B4" w14:textId="7BA616D4" w:rsidR="00AA721E" w:rsidRPr="00476F48" w:rsidRDefault="00AA721E" w:rsidP="00F1468C">
            <w:pPr>
              <w:pStyle w:val="BodyText"/>
              <w:numPr>
                <w:ilvl w:val="0"/>
                <w:numId w:val="26"/>
              </w:numPr>
              <w:ind w:left="321" w:hanging="284"/>
              <w:jc w:val="both"/>
            </w:pPr>
            <w:r w:rsidRPr="00476F48">
              <w:t>Th</w:t>
            </w:r>
            <w:r w:rsidR="00881EA8" w:rsidRPr="00476F48">
              <w:t xml:space="preserve">e purpose of having separate attributes for </w:t>
            </w:r>
            <w:proofErr w:type="spellStart"/>
            <w:r w:rsidR="00881EA8" w:rsidRPr="00476F48">
              <w:rPr>
                <w:i/>
              </w:rPr>
              <w:t>agencyName</w:t>
            </w:r>
            <w:proofErr w:type="spellEnd"/>
            <w:r w:rsidR="00881EA8" w:rsidRPr="00476F48">
              <w:t xml:space="preserve"> and </w:t>
            </w:r>
            <w:proofErr w:type="spellStart"/>
            <w:r w:rsidR="00881EA8" w:rsidRPr="00476F48">
              <w:rPr>
                <w:i/>
              </w:rPr>
              <w:t>agencyResponsibleForProduction</w:t>
            </w:r>
            <w:proofErr w:type="spellEnd"/>
            <w:r w:rsidR="00881EA8" w:rsidRPr="00476F48">
              <w:t xml:space="preserve"> is to distinguish between the organization responsible for the S-128 dataset’s content (</w:t>
            </w:r>
            <w:proofErr w:type="spellStart"/>
            <w:r w:rsidR="00881EA8" w:rsidRPr="00476F48">
              <w:rPr>
                <w:i/>
              </w:rPr>
              <w:t>agencyResponsibleForProduction</w:t>
            </w:r>
            <w:proofErr w:type="spellEnd"/>
            <w:r w:rsidR="00881EA8" w:rsidRPr="00476F48">
              <w:t>) and the organization that actually carries out the production process (</w:t>
            </w:r>
            <w:proofErr w:type="spellStart"/>
            <w:r w:rsidR="00881EA8" w:rsidRPr="00476F48">
              <w:rPr>
                <w:i/>
              </w:rPr>
              <w:t>agencyName</w:t>
            </w:r>
            <w:proofErr w:type="spellEnd"/>
            <w:r w:rsidR="00881EA8" w:rsidRPr="00476F48">
              <w:t>). This separation allow flexibility in cases where the producing agency acts on behalf of another responsible body, ensuring that both roles are clearly identified.</w:t>
            </w:r>
          </w:p>
          <w:p w14:paraId="04D8699A" w14:textId="77777777" w:rsidR="00AA721E" w:rsidRPr="00476F48" w:rsidRDefault="00AA721E" w:rsidP="0008395B">
            <w:pPr>
              <w:pStyle w:val="BodyText"/>
              <w:rPr>
                <w:sz w:val="30"/>
              </w:rPr>
            </w:pPr>
          </w:p>
          <w:p w14:paraId="7D57F3FC" w14:textId="77777777" w:rsidR="00AA721E" w:rsidRPr="00476F48" w:rsidRDefault="00AA721E" w:rsidP="0008395B">
            <w:pPr>
              <w:pStyle w:val="BodyText"/>
            </w:pPr>
            <w:r w:rsidRPr="00476F48">
              <w:rPr>
                <w:u w:val="single"/>
              </w:rPr>
              <w:t>Distinction:</w:t>
            </w:r>
          </w:p>
        </w:tc>
      </w:tr>
      <w:tr w:rsidR="00AA721E" w:rsidRPr="00476F48" w14:paraId="33BBBE10" w14:textId="77777777" w:rsidTr="00CC178C">
        <w:trPr>
          <w:trHeight w:val="350"/>
        </w:trPr>
        <w:tc>
          <w:tcPr>
            <w:tcW w:w="10065" w:type="dxa"/>
            <w:gridSpan w:val="14"/>
          </w:tcPr>
          <w:p w14:paraId="2BC4B0B4" w14:textId="77777777" w:rsidR="00AA721E" w:rsidRPr="00476F48" w:rsidRDefault="00AA721E" w:rsidP="00883478">
            <w:pPr>
              <w:pStyle w:val="BodyText"/>
              <w:spacing w:before="60" w:after="60"/>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4F18FE15" w14:textId="77777777" w:rsidTr="00883478">
        <w:trPr>
          <w:trHeight w:val="350"/>
        </w:trPr>
        <w:tc>
          <w:tcPr>
            <w:tcW w:w="1276" w:type="dxa"/>
            <w:vMerge w:val="restart"/>
            <w:vAlign w:val="center"/>
          </w:tcPr>
          <w:p w14:paraId="2A6DDABE"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536D85C3" w14:textId="5B0993CB"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2BB16268"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AA721E" w:rsidRPr="00476F48" w14:paraId="20EA6E1A" w14:textId="77777777" w:rsidTr="00883478">
        <w:trPr>
          <w:trHeight w:val="350"/>
        </w:trPr>
        <w:tc>
          <w:tcPr>
            <w:tcW w:w="1276" w:type="dxa"/>
            <w:vMerge/>
            <w:tcBorders>
              <w:top w:val="nil"/>
            </w:tcBorders>
            <w:vAlign w:val="center"/>
          </w:tcPr>
          <w:p w14:paraId="0CD83E5A" w14:textId="77777777" w:rsidR="00AA721E" w:rsidRPr="00476F48" w:rsidRDefault="00AA721E" w:rsidP="00883478">
            <w:pPr>
              <w:pStyle w:val="BodyText"/>
              <w:spacing w:before="60" w:after="60"/>
              <w:rPr>
                <w:sz w:val="2"/>
                <w:szCs w:val="2"/>
              </w:rPr>
            </w:pPr>
          </w:p>
        </w:tc>
        <w:tc>
          <w:tcPr>
            <w:tcW w:w="1418" w:type="dxa"/>
            <w:vMerge/>
            <w:tcBorders>
              <w:top w:val="nil"/>
            </w:tcBorders>
            <w:vAlign w:val="center"/>
          </w:tcPr>
          <w:p w14:paraId="5EDCCA8D" w14:textId="77777777" w:rsidR="00AA721E" w:rsidRPr="00476F48" w:rsidRDefault="00AA721E" w:rsidP="00883478">
            <w:pPr>
              <w:pStyle w:val="BodyText"/>
              <w:spacing w:before="60" w:after="60"/>
              <w:rPr>
                <w:sz w:val="2"/>
                <w:szCs w:val="2"/>
              </w:rPr>
            </w:pPr>
          </w:p>
        </w:tc>
        <w:tc>
          <w:tcPr>
            <w:tcW w:w="1417" w:type="dxa"/>
            <w:gridSpan w:val="3"/>
            <w:vAlign w:val="center"/>
          </w:tcPr>
          <w:p w14:paraId="5753647A" w14:textId="77777777" w:rsidR="00AA721E" w:rsidRPr="00476F48" w:rsidRDefault="00AA721E" w:rsidP="00883478">
            <w:pPr>
              <w:pStyle w:val="BodyText"/>
              <w:spacing w:before="60" w:after="60"/>
              <w:rPr>
                <w:b/>
              </w:rPr>
            </w:pPr>
            <w:r w:rsidRPr="00476F48">
              <w:rPr>
                <w:b/>
              </w:rPr>
              <w:t>Class</w:t>
            </w:r>
          </w:p>
        </w:tc>
        <w:tc>
          <w:tcPr>
            <w:tcW w:w="1701" w:type="dxa"/>
            <w:gridSpan w:val="2"/>
            <w:vAlign w:val="center"/>
          </w:tcPr>
          <w:p w14:paraId="354293AF" w14:textId="77777777" w:rsidR="00AA721E" w:rsidRPr="00476F48" w:rsidRDefault="00AA721E" w:rsidP="00883478">
            <w:pPr>
              <w:pStyle w:val="BodyText"/>
              <w:spacing w:before="60" w:after="60"/>
              <w:rPr>
                <w:b/>
              </w:rPr>
            </w:pPr>
            <w:r w:rsidRPr="00476F48">
              <w:rPr>
                <w:b/>
              </w:rPr>
              <w:t>Role</w:t>
            </w:r>
          </w:p>
        </w:tc>
        <w:tc>
          <w:tcPr>
            <w:tcW w:w="709" w:type="dxa"/>
            <w:gridSpan w:val="2"/>
            <w:vAlign w:val="center"/>
          </w:tcPr>
          <w:p w14:paraId="5628619C" w14:textId="77777777" w:rsidR="00AA721E" w:rsidRPr="00476F48" w:rsidRDefault="00AA721E" w:rsidP="00883478">
            <w:pPr>
              <w:pStyle w:val="BodyText"/>
              <w:spacing w:before="60" w:after="60"/>
              <w:rPr>
                <w:b/>
              </w:rPr>
            </w:pPr>
            <w:proofErr w:type="spellStart"/>
            <w:r w:rsidRPr="00476F48">
              <w:rPr>
                <w:b/>
              </w:rPr>
              <w:t>Mult</w:t>
            </w:r>
            <w:proofErr w:type="spellEnd"/>
          </w:p>
        </w:tc>
        <w:tc>
          <w:tcPr>
            <w:tcW w:w="1417" w:type="dxa"/>
            <w:gridSpan w:val="2"/>
            <w:vAlign w:val="center"/>
          </w:tcPr>
          <w:p w14:paraId="663590FC" w14:textId="77777777" w:rsidR="00AA721E" w:rsidRPr="00476F48" w:rsidRDefault="00AA721E" w:rsidP="00883478">
            <w:pPr>
              <w:pStyle w:val="BodyText"/>
              <w:spacing w:before="60" w:after="60"/>
              <w:rPr>
                <w:b/>
              </w:rPr>
            </w:pPr>
            <w:r w:rsidRPr="00476F48">
              <w:rPr>
                <w:b/>
              </w:rPr>
              <w:t>Class</w:t>
            </w:r>
          </w:p>
        </w:tc>
        <w:tc>
          <w:tcPr>
            <w:tcW w:w="1418" w:type="dxa"/>
            <w:gridSpan w:val="2"/>
            <w:vAlign w:val="center"/>
          </w:tcPr>
          <w:p w14:paraId="3008024B" w14:textId="77777777" w:rsidR="00AA721E" w:rsidRPr="00476F48" w:rsidRDefault="00AA721E" w:rsidP="00883478">
            <w:pPr>
              <w:pStyle w:val="BodyText"/>
              <w:spacing w:before="60" w:after="60"/>
              <w:rPr>
                <w:b/>
              </w:rPr>
            </w:pPr>
            <w:r w:rsidRPr="00476F48">
              <w:rPr>
                <w:b/>
              </w:rPr>
              <w:t>Role</w:t>
            </w:r>
          </w:p>
        </w:tc>
        <w:tc>
          <w:tcPr>
            <w:tcW w:w="709" w:type="dxa"/>
            <w:vAlign w:val="center"/>
          </w:tcPr>
          <w:p w14:paraId="3E4CBC8E" w14:textId="77777777" w:rsidR="00AA721E" w:rsidRPr="00476F48" w:rsidRDefault="00AA721E" w:rsidP="00883478">
            <w:pPr>
              <w:pStyle w:val="BodyText"/>
              <w:spacing w:before="60" w:after="60"/>
              <w:rPr>
                <w:b/>
              </w:rPr>
            </w:pPr>
            <w:proofErr w:type="spellStart"/>
            <w:r w:rsidRPr="00476F48">
              <w:rPr>
                <w:b/>
              </w:rPr>
              <w:t>Mult</w:t>
            </w:r>
            <w:proofErr w:type="spellEnd"/>
          </w:p>
        </w:tc>
      </w:tr>
      <w:tr w:rsidR="005732E9" w:rsidRPr="00476F48" w14:paraId="3E2D03DC" w14:textId="77777777" w:rsidTr="00195130">
        <w:trPr>
          <w:trHeight w:val="532"/>
        </w:trPr>
        <w:tc>
          <w:tcPr>
            <w:tcW w:w="1276" w:type="dxa"/>
          </w:tcPr>
          <w:p w14:paraId="0A4A070B" w14:textId="7CA8E33B" w:rsidR="005732E9" w:rsidRPr="00476F48" w:rsidRDefault="005732E9" w:rsidP="005732E9">
            <w:pPr>
              <w:pStyle w:val="BodyText"/>
              <w:spacing w:before="60" w:after="60"/>
              <w:rPr>
                <w:sz w:val="18"/>
              </w:rPr>
            </w:pPr>
            <w:r>
              <w:rPr>
                <w:sz w:val="18"/>
              </w:rPr>
              <w:t>Association</w:t>
            </w:r>
          </w:p>
        </w:tc>
        <w:tc>
          <w:tcPr>
            <w:tcW w:w="1418" w:type="dxa"/>
          </w:tcPr>
          <w:p w14:paraId="54FCDE67" w14:textId="229A8990" w:rsidR="005732E9" w:rsidRPr="00476F48" w:rsidRDefault="005732E9" w:rsidP="005732E9">
            <w:pPr>
              <w:pStyle w:val="BodyText"/>
              <w:spacing w:before="60" w:after="60"/>
              <w:rPr>
                <w:sz w:val="18"/>
              </w:rPr>
            </w:pPr>
            <w:r>
              <w:rPr>
                <w:sz w:val="18"/>
              </w:rPr>
              <w:t>Production Contact</w:t>
            </w:r>
          </w:p>
        </w:tc>
        <w:tc>
          <w:tcPr>
            <w:tcW w:w="1417" w:type="dxa"/>
            <w:gridSpan w:val="3"/>
          </w:tcPr>
          <w:p w14:paraId="03ECF21C" w14:textId="19C2DC7C" w:rsidR="005732E9" w:rsidRPr="00476F48" w:rsidRDefault="005732E9" w:rsidP="005732E9">
            <w:pPr>
              <w:pStyle w:val="BodyText"/>
              <w:spacing w:before="60" w:after="60"/>
              <w:rPr>
                <w:b/>
                <w:sz w:val="18"/>
              </w:rPr>
            </w:pPr>
            <w:proofErr w:type="spellStart"/>
            <w:r>
              <w:rPr>
                <w:b/>
                <w:sz w:val="18"/>
              </w:rPr>
              <w:t>ContactDetails</w:t>
            </w:r>
            <w:proofErr w:type="spellEnd"/>
          </w:p>
        </w:tc>
        <w:tc>
          <w:tcPr>
            <w:tcW w:w="1701" w:type="dxa"/>
            <w:gridSpan w:val="2"/>
          </w:tcPr>
          <w:p w14:paraId="3410C3BC" w14:textId="63913904" w:rsidR="005732E9" w:rsidRPr="00476F48" w:rsidRDefault="005732E9" w:rsidP="005732E9">
            <w:pPr>
              <w:pStyle w:val="BodyText"/>
              <w:spacing w:before="60" w:after="60"/>
              <w:rPr>
                <w:sz w:val="18"/>
              </w:rPr>
            </w:pPr>
            <w:proofErr w:type="spellStart"/>
            <w:r>
              <w:rPr>
                <w:sz w:val="18"/>
              </w:rPr>
              <w:t>theContactDetails</w:t>
            </w:r>
            <w:proofErr w:type="spellEnd"/>
          </w:p>
        </w:tc>
        <w:tc>
          <w:tcPr>
            <w:tcW w:w="709" w:type="dxa"/>
            <w:gridSpan w:val="2"/>
          </w:tcPr>
          <w:p w14:paraId="0231D98B" w14:textId="01EA5A59" w:rsidR="005732E9" w:rsidRPr="00476F48" w:rsidRDefault="005732E9" w:rsidP="005732E9">
            <w:pPr>
              <w:pStyle w:val="BodyText"/>
              <w:spacing w:before="60" w:after="60"/>
              <w:rPr>
                <w:sz w:val="18"/>
                <w:lang w:eastAsia="ko-KR"/>
              </w:rPr>
            </w:pPr>
            <w:proofErr w:type="gramStart"/>
            <w:r>
              <w:rPr>
                <w:sz w:val="18"/>
                <w:lang w:eastAsia="ko-KR"/>
              </w:rPr>
              <w:t>0,*</w:t>
            </w:r>
            <w:proofErr w:type="gramEnd"/>
          </w:p>
        </w:tc>
        <w:tc>
          <w:tcPr>
            <w:tcW w:w="1417" w:type="dxa"/>
            <w:gridSpan w:val="2"/>
          </w:tcPr>
          <w:p w14:paraId="4D735F98" w14:textId="3F276036" w:rsidR="005732E9" w:rsidRPr="00476F48" w:rsidRDefault="005732E9" w:rsidP="005732E9">
            <w:pPr>
              <w:pStyle w:val="BodyText"/>
              <w:spacing w:before="60" w:after="60"/>
              <w:rPr>
                <w:b/>
                <w:sz w:val="18"/>
              </w:rPr>
            </w:pPr>
            <w:proofErr w:type="spellStart"/>
            <w:r>
              <w:rPr>
                <w:b/>
                <w:sz w:val="18"/>
              </w:rPr>
              <w:t>ProducerInformation</w:t>
            </w:r>
            <w:proofErr w:type="spellEnd"/>
          </w:p>
        </w:tc>
        <w:tc>
          <w:tcPr>
            <w:tcW w:w="1418" w:type="dxa"/>
            <w:gridSpan w:val="2"/>
          </w:tcPr>
          <w:p w14:paraId="5E27299A" w14:textId="1160BE63" w:rsidR="005732E9" w:rsidRPr="00476F48" w:rsidRDefault="005732E9" w:rsidP="005732E9">
            <w:pPr>
              <w:pStyle w:val="BodyText"/>
              <w:spacing w:before="60" w:after="60"/>
              <w:rPr>
                <w:spacing w:val="-2"/>
                <w:sz w:val="18"/>
              </w:rPr>
            </w:pPr>
            <w:proofErr w:type="spellStart"/>
            <w:r>
              <w:rPr>
                <w:spacing w:val="-2"/>
                <w:sz w:val="18"/>
              </w:rPr>
              <w:t>theProducer</w:t>
            </w:r>
            <w:proofErr w:type="spellEnd"/>
          </w:p>
        </w:tc>
        <w:tc>
          <w:tcPr>
            <w:tcW w:w="709" w:type="dxa"/>
          </w:tcPr>
          <w:p w14:paraId="1F73F28E" w14:textId="4774943C" w:rsidR="005732E9" w:rsidRPr="00476F48" w:rsidRDefault="005732E9" w:rsidP="005732E9">
            <w:pPr>
              <w:pStyle w:val="BodyText"/>
              <w:spacing w:before="60" w:after="60"/>
              <w:rPr>
                <w:sz w:val="18"/>
                <w:lang w:eastAsia="ko-KR"/>
              </w:rPr>
            </w:pPr>
            <w:r>
              <w:rPr>
                <w:sz w:val="18"/>
                <w:lang w:eastAsia="ko-KR"/>
              </w:rPr>
              <w:t>0,1</w:t>
            </w:r>
          </w:p>
        </w:tc>
      </w:tr>
      <w:tr w:rsidR="00AA721E" w:rsidRPr="00476F48" w14:paraId="3EB7AB2D" w14:textId="77777777" w:rsidTr="00195130">
        <w:trPr>
          <w:trHeight w:val="532"/>
        </w:trPr>
        <w:tc>
          <w:tcPr>
            <w:tcW w:w="1276" w:type="dxa"/>
          </w:tcPr>
          <w:p w14:paraId="5C8E9F1B" w14:textId="0F592C39" w:rsidR="00AA721E" w:rsidRPr="00476F48" w:rsidRDefault="00AA721E" w:rsidP="00883478">
            <w:pPr>
              <w:pStyle w:val="BodyText"/>
              <w:spacing w:before="60" w:after="60"/>
              <w:rPr>
                <w:sz w:val="18"/>
              </w:rPr>
            </w:pPr>
            <w:r w:rsidRPr="00476F48">
              <w:rPr>
                <w:sz w:val="18"/>
              </w:rPr>
              <w:t>Association</w:t>
            </w:r>
          </w:p>
        </w:tc>
        <w:tc>
          <w:tcPr>
            <w:tcW w:w="1418" w:type="dxa"/>
          </w:tcPr>
          <w:p w14:paraId="667AA978" w14:textId="32EEAEB0" w:rsidR="00AA721E" w:rsidRPr="00476F48" w:rsidRDefault="00AA721E" w:rsidP="00883478">
            <w:pPr>
              <w:pStyle w:val="BodyText"/>
              <w:spacing w:before="60" w:after="60"/>
              <w:rPr>
                <w:sz w:val="18"/>
              </w:rPr>
            </w:pPr>
            <w:r w:rsidRPr="00476F48">
              <w:rPr>
                <w:sz w:val="18"/>
              </w:rPr>
              <w:t>Production</w:t>
            </w:r>
            <w:r w:rsidR="005732E9">
              <w:rPr>
                <w:sz w:val="18"/>
              </w:rPr>
              <w:t xml:space="preserve"> </w:t>
            </w:r>
            <w:r w:rsidRPr="00476F48">
              <w:rPr>
                <w:sz w:val="18"/>
              </w:rPr>
              <w:t>Details</w:t>
            </w:r>
          </w:p>
        </w:tc>
        <w:tc>
          <w:tcPr>
            <w:tcW w:w="1417" w:type="dxa"/>
            <w:gridSpan w:val="3"/>
          </w:tcPr>
          <w:p w14:paraId="0AC4588F" w14:textId="77777777" w:rsidR="00AA721E" w:rsidRPr="00476F48" w:rsidRDefault="00AA721E" w:rsidP="00883478">
            <w:pPr>
              <w:pStyle w:val="BodyText"/>
              <w:spacing w:before="60" w:after="60"/>
              <w:rPr>
                <w:b/>
                <w:sz w:val="18"/>
              </w:rPr>
            </w:pPr>
            <w:proofErr w:type="spellStart"/>
            <w:r w:rsidRPr="00476F48">
              <w:rPr>
                <w:b/>
                <w:sz w:val="18"/>
              </w:rPr>
              <w:t>CatalogueSectionHeader</w:t>
            </w:r>
            <w:proofErr w:type="spellEnd"/>
          </w:p>
        </w:tc>
        <w:tc>
          <w:tcPr>
            <w:tcW w:w="1701" w:type="dxa"/>
            <w:gridSpan w:val="2"/>
          </w:tcPr>
          <w:p w14:paraId="29861202" w14:textId="77777777" w:rsidR="00AA721E" w:rsidRPr="00476F48" w:rsidRDefault="00AA721E" w:rsidP="00883478">
            <w:pPr>
              <w:pStyle w:val="BodyText"/>
              <w:spacing w:before="60" w:after="60"/>
              <w:rPr>
                <w:sz w:val="18"/>
              </w:rPr>
            </w:pPr>
            <w:proofErr w:type="spellStart"/>
            <w:r w:rsidRPr="00476F48">
              <w:rPr>
                <w:sz w:val="18"/>
              </w:rPr>
              <w:t>catalogueHeader</w:t>
            </w:r>
            <w:proofErr w:type="spellEnd"/>
          </w:p>
        </w:tc>
        <w:tc>
          <w:tcPr>
            <w:tcW w:w="709" w:type="dxa"/>
            <w:gridSpan w:val="2"/>
          </w:tcPr>
          <w:p w14:paraId="176DA913" w14:textId="6B024D4A" w:rsidR="00AA721E" w:rsidRPr="00476F48" w:rsidRDefault="00FD12D3" w:rsidP="00883478">
            <w:pPr>
              <w:pStyle w:val="BodyText"/>
              <w:spacing w:before="60" w:after="60"/>
              <w:rPr>
                <w:sz w:val="18"/>
                <w:lang w:eastAsia="ko-KR"/>
              </w:rPr>
            </w:pPr>
            <w:proofErr w:type="gramStart"/>
            <w:r w:rsidRPr="00476F48">
              <w:rPr>
                <w:sz w:val="18"/>
                <w:lang w:eastAsia="ko-KR"/>
              </w:rPr>
              <w:t>0,*</w:t>
            </w:r>
            <w:proofErr w:type="gramEnd"/>
          </w:p>
        </w:tc>
        <w:tc>
          <w:tcPr>
            <w:tcW w:w="1417" w:type="dxa"/>
            <w:gridSpan w:val="2"/>
          </w:tcPr>
          <w:p w14:paraId="64FC0947" w14:textId="525BEDC4" w:rsidR="00AA721E" w:rsidRPr="00476F48" w:rsidRDefault="00AA721E" w:rsidP="00883478">
            <w:pPr>
              <w:pStyle w:val="BodyText"/>
              <w:spacing w:before="60" w:after="60"/>
              <w:rPr>
                <w:b/>
                <w:sz w:val="18"/>
              </w:rPr>
            </w:pPr>
            <w:proofErr w:type="spellStart"/>
            <w:r w:rsidRPr="00476F48">
              <w:rPr>
                <w:b/>
                <w:sz w:val="18"/>
              </w:rPr>
              <w:t>ProducerInformation</w:t>
            </w:r>
            <w:proofErr w:type="spellEnd"/>
          </w:p>
        </w:tc>
        <w:tc>
          <w:tcPr>
            <w:tcW w:w="1418" w:type="dxa"/>
            <w:gridSpan w:val="2"/>
          </w:tcPr>
          <w:p w14:paraId="33FCDEA8" w14:textId="77777777" w:rsidR="00AA721E" w:rsidRPr="00476F48" w:rsidRDefault="00AA721E" w:rsidP="00883478">
            <w:pPr>
              <w:pStyle w:val="BodyText"/>
              <w:spacing w:before="60" w:after="60"/>
              <w:rPr>
                <w:spacing w:val="-2"/>
                <w:sz w:val="18"/>
              </w:rPr>
            </w:pPr>
            <w:proofErr w:type="spellStart"/>
            <w:r w:rsidRPr="00476F48">
              <w:rPr>
                <w:spacing w:val="-2"/>
                <w:sz w:val="18"/>
              </w:rPr>
              <w:t>theProducer</w:t>
            </w:r>
            <w:proofErr w:type="spellEnd"/>
          </w:p>
        </w:tc>
        <w:tc>
          <w:tcPr>
            <w:tcW w:w="709" w:type="dxa"/>
          </w:tcPr>
          <w:p w14:paraId="06F6A229" w14:textId="77777777" w:rsidR="00AA721E" w:rsidRPr="00476F48" w:rsidRDefault="00AA721E" w:rsidP="00883478">
            <w:pPr>
              <w:pStyle w:val="BodyText"/>
              <w:spacing w:before="60" w:after="60"/>
              <w:rPr>
                <w:sz w:val="18"/>
                <w:lang w:eastAsia="ko-KR"/>
              </w:rPr>
            </w:pPr>
            <w:r w:rsidRPr="00476F48">
              <w:rPr>
                <w:sz w:val="18"/>
                <w:lang w:eastAsia="ko-KR"/>
              </w:rPr>
              <w:t>0,1</w:t>
            </w:r>
          </w:p>
        </w:tc>
      </w:tr>
    </w:tbl>
    <w:p w14:paraId="272EC49A" w14:textId="79FB0D48" w:rsidR="00AA721E" w:rsidRPr="00476F48" w:rsidRDefault="00AA721E" w:rsidP="00AA721E">
      <w:pPr>
        <w:rPr>
          <w:rFonts w:eastAsiaTheme="minorEastAsia"/>
          <w:lang w:eastAsia="ko-KR"/>
        </w:rPr>
      </w:pPr>
    </w:p>
    <w:p w14:paraId="2F3971C0" w14:textId="77777777" w:rsidR="00AA721E" w:rsidRPr="00476F48" w:rsidRDefault="00AA721E">
      <w:pPr>
        <w:rPr>
          <w:rFonts w:eastAsiaTheme="minorEastAsia"/>
          <w:lang w:eastAsia="ko-KR"/>
        </w:rPr>
      </w:pPr>
      <w:r w:rsidRPr="00476F48">
        <w:rPr>
          <w:rFonts w:eastAsiaTheme="minorEastAsia"/>
          <w:lang w:eastAsia="ko-KR"/>
        </w:rPr>
        <w:br w:type="page"/>
      </w:r>
    </w:p>
    <w:p w14:paraId="6C3FB617" w14:textId="2BBD68F9" w:rsidR="00AA721E" w:rsidRPr="00476F48" w:rsidRDefault="00AA721E" w:rsidP="00F1468C">
      <w:pPr>
        <w:pStyle w:val="Heading2"/>
        <w:numPr>
          <w:ilvl w:val="1"/>
          <w:numId w:val="23"/>
        </w:numPr>
      </w:pPr>
      <w:bookmarkStart w:id="53" w:name="_Toc196831521"/>
      <w:r w:rsidRPr="00476F48">
        <w:lastRenderedPageBreak/>
        <w:t xml:space="preserve">Distributor </w:t>
      </w:r>
      <w:r w:rsidR="0038236D" w:rsidRPr="00476F48">
        <w:t>information</w:t>
      </w:r>
      <w:bookmarkEnd w:id="53"/>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567"/>
        <w:gridCol w:w="992"/>
        <w:gridCol w:w="284"/>
        <w:gridCol w:w="708"/>
        <w:gridCol w:w="142"/>
        <w:gridCol w:w="1418"/>
        <w:gridCol w:w="283"/>
        <w:gridCol w:w="567"/>
        <w:gridCol w:w="709"/>
        <w:gridCol w:w="709"/>
      </w:tblGrid>
      <w:tr w:rsidR="00AA721E" w:rsidRPr="00476F48" w14:paraId="7F0DE1C5" w14:textId="77777777" w:rsidTr="00365741">
        <w:trPr>
          <w:trHeight w:val="350"/>
        </w:trPr>
        <w:tc>
          <w:tcPr>
            <w:tcW w:w="10065" w:type="dxa"/>
            <w:gridSpan w:val="14"/>
          </w:tcPr>
          <w:p w14:paraId="323D91C4" w14:textId="5E05FFDA" w:rsidR="00AA721E" w:rsidRPr="00476F48" w:rsidRDefault="00AA721E" w:rsidP="00900B42">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t xml:space="preserve"> </w:t>
            </w:r>
            <w:r w:rsidR="00581045" w:rsidRPr="00581045">
              <w:t>Information related to a distributor.</w:t>
            </w:r>
          </w:p>
        </w:tc>
      </w:tr>
      <w:tr w:rsidR="00AA721E" w:rsidRPr="00476F48" w14:paraId="261BB6D2" w14:textId="77777777" w:rsidTr="00365741">
        <w:trPr>
          <w:trHeight w:val="349"/>
        </w:trPr>
        <w:tc>
          <w:tcPr>
            <w:tcW w:w="10065" w:type="dxa"/>
            <w:gridSpan w:val="14"/>
          </w:tcPr>
          <w:p w14:paraId="529B2D0A" w14:textId="2735335A" w:rsidR="00AA721E" w:rsidRPr="00476F48" w:rsidRDefault="00AA721E" w:rsidP="00900B42">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2"/>
              </w:rPr>
              <w:t xml:space="preserve"> </w:t>
            </w:r>
            <w:proofErr w:type="spellStart"/>
            <w:r w:rsidRPr="00476F48">
              <w:rPr>
                <w:b/>
                <w:spacing w:val="-2"/>
              </w:rPr>
              <w:t>DistributorInformation</w:t>
            </w:r>
            <w:proofErr w:type="spellEnd"/>
            <w:r w:rsidRPr="00476F48" w:rsidDel="00CB1C79">
              <w:rPr>
                <w:b/>
                <w:spacing w:val="-2"/>
              </w:rPr>
              <w:t xml:space="preserve"> </w:t>
            </w:r>
          </w:p>
        </w:tc>
      </w:tr>
      <w:tr w:rsidR="00AA721E" w:rsidRPr="00476F48" w14:paraId="3592008A" w14:textId="77777777" w:rsidTr="00365741">
        <w:trPr>
          <w:trHeight w:val="350"/>
        </w:trPr>
        <w:tc>
          <w:tcPr>
            <w:tcW w:w="10065" w:type="dxa"/>
            <w:gridSpan w:val="14"/>
          </w:tcPr>
          <w:p w14:paraId="10415622" w14:textId="77777777" w:rsidR="00AA721E" w:rsidRPr="00476F48" w:rsidRDefault="00AA721E" w:rsidP="00900B42">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2"/>
              </w:rPr>
              <w:t xml:space="preserve"> </w:t>
            </w:r>
          </w:p>
        </w:tc>
      </w:tr>
      <w:tr w:rsidR="00AA721E" w:rsidRPr="00476F48" w14:paraId="45D07DE2" w14:textId="77777777" w:rsidTr="00365741">
        <w:trPr>
          <w:trHeight w:val="350"/>
        </w:trPr>
        <w:tc>
          <w:tcPr>
            <w:tcW w:w="10065" w:type="dxa"/>
            <w:gridSpan w:val="14"/>
          </w:tcPr>
          <w:p w14:paraId="3D2B6BB9" w14:textId="0F966C5E" w:rsidR="00AA721E" w:rsidRPr="00476F48" w:rsidRDefault="00AA721E" w:rsidP="00900B42">
            <w:pPr>
              <w:pStyle w:val="BodyText"/>
              <w:spacing w:before="60" w:after="60"/>
              <w:rPr>
                <w:b/>
              </w:rPr>
            </w:pPr>
            <w:r w:rsidRPr="00476F48">
              <w:rPr>
                <w:b/>
                <w:u w:val="thick"/>
              </w:rPr>
              <w:t>Primitives:</w:t>
            </w:r>
            <w:r w:rsidRPr="00476F48">
              <w:rPr>
                <w:b/>
                <w:spacing w:val="-1"/>
              </w:rPr>
              <w:t xml:space="preserve"> </w:t>
            </w:r>
            <w:r w:rsidR="0038236D" w:rsidRPr="00476F48">
              <w:rPr>
                <w:b/>
                <w:spacing w:val="-1"/>
              </w:rPr>
              <w:t>N</w:t>
            </w:r>
            <w:r w:rsidR="00C4354E" w:rsidRPr="00476F48">
              <w:rPr>
                <w:b/>
                <w:spacing w:val="-1"/>
              </w:rPr>
              <w:t>one</w:t>
            </w:r>
          </w:p>
        </w:tc>
      </w:tr>
      <w:tr w:rsidR="00AA721E" w:rsidRPr="00476F48" w14:paraId="7C292AF1" w14:textId="77777777" w:rsidTr="00365741">
        <w:trPr>
          <w:trHeight w:val="592"/>
        </w:trPr>
        <w:tc>
          <w:tcPr>
            <w:tcW w:w="3119" w:type="dxa"/>
            <w:gridSpan w:val="3"/>
          </w:tcPr>
          <w:p w14:paraId="67973735" w14:textId="77777777" w:rsidR="00AA721E" w:rsidRPr="00476F48" w:rsidRDefault="00AA721E" w:rsidP="00900B42">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3129075C" w14:textId="77777777" w:rsidR="00232617" w:rsidRPr="00476F48" w:rsidRDefault="00232617" w:rsidP="00900B42">
            <w:pPr>
              <w:pStyle w:val="BodyText"/>
              <w:spacing w:before="60" w:after="60"/>
              <w:rPr>
                <w:i/>
                <w:color w:val="0000FF"/>
                <w:sz w:val="18"/>
              </w:rPr>
            </w:pPr>
          </w:p>
          <w:p w14:paraId="6A7A3398" w14:textId="77777777" w:rsidR="00C95D1A" w:rsidRPr="00476F48" w:rsidRDefault="00C95D1A" w:rsidP="00900B42">
            <w:pPr>
              <w:pStyle w:val="BodyText"/>
              <w:spacing w:before="60" w:after="60"/>
              <w:rPr>
                <w:i/>
                <w:sz w:val="18"/>
              </w:rPr>
            </w:pPr>
          </w:p>
        </w:tc>
        <w:tc>
          <w:tcPr>
            <w:tcW w:w="3260" w:type="dxa"/>
            <w:gridSpan w:val="6"/>
          </w:tcPr>
          <w:p w14:paraId="6D1A4F05" w14:textId="77777777" w:rsidR="00AA721E" w:rsidRPr="00476F48" w:rsidRDefault="00AA721E" w:rsidP="00900B42">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5"/>
          </w:tcPr>
          <w:p w14:paraId="255655E0" w14:textId="77777777" w:rsidR="00AA721E" w:rsidRPr="00476F48" w:rsidRDefault="00AA721E" w:rsidP="00900B42">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AA721E" w:rsidRPr="00476F48" w14:paraId="1A8DA348" w14:textId="77777777" w:rsidTr="00F9755E">
        <w:trPr>
          <w:trHeight w:val="580"/>
        </w:trPr>
        <w:tc>
          <w:tcPr>
            <w:tcW w:w="3686" w:type="dxa"/>
            <w:gridSpan w:val="4"/>
            <w:vAlign w:val="center"/>
          </w:tcPr>
          <w:p w14:paraId="52616512" w14:textId="77777777" w:rsidR="00AA721E" w:rsidRPr="00476F48" w:rsidRDefault="00AA721E" w:rsidP="00365741">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33865663" w14:textId="66FBFEC6" w:rsidR="00AA721E" w:rsidRPr="00476F48" w:rsidRDefault="00AA721E" w:rsidP="00365741">
            <w:pPr>
              <w:pStyle w:val="BodyText"/>
              <w:spacing w:before="60" w:after="60"/>
              <w:rPr>
                <w:b/>
              </w:rPr>
            </w:pPr>
            <w:r w:rsidRPr="00476F48">
              <w:rPr>
                <w:b/>
              </w:rPr>
              <w:t>S-57</w:t>
            </w:r>
            <w:r w:rsidR="00365741" w:rsidRPr="00476F48">
              <w:rPr>
                <w:b/>
              </w:rPr>
              <w:t xml:space="preserve"> </w:t>
            </w:r>
            <w:r w:rsidRPr="00476F48">
              <w:rPr>
                <w:b/>
              </w:rPr>
              <w:t>Acronym</w:t>
            </w:r>
          </w:p>
        </w:tc>
        <w:tc>
          <w:tcPr>
            <w:tcW w:w="2552" w:type="dxa"/>
            <w:gridSpan w:val="4"/>
            <w:vAlign w:val="center"/>
          </w:tcPr>
          <w:p w14:paraId="43ACF4B3" w14:textId="77777777" w:rsidR="00AA721E" w:rsidRPr="00476F48" w:rsidRDefault="00AA721E" w:rsidP="00365741">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gridSpan w:val="2"/>
            <w:vAlign w:val="center"/>
          </w:tcPr>
          <w:p w14:paraId="5D343D9C" w14:textId="77777777" w:rsidR="00AA721E" w:rsidRPr="00476F48" w:rsidRDefault="00AA721E" w:rsidP="00365741">
            <w:pPr>
              <w:pStyle w:val="BodyText"/>
              <w:spacing w:before="60" w:after="60"/>
              <w:rPr>
                <w:b/>
              </w:rPr>
            </w:pPr>
            <w:r w:rsidRPr="00476F48">
              <w:rPr>
                <w:b/>
              </w:rPr>
              <w:t>Type</w:t>
            </w:r>
          </w:p>
        </w:tc>
        <w:tc>
          <w:tcPr>
            <w:tcW w:w="1418" w:type="dxa"/>
            <w:gridSpan w:val="2"/>
            <w:vAlign w:val="center"/>
          </w:tcPr>
          <w:p w14:paraId="382C678F" w14:textId="77777777" w:rsidR="00AA721E" w:rsidRPr="00476F48" w:rsidRDefault="00AA721E" w:rsidP="00365741">
            <w:pPr>
              <w:pStyle w:val="BodyText"/>
              <w:spacing w:before="60" w:after="60"/>
              <w:rPr>
                <w:b/>
              </w:rPr>
            </w:pPr>
            <w:r w:rsidRPr="00476F48">
              <w:rPr>
                <w:b/>
              </w:rPr>
              <w:t>Multiplicity</w:t>
            </w:r>
          </w:p>
        </w:tc>
      </w:tr>
      <w:tr w:rsidR="00AA721E" w:rsidRPr="00476F48" w14:paraId="285EA7E4" w14:textId="77777777" w:rsidTr="00F9755E">
        <w:trPr>
          <w:trHeight w:val="328"/>
        </w:trPr>
        <w:tc>
          <w:tcPr>
            <w:tcW w:w="3686" w:type="dxa"/>
            <w:gridSpan w:val="4"/>
          </w:tcPr>
          <w:p w14:paraId="46BDBBD3" w14:textId="745F166D" w:rsidR="00AA721E" w:rsidRPr="00476F48" w:rsidRDefault="00C4354E" w:rsidP="00900B42">
            <w:pPr>
              <w:pStyle w:val="BodyText"/>
              <w:spacing w:before="60" w:after="60"/>
              <w:rPr>
                <w:sz w:val="18"/>
              </w:rPr>
            </w:pPr>
            <w:r w:rsidRPr="00476F48">
              <w:rPr>
                <w:sz w:val="18"/>
              </w:rPr>
              <w:t>distributor name</w:t>
            </w:r>
          </w:p>
        </w:tc>
        <w:tc>
          <w:tcPr>
            <w:tcW w:w="1559" w:type="dxa"/>
            <w:gridSpan w:val="2"/>
          </w:tcPr>
          <w:p w14:paraId="77DB701B" w14:textId="77777777" w:rsidR="00AA721E" w:rsidRPr="00476F48" w:rsidRDefault="00AA721E" w:rsidP="00900B42">
            <w:pPr>
              <w:pStyle w:val="BodyText"/>
              <w:spacing w:before="60" w:after="60"/>
              <w:rPr>
                <w:rFonts w:ascii="Times New Roman"/>
                <w:sz w:val="18"/>
              </w:rPr>
            </w:pPr>
          </w:p>
        </w:tc>
        <w:tc>
          <w:tcPr>
            <w:tcW w:w="2552" w:type="dxa"/>
            <w:gridSpan w:val="4"/>
          </w:tcPr>
          <w:p w14:paraId="3868AF93" w14:textId="77777777" w:rsidR="00AA721E" w:rsidRPr="00476F48" w:rsidRDefault="00AA721E" w:rsidP="00900B42">
            <w:pPr>
              <w:pStyle w:val="BodyText"/>
              <w:spacing w:before="60" w:after="60"/>
              <w:rPr>
                <w:rFonts w:ascii="Times New Roman"/>
                <w:sz w:val="18"/>
              </w:rPr>
            </w:pPr>
          </w:p>
        </w:tc>
        <w:tc>
          <w:tcPr>
            <w:tcW w:w="850" w:type="dxa"/>
            <w:gridSpan w:val="2"/>
          </w:tcPr>
          <w:p w14:paraId="2324664F" w14:textId="77777777" w:rsidR="00AA721E" w:rsidRPr="00476F48" w:rsidRDefault="00AA721E" w:rsidP="00900B42">
            <w:pPr>
              <w:pStyle w:val="BodyText"/>
              <w:spacing w:before="60" w:after="60"/>
              <w:rPr>
                <w:sz w:val="18"/>
                <w:lang w:eastAsia="ko-KR"/>
              </w:rPr>
            </w:pPr>
            <w:r w:rsidRPr="00476F48">
              <w:rPr>
                <w:sz w:val="18"/>
                <w:lang w:eastAsia="ko-KR"/>
              </w:rPr>
              <w:t>TE</w:t>
            </w:r>
          </w:p>
        </w:tc>
        <w:tc>
          <w:tcPr>
            <w:tcW w:w="1418" w:type="dxa"/>
            <w:gridSpan w:val="2"/>
          </w:tcPr>
          <w:p w14:paraId="46759840" w14:textId="7EEC5A64" w:rsidR="00AA721E" w:rsidRPr="00476F48" w:rsidRDefault="00AA721E" w:rsidP="00900B42">
            <w:pPr>
              <w:pStyle w:val="BodyText"/>
              <w:spacing w:before="60" w:after="60"/>
              <w:rPr>
                <w:sz w:val="18"/>
                <w:lang w:eastAsia="ko-KR"/>
              </w:rPr>
            </w:pPr>
            <w:r w:rsidRPr="00476F48">
              <w:rPr>
                <w:rFonts w:hint="eastAsia"/>
                <w:sz w:val="18"/>
                <w:lang w:eastAsia="ko-KR"/>
              </w:rPr>
              <w:t>1</w:t>
            </w:r>
            <w:r w:rsidRPr="00476F48">
              <w:rPr>
                <w:sz w:val="18"/>
                <w:lang w:eastAsia="ko-KR"/>
              </w:rPr>
              <w:t>,1</w:t>
            </w:r>
          </w:p>
        </w:tc>
      </w:tr>
      <w:tr w:rsidR="00AA721E" w:rsidRPr="00476F48" w14:paraId="69675698" w14:textId="77777777" w:rsidTr="00365741">
        <w:trPr>
          <w:trHeight w:val="2090"/>
        </w:trPr>
        <w:tc>
          <w:tcPr>
            <w:tcW w:w="10065" w:type="dxa"/>
            <w:gridSpan w:val="14"/>
          </w:tcPr>
          <w:p w14:paraId="525BAB19" w14:textId="77777777" w:rsidR="00AA721E" w:rsidRPr="00476F48" w:rsidRDefault="00AA721E" w:rsidP="00365741">
            <w:pPr>
              <w:pStyle w:val="BodyText"/>
              <w:spacing w:before="120"/>
              <w:rPr>
                <w:u w:val="single"/>
              </w:rPr>
            </w:pPr>
            <w:r w:rsidRPr="00476F48">
              <w:rPr>
                <w:u w:val="single"/>
              </w:rPr>
              <w:t>INT 1 Reference:</w:t>
            </w:r>
          </w:p>
          <w:p w14:paraId="21BFACAF" w14:textId="77777777" w:rsidR="00AA721E" w:rsidRPr="00476F48" w:rsidRDefault="00AA721E" w:rsidP="00365741">
            <w:pPr>
              <w:pStyle w:val="BodyText"/>
            </w:pPr>
          </w:p>
          <w:p w14:paraId="51507DCE" w14:textId="77777777" w:rsidR="00AA721E" w:rsidRPr="00476F48" w:rsidRDefault="00AA721E" w:rsidP="00365741">
            <w:pPr>
              <w:pStyle w:val="BodyText"/>
              <w:rPr>
                <w:u w:val="single"/>
              </w:rPr>
            </w:pPr>
            <w:r w:rsidRPr="00476F48">
              <w:rPr>
                <w:u w:val="single"/>
              </w:rPr>
              <w:t>Remarks:</w:t>
            </w:r>
          </w:p>
          <w:p w14:paraId="7F6934CA" w14:textId="77777777" w:rsidR="00AA721E" w:rsidRPr="00476F48" w:rsidRDefault="00AA721E" w:rsidP="00365741">
            <w:pPr>
              <w:pStyle w:val="BodyText"/>
            </w:pPr>
          </w:p>
          <w:p w14:paraId="021B3906" w14:textId="77777777" w:rsidR="00AA721E" w:rsidRPr="00476F48" w:rsidRDefault="00AA721E" w:rsidP="00365741">
            <w:pPr>
              <w:pStyle w:val="BodyText"/>
              <w:rPr>
                <w:u w:val="single"/>
              </w:rPr>
            </w:pPr>
            <w:r w:rsidRPr="00476F48">
              <w:rPr>
                <w:u w:val="single"/>
              </w:rPr>
              <w:t>Distinction:</w:t>
            </w:r>
          </w:p>
        </w:tc>
      </w:tr>
      <w:tr w:rsidR="00AA721E" w:rsidRPr="00476F48" w14:paraId="3028B2AC" w14:textId="77777777" w:rsidTr="00365741">
        <w:trPr>
          <w:trHeight w:val="350"/>
        </w:trPr>
        <w:tc>
          <w:tcPr>
            <w:tcW w:w="10065" w:type="dxa"/>
            <w:gridSpan w:val="14"/>
          </w:tcPr>
          <w:p w14:paraId="7D834631" w14:textId="77777777" w:rsidR="00AA721E" w:rsidRPr="00476F48" w:rsidRDefault="00AA721E" w:rsidP="00900B42">
            <w:pPr>
              <w:pStyle w:val="BodyText"/>
              <w:spacing w:before="60" w:after="60"/>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49C36996" w14:textId="77777777" w:rsidTr="00DD54C6">
        <w:trPr>
          <w:trHeight w:val="350"/>
        </w:trPr>
        <w:tc>
          <w:tcPr>
            <w:tcW w:w="1276" w:type="dxa"/>
            <w:vMerge w:val="restart"/>
            <w:vAlign w:val="center"/>
          </w:tcPr>
          <w:p w14:paraId="5CD1E8BD"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7BDA7731" w14:textId="0DA32E7B"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071B9F85"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DD54C6" w:rsidRPr="00476F48" w14:paraId="4D4B3239" w14:textId="77777777" w:rsidTr="00DD54C6">
        <w:trPr>
          <w:trHeight w:val="350"/>
        </w:trPr>
        <w:tc>
          <w:tcPr>
            <w:tcW w:w="1276" w:type="dxa"/>
            <w:vMerge/>
            <w:tcBorders>
              <w:top w:val="nil"/>
            </w:tcBorders>
            <w:vAlign w:val="center"/>
          </w:tcPr>
          <w:p w14:paraId="68B68924" w14:textId="77777777" w:rsidR="00AA721E" w:rsidRPr="00476F48" w:rsidRDefault="00AA721E" w:rsidP="00365741">
            <w:pPr>
              <w:pStyle w:val="BodyText"/>
              <w:spacing w:before="60" w:after="60"/>
              <w:rPr>
                <w:sz w:val="2"/>
                <w:szCs w:val="2"/>
              </w:rPr>
            </w:pPr>
          </w:p>
        </w:tc>
        <w:tc>
          <w:tcPr>
            <w:tcW w:w="1418" w:type="dxa"/>
            <w:vMerge/>
            <w:tcBorders>
              <w:top w:val="nil"/>
            </w:tcBorders>
            <w:vAlign w:val="center"/>
          </w:tcPr>
          <w:p w14:paraId="3DB80843" w14:textId="77777777" w:rsidR="00AA721E" w:rsidRPr="00476F48" w:rsidRDefault="00AA721E" w:rsidP="00365741">
            <w:pPr>
              <w:pStyle w:val="BodyText"/>
              <w:spacing w:before="60" w:after="60"/>
              <w:rPr>
                <w:sz w:val="2"/>
                <w:szCs w:val="2"/>
              </w:rPr>
            </w:pPr>
          </w:p>
        </w:tc>
        <w:tc>
          <w:tcPr>
            <w:tcW w:w="1559" w:type="dxa"/>
            <w:gridSpan w:val="3"/>
            <w:vAlign w:val="center"/>
          </w:tcPr>
          <w:p w14:paraId="5821D88A" w14:textId="77777777" w:rsidR="00AA721E" w:rsidRPr="00476F48" w:rsidRDefault="00AA721E" w:rsidP="00365741">
            <w:pPr>
              <w:pStyle w:val="BodyText"/>
              <w:spacing w:before="60" w:after="60"/>
              <w:rPr>
                <w:b/>
              </w:rPr>
            </w:pPr>
            <w:r w:rsidRPr="00476F48">
              <w:rPr>
                <w:b/>
              </w:rPr>
              <w:t>Class</w:t>
            </w:r>
          </w:p>
        </w:tc>
        <w:tc>
          <w:tcPr>
            <w:tcW w:w="1276" w:type="dxa"/>
            <w:gridSpan w:val="2"/>
            <w:vAlign w:val="center"/>
          </w:tcPr>
          <w:p w14:paraId="257D1D0C" w14:textId="77777777" w:rsidR="00AA721E" w:rsidRPr="00476F48" w:rsidRDefault="00AA721E" w:rsidP="00365741">
            <w:pPr>
              <w:pStyle w:val="BodyText"/>
              <w:spacing w:before="60" w:after="60"/>
              <w:rPr>
                <w:b/>
              </w:rPr>
            </w:pPr>
            <w:r w:rsidRPr="00476F48">
              <w:rPr>
                <w:b/>
              </w:rPr>
              <w:t>Role</w:t>
            </w:r>
          </w:p>
        </w:tc>
        <w:tc>
          <w:tcPr>
            <w:tcW w:w="708" w:type="dxa"/>
            <w:vAlign w:val="center"/>
          </w:tcPr>
          <w:p w14:paraId="4BD012F3" w14:textId="77777777" w:rsidR="00AA721E" w:rsidRPr="00476F48" w:rsidRDefault="00AA721E" w:rsidP="00365741">
            <w:pPr>
              <w:pStyle w:val="BodyText"/>
              <w:spacing w:before="60" w:after="60"/>
              <w:rPr>
                <w:b/>
              </w:rPr>
            </w:pPr>
            <w:proofErr w:type="spellStart"/>
            <w:r w:rsidRPr="00476F48">
              <w:rPr>
                <w:b/>
              </w:rPr>
              <w:t>Mult</w:t>
            </w:r>
            <w:proofErr w:type="spellEnd"/>
          </w:p>
        </w:tc>
        <w:tc>
          <w:tcPr>
            <w:tcW w:w="1843" w:type="dxa"/>
            <w:gridSpan w:val="3"/>
            <w:vAlign w:val="center"/>
          </w:tcPr>
          <w:p w14:paraId="0873D9F5" w14:textId="77777777" w:rsidR="00AA721E" w:rsidRPr="00476F48" w:rsidRDefault="00AA721E" w:rsidP="00365741">
            <w:pPr>
              <w:pStyle w:val="BodyText"/>
              <w:spacing w:before="60" w:after="60"/>
              <w:rPr>
                <w:b/>
              </w:rPr>
            </w:pPr>
            <w:r w:rsidRPr="00476F48">
              <w:rPr>
                <w:b/>
              </w:rPr>
              <w:t>Class</w:t>
            </w:r>
          </w:p>
        </w:tc>
        <w:tc>
          <w:tcPr>
            <w:tcW w:w="1276" w:type="dxa"/>
            <w:gridSpan w:val="2"/>
            <w:vAlign w:val="center"/>
          </w:tcPr>
          <w:p w14:paraId="5F7D5223" w14:textId="77777777" w:rsidR="00AA721E" w:rsidRPr="00476F48" w:rsidRDefault="00AA721E" w:rsidP="00365741">
            <w:pPr>
              <w:pStyle w:val="BodyText"/>
              <w:spacing w:before="60" w:after="60"/>
              <w:rPr>
                <w:b/>
              </w:rPr>
            </w:pPr>
            <w:r w:rsidRPr="00476F48">
              <w:rPr>
                <w:b/>
              </w:rPr>
              <w:t>Role</w:t>
            </w:r>
          </w:p>
        </w:tc>
        <w:tc>
          <w:tcPr>
            <w:tcW w:w="709" w:type="dxa"/>
            <w:vAlign w:val="center"/>
          </w:tcPr>
          <w:p w14:paraId="65C4E327" w14:textId="77777777" w:rsidR="00AA721E" w:rsidRPr="00476F48" w:rsidRDefault="00AA721E" w:rsidP="00365741">
            <w:pPr>
              <w:pStyle w:val="BodyText"/>
              <w:spacing w:before="60" w:after="60"/>
              <w:rPr>
                <w:b/>
              </w:rPr>
            </w:pPr>
            <w:proofErr w:type="spellStart"/>
            <w:r w:rsidRPr="00476F48">
              <w:rPr>
                <w:b/>
              </w:rPr>
              <w:t>Mult</w:t>
            </w:r>
            <w:proofErr w:type="spellEnd"/>
          </w:p>
        </w:tc>
      </w:tr>
      <w:tr w:rsidR="00BC7DF5" w:rsidRPr="00476F48" w14:paraId="40A81955" w14:textId="77777777" w:rsidTr="0095016E">
        <w:trPr>
          <w:trHeight w:val="532"/>
        </w:trPr>
        <w:tc>
          <w:tcPr>
            <w:tcW w:w="1276" w:type="dxa"/>
          </w:tcPr>
          <w:p w14:paraId="58D2937D" w14:textId="3E0A8D78" w:rsidR="00BC7DF5" w:rsidRPr="00476F48" w:rsidRDefault="00BC7DF5" w:rsidP="00BC7DF5">
            <w:pPr>
              <w:pStyle w:val="BodyText"/>
              <w:spacing w:before="60" w:after="60"/>
              <w:rPr>
                <w:sz w:val="18"/>
              </w:rPr>
            </w:pPr>
            <w:r w:rsidRPr="00476F48">
              <w:rPr>
                <w:sz w:val="18"/>
              </w:rPr>
              <w:t>Association</w:t>
            </w:r>
          </w:p>
        </w:tc>
        <w:tc>
          <w:tcPr>
            <w:tcW w:w="1418" w:type="dxa"/>
          </w:tcPr>
          <w:p w14:paraId="217119FF" w14:textId="2AD35A07" w:rsidR="00BC7DF5" w:rsidRPr="00476F48" w:rsidRDefault="00BC7DF5" w:rsidP="00BC7DF5">
            <w:pPr>
              <w:pStyle w:val="BodyText"/>
              <w:spacing w:before="60" w:after="60"/>
              <w:rPr>
                <w:sz w:val="18"/>
              </w:rPr>
            </w:pPr>
            <w:r w:rsidRPr="00476F48">
              <w:rPr>
                <w:sz w:val="18"/>
              </w:rPr>
              <w:t>Distribution Details</w:t>
            </w:r>
          </w:p>
        </w:tc>
        <w:tc>
          <w:tcPr>
            <w:tcW w:w="1559" w:type="dxa"/>
            <w:gridSpan w:val="3"/>
          </w:tcPr>
          <w:p w14:paraId="0AFF2195" w14:textId="77777777" w:rsidR="00BC7DF5" w:rsidRPr="00476F48" w:rsidRDefault="00BC7DF5" w:rsidP="00BC7DF5">
            <w:pPr>
              <w:pStyle w:val="BodyText"/>
              <w:spacing w:before="60" w:after="60"/>
              <w:rPr>
                <w:b/>
                <w:sz w:val="18"/>
              </w:rPr>
            </w:pPr>
            <w:proofErr w:type="spellStart"/>
            <w:r w:rsidRPr="00476F48">
              <w:rPr>
                <w:b/>
                <w:sz w:val="18"/>
              </w:rPr>
              <w:t>CatalogueSectionHeader</w:t>
            </w:r>
            <w:proofErr w:type="spellEnd"/>
          </w:p>
        </w:tc>
        <w:tc>
          <w:tcPr>
            <w:tcW w:w="1276" w:type="dxa"/>
            <w:gridSpan w:val="2"/>
          </w:tcPr>
          <w:p w14:paraId="78B811B7" w14:textId="77777777" w:rsidR="00BC7DF5" w:rsidRPr="00476F48" w:rsidRDefault="00BC7DF5" w:rsidP="00BC7DF5">
            <w:pPr>
              <w:pStyle w:val="BodyText"/>
              <w:spacing w:before="60" w:after="60"/>
              <w:rPr>
                <w:sz w:val="18"/>
              </w:rPr>
            </w:pPr>
            <w:proofErr w:type="spellStart"/>
            <w:r w:rsidRPr="00476F48">
              <w:rPr>
                <w:sz w:val="18"/>
              </w:rPr>
              <w:t>catalogueHeader</w:t>
            </w:r>
            <w:proofErr w:type="spellEnd"/>
          </w:p>
        </w:tc>
        <w:tc>
          <w:tcPr>
            <w:tcW w:w="708" w:type="dxa"/>
          </w:tcPr>
          <w:p w14:paraId="488C8959" w14:textId="4C54A5D7" w:rsidR="00BC7DF5" w:rsidRPr="00476F48" w:rsidRDefault="00BC7DF5" w:rsidP="00BC7DF5">
            <w:pPr>
              <w:pStyle w:val="BodyText"/>
              <w:spacing w:before="60" w:after="60"/>
              <w:rPr>
                <w:sz w:val="18"/>
                <w:lang w:eastAsia="ko-KR"/>
              </w:rPr>
            </w:pPr>
            <w:r w:rsidRPr="00476F48">
              <w:rPr>
                <w:rFonts w:asciiTheme="minorEastAsia" w:eastAsiaTheme="minorEastAsia" w:hAnsiTheme="minorEastAsia" w:hint="eastAsia"/>
                <w:sz w:val="18"/>
                <w:lang w:eastAsia="ko-KR"/>
              </w:rPr>
              <w:t>1,1</w:t>
            </w:r>
          </w:p>
        </w:tc>
        <w:tc>
          <w:tcPr>
            <w:tcW w:w="1843" w:type="dxa"/>
            <w:gridSpan w:val="3"/>
          </w:tcPr>
          <w:p w14:paraId="527DFC83" w14:textId="77777777" w:rsidR="00BC7DF5" w:rsidRPr="00476F48" w:rsidRDefault="00BC7DF5" w:rsidP="00BC7DF5">
            <w:pPr>
              <w:pStyle w:val="BodyText"/>
              <w:spacing w:before="60" w:after="60"/>
              <w:rPr>
                <w:b/>
                <w:sz w:val="18"/>
              </w:rPr>
            </w:pPr>
            <w:proofErr w:type="spellStart"/>
            <w:r w:rsidRPr="00476F48">
              <w:rPr>
                <w:b/>
                <w:sz w:val="18"/>
              </w:rPr>
              <w:t>DistributorInformation</w:t>
            </w:r>
            <w:proofErr w:type="spellEnd"/>
          </w:p>
        </w:tc>
        <w:tc>
          <w:tcPr>
            <w:tcW w:w="1276" w:type="dxa"/>
            <w:gridSpan w:val="2"/>
          </w:tcPr>
          <w:p w14:paraId="464D1DFB" w14:textId="77777777" w:rsidR="00BC7DF5" w:rsidRPr="00476F48" w:rsidRDefault="00BC7DF5" w:rsidP="00BC7DF5">
            <w:pPr>
              <w:pStyle w:val="BodyText"/>
              <w:spacing w:before="60" w:after="60"/>
              <w:rPr>
                <w:spacing w:val="-2"/>
                <w:sz w:val="18"/>
              </w:rPr>
            </w:pPr>
            <w:proofErr w:type="spellStart"/>
            <w:r w:rsidRPr="00476F48">
              <w:rPr>
                <w:spacing w:val="-2"/>
                <w:sz w:val="18"/>
              </w:rPr>
              <w:t>theDistributor</w:t>
            </w:r>
            <w:proofErr w:type="spellEnd"/>
          </w:p>
        </w:tc>
        <w:tc>
          <w:tcPr>
            <w:tcW w:w="709" w:type="dxa"/>
          </w:tcPr>
          <w:p w14:paraId="178411B5" w14:textId="315ACCA9" w:rsidR="00BC7DF5" w:rsidRPr="00476F48" w:rsidRDefault="00BC7DF5" w:rsidP="00BC7DF5">
            <w:pPr>
              <w:pStyle w:val="BodyText"/>
              <w:spacing w:before="60" w:after="60"/>
              <w:rPr>
                <w:sz w:val="18"/>
                <w:lang w:eastAsia="ko-KR"/>
              </w:rPr>
            </w:pPr>
            <w:proofErr w:type="gramStart"/>
            <w:r>
              <w:rPr>
                <w:sz w:val="18"/>
                <w:lang w:eastAsia="ko-KR"/>
              </w:rPr>
              <w:t>0,*</w:t>
            </w:r>
            <w:proofErr w:type="gramEnd"/>
          </w:p>
        </w:tc>
      </w:tr>
      <w:tr w:rsidR="00BC7DF5" w:rsidRPr="00476F48" w14:paraId="1CAE78C5" w14:textId="77777777" w:rsidTr="008843BA">
        <w:trPr>
          <w:trHeight w:val="532"/>
        </w:trPr>
        <w:tc>
          <w:tcPr>
            <w:tcW w:w="1276" w:type="dxa"/>
          </w:tcPr>
          <w:p w14:paraId="49868C75" w14:textId="6E27CF34" w:rsidR="00BC7DF5" w:rsidRPr="00476F48" w:rsidRDefault="00BC7DF5" w:rsidP="00BC7DF5">
            <w:pPr>
              <w:pStyle w:val="BodyText"/>
              <w:spacing w:before="60" w:after="60"/>
              <w:rPr>
                <w:sz w:val="18"/>
              </w:rPr>
            </w:pPr>
            <w:r>
              <w:rPr>
                <w:sz w:val="18"/>
              </w:rPr>
              <w:t>Association</w:t>
            </w:r>
          </w:p>
        </w:tc>
        <w:tc>
          <w:tcPr>
            <w:tcW w:w="1418" w:type="dxa"/>
          </w:tcPr>
          <w:p w14:paraId="49C74B3B" w14:textId="18080363" w:rsidR="00BC7DF5" w:rsidRPr="00476F48" w:rsidRDefault="00BC7DF5" w:rsidP="00BC7DF5">
            <w:pPr>
              <w:pStyle w:val="BodyText"/>
              <w:spacing w:before="60" w:after="60"/>
              <w:rPr>
                <w:sz w:val="18"/>
              </w:rPr>
            </w:pPr>
            <w:r>
              <w:rPr>
                <w:sz w:val="18"/>
              </w:rPr>
              <w:t>Distributor Contact</w:t>
            </w:r>
          </w:p>
        </w:tc>
        <w:tc>
          <w:tcPr>
            <w:tcW w:w="1559" w:type="dxa"/>
            <w:gridSpan w:val="3"/>
          </w:tcPr>
          <w:p w14:paraId="7D9DF165" w14:textId="550F0781" w:rsidR="00BC7DF5" w:rsidRPr="00476F48" w:rsidRDefault="00BC7DF5" w:rsidP="00BC7DF5">
            <w:pPr>
              <w:pStyle w:val="BodyText"/>
              <w:spacing w:before="60" w:after="60"/>
              <w:rPr>
                <w:b/>
                <w:sz w:val="18"/>
              </w:rPr>
            </w:pPr>
            <w:proofErr w:type="spellStart"/>
            <w:r>
              <w:rPr>
                <w:b/>
                <w:sz w:val="18"/>
              </w:rPr>
              <w:t>ContactDetails</w:t>
            </w:r>
            <w:proofErr w:type="spellEnd"/>
          </w:p>
        </w:tc>
        <w:tc>
          <w:tcPr>
            <w:tcW w:w="1276" w:type="dxa"/>
            <w:gridSpan w:val="2"/>
          </w:tcPr>
          <w:p w14:paraId="2F429D2A" w14:textId="3C9FB9ED" w:rsidR="00BC7DF5" w:rsidRPr="00476F48" w:rsidRDefault="00BC7DF5" w:rsidP="00BC7DF5">
            <w:pPr>
              <w:pStyle w:val="BodyText"/>
              <w:spacing w:before="60" w:after="60"/>
              <w:rPr>
                <w:sz w:val="18"/>
              </w:rPr>
            </w:pPr>
            <w:proofErr w:type="spellStart"/>
            <w:r>
              <w:rPr>
                <w:sz w:val="18"/>
              </w:rPr>
              <w:t>theContactDetails</w:t>
            </w:r>
            <w:proofErr w:type="spellEnd"/>
          </w:p>
        </w:tc>
        <w:tc>
          <w:tcPr>
            <w:tcW w:w="708" w:type="dxa"/>
          </w:tcPr>
          <w:p w14:paraId="29941645" w14:textId="1009DBDB" w:rsidR="00BC7DF5" w:rsidRPr="00476F48" w:rsidRDefault="00BC7DF5" w:rsidP="00BC7DF5">
            <w:pPr>
              <w:pStyle w:val="BodyText"/>
              <w:spacing w:before="60" w:after="60"/>
              <w:rPr>
                <w:rFonts w:asciiTheme="minorEastAsia" w:eastAsiaTheme="minorEastAsia" w:hAnsiTheme="minorEastAsia"/>
                <w:sz w:val="18"/>
                <w:lang w:eastAsia="ko-KR"/>
              </w:rPr>
            </w:pPr>
            <w:proofErr w:type="gramStart"/>
            <w:r>
              <w:rPr>
                <w:sz w:val="18"/>
                <w:lang w:eastAsia="ko-KR"/>
              </w:rPr>
              <w:t>0,*</w:t>
            </w:r>
            <w:proofErr w:type="gramEnd"/>
          </w:p>
        </w:tc>
        <w:tc>
          <w:tcPr>
            <w:tcW w:w="1843" w:type="dxa"/>
            <w:gridSpan w:val="3"/>
          </w:tcPr>
          <w:p w14:paraId="31272FE1" w14:textId="37767CE0" w:rsidR="00BC7DF5" w:rsidRPr="00476F48" w:rsidRDefault="00BC7DF5" w:rsidP="00BC7DF5">
            <w:pPr>
              <w:pStyle w:val="BodyText"/>
              <w:spacing w:before="60" w:after="60"/>
              <w:rPr>
                <w:b/>
                <w:sz w:val="18"/>
              </w:rPr>
            </w:pPr>
            <w:proofErr w:type="spellStart"/>
            <w:r w:rsidRPr="00476F48">
              <w:rPr>
                <w:b/>
                <w:sz w:val="18"/>
              </w:rPr>
              <w:t>DistributorInformation</w:t>
            </w:r>
            <w:proofErr w:type="spellEnd"/>
          </w:p>
        </w:tc>
        <w:tc>
          <w:tcPr>
            <w:tcW w:w="1276" w:type="dxa"/>
            <w:gridSpan w:val="2"/>
          </w:tcPr>
          <w:p w14:paraId="4764AA46" w14:textId="57A16CB9" w:rsidR="00BC7DF5" w:rsidRPr="00476F48" w:rsidRDefault="00BC7DF5" w:rsidP="00BC7DF5">
            <w:pPr>
              <w:pStyle w:val="BodyText"/>
              <w:spacing w:before="60" w:after="60"/>
              <w:rPr>
                <w:spacing w:val="-2"/>
                <w:sz w:val="18"/>
              </w:rPr>
            </w:pPr>
            <w:proofErr w:type="spellStart"/>
            <w:r>
              <w:rPr>
                <w:spacing w:val="-2"/>
                <w:sz w:val="18"/>
              </w:rPr>
              <w:t>theDistributor</w:t>
            </w:r>
            <w:proofErr w:type="spellEnd"/>
          </w:p>
        </w:tc>
        <w:tc>
          <w:tcPr>
            <w:tcW w:w="709" w:type="dxa"/>
          </w:tcPr>
          <w:p w14:paraId="7BE5099B" w14:textId="727AC154" w:rsidR="00BC7DF5" w:rsidRPr="00476F48" w:rsidRDefault="00BC7DF5" w:rsidP="00BC7DF5">
            <w:pPr>
              <w:pStyle w:val="BodyText"/>
              <w:spacing w:before="60" w:after="60"/>
              <w:rPr>
                <w:rFonts w:asciiTheme="minorEastAsia" w:eastAsiaTheme="minorEastAsia" w:hAnsiTheme="minorEastAsia"/>
                <w:sz w:val="18"/>
                <w:lang w:eastAsia="ko-KR"/>
              </w:rPr>
            </w:pPr>
            <w:r w:rsidRPr="00476F48">
              <w:rPr>
                <w:sz w:val="18"/>
                <w:lang w:eastAsia="ko-KR"/>
              </w:rPr>
              <w:t>0,1</w:t>
            </w:r>
          </w:p>
        </w:tc>
      </w:tr>
    </w:tbl>
    <w:p w14:paraId="03D85219" w14:textId="536A8F2E" w:rsidR="00662722" w:rsidRPr="00476F48" w:rsidRDefault="00662722">
      <w:pPr>
        <w:rPr>
          <w:sz w:val="16"/>
        </w:rPr>
      </w:pPr>
    </w:p>
    <w:p w14:paraId="3A03AB7B" w14:textId="77777777" w:rsidR="00662722" w:rsidRPr="00476F48" w:rsidRDefault="00662722">
      <w:pPr>
        <w:rPr>
          <w:sz w:val="16"/>
        </w:rPr>
      </w:pPr>
      <w:r w:rsidRPr="00476F48">
        <w:rPr>
          <w:sz w:val="16"/>
        </w:rPr>
        <w:br w:type="page"/>
      </w:r>
    </w:p>
    <w:p w14:paraId="7FAADBD8" w14:textId="48A46997" w:rsidR="00F96791" w:rsidRPr="003C7C59" w:rsidRDefault="008B6669" w:rsidP="00F1468C">
      <w:pPr>
        <w:pStyle w:val="Heading1"/>
        <w:numPr>
          <w:ilvl w:val="0"/>
          <w:numId w:val="23"/>
        </w:numPr>
      </w:pPr>
      <w:bookmarkStart w:id="54" w:name="_Toc196831522"/>
      <w:r w:rsidRPr="003C7C59">
        <w:lastRenderedPageBreak/>
        <w:t>Association Names</w:t>
      </w:r>
      <w:bookmarkEnd w:id="54"/>
    </w:p>
    <w:p w14:paraId="5CB54B69" w14:textId="666AF827" w:rsidR="006D40D7" w:rsidRPr="00476F48" w:rsidRDefault="006D40D7" w:rsidP="00F1468C">
      <w:pPr>
        <w:pStyle w:val="Heading2"/>
        <w:numPr>
          <w:ilvl w:val="1"/>
          <w:numId w:val="23"/>
        </w:numPr>
      </w:pPr>
      <w:bookmarkStart w:id="55" w:name="_Toc158917193"/>
      <w:bookmarkStart w:id="56" w:name="_Toc158917463"/>
      <w:bookmarkStart w:id="57" w:name="_Toc158917647"/>
      <w:bookmarkStart w:id="58" w:name="_Toc158924595"/>
      <w:bookmarkStart w:id="59" w:name="_Toc158932309"/>
      <w:bookmarkStart w:id="60" w:name="_Toc158932501"/>
      <w:bookmarkStart w:id="61" w:name="_Toc158932695"/>
      <w:bookmarkStart w:id="62" w:name="_Toc158972441"/>
      <w:bookmarkStart w:id="63" w:name="_Toc158982218"/>
      <w:bookmarkStart w:id="64" w:name="_Toc158983859"/>
      <w:bookmarkStart w:id="65" w:name="_Toc158984699"/>
      <w:bookmarkStart w:id="66" w:name="_Toc162453261"/>
      <w:bookmarkStart w:id="67" w:name="_Toc162469151"/>
      <w:bookmarkStart w:id="68" w:name="_Toc162471608"/>
      <w:bookmarkStart w:id="69" w:name="_Toc162480561"/>
      <w:bookmarkStart w:id="70" w:name="_Toc162526702"/>
      <w:bookmarkStart w:id="71" w:name="_Toc162543162"/>
      <w:bookmarkStart w:id="72" w:name="_Toc162544017"/>
      <w:bookmarkStart w:id="73" w:name="_Toc163473395"/>
      <w:bookmarkStart w:id="74" w:name="_Toc163475744"/>
      <w:bookmarkStart w:id="75" w:name="_Toc163481636"/>
      <w:bookmarkStart w:id="76" w:name="_Toc170718325"/>
      <w:bookmarkStart w:id="77" w:name="_Toc179471258"/>
      <w:bookmarkStart w:id="78" w:name="_Toc180397026"/>
      <w:bookmarkStart w:id="79" w:name="_Toc180763232"/>
      <w:bookmarkStart w:id="80" w:name="_Toc181881663"/>
      <w:bookmarkStart w:id="81" w:name="_Toc184391926"/>
      <w:bookmarkStart w:id="82" w:name="_Toc158917194"/>
      <w:bookmarkStart w:id="83" w:name="_Toc158917464"/>
      <w:bookmarkStart w:id="84" w:name="_Toc158917648"/>
      <w:bookmarkStart w:id="85" w:name="_Toc158924596"/>
      <w:bookmarkStart w:id="86" w:name="_Toc158932310"/>
      <w:bookmarkStart w:id="87" w:name="_Toc158932502"/>
      <w:bookmarkStart w:id="88" w:name="_Toc158932696"/>
      <w:bookmarkStart w:id="89" w:name="_Toc158972442"/>
      <w:bookmarkStart w:id="90" w:name="_Toc158982219"/>
      <w:bookmarkStart w:id="91" w:name="_Toc158983860"/>
      <w:bookmarkStart w:id="92" w:name="_Toc158984700"/>
      <w:bookmarkStart w:id="93" w:name="_Toc162453262"/>
      <w:bookmarkStart w:id="94" w:name="_Toc162469152"/>
      <w:bookmarkStart w:id="95" w:name="_Toc162471609"/>
      <w:bookmarkStart w:id="96" w:name="_Toc162480562"/>
      <w:bookmarkStart w:id="97" w:name="_Toc162526703"/>
      <w:bookmarkStart w:id="98" w:name="_Toc162543163"/>
      <w:bookmarkStart w:id="99" w:name="_Toc162544018"/>
      <w:bookmarkStart w:id="100" w:name="_Toc163473396"/>
      <w:bookmarkStart w:id="101" w:name="_Toc163475745"/>
      <w:bookmarkStart w:id="102" w:name="_Toc163481637"/>
      <w:bookmarkStart w:id="103" w:name="_Toc170718326"/>
      <w:bookmarkStart w:id="104" w:name="_Toc179471259"/>
      <w:bookmarkStart w:id="105" w:name="_Toc180397027"/>
      <w:bookmarkStart w:id="106" w:name="_Toc180763233"/>
      <w:bookmarkStart w:id="107" w:name="_Toc181881664"/>
      <w:bookmarkStart w:id="108" w:name="_Toc184391927"/>
      <w:bookmarkStart w:id="109" w:name="_Toc158917209"/>
      <w:bookmarkStart w:id="110" w:name="_Toc158917479"/>
      <w:bookmarkStart w:id="111" w:name="_Toc158917663"/>
      <w:bookmarkStart w:id="112" w:name="_Toc158924611"/>
      <w:bookmarkStart w:id="113" w:name="_Toc158932325"/>
      <w:bookmarkStart w:id="114" w:name="_Toc158932517"/>
      <w:bookmarkStart w:id="115" w:name="_Toc158932711"/>
      <w:bookmarkStart w:id="116" w:name="_Toc158972457"/>
      <w:bookmarkStart w:id="117" w:name="_Toc158982234"/>
      <w:bookmarkStart w:id="118" w:name="_Toc158983875"/>
      <w:bookmarkStart w:id="119" w:name="_Toc158984715"/>
      <w:bookmarkStart w:id="120" w:name="_Toc162453277"/>
      <w:bookmarkStart w:id="121" w:name="_Toc162469167"/>
      <w:bookmarkStart w:id="122" w:name="_Toc162471624"/>
      <w:bookmarkStart w:id="123" w:name="_Toc162480577"/>
      <w:bookmarkStart w:id="124" w:name="_Toc162526718"/>
      <w:bookmarkStart w:id="125" w:name="_Toc162543178"/>
      <w:bookmarkStart w:id="126" w:name="_Toc162544033"/>
      <w:bookmarkStart w:id="127" w:name="_Toc163473411"/>
      <w:bookmarkStart w:id="128" w:name="_Toc163475760"/>
      <w:bookmarkStart w:id="129" w:name="_Toc163481652"/>
      <w:bookmarkStart w:id="130" w:name="_Toc170718341"/>
      <w:bookmarkStart w:id="131" w:name="_Toc179471274"/>
      <w:bookmarkStart w:id="132" w:name="_Toc180397042"/>
      <w:bookmarkStart w:id="133" w:name="_Toc180763248"/>
      <w:bookmarkStart w:id="134" w:name="_Toc181881679"/>
      <w:bookmarkStart w:id="135" w:name="_Toc184391942"/>
      <w:bookmarkStart w:id="136" w:name="_Toc196831523"/>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sidRPr="00476F48">
        <w:t xml:space="preserve">Carriage </w:t>
      </w:r>
      <w:r w:rsidR="000D479B" w:rsidRPr="00476F48">
        <w:t>requirement</w:t>
      </w:r>
      <w:bookmarkEnd w:id="136"/>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7DAF0357" w14:textId="77777777" w:rsidTr="009E283D">
        <w:trPr>
          <w:trHeight w:val="850"/>
        </w:trPr>
        <w:tc>
          <w:tcPr>
            <w:tcW w:w="10065" w:type="dxa"/>
            <w:gridSpan w:val="4"/>
          </w:tcPr>
          <w:p w14:paraId="4DD931A5" w14:textId="41B76B9A" w:rsidR="006D40D7" w:rsidRPr="00476F48" w:rsidRDefault="006D40D7" w:rsidP="00967502">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B65DD0" w:rsidRPr="00B65DD0">
              <w:rPr>
                <w:spacing w:val="-6"/>
                <w:sz w:val="20"/>
              </w:rPr>
              <w:t>A carriage requirement required by SOLAS or other regulation.</w:t>
            </w:r>
          </w:p>
          <w:p w14:paraId="20526547" w14:textId="77777777" w:rsidR="006D40D7" w:rsidRPr="00476F48" w:rsidRDefault="006D40D7" w:rsidP="00B56601">
            <w:pPr>
              <w:pStyle w:val="TableParagraph"/>
              <w:spacing w:after="0"/>
              <w:rPr>
                <w:sz w:val="20"/>
              </w:rPr>
            </w:pPr>
            <w:r w:rsidRPr="00476F48">
              <w:rPr>
                <w:sz w:val="20"/>
                <w:u w:val="single"/>
              </w:rPr>
              <w:t>Remarks:</w:t>
            </w:r>
          </w:p>
          <w:p w14:paraId="14042292" w14:textId="77777777" w:rsidR="006D40D7" w:rsidRPr="00476F48" w:rsidRDefault="006D40D7" w:rsidP="00F1468C">
            <w:pPr>
              <w:pStyle w:val="TableParagraph"/>
              <w:numPr>
                <w:ilvl w:val="0"/>
                <w:numId w:val="13"/>
              </w:numPr>
              <w:ind w:left="179" w:hanging="179"/>
              <w:rPr>
                <w:sz w:val="20"/>
              </w:rPr>
            </w:pPr>
            <w:r w:rsidRPr="00476F48">
              <w:rPr>
                <w:sz w:val="20"/>
              </w:rPr>
              <w:t>No</w:t>
            </w:r>
            <w:r w:rsidRPr="00476F48">
              <w:rPr>
                <w:spacing w:val="-1"/>
                <w:sz w:val="20"/>
              </w:rPr>
              <w:t xml:space="preserve"> </w:t>
            </w:r>
            <w:r w:rsidRPr="00476F48">
              <w:rPr>
                <w:sz w:val="20"/>
              </w:rPr>
              <w:t>remarks.</w:t>
            </w:r>
          </w:p>
        </w:tc>
      </w:tr>
      <w:tr w:rsidR="006D40D7" w:rsidRPr="00476F48" w14:paraId="70421CF0" w14:textId="77777777" w:rsidTr="009E283D">
        <w:trPr>
          <w:trHeight w:val="326"/>
        </w:trPr>
        <w:tc>
          <w:tcPr>
            <w:tcW w:w="1276" w:type="dxa"/>
            <w:shd w:val="clear" w:color="auto" w:fill="D9D9D9" w:themeFill="background1" w:themeFillShade="D9"/>
          </w:tcPr>
          <w:p w14:paraId="3E202BAC" w14:textId="77777777" w:rsidR="006D40D7" w:rsidRPr="00476F48" w:rsidRDefault="006D40D7" w:rsidP="008D58FC">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7338441E" w14:textId="77777777" w:rsidR="006D40D7" w:rsidRPr="00476F48" w:rsidRDefault="006D40D7" w:rsidP="008D58FC">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09A1C8C" w14:textId="77777777" w:rsidR="006D40D7" w:rsidRPr="00476F48" w:rsidRDefault="006D40D7" w:rsidP="008D58FC">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43460532" w14:textId="77777777" w:rsidR="006D40D7" w:rsidRPr="00476F48" w:rsidRDefault="006D40D7" w:rsidP="008D58FC">
            <w:pPr>
              <w:pStyle w:val="TableParagraph"/>
              <w:spacing w:before="60" w:after="60"/>
              <w:rPr>
                <w:b/>
                <w:sz w:val="18"/>
              </w:rPr>
            </w:pPr>
            <w:r w:rsidRPr="00476F48">
              <w:rPr>
                <w:b/>
                <w:sz w:val="18"/>
              </w:rPr>
              <w:t>Multiplicity</w:t>
            </w:r>
          </w:p>
        </w:tc>
      </w:tr>
      <w:tr w:rsidR="006D40D7" w:rsidRPr="00476F48" w14:paraId="7B62E345" w14:textId="77777777" w:rsidTr="009E283D">
        <w:trPr>
          <w:trHeight w:val="362"/>
        </w:trPr>
        <w:tc>
          <w:tcPr>
            <w:tcW w:w="1276" w:type="dxa"/>
            <w:vMerge w:val="restart"/>
          </w:tcPr>
          <w:p w14:paraId="335D11DC" w14:textId="77777777" w:rsidR="006D40D7" w:rsidRPr="00476F48" w:rsidRDefault="006D40D7" w:rsidP="008D58FC">
            <w:pPr>
              <w:pStyle w:val="TableParagraph"/>
              <w:spacing w:before="60" w:after="60"/>
              <w:rPr>
                <w:sz w:val="18"/>
              </w:rPr>
            </w:pPr>
            <w:r w:rsidRPr="00476F48">
              <w:rPr>
                <w:sz w:val="18"/>
              </w:rPr>
              <w:t>Association</w:t>
            </w:r>
          </w:p>
        </w:tc>
        <w:tc>
          <w:tcPr>
            <w:tcW w:w="1559" w:type="dxa"/>
          </w:tcPr>
          <w:p w14:paraId="1482E357" w14:textId="77777777" w:rsidR="006D40D7" w:rsidRPr="00476F48" w:rsidRDefault="006D40D7" w:rsidP="008D58FC">
            <w:pPr>
              <w:pStyle w:val="TableParagraph"/>
              <w:spacing w:before="60" w:after="60"/>
              <w:rPr>
                <w:sz w:val="18"/>
              </w:rPr>
            </w:pPr>
            <w:r w:rsidRPr="00476F48">
              <w:rPr>
                <w:sz w:val="18"/>
              </w:rPr>
              <w:t>The Element</w:t>
            </w:r>
          </w:p>
        </w:tc>
        <w:tc>
          <w:tcPr>
            <w:tcW w:w="5954" w:type="dxa"/>
          </w:tcPr>
          <w:p w14:paraId="7C583FD7" w14:textId="77777777" w:rsidR="006D40D7" w:rsidRPr="00476F48" w:rsidRDefault="006D40D7" w:rsidP="008D58FC">
            <w:pPr>
              <w:pStyle w:val="TableParagraph"/>
              <w:spacing w:before="60" w:after="60"/>
              <w:rPr>
                <w:b/>
                <w:sz w:val="18"/>
              </w:rPr>
            </w:pPr>
            <w:r w:rsidRPr="00476F48">
              <w:rPr>
                <w:b/>
                <w:sz w:val="18"/>
              </w:rPr>
              <w:t>Catalogue Element</w:t>
            </w:r>
          </w:p>
        </w:tc>
        <w:tc>
          <w:tcPr>
            <w:tcW w:w="1276" w:type="dxa"/>
          </w:tcPr>
          <w:p w14:paraId="609626FF" w14:textId="34A7DA46" w:rsidR="006D40D7" w:rsidRPr="00476F48" w:rsidRDefault="006D40D7" w:rsidP="008D58FC">
            <w:pPr>
              <w:pStyle w:val="TableParagraph"/>
              <w:spacing w:before="60" w:after="60"/>
              <w:rPr>
                <w:sz w:val="18"/>
              </w:rPr>
            </w:pPr>
            <w:proofErr w:type="gramStart"/>
            <w:r w:rsidRPr="00476F48">
              <w:rPr>
                <w:rFonts w:hint="eastAsia"/>
                <w:sz w:val="18"/>
              </w:rPr>
              <w:t>1</w:t>
            </w:r>
            <w:r w:rsidRPr="00476F48">
              <w:rPr>
                <w:sz w:val="18"/>
              </w:rPr>
              <w:t>,*</w:t>
            </w:r>
            <w:proofErr w:type="gramEnd"/>
          </w:p>
        </w:tc>
      </w:tr>
      <w:tr w:rsidR="006D40D7" w:rsidRPr="00476F48" w14:paraId="045ADE5F" w14:textId="77777777" w:rsidTr="009E283D">
        <w:trPr>
          <w:trHeight w:val="362"/>
        </w:trPr>
        <w:tc>
          <w:tcPr>
            <w:tcW w:w="1276" w:type="dxa"/>
            <w:vMerge/>
            <w:tcBorders>
              <w:top w:val="nil"/>
            </w:tcBorders>
          </w:tcPr>
          <w:p w14:paraId="1BB5B7B8" w14:textId="77777777" w:rsidR="006D40D7" w:rsidRPr="00476F48" w:rsidRDefault="006D40D7" w:rsidP="008D58FC">
            <w:pPr>
              <w:spacing w:before="60" w:after="60"/>
              <w:rPr>
                <w:sz w:val="2"/>
                <w:szCs w:val="2"/>
              </w:rPr>
            </w:pPr>
          </w:p>
        </w:tc>
        <w:tc>
          <w:tcPr>
            <w:tcW w:w="1559" w:type="dxa"/>
          </w:tcPr>
          <w:p w14:paraId="2555C5D1" w14:textId="77777777" w:rsidR="006D40D7" w:rsidRPr="00476F48" w:rsidRDefault="006D40D7" w:rsidP="008D58FC">
            <w:pPr>
              <w:pStyle w:val="TableParagraph"/>
              <w:spacing w:before="60" w:after="60"/>
              <w:rPr>
                <w:sz w:val="18"/>
              </w:rPr>
            </w:pPr>
            <w:r w:rsidRPr="00476F48">
              <w:rPr>
                <w:sz w:val="18"/>
              </w:rPr>
              <w:t>The Requirement</w:t>
            </w:r>
          </w:p>
        </w:tc>
        <w:tc>
          <w:tcPr>
            <w:tcW w:w="5954" w:type="dxa"/>
          </w:tcPr>
          <w:p w14:paraId="6692B0B3" w14:textId="77777777" w:rsidR="006D40D7" w:rsidRPr="00476F48" w:rsidRDefault="006D40D7" w:rsidP="008D58FC">
            <w:pPr>
              <w:pStyle w:val="TableParagraph"/>
              <w:spacing w:before="60" w:after="60"/>
              <w:rPr>
                <w:rFonts w:ascii="Times New Roman"/>
                <w:sz w:val="18"/>
              </w:rPr>
            </w:pPr>
            <w:r w:rsidRPr="00476F48">
              <w:rPr>
                <w:b/>
                <w:sz w:val="18"/>
              </w:rPr>
              <w:t xml:space="preserve">Indication </w:t>
            </w:r>
            <w:proofErr w:type="gramStart"/>
            <w:r w:rsidRPr="00476F48">
              <w:rPr>
                <w:b/>
                <w:sz w:val="18"/>
              </w:rPr>
              <w:t>Of</w:t>
            </w:r>
            <w:proofErr w:type="gramEnd"/>
            <w:r w:rsidRPr="00476F48">
              <w:rPr>
                <w:b/>
                <w:sz w:val="18"/>
              </w:rPr>
              <w:t xml:space="preserve"> Carriage Requirement</w:t>
            </w:r>
          </w:p>
        </w:tc>
        <w:tc>
          <w:tcPr>
            <w:tcW w:w="1276" w:type="dxa"/>
          </w:tcPr>
          <w:p w14:paraId="2491B1B3" w14:textId="266D756A" w:rsidR="006D40D7" w:rsidRPr="00476F48" w:rsidRDefault="006D40D7" w:rsidP="008D58FC">
            <w:pPr>
              <w:pStyle w:val="TableParagraph"/>
              <w:spacing w:before="60" w:after="60"/>
              <w:rPr>
                <w:sz w:val="18"/>
              </w:rPr>
            </w:pPr>
            <w:proofErr w:type="gramStart"/>
            <w:r w:rsidRPr="00476F48">
              <w:rPr>
                <w:rFonts w:hint="eastAsia"/>
                <w:sz w:val="18"/>
              </w:rPr>
              <w:t>0</w:t>
            </w:r>
            <w:r w:rsidRPr="00476F48">
              <w:rPr>
                <w:sz w:val="18"/>
              </w:rPr>
              <w:t>,*</w:t>
            </w:r>
            <w:proofErr w:type="gramEnd"/>
          </w:p>
        </w:tc>
      </w:tr>
    </w:tbl>
    <w:p w14:paraId="2D119AC9" w14:textId="77777777" w:rsidR="006D40D7" w:rsidRPr="00476F48" w:rsidRDefault="006D40D7" w:rsidP="008D58FC">
      <w:pPr>
        <w:spacing w:after="0"/>
        <w:rPr>
          <w:sz w:val="20"/>
          <w:szCs w:val="20"/>
        </w:rPr>
      </w:pPr>
    </w:p>
    <w:p w14:paraId="176BD44F" w14:textId="503E3002" w:rsidR="006D40D7" w:rsidRPr="00476F48" w:rsidRDefault="006D40D7" w:rsidP="00F1468C">
      <w:pPr>
        <w:pStyle w:val="Heading2"/>
        <w:numPr>
          <w:ilvl w:val="1"/>
          <w:numId w:val="23"/>
        </w:numPr>
      </w:pPr>
      <w:bookmarkStart w:id="137" w:name="_Toc196831524"/>
      <w:r w:rsidRPr="00476F48">
        <w:t xml:space="preserve">Distribution </w:t>
      </w:r>
      <w:r w:rsidR="00BC6B1C" w:rsidRPr="00476F48">
        <w:t>details</w:t>
      </w:r>
      <w:bookmarkEnd w:id="137"/>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2A0947D7" w14:textId="77777777" w:rsidTr="00BC6B1C">
        <w:trPr>
          <w:trHeight w:val="850"/>
        </w:trPr>
        <w:tc>
          <w:tcPr>
            <w:tcW w:w="10065" w:type="dxa"/>
            <w:gridSpan w:val="4"/>
          </w:tcPr>
          <w:p w14:paraId="434DDE85" w14:textId="43C11B8B" w:rsidR="006D40D7" w:rsidRPr="00476F48" w:rsidRDefault="006D40D7" w:rsidP="00967502">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D27359" w:rsidRPr="00D27359">
              <w:rPr>
                <w:spacing w:val="-6"/>
                <w:sz w:val="20"/>
              </w:rPr>
              <w:t>Details related to distribution.</w:t>
            </w:r>
          </w:p>
          <w:p w14:paraId="1D5E64DE" w14:textId="77777777" w:rsidR="006D40D7" w:rsidRPr="00476F48" w:rsidRDefault="006D40D7" w:rsidP="00967502">
            <w:pPr>
              <w:pStyle w:val="TableParagraph"/>
              <w:spacing w:after="0"/>
              <w:rPr>
                <w:sz w:val="20"/>
              </w:rPr>
            </w:pPr>
            <w:r w:rsidRPr="00476F48">
              <w:rPr>
                <w:sz w:val="20"/>
                <w:u w:val="single"/>
              </w:rPr>
              <w:t>Remarks:</w:t>
            </w:r>
          </w:p>
          <w:p w14:paraId="4950563D" w14:textId="77777777" w:rsidR="006D40D7" w:rsidRPr="00476F48" w:rsidRDefault="006D40D7" w:rsidP="00F1468C">
            <w:pPr>
              <w:pStyle w:val="TableParagraph"/>
              <w:numPr>
                <w:ilvl w:val="0"/>
                <w:numId w:val="13"/>
              </w:numPr>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071B8BF8" w14:textId="77777777" w:rsidTr="00BC6B1C">
        <w:tc>
          <w:tcPr>
            <w:tcW w:w="1276" w:type="dxa"/>
            <w:shd w:val="clear" w:color="auto" w:fill="D9D9D9" w:themeFill="background1" w:themeFillShade="D9"/>
          </w:tcPr>
          <w:p w14:paraId="4115C93D" w14:textId="77777777" w:rsidR="006D40D7" w:rsidRPr="00476F48" w:rsidRDefault="006D40D7" w:rsidP="00967502">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7BD60398" w14:textId="77777777" w:rsidR="006D40D7" w:rsidRPr="00476F48" w:rsidRDefault="006D40D7" w:rsidP="00967502">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C54E7A3" w14:textId="77777777" w:rsidR="006D40D7" w:rsidRPr="00476F48" w:rsidRDefault="006D40D7" w:rsidP="00967502">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40473726" w14:textId="77777777" w:rsidR="006D40D7" w:rsidRPr="00476F48" w:rsidRDefault="006D40D7" w:rsidP="00967502">
            <w:pPr>
              <w:pStyle w:val="TableParagraph"/>
              <w:spacing w:before="60" w:after="60"/>
              <w:rPr>
                <w:b/>
                <w:sz w:val="18"/>
              </w:rPr>
            </w:pPr>
            <w:r w:rsidRPr="00476F48">
              <w:rPr>
                <w:b/>
                <w:sz w:val="18"/>
              </w:rPr>
              <w:t>Multiplicity</w:t>
            </w:r>
          </w:p>
        </w:tc>
      </w:tr>
      <w:tr w:rsidR="006D40D7" w:rsidRPr="00476F48" w14:paraId="263B619F" w14:textId="77777777" w:rsidTr="00BC6B1C">
        <w:tc>
          <w:tcPr>
            <w:tcW w:w="1276" w:type="dxa"/>
            <w:vMerge w:val="restart"/>
          </w:tcPr>
          <w:p w14:paraId="46D5506E" w14:textId="77777777" w:rsidR="006D40D7" w:rsidRPr="00476F48" w:rsidRDefault="006D40D7" w:rsidP="00967502">
            <w:pPr>
              <w:pStyle w:val="TableParagraph"/>
              <w:spacing w:before="60" w:after="60"/>
              <w:rPr>
                <w:sz w:val="18"/>
              </w:rPr>
            </w:pPr>
            <w:r w:rsidRPr="00476F48">
              <w:rPr>
                <w:sz w:val="18"/>
              </w:rPr>
              <w:t>Association</w:t>
            </w:r>
          </w:p>
        </w:tc>
        <w:tc>
          <w:tcPr>
            <w:tcW w:w="1559" w:type="dxa"/>
          </w:tcPr>
          <w:p w14:paraId="007B73AA" w14:textId="77777777" w:rsidR="006D40D7" w:rsidRPr="00476F48" w:rsidRDefault="006D40D7" w:rsidP="00967502">
            <w:pPr>
              <w:pStyle w:val="TableParagraph"/>
              <w:spacing w:before="60" w:after="60"/>
              <w:rPr>
                <w:spacing w:val="-16"/>
                <w:sz w:val="18"/>
              </w:rPr>
            </w:pPr>
            <w:r w:rsidRPr="00476F48">
              <w:rPr>
                <w:sz w:val="18"/>
              </w:rPr>
              <w:t>Catalogue Header</w:t>
            </w:r>
          </w:p>
        </w:tc>
        <w:tc>
          <w:tcPr>
            <w:tcW w:w="5954" w:type="dxa"/>
          </w:tcPr>
          <w:p w14:paraId="1B110339" w14:textId="77777777" w:rsidR="006D40D7" w:rsidRPr="00476F48" w:rsidRDefault="006D40D7" w:rsidP="00967502">
            <w:pPr>
              <w:pStyle w:val="TableParagraph"/>
              <w:spacing w:before="60" w:after="60"/>
              <w:rPr>
                <w:b/>
                <w:sz w:val="18"/>
              </w:rPr>
            </w:pPr>
            <w:r w:rsidRPr="00476F48">
              <w:rPr>
                <w:b/>
                <w:sz w:val="18"/>
              </w:rPr>
              <w:t>Catalogue Section Header</w:t>
            </w:r>
          </w:p>
        </w:tc>
        <w:tc>
          <w:tcPr>
            <w:tcW w:w="1276" w:type="dxa"/>
          </w:tcPr>
          <w:p w14:paraId="76B5599A" w14:textId="00663EFD" w:rsidR="006D40D7" w:rsidRPr="00C818CB" w:rsidRDefault="007C4E50" w:rsidP="00967502">
            <w:pPr>
              <w:pStyle w:val="TableParagraph"/>
              <w:spacing w:before="60" w:after="60"/>
              <w:rPr>
                <w:sz w:val="18"/>
                <w:lang w:eastAsia="ko-KR"/>
              </w:rPr>
            </w:pPr>
            <w:proofErr w:type="gramStart"/>
            <w:r w:rsidRPr="00C818CB">
              <w:rPr>
                <w:rFonts w:eastAsiaTheme="minorEastAsia"/>
                <w:sz w:val="18"/>
                <w:lang w:eastAsia="ko-KR"/>
              </w:rPr>
              <w:t>0</w:t>
            </w:r>
            <w:r w:rsidR="00DD6D32" w:rsidRPr="00C818CB">
              <w:rPr>
                <w:rFonts w:eastAsiaTheme="minorEastAsia"/>
                <w:sz w:val="18"/>
                <w:lang w:eastAsia="ko-KR"/>
              </w:rPr>
              <w:t>,</w:t>
            </w:r>
            <w:r w:rsidRPr="00C818CB">
              <w:rPr>
                <w:rFonts w:eastAsiaTheme="minorEastAsia"/>
                <w:sz w:val="18"/>
                <w:lang w:eastAsia="ko-KR"/>
              </w:rPr>
              <w:t>*</w:t>
            </w:r>
            <w:proofErr w:type="gramEnd"/>
          </w:p>
        </w:tc>
      </w:tr>
      <w:tr w:rsidR="006D40D7" w:rsidRPr="00476F48" w14:paraId="1F343425" w14:textId="77777777" w:rsidTr="00BC6B1C">
        <w:tc>
          <w:tcPr>
            <w:tcW w:w="1276" w:type="dxa"/>
            <w:vMerge/>
            <w:tcBorders>
              <w:top w:val="nil"/>
            </w:tcBorders>
          </w:tcPr>
          <w:p w14:paraId="4F1CC596" w14:textId="77777777" w:rsidR="006D40D7" w:rsidRPr="00476F48" w:rsidRDefault="006D40D7" w:rsidP="00967502">
            <w:pPr>
              <w:spacing w:before="60" w:after="60"/>
              <w:rPr>
                <w:sz w:val="2"/>
                <w:szCs w:val="2"/>
              </w:rPr>
            </w:pPr>
          </w:p>
        </w:tc>
        <w:tc>
          <w:tcPr>
            <w:tcW w:w="1559" w:type="dxa"/>
          </w:tcPr>
          <w:p w14:paraId="1DD4E782" w14:textId="77777777" w:rsidR="006D40D7" w:rsidRPr="00476F48" w:rsidRDefault="006D40D7" w:rsidP="00967502">
            <w:pPr>
              <w:pStyle w:val="TableParagraph"/>
              <w:spacing w:before="60" w:after="60"/>
              <w:rPr>
                <w:sz w:val="18"/>
              </w:rPr>
            </w:pPr>
            <w:r w:rsidRPr="00476F48">
              <w:rPr>
                <w:sz w:val="18"/>
              </w:rPr>
              <w:t>The Distributor</w:t>
            </w:r>
          </w:p>
        </w:tc>
        <w:tc>
          <w:tcPr>
            <w:tcW w:w="5954" w:type="dxa"/>
          </w:tcPr>
          <w:p w14:paraId="0BC21BCE" w14:textId="77777777" w:rsidR="006D40D7" w:rsidRPr="00476F48" w:rsidRDefault="006D40D7" w:rsidP="00967502">
            <w:pPr>
              <w:pStyle w:val="TableParagraph"/>
              <w:spacing w:before="60" w:after="60"/>
              <w:rPr>
                <w:b/>
                <w:sz w:val="18"/>
              </w:rPr>
            </w:pPr>
            <w:r w:rsidRPr="00476F48">
              <w:rPr>
                <w:b/>
                <w:sz w:val="18"/>
              </w:rPr>
              <w:t>Distributor Information</w:t>
            </w:r>
          </w:p>
        </w:tc>
        <w:tc>
          <w:tcPr>
            <w:tcW w:w="1276" w:type="dxa"/>
          </w:tcPr>
          <w:p w14:paraId="30B15C71" w14:textId="6D8B17D8" w:rsidR="006D40D7" w:rsidRPr="00476F48" w:rsidRDefault="006D40D7" w:rsidP="00967502">
            <w:pPr>
              <w:pStyle w:val="TableParagraph"/>
              <w:spacing w:before="60" w:after="60"/>
              <w:rPr>
                <w:sz w:val="18"/>
                <w:lang w:eastAsia="ko-KR"/>
              </w:rPr>
            </w:pPr>
            <w:proofErr w:type="gramStart"/>
            <w:r w:rsidRPr="00476F48">
              <w:rPr>
                <w:rFonts w:hint="eastAsia"/>
                <w:sz w:val="18"/>
                <w:lang w:eastAsia="ko-KR"/>
              </w:rPr>
              <w:t>0</w:t>
            </w:r>
            <w:r w:rsidRPr="00476F48">
              <w:rPr>
                <w:sz w:val="18"/>
                <w:lang w:eastAsia="ko-KR"/>
              </w:rPr>
              <w:t>,*</w:t>
            </w:r>
            <w:proofErr w:type="gramEnd"/>
          </w:p>
        </w:tc>
      </w:tr>
    </w:tbl>
    <w:p w14:paraId="30C121CB" w14:textId="77777777" w:rsidR="006D40D7" w:rsidRPr="00476F48" w:rsidRDefault="006D40D7" w:rsidP="00BC6B1C">
      <w:pPr>
        <w:spacing w:after="0"/>
        <w:rPr>
          <w:sz w:val="20"/>
          <w:szCs w:val="20"/>
        </w:rPr>
      </w:pPr>
    </w:p>
    <w:p w14:paraId="7C3A44FB" w14:textId="0C1EB28F" w:rsidR="006D40D7" w:rsidRPr="00476F48" w:rsidRDefault="006D40D7" w:rsidP="00F1468C">
      <w:pPr>
        <w:pStyle w:val="Heading2"/>
        <w:numPr>
          <w:ilvl w:val="1"/>
          <w:numId w:val="23"/>
        </w:numPr>
      </w:pPr>
      <w:bookmarkStart w:id="138" w:name="_Toc196831525"/>
      <w:r w:rsidRPr="00476F48">
        <w:t xml:space="preserve">Distributor </w:t>
      </w:r>
      <w:proofErr w:type="gramStart"/>
      <w:r w:rsidR="00DB1FC5" w:rsidRPr="00476F48">
        <w:t>contact</w:t>
      </w:r>
      <w:bookmarkEnd w:id="138"/>
      <w:proofErr w:type="gramEnd"/>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1386BF49" w14:textId="77777777" w:rsidTr="00ED3D65">
        <w:trPr>
          <w:trHeight w:val="907"/>
        </w:trPr>
        <w:tc>
          <w:tcPr>
            <w:tcW w:w="10065" w:type="dxa"/>
            <w:gridSpan w:val="4"/>
          </w:tcPr>
          <w:p w14:paraId="4772CF4C" w14:textId="5ACF472A" w:rsidR="006D40D7" w:rsidRPr="00476F48" w:rsidRDefault="006D40D7" w:rsidP="00BC6B1C">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Contact information of distributor</w:t>
            </w:r>
            <w:r w:rsidR="00DB1FC5" w:rsidRPr="00476F48">
              <w:rPr>
                <w:spacing w:val="-6"/>
                <w:sz w:val="20"/>
              </w:rPr>
              <w:t>.</w:t>
            </w:r>
          </w:p>
          <w:p w14:paraId="1A877EC3" w14:textId="77777777" w:rsidR="006D40D7" w:rsidRPr="00476F48" w:rsidRDefault="006D40D7" w:rsidP="00BC6B1C">
            <w:pPr>
              <w:pStyle w:val="TableParagraph"/>
              <w:spacing w:after="0"/>
              <w:rPr>
                <w:sz w:val="20"/>
              </w:rPr>
            </w:pPr>
            <w:r w:rsidRPr="00476F48">
              <w:rPr>
                <w:sz w:val="20"/>
                <w:u w:val="single"/>
              </w:rPr>
              <w:t>Remarks:</w:t>
            </w:r>
          </w:p>
          <w:p w14:paraId="5B16C4BF"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77F1E826" w14:textId="77777777" w:rsidTr="00ED3D65">
        <w:trPr>
          <w:trHeight w:val="326"/>
        </w:trPr>
        <w:tc>
          <w:tcPr>
            <w:tcW w:w="1276" w:type="dxa"/>
            <w:shd w:val="clear" w:color="auto" w:fill="D9D9D9" w:themeFill="background1" w:themeFillShade="D9"/>
          </w:tcPr>
          <w:p w14:paraId="33651C93" w14:textId="77777777" w:rsidR="006D40D7" w:rsidRPr="00476F48" w:rsidRDefault="006D40D7" w:rsidP="00ED3D65">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49061110" w14:textId="77777777" w:rsidR="006D40D7" w:rsidRPr="00476F48" w:rsidRDefault="006D40D7" w:rsidP="00ED3D65">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08C96E9A" w14:textId="77777777" w:rsidR="006D40D7" w:rsidRPr="00476F48" w:rsidRDefault="006D40D7" w:rsidP="00ED3D65">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2A4D0FA" w14:textId="77777777" w:rsidR="006D40D7" w:rsidRPr="00476F48" w:rsidRDefault="006D40D7" w:rsidP="00ED3D65">
            <w:pPr>
              <w:pStyle w:val="TableParagraph"/>
              <w:spacing w:before="60" w:after="60"/>
              <w:rPr>
                <w:b/>
                <w:sz w:val="18"/>
              </w:rPr>
            </w:pPr>
            <w:r w:rsidRPr="00476F48">
              <w:rPr>
                <w:b/>
                <w:sz w:val="18"/>
              </w:rPr>
              <w:t>Multiplicity</w:t>
            </w:r>
          </w:p>
        </w:tc>
      </w:tr>
      <w:tr w:rsidR="006D40D7" w:rsidRPr="00476F48" w14:paraId="73ADD082" w14:textId="77777777" w:rsidTr="00ED3D65">
        <w:trPr>
          <w:trHeight w:val="340"/>
        </w:trPr>
        <w:tc>
          <w:tcPr>
            <w:tcW w:w="1276" w:type="dxa"/>
            <w:vMerge w:val="restart"/>
          </w:tcPr>
          <w:p w14:paraId="1663F823" w14:textId="77777777" w:rsidR="006D40D7" w:rsidRPr="00476F48" w:rsidRDefault="006D40D7" w:rsidP="00ED3D65">
            <w:pPr>
              <w:pStyle w:val="TableParagraph"/>
              <w:spacing w:before="60" w:after="60"/>
              <w:rPr>
                <w:sz w:val="18"/>
              </w:rPr>
            </w:pPr>
            <w:r w:rsidRPr="00476F48">
              <w:rPr>
                <w:sz w:val="18"/>
              </w:rPr>
              <w:t>Association</w:t>
            </w:r>
          </w:p>
        </w:tc>
        <w:tc>
          <w:tcPr>
            <w:tcW w:w="1559" w:type="dxa"/>
          </w:tcPr>
          <w:p w14:paraId="143313C9" w14:textId="77777777" w:rsidR="006D40D7" w:rsidRPr="00476F48" w:rsidRDefault="006D40D7" w:rsidP="00ED3D65">
            <w:pPr>
              <w:pStyle w:val="TableParagraph"/>
              <w:spacing w:before="60" w:after="60"/>
              <w:rPr>
                <w:sz w:val="18"/>
              </w:rPr>
            </w:pPr>
            <w:r w:rsidRPr="00476F48">
              <w:rPr>
                <w:sz w:val="18"/>
              </w:rPr>
              <w:t>The Distributor</w:t>
            </w:r>
          </w:p>
        </w:tc>
        <w:tc>
          <w:tcPr>
            <w:tcW w:w="5954" w:type="dxa"/>
          </w:tcPr>
          <w:p w14:paraId="068ABAEC" w14:textId="77777777" w:rsidR="006D40D7" w:rsidRPr="00476F48" w:rsidRDefault="006D40D7" w:rsidP="00ED3D65">
            <w:pPr>
              <w:pStyle w:val="TableParagraph"/>
              <w:spacing w:before="60" w:after="60"/>
              <w:rPr>
                <w:b/>
                <w:sz w:val="18"/>
              </w:rPr>
            </w:pPr>
            <w:r w:rsidRPr="00476F48">
              <w:rPr>
                <w:b/>
                <w:sz w:val="18"/>
              </w:rPr>
              <w:t>Distributor Information</w:t>
            </w:r>
          </w:p>
        </w:tc>
        <w:tc>
          <w:tcPr>
            <w:tcW w:w="1276" w:type="dxa"/>
          </w:tcPr>
          <w:p w14:paraId="1331AC5B" w14:textId="109F424A" w:rsidR="006D40D7" w:rsidRPr="00150783" w:rsidRDefault="00150783" w:rsidP="00ED3D65">
            <w:pPr>
              <w:pStyle w:val="TableParagraph"/>
              <w:spacing w:before="60" w:after="60"/>
              <w:rPr>
                <w:sz w:val="18"/>
                <w:lang w:eastAsia="ko-KR"/>
              </w:rPr>
            </w:pPr>
            <w:r w:rsidRPr="00150783">
              <w:rPr>
                <w:rFonts w:eastAsiaTheme="minorEastAsia"/>
                <w:sz w:val="18"/>
                <w:lang w:eastAsia="ko-KR"/>
              </w:rPr>
              <w:t>0</w:t>
            </w:r>
            <w:r w:rsidR="00DD6D32" w:rsidRPr="00150783">
              <w:rPr>
                <w:rFonts w:eastAsiaTheme="minorEastAsia"/>
                <w:sz w:val="18"/>
                <w:lang w:eastAsia="ko-KR"/>
              </w:rPr>
              <w:t>,1</w:t>
            </w:r>
          </w:p>
        </w:tc>
      </w:tr>
      <w:tr w:rsidR="006D40D7" w:rsidRPr="00476F48" w14:paraId="4CCC259B" w14:textId="77777777" w:rsidTr="00ED3D65">
        <w:trPr>
          <w:trHeight w:val="340"/>
        </w:trPr>
        <w:tc>
          <w:tcPr>
            <w:tcW w:w="1276" w:type="dxa"/>
            <w:vMerge/>
            <w:tcBorders>
              <w:top w:val="nil"/>
            </w:tcBorders>
          </w:tcPr>
          <w:p w14:paraId="6E2506EE" w14:textId="77777777" w:rsidR="006D40D7" w:rsidRPr="00476F48" w:rsidRDefault="006D40D7" w:rsidP="00ED3D65">
            <w:pPr>
              <w:spacing w:before="60" w:after="60"/>
              <w:rPr>
                <w:sz w:val="2"/>
                <w:szCs w:val="2"/>
              </w:rPr>
            </w:pPr>
          </w:p>
        </w:tc>
        <w:tc>
          <w:tcPr>
            <w:tcW w:w="1559" w:type="dxa"/>
          </w:tcPr>
          <w:p w14:paraId="1D87D478" w14:textId="77777777" w:rsidR="006D40D7" w:rsidRPr="00476F48" w:rsidRDefault="006D40D7" w:rsidP="00ED3D65">
            <w:pPr>
              <w:pStyle w:val="TableParagraph"/>
              <w:spacing w:before="60" w:after="60"/>
              <w:rPr>
                <w:sz w:val="18"/>
              </w:rPr>
            </w:pPr>
            <w:proofErr w:type="gramStart"/>
            <w:r w:rsidRPr="00476F48">
              <w:rPr>
                <w:sz w:val="18"/>
              </w:rPr>
              <w:t>The  Contact</w:t>
            </w:r>
            <w:proofErr w:type="gramEnd"/>
            <w:r w:rsidRPr="00476F48">
              <w:rPr>
                <w:sz w:val="18"/>
              </w:rPr>
              <w:t xml:space="preserve"> Details</w:t>
            </w:r>
          </w:p>
        </w:tc>
        <w:tc>
          <w:tcPr>
            <w:tcW w:w="5954" w:type="dxa"/>
          </w:tcPr>
          <w:p w14:paraId="7EEECABE" w14:textId="77777777" w:rsidR="006D40D7" w:rsidRPr="00476F48" w:rsidRDefault="006D40D7" w:rsidP="00ED3D65">
            <w:pPr>
              <w:pStyle w:val="TableParagraph"/>
              <w:spacing w:before="60" w:after="60"/>
              <w:rPr>
                <w:rFonts w:ascii="Times New Roman"/>
                <w:sz w:val="18"/>
              </w:rPr>
            </w:pPr>
            <w:r w:rsidRPr="00476F48">
              <w:rPr>
                <w:b/>
                <w:sz w:val="18"/>
              </w:rPr>
              <w:t>Contact Details</w:t>
            </w:r>
          </w:p>
        </w:tc>
        <w:tc>
          <w:tcPr>
            <w:tcW w:w="1276" w:type="dxa"/>
          </w:tcPr>
          <w:p w14:paraId="29E4E258" w14:textId="48BEDBF6" w:rsidR="006D40D7" w:rsidRPr="00476F48" w:rsidRDefault="006D40D7" w:rsidP="00ED3D65">
            <w:pPr>
              <w:pStyle w:val="TableParagraph"/>
              <w:spacing w:before="60" w:after="60"/>
              <w:rPr>
                <w:sz w:val="18"/>
                <w:lang w:eastAsia="ko-KR"/>
              </w:rPr>
            </w:pPr>
            <w:proofErr w:type="gramStart"/>
            <w:r w:rsidRPr="00476F48">
              <w:rPr>
                <w:rFonts w:hint="eastAsia"/>
                <w:sz w:val="18"/>
                <w:lang w:eastAsia="ko-KR"/>
              </w:rPr>
              <w:t>0</w:t>
            </w:r>
            <w:r w:rsidRPr="00476F48">
              <w:rPr>
                <w:sz w:val="18"/>
                <w:lang w:eastAsia="ko-KR"/>
              </w:rPr>
              <w:t>,*</w:t>
            </w:r>
            <w:proofErr w:type="gramEnd"/>
          </w:p>
        </w:tc>
      </w:tr>
    </w:tbl>
    <w:p w14:paraId="4ECB8AC4" w14:textId="77777777" w:rsidR="006D40D7" w:rsidRPr="00476F48" w:rsidRDefault="006D40D7" w:rsidP="00DB1FC5">
      <w:pPr>
        <w:pStyle w:val="BodyText"/>
        <w:spacing w:after="0"/>
      </w:pPr>
    </w:p>
    <w:p w14:paraId="71976AC6" w14:textId="5D09465B" w:rsidR="006D40D7" w:rsidRPr="00476F48" w:rsidRDefault="00CB7894" w:rsidP="00F1468C">
      <w:pPr>
        <w:pStyle w:val="Heading2"/>
        <w:numPr>
          <w:ilvl w:val="1"/>
          <w:numId w:val="23"/>
        </w:numPr>
      </w:pPr>
      <w:bookmarkStart w:id="139" w:name="_Toc196831526"/>
      <w:r w:rsidRPr="00476F48">
        <w:t>Product</w:t>
      </w:r>
      <w:r w:rsidR="005B5470" w:rsidRPr="00476F48">
        <w:t xml:space="preserve"> </w:t>
      </w:r>
      <w:r w:rsidR="00DB1FC5" w:rsidRPr="00476F48">
        <w:t>mapping</w:t>
      </w:r>
      <w:bookmarkEnd w:id="139"/>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851"/>
        <w:gridCol w:w="1559"/>
        <w:gridCol w:w="2552"/>
        <w:gridCol w:w="850"/>
        <w:gridCol w:w="142"/>
        <w:gridCol w:w="1276"/>
      </w:tblGrid>
      <w:tr w:rsidR="006D40D7" w:rsidRPr="00476F48" w14:paraId="3DB4348B" w14:textId="77777777" w:rsidTr="00DB1FC5">
        <w:trPr>
          <w:trHeight w:val="850"/>
        </w:trPr>
        <w:tc>
          <w:tcPr>
            <w:tcW w:w="10065" w:type="dxa"/>
            <w:gridSpan w:val="8"/>
          </w:tcPr>
          <w:p w14:paraId="5DDA048C" w14:textId="3CC79DAD" w:rsidR="006D40D7" w:rsidRPr="00476F48" w:rsidRDefault="006D40D7" w:rsidP="00DB1FC5">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1A1A2D" w:rsidRPr="001A1A2D">
              <w:rPr>
                <w:spacing w:val="-6"/>
                <w:sz w:val="20"/>
              </w:rPr>
              <w:t>Mapping between traditional products and S-100 Products.</w:t>
            </w:r>
          </w:p>
          <w:p w14:paraId="0FED6566" w14:textId="77777777" w:rsidR="006D40D7" w:rsidRPr="00476F48" w:rsidRDefault="006D40D7" w:rsidP="00DB1FC5">
            <w:pPr>
              <w:pStyle w:val="TableParagraph"/>
              <w:spacing w:after="0"/>
              <w:rPr>
                <w:sz w:val="20"/>
              </w:rPr>
            </w:pPr>
            <w:r w:rsidRPr="00476F48">
              <w:rPr>
                <w:sz w:val="20"/>
                <w:u w:val="single"/>
              </w:rPr>
              <w:t>Remarks:</w:t>
            </w:r>
          </w:p>
          <w:p w14:paraId="2157BB2B"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32CA16A4" w14:textId="77777777" w:rsidTr="00DB1FC5">
        <w:trPr>
          <w:trHeight w:val="326"/>
        </w:trPr>
        <w:tc>
          <w:tcPr>
            <w:tcW w:w="1276" w:type="dxa"/>
            <w:shd w:val="clear" w:color="auto" w:fill="D9D9D9" w:themeFill="background1" w:themeFillShade="D9"/>
          </w:tcPr>
          <w:p w14:paraId="45507CC1" w14:textId="77777777" w:rsidR="006D40D7" w:rsidRPr="00476F48" w:rsidRDefault="006D40D7" w:rsidP="00CB2525">
            <w:pPr>
              <w:pStyle w:val="TableParagraph"/>
              <w:keepNext/>
              <w:keepLines/>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3BCEE429" w14:textId="77777777" w:rsidR="006D40D7" w:rsidRPr="00476F48" w:rsidRDefault="006D40D7" w:rsidP="00CB2525">
            <w:pPr>
              <w:pStyle w:val="TableParagraph"/>
              <w:keepNext/>
              <w:keepLines/>
              <w:spacing w:before="60" w:after="60"/>
              <w:rPr>
                <w:b/>
                <w:sz w:val="18"/>
              </w:rPr>
            </w:pPr>
            <w:r w:rsidRPr="00476F48">
              <w:rPr>
                <w:b/>
                <w:sz w:val="18"/>
              </w:rPr>
              <w:t>Role</w:t>
            </w:r>
          </w:p>
        </w:tc>
        <w:tc>
          <w:tcPr>
            <w:tcW w:w="5954" w:type="dxa"/>
            <w:gridSpan w:val="5"/>
            <w:shd w:val="clear" w:color="auto" w:fill="D9D9D9" w:themeFill="background1" w:themeFillShade="D9"/>
          </w:tcPr>
          <w:p w14:paraId="0B13CFE4" w14:textId="77777777" w:rsidR="006D40D7" w:rsidRPr="00476F48" w:rsidRDefault="006D40D7" w:rsidP="00CB2525">
            <w:pPr>
              <w:pStyle w:val="TableParagraph"/>
              <w:keepNext/>
              <w:keepLines/>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121B0CE3" w14:textId="77777777" w:rsidR="006D40D7" w:rsidRPr="00476F48" w:rsidRDefault="006D40D7" w:rsidP="00CB2525">
            <w:pPr>
              <w:pStyle w:val="TableParagraph"/>
              <w:keepNext/>
              <w:keepLines/>
              <w:spacing w:before="54"/>
              <w:rPr>
                <w:b/>
                <w:sz w:val="18"/>
              </w:rPr>
            </w:pPr>
            <w:r w:rsidRPr="00476F48">
              <w:rPr>
                <w:b/>
                <w:sz w:val="18"/>
              </w:rPr>
              <w:t>Multiplicity</w:t>
            </w:r>
          </w:p>
        </w:tc>
      </w:tr>
      <w:tr w:rsidR="00D75C6A" w:rsidRPr="00476F48" w14:paraId="3644CFC0" w14:textId="77777777" w:rsidTr="00DB1FC5">
        <w:trPr>
          <w:trHeight w:val="340"/>
        </w:trPr>
        <w:tc>
          <w:tcPr>
            <w:tcW w:w="1276" w:type="dxa"/>
            <w:vMerge w:val="restart"/>
          </w:tcPr>
          <w:p w14:paraId="0DD35192" w14:textId="77777777" w:rsidR="00D75C6A" w:rsidRPr="00476F48" w:rsidRDefault="00D75C6A" w:rsidP="00DB1FC5">
            <w:pPr>
              <w:pStyle w:val="TableParagraph"/>
              <w:spacing w:before="60" w:after="60"/>
              <w:rPr>
                <w:sz w:val="18"/>
              </w:rPr>
            </w:pPr>
            <w:r w:rsidRPr="00476F48">
              <w:rPr>
                <w:sz w:val="18"/>
              </w:rPr>
              <w:t>Association</w:t>
            </w:r>
          </w:p>
        </w:tc>
        <w:tc>
          <w:tcPr>
            <w:tcW w:w="1559" w:type="dxa"/>
          </w:tcPr>
          <w:p w14:paraId="7EED0628" w14:textId="77777777" w:rsidR="00D75C6A" w:rsidRPr="00476F48" w:rsidRDefault="00D75C6A" w:rsidP="00DB1FC5">
            <w:pPr>
              <w:pStyle w:val="TableParagraph"/>
              <w:spacing w:before="60" w:after="60"/>
              <w:rPr>
                <w:sz w:val="18"/>
              </w:rPr>
            </w:pPr>
            <w:r w:rsidRPr="00476F48">
              <w:rPr>
                <w:sz w:val="18"/>
              </w:rPr>
              <w:t>The Source</w:t>
            </w:r>
          </w:p>
        </w:tc>
        <w:tc>
          <w:tcPr>
            <w:tcW w:w="5954" w:type="dxa"/>
            <w:gridSpan w:val="5"/>
          </w:tcPr>
          <w:p w14:paraId="66122E9B" w14:textId="77777777" w:rsidR="00D75C6A" w:rsidRPr="00476F48" w:rsidRDefault="00D75C6A" w:rsidP="00DB1FC5">
            <w:pPr>
              <w:pStyle w:val="TableParagraph"/>
              <w:spacing w:before="60" w:after="60"/>
              <w:rPr>
                <w:b/>
                <w:sz w:val="18"/>
              </w:rPr>
            </w:pPr>
            <w:r w:rsidRPr="00476F48">
              <w:rPr>
                <w:b/>
                <w:sz w:val="18"/>
              </w:rPr>
              <w:t>Catalogue Element</w:t>
            </w:r>
          </w:p>
        </w:tc>
        <w:tc>
          <w:tcPr>
            <w:tcW w:w="1276" w:type="dxa"/>
          </w:tcPr>
          <w:p w14:paraId="6292D6BC" w14:textId="79BAEA25" w:rsidR="00D75C6A" w:rsidRPr="00476F48" w:rsidRDefault="00D75C6A" w:rsidP="00DB1FC5">
            <w:pPr>
              <w:pStyle w:val="TableParagraph"/>
              <w:spacing w:before="59"/>
              <w:rPr>
                <w:sz w:val="18"/>
                <w:lang w:eastAsia="ko-KR"/>
              </w:rPr>
            </w:pPr>
            <w:r w:rsidRPr="00476F48">
              <w:rPr>
                <w:rFonts w:hint="eastAsia"/>
                <w:sz w:val="18"/>
                <w:lang w:eastAsia="ko-KR"/>
              </w:rPr>
              <w:t>1</w:t>
            </w:r>
            <w:r w:rsidRPr="00476F48">
              <w:rPr>
                <w:sz w:val="18"/>
                <w:lang w:eastAsia="ko-KR"/>
              </w:rPr>
              <w:t>,1</w:t>
            </w:r>
          </w:p>
        </w:tc>
      </w:tr>
      <w:tr w:rsidR="00D75C6A" w:rsidRPr="00476F48" w14:paraId="55A0E85B" w14:textId="77777777" w:rsidTr="00DB1FC5">
        <w:trPr>
          <w:trHeight w:val="340"/>
        </w:trPr>
        <w:tc>
          <w:tcPr>
            <w:tcW w:w="1276" w:type="dxa"/>
            <w:vMerge/>
          </w:tcPr>
          <w:p w14:paraId="4CA87E23" w14:textId="77777777" w:rsidR="00D75C6A" w:rsidRPr="00476F48" w:rsidRDefault="00D75C6A" w:rsidP="00D75C6A">
            <w:pPr>
              <w:pStyle w:val="TableParagraph"/>
              <w:spacing w:before="60" w:after="60"/>
              <w:rPr>
                <w:sz w:val="18"/>
              </w:rPr>
            </w:pPr>
          </w:p>
        </w:tc>
        <w:tc>
          <w:tcPr>
            <w:tcW w:w="1559" w:type="dxa"/>
          </w:tcPr>
          <w:p w14:paraId="76FBF1CF" w14:textId="1C3AAC1D" w:rsidR="00D75C6A" w:rsidRPr="00476F48" w:rsidRDefault="00D75C6A" w:rsidP="00D75C6A">
            <w:pPr>
              <w:pStyle w:val="TableParagraph"/>
              <w:spacing w:before="60" w:after="60"/>
              <w:rPr>
                <w:sz w:val="18"/>
              </w:rPr>
            </w:pPr>
            <w:r w:rsidRPr="00476F48">
              <w:rPr>
                <w:sz w:val="18"/>
              </w:rPr>
              <w:t>The Reference</w:t>
            </w:r>
          </w:p>
        </w:tc>
        <w:tc>
          <w:tcPr>
            <w:tcW w:w="5954" w:type="dxa"/>
            <w:gridSpan w:val="5"/>
          </w:tcPr>
          <w:p w14:paraId="3A787E06" w14:textId="11E99D72" w:rsidR="00D75C6A" w:rsidRPr="00476F48" w:rsidRDefault="00D75C6A" w:rsidP="00D75C6A">
            <w:pPr>
              <w:pStyle w:val="TableParagraph"/>
              <w:spacing w:before="60" w:after="60"/>
              <w:rPr>
                <w:b/>
                <w:sz w:val="18"/>
              </w:rPr>
            </w:pPr>
            <w:r w:rsidRPr="00476F48">
              <w:rPr>
                <w:b/>
                <w:sz w:val="18"/>
              </w:rPr>
              <w:t>Catalogue Element</w:t>
            </w:r>
          </w:p>
        </w:tc>
        <w:tc>
          <w:tcPr>
            <w:tcW w:w="1276" w:type="dxa"/>
          </w:tcPr>
          <w:p w14:paraId="3B876E58" w14:textId="4A49C7C6" w:rsidR="00D75C6A" w:rsidRPr="00476F48" w:rsidRDefault="00D75C6A" w:rsidP="00D75C6A">
            <w:pPr>
              <w:pStyle w:val="TableParagraph"/>
              <w:spacing w:before="59"/>
              <w:rPr>
                <w:sz w:val="18"/>
                <w:lang w:eastAsia="ko-KR"/>
              </w:rPr>
            </w:pPr>
            <w:proofErr w:type="gramStart"/>
            <w:r w:rsidRPr="00476F48">
              <w:rPr>
                <w:rFonts w:hint="eastAsia"/>
                <w:sz w:val="18"/>
                <w:lang w:eastAsia="ko-KR"/>
              </w:rPr>
              <w:t>0</w:t>
            </w:r>
            <w:r w:rsidRPr="00476F48">
              <w:rPr>
                <w:sz w:val="18"/>
                <w:lang w:eastAsia="ko-KR"/>
              </w:rPr>
              <w:t>,*</w:t>
            </w:r>
            <w:proofErr w:type="gramEnd"/>
          </w:p>
        </w:tc>
      </w:tr>
      <w:tr w:rsidR="000C2A2A" w:rsidRPr="00476F48" w14:paraId="52DFB834" w14:textId="77777777" w:rsidTr="000B6F0B">
        <w:tc>
          <w:tcPr>
            <w:tcW w:w="3686" w:type="dxa"/>
            <w:gridSpan w:val="3"/>
            <w:shd w:val="clear" w:color="auto" w:fill="D9D9D9" w:themeFill="background1" w:themeFillShade="D9"/>
            <w:vAlign w:val="center"/>
          </w:tcPr>
          <w:p w14:paraId="4BA1CE88" w14:textId="77777777" w:rsidR="000C2A2A" w:rsidRPr="00476F48" w:rsidRDefault="000C2A2A" w:rsidP="000E1CF1">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shd w:val="clear" w:color="auto" w:fill="D9D9D9" w:themeFill="background1" w:themeFillShade="D9"/>
            <w:vAlign w:val="center"/>
          </w:tcPr>
          <w:p w14:paraId="197D0556" w14:textId="77777777" w:rsidR="000C2A2A" w:rsidRPr="00476F48" w:rsidRDefault="000C2A2A" w:rsidP="000E1CF1">
            <w:pPr>
              <w:pStyle w:val="BodyText"/>
              <w:spacing w:before="60" w:after="60"/>
              <w:rPr>
                <w:b/>
              </w:rPr>
            </w:pPr>
            <w:r w:rsidRPr="00476F48">
              <w:rPr>
                <w:b/>
              </w:rPr>
              <w:t>S-57 Acronym</w:t>
            </w:r>
          </w:p>
        </w:tc>
        <w:tc>
          <w:tcPr>
            <w:tcW w:w="2552" w:type="dxa"/>
            <w:shd w:val="clear" w:color="auto" w:fill="D9D9D9" w:themeFill="background1" w:themeFillShade="D9"/>
            <w:vAlign w:val="center"/>
          </w:tcPr>
          <w:p w14:paraId="6C42641E" w14:textId="77777777" w:rsidR="000C2A2A" w:rsidRPr="00476F48" w:rsidRDefault="000C2A2A" w:rsidP="000E1CF1">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shd w:val="clear" w:color="auto" w:fill="D9D9D9" w:themeFill="background1" w:themeFillShade="D9"/>
            <w:vAlign w:val="center"/>
          </w:tcPr>
          <w:p w14:paraId="4A07D5B9" w14:textId="77777777" w:rsidR="000C2A2A" w:rsidRPr="00476F48" w:rsidRDefault="000C2A2A" w:rsidP="000E1CF1">
            <w:pPr>
              <w:pStyle w:val="BodyText"/>
              <w:spacing w:before="60" w:after="60"/>
              <w:rPr>
                <w:b/>
              </w:rPr>
            </w:pPr>
            <w:r w:rsidRPr="00476F48">
              <w:rPr>
                <w:b/>
              </w:rPr>
              <w:t>Type</w:t>
            </w:r>
          </w:p>
        </w:tc>
        <w:tc>
          <w:tcPr>
            <w:tcW w:w="1418" w:type="dxa"/>
            <w:gridSpan w:val="2"/>
            <w:shd w:val="clear" w:color="auto" w:fill="D9D9D9" w:themeFill="background1" w:themeFillShade="D9"/>
            <w:vAlign w:val="center"/>
          </w:tcPr>
          <w:p w14:paraId="299EF9BE" w14:textId="77777777" w:rsidR="000C2A2A" w:rsidRPr="00476F48" w:rsidRDefault="000C2A2A" w:rsidP="000E1CF1">
            <w:pPr>
              <w:pStyle w:val="BodyText"/>
              <w:spacing w:before="60" w:after="60"/>
              <w:rPr>
                <w:b/>
              </w:rPr>
            </w:pPr>
            <w:r w:rsidRPr="00476F48">
              <w:rPr>
                <w:b/>
              </w:rPr>
              <w:t>Multiplicity</w:t>
            </w:r>
          </w:p>
        </w:tc>
      </w:tr>
      <w:tr w:rsidR="000C2A2A" w:rsidRPr="00476F48" w14:paraId="6EDB3439" w14:textId="77777777" w:rsidTr="000E1CF1">
        <w:tc>
          <w:tcPr>
            <w:tcW w:w="3686" w:type="dxa"/>
            <w:gridSpan w:val="3"/>
          </w:tcPr>
          <w:p w14:paraId="6BAA75FC" w14:textId="77777777" w:rsidR="000C2A2A" w:rsidRPr="00476F48" w:rsidRDefault="000C2A2A" w:rsidP="000E1CF1">
            <w:pPr>
              <w:pStyle w:val="BodyText"/>
              <w:spacing w:before="60" w:after="60"/>
              <w:rPr>
                <w:sz w:val="18"/>
                <w:szCs w:val="18"/>
              </w:rPr>
            </w:pPr>
            <w:r>
              <w:rPr>
                <w:sz w:val="18"/>
                <w:szCs w:val="18"/>
              </w:rPr>
              <w:t>category of product mapping</w:t>
            </w:r>
          </w:p>
        </w:tc>
        <w:tc>
          <w:tcPr>
            <w:tcW w:w="1559" w:type="dxa"/>
          </w:tcPr>
          <w:p w14:paraId="057D2F40" w14:textId="77777777" w:rsidR="000C2A2A" w:rsidRPr="00476F48" w:rsidRDefault="000C2A2A" w:rsidP="000E1CF1">
            <w:pPr>
              <w:pStyle w:val="BodyText"/>
              <w:spacing w:before="60" w:after="60"/>
              <w:rPr>
                <w:sz w:val="18"/>
                <w:szCs w:val="18"/>
              </w:rPr>
            </w:pPr>
          </w:p>
        </w:tc>
        <w:tc>
          <w:tcPr>
            <w:tcW w:w="2552" w:type="dxa"/>
          </w:tcPr>
          <w:p w14:paraId="2E8A508A" w14:textId="77777777" w:rsidR="000C2A2A" w:rsidRPr="00476F48" w:rsidRDefault="000C2A2A" w:rsidP="000E1CF1">
            <w:pPr>
              <w:pStyle w:val="BodyText"/>
              <w:spacing w:before="60" w:after="0"/>
              <w:rPr>
                <w:sz w:val="18"/>
                <w:szCs w:val="18"/>
              </w:rPr>
            </w:pPr>
            <w:proofErr w:type="gramStart"/>
            <w:r w:rsidRPr="00476F48">
              <w:rPr>
                <w:sz w:val="18"/>
                <w:szCs w:val="18"/>
              </w:rPr>
              <w:t>1 :</w:t>
            </w:r>
            <w:proofErr w:type="gramEnd"/>
            <w:r w:rsidRPr="00476F48">
              <w:rPr>
                <w:sz w:val="18"/>
                <w:szCs w:val="18"/>
              </w:rPr>
              <w:t xml:space="preserve"> </w:t>
            </w:r>
            <w:r>
              <w:rPr>
                <w:sz w:val="18"/>
                <w:szCs w:val="18"/>
              </w:rPr>
              <w:t>higher priority alternative</w:t>
            </w:r>
          </w:p>
          <w:p w14:paraId="0B409102" w14:textId="77777777" w:rsidR="000C2A2A" w:rsidRPr="00476F48" w:rsidRDefault="000C2A2A" w:rsidP="000E1CF1">
            <w:pPr>
              <w:pStyle w:val="BodyText"/>
              <w:spacing w:after="0"/>
              <w:rPr>
                <w:sz w:val="18"/>
                <w:szCs w:val="18"/>
              </w:rPr>
            </w:pPr>
            <w:proofErr w:type="gramStart"/>
            <w:r w:rsidRPr="00476F48">
              <w:rPr>
                <w:sz w:val="18"/>
                <w:szCs w:val="18"/>
              </w:rPr>
              <w:t>2 :</w:t>
            </w:r>
            <w:proofErr w:type="gramEnd"/>
            <w:r w:rsidRPr="00476F48">
              <w:rPr>
                <w:sz w:val="18"/>
                <w:szCs w:val="18"/>
              </w:rPr>
              <w:t xml:space="preserve"> </w:t>
            </w:r>
            <w:r>
              <w:rPr>
                <w:sz w:val="18"/>
                <w:szCs w:val="18"/>
              </w:rPr>
              <w:t>lower priority alternative</w:t>
            </w:r>
          </w:p>
          <w:p w14:paraId="4707A928" w14:textId="77777777" w:rsidR="000C2A2A" w:rsidRPr="00476F48" w:rsidRDefault="000C2A2A" w:rsidP="000E1CF1">
            <w:pPr>
              <w:pStyle w:val="BodyText"/>
              <w:spacing w:after="0"/>
              <w:ind w:left="175" w:hanging="175"/>
              <w:rPr>
                <w:sz w:val="18"/>
                <w:szCs w:val="18"/>
              </w:rPr>
            </w:pPr>
            <w:proofErr w:type="gramStart"/>
            <w:r w:rsidRPr="00476F48">
              <w:rPr>
                <w:sz w:val="18"/>
                <w:szCs w:val="18"/>
              </w:rPr>
              <w:t>3 :</w:t>
            </w:r>
            <w:proofErr w:type="gramEnd"/>
            <w:r w:rsidRPr="00476F48">
              <w:rPr>
                <w:sz w:val="18"/>
                <w:szCs w:val="18"/>
              </w:rPr>
              <w:t xml:space="preserve"> </w:t>
            </w:r>
            <w:r>
              <w:rPr>
                <w:sz w:val="18"/>
                <w:szCs w:val="18"/>
              </w:rPr>
              <w:t xml:space="preserve">recommended </w:t>
            </w:r>
            <w:r>
              <w:rPr>
                <w:sz w:val="18"/>
                <w:szCs w:val="18"/>
              </w:rPr>
              <w:lastRenderedPageBreak/>
              <w:t>enhancement provider</w:t>
            </w:r>
          </w:p>
          <w:p w14:paraId="0BF13C8D" w14:textId="77777777" w:rsidR="000C2A2A" w:rsidRPr="00476F48" w:rsidRDefault="000C2A2A" w:rsidP="000E1CF1">
            <w:pPr>
              <w:pStyle w:val="BodyText"/>
              <w:spacing w:after="60"/>
              <w:ind w:left="175" w:hanging="175"/>
              <w:rPr>
                <w:sz w:val="18"/>
                <w:szCs w:val="18"/>
              </w:rPr>
            </w:pPr>
            <w:proofErr w:type="gramStart"/>
            <w:r w:rsidRPr="00476F48">
              <w:rPr>
                <w:sz w:val="18"/>
                <w:szCs w:val="18"/>
              </w:rPr>
              <w:t>4 :</w:t>
            </w:r>
            <w:proofErr w:type="gramEnd"/>
            <w:r w:rsidRPr="00476F48">
              <w:rPr>
                <w:sz w:val="18"/>
                <w:szCs w:val="18"/>
              </w:rPr>
              <w:t xml:space="preserve"> </w:t>
            </w:r>
            <w:r>
              <w:rPr>
                <w:sz w:val="18"/>
                <w:szCs w:val="18"/>
              </w:rPr>
              <w:t>recommended enhancement user</w:t>
            </w:r>
          </w:p>
        </w:tc>
        <w:tc>
          <w:tcPr>
            <w:tcW w:w="850" w:type="dxa"/>
          </w:tcPr>
          <w:p w14:paraId="40AC989B" w14:textId="77777777" w:rsidR="000C2A2A" w:rsidRPr="00476F48" w:rsidRDefault="000C2A2A" w:rsidP="000E1CF1">
            <w:pPr>
              <w:pStyle w:val="BodyText"/>
              <w:spacing w:before="60" w:after="60"/>
              <w:rPr>
                <w:sz w:val="18"/>
                <w:szCs w:val="18"/>
              </w:rPr>
            </w:pPr>
            <w:r>
              <w:rPr>
                <w:sz w:val="18"/>
                <w:szCs w:val="18"/>
              </w:rPr>
              <w:lastRenderedPageBreak/>
              <w:t>EN</w:t>
            </w:r>
          </w:p>
        </w:tc>
        <w:tc>
          <w:tcPr>
            <w:tcW w:w="1418" w:type="dxa"/>
            <w:gridSpan w:val="2"/>
          </w:tcPr>
          <w:p w14:paraId="386752AB" w14:textId="77777777" w:rsidR="000C2A2A" w:rsidRPr="00476F48" w:rsidRDefault="000C2A2A" w:rsidP="000E1CF1">
            <w:pPr>
              <w:pStyle w:val="BodyText"/>
              <w:spacing w:before="60" w:after="60"/>
              <w:rPr>
                <w:sz w:val="18"/>
                <w:szCs w:val="18"/>
              </w:rPr>
            </w:pPr>
            <w:r>
              <w:rPr>
                <w:sz w:val="18"/>
                <w:szCs w:val="18"/>
              </w:rPr>
              <w:t>1</w:t>
            </w:r>
            <w:r w:rsidRPr="00476F48">
              <w:rPr>
                <w:sz w:val="18"/>
                <w:szCs w:val="18"/>
              </w:rPr>
              <w:t>,1</w:t>
            </w:r>
          </w:p>
        </w:tc>
      </w:tr>
    </w:tbl>
    <w:p w14:paraId="29CDDEDA" w14:textId="77777777" w:rsidR="006D40D7" w:rsidRPr="00476F48" w:rsidRDefault="006D40D7" w:rsidP="00DB1FC5">
      <w:pPr>
        <w:pStyle w:val="BodyText"/>
        <w:spacing w:after="0"/>
      </w:pPr>
    </w:p>
    <w:p w14:paraId="59EB0F3C" w14:textId="10D8C934" w:rsidR="006D40D7" w:rsidRPr="00476F48" w:rsidRDefault="006D40D7" w:rsidP="00F1468C">
      <w:pPr>
        <w:pStyle w:val="Heading2"/>
        <w:keepNext/>
        <w:keepLines/>
        <w:numPr>
          <w:ilvl w:val="1"/>
          <w:numId w:val="23"/>
        </w:numPr>
      </w:pPr>
      <w:bookmarkStart w:id="140" w:name="_Toc196831527"/>
      <w:r w:rsidRPr="00476F48">
        <w:t xml:space="preserve">Price </w:t>
      </w:r>
      <w:r w:rsidR="00DB1FC5" w:rsidRPr="00476F48">
        <w:t>of element</w:t>
      </w:r>
      <w:bookmarkEnd w:id="140"/>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6C98720B" w14:textId="77777777" w:rsidTr="00DB1FC5">
        <w:trPr>
          <w:trHeight w:val="907"/>
        </w:trPr>
        <w:tc>
          <w:tcPr>
            <w:tcW w:w="10065" w:type="dxa"/>
            <w:gridSpan w:val="4"/>
          </w:tcPr>
          <w:p w14:paraId="06EA8682" w14:textId="5D42C6BC" w:rsidR="006D40D7" w:rsidRPr="00476F48" w:rsidRDefault="006D40D7" w:rsidP="00DB1FC5">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292809" w:rsidRPr="00292809">
              <w:rPr>
                <w:spacing w:val="-6"/>
                <w:sz w:val="20"/>
              </w:rPr>
              <w:t>An association of price information to a catalogue element.</w:t>
            </w:r>
          </w:p>
          <w:p w14:paraId="6E36DF8C" w14:textId="77777777" w:rsidR="006D40D7" w:rsidRPr="00476F48" w:rsidRDefault="006D40D7" w:rsidP="00DB1FC5">
            <w:pPr>
              <w:pStyle w:val="TableParagraph"/>
              <w:spacing w:after="0"/>
              <w:rPr>
                <w:sz w:val="20"/>
              </w:rPr>
            </w:pPr>
            <w:r w:rsidRPr="00476F48">
              <w:rPr>
                <w:sz w:val="20"/>
                <w:u w:val="single"/>
              </w:rPr>
              <w:t>Remarks:</w:t>
            </w:r>
          </w:p>
          <w:p w14:paraId="4A2AF226"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2B7DDF66" w14:textId="77777777" w:rsidTr="00DB1FC5">
        <w:trPr>
          <w:trHeight w:val="326"/>
        </w:trPr>
        <w:tc>
          <w:tcPr>
            <w:tcW w:w="1276" w:type="dxa"/>
            <w:shd w:val="clear" w:color="auto" w:fill="D9D9D9" w:themeFill="background1" w:themeFillShade="D9"/>
          </w:tcPr>
          <w:p w14:paraId="2F5C12D2" w14:textId="77777777" w:rsidR="006D40D7" w:rsidRPr="00476F48" w:rsidRDefault="006D40D7" w:rsidP="00DB1FC5">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7A4AE1D2" w14:textId="77777777" w:rsidR="006D40D7" w:rsidRPr="00476F48" w:rsidRDefault="006D40D7" w:rsidP="00DB1FC5">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25C625D5" w14:textId="77777777" w:rsidR="006D40D7" w:rsidRPr="00476F48" w:rsidRDefault="006D40D7" w:rsidP="00DB1FC5">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DA62FA0" w14:textId="77777777" w:rsidR="006D40D7" w:rsidRPr="00476F48" w:rsidRDefault="006D40D7" w:rsidP="00DB1FC5">
            <w:pPr>
              <w:pStyle w:val="TableParagraph"/>
              <w:spacing w:before="60" w:after="60"/>
              <w:rPr>
                <w:b/>
                <w:sz w:val="18"/>
              </w:rPr>
            </w:pPr>
            <w:r w:rsidRPr="00476F48">
              <w:rPr>
                <w:b/>
                <w:sz w:val="18"/>
              </w:rPr>
              <w:t>Multiplicity</w:t>
            </w:r>
          </w:p>
        </w:tc>
      </w:tr>
      <w:tr w:rsidR="006D40D7" w:rsidRPr="00476F48" w14:paraId="3911C61F" w14:textId="77777777" w:rsidTr="00DB1FC5">
        <w:trPr>
          <w:trHeight w:val="340"/>
        </w:trPr>
        <w:tc>
          <w:tcPr>
            <w:tcW w:w="1276" w:type="dxa"/>
            <w:vMerge w:val="restart"/>
          </w:tcPr>
          <w:p w14:paraId="16F01078" w14:textId="77777777" w:rsidR="006D40D7" w:rsidRPr="00476F48" w:rsidRDefault="006D40D7" w:rsidP="00DB1FC5">
            <w:pPr>
              <w:pStyle w:val="TableParagraph"/>
              <w:spacing w:before="60" w:after="60"/>
              <w:rPr>
                <w:sz w:val="18"/>
              </w:rPr>
            </w:pPr>
            <w:r w:rsidRPr="00476F48">
              <w:rPr>
                <w:sz w:val="18"/>
              </w:rPr>
              <w:t>Association</w:t>
            </w:r>
          </w:p>
        </w:tc>
        <w:tc>
          <w:tcPr>
            <w:tcW w:w="1559" w:type="dxa"/>
          </w:tcPr>
          <w:p w14:paraId="12B478DB" w14:textId="0B78FC31" w:rsidR="006D40D7" w:rsidRPr="00476F48" w:rsidRDefault="0099596D" w:rsidP="00DB1FC5">
            <w:pPr>
              <w:pStyle w:val="TableParagraph"/>
              <w:spacing w:before="60" w:after="60"/>
              <w:rPr>
                <w:sz w:val="18"/>
              </w:rPr>
            </w:pPr>
            <w:r w:rsidRPr="00476F48">
              <w:rPr>
                <w:sz w:val="18"/>
              </w:rPr>
              <w:t>The Catalogue Element</w:t>
            </w:r>
          </w:p>
        </w:tc>
        <w:tc>
          <w:tcPr>
            <w:tcW w:w="5954" w:type="dxa"/>
          </w:tcPr>
          <w:p w14:paraId="308D11F2" w14:textId="77777777" w:rsidR="006D40D7" w:rsidRPr="00476F48" w:rsidRDefault="006D40D7" w:rsidP="00DB1FC5">
            <w:pPr>
              <w:pStyle w:val="TableParagraph"/>
              <w:spacing w:before="60" w:after="60"/>
              <w:rPr>
                <w:b/>
                <w:sz w:val="18"/>
              </w:rPr>
            </w:pPr>
            <w:r w:rsidRPr="00476F48">
              <w:rPr>
                <w:b/>
                <w:sz w:val="18"/>
              </w:rPr>
              <w:t>Catalogue Element</w:t>
            </w:r>
          </w:p>
        </w:tc>
        <w:tc>
          <w:tcPr>
            <w:tcW w:w="1276" w:type="dxa"/>
          </w:tcPr>
          <w:p w14:paraId="2EF64715" w14:textId="65CEEFCA" w:rsidR="006D40D7" w:rsidRPr="00476F48" w:rsidRDefault="006D40D7" w:rsidP="00DB1FC5">
            <w:pPr>
              <w:pStyle w:val="TableParagraph"/>
              <w:spacing w:before="60" w:after="60"/>
              <w:rPr>
                <w:sz w:val="18"/>
                <w:lang w:eastAsia="ko-KR"/>
              </w:rPr>
            </w:pPr>
            <w:r w:rsidRPr="00476F48">
              <w:rPr>
                <w:rFonts w:hint="eastAsia"/>
                <w:sz w:val="18"/>
                <w:lang w:eastAsia="ko-KR"/>
              </w:rPr>
              <w:t>0</w:t>
            </w:r>
            <w:r w:rsidRPr="00476F48">
              <w:rPr>
                <w:sz w:val="18"/>
                <w:lang w:eastAsia="ko-KR"/>
              </w:rPr>
              <w:t>,1</w:t>
            </w:r>
          </w:p>
        </w:tc>
      </w:tr>
      <w:tr w:rsidR="006D40D7" w:rsidRPr="00476F48" w14:paraId="602FC76A" w14:textId="77777777" w:rsidTr="00DB1FC5">
        <w:trPr>
          <w:trHeight w:val="384"/>
        </w:trPr>
        <w:tc>
          <w:tcPr>
            <w:tcW w:w="1276" w:type="dxa"/>
            <w:vMerge/>
            <w:tcBorders>
              <w:top w:val="nil"/>
            </w:tcBorders>
          </w:tcPr>
          <w:p w14:paraId="79EA76C3" w14:textId="77777777" w:rsidR="006D40D7" w:rsidRPr="00476F48" w:rsidRDefault="006D40D7" w:rsidP="00DB1FC5">
            <w:pPr>
              <w:spacing w:before="60" w:after="60"/>
              <w:rPr>
                <w:sz w:val="2"/>
                <w:szCs w:val="2"/>
              </w:rPr>
            </w:pPr>
          </w:p>
        </w:tc>
        <w:tc>
          <w:tcPr>
            <w:tcW w:w="1559" w:type="dxa"/>
          </w:tcPr>
          <w:p w14:paraId="32DB1F6F" w14:textId="77777777" w:rsidR="006D40D7" w:rsidRPr="00476F48" w:rsidRDefault="006D40D7" w:rsidP="00DB1FC5">
            <w:pPr>
              <w:pStyle w:val="TableParagraph"/>
              <w:spacing w:before="60" w:after="60"/>
              <w:rPr>
                <w:sz w:val="18"/>
              </w:rPr>
            </w:pPr>
            <w:r w:rsidRPr="00476F48">
              <w:rPr>
                <w:sz w:val="18"/>
              </w:rPr>
              <w:t>The Price Information</w:t>
            </w:r>
          </w:p>
        </w:tc>
        <w:tc>
          <w:tcPr>
            <w:tcW w:w="5954" w:type="dxa"/>
          </w:tcPr>
          <w:p w14:paraId="1B51C443" w14:textId="77777777" w:rsidR="006D40D7" w:rsidRPr="00476F48" w:rsidRDefault="006D40D7" w:rsidP="00DB1FC5">
            <w:pPr>
              <w:pStyle w:val="TableParagraph"/>
              <w:spacing w:before="60" w:after="60"/>
              <w:rPr>
                <w:rFonts w:ascii="Times New Roman"/>
                <w:sz w:val="18"/>
              </w:rPr>
            </w:pPr>
            <w:r w:rsidRPr="00476F48">
              <w:rPr>
                <w:b/>
                <w:sz w:val="18"/>
              </w:rPr>
              <w:t>Price Information</w:t>
            </w:r>
          </w:p>
        </w:tc>
        <w:tc>
          <w:tcPr>
            <w:tcW w:w="1276" w:type="dxa"/>
          </w:tcPr>
          <w:p w14:paraId="2AE2F723" w14:textId="4ED1FBE3" w:rsidR="006D40D7" w:rsidRPr="00476F48" w:rsidRDefault="006D40D7" w:rsidP="00DB1FC5">
            <w:pPr>
              <w:pStyle w:val="TableParagraph"/>
              <w:spacing w:before="60" w:after="60"/>
              <w:rPr>
                <w:sz w:val="18"/>
                <w:lang w:eastAsia="ko-KR"/>
              </w:rPr>
            </w:pPr>
            <w:proofErr w:type="gramStart"/>
            <w:r w:rsidRPr="00476F48">
              <w:rPr>
                <w:sz w:val="18"/>
                <w:lang w:eastAsia="ko-KR"/>
              </w:rPr>
              <w:t>0,*</w:t>
            </w:r>
            <w:proofErr w:type="gramEnd"/>
          </w:p>
        </w:tc>
      </w:tr>
    </w:tbl>
    <w:p w14:paraId="49E93756" w14:textId="4974A850" w:rsidR="00F96791" w:rsidRPr="00476F48" w:rsidRDefault="00F96791" w:rsidP="00DB1FC5">
      <w:pPr>
        <w:pStyle w:val="BodyText"/>
        <w:spacing w:after="0"/>
      </w:pPr>
    </w:p>
    <w:p w14:paraId="1BFADE48" w14:textId="5FF2E8DE" w:rsidR="00163D44" w:rsidRPr="00476F48" w:rsidRDefault="00163D44" w:rsidP="00F1468C">
      <w:pPr>
        <w:pStyle w:val="Heading2"/>
        <w:numPr>
          <w:ilvl w:val="1"/>
          <w:numId w:val="23"/>
        </w:numPr>
      </w:pPr>
      <w:bookmarkStart w:id="141" w:name="_Toc196831528"/>
      <w:r w:rsidRPr="00476F48">
        <w:t xml:space="preserve">Price </w:t>
      </w:r>
      <w:r w:rsidR="00AE408F" w:rsidRPr="00476F48">
        <w:t>of nautical product</w:t>
      </w:r>
      <w:bookmarkEnd w:id="141"/>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F96791" w:rsidRPr="00476F48" w14:paraId="124C59F1" w14:textId="77777777" w:rsidTr="00AE408F">
        <w:tc>
          <w:tcPr>
            <w:tcW w:w="10065" w:type="dxa"/>
            <w:gridSpan w:val="4"/>
          </w:tcPr>
          <w:p w14:paraId="1F5E4E3B" w14:textId="6258E88C" w:rsidR="00EF3BE2" w:rsidRPr="00476F48" w:rsidRDefault="008B6669" w:rsidP="00AE408F">
            <w:pPr>
              <w:pStyle w:val="TableParagraph"/>
              <w:spacing w:before="120"/>
              <w:rPr>
                <w:sz w:val="20"/>
              </w:rPr>
            </w:pPr>
            <w:r w:rsidRPr="00476F48">
              <w:rPr>
                <w:sz w:val="20"/>
                <w:u w:val="single"/>
              </w:rPr>
              <w:t>IHO</w:t>
            </w:r>
            <w:r w:rsidRPr="00476F48">
              <w:rPr>
                <w:spacing w:val="-3"/>
                <w:sz w:val="20"/>
                <w:u w:val="single"/>
              </w:rPr>
              <w:t xml:space="preserve"> </w:t>
            </w:r>
            <w:r w:rsidRPr="00476F48">
              <w:rPr>
                <w:sz w:val="20"/>
                <w:u w:val="single"/>
              </w:rPr>
              <w:t>Definition:</w:t>
            </w:r>
            <w:r w:rsidRPr="00476F48">
              <w:rPr>
                <w:spacing w:val="-3"/>
                <w:sz w:val="20"/>
              </w:rPr>
              <w:t xml:space="preserve"> </w:t>
            </w:r>
            <w:r w:rsidRPr="00476F48">
              <w:rPr>
                <w:sz w:val="20"/>
              </w:rPr>
              <w:t>The</w:t>
            </w:r>
            <w:r w:rsidRPr="00476F48">
              <w:rPr>
                <w:spacing w:val="-3"/>
                <w:sz w:val="20"/>
              </w:rPr>
              <w:t xml:space="preserve"> </w:t>
            </w:r>
            <w:r w:rsidRPr="00476F48">
              <w:rPr>
                <w:sz w:val="20"/>
              </w:rPr>
              <w:t>price</w:t>
            </w:r>
            <w:r w:rsidRPr="00476F48">
              <w:rPr>
                <w:spacing w:val="-1"/>
                <w:sz w:val="20"/>
              </w:rPr>
              <w:t xml:space="preserve"> </w:t>
            </w:r>
            <w:r w:rsidRPr="00476F48">
              <w:rPr>
                <w:sz w:val="20"/>
              </w:rPr>
              <w:t>of</w:t>
            </w:r>
            <w:r w:rsidRPr="00476F48">
              <w:rPr>
                <w:spacing w:val="-1"/>
                <w:sz w:val="20"/>
              </w:rPr>
              <w:t xml:space="preserve"> </w:t>
            </w:r>
            <w:r w:rsidR="001B5117">
              <w:rPr>
                <w:spacing w:val="-1"/>
                <w:sz w:val="20"/>
              </w:rPr>
              <w:t xml:space="preserve">a </w:t>
            </w:r>
            <w:r w:rsidRPr="00476F48">
              <w:rPr>
                <w:sz w:val="20"/>
              </w:rPr>
              <w:t>nautical</w:t>
            </w:r>
            <w:r w:rsidRPr="00476F48">
              <w:rPr>
                <w:spacing w:val="-2"/>
                <w:sz w:val="20"/>
              </w:rPr>
              <w:t xml:space="preserve"> </w:t>
            </w:r>
            <w:r w:rsidRPr="00476F48">
              <w:rPr>
                <w:sz w:val="20"/>
              </w:rPr>
              <w:t>product.</w:t>
            </w:r>
          </w:p>
          <w:p w14:paraId="20FD9E8F" w14:textId="7EC3248E" w:rsidR="00F96791" w:rsidRPr="00476F48" w:rsidRDefault="008B6669" w:rsidP="00AE408F">
            <w:pPr>
              <w:pStyle w:val="TableParagraph"/>
              <w:spacing w:after="0"/>
              <w:rPr>
                <w:sz w:val="20"/>
                <w:u w:val="single"/>
              </w:rPr>
            </w:pPr>
            <w:r w:rsidRPr="00476F48">
              <w:rPr>
                <w:spacing w:val="-52"/>
                <w:sz w:val="20"/>
              </w:rPr>
              <w:t xml:space="preserve"> </w:t>
            </w:r>
            <w:r w:rsidRPr="00476F48">
              <w:rPr>
                <w:sz w:val="20"/>
                <w:u w:val="single"/>
              </w:rPr>
              <w:t>Remarks:</w:t>
            </w:r>
          </w:p>
          <w:p w14:paraId="3CB8A2DA" w14:textId="55D7187C" w:rsidR="00F96791" w:rsidRPr="00476F48" w:rsidRDefault="00BE0E5E" w:rsidP="00F1468C">
            <w:pPr>
              <w:pStyle w:val="TableParagraph"/>
              <w:numPr>
                <w:ilvl w:val="0"/>
                <w:numId w:val="13"/>
              </w:numPr>
              <w:ind w:left="187" w:hanging="187"/>
              <w:rPr>
                <w:sz w:val="20"/>
              </w:rPr>
            </w:pPr>
            <w:r w:rsidRPr="00476F48">
              <w:rPr>
                <w:sz w:val="20"/>
              </w:rPr>
              <w:t>No</w:t>
            </w:r>
            <w:r w:rsidRPr="00476F48">
              <w:rPr>
                <w:spacing w:val="-1"/>
                <w:sz w:val="20"/>
              </w:rPr>
              <w:t xml:space="preserve"> </w:t>
            </w:r>
            <w:r w:rsidRPr="00476F48">
              <w:rPr>
                <w:sz w:val="20"/>
              </w:rPr>
              <w:t>remarks.</w:t>
            </w:r>
          </w:p>
        </w:tc>
      </w:tr>
      <w:tr w:rsidR="00F96791" w:rsidRPr="00476F48" w14:paraId="09CEC6B4" w14:textId="77777777" w:rsidTr="00AE408F">
        <w:tc>
          <w:tcPr>
            <w:tcW w:w="1276" w:type="dxa"/>
            <w:shd w:val="clear" w:color="auto" w:fill="D9D9D9" w:themeFill="background1" w:themeFillShade="D9"/>
          </w:tcPr>
          <w:p w14:paraId="162336BD" w14:textId="77777777" w:rsidR="00F96791" w:rsidRPr="00476F48" w:rsidRDefault="008B6669" w:rsidP="00AE408F">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5FF7AF60" w14:textId="77777777" w:rsidR="00F96791" w:rsidRPr="00476F48" w:rsidRDefault="008B6669" w:rsidP="00AE408F">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3C0FD0FD" w14:textId="77777777" w:rsidR="00F96791" w:rsidRPr="00476F48" w:rsidRDefault="008B6669" w:rsidP="00AE408F">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45D14EF4" w14:textId="77777777" w:rsidR="00F96791" w:rsidRPr="00476F48" w:rsidRDefault="008B6669" w:rsidP="00AE408F">
            <w:pPr>
              <w:pStyle w:val="TableParagraph"/>
              <w:spacing w:before="60" w:after="60"/>
              <w:rPr>
                <w:b/>
                <w:sz w:val="18"/>
              </w:rPr>
            </w:pPr>
            <w:r w:rsidRPr="00476F48">
              <w:rPr>
                <w:b/>
                <w:sz w:val="18"/>
              </w:rPr>
              <w:t>Multiplicity</w:t>
            </w:r>
          </w:p>
        </w:tc>
      </w:tr>
      <w:tr w:rsidR="006D40D7" w:rsidRPr="00476F48" w14:paraId="4EE30BFB" w14:textId="77777777" w:rsidTr="00AE408F">
        <w:tc>
          <w:tcPr>
            <w:tcW w:w="1276" w:type="dxa"/>
            <w:vMerge w:val="restart"/>
          </w:tcPr>
          <w:p w14:paraId="5CA9959F" w14:textId="77777777" w:rsidR="006D40D7" w:rsidRPr="00476F48" w:rsidRDefault="006D40D7" w:rsidP="00AE408F">
            <w:pPr>
              <w:pStyle w:val="TableParagraph"/>
              <w:spacing w:before="60" w:after="60"/>
              <w:rPr>
                <w:sz w:val="18"/>
              </w:rPr>
            </w:pPr>
            <w:r w:rsidRPr="00476F48">
              <w:rPr>
                <w:sz w:val="18"/>
              </w:rPr>
              <w:t>Association</w:t>
            </w:r>
          </w:p>
        </w:tc>
        <w:tc>
          <w:tcPr>
            <w:tcW w:w="1559" w:type="dxa"/>
          </w:tcPr>
          <w:p w14:paraId="70DDD15F" w14:textId="2CD1AD78" w:rsidR="006D40D7" w:rsidRPr="00476F48" w:rsidRDefault="006D40D7" w:rsidP="00AE408F">
            <w:pPr>
              <w:pStyle w:val="TableParagraph"/>
              <w:spacing w:before="60" w:after="60"/>
              <w:rPr>
                <w:sz w:val="18"/>
              </w:rPr>
            </w:pPr>
            <w:r w:rsidRPr="00476F48">
              <w:rPr>
                <w:sz w:val="18"/>
              </w:rPr>
              <w:t xml:space="preserve">The Catalogue </w:t>
            </w:r>
            <w:proofErr w:type="gramStart"/>
            <w:r w:rsidRPr="00476F48">
              <w:rPr>
                <w:sz w:val="18"/>
              </w:rPr>
              <w:t>Of</w:t>
            </w:r>
            <w:proofErr w:type="gramEnd"/>
            <w:r w:rsidRPr="00476F48">
              <w:rPr>
                <w:sz w:val="18"/>
              </w:rPr>
              <w:t xml:space="preserve"> Nautical Product</w:t>
            </w:r>
          </w:p>
        </w:tc>
        <w:tc>
          <w:tcPr>
            <w:tcW w:w="5954" w:type="dxa"/>
          </w:tcPr>
          <w:p w14:paraId="08B616D6" w14:textId="181DB773" w:rsidR="006D40D7" w:rsidRPr="00476F48" w:rsidRDefault="006D40D7" w:rsidP="00AE408F">
            <w:pPr>
              <w:pStyle w:val="TableParagraph"/>
              <w:spacing w:before="60" w:after="60"/>
              <w:rPr>
                <w:b/>
                <w:sz w:val="18"/>
              </w:rPr>
            </w:pPr>
            <w:r w:rsidRPr="00476F48">
              <w:rPr>
                <w:b/>
                <w:sz w:val="18"/>
              </w:rPr>
              <w:t>Catalogue Section Header</w:t>
            </w:r>
          </w:p>
        </w:tc>
        <w:tc>
          <w:tcPr>
            <w:tcW w:w="1276" w:type="dxa"/>
          </w:tcPr>
          <w:p w14:paraId="4C96C3D1" w14:textId="4B639902" w:rsidR="006D40D7" w:rsidRPr="00476F48" w:rsidRDefault="006D40D7" w:rsidP="00AE408F">
            <w:pPr>
              <w:pStyle w:val="TableParagraph"/>
              <w:spacing w:before="60" w:after="60"/>
              <w:rPr>
                <w:rFonts w:ascii="Times New Roman"/>
                <w:sz w:val="18"/>
              </w:rPr>
            </w:pPr>
            <w:r w:rsidRPr="00476F48">
              <w:rPr>
                <w:rFonts w:hint="eastAsia"/>
                <w:sz w:val="18"/>
                <w:lang w:eastAsia="ko-KR"/>
              </w:rPr>
              <w:t>1</w:t>
            </w:r>
            <w:r w:rsidRPr="00476F48">
              <w:rPr>
                <w:sz w:val="18"/>
                <w:lang w:eastAsia="ko-KR"/>
              </w:rPr>
              <w:t>,1</w:t>
            </w:r>
          </w:p>
        </w:tc>
      </w:tr>
      <w:tr w:rsidR="006D40D7" w:rsidRPr="00476F48" w14:paraId="09E799F4" w14:textId="77777777" w:rsidTr="00AE408F">
        <w:tc>
          <w:tcPr>
            <w:tcW w:w="1276" w:type="dxa"/>
            <w:vMerge/>
            <w:tcBorders>
              <w:top w:val="nil"/>
            </w:tcBorders>
          </w:tcPr>
          <w:p w14:paraId="774F7AF7" w14:textId="77777777" w:rsidR="006D40D7" w:rsidRPr="00476F48" w:rsidRDefault="006D40D7" w:rsidP="00AE408F">
            <w:pPr>
              <w:spacing w:before="60" w:after="60"/>
              <w:rPr>
                <w:sz w:val="2"/>
                <w:szCs w:val="2"/>
              </w:rPr>
            </w:pPr>
          </w:p>
        </w:tc>
        <w:tc>
          <w:tcPr>
            <w:tcW w:w="1559" w:type="dxa"/>
          </w:tcPr>
          <w:p w14:paraId="3F2D4D51" w14:textId="5B045A3D" w:rsidR="006D40D7" w:rsidRPr="00476F48" w:rsidRDefault="006D40D7" w:rsidP="00AE408F">
            <w:pPr>
              <w:pStyle w:val="TableParagraph"/>
              <w:spacing w:before="60" w:after="60"/>
              <w:rPr>
                <w:sz w:val="18"/>
              </w:rPr>
            </w:pPr>
            <w:r w:rsidRPr="00476F48">
              <w:rPr>
                <w:sz w:val="18"/>
              </w:rPr>
              <w:t>The Price Information</w:t>
            </w:r>
          </w:p>
        </w:tc>
        <w:tc>
          <w:tcPr>
            <w:tcW w:w="5954" w:type="dxa"/>
          </w:tcPr>
          <w:p w14:paraId="47FBF25E" w14:textId="5106C3EE" w:rsidR="006D40D7" w:rsidRPr="00476F48" w:rsidRDefault="006D40D7" w:rsidP="00AE408F">
            <w:pPr>
              <w:pStyle w:val="TableParagraph"/>
              <w:spacing w:before="60" w:after="60"/>
              <w:rPr>
                <w:rFonts w:ascii="Times New Roman"/>
                <w:sz w:val="18"/>
              </w:rPr>
            </w:pPr>
            <w:r w:rsidRPr="00476F48">
              <w:rPr>
                <w:b/>
                <w:sz w:val="18"/>
              </w:rPr>
              <w:t>Price Information</w:t>
            </w:r>
          </w:p>
        </w:tc>
        <w:tc>
          <w:tcPr>
            <w:tcW w:w="1276" w:type="dxa"/>
          </w:tcPr>
          <w:p w14:paraId="278DE71A" w14:textId="46F1BA84" w:rsidR="006D40D7" w:rsidRPr="00476F48" w:rsidRDefault="006D40D7" w:rsidP="00AE408F">
            <w:pPr>
              <w:pStyle w:val="TableParagraph"/>
              <w:spacing w:before="60" w:after="60"/>
              <w:rPr>
                <w:sz w:val="18"/>
              </w:rPr>
            </w:pPr>
            <w:proofErr w:type="gramStart"/>
            <w:r w:rsidRPr="00476F48">
              <w:rPr>
                <w:sz w:val="18"/>
              </w:rPr>
              <w:t>0,*</w:t>
            </w:r>
            <w:proofErr w:type="gramEnd"/>
          </w:p>
        </w:tc>
      </w:tr>
    </w:tbl>
    <w:p w14:paraId="1509E063" w14:textId="35C0CCC6" w:rsidR="00F96791" w:rsidRPr="00476F48" w:rsidRDefault="00F96791" w:rsidP="00AE408F">
      <w:pPr>
        <w:pStyle w:val="BodyText"/>
        <w:spacing w:after="0"/>
      </w:pPr>
    </w:p>
    <w:p w14:paraId="59F0FB93" w14:textId="428D3D29" w:rsidR="006D40D7" w:rsidRPr="00476F48" w:rsidRDefault="006D40D7" w:rsidP="00F1468C">
      <w:pPr>
        <w:pStyle w:val="Heading2"/>
        <w:numPr>
          <w:ilvl w:val="1"/>
          <w:numId w:val="23"/>
        </w:numPr>
      </w:pPr>
      <w:bookmarkStart w:id="142" w:name="_Toc196831529"/>
      <w:r w:rsidRPr="00476F48">
        <w:t xml:space="preserve">Producer </w:t>
      </w:r>
      <w:r w:rsidR="00AE408F" w:rsidRPr="00476F48">
        <w:t>contact</w:t>
      </w:r>
      <w:bookmarkEnd w:id="142"/>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7314E99D" w14:textId="77777777" w:rsidTr="00AE408F">
        <w:trPr>
          <w:trHeight w:val="1020"/>
        </w:trPr>
        <w:tc>
          <w:tcPr>
            <w:tcW w:w="10065" w:type="dxa"/>
            <w:gridSpan w:val="4"/>
          </w:tcPr>
          <w:p w14:paraId="7169A3A8" w14:textId="3F4F0FE8" w:rsidR="006D40D7" w:rsidRPr="00476F48" w:rsidRDefault="006D40D7" w:rsidP="00AE408F">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Contact information of producer</w:t>
            </w:r>
            <w:r w:rsidR="00AE408F" w:rsidRPr="00476F48">
              <w:rPr>
                <w:spacing w:val="-6"/>
                <w:sz w:val="20"/>
              </w:rPr>
              <w:t>.</w:t>
            </w:r>
          </w:p>
          <w:p w14:paraId="7CB86055" w14:textId="77777777" w:rsidR="006D40D7" w:rsidRPr="00476F48" w:rsidRDefault="006D40D7" w:rsidP="00AE408F">
            <w:pPr>
              <w:pStyle w:val="TableParagraph"/>
              <w:spacing w:after="0"/>
              <w:rPr>
                <w:sz w:val="20"/>
              </w:rPr>
            </w:pPr>
            <w:r w:rsidRPr="00476F48">
              <w:rPr>
                <w:sz w:val="20"/>
                <w:u w:val="single"/>
              </w:rPr>
              <w:t>Remarks:</w:t>
            </w:r>
          </w:p>
          <w:p w14:paraId="4854AA45" w14:textId="77777777" w:rsidR="006D40D7" w:rsidRPr="00476F48" w:rsidRDefault="006D40D7" w:rsidP="00F1468C">
            <w:pPr>
              <w:pStyle w:val="TableParagraph"/>
              <w:numPr>
                <w:ilvl w:val="0"/>
                <w:numId w:val="13"/>
              </w:numPr>
              <w:tabs>
                <w:tab w:val="left" w:pos="238"/>
              </w:tabs>
              <w:ind w:left="149" w:hanging="149"/>
              <w:rPr>
                <w:sz w:val="20"/>
              </w:rPr>
            </w:pPr>
            <w:r w:rsidRPr="00476F48">
              <w:rPr>
                <w:sz w:val="20"/>
              </w:rPr>
              <w:t>No</w:t>
            </w:r>
            <w:r w:rsidRPr="00476F48">
              <w:rPr>
                <w:spacing w:val="-1"/>
                <w:sz w:val="20"/>
              </w:rPr>
              <w:t xml:space="preserve"> </w:t>
            </w:r>
            <w:r w:rsidRPr="00476F48">
              <w:rPr>
                <w:sz w:val="20"/>
              </w:rPr>
              <w:t>remarks.</w:t>
            </w:r>
          </w:p>
        </w:tc>
      </w:tr>
      <w:tr w:rsidR="006D40D7" w:rsidRPr="00476F48" w14:paraId="40E37968" w14:textId="77777777" w:rsidTr="00AE408F">
        <w:trPr>
          <w:trHeight w:val="326"/>
        </w:trPr>
        <w:tc>
          <w:tcPr>
            <w:tcW w:w="1276" w:type="dxa"/>
            <w:shd w:val="clear" w:color="auto" w:fill="D9D9D9" w:themeFill="background1" w:themeFillShade="D9"/>
          </w:tcPr>
          <w:p w14:paraId="04530FFE" w14:textId="77777777" w:rsidR="006D40D7" w:rsidRPr="00476F48" w:rsidRDefault="006D40D7" w:rsidP="00AE408F">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019942BE" w14:textId="77777777" w:rsidR="006D40D7" w:rsidRPr="00476F48" w:rsidRDefault="006D40D7" w:rsidP="00AE408F">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6FA220BA" w14:textId="77777777" w:rsidR="006D40D7" w:rsidRPr="00476F48" w:rsidRDefault="006D40D7" w:rsidP="00AE408F">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9CE7822" w14:textId="77777777" w:rsidR="006D40D7" w:rsidRPr="00476F48" w:rsidRDefault="006D40D7" w:rsidP="00AE408F">
            <w:pPr>
              <w:pStyle w:val="TableParagraph"/>
              <w:spacing w:before="60" w:after="60"/>
              <w:rPr>
                <w:b/>
                <w:sz w:val="18"/>
              </w:rPr>
            </w:pPr>
            <w:r w:rsidRPr="00476F48">
              <w:rPr>
                <w:b/>
                <w:sz w:val="18"/>
              </w:rPr>
              <w:t>Multiplicity</w:t>
            </w:r>
          </w:p>
        </w:tc>
      </w:tr>
      <w:tr w:rsidR="006D40D7" w:rsidRPr="00476F48" w14:paraId="7C98BF36" w14:textId="77777777" w:rsidTr="00AE408F">
        <w:trPr>
          <w:trHeight w:val="429"/>
        </w:trPr>
        <w:tc>
          <w:tcPr>
            <w:tcW w:w="1276" w:type="dxa"/>
            <w:vMerge w:val="restart"/>
          </w:tcPr>
          <w:p w14:paraId="71B56870" w14:textId="77777777" w:rsidR="006D40D7" w:rsidRPr="00476F48" w:rsidRDefault="006D40D7" w:rsidP="00AE408F">
            <w:pPr>
              <w:pStyle w:val="TableParagraph"/>
              <w:spacing w:before="60" w:after="60"/>
              <w:rPr>
                <w:sz w:val="18"/>
              </w:rPr>
            </w:pPr>
            <w:r w:rsidRPr="00476F48">
              <w:rPr>
                <w:sz w:val="18"/>
              </w:rPr>
              <w:t>Association</w:t>
            </w:r>
          </w:p>
        </w:tc>
        <w:tc>
          <w:tcPr>
            <w:tcW w:w="1559" w:type="dxa"/>
          </w:tcPr>
          <w:p w14:paraId="577492D6" w14:textId="77777777" w:rsidR="006D40D7" w:rsidRPr="00476F48" w:rsidRDefault="006D40D7" w:rsidP="00AE408F">
            <w:pPr>
              <w:pStyle w:val="TableParagraph"/>
              <w:spacing w:before="60" w:after="60"/>
              <w:rPr>
                <w:sz w:val="18"/>
              </w:rPr>
            </w:pPr>
            <w:r w:rsidRPr="00476F48">
              <w:rPr>
                <w:sz w:val="18"/>
              </w:rPr>
              <w:t>The Producer</w:t>
            </w:r>
          </w:p>
        </w:tc>
        <w:tc>
          <w:tcPr>
            <w:tcW w:w="5954" w:type="dxa"/>
          </w:tcPr>
          <w:p w14:paraId="2E320937" w14:textId="77777777" w:rsidR="006D40D7" w:rsidRPr="00476F48" w:rsidRDefault="006D40D7" w:rsidP="00AE408F">
            <w:pPr>
              <w:pStyle w:val="TableParagraph"/>
              <w:spacing w:before="60" w:after="60"/>
              <w:rPr>
                <w:b/>
                <w:sz w:val="18"/>
              </w:rPr>
            </w:pPr>
            <w:r w:rsidRPr="00476F48">
              <w:rPr>
                <w:b/>
                <w:sz w:val="18"/>
              </w:rPr>
              <w:t>Producer Information</w:t>
            </w:r>
          </w:p>
        </w:tc>
        <w:tc>
          <w:tcPr>
            <w:tcW w:w="1276" w:type="dxa"/>
          </w:tcPr>
          <w:p w14:paraId="509844EB" w14:textId="687AD3D2" w:rsidR="006D40D7" w:rsidRPr="00ED2BAA" w:rsidRDefault="00ED2BAA" w:rsidP="00AE408F">
            <w:pPr>
              <w:pStyle w:val="TableParagraph"/>
              <w:spacing w:before="60" w:after="60"/>
              <w:rPr>
                <w:sz w:val="18"/>
                <w:lang w:eastAsia="ko-KR"/>
              </w:rPr>
            </w:pPr>
            <w:r w:rsidRPr="00ED2BAA">
              <w:rPr>
                <w:rFonts w:eastAsiaTheme="minorEastAsia"/>
                <w:sz w:val="18"/>
                <w:lang w:eastAsia="ko-KR"/>
              </w:rPr>
              <w:t>0</w:t>
            </w:r>
            <w:r w:rsidR="00DD6D32" w:rsidRPr="00ED2BAA">
              <w:rPr>
                <w:rFonts w:eastAsiaTheme="minorEastAsia"/>
                <w:sz w:val="18"/>
                <w:lang w:eastAsia="ko-KR"/>
              </w:rPr>
              <w:t>,1</w:t>
            </w:r>
          </w:p>
        </w:tc>
      </w:tr>
      <w:tr w:rsidR="006D40D7" w:rsidRPr="00476F48" w14:paraId="0EF5E7E4" w14:textId="77777777" w:rsidTr="00AE408F">
        <w:trPr>
          <w:trHeight w:val="429"/>
        </w:trPr>
        <w:tc>
          <w:tcPr>
            <w:tcW w:w="1276" w:type="dxa"/>
            <w:vMerge/>
            <w:tcBorders>
              <w:top w:val="nil"/>
            </w:tcBorders>
          </w:tcPr>
          <w:p w14:paraId="0AEC84A4" w14:textId="77777777" w:rsidR="006D40D7" w:rsidRPr="00476F48" w:rsidRDefault="006D40D7" w:rsidP="00AE408F">
            <w:pPr>
              <w:spacing w:before="60" w:after="60"/>
              <w:rPr>
                <w:sz w:val="2"/>
                <w:szCs w:val="2"/>
              </w:rPr>
            </w:pPr>
          </w:p>
        </w:tc>
        <w:tc>
          <w:tcPr>
            <w:tcW w:w="1559" w:type="dxa"/>
          </w:tcPr>
          <w:p w14:paraId="2EA92B2C" w14:textId="77777777" w:rsidR="006D40D7" w:rsidRPr="00476F48" w:rsidRDefault="006D40D7" w:rsidP="00AE408F">
            <w:pPr>
              <w:pStyle w:val="TableParagraph"/>
              <w:spacing w:before="60" w:after="60"/>
              <w:rPr>
                <w:sz w:val="18"/>
              </w:rPr>
            </w:pPr>
            <w:r w:rsidRPr="00476F48">
              <w:rPr>
                <w:sz w:val="18"/>
              </w:rPr>
              <w:t>The Contact Details</w:t>
            </w:r>
          </w:p>
        </w:tc>
        <w:tc>
          <w:tcPr>
            <w:tcW w:w="5954" w:type="dxa"/>
          </w:tcPr>
          <w:p w14:paraId="2AE9F52D" w14:textId="77777777" w:rsidR="006D40D7" w:rsidRPr="00476F48" w:rsidRDefault="006D40D7" w:rsidP="00AE408F">
            <w:pPr>
              <w:pStyle w:val="TableParagraph"/>
              <w:spacing w:before="60" w:after="60"/>
              <w:rPr>
                <w:rFonts w:ascii="Times New Roman"/>
                <w:sz w:val="18"/>
              </w:rPr>
            </w:pPr>
            <w:r w:rsidRPr="00476F48">
              <w:rPr>
                <w:b/>
                <w:sz w:val="18"/>
              </w:rPr>
              <w:t>Contact Details</w:t>
            </w:r>
          </w:p>
        </w:tc>
        <w:tc>
          <w:tcPr>
            <w:tcW w:w="1276" w:type="dxa"/>
          </w:tcPr>
          <w:p w14:paraId="6C6F900B" w14:textId="4B1CFE39" w:rsidR="006D40D7" w:rsidRPr="00476F48" w:rsidRDefault="006D40D7" w:rsidP="00AE408F">
            <w:pPr>
              <w:pStyle w:val="TableParagraph"/>
              <w:spacing w:before="60" w:after="60"/>
              <w:rPr>
                <w:sz w:val="18"/>
                <w:lang w:eastAsia="ko-KR"/>
              </w:rPr>
            </w:pPr>
            <w:proofErr w:type="gramStart"/>
            <w:r w:rsidRPr="00476F48">
              <w:rPr>
                <w:rFonts w:hint="eastAsia"/>
                <w:sz w:val="18"/>
                <w:lang w:eastAsia="ko-KR"/>
              </w:rPr>
              <w:t>0</w:t>
            </w:r>
            <w:r w:rsidRPr="00476F48">
              <w:rPr>
                <w:sz w:val="18"/>
                <w:lang w:eastAsia="ko-KR"/>
              </w:rPr>
              <w:t>,*</w:t>
            </w:r>
            <w:proofErr w:type="gramEnd"/>
          </w:p>
        </w:tc>
      </w:tr>
    </w:tbl>
    <w:p w14:paraId="0ACDCCE7" w14:textId="77777777" w:rsidR="006D40D7" w:rsidRPr="00476F48" w:rsidRDefault="006D40D7" w:rsidP="00AE408F">
      <w:pPr>
        <w:pStyle w:val="BodyText"/>
        <w:spacing w:after="0"/>
      </w:pPr>
    </w:p>
    <w:p w14:paraId="143A80CE" w14:textId="3251AFDE" w:rsidR="006D40D7" w:rsidRPr="00476F48" w:rsidRDefault="006D40D7" w:rsidP="00F1468C">
      <w:pPr>
        <w:pStyle w:val="Heading2"/>
        <w:numPr>
          <w:ilvl w:val="1"/>
          <w:numId w:val="23"/>
        </w:numPr>
      </w:pPr>
      <w:bookmarkStart w:id="143" w:name="_Toc196831530"/>
      <w:r w:rsidRPr="00476F48">
        <w:t xml:space="preserve">Production </w:t>
      </w:r>
      <w:r w:rsidR="008106D7" w:rsidRPr="00476F48">
        <w:t>details</w:t>
      </w:r>
      <w:bookmarkEnd w:id="143"/>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3EE52F48" w14:textId="77777777" w:rsidTr="008106D7">
        <w:tc>
          <w:tcPr>
            <w:tcW w:w="10065" w:type="dxa"/>
            <w:gridSpan w:val="4"/>
          </w:tcPr>
          <w:p w14:paraId="031023DC" w14:textId="262182C2" w:rsidR="006D40D7" w:rsidRPr="00476F48" w:rsidRDefault="006D40D7" w:rsidP="008106D7">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Contact information of </w:t>
            </w:r>
            <w:r w:rsidR="00D07C20" w:rsidRPr="00D07C20">
              <w:rPr>
                <w:spacing w:val="-6"/>
                <w:sz w:val="20"/>
              </w:rPr>
              <w:t>a producing organization</w:t>
            </w:r>
            <w:r w:rsidRPr="00476F48">
              <w:rPr>
                <w:spacing w:val="-6"/>
                <w:sz w:val="20"/>
              </w:rPr>
              <w:t>.</w:t>
            </w:r>
          </w:p>
          <w:p w14:paraId="1D3C6B17" w14:textId="77777777" w:rsidR="006D40D7" w:rsidRPr="00476F48" w:rsidRDefault="006D40D7" w:rsidP="008106D7">
            <w:pPr>
              <w:pStyle w:val="TableParagraph"/>
              <w:spacing w:after="0"/>
              <w:rPr>
                <w:sz w:val="20"/>
              </w:rPr>
            </w:pPr>
            <w:r w:rsidRPr="00476F48">
              <w:rPr>
                <w:sz w:val="20"/>
                <w:u w:val="single"/>
              </w:rPr>
              <w:t>Remarks:</w:t>
            </w:r>
          </w:p>
          <w:p w14:paraId="31E525BA"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1D8B24EA" w14:textId="77777777" w:rsidTr="008106D7">
        <w:tc>
          <w:tcPr>
            <w:tcW w:w="1276" w:type="dxa"/>
            <w:shd w:val="clear" w:color="auto" w:fill="D9D9D9" w:themeFill="background1" w:themeFillShade="D9"/>
          </w:tcPr>
          <w:p w14:paraId="7953A768" w14:textId="77777777" w:rsidR="006D40D7" w:rsidRPr="00476F48" w:rsidRDefault="006D40D7" w:rsidP="008106D7">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194A4136" w14:textId="77777777" w:rsidR="006D40D7" w:rsidRPr="00476F48" w:rsidRDefault="006D40D7" w:rsidP="008106D7">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0B474FB" w14:textId="77777777" w:rsidR="006D40D7" w:rsidRPr="00476F48" w:rsidRDefault="006D40D7" w:rsidP="008106D7">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5F89C26" w14:textId="77777777" w:rsidR="006D40D7" w:rsidRPr="00476F48" w:rsidRDefault="006D40D7" w:rsidP="008106D7">
            <w:pPr>
              <w:pStyle w:val="TableParagraph"/>
              <w:spacing w:before="60" w:after="60"/>
              <w:rPr>
                <w:b/>
                <w:sz w:val="18"/>
              </w:rPr>
            </w:pPr>
            <w:r w:rsidRPr="00476F48">
              <w:rPr>
                <w:b/>
                <w:sz w:val="18"/>
              </w:rPr>
              <w:t>Multiplicity</w:t>
            </w:r>
          </w:p>
        </w:tc>
      </w:tr>
      <w:tr w:rsidR="006D40D7" w:rsidRPr="00476F48" w14:paraId="65AAB809" w14:textId="77777777" w:rsidTr="008106D7">
        <w:tc>
          <w:tcPr>
            <w:tcW w:w="1276" w:type="dxa"/>
            <w:vMerge w:val="restart"/>
          </w:tcPr>
          <w:p w14:paraId="7E13E6F1" w14:textId="77777777" w:rsidR="006D40D7" w:rsidRPr="00476F48" w:rsidRDefault="006D40D7" w:rsidP="008106D7">
            <w:pPr>
              <w:pStyle w:val="TableParagraph"/>
              <w:spacing w:before="60" w:after="60"/>
              <w:rPr>
                <w:sz w:val="18"/>
              </w:rPr>
            </w:pPr>
            <w:r w:rsidRPr="00476F48">
              <w:rPr>
                <w:sz w:val="18"/>
              </w:rPr>
              <w:t>Association</w:t>
            </w:r>
          </w:p>
        </w:tc>
        <w:tc>
          <w:tcPr>
            <w:tcW w:w="1559" w:type="dxa"/>
          </w:tcPr>
          <w:p w14:paraId="5C8FA5C2" w14:textId="77777777" w:rsidR="006D40D7" w:rsidRPr="00476F48" w:rsidRDefault="006D40D7" w:rsidP="008106D7">
            <w:pPr>
              <w:pStyle w:val="TableParagraph"/>
              <w:spacing w:before="60" w:after="60"/>
              <w:rPr>
                <w:sz w:val="18"/>
                <w:lang w:eastAsia="ko-KR"/>
              </w:rPr>
            </w:pPr>
            <w:r w:rsidRPr="00476F48">
              <w:rPr>
                <w:sz w:val="18"/>
                <w:lang w:eastAsia="ko-KR"/>
              </w:rPr>
              <w:t>Catalogue Header</w:t>
            </w:r>
          </w:p>
        </w:tc>
        <w:tc>
          <w:tcPr>
            <w:tcW w:w="5954" w:type="dxa"/>
          </w:tcPr>
          <w:p w14:paraId="0DD6E736" w14:textId="77777777" w:rsidR="006D40D7" w:rsidRPr="00476F48" w:rsidRDefault="006D40D7" w:rsidP="008106D7">
            <w:pPr>
              <w:pStyle w:val="TableParagraph"/>
              <w:spacing w:before="60" w:after="60"/>
              <w:rPr>
                <w:b/>
                <w:sz w:val="18"/>
              </w:rPr>
            </w:pPr>
            <w:r w:rsidRPr="00476F48">
              <w:rPr>
                <w:b/>
                <w:sz w:val="18"/>
              </w:rPr>
              <w:t>Catalogue Section Header</w:t>
            </w:r>
          </w:p>
        </w:tc>
        <w:tc>
          <w:tcPr>
            <w:tcW w:w="1276" w:type="dxa"/>
          </w:tcPr>
          <w:p w14:paraId="0870AD08" w14:textId="5926F6D4" w:rsidR="006D40D7" w:rsidRPr="00ED11A4" w:rsidRDefault="00ED11A4" w:rsidP="008106D7">
            <w:pPr>
              <w:pStyle w:val="TableParagraph"/>
              <w:spacing w:before="60" w:after="60"/>
              <w:rPr>
                <w:sz w:val="18"/>
                <w:lang w:eastAsia="ko-KR"/>
              </w:rPr>
            </w:pPr>
            <w:r w:rsidRPr="00ED11A4">
              <w:rPr>
                <w:sz w:val="18"/>
                <w:lang w:eastAsia="ko-KR"/>
              </w:rPr>
              <w:t>0</w:t>
            </w:r>
            <w:r w:rsidR="00DD6D32" w:rsidRPr="00ED11A4">
              <w:rPr>
                <w:rFonts w:eastAsiaTheme="minorEastAsia"/>
                <w:sz w:val="18"/>
                <w:lang w:eastAsia="ko-KR"/>
              </w:rPr>
              <w:t>,1</w:t>
            </w:r>
          </w:p>
        </w:tc>
      </w:tr>
      <w:tr w:rsidR="006D40D7" w:rsidRPr="00476F48" w14:paraId="20717DE7" w14:textId="77777777" w:rsidTr="008106D7">
        <w:tc>
          <w:tcPr>
            <w:tcW w:w="1276" w:type="dxa"/>
            <w:vMerge/>
            <w:tcBorders>
              <w:top w:val="nil"/>
            </w:tcBorders>
          </w:tcPr>
          <w:p w14:paraId="616330F2" w14:textId="77777777" w:rsidR="006D40D7" w:rsidRPr="00476F48" w:rsidRDefault="006D40D7" w:rsidP="008106D7">
            <w:pPr>
              <w:spacing w:before="60" w:after="60"/>
              <w:rPr>
                <w:sz w:val="2"/>
                <w:szCs w:val="2"/>
              </w:rPr>
            </w:pPr>
          </w:p>
        </w:tc>
        <w:tc>
          <w:tcPr>
            <w:tcW w:w="1559" w:type="dxa"/>
          </w:tcPr>
          <w:p w14:paraId="3559A189" w14:textId="77777777" w:rsidR="006D40D7" w:rsidRPr="00476F48" w:rsidRDefault="006D40D7" w:rsidP="008106D7">
            <w:pPr>
              <w:pStyle w:val="TableParagraph"/>
              <w:spacing w:before="60" w:after="60"/>
              <w:rPr>
                <w:sz w:val="18"/>
              </w:rPr>
            </w:pPr>
            <w:r w:rsidRPr="00476F48">
              <w:rPr>
                <w:sz w:val="18"/>
              </w:rPr>
              <w:t>The Producer</w:t>
            </w:r>
          </w:p>
        </w:tc>
        <w:tc>
          <w:tcPr>
            <w:tcW w:w="5954" w:type="dxa"/>
          </w:tcPr>
          <w:p w14:paraId="4A96D4A5" w14:textId="77777777" w:rsidR="006D40D7" w:rsidRPr="00476F48" w:rsidRDefault="006D40D7" w:rsidP="008106D7">
            <w:pPr>
              <w:pStyle w:val="TableParagraph"/>
              <w:spacing w:before="60" w:after="60"/>
              <w:rPr>
                <w:b/>
                <w:sz w:val="18"/>
              </w:rPr>
            </w:pPr>
            <w:r w:rsidRPr="00476F48">
              <w:rPr>
                <w:b/>
                <w:sz w:val="18"/>
              </w:rPr>
              <w:t>Producer Information</w:t>
            </w:r>
          </w:p>
        </w:tc>
        <w:tc>
          <w:tcPr>
            <w:tcW w:w="1276" w:type="dxa"/>
          </w:tcPr>
          <w:p w14:paraId="1768898C" w14:textId="66D2B1D1" w:rsidR="006D40D7" w:rsidRPr="00476F48" w:rsidRDefault="006D40D7" w:rsidP="008106D7">
            <w:pPr>
              <w:pStyle w:val="TableParagraph"/>
              <w:spacing w:before="60" w:after="60"/>
              <w:rPr>
                <w:sz w:val="18"/>
                <w:lang w:eastAsia="ko-KR"/>
              </w:rPr>
            </w:pPr>
            <w:proofErr w:type="gramStart"/>
            <w:r w:rsidRPr="00476F48">
              <w:rPr>
                <w:rFonts w:hint="eastAsia"/>
                <w:sz w:val="18"/>
                <w:lang w:eastAsia="ko-KR"/>
              </w:rPr>
              <w:t>0</w:t>
            </w:r>
            <w:r w:rsidRPr="00476F48">
              <w:rPr>
                <w:sz w:val="18"/>
                <w:lang w:eastAsia="ko-KR"/>
              </w:rPr>
              <w:t>,</w:t>
            </w:r>
            <w:r w:rsidR="006A7F67">
              <w:rPr>
                <w:sz w:val="18"/>
                <w:lang w:eastAsia="ko-KR"/>
              </w:rPr>
              <w:t>*</w:t>
            </w:r>
            <w:proofErr w:type="gramEnd"/>
          </w:p>
        </w:tc>
      </w:tr>
    </w:tbl>
    <w:p w14:paraId="57F13AB1" w14:textId="77777777" w:rsidR="006D40D7" w:rsidRPr="00476F48" w:rsidRDefault="006D40D7" w:rsidP="00897571">
      <w:pPr>
        <w:pStyle w:val="BodyText"/>
        <w:spacing w:after="0"/>
      </w:pPr>
    </w:p>
    <w:p w14:paraId="36F1F907" w14:textId="3BFC7E03" w:rsidR="00F96791" w:rsidRPr="00476F48" w:rsidRDefault="008B6669" w:rsidP="00F1468C">
      <w:pPr>
        <w:pStyle w:val="Heading2"/>
        <w:keepNext/>
        <w:keepLines/>
        <w:numPr>
          <w:ilvl w:val="1"/>
          <w:numId w:val="23"/>
        </w:numPr>
      </w:pPr>
      <w:bookmarkStart w:id="144" w:name="_Toc196831531"/>
      <w:r w:rsidRPr="00476F48">
        <w:t xml:space="preserve">Product </w:t>
      </w:r>
      <w:r w:rsidR="00811E7D" w:rsidRPr="00476F48">
        <w:t>package</w:t>
      </w:r>
      <w:bookmarkEnd w:id="144"/>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F96791" w:rsidRPr="00476F48" w14:paraId="32123793" w14:textId="77777777" w:rsidTr="00811E7D">
        <w:trPr>
          <w:trHeight w:val="1046"/>
        </w:trPr>
        <w:tc>
          <w:tcPr>
            <w:tcW w:w="10065" w:type="dxa"/>
            <w:gridSpan w:val="4"/>
          </w:tcPr>
          <w:p w14:paraId="37F7FD6D" w14:textId="6F1CB9DF" w:rsidR="00897571" w:rsidRPr="00476F48" w:rsidRDefault="008B6669" w:rsidP="00897571">
            <w:pPr>
              <w:pStyle w:val="TableParagraph"/>
              <w:spacing w:before="120"/>
              <w:rPr>
                <w:spacing w:val="-52"/>
                <w:sz w:val="20"/>
              </w:rPr>
            </w:pPr>
            <w:r w:rsidRPr="00476F48">
              <w:rPr>
                <w:sz w:val="20"/>
                <w:u w:val="single"/>
              </w:rPr>
              <w:t>IHO</w:t>
            </w:r>
            <w:r w:rsidRPr="00476F48">
              <w:rPr>
                <w:spacing w:val="-3"/>
                <w:sz w:val="20"/>
                <w:u w:val="single"/>
              </w:rPr>
              <w:t xml:space="preserve"> </w:t>
            </w:r>
            <w:r w:rsidRPr="00476F48">
              <w:rPr>
                <w:sz w:val="20"/>
                <w:u w:val="single"/>
              </w:rPr>
              <w:t>Definition:</w:t>
            </w:r>
            <w:r w:rsidRPr="00476F48">
              <w:rPr>
                <w:spacing w:val="-1"/>
                <w:sz w:val="20"/>
              </w:rPr>
              <w:t xml:space="preserve"> </w:t>
            </w:r>
            <w:r w:rsidR="001B44BF" w:rsidRPr="001B44BF">
              <w:rPr>
                <w:sz w:val="20"/>
              </w:rPr>
              <w:t>A package or distinct set of products.</w:t>
            </w:r>
          </w:p>
          <w:p w14:paraId="0CA24CDC" w14:textId="3FC20003" w:rsidR="00F96791" w:rsidRPr="00476F48" w:rsidRDefault="008B6669" w:rsidP="00897571">
            <w:pPr>
              <w:pStyle w:val="TableParagraph"/>
              <w:spacing w:after="0"/>
              <w:rPr>
                <w:sz w:val="20"/>
              </w:rPr>
            </w:pPr>
            <w:r w:rsidRPr="00476F48">
              <w:rPr>
                <w:sz w:val="20"/>
                <w:u w:val="single"/>
              </w:rPr>
              <w:t>Remarks:</w:t>
            </w:r>
          </w:p>
          <w:p w14:paraId="496B3D0F" w14:textId="77777777" w:rsidR="00F96791" w:rsidRPr="00476F48" w:rsidRDefault="008B6669" w:rsidP="00F1468C">
            <w:pPr>
              <w:pStyle w:val="TableParagraph"/>
              <w:numPr>
                <w:ilvl w:val="0"/>
                <w:numId w:val="12"/>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F96791" w:rsidRPr="00476F48" w14:paraId="64ADFF8B" w14:textId="77777777" w:rsidTr="00811E7D">
        <w:trPr>
          <w:trHeight w:val="325"/>
        </w:trPr>
        <w:tc>
          <w:tcPr>
            <w:tcW w:w="1276" w:type="dxa"/>
            <w:shd w:val="clear" w:color="auto" w:fill="D9D9D9" w:themeFill="background1" w:themeFillShade="D9"/>
          </w:tcPr>
          <w:p w14:paraId="7FEAD50B" w14:textId="77777777" w:rsidR="00F96791" w:rsidRPr="00476F48" w:rsidRDefault="008B6669" w:rsidP="00811E7D">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6EFC149C" w14:textId="77777777" w:rsidR="00F96791" w:rsidRPr="00476F48" w:rsidRDefault="008B6669" w:rsidP="00811E7D">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7AF8A33" w14:textId="77777777" w:rsidR="00F96791" w:rsidRPr="00476F48" w:rsidRDefault="008B6669" w:rsidP="00811E7D">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0455A52A" w14:textId="77777777" w:rsidR="00F96791" w:rsidRPr="00476F48" w:rsidRDefault="008B6669" w:rsidP="00811E7D">
            <w:pPr>
              <w:pStyle w:val="TableParagraph"/>
              <w:spacing w:before="60" w:after="60"/>
              <w:rPr>
                <w:b/>
                <w:sz w:val="18"/>
              </w:rPr>
            </w:pPr>
            <w:r w:rsidRPr="00476F48">
              <w:rPr>
                <w:b/>
                <w:sz w:val="18"/>
              </w:rPr>
              <w:t>Multiplicity</w:t>
            </w:r>
          </w:p>
        </w:tc>
      </w:tr>
      <w:tr w:rsidR="006D40D7" w:rsidRPr="00476F48" w14:paraId="2BF4939C" w14:textId="77777777" w:rsidTr="00811E7D">
        <w:trPr>
          <w:trHeight w:val="534"/>
        </w:trPr>
        <w:tc>
          <w:tcPr>
            <w:tcW w:w="1276" w:type="dxa"/>
            <w:vMerge w:val="restart"/>
          </w:tcPr>
          <w:p w14:paraId="023155AF" w14:textId="14C13B58" w:rsidR="006D40D7" w:rsidRPr="00476F48" w:rsidRDefault="006D40D7" w:rsidP="00811E7D">
            <w:pPr>
              <w:pStyle w:val="TableParagraph"/>
              <w:spacing w:before="60" w:after="60"/>
              <w:rPr>
                <w:sz w:val="18"/>
              </w:rPr>
            </w:pPr>
            <w:r w:rsidRPr="00476F48">
              <w:rPr>
                <w:sz w:val="18"/>
              </w:rPr>
              <w:t>Association</w:t>
            </w:r>
          </w:p>
        </w:tc>
        <w:tc>
          <w:tcPr>
            <w:tcW w:w="1559" w:type="dxa"/>
          </w:tcPr>
          <w:p w14:paraId="39B0DA6A" w14:textId="455B0721" w:rsidR="006D40D7" w:rsidRPr="00476F48" w:rsidRDefault="006D40D7" w:rsidP="00811E7D">
            <w:pPr>
              <w:pStyle w:val="TableParagraph"/>
              <w:spacing w:before="60" w:after="60"/>
              <w:rPr>
                <w:sz w:val="18"/>
              </w:rPr>
            </w:pPr>
            <w:r w:rsidRPr="00476F48">
              <w:rPr>
                <w:sz w:val="18"/>
              </w:rPr>
              <w:t>The Catalogue Element</w:t>
            </w:r>
          </w:p>
        </w:tc>
        <w:tc>
          <w:tcPr>
            <w:tcW w:w="5954" w:type="dxa"/>
          </w:tcPr>
          <w:p w14:paraId="50B7E50F" w14:textId="74C80770" w:rsidR="006D40D7" w:rsidRPr="00476F48" w:rsidRDefault="006D40D7" w:rsidP="00811E7D">
            <w:pPr>
              <w:pStyle w:val="TableParagraph"/>
              <w:spacing w:before="60" w:after="60"/>
              <w:rPr>
                <w:b/>
                <w:sz w:val="18"/>
              </w:rPr>
            </w:pPr>
            <w:r w:rsidRPr="00476F48">
              <w:rPr>
                <w:b/>
                <w:sz w:val="18"/>
              </w:rPr>
              <w:t>Catalogue Element</w:t>
            </w:r>
          </w:p>
        </w:tc>
        <w:tc>
          <w:tcPr>
            <w:tcW w:w="1276" w:type="dxa"/>
          </w:tcPr>
          <w:p w14:paraId="39DB450B" w14:textId="3C13962D" w:rsidR="006D40D7" w:rsidRPr="00476F48" w:rsidRDefault="006D40D7" w:rsidP="00811E7D">
            <w:pPr>
              <w:pStyle w:val="TableParagraph"/>
              <w:spacing w:before="60" w:after="60"/>
              <w:rPr>
                <w:sz w:val="18"/>
              </w:rPr>
            </w:pPr>
            <w:r w:rsidRPr="00476F48">
              <w:rPr>
                <w:rFonts w:hint="eastAsia"/>
                <w:sz w:val="18"/>
                <w:lang w:eastAsia="ko-KR"/>
              </w:rPr>
              <w:t>1</w:t>
            </w:r>
            <w:r w:rsidRPr="00476F48">
              <w:rPr>
                <w:sz w:val="18"/>
                <w:lang w:eastAsia="ko-KR"/>
              </w:rPr>
              <w:t>,1</w:t>
            </w:r>
          </w:p>
        </w:tc>
      </w:tr>
      <w:tr w:rsidR="006D40D7" w:rsidRPr="00476F48" w14:paraId="675EDEA8" w14:textId="77777777" w:rsidTr="00811E7D">
        <w:trPr>
          <w:trHeight w:val="534"/>
        </w:trPr>
        <w:tc>
          <w:tcPr>
            <w:tcW w:w="1276" w:type="dxa"/>
            <w:vMerge/>
            <w:tcBorders>
              <w:top w:val="nil"/>
            </w:tcBorders>
          </w:tcPr>
          <w:p w14:paraId="60CF8EA1" w14:textId="77777777" w:rsidR="006D40D7" w:rsidRPr="00476F48" w:rsidRDefault="006D40D7" w:rsidP="00811E7D">
            <w:pPr>
              <w:spacing w:before="60" w:after="60"/>
              <w:rPr>
                <w:sz w:val="2"/>
                <w:szCs w:val="2"/>
              </w:rPr>
            </w:pPr>
          </w:p>
        </w:tc>
        <w:tc>
          <w:tcPr>
            <w:tcW w:w="1559" w:type="dxa"/>
          </w:tcPr>
          <w:p w14:paraId="159F90DB" w14:textId="394521FD" w:rsidR="006D40D7" w:rsidRPr="00476F48" w:rsidRDefault="006D40D7" w:rsidP="00811E7D">
            <w:pPr>
              <w:pStyle w:val="TableParagraph"/>
              <w:spacing w:before="60" w:after="60"/>
              <w:rPr>
                <w:sz w:val="18"/>
              </w:rPr>
            </w:pPr>
            <w:r w:rsidRPr="00476F48">
              <w:rPr>
                <w:sz w:val="18"/>
              </w:rPr>
              <w:t>Element Container</w:t>
            </w:r>
          </w:p>
        </w:tc>
        <w:tc>
          <w:tcPr>
            <w:tcW w:w="5954" w:type="dxa"/>
          </w:tcPr>
          <w:p w14:paraId="2584D749" w14:textId="221F9ABB" w:rsidR="006D40D7" w:rsidRPr="00476F48" w:rsidRDefault="006D40D7" w:rsidP="00811E7D">
            <w:pPr>
              <w:pStyle w:val="TableParagraph"/>
              <w:spacing w:before="60" w:after="60"/>
              <w:rPr>
                <w:b/>
                <w:sz w:val="18"/>
              </w:rPr>
            </w:pPr>
            <w:r w:rsidRPr="00476F48">
              <w:rPr>
                <w:b/>
                <w:sz w:val="18"/>
              </w:rPr>
              <w:t>Catalogue Section Header</w:t>
            </w:r>
          </w:p>
        </w:tc>
        <w:tc>
          <w:tcPr>
            <w:tcW w:w="1276" w:type="dxa"/>
          </w:tcPr>
          <w:p w14:paraId="7443C80F" w14:textId="5675010E" w:rsidR="006D40D7" w:rsidRPr="00476F48" w:rsidRDefault="006D40D7" w:rsidP="00811E7D">
            <w:pPr>
              <w:pStyle w:val="TableParagraph"/>
              <w:spacing w:before="60" w:after="60"/>
              <w:rPr>
                <w:sz w:val="18"/>
              </w:rPr>
            </w:pPr>
            <w:proofErr w:type="gramStart"/>
            <w:r w:rsidRPr="00476F48">
              <w:rPr>
                <w:rFonts w:hint="eastAsia"/>
                <w:sz w:val="18"/>
                <w:lang w:eastAsia="ko-KR"/>
              </w:rPr>
              <w:t>1</w:t>
            </w:r>
            <w:r w:rsidRPr="00476F48">
              <w:rPr>
                <w:sz w:val="18"/>
                <w:lang w:eastAsia="ko-KR"/>
              </w:rPr>
              <w:t>,*</w:t>
            </w:r>
            <w:proofErr w:type="gramEnd"/>
          </w:p>
        </w:tc>
      </w:tr>
    </w:tbl>
    <w:p w14:paraId="43361741" w14:textId="77777777" w:rsidR="00DF2585" w:rsidRPr="00476F48" w:rsidRDefault="00DF2585" w:rsidP="00E3197A">
      <w:pPr>
        <w:pStyle w:val="BodyText"/>
        <w:spacing w:after="0"/>
      </w:pPr>
    </w:p>
    <w:p w14:paraId="333CDBBD" w14:textId="1E371BE6" w:rsidR="00B905DD" w:rsidRPr="00476F48" w:rsidRDefault="00B905DD" w:rsidP="00F1468C">
      <w:pPr>
        <w:pStyle w:val="Heading2"/>
        <w:numPr>
          <w:ilvl w:val="1"/>
          <w:numId w:val="23"/>
        </w:numPr>
      </w:pPr>
      <w:bookmarkStart w:id="145" w:name="_Toc196831532"/>
      <w:r w:rsidRPr="00476F48">
        <w:t>Correlated</w:t>
      </w:r>
      <w:bookmarkEnd w:id="145"/>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B905DD" w:rsidRPr="00476F48" w14:paraId="61DDED2C" w14:textId="77777777" w:rsidTr="00B7077F">
        <w:tc>
          <w:tcPr>
            <w:tcW w:w="10065" w:type="dxa"/>
            <w:gridSpan w:val="4"/>
          </w:tcPr>
          <w:p w14:paraId="2C9978CA" w14:textId="2C1F5308" w:rsidR="00B905DD" w:rsidRPr="00476F48" w:rsidRDefault="00B905DD" w:rsidP="00E05EB3">
            <w:pPr>
              <w:pStyle w:val="TableParagraph"/>
              <w:spacing w:before="120"/>
              <w:rPr>
                <w:sz w:val="20"/>
              </w:rPr>
            </w:pPr>
            <w:r w:rsidRPr="00476F48">
              <w:rPr>
                <w:sz w:val="20"/>
                <w:u w:val="single"/>
              </w:rPr>
              <w:t>IHO</w:t>
            </w:r>
            <w:r w:rsidRPr="00476F48">
              <w:rPr>
                <w:spacing w:val="-3"/>
                <w:sz w:val="20"/>
                <w:u w:val="single"/>
              </w:rPr>
              <w:t xml:space="preserve"> </w:t>
            </w:r>
            <w:r w:rsidRPr="00476F48">
              <w:rPr>
                <w:sz w:val="20"/>
                <w:u w:val="single"/>
              </w:rPr>
              <w:t>Definition:</w:t>
            </w:r>
            <w:r w:rsidRPr="00476F48">
              <w:rPr>
                <w:spacing w:val="-1"/>
                <w:sz w:val="20"/>
              </w:rPr>
              <w:t xml:space="preserve"> </w:t>
            </w:r>
            <w:r w:rsidR="008854AB" w:rsidRPr="008854AB">
              <w:rPr>
                <w:sz w:val="20"/>
              </w:rPr>
              <w:t>A supplementary or secondary part of the product, which may appear multiple times, offering control or display functionalities depending on its configuration.</w:t>
            </w:r>
          </w:p>
          <w:p w14:paraId="21C0BE6F" w14:textId="03569B89" w:rsidR="00B905DD" w:rsidRPr="00476F48" w:rsidRDefault="00B905DD" w:rsidP="00E05EB3">
            <w:pPr>
              <w:pStyle w:val="TableParagraph"/>
              <w:spacing w:after="0"/>
              <w:rPr>
                <w:sz w:val="20"/>
              </w:rPr>
            </w:pPr>
            <w:r w:rsidRPr="00476F48">
              <w:rPr>
                <w:sz w:val="20"/>
                <w:u w:val="single"/>
              </w:rPr>
              <w:t>Remarks:</w:t>
            </w:r>
          </w:p>
          <w:p w14:paraId="7A567546" w14:textId="77777777" w:rsidR="00B905DD" w:rsidRPr="00476F48" w:rsidRDefault="00B905DD" w:rsidP="00F1468C">
            <w:pPr>
              <w:pStyle w:val="TableParagraph"/>
              <w:numPr>
                <w:ilvl w:val="0"/>
                <w:numId w:val="12"/>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B905DD" w:rsidRPr="00476F48" w14:paraId="5B2A7285" w14:textId="77777777" w:rsidTr="00B7077F">
        <w:tc>
          <w:tcPr>
            <w:tcW w:w="1276" w:type="dxa"/>
            <w:shd w:val="clear" w:color="auto" w:fill="D9D9D9" w:themeFill="background1" w:themeFillShade="D9"/>
          </w:tcPr>
          <w:p w14:paraId="19E09CCF" w14:textId="77777777" w:rsidR="00B905DD" w:rsidRPr="00476F48" w:rsidRDefault="00B905DD" w:rsidP="00B7077F">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58EC7349" w14:textId="77777777" w:rsidR="00B905DD" w:rsidRPr="00476F48" w:rsidRDefault="00B905DD" w:rsidP="00B7077F">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020F994E" w14:textId="77777777" w:rsidR="00B905DD" w:rsidRPr="00476F48" w:rsidRDefault="00B905DD" w:rsidP="00B7077F">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2B78FA63" w14:textId="77777777" w:rsidR="00B905DD" w:rsidRPr="00476F48" w:rsidRDefault="00B905DD" w:rsidP="00B7077F">
            <w:pPr>
              <w:pStyle w:val="TableParagraph"/>
              <w:spacing w:before="60" w:after="60"/>
              <w:rPr>
                <w:b/>
                <w:sz w:val="18"/>
              </w:rPr>
            </w:pPr>
            <w:r w:rsidRPr="00476F48">
              <w:rPr>
                <w:b/>
                <w:sz w:val="18"/>
              </w:rPr>
              <w:t>Multiplicity</w:t>
            </w:r>
          </w:p>
        </w:tc>
      </w:tr>
      <w:tr w:rsidR="00B905DD" w:rsidRPr="00476F48" w14:paraId="44725E15" w14:textId="77777777" w:rsidTr="00B7077F">
        <w:tc>
          <w:tcPr>
            <w:tcW w:w="1276" w:type="dxa"/>
            <w:vMerge w:val="restart"/>
          </w:tcPr>
          <w:p w14:paraId="06783EE6" w14:textId="77777777" w:rsidR="00B905DD" w:rsidRPr="00476F48" w:rsidRDefault="00B905DD" w:rsidP="00B7077F">
            <w:pPr>
              <w:pStyle w:val="TableParagraph"/>
              <w:spacing w:before="60" w:after="60"/>
              <w:rPr>
                <w:sz w:val="18"/>
              </w:rPr>
            </w:pPr>
            <w:r w:rsidRPr="00476F48">
              <w:rPr>
                <w:sz w:val="18"/>
              </w:rPr>
              <w:t>Association</w:t>
            </w:r>
          </w:p>
        </w:tc>
        <w:tc>
          <w:tcPr>
            <w:tcW w:w="1559" w:type="dxa"/>
          </w:tcPr>
          <w:p w14:paraId="4E11A438" w14:textId="7E776DBD" w:rsidR="00B905DD" w:rsidRPr="00476F48" w:rsidRDefault="009A478C" w:rsidP="00B7077F">
            <w:pPr>
              <w:pStyle w:val="TableParagraph"/>
              <w:spacing w:before="60" w:after="60"/>
              <w:rPr>
                <w:sz w:val="18"/>
              </w:rPr>
            </w:pPr>
            <w:r w:rsidRPr="00476F48">
              <w:rPr>
                <w:sz w:val="18"/>
              </w:rPr>
              <w:t>The</w:t>
            </w:r>
            <w:r w:rsidR="00B7077F" w:rsidRPr="00476F48">
              <w:rPr>
                <w:sz w:val="18"/>
              </w:rPr>
              <w:t xml:space="preserve"> </w:t>
            </w:r>
            <w:r w:rsidRPr="00476F48">
              <w:rPr>
                <w:sz w:val="18"/>
              </w:rPr>
              <w:t>M</w:t>
            </w:r>
            <w:r w:rsidR="00C357A0" w:rsidRPr="00476F48">
              <w:rPr>
                <w:sz w:val="18"/>
              </w:rPr>
              <w:t>ain</w:t>
            </w:r>
          </w:p>
        </w:tc>
        <w:tc>
          <w:tcPr>
            <w:tcW w:w="5954" w:type="dxa"/>
          </w:tcPr>
          <w:p w14:paraId="15D5C7B2" w14:textId="4546FA60" w:rsidR="00B905DD" w:rsidRPr="00476F48" w:rsidRDefault="00C357A0" w:rsidP="00B7077F">
            <w:pPr>
              <w:pStyle w:val="TableParagraph"/>
              <w:spacing w:before="60" w:after="60"/>
              <w:rPr>
                <w:b/>
                <w:sz w:val="18"/>
              </w:rPr>
            </w:pPr>
            <w:r w:rsidRPr="00476F48">
              <w:rPr>
                <w:b/>
                <w:sz w:val="18"/>
              </w:rPr>
              <w:t>Navigational Product</w:t>
            </w:r>
          </w:p>
        </w:tc>
        <w:tc>
          <w:tcPr>
            <w:tcW w:w="1276" w:type="dxa"/>
          </w:tcPr>
          <w:p w14:paraId="455AB8DA" w14:textId="48C115C6" w:rsidR="00B905DD" w:rsidRPr="00476F48" w:rsidRDefault="002C37A6" w:rsidP="00B7077F">
            <w:pPr>
              <w:pStyle w:val="TableParagraph"/>
              <w:spacing w:before="60" w:after="60"/>
              <w:rPr>
                <w:sz w:val="18"/>
              </w:rPr>
            </w:pPr>
            <w:proofErr w:type="gramStart"/>
            <w:r w:rsidRPr="00476F48">
              <w:rPr>
                <w:sz w:val="18"/>
                <w:lang w:eastAsia="ko-KR"/>
              </w:rPr>
              <w:t>0,*</w:t>
            </w:r>
            <w:proofErr w:type="gramEnd"/>
          </w:p>
        </w:tc>
      </w:tr>
      <w:tr w:rsidR="00B905DD" w:rsidRPr="00476F48" w14:paraId="208AC4EB" w14:textId="77777777" w:rsidTr="00B7077F">
        <w:tc>
          <w:tcPr>
            <w:tcW w:w="1276" w:type="dxa"/>
            <w:vMerge/>
            <w:tcBorders>
              <w:top w:val="nil"/>
            </w:tcBorders>
          </w:tcPr>
          <w:p w14:paraId="72903221" w14:textId="77777777" w:rsidR="00B905DD" w:rsidRPr="00476F48" w:rsidRDefault="00B905DD" w:rsidP="00B7077F">
            <w:pPr>
              <w:spacing w:before="60" w:after="60"/>
              <w:rPr>
                <w:sz w:val="2"/>
                <w:szCs w:val="2"/>
              </w:rPr>
            </w:pPr>
          </w:p>
        </w:tc>
        <w:tc>
          <w:tcPr>
            <w:tcW w:w="1559" w:type="dxa"/>
          </w:tcPr>
          <w:p w14:paraId="20E00869" w14:textId="729D5DD5" w:rsidR="00B905DD" w:rsidRPr="00476F48" w:rsidRDefault="000D69F8" w:rsidP="00B7077F">
            <w:pPr>
              <w:pStyle w:val="TableParagraph"/>
              <w:spacing w:before="60" w:after="60"/>
              <w:rPr>
                <w:sz w:val="18"/>
              </w:rPr>
            </w:pPr>
            <w:r w:rsidRPr="00476F48">
              <w:rPr>
                <w:sz w:val="18"/>
              </w:rPr>
              <w:t>The</w:t>
            </w:r>
            <w:r w:rsidR="00B7077F" w:rsidRPr="00476F48">
              <w:rPr>
                <w:sz w:val="18"/>
              </w:rPr>
              <w:t xml:space="preserve"> </w:t>
            </w:r>
            <w:r w:rsidRPr="00476F48">
              <w:rPr>
                <w:sz w:val="18"/>
              </w:rPr>
              <w:t>P</w:t>
            </w:r>
            <w:r w:rsidR="00C357A0" w:rsidRPr="00476F48">
              <w:rPr>
                <w:sz w:val="18"/>
              </w:rPr>
              <w:t>anel</w:t>
            </w:r>
          </w:p>
        </w:tc>
        <w:tc>
          <w:tcPr>
            <w:tcW w:w="5954" w:type="dxa"/>
          </w:tcPr>
          <w:p w14:paraId="4DAF77B0" w14:textId="0E2615E3" w:rsidR="00B905DD" w:rsidRPr="00476F48" w:rsidRDefault="00C357A0" w:rsidP="00B7077F">
            <w:pPr>
              <w:pStyle w:val="TableParagraph"/>
              <w:spacing w:before="60" w:after="60"/>
              <w:rPr>
                <w:b/>
                <w:sz w:val="18"/>
              </w:rPr>
            </w:pPr>
            <w:r w:rsidRPr="00476F48">
              <w:rPr>
                <w:b/>
                <w:sz w:val="18"/>
              </w:rPr>
              <w:t>Navigational Product</w:t>
            </w:r>
          </w:p>
        </w:tc>
        <w:tc>
          <w:tcPr>
            <w:tcW w:w="1276" w:type="dxa"/>
          </w:tcPr>
          <w:p w14:paraId="5F8F8915" w14:textId="326D2BCA" w:rsidR="00B905DD" w:rsidRPr="00476F48" w:rsidRDefault="00C357A0" w:rsidP="00B7077F">
            <w:pPr>
              <w:pStyle w:val="TableParagraph"/>
              <w:spacing w:before="60" w:after="60"/>
              <w:rPr>
                <w:sz w:val="18"/>
              </w:rPr>
            </w:pPr>
            <w:proofErr w:type="gramStart"/>
            <w:r w:rsidRPr="00476F48">
              <w:rPr>
                <w:sz w:val="18"/>
                <w:lang w:eastAsia="ko-KR"/>
              </w:rPr>
              <w:t>0</w:t>
            </w:r>
            <w:r w:rsidR="00B905DD" w:rsidRPr="00476F48">
              <w:rPr>
                <w:sz w:val="18"/>
                <w:lang w:eastAsia="ko-KR"/>
              </w:rPr>
              <w:t>,*</w:t>
            </w:r>
            <w:proofErr w:type="gramEnd"/>
          </w:p>
        </w:tc>
      </w:tr>
    </w:tbl>
    <w:p w14:paraId="3D90D2EF" w14:textId="77777777" w:rsidR="00F96791" w:rsidRPr="00476F48" w:rsidRDefault="00F96791">
      <w:pPr>
        <w:pStyle w:val="BodyText"/>
        <w:spacing w:before="10"/>
        <w:rPr>
          <w:b/>
          <w:sz w:val="31"/>
        </w:rPr>
      </w:pPr>
    </w:p>
    <w:p w14:paraId="13F8609B" w14:textId="77777777" w:rsidR="003A0D3B" w:rsidRPr="00476F48" w:rsidRDefault="003A0D3B">
      <w:pPr>
        <w:rPr>
          <w:b/>
          <w:bCs/>
          <w:sz w:val="24"/>
          <w:szCs w:val="24"/>
        </w:rPr>
      </w:pPr>
      <w:r w:rsidRPr="00476F48">
        <w:br w:type="page"/>
      </w:r>
    </w:p>
    <w:p w14:paraId="5BD08E51" w14:textId="7D467B62" w:rsidR="00F96791" w:rsidRPr="00476F48" w:rsidRDefault="008B6669" w:rsidP="00F1468C">
      <w:pPr>
        <w:pStyle w:val="Heading1"/>
        <w:numPr>
          <w:ilvl w:val="0"/>
          <w:numId w:val="23"/>
        </w:numPr>
      </w:pPr>
      <w:bookmarkStart w:id="146" w:name="_Toc196831533"/>
      <w:r w:rsidRPr="00476F48">
        <w:lastRenderedPageBreak/>
        <w:t>Association Roles</w:t>
      </w:r>
      <w:bookmarkEnd w:id="146"/>
    </w:p>
    <w:p w14:paraId="5297A199" w14:textId="2135BC93" w:rsidR="00AD013E" w:rsidRPr="00476F48" w:rsidRDefault="00AD013E" w:rsidP="00F1468C">
      <w:pPr>
        <w:pStyle w:val="Heading2"/>
        <w:numPr>
          <w:ilvl w:val="1"/>
          <w:numId w:val="23"/>
        </w:numPr>
      </w:pPr>
      <w:bookmarkStart w:id="147" w:name="_Toc196831534"/>
      <w:r w:rsidRPr="00476F48">
        <w:t xml:space="preserve">Catalogue </w:t>
      </w:r>
      <w:r w:rsidR="0050703C" w:rsidRPr="00476F48">
        <w:t>header</w:t>
      </w:r>
      <w:bookmarkEnd w:id="147"/>
    </w:p>
    <w:tbl>
      <w:tblPr>
        <w:tblStyle w:val="TableGrid"/>
        <w:tblW w:w="10065" w:type="dxa"/>
        <w:tblInd w:w="-5" w:type="dxa"/>
        <w:tblLook w:val="04A0" w:firstRow="1" w:lastRow="0" w:firstColumn="1" w:lastColumn="0" w:noHBand="0" w:noVBand="1"/>
      </w:tblPr>
      <w:tblGrid>
        <w:gridCol w:w="10065"/>
      </w:tblGrid>
      <w:tr w:rsidR="009151F6" w:rsidRPr="00476F48" w14:paraId="0F6B42DE" w14:textId="77777777" w:rsidTr="0050703C">
        <w:trPr>
          <w:trHeight w:val="454"/>
        </w:trPr>
        <w:tc>
          <w:tcPr>
            <w:tcW w:w="10065" w:type="dxa"/>
            <w:vAlign w:val="center"/>
          </w:tcPr>
          <w:p w14:paraId="4981B0DF" w14:textId="551F52E7" w:rsidR="009151F6" w:rsidRPr="00476F48" w:rsidRDefault="009151F6" w:rsidP="0078734B">
            <w:pPr>
              <w:pStyle w:val="BodyText"/>
              <w:tabs>
                <w:tab w:val="left" w:pos="219"/>
              </w:tabs>
              <w:spacing w:before="120"/>
              <w:jc w:val="both"/>
            </w:pPr>
            <w:r w:rsidRPr="00476F48">
              <w:rPr>
                <w:u w:val="single"/>
              </w:rPr>
              <w:t>IHO Definition:</w:t>
            </w:r>
            <w:r w:rsidRPr="00476F48">
              <w:t xml:space="preserve"> The top section of a catalogue.</w:t>
            </w:r>
          </w:p>
        </w:tc>
      </w:tr>
    </w:tbl>
    <w:p w14:paraId="335D2612" w14:textId="77777777" w:rsidR="00AD013E" w:rsidRPr="00476F48" w:rsidRDefault="00AD013E" w:rsidP="0050703C">
      <w:pPr>
        <w:pStyle w:val="BodyText"/>
        <w:spacing w:after="0"/>
      </w:pPr>
    </w:p>
    <w:p w14:paraId="3B53AF03" w14:textId="733382C5" w:rsidR="00AD013E" w:rsidRPr="00476F48" w:rsidRDefault="00AD013E" w:rsidP="00F1468C">
      <w:pPr>
        <w:pStyle w:val="Heading2"/>
        <w:numPr>
          <w:ilvl w:val="1"/>
          <w:numId w:val="23"/>
        </w:numPr>
      </w:pPr>
      <w:bookmarkStart w:id="148" w:name="_Toc196831535"/>
      <w:r w:rsidRPr="00476F48">
        <w:t xml:space="preserve">Element </w:t>
      </w:r>
      <w:r w:rsidR="00476F48" w:rsidRPr="00476F48">
        <w:t>container</w:t>
      </w:r>
      <w:bookmarkEnd w:id="148"/>
    </w:p>
    <w:tbl>
      <w:tblPr>
        <w:tblStyle w:val="TableGrid"/>
        <w:tblW w:w="10065" w:type="dxa"/>
        <w:tblInd w:w="-5" w:type="dxa"/>
        <w:tblLook w:val="04A0" w:firstRow="1" w:lastRow="0" w:firstColumn="1" w:lastColumn="0" w:noHBand="0" w:noVBand="1"/>
      </w:tblPr>
      <w:tblGrid>
        <w:gridCol w:w="10065"/>
      </w:tblGrid>
      <w:tr w:rsidR="009151F6" w:rsidRPr="00476F48" w14:paraId="789F36BF" w14:textId="77777777" w:rsidTr="0050703C">
        <w:tc>
          <w:tcPr>
            <w:tcW w:w="10065" w:type="dxa"/>
            <w:vAlign w:val="center"/>
          </w:tcPr>
          <w:p w14:paraId="6C6BA4D3" w14:textId="1E85DEAC" w:rsidR="009151F6" w:rsidRPr="00476F48" w:rsidRDefault="009151F6" w:rsidP="0050703C">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25642A">
              <w:t>A c</w:t>
            </w:r>
            <w:r w:rsidR="0025642A" w:rsidRPr="00476F48">
              <w:t>ontainer</w:t>
            </w:r>
            <w:r w:rsidR="0025642A" w:rsidRPr="00476F48">
              <w:rPr>
                <w:spacing w:val="-3"/>
              </w:rPr>
              <w:t xml:space="preserve"> </w:t>
            </w:r>
            <w:r w:rsidRPr="00476F48">
              <w:t>of</w:t>
            </w:r>
            <w:r w:rsidRPr="00476F48">
              <w:rPr>
                <w:spacing w:val="-1"/>
              </w:rPr>
              <w:t xml:space="preserve"> </w:t>
            </w:r>
            <w:r w:rsidRPr="00476F48">
              <w:t>element</w:t>
            </w:r>
            <w:r w:rsidR="0025642A">
              <w:t>s</w:t>
            </w:r>
            <w:r w:rsidRPr="00476F48">
              <w:t>.</w:t>
            </w:r>
          </w:p>
        </w:tc>
      </w:tr>
    </w:tbl>
    <w:p w14:paraId="0F044695" w14:textId="77777777" w:rsidR="009151F6" w:rsidRPr="00476F48" w:rsidRDefault="009151F6" w:rsidP="0050703C">
      <w:pPr>
        <w:pStyle w:val="BodyText"/>
        <w:spacing w:after="0"/>
      </w:pPr>
    </w:p>
    <w:p w14:paraId="6CE419E8" w14:textId="48ABB765" w:rsidR="00AD013E" w:rsidRPr="00476F48" w:rsidRDefault="00AD013E" w:rsidP="00F1468C">
      <w:pPr>
        <w:pStyle w:val="Heading2"/>
        <w:numPr>
          <w:ilvl w:val="1"/>
          <w:numId w:val="23"/>
        </w:numPr>
      </w:pPr>
      <w:bookmarkStart w:id="149" w:name="_Toc196831536"/>
      <w:r w:rsidRPr="00476F48">
        <w:t xml:space="preserve">The </w:t>
      </w:r>
      <w:r w:rsidR="00476F48" w:rsidRPr="00476F48">
        <w:t>catalogue element</w:t>
      </w:r>
      <w:bookmarkEnd w:id="149"/>
    </w:p>
    <w:tbl>
      <w:tblPr>
        <w:tblStyle w:val="TableGrid"/>
        <w:tblW w:w="10065" w:type="dxa"/>
        <w:tblInd w:w="-5" w:type="dxa"/>
        <w:tblLook w:val="04A0" w:firstRow="1" w:lastRow="0" w:firstColumn="1" w:lastColumn="0" w:noHBand="0" w:noVBand="1"/>
      </w:tblPr>
      <w:tblGrid>
        <w:gridCol w:w="10065"/>
      </w:tblGrid>
      <w:tr w:rsidR="009151F6" w:rsidRPr="00476F48" w14:paraId="03912CBF" w14:textId="77777777" w:rsidTr="0050703C">
        <w:trPr>
          <w:trHeight w:val="454"/>
        </w:trPr>
        <w:tc>
          <w:tcPr>
            <w:tcW w:w="10065" w:type="dxa"/>
            <w:vAlign w:val="center"/>
          </w:tcPr>
          <w:p w14:paraId="494BFF62" w14:textId="40C08317" w:rsidR="009151F6" w:rsidRPr="00476F48" w:rsidRDefault="009151F6" w:rsidP="0050703C">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50394B" w:rsidRPr="0050394B">
              <w:t>Reference to an element within a catalogue.</w:t>
            </w:r>
          </w:p>
        </w:tc>
      </w:tr>
    </w:tbl>
    <w:p w14:paraId="123CE9F8" w14:textId="77777777" w:rsidR="009151F6" w:rsidRPr="00476F48" w:rsidRDefault="009151F6" w:rsidP="0050703C">
      <w:pPr>
        <w:pStyle w:val="BodyText"/>
        <w:spacing w:after="0"/>
      </w:pPr>
    </w:p>
    <w:p w14:paraId="54EAF4D1" w14:textId="5AD2DA3F" w:rsidR="00AD013E" w:rsidRPr="00476F48" w:rsidRDefault="00AD013E" w:rsidP="00F1468C">
      <w:pPr>
        <w:pStyle w:val="Heading2"/>
        <w:numPr>
          <w:ilvl w:val="1"/>
          <w:numId w:val="23"/>
        </w:numPr>
      </w:pPr>
      <w:bookmarkStart w:id="150" w:name="_Toc196831537"/>
      <w:r w:rsidRPr="00476F48">
        <w:t xml:space="preserve">The </w:t>
      </w:r>
      <w:r w:rsidR="00476F48" w:rsidRPr="00476F48">
        <w:t xml:space="preserve">catalogue </w:t>
      </w:r>
      <w:r w:rsidRPr="00476F48">
        <w:t xml:space="preserve">of </w:t>
      </w:r>
      <w:r w:rsidR="00476F48" w:rsidRPr="00476F48">
        <w:t>nautical product</w:t>
      </w:r>
      <w:bookmarkEnd w:id="150"/>
    </w:p>
    <w:tbl>
      <w:tblPr>
        <w:tblStyle w:val="TableGrid"/>
        <w:tblW w:w="10065" w:type="dxa"/>
        <w:tblInd w:w="-5" w:type="dxa"/>
        <w:tblLook w:val="04A0" w:firstRow="1" w:lastRow="0" w:firstColumn="1" w:lastColumn="0" w:noHBand="0" w:noVBand="1"/>
      </w:tblPr>
      <w:tblGrid>
        <w:gridCol w:w="10065"/>
      </w:tblGrid>
      <w:tr w:rsidR="009151F6" w:rsidRPr="00476F48" w14:paraId="4096490B" w14:textId="77777777" w:rsidTr="0050703C">
        <w:tc>
          <w:tcPr>
            <w:tcW w:w="10065" w:type="dxa"/>
            <w:vAlign w:val="center"/>
          </w:tcPr>
          <w:p w14:paraId="4E918B35" w14:textId="3CF222E5" w:rsidR="009151F6" w:rsidRPr="00476F48" w:rsidRDefault="009151F6" w:rsidP="0050703C">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1D7474" w:rsidRPr="001D7474">
              <w:t>Reference to a Catalogue of Nautical product.</w:t>
            </w:r>
          </w:p>
        </w:tc>
      </w:tr>
    </w:tbl>
    <w:p w14:paraId="607D0E33" w14:textId="77777777" w:rsidR="009151F6" w:rsidRPr="00476F48" w:rsidRDefault="009151F6" w:rsidP="0050703C">
      <w:pPr>
        <w:pStyle w:val="BodyText"/>
        <w:spacing w:after="0"/>
      </w:pPr>
    </w:p>
    <w:p w14:paraId="300BE525" w14:textId="769597E7" w:rsidR="00AD013E" w:rsidRPr="00476F48" w:rsidRDefault="00AD013E" w:rsidP="00F1468C">
      <w:pPr>
        <w:pStyle w:val="Heading2"/>
        <w:numPr>
          <w:ilvl w:val="1"/>
          <w:numId w:val="23"/>
        </w:numPr>
      </w:pPr>
      <w:bookmarkStart w:id="151" w:name="_Toc196831538"/>
      <w:r w:rsidRPr="00476F48">
        <w:t xml:space="preserve">The </w:t>
      </w:r>
      <w:r w:rsidR="00476F48" w:rsidRPr="00476F48">
        <w:t>contact details</w:t>
      </w:r>
      <w:bookmarkEnd w:id="151"/>
    </w:p>
    <w:tbl>
      <w:tblPr>
        <w:tblStyle w:val="TableGrid"/>
        <w:tblW w:w="10065" w:type="dxa"/>
        <w:tblInd w:w="-5" w:type="dxa"/>
        <w:tblLook w:val="04A0" w:firstRow="1" w:lastRow="0" w:firstColumn="1" w:lastColumn="0" w:noHBand="0" w:noVBand="1"/>
      </w:tblPr>
      <w:tblGrid>
        <w:gridCol w:w="10065"/>
      </w:tblGrid>
      <w:tr w:rsidR="009151F6" w:rsidRPr="00476F48" w14:paraId="7FBD52F3" w14:textId="77777777" w:rsidTr="0050703C">
        <w:trPr>
          <w:trHeight w:val="567"/>
        </w:trPr>
        <w:tc>
          <w:tcPr>
            <w:tcW w:w="10065" w:type="dxa"/>
            <w:vAlign w:val="center"/>
          </w:tcPr>
          <w:p w14:paraId="0ADDF2EE" w14:textId="0810B2B3"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Information</w:t>
            </w:r>
            <w:r w:rsidRPr="00476F48">
              <w:rPr>
                <w:spacing w:val="6"/>
              </w:rPr>
              <w:t xml:space="preserve"> </w:t>
            </w:r>
            <w:r w:rsidRPr="00476F48">
              <w:t>on</w:t>
            </w:r>
            <w:r w:rsidRPr="00476F48">
              <w:rPr>
                <w:spacing w:val="4"/>
              </w:rPr>
              <w:t xml:space="preserve"> </w:t>
            </w:r>
            <w:r w:rsidRPr="00476F48">
              <w:t>how</w:t>
            </w:r>
            <w:r w:rsidRPr="00476F48">
              <w:rPr>
                <w:spacing w:val="2"/>
              </w:rPr>
              <w:t xml:space="preserve"> </w:t>
            </w:r>
            <w:r w:rsidRPr="00476F48">
              <w:t>to</w:t>
            </w:r>
            <w:r w:rsidRPr="00476F48">
              <w:rPr>
                <w:spacing w:val="7"/>
              </w:rPr>
              <w:t xml:space="preserve"> </w:t>
            </w:r>
            <w:r w:rsidRPr="00476F48">
              <w:t>reach</w:t>
            </w:r>
            <w:r w:rsidRPr="00476F48">
              <w:rPr>
                <w:spacing w:val="6"/>
              </w:rPr>
              <w:t xml:space="preserve"> </w:t>
            </w:r>
            <w:r w:rsidRPr="00476F48">
              <w:t>a</w:t>
            </w:r>
            <w:r w:rsidRPr="00476F48">
              <w:rPr>
                <w:spacing w:val="5"/>
              </w:rPr>
              <w:t xml:space="preserve"> </w:t>
            </w:r>
            <w:r w:rsidRPr="00476F48">
              <w:t>person</w:t>
            </w:r>
            <w:r w:rsidRPr="00476F48">
              <w:rPr>
                <w:spacing w:val="6"/>
              </w:rPr>
              <w:t xml:space="preserve"> </w:t>
            </w:r>
            <w:r w:rsidRPr="00476F48">
              <w:t>or</w:t>
            </w:r>
            <w:r w:rsidRPr="00476F48">
              <w:rPr>
                <w:spacing w:val="6"/>
              </w:rPr>
              <w:t xml:space="preserve"> </w:t>
            </w:r>
            <w:r w:rsidRPr="00476F48">
              <w:t>organisation</w:t>
            </w:r>
            <w:r w:rsidRPr="00476F48">
              <w:rPr>
                <w:spacing w:val="5"/>
              </w:rPr>
              <w:t xml:space="preserve"> </w:t>
            </w:r>
            <w:r w:rsidRPr="00476F48">
              <w:t>by</w:t>
            </w:r>
            <w:r w:rsidRPr="00476F48">
              <w:rPr>
                <w:spacing w:val="2"/>
              </w:rPr>
              <w:t xml:space="preserve"> </w:t>
            </w:r>
            <w:r w:rsidRPr="00476F48">
              <w:t>postal,</w:t>
            </w:r>
            <w:r w:rsidRPr="00476F48">
              <w:rPr>
                <w:spacing w:val="6"/>
              </w:rPr>
              <w:t xml:space="preserve"> </w:t>
            </w:r>
            <w:r w:rsidRPr="00476F48">
              <w:t>internet,</w:t>
            </w:r>
            <w:r w:rsidRPr="00476F48">
              <w:rPr>
                <w:spacing w:val="5"/>
              </w:rPr>
              <w:t xml:space="preserve"> </w:t>
            </w:r>
            <w:r w:rsidRPr="00476F48">
              <w:t>telephone,</w:t>
            </w:r>
            <w:r w:rsidRPr="00476F48">
              <w:rPr>
                <w:spacing w:val="-53"/>
              </w:rPr>
              <w:t xml:space="preserve"> </w:t>
            </w:r>
            <w:r w:rsidRPr="00476F48">
              <w:t>telex</w:t>
            </w:r>
            <w:r w:rsidRPr="00476F48">
              <w:rPr>
                <w:spacing w:val="1"/>
              </w:rPr>
              <w:t xml:space="preserve"> </w:t>
            </w:r>
            <w:r w:rsidRPr="00476F48">
              <w:t>and</w:t>
            </w:r>
            <w:r w:rsidRPr="00476F48">
              <w:rPr>
                <w:spacing w:val="-1"/>
              </w:rPr>
              <w:t xml:space="preserve"> </w:t>
            </w:r>
            <w:r w:rsidRPr="00476F48">
              <w:t>radio</w:t>
            </w:r>
            <w:r w:rsidRPr="00476F48">
              <w:rPr>
                <w:spacing w:val="-1"/>
              </w:rPr>
              <w:t xml:space="preserve"> </w:t>
            </w:r>
            <w:r w:rsidRPr="00476F48">
              <w:t>systems.</w:t>
            </w:r>
          </w:p>
        </w:tc>
      </w:tr>
    </w:tbl>
    <w:p w14:paraId="1D2420DA" w14:textId="77777777" w:rsidR="009151F6" w:rsidRPr="00476F48" w:rsidRDefault="009151F6" w:rsidP="0050703C">
      <w:pPr>
        <w:pStyle w:val="BodyText"/>
        <w:spacing w:after="0"/>
      </w:pPr>
    </w:p>
    <w:p w14:paraId="54376065" w14:textId="4F144913" w:rsidR="00AD013E" w:rsidRPr="00476F48" w:rsidRDefault="00AD013E" w:rsidP="00F1468C">
      <w:pPr>
        <w:pStyle w:val="Heading2"/>
        <w:numPr>
          <w:ilvl w:val="1"/>
          <w:numId w:val="23"/>
        </w:numPr>
      </w:pPr>
      <w:bookmarkStart w:id="152" w:name="_Toc196831539"/>
      <w:r w:rsidRPr="00476F48">
        <w:t xml:space="preserve">The </w:t>
      </w:r>
      <w:r w:rsidR="00A27801">
        <w:t>d</w:t>
      </w:r>
      <w:r w:rsidR="00A27801" w:rsidRPr="00476F48">
        <w:t>istributor</w:t>
      </w:r>
      <w:bookmarkEnd w:id="152"/>
    </w:p>
    <w:tbl>
      <w:tblPr>
        <w:tblStyle w:val="TableGrid"/>
        <w:tblW w:w="10065" w:type="dxa"/>
        <w:tblInd w:w="-5" w:type="dxa"/>
        <w:tblLook w:val="04A0" w:firstRow="1" w:lastRow="0" w:firstColumn="1" w:lastColumn="0" w:noHBand="0" w:noVBand="1"/>
      </w:tblPr>
      <w:tblGrid>
        <w:gridCol w:w="10065"/>
      </w:tblGrid>
      <w:tr w:rsidR="009151F6" w:rsidRPr="00476F48" w14:paraId="598B2AC5" w14:textId="77777777" w:rsidTr="0050703C">
        <w:tc>
          <w:tcPr>
            <w:tcW w:w="10065" w:type="dxa"/>
            <w:vAlign w:val="center"/>
          </w:tcPr>
          <w:p w14:paraId="0B2D07A6" w14:textId="25363D7B"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AA181E" w:rsidRPr="00AA181E">
              <w:t>Reference to the distributor.</w:t>
            </w:r>
          </w:p>
        </w:tc>
      </w:tr>
    </w:tbl>
    <w:p w14:paraId="3B8E8492" w14:textId="77777777" w:rsidR="009151F6" w:rsidRPr="00476F48" w:rsidRDefault="009151F6" w:rsidP="0050703C">
      <w:pPr>
        <w:pStyle w:val="BodyText"/>
        <w:spacing w:after="0"/>
      </w:pPr>
    </w:p>
    <w:p w14:paraId="2A3B00EA" w14:textId="2CE16B3B" w:rsidR="00AD013E" w:rsidRPr="00476F48" w:rsidRDefault="00AD013E" w:rsidP="00F1468C">
      <w:pPr>
        <w:pStyle w:val="Heading2"/>
        <w:numPr>
          <w:ilvl w:val="1"/>
          <w:numId w:val="23"/>
        </w:numPr>
      </w:pPr>
      <w:bookmarkStart w:id="153" w:name="_Toc196831540"/>
      <w:r w:rsidRPr="00476F48">
        <w:t xml:space="preserve">The </w:t>
      </w:r>
      <w:r w:rsidR="00A27801">
        <w:t>e</w:t>
      </w:r>
      <w:r w:rsidR="00A27801" w:rsidRPr="00476F48">
        <w:t>lement</w:t>
      </w:r>
      <w:bookmarkEnd w:id="153"/>
    </w:p>
    <w:tbl>
      <w:tblPr>
        <w:tblStyle w:val="TableGrid"/>
        <w:tblW w:w="10065" w:type="dxa"/>
        <w:tblInd w:w="-5" w:type="dxa"/>
        <w:tblLook w:val="04A0" w:firstRow="1" w:lastRow="0" w:firstColumn="1" w:lastColumn="0" w:noHBand="0" w:noVBand="1"/>
      </w:tblPr>
      <w:tblGrid>
        <w:gridCol w:w="10065"/>
      </w:tblGrid>
      <w:tr w:rsidR="009151F6" w:rsidRPr="00476F48" w14:paraId="310A25D4" w14:textId="77777777" w:rsidTr="0050703C">
        <w:trPr>
          <w:trHeight w:val="454"/>
        </w:trPr>
        <w:tc>
          <w:tcPr>
            <w:tcW w:w="10065" w:type="dxa"/>
            <w:vAlign w:val="center"/>
          </w:tcPr>
          <w:p w14:paraId="6B86E4F3" w14:textId="12B6D2AF"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BF0763" w:rsidRPr="00BF0763">
              <w:t>Reference to an element.</w:t>
            </w:r>
          </w:p>
        </w:tc>
      </w:tr>
    </w:tbl>
    <w:p w14:paraId="6D5A110D" w14:textId="77777777" w:rsidR="009151F6" w:rsidRPr="00476F48" w:rsidRDefault="009151F6" w:rsidP="0050703C">
      <w:pPr>
        <w:pStyle w:val="BodyText"/>
        <w:spacing w:after="0"/>
      </w:pPr>
    </w:p>
    <w:p w14:paraId="76656A51" w14:textId="1893D849" w:rsidR="00AD013E" w:rsidRPr="00476F48" w:rsidRDefault="00AD013E" w:rsidP="00F1468C">
      <w:pPr>
        <w:pStyle w:val="Heading2"/>
        <w:numPr>
          <w:ilvl w:val="1"/>
          <w:numId w:val="23"/>
        </w:numPr>
      </w:pPr>
      <w:bookmarkStart w:id="154" w:name="_Toc196831541"/>
      <w:r w:rsidRPr="00476F48">
        <w:t xml:space="preserve">The </w:t>
      </w:r>
      <w:r w:rsidR="00A27801">
        <w:t>p</w:t>
      </w:r>
      <w:r w:rsidR="00A27801" w:rsidRPr="00476F48">
        <w:t xml:space="preserve">rice </w:t>
      </w:r>
      <w:r w:rsidR="00A27801">
        <w:t>i</w:t>
      </w:r>
      <w:r w:rsidR="00A27801" w:rsidRPr="00476F48">
        <w:t>nformation</w:t>
      </w:r>
      <w:bookmarkEnd w:id="154"/>
    </w:p>
    <w:tbl>
      <w:tblPr>
        <w:tblStyle w:val="TableGrid"/>
        <w:tblW w:w="10065" w:type="dxa"/>
        <w:tblInd w:w="-5" w:type="dxa"/>
        <w:tblLook w:val="04A0" w:firstRow="1" w:lastRow="0" w:firstColumn="1" w:lastColumn="0" w:noHBand="0" w:noVBand="1"/>
      </w:tblPr>
      <w:tblGrid>
        <w:gridCol w:w="10065"/>
      </w:tblGrid>
      <w:tr w:rsidR="009151F6" w:rsidRPr="00476F48" w14:paraId="7B644B0F" w14:textId="77777777" w:rsidTr="0050703C">
        <w:tc>
          <w:tcPr>
            <w:tcW w:w="10065" w:type="dxa"/>
            <w:vAlign w:val="center"/>
          </w:tcPr>
          <w:p w14:paraId="17ED084E" w14:textId="6AE4FA79"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6C6E6F" w:rsidRPr="006C6E6F">
              <w:t>Reference to price information.</w:t>
            </w:r>
          </w:p>
        </w:tc>
      </w:tr>
    </w:tbl>
    <w:p w14:paraId="51A07D87" w14:textId="77777777" w:rsidR="009151F6" w:rsidRPr="00476F48" w:rsidRDefault="009151F6" w:rsidP="0050703C">
      <w:pPr>
        <w:pStyle w:val="BodyText"/>
        <w:spacing w:after="0"/>
      </w:pPr>
    </w:p>
    <w:p w14:paraId="77E47E39" w14:textId="6D69EEC3" w:rsidR="00AD013E" w:rsidRPr="00476F48" w:rsidRDefault="00AD013E" w:rsidP="00F1468C">
      <w:pPr>
        <w:pStyle w:val="Heading2"/>
        <w:numPr>
          <w:ilvl w:val="1"/>
          <w:numId w:val="23"/>
        </w:numPr>
      </w:pPr>
      <w:bookmarkStart w:id="155" w:name="_Toc196831542"/>
      <w:r w:rsidRPr="00476F48">
        <w:t xml:space="preserve">The </w:t>
      </w:r>
      <w:r w:rsidR="00A27801">
        <w:t>p</w:t>
      </w:r>
      <w:r w:rsidR="00A27801" w:rsidRPr="00476F48">
        <w:t>roducer</w:t>
      </w:r>
      <w:bookmarkEnd w:id="155"/>
    </w:p>
    <w:tbl>
      <w:tblPr>
        <w:tblStyle w:val="TableGrid"/>
        <w:tblW w:w="10065" w:type="dxa"/>
        <w:tblInd w:w="-5" w:type="dxa"/>
        <w:tblLook w:val="04A0" w:firstRow="1" w:lastRow="0" w:firstColumn="1" w:lastColumn="0" w:noHBand="0" w:noVBand="1"/>
      </w:tblPr>
      <w:tblGrid>
        <w:gridCol w:w="10065"/>
      </w:tblGrid>
      <w:tr w:rsidR="009151F6" w:rsidRPr="00476F48" w14:paraId="71B8FA13" w14:textId="77777777" w:rsidTr="0050703C">
        <w:trPr>
          <w:trHeight w:val="510"/>
        </w:trPr>
        <w:tc>
          <w:tcPr>
            <w:tcW w:w="10065" w:type="dxa"/>
            <w:vAlign w:val="center"/>
          </w:tcPr>
          <w:p w14:paraId="1A56098C" w14:textId="76367B92"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4015F1" w:rsidRPr="004015F1">
              <w:t>Reference to a producer.</w:t>
            </w:r>
          </w:p>
        </w:tc>
      </w:tr>
    </w:tbl>
    <w:p w14:paraId="605EB046" w14:textId="77777777" w:rsidR="009151F6" w:rsidRPr="00476F48" w:rsidRDefault="009151F6" w:rsidP="0050703C">
      <w:pPr>
        <w:pStyle w:val="BodyText"/>
        <w:spacing w:after="0"/>
      </w:pPr>
    </w:p>
    <w:p w14:paraId="46A5CECF" w14:textId="232F9749" w:rsidR="00AD013E" w:rsidRPr="00476F48" w:rsidRDefault="00AD013E" w:rsidP="00F1468C">
      <w:pPr>
        <w:pStyle w:val="Heading2"/>
        <w:numPr>
          <w:ilvl w:val="1"/>
          <w:numId w:val="23"/>
        </w:numPr>
      </w:pPr>
      <w:bookmarkStart w:id="156" w:name="_Toc196831543"/>
      <w:r w:rsidRPr="00476F48">
        <w:t xml:space="preserve">The </w:t>
      </w:r>
      <w:r w:rsidR="00A27801">
        <w:t>r</w:t>
      </w:r>
      <w:r w:rsidR="00A27801" w:rsidRPr="00476F48">
        <w:t>eference</w:t>
      </w:r>
      <w:bookmarkEnd w:id="156"/>
    </w:p>
    <w:tbl>
      <w:tblPr>
        <w:tblStyle w:val="TableGrid"/>
        <w:tblW w:w="10065" w:type="dxa"/>
        <w:tblInd w:w="-5" w:type="dxa"/>
        <w:tblLook w:val="04A0" w:firstRow="1" w:lastRow="0" w:firstColumn="1" w:lastColumn="0" w:noHBand="0" w:noVBand="1"/>
      </w:tblPr>
      <w:tblGrid>
        <w:gridCol w:w="10065"/>
      </w:tblGrid>
      <w:tr w:rsidR="009151F6" w:rsidRPr="00476F48" w14:paraId="1B59FE6F" w14:textId="77777777" w:rsidTr="0050703C">
        <w:tc>
          <w:tcPr>
            <w:tcW w:w="10065" w:type="dxa"/>
            <w:vAlign w:val="center"/>
          </w:tcPr>
          <w:p w14:paraId="44BCD591" w14:textId="0230636C"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B527E0">
              <w:rPr>
                <w:spacing w:val="-3"/>
              </w:rPr>
              <w:t>Reference to</w:t>
            </w:r>
            <w:r w:rsidR="00B527E0" w:rsidRPr="00476F48">
              <w:rPr>
                <w:spacing w:val="-3"/>
              </w:rPr>
              <w:t xml:space="preserve"> </w:t>
            </w:r>
            <w:r w:rsidRPr="00476F48">
              <w:rPr>
                <w:spacing w:val="-3"/>
              </w:rPr>
              <w:t>supporting material or information related to a specific element or data.</w:t>
            </w:r>
          </w:p>
        </w:tc>
      </w:tr>
    </w:tbl>
    <w:p w14:paraId="6682AB3C" w14:textId="77777777" w:rsidR="009151F6" w:rsidRPr="00476F48" w:rsidRDefault="009151F6" w:rsidP="0050703C">
      <w:pPr>
        <w:pStyle w:val="BodyText"/>
        <w:spacing w:after="0"/>
      </w:pPr>
    </w:p>
    <w:p w14:paraId="342E011A" w14:textId="1562D957" w:rsidR="00AD013E" w:rsidRPr="00476F48" w:rsidRDefault="00AD013E" w:rsidP="00F1468C">
      <w:pPr>
        <w:pStyle w:val="Heading2"/>
        <w:keepNext/>
        <w:keepLines/>
        <w:numPr>
          <w:ilvl w:val="1"/>
          <w:numId w:val="23"/>
        </w:numPr>
      </w:pPr>
      <w:bookmarkStart w:id="157" w:name="_Toc196831544"/>
      <w:r w:rsidRPr="00476F48">
        <w:lastRenderedPageBreak/>
        <w:t xml:space="preserve">The </w:t>
      </w:r>
      <w:r w:rsidR="00A27801">
        <w:t>r</w:t>
      </w:r>
      <w:r w:rsidR="00A27801" w:rsidRPr="00476F48">
        <w:t>equirement</w:t>
      </w:r>
      <w:bookmarkEnd w:id="157"/>
    </w:p>
    <w:tbl>
      <w:tblPr>
        <w:tblStyle w:val="TableGrid"/>
        <w:tblW w:w="10065" w:type="dxa"/>
        <w:tblInd w:w="-5" w:type="dxa"/>
        <w:tblLook w:val="04A0" w:firstRow="1" w:lastRow="0" w:firstColumn="1" w:lastColumn="0" w:noHBand="0" w:noVBand="1"/>
      </w:tblPr>
      <w:tblGrid>
        <w:gridCol w:w="10065"/>
      </w:tblGrid>
      <w:tr w:rsidR="009151F6" w:rsidRPr="00476F48" w14:paraId="19BE88E2" w14:textId="77777777" w:rsidTr="0050703C">
        <w:trPr>
          <w:trHeight w:val="510"/>
        </w:trPr>
        <w:tc>
          <w:tcPr>
            <w:tcW w:w="10065" w:type="dxa"/>
            <w:vAlign w:val="center"/>
          </w:tcPr>
          <w:p w14:paraId="312CAB90" w14:textId="7F27AF79"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C029AB" w:rsidRPr="00C029AB">
              <w:rPr>
                <w:spacing w:val="-3"/>
              </w:rPr>
              <w:t>Reference to a requirement for a specific system or process.</w:t>
            </w:r>
          </w:p>
        </w:tc>
      </w:tr>
    </w:tbl>
    <w:p w14:paraId="3695D3D8" w14:textId="77777777" w:rsidR="009151F6" w:rsidRPr="00476F48" w:rsidRDefault="009151F6" w:rsidP="0050703C">
      <w:pPr>
        <w:pStyle w:val="BodyText"/>
        <w:spacing w:after="0"/>
      </w:pPr>
    </w:p>
    <w:p w14:paraId="4CB82D04" w14:textId="3083C0ED" w:rsidR="00AD013E" w:rsidRPr="00476F48" w:rsidRDefault="00AD013E" w:rsidP="00F1468C">
      <w:pPr>
        <w:pStyle w:val="Heading2"/>
        <w:numPr>
          <w:ilvl w:val="1"/>
          <w:numId w:val="23"/>
        </w:numPr>
      </w:pPr>
      <w:bookmarkStart w:id="158" w:name="_Toc196831545"/>
      <w:r w:rsidRPr="00476F48">
        <w:t xml:space="preserve">The </w:t>
      </w:r>
      <w:r w:rsidR="00A27801">
        <w:t>s</w:t>
      </w:r>
      <w:r w:rsidR="00A27801" w:rsidRPr="00476F48">
        <w:t>ource</w:t>
      </w:r>
      <w:bookmarkEnd w:id="158"/>
    </w:p>
    <w:tbl>
      <w:tblPr>
        <w:tblStyle w:val="TableGrid"/>
        <w:tblW w:w="10065" w:type="dxa"/>
        <w:tblInd w:w="-5" w:type="dxa"/>
        <w:tblLook w:val="04A0" w:firstRow="1" w:lastRow="0" w:firstColumn="1" w:lastColumn="0" w:noHBand="0" w:noVBand="1"/>
      </w:tblPr>
      <w:tblGrid>
        <w:gridCol w:w="10065"/>
      </w:tblGrid>
      <w:tr w:rsidR="009151F6" w:rsidRPr="00476F48" w14:paraId="0B008444" w14:textId="77777777" w:rsidTr="0050703C">
        <w:tc>
          <w:tcPr>
            <w:tcW w:w="10065" w:type="dxa"/>
            <w:vAlign w:val="center"/>
          </w:tcPr>
          <w:p w14:paraId="62D47104" w14:textId="74F9F935"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8F372E" w:rsidRPr="008F372E">
              <w:rPr>
                <w:spacing w:val="-3"/>
              </w:rPr>
              <w:t xml:space="preserve">Reference to the </w:t>
            </w:r>
            <w:r w:rsidR="001F3EDC">
              <w:rPr>
                <w:spacing w:val="-3"/>
              </w:rPr>
              <w:t>s</w:t>
            </w:r>
            <w:r w:rsidRPr="00476F48">
              <w:rPr>
                <w:spacing w:val="-3"/>
              </w:rPr>
              <w:t xml:space="preserve">ource of information </w:t>
            </w:r>
            <w:r w:rsidR="001F3EDC" w:rsidRPr="00476F48">
              <w:rPr>
                <w:spacing w:val="-3"/>
              </w:rPr>
              <w:t>o</w:t>
            </w:r>
            <w:r w:rsidR="001F3EDC">
              <w:rPr>
                <w:spacing w:val="-3"/>
              </w:rPr>
              <w:t>r</w:t>
            </w:r>
            <w:r w:rsidR="001F3EDC" w:rsidRPr="00476F48">
              <w:rPr>
                <w:spacing w:val="-3"/>
              </w:rPr>
              <w:t xml:space="preserve"> </w:t>
            </w:r>
            <w:r w:rsidRPr="00476F48">
              <w:rPr>
                <w:spacing w:val="-3"/>
              </w:rPr>
              <w:t>data.</w:t>
            </w:r>
          </w:p>
        </w:tc>
      </w:tr>
    </w:tbl>
    <w:p w14:paraId="0CC8C049" w14:textId="77777777" w:rsidR="0050703C" w:rsidRPr="00476F48" w:rsidRDefault="0050703C" w:rsidP="0050703C">
      <w:pPr>
        <w:pStyle w:val="BodyText"/>
        <w:spacing w:after="0"/>
      </w:pPr>
    </w:p>
    <w:p w14:paraId="1051FA5E" w14:textId="34DA5C1E" w:rsidR="00A02050" w:rsidRPr="00476F48" w:rsidRDefault="00287EC3" w:rsidP="00F1468C">
      <w:pPr>
        <w:pStyle w:val="Heading2"/>
        <w:numPr>
          <w:ilvl w:val="1"/>
          <w:numId w:val="23"/>
        </w:numPr>
      </w:pPr>
      <w:bookmarkStart w:id="159" w:name="_Toc196831546"/>
      <w:r w:rsidRPr="00476F48">
        <w:t xml:space="preserve">The </w:t>
      </w:r>
      <w:r w:rsidR="00A27801">
        <w:t>m</w:t>
      </w:r>
      <w:r w:rsidR="00A27801" w:rsidRPr="00476F48">
        <w:t>ain</w:t>
      </w:r>
      <w:bookmarkEnd w:id="159"/>
    </w:p>
    <w:tbl>
      <w:tblPr>
        <w:tblStyle w:val="TableGrid"/>
        <w:tblW w:w="10065" w:type="dxa"/>
        <w:tblInd w:w="-5" w:type="dxa"/>
        <w:tblLook w:val="04A0" w:firstRow="1" w:lastRow="0" w:firstColumn="1" w:lastColumn="0" w:noHBand="0" w:noVBand="1"/>
      </w:tblPr>
      <w:tblGrid>
        <w:gridCol w:w="10065"/>
      </w:tblGrid>
      <w:tr w:rsidR="00A02050" w:rsidRPr="00476F48" w14:paraId="4AC1ADFE" w14:textId="77777777" w:rsidTr="00476F48">
        <w:trPr>
          <w:trHeight w:val="510"/>
        </w:trPr>
        <w:tc>
          <w:tcPr>
            <w:tcW w:w="10065" w:type="dxa"/>
            <w:vAlign w:val="center"/>
          </w:tcPr>
          <w:p w14:paraId="33FEA30B" w14:textId="6480B8D4" w:rsidR="00A02050" w:rsidRPr="00476F48" w:rsidRDefault="00A02050" w:rsidP="00476F48">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030978" w:rsidRPr="00030978">
              <w:rPr>
                <w:spacing w:val="-3"/>
              </w:rPr>
              <w:t>Reference to the main product contain</w:t>
            </w:r>
            <w:r w:rsidR="00030978">
              <w:rPr>
                <w:spacing w:val="-3"/>
              </w:rPr>
              <w:t>in</w:t>
            </w:r>
            <w:r w:rsidR="00030978" w:rsidRPr="00030978">
              <w:rPr>
                <w:spacing w:val="-3"/>
              </w:rPr>
              <w:t>g panel(s).</w:t>
            </w:r>
          </w:p>
        </w:tc>
      </w:tr>
    </w:tbl>
    <w:p w14:paraId="7DC8B1D6" w14:textId="77777777" w:rsidR="00476F48" w:rsidRPr="00476F48" w:rsidRDefault="00476F48" w:rsidP="00476F48">
      <w:pPr>
        <w:pStyle w:val="BodyText"/>
        <w:spacing w:after="0"/>
      </w:pPr>
    </w:p>
    <w:p w14:paraId="1BA088D9" w14:textId="393F7FFF" w:rsidR="00A02050" w:rsidRPr="00476F48" w:rsidRDefault="00287EC3" w:rsidP="00F1468C">
      <w:pPr>
        <w:pStyle w:val="Heading2"/>
        <w:numPr>
          <w:ilvl w:val="1"/>
          <w:numId w:val="23"/>
        </w:numPr>
      </w:pPr>
      <w:bookmarkStart w:id="160" w:name="_Toc196831547"/>
      <w:r w:rsidRPr="00476F48">
        <w:t xml:space="preserve">The </w:t>
      </w:r>
      <w:r w:rsidR="00A03D78">
        <w:t>p</w:t>
      </w:r>
      <w:r w:rsidR="00A03D78" w:rsidRPr="00476F48">
        <w:t>anel</w:t>
      </w:r>
      <w:bookmarkEnd w:id="160"/>
    </w:p>
    <w:tbl>
      <w:tblPr>
        <w:tblStyle w:val="TableGrid"/>
        <w:tblW w:w="10065" w:type="dxa"/>
        <w:tblInd w:w="-5" w:type="dxa"/>
        <w:tblLook w:val="04A0" w:firstRow="1" w:lastRow="0" w:firstColumn="1" w:lastColumn="0" w:noHBand="0" w:noVBand="1"/>
      </w:tblPr>
      <w:tblGrid>
        <w:gridCol w:w="10065"/>
      </w:tblGrid>
      <w:tr w:rsidR="00A02050" w:rsidRPr="00476F48" w14:paraId="62C0D4E6" w14:textId="77777777" w:rsidTr="00476F48">
        <w:tc>
          <w:tcPr>
            <w:tcW w:w="10065" w:type="dxa"/>
            <w:vAlign w:val="center"/>
          </w:tcPr>
          <w:p w14:paraId="78AEBE20" w14:textId="6EA5CF7D" w:rsidR="00A02050" w:rsidRPr="00476F48" w:rsidRDefault="00A02050" w:rsidP="00476F48">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005F46" w:rsidRPr="00005F46">
              <w:rPr>
                <w:spacing w:val="-3"/>
              </w:rPr>
              <w:t>Reference to the panel of a main product.</w:t>
            </w:r>
          </w:p>
        </w:tc>
      </w:tr>
    </w:tbl>
    <w:p w14:paraId="7024F3D9" w14:textId="418B37DD" w:rsidR="00531E44" w:rsidRPr="00476F48" w:rsidRDefault="00531E44">
      <w:pPr>
        <w:rPr>
          <w:b/>
          <w:bCs/>
          <w:sz w:val="24"/>
          <w:szCs w:val="24"/>
        </w:rPr>
      </w:pPr>
    </w:p>
    <w:p w14:paraId="57D5EA49" w14:textId="77777777" w:rsidR="00476F48" w:rsidRPr="00476F48" w:rsidRDefault="00476F48">
      <w:pPr>
        <w:spacing w:after="0"/>
        <w:rPr>
          <w:b/>
          <w:bCs/>
          <w:sz w:val="24"/>
          <w:szCs w:val="24"/>
        </w:rPr>
      </w:pPr>
      <w:r w:rsidRPr="00476F48">
        <w:br w:type="page"/>
      </w:r>
    </w:p>
    <w:p w14:paraId="1BDE28D2" w14:textId="1024336F" w:rsidR="00F96791" w:rsidRPr="001F6A3F" w:rsidRDefault="008B6669" w:rsidP="00F1468C">
      <w:pPr>
        <w:pStyle w:val="Heading1"/>
        <w:numPr>
          <w:ilvl w:val="0"/>
          <w:numId w:val="23"/>
        </w:numPr>
      </w:pPr>
      <w:bookmarkStart w:id="161" w:name="_Toc196831548"/>
      <w:r w:rsidRPr="001F6A3F">
        <w:lastRenderedPageBreak/>
        <w:t>Attribute and Enumerate Descriptions</w:t>
      </w:r>
      <w:bookmarkEnd w:id="161"/>
    </w:p>
    <w:p w14:paraId="1F1FE34E" w14:textId="62FD5669" w:rsidR="00EC4C0F" w:rsidRPr="001F6A3F" w:rsidRDefault="00F01F6F" w:rsidP="00F1468C">
      <w:pPr>
        <w:pStyle w:val="Heading2"/>
        <w:numPr>
          <w:ilvl w:val="1"/>
          <w:numId w:val="23"/>
        </w:numPr>
      </w:pPr>
      <w:bookmarkStart w:id="162" w:name="_Toc196831549"/>
      <w:r>
        <w:t>a</w:t>
      </w:r>
      <w:r w:rsidRPr="001F6A3F">
        <w:t xml:space="preserve">dministrative </w:t>
      </w:r>
      <w:r w:rsidR="00AD28A0">
        <w:t>d</w:t>
      </w:r>
      <w:r w:rsidR="00AD28A0" w:rsidRPr="001F6A3F">
        <w:t>ivision</w:t>
      </w:r>
      <w:bookmarkEnd w:id="162"/>
    </w:p>
    <w:tbl>
      <w:tblPr>
        <w:tblStyle w:val="TableGrid"/>
        <w:tblW w:w="10065" w:type="dxa"/>
        <w:tblInd w:w="-5" w:type="dxa"/>
        <w:tblLook w:val="04A0" w:firstRow="1" w:lastRow="0" w:firstColumn="1" w:lastColumn="0" w:noHBand="0" w:noVBand="1"/>
      </w:tblPr>
      <w:tblGrid>
        <w:gridCol w:w="10065"/>
      </w:tblGrid>
      <w:tr w:rsidR="008C65DD" w:rsidRPr="00476F48" w14:paraId="2E637088" w14:textId="77777777" w:rsidTr="00AD28A0">
        <w:trPr>
          <w:trHeight w:val="510"/>
        </w:trPr>
        <w:tc>
          <w:tcPr>
            <w:tcW w:w="10065" w:type="dxa"/>
            <w:vAlign w:val="center"/>
          </w:tcPr>
          <w:p w14:paraId="13311454" w14:textId="77777777" w:rsidR="008C65DD" w:rsidRPr="00476F48" w:rsidRDefault="008C65DD" w:rsidP="00F01F6F">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A generic term for an administrative region within a country at a level below that of the sovereign state.</w:t>
            </w:r>
          </w:p>
          <w:p w14:paraId="5CE58F7D" w14:textId="77777777" w:rsidR="008C65DD" w:rsidRPr="00476F48" w:rsidRDefault="008C65DD" w:rsidP="00F01F6F">
            <w:pPr>
              <w:pStyle w:val="BodyText"/>
              <w:spacing w:after="0"/>
            </w:pPr>
            <w:r w:rsidRPr="00476F48">
              <w:rPr>
                <w:u w:val="single"/>
              </w:rPr>
              <w:t>Remarks:</w:t>
            </w:r>
          </w:p>
          <w:p w14:paraId="76296DBA" w14:textId="60708F12" w:rsidR="008C65DD" w:rsidRPr="00476F48" w:rsidRDefault="008C65DD" w:rsidP="00F1468C">
            <w:pPr>
              <w:pStyle w:val="BodyText"/>
              <w:numPr>
                <w:ilvl w:val="0"/>
                <w:numId w:val="10"/>
              </w:numPr>
              <w:tabs>
                <w:tab w:val="left" w:pos="219"/>
              </w:tabs>
              <w:ind w:left="0" w:hanging="171"/>
            </w:pPr>
            <w:r w:rsidRPr="00476F48">
              <w:t>No</w:t>
            </w:r>
            <w:r w:rsidRPr="00476F48">
              <w:rPr>
                <w:spacing w:val="-1"/>
              </w:rPr>
              <w:t xml:space="preserve"> </w:t>
            </w:r>
            <w:r w:rsidRPr="00476F48">
              <w:t>remarks.</w:t>
            </w:r>
          </w:p>
        </w:tc>
      </w:tr>
    </w:tbl>
    <w:p w14:paraId="7B4D706E" w14:textId="0922A4BD" w:rsidR="008C65DD" w:rsidRPr="00476F48" w:rsidRDefault="008C65DD" w:rsidP="00F01F6F">
      <w:pPr>
        <w:pStyle w:val="BodyText"/>
        <w:spacing w:after="0"/>
      </w:pPr>
    </w:p>
    <w:p w14:paraId="4DABFFD0" w14:textId="2EB62997" w:rsidR="00355FAD" w:rsidRPr="005E440F" w:rsidRDefault="00F01F6F" w:rsidP="00E716F6">
      <w:pPr>
        <w:pStyle w:val="Heading2"/>
        <w:numPr>
          <w:ilvl w:val="1"/>
          <w:numId w:val="23"/>
        </w:numPr>
      </w:pPr>
      <w:bookmarkStart w:id="163" w:name="_Toc196831550"/>
      <w:r w:rsidRPr="005E440F">
        <w:t>agency name</w:t>
      </w:r>
      <w:bookmarkEnd w:id="163"/>
    </w:p>
    <w:tbl>
      <w:tblPr>
        <w:tblStyle w:val="TableGrid"/>
        <w:tblW w:w="10065" w:type="dxa"/>
        <w:tblInd w:w="-5" w:type="dxa"/>
        <w:tblLook w:val="04A0" w:firstRow="1" w:lastRow="0" w:firstColumn="1" w:lastColumn="0" w:noHBand="0" w:noVBand="1"/>
      </w:tblPr>
      <w:tblGrid>
        <w:gridCol w:w="10065"/>
      </w:tblGrid>
      <w:tr w:rsidR="008C65DD" w:rsidRPr="00476F48" w14:paraId="0B01140B" w14:textId="77777777" w:rsidTr="00F01F6F">
        <w:trPr>
          <w:trHeight w:val="510"/>
        </w:trPr>
        <w:tc>
          <w:tcPr>
            <w:tcW w:w="10065" w:type="dxa"/>
            <w:vAlign w:val="center"/>
          </w:tcPr>
          <w:p w14:paraId="12605556"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name of an agency, entity or organization.</w:t>
            </w:r>
          </w:p>
          <w:p w14:paraId="14B670C1" w14:textId="77777777" w:rsidR="008C65DD" w:rsidRPr="00476F48" w:rsidRDefault="008C65DD" w:rsidP="00F01F6F">
            <w:pPr>
              <w:pStyle w:val="BodyText"/>
              <w:spacing w:after="0"/>
            </w:pPr>
            <w:r w:rsidRPr="00476F48">
              <w:rPr>
                <w:u w:val="single"/>
              </w:rPr>
              <w:t>Remarks:</w:t>
            </w:r>
          </w:p>
          <w:p w14:paraId="44339C54" w14:textId="6B27F5A6" w:rsidR="008C65DD" w:rsidRPr="00476F48" w:rsidRDefault="008C65DD" w:rsidP="00F1468C">
            <w:pPr>
              <w:pStyle w:val="BodyText"/>
              <w:numPr>
                <w:ilvl w:val="0"/>
                <w:numId w:val="10"/>
              </w:numPr>
              <w:tabs>
                <w:tab w:val="left" w:pos="219"/>
              </w:tabs>
              <w:ind w:left="189" w:hanging="189"/>
            </w:pPr>
            <w:r w:rsidRPr="00476F48">
              <w:t>No</w:t>
            </w:r>
            <w:r w:rsidRPr="00476F48">
              <w:rPr>
                <w:spacing w:val="-1"/>
              </w:rPr>
              <w:t xml:space="preserve"> </w:t>
            </w:r>
            <w:r w:rsidRPr="00476F48">
              <w:t>remarks.</w:t>
            </w:r>
          </w:p>
        </w:tc>
      </w:tr>
    </w:tbl>
    <w:p w14:paraId="0E3BAE80" w14:textId="3FBEEA76" w:rsidR="008C65DD" w:rsidRPr="00476F48" w:rsidRDefault="008C65DD" w:rsidP="00F01F6F">
      <w:pPr>
        <w:pStyle w:val="BodyText"/>
        <w:spacing w:after="0"/>
      </w:pPr>
    </w:p>
    <w:p w14:paraId="07C6DE7D" w14:textId="0CBA86FC" w:rsidR="000E46FF" w:rsidRPr="00F01F6F" w:rsidRDefault="00F01F6F" w:rsidP="00F1468C">
      <w:pPr>
        <w:pStyle w:val="Heading2"/>
        <w:numPr>
          <w:ilvl w:val="1"/>
          <w:numId w:val="23"/>
        </w:numPr>
      </w:pPr>
      <w:bookmarkStart w:id="164" w:name="_Toc196831551"/>
      <w:r>
        <w:t>a</w:t>
      </w:r>
      <w:r w:rsidRPr="00F01F6F">
        <w:t xml:space="preserve">gency </w:t>
      </w:r>
      <w:r>
        <w:t>r</w:t>
      </w:r>
      <w:r w:rsidRPr="00F01F6F">
        <w:t xml:space="preserve">esponsible </w:t>
      </w:r>
      <w:r>
        <w:t>f</w:t>
      </w:r>
      <w:r w:rsidRPr="00F01F6F">
        <w:t xml:space="preserve">or </w:t>
      </w:r>
      <w:r>
        <w:t>p</w:t>
      </w:r>
      <w:r w:rsidRPr="00F01F6F">
        <w:t>roduction</w:t>
      </w:r>
      <w:bookmarkEnd w:id="164"/>
    </w:p>
    <w:tbl>
      <w:tblPr>
        <w:tblStyle w:val="TableGrid"/>
        <w:tblW w:w="10065" w:type="dxa"/>
        <w:tblInd w:w="-5" w:type="dxa"/>
        <w:tblLook w:val="04A0" w:firstRow="1" w:lastRow="0" w:firstColumn="1" w:lastColumn="0" w:noHBand="0" w:noVBand="1"/>
      </w:tblPr>
      <w:tblGrid>
        <w:gridCol w:w="10065"/>
      </w:tblGrid>
      <w:tr w:rsidR="008C65DD" w:rsidRPr="00476F48" w14:paraId="47754DDD" w14:textId="77777777" w:rsidTr="00F01F6F">
        <w:trPr>
          <w:trHeight w:val="510"/>
        </w:trPr>
        <w:tc>
          <w:tcPr>
            <w:tcW w:w="10065" w:type="dxa"/>
            <w:vAlign w:val="center"/>
          </w:tcPr>
          <w:p w14:paraId="2A593C9C"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 xml:space="preserve">Definition: </w:t>
            </w:r>
            <w:r w:rsidRPr="00476F48">
              <w:t>Identifies the agency which produced the data</w:t>
            </w:r>
            <w:r w:rsidRPr="00476F48">
              <w:rPr>
                <w:u w:val="single"/>
              </w:rPr>
              <w:t>.</w:t>
            </w:r>
          </w:p>
          <w:p w14:paraId="3C76FF18" w14:textId="77777777" w:rsidR="008C65DD" w:rsidRPr="00476F48" w:rsidRDefault="008C65DD" w:rsidP="00F01F6F">
            <w:pPr>
              <w:pStyle w:val="BodyText"/>
              <w:spacing w:after="0"/>
            </w:pPr>
            <w:r w:rsidRPr="00476F48">
              <w:rPr>
                <w:u w:val="single"/>
              </w:rPr>
              <w:t>Remarks:</w:t>
            </w:r>
          </w:p>
          <w:p w14:paraId="0382AEB7" w14:textId="4372940B" w:rsidR="008C65DD" w:rsidRPr="00476F48" w:rsidRDefault="008C65DD" w:rsidP="00F1468C">
            <w:pPr>
              <w:pStyle w:val="BodyText"/>
              <w:numPr>
                <w:ilvl w:val="0"/>
                <w:numId w:val="10"/>
              </w:numPr>
              <w:tabs>
                <w:tab w:val="left" w:pos="219"/>
              </w:tabs>
              <w:ind w:left="171" w:hanging="171"/>
            </w:pPr>
            <w:r w:rsidRPr="00476F48">
              <w:t>No</w:t>
            </w:r>
            <w:r w:rsidRPr="00476F48">
              <w:rPr>
                <w:spacing w:val="-1"/>
              </w:rPr>
              <w:t xml:space="preserve"> </w:t>
            </w:r>
            <w:r w:rsidRPr="00476F48">
              <w:t>remarks.</w:t>
            </w:r>
          </w:p>
        </w:tc>
      </w:tr>
    </w:tbl>
    <w:p w14:paraId="510853CF" w14:textId="07B0B35E" w:rsidR="008C65DD" w:rsidRPr="00476F48" w:rsidRDefault="008C65DD" w:rsidP="00F01F6F">
      <w:pPr>
        <w:pStyle w:val="BodyText"/>
        <w:spacing w:after="0"/>
      </w:pPr>
    </w:p>
    <w:p w14:paraId="03958B28" w14:textId="3E629E1A" w:rsidR="000E46FF" w:rsidRPr="00F01F6F" w:rsidRDefault="00F01F6F" w:rsidP="00F1468C">
      <w:pPr>
        <w:pStyle w:val="Heading2"/>
        <w:numPr>
          <w:ilvl w:val="1"/>
          <w:numId w:val="23"/>
        </w:numPr>
      </w:pPr>
      <w:bookmarkStart w:id="165" w:name="_Toc196831552"/>
      <w:r>
        <w:t>a</w:t>
      </w:r>
      <w:r w:rsidRPr="00F01F6F">
        <w:t xml:space="preserve">pplication </w:t>
      </w:r>
      <w:r>
        <w:t>p</w:t>
      </w:r>
      <w:r w:rsidRPr="00F01F6F">
        <w:t>rofile</w:t>
      </w:r>
      <w:bookmarkEnd w:id="165"/>
    </w:p>
    <w:tbl>
      <w:tblPr>
        <w:tblStyle w:val="TableGrid"/>
        <w:tblW w:w="10065" w:type="dxa"/>
        <w:tblInd w:w="-5" w:type="dxa"/>
        <w:tblLook w:val="04A0" w:firstRow="1" w:lastRow="0" w:firstColumn="1" w:lastColumn="0" w:noHBand="0" w:noVBand="1"/>
      </w:tblPr>
      <w:tblGrid>
        <w:gridCol w:w="10065"/>
      </w:tblGrid>
      <w:tr w:rsidR="008C65DD" w:rsidRPr="00476F48" w14:paraId="74EBE3E9" w14:textId="77777777" w:rsidTr="00F01F6F">
        <w:tc>
          <w:tcPr>
            <w:tcW w:w="10065" w:type="dxa"/>
            <w:vAlign w:val="center"/>
          </w:tcPr>
          <w:p w14:paraId="5A601E0C"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Name of an application profile that can be used with the online resource.</w:t>
            </w:r>
          </w:p>
          <w:p w14:paraId="346D89E0" w14:textId="77777777" w:rsidR="008C65DD" w:rsidRPr="00476F48" w:rsidRDefault="008C65DD" w:rsidP="00F01F6F">
            <w:pPr>
              <w:pStyle w:val="BodyText"/>
              <w:spacing w:after="0"/>
            </w:pPr>
            <w:r w:rsidRPr="00476F48">
              <w:rPr>
                <w:u w:val="single"/>
              </w:rPr>
              <w:t>Remarks:</w:t>
            </w:r>
          </w:p>
          <w:p w14:paraId="6EF62B66" w14:textId="22CA79FA" w:rsidR="008C65DD" w:rsidRPr="00476F48" w:rsidRDefault="008C65DD" w:rsidP="00F1468C">
            <w:pPr>
              <w:pStyle w:val="BodyText"/>
              <w:numPr>
                <w:ilvl w:val="0"/>
                <w:numId w:val="10"/>
              </w:numPr>
              <w:tabs>
                <w:tab w:val="left" w:pos="219"/>
              </w:tabs>
              <w:ind w:left="171" w:hanging="171"/>
            </w:pPr>
            <w:r w:rsidRPr="00476F48">
              <w:t>No</w:t>
            </w:r>
            <w:r w:rsidRPr="00476F48">
              <w:rPr>
                <w:spacing w:val="-1"/>
              </w:rPr>
              <w:t xml:space="preserve"> </w:t>
            </w:r>
            <w:r w:rsidRPr="00476F48">
              <w:t>remarks.</w:t>
            </w:r>
          </w:p>
        </w:tc>
      </w:tr>
    </w:tbl>
    <w:p w14:paraId="16F02699" w14:textId="256D5F7A" w:rsidR="008C65DD" w:rsidRPr="00476F48" w:rsidRDefault="008C65DD" w:rsidP="00F01F6F">
      <w:pPr>
        <w:pStyle w:val="BodyText"/>
        <w:spacing w:after="0"/>
      </w:pPr>
    </w:p>
    <w:p w14:paraId="7E7C121B" w14:textId="0837B7A0" w:rsidR="00355FAD" w:rsidRPr="00F01F6F" w:rsidRDefault="00F01F6F" w:rsidP="00F1468C">
      <w:pPr>
        <w:pStyle w:val="Heading2"/>
        <w:numPr>
          <w:ilvl w:val="1"/>
          <w:numId w:val="23"/>
        </w:numPr>
      </w:pPr>
      <w:bookmarkStart w:id="166" w:name="_Toc196831553"/>
      <w:r>
        <w:t>a</w:t>
      </w:r>
      <w:r w:rsidRPr="00F01F6F">
        <w:t xml:space="preserve">pproximate </w:t>
      </w:r>
      <w:r>
        <w:t>g</w:t>
      </w:r>
      <w:r w:rsidRPr="00F01F6F">
        <w:t xml:space="preserve">rid </w:t>
      </w:r>
      <w:r>
        <w:t>r</w:t>
      </w:r>
      <w:r w:rsidRPr="00F01F6F">
        <w:t>esolution</w:t>
      </w:r>
      <w:bookmarkEnd w:id="166"/>
    </w:p>
    <w:tbl>
      <w:tblPr>
        <w:tblStyle w:val="TableGrid"/>
        <w:tblW w:w="10065" w:type="dxa"/>
        <w:tblInd w:w="-5" w:type="dxa"/>
        <w:tblLook w:val="04A0" w:firstRow="1" w:lastRow="0" w:firstColumn="1" w:lastColumn="0" w:noHBand="0" w:noVBand="1"/>
      </w:tblPr>
      <w:tblGrid>
        <w:gridCol w:w="10065"/>
      </w:tblGrid>
      <w:tr w:rsidR="008C65DD" w:rsidRPr="00476F48" w14:paraId="7B86E3BE" w14:textId="77777777" w:rsidTr="00E220FA">
        <w:trPr>
          <w:trHeight w:val="510"/>
        </w:trPr>
        <w:tc>
          <w:tcPr>
            <w:tcW w:w="10065" w:type="dxa"/>
            <w:vAlign w:val="center"/>
          </w:tcPr>
          <w:p w14:paraId="530A48F5"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Approximate grid resolution for nautical products.</w:t>
            </w:r>
          </w:p>
          <w:p w14:paraId="4C9DBE3D" w14:textId="77777777" w:rsidR="008C65DD" w:rsidRPr="00476F48" w:rsidRDefault="008C65DD" w:rsidP="00F01F6F">
            <w:pPr>
              <w:pStyle w:val="BodyText"/>
              <w:spacing w:after="0"/>
            </w:pPr>
            <w:r w:rsidRPr="00476F48">
              <w:rPr>
                <w:u w:val="single"/>
              </w:rPr>
              <w:t>Remarks:</w:t>
            </w:r>
          </w:p>
          <w:p w14:paraId="20691CE9" w14:textId="299BD5D2" w:rsidR="00824722" w:rsidRPr="00476F48" w:rsidRDefault="00824722" w:rsidP="00F1468C">
            <w:pPr>
              <w:pStyle w:val="BodyText"/>
              <w:numPr>
                <w:ilvl w:val="0"/>
                <w:numId w:val="10"/>
              </w:numPr>
              <w:tabs>
                <w:tab w:val="left" w:pos="219"/>
              </w:tabs>
              <w:ind w:left="171" w:hanging="171"/>
              <w:jc w:val="both"/>
            </w:pPr>
            <w:r w:rsidRPr="00476F48">
              <w:rPr>
                <w:spacing w:val="-1"/>
              </w:rPr>
              <w:t xml:space="preserve">A single value may be provided when all axes have a common resolution. For multiple value provision, use axis order as specified in dataset. May be approximate for </w:t>
            </w:r>
            <w:proofErr w:type="spellStart"/>
            <w:r w:rsidRPr="00476F48">
              <w:rPr>
                <w:spacing w:val="-1"/>
              </w:rPr>
              <w:t>ungeorectified</w:t>
            </w:r>
            <w:proofErr w:type="spellEnd"/>
            <w:r w:rsidRPr="00476F48">
              <w:rPr>
                <w:spacing w:val="-1"/>
              </w:rPr>
              <w:t xml:space="preserve"> data. For example, for 5 metre resolution, the value 5 must be encoded. If the grid cell size varies over the extent of the grid, an approximated value based on model parameters or production metadata should be used.  For S-111, </w:t>
            </w:r>
            <w:proofErr w:type="spellStart"/>
            <w:r w:rsidRPr="00476F48">
              <w:rPr>
                <w:spacing w:val="-1"/>
              </w:rPr>
              <w:t>approximateGridResolution</w:t>
            </w:r>
            <w:proofErr w:type="spellEnd"/>
            <w:r w:rsidRPr="00476F48">
              <w:rPr>
                <w:spacing w:val="-1"/>
              </w:rPr>
              <w:t xml:space="preserve"> is mandatory for grid formats, thus with multiplicity [</w:t>
            </w:r>
            <w:proofErr w:type="gramStart"/>
            <w:r w:rsidRPr="00476F48">
              <w:rPr>
                <w:spacing w:val="-1"/>
              </w:rPr>
              <w:t>1..</w:t>
            </w:r>
            <w:proofErr w:type="gramEnd"/>
            <w:r w:rsidRPr="00476F48">
              <w:rPr>
                <w:spacing w:val="-1"/>
              </w:rPr>
              <w:t>*]. It is also mandatory for S-104.</w:t>
            </w:r>
            <w:r w:rsidRPr="00476F48" w:rsidDel="00824722">
              <w:rPr>
                <w:spacing w:val="-1"/>
              </w:rPr>
              <w:t xml:space="preserve"> </w:t>
            </w:r>
          </w:p>
        </w:tc>
      </w:tr>
    </w:tbl>
    <w:p w14:paraId="3B0200A9" w14:textId="2141C447" w:rsidR="008C65DD" w:rsidRPr="00476F48" w:rsidRDefault="008C65DD" w:rsidP="00F01F6F">
      <w:pPr>
        <w:pStyle w:val="BodyText"/>
        <w:spacing w:after="0"/>
      </w:pPr>
    </w:p>
    <w:p w14:paraId="3C86B5BE" w14:textId="41DDBC22" w:rsidR="00EC4C0F" w:rsidRPr="00F01F6F" w:rsidRDefault="00E220FA" w:rsidP="00F1468C">
      <w:pPr>
        <w:pStyle w:val="Heading2"/>
        <w:numPr>
          <w:ilvl w:val="1"/>
          <w:numId w:val="23"/>
        </w:numPr>
      </w:pPr>
      <w:bookmarkStart w:id="167" w:name="_Toc196831554"/>
      <w:r>
        <w:t>c</w:t>
      </w:r>
      <w:r w:rsidRPr="00F01F6F">
        <w:t xml:space="preserve">atalogue </w:t>
      </w:r>
      <w:r>
        <w:t>e</w:t>
      </w:r>
      <w:r w:rsidRPr="00F01F6F">
        <w:t xml:space="preserve">lement </w:t>
      </w:r>
      <w:r>
        <w:t>c</w:t>
      </w:r>
      <w:r w:rsidRPr="00F01F6F">
        <w:t>lassification</w:t>
      </w:r>
      <w:bookmarkEnd w:id="167"/>
    </w:p>
    <w:tbl>
      <w:tblPr>
        <w:tblStyle w:val="TableGrid"/>
        <w:tblW w:w="10065" w:type="dxa"/>
        <w:tblInd w:w="-5" w:type="dxa"/>
        <w:tblLook w:val="04A0" w:firstRow="1" w:lastRow="0" w:firstColumn="1" w:lastColumn="0" w:noHBand="0" w:noVBand="1"/>
      </w:tblPr>
      <w:tblGrid>
        <w:gridCol w:w="10065"/>
      </w:tblGrid>
      <w:tr w:rsidR="008C65DD" w:rsidRPr="00476F48" w14:paraId="4B9703C6" w14:textId="77777777" w:rsidTr="00E220FA">
        <w:trPr>
          <w:trHeight w:val="510"/>
        </w:trPr>
        <w:tc>
          <w:tcPr>
            <w:tcW w:w="10065" w:type="dxa"/>
            <w:vAlign w:val="center"/>
          </w:tcPr>
          <w:p w14:paraId="41CD6D3F" w14:textId="3AB8D5C8" w:rsidR="008C65DD" w:rsidRPr="00AE55B0" w:rsidRDefault="008C65DD" w:rsidP="00E220FA">
            <w:pPr>
              <w:pStyle w:val="BodyText"/>
              <w:spacing w:before="120"/>
              <w:ind w:right="99"/>
              <w:jc w:val="both"/>
              <w:rPr>
                <w:u w:val="single"/>
                <w:lang w:val="fr-FR"/>
              </w:rPr>
            </w:pPr>
            <w:r w:rsidRPr="00AE55B0">
              <w:rPr>
                <w:u w:val="single"/>
                <w:lang w:val="fr-FR"/>
              </w:rPr>
              <w:t xml:space="preserve">IHO </w:t>
            </w:r>
            <w:proofErr w:type="spellStart"/>
            <w:proofErr w:type="gramStart"/>
            <w:r w:rsidRPr="00AE55B0">
              <w:rPr>
                <w:u w:val="single"/>
                <w:lang w:val="fr-FR"/>
              </w:rPr>
              <w:t>Definition</w:t>
            </w:r>
            <w:proofErr w:type="spellEnd"/>
            <w:r w:rsidRPr="00AE55B0">
              <w:rPr>
                <w:u w:val="single"/>
                <w:lang w:val="fr-FR"/>
              </w:rPr>
              <w:t>:</w:t>
            </w:r>
            <w:proofErr w:type="gramEnd"/>
            <w:r w:rsidRPr="00AE55B0">
              <w:rPr>
                <w:lang w:val="fr-FR"/>
              </w:rPr>
              <w:t xml:space="preserve"> </w:t>
            </w:r>
            <w:r w:rsidR="00A76940" w:rsidRPr="00AE55B0">
              <w:t>Classification of a catalogue element.</w:t>
            </w:r>
          </w:p>
          <w:p w14:paraId="00E4D5CB" w14:textId="25A1E686" w:rsidR="008C65DD" w:rsidRPr="00AE55B0" w:rsidRDefault="0045238F" w:rsidP="005B1EE6">
            <w:pPr>
              <w:tabs>
                <w:tab w:val="left" w:pos="284"/>
              </w:tabs>
              <w:jc w:val="both"/>
              <w:rPr>
                <w:b/>
                <w:sz w:val="20"/>
              </w:rPr>
            </w:pPr>
            <w:r w:rsidRPr="00AE55B0">
              <w:rPr>
                <w:rFonts w:eastAsiaTheme="minorEastAsia"/>
                <w:b/>
                <w:sz w:val="20"/>
                <w:lang w:eastAsia="ko-KR"/>
              </w:rPr>
              <w:t>1)</w:t>
            </w:r>
            <w:r w:rsidRPr="00AE55B0">
              <w:rPr>
                <w:b/>
                <w:sz w:val="20"/>
              </w:rPr>
              <w:t xml:space="preserve"> </w:t>
            </w:r>
            <w:r w:rsidR="00BB5575" w:rsidRPr="00AE55B0">
              <w:rPr>
                <w:b/>
                <w:sz w:val="20"/>
              </w:rPr>
              <w:tab/>
            </w:r>
            <w:r w:rsidR="008C65DD" w:rsidRPr="00AE55B0">
              <w:rPr>
                <w:b/>
                <w:sz w:val="20"/>
              </w:rPr>
              <w:t>ENC</w:t>
            </w:r>
          </w:p>
          <w:p w14:paraId="65EA804B" w14:textId="77777777" w:rsidR="008C65DD" w:rsidRPr="00AE55B0" w:rsidRDefault="008C65DD" w:rsidP="009805E0">
            <w:pPr>
              <w:pStyle w:val="BodyText"/>
              <w:ind w:left="321" w:right="99"/>
              <w:jc w:val="both"/>
              <w:rPr>
                <w:u w:val="single"/>
              </w:rPr>
            </w:pPr>
            <w:r w:rsidRPr="00AE55B0">
              <w:rPr>
                <w:u w:val="single"/>
              </w:rPr>
              <w:t>IHO Definition:</w:t>
            </w:r>
            <w:r w:rsidRPr="00AE55B0">
              <w:t xml:space="preserve"> Electronic Navigational Chart.</w:t>
            </w:r>
          </w:p>
          <w:p w14:paraId="7048BC40" w14:textId="50799DF6" w:rsidR="008C65DD" w:rsidRPr="00AE55B0" w:rsidRDefault="0045238F" w:rsidP="00BB5575">
            <w:pPr>
              <w:tabs>
                <w:tab w:val="left" w:pos="321"/>
              </w:tabs>
              <w:jc w:val="both"/>
              <w:rPr>
                <w:b/>
                <w:sz w:val="20"/>
              </w:rPr>
            </w:pPr>
            <w:r w:rsidRPr="00AE55B0">
              <w:rPr>
                <w:rFonts w:eastAsiaTheme="minorEastAsia"/>
                <w:b/>
                <w:sz w:val="20"/>
                <w:lang w:eastAsia="ko-KR"/>
              </w:rPr>
              <w:t>2)</w:t>
            </w:r>
            <w:r w:rsidRPr="00AE55B0">
              <w:rPr>
                <w:b/>
                <w:sz w:val="20"/>
              </w:rPr>
              <w:t xml:space="preserve"> </w:t>
            </w:r>
            <w:r w:rsidR="006D2E26" w:rsidRPr="00AE55B0">
              <w:rPr>
                <w:b/>
                <w:sz w:val="20"/>
              </w:rPr>
              <w:tab/>
            </w:r>
            <w:r w:rsidR="00E220FA" w:rsidRPr="00AE55B0">
              <w:rPr>
                <w:b/>
                <w:sz w:val="20"/>
              </w:rPr>
              <w:t>bathymetric chart</w:t>
            </w:r>
          </w:p>
          <w:p w14:paraId="316AC3FC" w14:textId="64ADD82E" w:rsidR="008C65DD" w:rsidRPr="00AE55B0" w:rsidRDefault="008C65DD" w:rsidP="00BB5575">
            <w:pPr>
              <w:pStyle w:val="BodyText"/>
              <w:ind w:left="321" w:right="99"/>
              <w:jc w:val="both"/>
              <w:rPr>
                <w:u w:val="single"/>
              </w:rPr>
            </w:pPr>
            <w:r w:rsidRPr="00AE55B0">
              <w:rPr>
                <w:u w:val="single"/>
              </w:rPr>
              <w:t>IHO Definition:</w:t>
            </w:r>
            <w:r w:rsidRPr="00AE55B0">
              <w:t xml:space="preserve"> </w:t>
            </w:r>
            <w:r w:rsidR="00F2027D" w:rsidRPr="00AE55B0">
              <w:t>A topographic chart of the bed of a body of water, or a part of it. Generally, bathymetric charts show depths by contour lines and gradient tints.</w:t>
            </w:r>
          </w:p>
          <w:p w14:paraId="67ED6134" w14:textId="12CEA599" w:rsidR="008C65DD" w:rsidRPr="00AE55B0" w:rsidRDefault="0045238F" w:rsidP="005733E9">
            <w:pPr>
              <w:tabs>
                <w:tab w:val="left" w:pos="321"/>
              </w:tabs>
              <w:jc w:val="both"/>
              <w:rPr>
                <w:b/>
                <w:sz w:val="20"/>
              </w:rPr>
            </w:pPr>
            <w:r w:rsidRPr="00AE55B0">
              <w:rPr>
                <w:rFonts w:eastAsiaTheme="minorEastAsia"/>
                <w:b/>
                <w:sz w:val="20"/>
                <w:lang w:eastAsia="ko-KR"/>
              </w:rPr>
              <w:lastRenderedPageBreak/>
              <w:t>3)</w:t>
            </w:r>
            <w:r w:rsidRPr="00AE55B0">
              <w:rPr>
                <w:b/>
                <w:sz w:val="20"/>
              </w:rPr>
              <w:t xml:space="preserve"> </w:t>
            </w:r>
            <w:r w:rsidR="005733E9" w:rsidRPr="00AE55B0">
              <w:rPr>
                <w:b/>
                <w:sz w:val="20"/>
              </w:rPr>
              <w:tab/>
            </w:r>
            <w:r w:rsidR="00E220FA" w:rsidRPr="00AE55B0">
              <w:rPr>
                <w:b/>
                <w:sz w:val="20"/>
              </w:rPr>
              <w:t>water level product</w:t>
            </w:r>
          </w:p>
          <w:p w14:paraId="18B6ECBF" w14:textId="77777777" w:rsidR="008C65DD" w:rsidRPr="00AE55B0" w:rsidRDefault="008C65DD" w:rsidP="0014701A">
            <w:pPr>
              <w:pStyle w:val="BodyText"/>
              <w:ind w:left="321" w:right="99"/>
              <w:jc w:val="both"/>
            </w:pPr>
            <w:r w:rsidRPr="00AE55B0">
              <w:rPr>
                <w:u w:val="single"/>
              </w:rPr>
              <w:t>IHO Definition:</w:t>
            </w:r>
            <w:r w:rsidRPr="00AE55B0">
              <w:t xml:space="preserve"> Water Level Information for Surface Navigation.</w:t>
            </w:r>
          </w:p>
          <w:p w14:paraId="3CA52198" w14:textId="1001C8F2" w:rsidR="008C65DD" w:rsidRPr="00AE55B0" w:rsidRDefault="0045238F" w:rsidP="00B41D39">
            <w:pPr>
              <w:tabs>
                <w:tab w:val="left" w:pos="321"/>
              </w:tabs>
              <w:jc w:val="both"/>
              <w:rPr>
                <w:b/>
                <w:sz w:val="20"/>
              </w:rPr>
            </w:pPr>
            <w:r w:rsidRPr="00AE55B0">
              <w:rPr>
                <w:rFonts w:eastAsiaTheme="minorEastAsia"/>
                <w:b/>
                <w:sz w:val="20"/>
                <w:lang w:eastAsia="ko-KR"/>
              </w:rPr>
              <w:t>4)</w:t>
            </w:r>
            <w:r w:rsidRPr="00AE55B0">
              <w:rPr>
                <w:b/>
                <w:sz w:val="20"/>
              </w:rPr>
              <w:t xml:space="preserve"> </w:t>
            </w:r>
            <w:r w:rsidR="00B41D39" w:rsidRPr="00AE55B0">
              <w:rPr>
                <w:b/>
                <w:sz w:val="20"/>
              </w:rPr>
              <w:tab/>
            </w:r>
            <w:r w:rsidR="00E220FA" w:rsidRPr="00AE55B0">
              <w:rPr>
                <w:b/>
                <w:sz w:val="20"/>
              </w:rPr>
              <w:t>surface current product</w:t>
            </w:r>
          </w:p>
          <w:p w14:paraId="2606A5A1" w14:textId="2F869BB8" w:rsidR="008C65DD" w:rsidRPr="00AE55B0" w:rsidRDefault="008C65DD" w:rsidP="00B41D39">
            <w:pPr>
              <w:pStyle w:val="BodyText"/>
              <w:ind w:left="321" w:right="99"/>
              <w:jc w:val="both"/>
              <w:rPr>
                <w:u w:val="single"/>
              </w:rPr>
            </w:pPr>
            <w:r w:rsidRPr="00AE55B0">
              <w:rPr>
                <w:u w:val="single"/>
              </w:rPr>
              <w:t>IHO Definition:</w:t>
            </w:r>
            <w:r w:rsidRPr="00AE55B0">
              <w:t xml:space="preserve"> </w:t>
            </w:r>
            <w:r w:rsidR="004C2E5D" w:rsidRPr="00AE55B0">
              <w:t>A product representing the water velocity at one or more geographic locations down to a given depth.</w:t>
            </w:r>
          </w:p>
          <w:p w14:paraId="680CCA0F" w14:textId="5A10B756" w:rsidR="008C65DD" w:rsidRPr="00AE55B0" w:rsidRDefault="0045238F" w:rsidP="00B41D39">
            <w:pPr>
              <w:tabs>
                <w:tab w:val="left" w:pos="321"/>
              </w:tabs>
              <w:jc w:val="both"/>
              <w:rPr>
                <w:b/>
                <w:sz w:val="20"/>
              </w:rPr>
            </w:pPr>
            <w:r w:rsidRPr="00AE55B0">
              <w:rPr>
                <w:rFonts w:eastAsiaTheme="minorEastAsia"/>
                <w:b/>
                <w:sz w:val="20"/>
                <w:lang w:eastAsia="ko-KR"/>
              </w:rPr>
              <w:t>5)</w:t>
            </w:r>
            <w:r w:rsidRPr="00AE55B0">
              <w:rPr>
                <w:b/>
                <w:sz w:val="20"/>
              </w:rPr>
              <w:t xml:space="preserve"> </w:t>
            </w:r>
            <w:r w:rsidR="00B41D39" w:rsidRPr="00AE55B0">
              <w:rPr>
                <w:b/>
                <w:sz w:val="20"/>
              </w:rPr>
              <w:tab/>
            </w:r>
            <w:r w:rsidR="008C65DD" w:rsidRPr="00AE55B0">
              <w:rPr>
                <w:b/>
                <w:sz w:val="20"/>
              </w:rPr>
              <w:t xml:space="preserve">MSI </w:t>
            </w:r>
            <w:r w:rsidR="00E220FA" w:rsidRPr="00AE55B0">
              <w:rPr>
                <w:b/>
                <w:sz w:val="20"/>
              </w:rPr>
              <w:t>service</w:t>
            </w:r>
          </w:p>
          <w:p w14:paraId="4DB0809C" w14:textId="3E4E8931" w:rsidR="008C65DD" w:rsidRPr="00AE55B0" w:rsidRDefault="008C65DD" w:rsidP="00B41D39">
            <w:pPr>
              <w:pStyle w:val="BodyText"/>
              <w:ind w:left="321" w:right="99"/>
              <w:jc w:val="both"/>
              <w:rPr>
                <w:u w:val="single"/>
              </w:rPr>
            </w:pPr>
            <w:r w:rsidRPr="00AE55B0">
              <w:rPr>
                <w:u w:val="single"/>
              </w:rPr>
              <w:t>IHO Definition:</w:t>
            </w:r>
            <w:r w:rsidRPr="00AE55B0">
              <w:t xml:space="preserve"> MSI</w:t>
            </w:r>
            <w:r w:rsidR="00E220FA" w:rsidRPr="00AE55B0">
              <w:t xml:space="preserve"> </w:t>
            </w:r>
            <w:r w:rsidRPr="00AE55B0">
              <w:t>(Maritime Safety Information) service.</w:t>
            </w:r>
          </w:p>
          <w:p w14:paraId="0742AE60" w14:textId="4E5641BF" w:rsidR="008C65DD" w:rsidRPr="00AE55B0" w:rsidRDefault="0045238F" w:rsidP="00566BDB">
            <w:pPr>
              <w:pStyle w:val="BodyText"/>
              <w:tabs>
                <w:tab w:val="left" w:pos="321"/>
              </w:tabs>
              <w:rPr>
                <w:b/>
                <w:szCs w:val="22"/>
              </w:rPr>
            </w:pPr>
            <w:r w:rsidRPr="00AE55B0">
              <w:rPr>
                <w:rFonts w:eastAsiaTheme="minorEastAsia"/>
                <w:b/>
                <w:szCs w:val="22"/>
                <w:lang w:eastAsia="ko-KR"/>
              </w:rPr>
              <w:t>6)</w:t>
            </w:r>
            <w:r w:rsidRPr="00AE55B0">
              <w:rPr>
                <w:b/>
                <w:szCs w:val="22"/>
              </w:rPr>
              <w:t xml:space="preserve"> </w:t>
            </w:r>
            <w:r w:rsidR="00566BDB" w:rsidRPr="00AE55B0">
              <w:rPr>
                <w:b/>
                <w:szCs w:val="22"/>
              </w:rPr>
              <w:tab/>
            </w:r>
            <w:proofErr w:type="spellStart"/>
            <w:r w:rsidR="008C65DD" w:rsidRPr="00AE55B0">
              <w:rPr>
                <w:b/>
                <w:szCs w:val="22"/>
              </w:rPr>
              <w:t>AtoN</w:t>
            </w:r>
            <w:proofErr w:type="spellEnd"/>
            <w:r w:rsidR="008C65DD" w:rsidRPr="00AE55B0">
              <w:rPr>
                <w:b/>
                <w:szCs w:val="22"/>
              </w:rPr>
              <w:t xml:space="preserve"> </w:t>
            </w:r>
            <w:r w:rsidR="00E220FA" w:rsidRPr="00AE55B0">
              <w:rPr>
                <w:b/>
                <w:szCs w:val="22"/>
              </w:rPr>
              <w:t>information</w:t>
            </w:r>
          </w:p>
          <w:p w14:paraId="24285A37" w14:textId="51147242" w:rsidR="008C65DD" w:rsidRPr="00AE55B0" w:rsidRDefault="008C65DD" w:rsidP="00566BDB">
            <w:pPr>
              <w:pStyle w:val="BodyText"/>
              <w:ind w:left="321" w:right="99"/>
              <w:jc w:val="both"/>
              <w:rPr>
                <w:u w:val="single"/>
              </w:rPr>
            </w:pPr>
            <w:r w:rsidRPr="00AE55B0">
              <w:rPr>
                <w:u w:val="single"/>
              </w:rPr>
              <w:t>IHO Definition:</w:t>
            </w:r>
            <w:r w:rsidRPr="00AE55B0">
              <w:t xml:space="preserve"> </w:t>
            </w:r>
            <w:r w:rsidR="00314E61" w:rsidRPr="00AE55B0">
              <w:t>A service providing information related to Marine Aids to Navigation.</w:t>
            </w:r>
          </w:p>
          <w:p w14:paraId="31C1A517" w14:textId="232B0361" w:rsidR="008C65DD" w:rsidRPr="00AE55B0" w:rsidRDefault="0045238F" w:rsidP="00566BDB">
            <w:pPr>
              <w:tabs>
                <w:tab w:val="left" w:pos="321"/>
              </w:tabs>
              <w:jc w:val="both"/>
              <w:rPr>
                <w:b/>
                <w:sz w:val="20"/>
              </w:rPr>
            </w:pPr>
            <w:r w:rsidRPr="00AE55B0">
              <w:rPr>
                <w:rFonts w:eastAsiaTheme="minorEastAsia"/>
                <w:b/>
                <w:sz w:val="20"/>
                <w:lang w:eastAsia="ko-KR"/>
              </w:rPr>
              <w:t>7)</w:t>
            </w:r>
            <w:r w:rsidR="00566BDB" w:rsidRPr="00AE55B0">
              <w:rPr>
                <w:rFonts w:eastAsiaTheme="minorEastAsia"/>
                <w:b/>
                <w:sz w:val="20"/>
                <w:lang w:eastAsia="ko-KR"/>
              </w:rPr>
              <w:tab/>
            </w:r>
            <w:r w:rsidR="00E220FA" w:rsidRPr="00AE55B0">
              <w:rPr>
                <w:b/>
                <w:sz w:val="20"/>
              </w:rPr>
              <w:t>catalogue service</w:t>
            </w:r>
          </w:p>
          <w:p w14:paraId="6CE7339A" w14:textId="442D6639" w:rsidR="008C65DD" w:rsidRPr="00AE55B0" w:rsidRDefault="008C65DD" w:rsidP="008877C7">
            <w:pPr>
              <w:pStyle w:val="BodyText"/>
              <w:ind w:left="321" w:right="99"/>
              <w:jc w:val="both"/>
              <w:rPr>
                <w:u w:val="single"/>
              </w:rPr>
            </w:pPr>
            <w:r w:rsidRPr="00AE55B0">
              <w:rPr>
                <w:u w:val="single"/>
              </w:rPr>
              <w:t>IHO Definition:</w:t>
            </w:r>
            <w:r w:rsidRPr="00AE55B0">
              <w:t xml:space="preserve"> </w:t>
            </w:r>
            <w:r w:rsidR="00606187" w:rsidRPr="00AE55B0">
              <w:t>A service providing structured records of items.</w:t>
            </w:r>
          </w:p>
          <w:p w14:paraId="7CB38963" w14:textId="1035DF66" w:rsidR="008C65DD" w:rsidRPr="00AE55B0" w:rsidRDefault="0045238F" w:rsidP="008877C7">
            <w:pPr>
              <w:tabs>
                <w:tab w:val="left" w:pos="321"/>
              </w:tabs>
              <w:jc w:val="both"/>
              <w:rPr>
                <w:b/>
                <w:sz w:val="20"/>
              </w:rPr>
            </w:pPr>
            <w:r w:rsidRPr="00AE55B0">
              <w:rPr>
                <w:rFonts w:eastAsiaTheme="minorEastAsia"/>
                <w:b/>
                <w:sz w:val="20"/>
                <w:lang w:eastAsia="ko-KR"/>
              </w:rPr>
              <w:t>8)</w:t>
            </w:r>
            <w:r w:rsidRPr="00AE55B0">
              <w:rPr>
                <w:b/>
                <w:sz w:val="20"/>
              </w:rPr>
              <w:t xml:space="preserve"> </w:t>
            </w:r>
            <w:r w:rsidR="008877C7" w:rsidRPr="00AE55B0">
              <w:rPr>
                <w:b/>
                <w:sz w:val="20"/>
              </w:rPr>
              <w:tab/>
            </w:r>
            <w:r w:rsidR="00E220FA" w:rsidRPr="00AE55B0">
              <w:rPr>
                <w:b/>
                <w:sz w:val="20"/>
              </w:rPr>
              <w:t>rout</w:t>
            </w:r>
            <w:r w:rsidR="00822D6B">
              <w:rPr>
                <w:b/>
                <w:sz w:val="20"/>
              </w:rPr>
              <w:t>e</w:t>
            </w:r>
            <w:r w:rsidR="00E220FA" w:rsidRPr="00AE55B0">
              <w:rPr>
                <w:b/>
                <w:sz w:val="20"/>
              </w:rPr>
              <w:t>ing service</w:t>
            </w:r>
          </w:p>
          <w:p w14:paraId="0EAA9148" w14:textId="6594143D" w:rsidR="008C65DD" w:rsidRPr="00AE55B0" w:rsidRDefault="008C65DD" w:rsidP="008877C7">
            <w:pPr>
              <w:pStyle w:val="BodyText"/>
              <w:ind w:left="321" w:right="99"/>
              <w:jc w:val="both"/>
              <w:rPr>
                <w:u w:val="single"/>
              </w:rPr>
            </w:pPr>
            <w:r w:rsidRPr="00AE55B0">
              <w:rPr>
                <w:u w:val="single"/>
              </w:rPr>
              <w:t>IHO Definition:</w:t>
            </w:r>
            <w:r w:rsidRPr="00AE55B0">
              <w:t xml:space="preserve"> </w:t>
            </w:r>
            <w:r w:rsidR="00D1441B" w:rsidRPr="00AE55B0">
              <w:t>Services associated with Ships Routeing.</w:t>
            </w:r>
          </w:p>
          <w:p w14:paraId="40942370" w14:textId="3B5D4B45" w:rsidR="008C65DD" w:rsidRPr="00AE55B0" w:rsidRDefault="0045238F" w:rsidP="00D1441B">
            <w:pPr>
              <w:tabs>
                <w:tab w:val="left" w:pos="321"/>
              </w:tabs>
              <w:jc w:val="both"/>
              <w:rPr>
                <w:b/>
                <w:sz w:val="20"/>
              </w:rPr>
            </w:pPr>
            <w:r w:rsidRPr="00AE55B0">
              <w:rPr>
                <w:rFonts w:eastAsiaTheme="minorEastAsia"/>
                <w:b/>
                <w:sz w:val="20"/>
                <w:lang w:eastAsia="ko-KR"/>
              </w:rPr>
              <w:t>9)</w:t>
            </w:r>
            <w:r w:rsidRPr="00AE55B0">
              <w:rPr>
                <w:b/>
                <w:sz w:val="20"/>
              </w:rPr>
              <w:t xml:space="preserve"> </w:t>
            </w:r>
            <w:r w:rsidR="00D1441B" w:rsidRPr="00AE55B0">
              <w:rPr>
                <w:b/>
                <w:sz w:val="20"/>
              </w:rPr>
              <w:tab/>
            </w:r>
            <w:r w:rsidR="00E220FA" w:rsidRPr="00AE55B0">
              <w:rPr>
                <w:b/>
                <w:sz w:val="20"/>
              </w:rPr>
              <w:t>ice information</w:t>
            </w:r>
          </w:p>
          <w:p w14:paraId="0E2066F1" w14:textId="526F8A94" w:rsidR="008C65DD" w:rsidRPr="00AE55B0" w:rsidRDefault="008C65DD" w:rsidP="00D1441B">
            <w:pPr>
              <w:pStyle w:val="BodyText"/>
              <w:ind w:left="321" w:right="99"/>
              <w:jc w:val="both"/>
              <w:rPr>
                <w:u w:val="single"/>
              </w:rPr>
            </w:pPr>
            <w:r w:rsidRPr="00AE55B0">
              <w:rPr>
                <w:u w:val="single"/>
              </w:rPr>
              <w:t>IHO Definition:</w:t>
            </w:r>
            <w:r w:rsidRPr="00AE55B0">
              <w:t xml:space="preserve"> </w:t>
            </w:r>
            <w:r w:rsidR="0056185F" w:rsidRPr="00AE55B0">
              <w:t>Newly discovered icebergs, changes to ice conditions and ice related information likely to impact navigation.</w:t>
            </w:r>
          </w:p>
          <w:p w14:paraId="0C19EA92" w14:textId="3352F2B5" w:rsidR="008C65DD" w:rsidRPr="00AE55B0" w:rsidRDefault="0045238F" w:rsidP="0056185F">
            <w:pPr>
              <w:tabs>
                <w:tab w:val="left" w:pos="321"/>
              </w:tabs>
              <w:ind w:leftChars="-1" w:left="-1" w:hanging="1"/>
              <w:jc w:val="both"/>
              <w:rPr>
                <w:b/>
                <w:sz w:val="20"/>
              </w:rPr>
            </w:pPr>
            <w:r w:rsidRPr="00AE55B0">
              <w:rPr>
                <w:rFonts w:eastAsiaTheme="minorEastAsia"/>
                <w:b/>
                <w:sz w:val="20"/>
                <w:lang w:eastAsia="ko-KR"/>
              </w:rPr>
              <w:t>10)</w:t>
            </w:r>
            <w:r w:rsidRPr="00AE55B0">
              <w:rPr>
                <w:b/>
                <w:sz w:val="20"/>
              </w:rPr>
              <w:t xml:space="preserve"> </w:t>
            </w:r>
            <w:r w:rsidR="00E220FA" w:rsidRPr="00AE55B0">
              <w:rPr>
                <w:b/>
                <w:sz w:val="20"/>
              </w:rPr>
              <w:t>rout</w:t>
            </w:r>
            <w:r w:rsidR="00822D6B">
              <w:rPr>
                <w:b/>
                <w:sz w:val="20"/>
              </w:rPr>
              <w:t>e</w:t>
            </w:r>
            <w:r w:rsidR="00E220FA" w:rsidRPr="00AE55B0">
              <w:rPr>
                <w:b/>
                <w:sz w:val="20"/>
              </w:rPr>
              <w:t>ing information</w:t>
            </w:r>
          </w:p>
          <w:p w14:paraId="59488D4C" w14:textId="279EFB1D" w:rsidR="008C65DD" w:rsidRPr="00AE55B0" w:rsidRDefault="008C65DD" w:rsidP="004320C2">
            <w:pPr>
              <w:pStyle w:val="BodyText"/>
              <w:ind w:left="321" w:right="99"/>
              <w:jc w:val="both"/>
              <w:rPr>
                <w:u w:val="single"/>
              </w:rPr>
            </w:pPr>
            <w:r w:rsidRPr="00AE55B0">
              <w:rPr>
                <w:u w:val="single"/>
              </w:rPr>
              <w:t>IHO Definition:</w:t>
            </w:r>
            <w:r w:rsidRPr="00AE55B0">
              <w:t xml:space="preserve"> </w:t>
            </w:r>
            <w:r w:rsidR="003855AD" w:rsidRPr="00AE55B0">
              <w:t>Information associated with Ships Routeing.</w:t>
            </w:r>
          </w:p>
          <w:p w14:paraId="4F618788" w14:textId="3D4881E5" w:rsidR="008C65DD" w:rsidRPr="00AE55B0" w:rsidRDefault="0045238F" w:rsidP="003855AD">
            <w:pPr>
              <w:tabs>
                <w:tab w:val="left" w:pos="321"/>
              </w:tabs>
              <w:jc w:val="both"/>
              <w:rPr>
                <w:b/>
                <w:sz w:val="20"/>
              </w:rPr>
            </w:pPr>
            <w:r w:rsidRPr="00AE55B0">
              <w:rPr>
                <w:rFonts w:eastAsiaTheme="minorEastAsia"/>
                <w:b/>
                <w:sz w:val="20"/>
                <w:lang w:eastAsia="ko-KR"/>
              </w:rPr>
              <w:t>11)</w:t>
            </w:r>
            <w:r w:rsidRPr="00AE55B0">
              <w:rPr>
                <w:b/>
                <w:sz w:val="20"/>
              </w:rPr>
              <w:t xml:space="preserve"> </w:t>
            </w:r>
            <w:r w:rsidR="00E220FA" w:rsidRPr="00AE55B0">
              <w:rPr>
                <w:b/>
                <w:sz w:val="20"/>
              </w:rPr>
              <w:t>special purpose chart</w:t>
            </w:r>
          </w:p>
          <w:p w14:paraId="6B994DF6" w14:textId="60890365" w:rsidR="008C65DD" w:rsidRPr="00AE55B0" w:rsidRDefault="008C65DD" w:rsidP="003855AD">
            <w:pPr>
              <w:pStyle w:val="BodyText"/>
              <w:ind w:left="321" w:right="99"/>
              <w:jc w:val="both"/>
              <w:rPr>
                <w:u w:val="single"/>
              </w:rPr>
            </w:pPr>
            <w:r w:rsidRPr="00AE55B0">
              <w:rPr>
                <w:u w:val="single"/>
              </w:rPr>
              <w:t>IHO Definition:</w:t>
            </w:r>
            <w:r w:rsidRPr="00AE55B0">
              <w:t xml:space="preserve"> </w:t>
            </w:r>
            <w:r w:rsidR="005514E9" w:rsidRPr="00AE55B0">
              <w:t>Any chart designed primarily to meet specific requirements.</w:t>
            </w:r>
          </w:p>
          <w:p w14:paraId="7350C33C" w14:textId="4D91E227" w:rsidR="008C65DD" w:rsidRPr="00AE55B0" w:rsidRDefault="0045238F" w:rsidP="005514E9">
            <w:pPr>
              <w:tabs>
                <w:tab w:val="left" w:pos="321"/>
              </w:tabs>
              <w:jc w:val="both"/>
              <w:rPr>
                <w:b/>
                <w:sz w:val="20"/>
              </w:rPr>
            </w:pPr>
            <w:r w:rsidRPr="00AE55B0">
              <w:rPr>
                <w:rFonts w:eastAsiaTheme="minorEastAsia"/>
                <w:b/>
                <w:sz w:val="20"/>
                <w:lang w:eastAsia="ko-KR"/>
              </w:rPr>
              <w:t>12)</w:t>
            </w:r>
            <w:r w:rsidRPr="00AE55B0">
              <w:rPr>
                <w:b/>
                <w:sz w:val="20"/>
              </w:rPr>
              <w:t xml:space="preserve"> </w:t>
            </w:r>
            <w:r w:rsidR="00E220FA" w:rsidRPr="00AE55B0">
              <w:rPr>
                <w:b/>
                <w:sz w:val="20"/>
              </w:rPr>
              <w:t>nautical publication</w:t>
            </w:r>
          </w:p>
          <w:p w14:paraId="7C5ED226" w14:textId="709DD06D" w:rsidR="008C65DD" w:rsidRPr="00AE55B0" w:rsidRDefault="008C65DD" w:rsidP="005514E9">
            <w:pPr>
              <w:pStyle w:val="BodyText"/>
              <w:ind w:left="321" w:right="99"/>
              <w:jc w:val="both"/>
              <w:rPr>
                <w:u w:val="single"/>
              </w:rPr>
            </w:pPr>
            <w:r w:rsidRPr="00AE55B0">
              <w:rPr>
                <w:u w:val="single"/>
              </w:rPr>
              <w:t>IHO Definition:</w:t>
            </w:r>
            <w:r w:rsidRPr="00AE55B0">
              <w:t xml:space="preserve"> </w:t>
            </w:r>
            <w:r w:rsidR="00830255" w:rsidRPr="00AE55B0">
              <w:t>A (nautical chart or) nautical publication is a "a special-purpose map or book, or a specially compiled database from which such a map or book is derived, that is issued officially by or on the authority of a Government, authorized Hydrographic Office or other relevant government institution and is designed to meet the requirements of marine navigation".</w:t>
            </w:r>
          </w:p>
          <w:p w14:paraId="3E12099D" w14:textId="0F51401D" w:rsidR="007A5E4E" w:rsidRPr="00AE55B0" w:rsidRDefault="007A5E4E" w:rsidP="006D520F">
            <w:pPr>
              <w:tabs>
                <w:tab w:val="left" w:pos="321"/>
              </w:tabs>
              <w:jc w:val="both"/>
              <w:rPr>
                <w:b/>
                <w:sz w:val="20"/>
              </w:rPr>
            </w:pPr>
            <w:r w:rsidRPr="00AE55B0">
              <w:rPr>
                <w:rFonts w:eastAsiaTheme="minorEastAsia"/>
                <w:b/>
                <w:sz w:val="20"/>
                <w:lang w:eastAsia="ko-KR"/>
              </w:rPr>
              <w:t>13)</w:t>
            </w:r>
            <w:r w:rsidRPr="00AE55B0">
              <w:rPr>
                <w:b/>
                <w:sz w:val="20"/>
              </w:rPr>
              <w:t xml:space="preserve"> </w:t>
            </w:r>
            <w:r w:rsidR="00E220FA" w:rsidRPr="00AE55B0">
              <w:rPr>
                <w:b/>
                <w:sz w:val="20"/>
              </w:rPr>
              <w:t>printed nautical chart</w:t>
            </w:r>
          </w:p>
          <w:p w14:paraId="77882C22" w14:textId="3B155B4C" w:rsidR="007A5E4E" w:rsidRPr="00AE55B0" w:rsidRDefault="007A5E4E" w:rsidP="006D520F">
            <w:pPr>
              <w:pStyle w:val="BodyText"/>
              <w:ind w:left="321" w:right="99"/>
              <w:jc w:val="both"/>
              <w:rPr>
                <w:u w:val="single"/>
              </w:rPr>
            </w:pPr>
            <w:r w:rsidRPr="00AE55B0">
              <w:rPr>
                <w:u w:val="single"/>
              </w:rPr>
              <w:t>IHO Definition:</w:t>
            </w:r>
            <w:r w:rsidRPr="00AE55B0">
              <w:t xml:space="preserve"> </w:t>
            </w:r>
            <w:r w:rsidR="009D5F09" w:rsidRPr="00AE55B0">
              <w:t>A printed nautical chart is a "a special-purpose map, that is issued officially by or on the authority of a Government, authorized Hydrographic Office or other relevant government institution and is designed to meet the requirements of marine navigation".</w:t>
            </w:r>
          </w:p>
          <w:p w14:paraId="5CB0F7A9" w14:textId="77777777" w:rsidR="008C65DD" w:rsidRPr="00AE55B0" w:rsidRDefault="008C65DD" w:rsidP="00E220FA">
            <w:pPr>
              <w:pStyle w:val="BodyText"/>
              <w:spacing w:after="0"/>
            </w:pPr>
            <w:r w:rsidRPr="00AE55B0">
              <w:rPr>
                <w:u w:val="single"/>
              </w:rPr>
              <w:t>Remarks:</w:t>
            </w:r>
          </w:p>
          <w:p w14:paraId="451B83AB" w14:textId="2EB08E68" w:rsidR="008C65DD" w:rsidRPr="00AE55B0" w:rsidRDefault="008C65DD" w:rsidP="00F1468C">
            <w:pPr>
              <w:pStyle w:val="BodyText"/>
              <w:numPr>
                <w:ilvl w:val="0"/>
                <w:numId w:val="10"/>
              </w:numPr>
              <w:tabs>
                <w:tab w:val="left" w:pos="219"/>
              </w:tabs>
              <w:spacing w:before="60"/>
              <w:ind w:hanging="181"/>
            </w:pPr>
            <w:r w:rsidRPr="00AE55B0">
              <w:t>No</w:t>
            </w:r>
            <w:r w:rsidRPr="00AE55B0">
              <w:rPr>
                <w:spacing w:val="-1"/>
              </w:rPr>
              <w:t xml:space="preserve"> </w:t>
            </w:r>
            <w:r w:rsidRPr="00AE55B0">
              <w:t>remarks.</w:t>
            </w:r>
          </w:p>
        </w:tc>
      </w:tr>
    </w:tbl>
    <w:p w14:paraId="7C26F1C0" w14:textId="77777777" w:rsidR="004D05FB" w:rsidRPr="00476F48" w:rsidRDefault="004D05FB" w:rsidP="009D5F09">
      <w:pPr>
        <w:pStyle w:val="BodyText"/>
        <w:spacing w:after="0"/>
        <w:rPr>
          <w:lang w:eastAsia="ko-KR"/>
        </w:rPr>
      </w:pPr>
    </w:p>
    <w:p w14:paraId="7D154B4E" w14:textId="0C42F907" w:rsidR="004D05FB" w:rsidRPr="009D5F09" w:rsidRDefault="00C0253C" w:rsidP="00F1468C">
      <w:pPr>
        <w:pStyle w:val="Heading2"/>
        <w:numPr>
          <w:ilvl w:val="1"/>
          <w:numId w:val="23"/>
        </w:numPr>
      </w:pPr>
      <w:bookmarkStart w:id="168" w:name="_Toc196831555"/>
      <w:r>
        <w:t>c</w:t>
      </w:r>
      <w:r w:rsidRPr="009D5F09">
        <w:t xml:space="preserve">atalogue </w:t>
      </w:r>
      <w:r>
        <w:t>e</w:t>
      </w:r>
      <w:r w:rsidRPr="009D5F09">
        <w:t xml:space="preserve">lement </w:t>
      </w:r>
      <w:r>
        <w:t>i</w:t>
      </w:r>
      <w:r w:rsidRPr="009D5F09">
        <w:t>dentifier</w:t>
      </w:r>
      <w:bookmarkEnd w:id="168"/>
    </w:p>
    <w:tbl>
      <w:tblPr>
        <w:tblStyle w:val="TableGrid"/>
        <w:tblW w:w="10065" w:type="dxa"/>
        <w:tblInd w:w="-5" w:type="dxa"/>
        <w:tblLook w:val="04A0" w:firstRow="1" w:lastRow="0" w:firstColumn="1" w:lastColumn="0" w:noHBand="0" w:noVBand="1"/>
      </w:tblPr>
      <w:tblGrid>
        <w:gridCol w:w="10065"/>
      </w:tblGrid>
      <w:tr w:rsidR="004D05FB" w:rsidRPr="00476F48" w14:paraId="591A1E5C" w14:textId="77777777" w:rsidTr="00C0253C">
        <w:tc>
          <w:tcPr>
            <w:tcW w:w="10065" w:type="dxa"/>
            <w:vAlign w:val="center"/>
          </w:tcPr>
          <w:p w14:paraId="34F6F994" w14:textId="4C756540" w:rsidR="004D05FB" w:rsidRPr="00D27359" w:rsidRDefault="004D05FB" w:rsidP="002C2FB7">
            <w:pPr>
              <w:pStyle w:val="BodyText"/>
              <w:spacing w:before="120"/>
              <w:rPr>
                <w:lang w:val="fr-FR"/>
              </w:rPr>
            </w:pPr>
            <w:r w:rsidRPr="00D27359">
              <w:rPr>
                <w:u w:val="single"/>
                <w:lang w:val="fr-FR"/>
              </w:rPr>
              <w:t>IHO</w:t>
            </w:r>
            <w:r w:rsidRPr="00D27359">
              <w:rPr>
                <w:spacing w:val="3"/>
                <w:u w:val="single"/>
                <w:lang w:val="fr-FR"/>
              </w:rPr>
              <w:t xml:space="preserve"> </w:t>
            </w:r>
            <w:proofErr w:type="spellStart"/>
            <w:proofErr w:type="gramStart"/>
            <w:r w:rsidRPr="00D27359">
              <w:rPr>
                <w:u w:val="single"/>
                <w:lang w:val="fr-FR"/>
              </w:rPr>
              <w:t>Definition</w:t>
            </w:r>
            <w:proofErr w:type="spellEnd"/>
            <w:r w:rsidRPr="00D27359">
              <w:rPr>
                <w:u w:val="single"/>
                <w:lang w:val="fr-FR"/>
              </w:rPr>
              <w:t>:</w:t>
            </w:r>
            <w:proofErr w:type="gramEnd"/>
            <w:r w:rsidRPr="00D27359">
              <w:rPr>
                <w:spacing w:val="5"/>
                <w:lang w:val="fr-FR"/>
              </w:rPr>
              <w:t xml:space="preserve"> </w:t>
            </w:r>
            <w:r w:rsidR="009A212D" w:rsidRPr="009A212D">
              <w:rPr>
                <w:spacing w:val="5"/>
              </w:rPr>
              <w:t>Identifier of a catalogue element.</w:t>
            </w:r>
          </w:p>
          <w:p w14:paraId="01D1818E" w14:textId="77777777" w:rsidR="004D05FB" w:rsidRPr="00476F48" w:rsidRDefault="004D05FB" w:rsidP="002C2FB7">
            <w:pPr>
              <w:pStyle w:val="BodyText"/>
              <w:spacing w:after="0"/>
            </w:pPr>
            <w:r w:rsidRPr="00476F48">
              <w:rPr>
                <w:u w:val="single"/>
              </w:rPr>
              <w:t>Remarks:</w:t>
            </w:r>
          </w:p>
          <w:p w14:paraId="5D63CF72" w14:textId="77777777" w:rsidR="004D05FB" w:rsidRPr="00476F48" w:rsidRDefault="004D05FB"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16F71B6F" w14:textId="465403BF" w:rsidR="00EC4C0F" w:rsidRPr="00476F48" w:rsidRDefault="00EC4C0F" w:rsidP="00A044CD">
      <w:pPr>
        <w:pStyle w:val="BodyText"/>
        <w:spacing w:after="0"/>
        <w:rPr>
          <w:lang w:eastAsia="ko-KR"/>
        </w:rPr>
      </w:pPr>
    </w:p>
    <w:p w14:paraId="20E429E6" w14:textId="76FBF6F3" w:rsidR="00EC4C0F" w:rsidRPr="00A044CD" w:rsidRDefault="0065103E" w:rsidP="00F1468C">
      <w:pPr>
        <w:pStyle w:val="Heading2"/>
        <w:keepNext/>
        <w:keepLines/>
        <w:numPr>
          <w:ilvl w:val="1"/>
          <w:numId w:val="23"/>
        </w:numPr>
      </w:pPr>
      <w:bookmarkStart w:id="169" w:name="_Toc196831556"/>
      <w:r>
        <w:t>c</w:t>
      </w:r>
      <w:r w:rsidRPr="00A044CD">
        <w:t xml:space="preserve">atalogue </w:t>
      </w:r>
      <w:r>
        <w:t>s</w:t>
      </w:r>
      <w:r w:rsidRPr="00A044CD">
        <w:t xml:space="preserve">ection </w:t>
      </w:r>
      <w:r>
        <w:t>n</w:t>
      </w:r>
      <w:r w:rsidRPr="00A044CD">
        <w:t>umber</w:t>
      </w:r>
      <w:bookmarkEnd w:id="169"/>
    </w:p>
    <w:tbl>
      <w:tblPr>
        <w:tblStyle w:val="TableGrid"/>
        <w:tblW w:w="10065" w:type="dxa"/>
        <w:tblInd w:w="-5" w:type="dxa"/>
        <w:tblLook w:val="04A0" w:firstRow="1" w:lastRow="0" w:firstColumn="1" w:lastColumn="0" w:noHBand="0" w:noVBand="1"/>
      </w:tblPr>
      <w:tblGrid>
        <w:gridCol w:w="10065"/>
      </w:tblGrid>
      <w:tr w:rsidR="00446BCC" w:rsidRPr="00476F48" w14:paraId="2F0BD11D" w14:textId="77777777" w:rsidTr="0065103E">
        <w:trPr>
          <w:trHeight w:val="510"/>
        </w:trPr>
        <w:tc>
          <w:tcPr>
            <w:tcW w:w="10065" w:type="dxa"/>
            <w:vAlign w:val="center"/>
          </w:tcPr>
          <w:p w14:paraId="6418B1F1" w14:textId="438811AF" w:rsidR="00446BCC" w:rsidRPr="00B97DDB" w:rsidRDefault="00446BCC" w:rsidP="0065103E">
            <w:pPr>
              <w:pStyle w:val="BodyText"/>
              <w:spacing w:before="120"/>
            </w:pPr>
            <w:r w:rsidRPr="00B97DDB">
              <w:rPr>
                <w:u w:val="single"/>
              </w:rPr>
              <w:t>IHO</w:t>
            </w:r>
            <w:r w:rsidRPr="00B97DDB">
              <w:rPr>
                <w:spacing w:val="3"/>
                <w:u w:val="single"/>
              </w:rPr>
              <w:t xml:space="preserve"> </w:t>
            </w:r>
            <w:r w:rsidRPr="00B97DDB">
              <w:rPr>
                <w:u w:val="single"/>
              </w:rPr>
              <w:t>Definition:</w:t>
            </w:r>
            <w:r w:rsidRPr="00B97DDB">
              <w:rPr>
                <w:spacing w:val="5"/>
              </w:rPr>
              <w:t xml:space="preserve"> </w:t>
            </w:r>
            <w:r w:rsidR="00B97DDB" w:rsidRPr="00B97DDB">
              <w:rPr>
                <w:spacing w:val="5"/>
              </w:rPr>
              <w:t>A number identifying a section within a catalogue.</w:t>
            </w:r>
          </w:p>
          <w:p w14:paraId="226F527A" w14:textId="77777777" w:rsidR="00446BCC" w:rsidRPr="00476F48" w:rsidRDefault="00446BCC" w:rsidP="0065103E">
            <w:pPr>
              <w:pStyle w:val="BodyText"/>
              <w:spacing w:after="0"/>
            </w:pPr>
            <w:r w:rsidRPr="00476F48">
              <w:rPr>
                <w:u w:val="single"/>
              </w:rPr>
              <w:t>Remarks:</w:t>
            </w:r>
          </w:p>
          <w:p w14:paraId="0A3F0768" w14:textId="58B462F8"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8C7EB65" w14:textId="51EE35D4" w:rsidR="00EC4C0F" w:rsidRPr="0003385D" w:rsidRDefault="0062583B" w:rsidP="00F1468C">
      <w:pPr>
        <w:pStyle w:val="Heading2"/>
        <w:numPr>
          <w:ilvl w:val="1"/>
          <w:numId w:val="23"/>
        </w:numPr>
      </w:pPr>
      <w:bookmarkStart w:id="170" w:name="_Toc196831557"/>
      <w:r>
        <w:lastRenderedPageBreak/>
        <w:t>c</w:t>
      </w:r>
      <w:r w:rsidRPr="0003385D">
        <w:t xml:space="preserve">atalogue </w:t>
      </w:r>
      <w:r>
        <w:t>s</w:t>
      </w:r>
      <w:r w:rsidRPr="0003385D">
        <w:t xml:space="preserve">ection </w:t>
      </w:r>
      <w:r>
        <w:t>t</w:t>
      </w:r>
      <w:r w:rsidRPr="0003385D">
        <w:t>itle</w:t>
      </w:r>
      <w:bookmarkEnd w:id="170"/>
    </w:p>
    <w:tbl>
      <w:tblPr>
        <w:tblStyle w:val="TableGrid"/>
        <w:tblW w:w="10065" w:type="dxa"/>
        <w:tblInd w:w="-5" w:type="dxa"/>
        <w:tblLook w:val="04A0" w:firstRow="1" w:lastRow="0" w:firstColumn="1" w:lastColumn="0" w:noHBand="0" w:noVBand="1"/>
      </w:tblPr>
      <w:tblGrid>
        <w:gridCol w:w="10065"/>
      </w:tblGrid>
      <w:tr w:rsidR="00446BCC" w:rsidRPr="00476F48" w14:paraId="1E734704" w14:textId="77777777" w:rsidTr="0062583B">
        <w:tc>
          <w:tcPr>
            <w:tcW w:w="10065" w:type="dxa"/>
            <w:vAlign w:val="center"/>
          </w:tcPr>
          <w:p w14:paraId="703381F3" w14:textId="2B219658" w:rsidR="00446BCC" w:rsidRPr="00476F48" w:rsidRDefault="00446BCC" w:rsidP="00C54314">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1922F3">
              <w:rPr>
                <w:spacing w:val="5"/>
              </w:rPr>
              <w:t>The c</w:t>
            </w:r>
            <w:r w:rsidR="001922F3" w:rsidRPr="00476F48">
              <w:rPr>
                <w:spacing w:val="5"/>
              </w:rPr>
              <w:t xml:space="preserve">atalogue </w:t>
            </w:r>
            <w:r w:rsidRPr="00476F48">
              <w:rPr>
                <w:spacing w:val="5"/>
              </w:rPr>
              <w:t>section title.</w:t>
            </w:r>
          </w:p>
          <w:p w14:paraId="030D4277" w14:textId="77777777" w:rsidR="00446BCC" w:rsidRPr="00476F48" w:rsidRDefault="00446BCC" w:rsidP="00C54314">
            <w:pPr>
              <w:pStyle w:val="BodyText"/>
              <w:spacing w:after="0"/>
            </w:pPr>
            <w:r w:rsidRPr="00476F48">
              <w:rPr>
                <w:u w:val="single"/>
              </w:rPr>
              <w:t>Remarks:</w:t>
            </w:r>
          </w:p>
          <w:p w14:paraId="19E91910" w14:textId="7163C3AB"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6A451FA" w14:textId="77777777" w:rsidR="00446BCC" w:rsidRPr="00476F48" w:rsidRDefault="00446BCC" w:rsidP="00DD7732">
      <w:pPr>
        <w:pStyle w:val="BodyText"/>
        <w:spacing w:after="0"/>
      </w:pPr>
    </w:p>
    <w:p w14:paraId="4040EA06" w14:textId="4AA411BD" w:rsidR="00EC4C0F" w:rsidRPr="00DD7732" w:rsidRDefault="00622A41" w:rsidP="00F1468C">
      <w:pPr>
        <w:pStyle w:val="Heading2"/>
        <w:numPr>
          <w:ilvl w:val="1"/>
          <w:numId w:val="23"/>
        </w:numPr>
      </w:pPr>
      <w:bookmarkStart w:id="171" w:name="_Toc196831558"/>
      <w:r>
        <w:t>c</w:t>
      </w:r>
      <w:r w:rsidRPr="00DD7732">
        <w:t xml:space="preserve">ategory </w:t>
      </w:r>
      <w:r>
        <w:t>o</w:t>
      </w:r>
      <w:r w:rsidRPr="00DD7732">
        <w:t xml:space="preserve">f </w:t>
      </w:r>
      <w:r>
        <w:t>a</w:t>
      </w:r>
      <w:r w:rsidRPr="00DD7732">
        <w:t>uthority</w:t>
      </w:r>
      <w:bookmarkEnd w:id="171"/>
    </w:p>
    <w:tbl>
      <w:tblPr>
        <w:tblStyle w:val="TableGrid"/>
        <w:tblW w:w="10065" w:type="dxa"/>
        <w:tblInd w:w="-5" w:type="dxa"/>
        <w:tblLook w:val="04A0" w:firstRow="1" w:lastRow="0" w:firstColumn="1" w:lastColumn="0" w:noHBand="0" w:noVBand="1"/>
      </w:tblPr>
      <w:tblGrid>
        <w:gridCol w:w="10065"/>
      </w:tblGrid>
      <w:tr w:rsidR="00446BCC" w:rsidRPr="00476F48" w14:paraId="7CC686B3" w14:textId="77777777" w:rsidTr="00622A41">
        <w:trPr>
          <w:trHeight w:val="510"/>
        </w:trPr>
        <w:tc>
          <w:tcPr>
            <w:tcW w:w="10065" w:type="dxa"/>
            <w:vAlign w:val="center"/>
          </w:tcPr>
          <w:p w14:paraId="288ED4F2" w14:textId="77777777" w:rsidR="00446BCC" w:rsidRPr="00476F48" w:rsidRDefault="00446BCC" w:rsidP="005D2731">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The type of person, government agency or organisation granted powers of managing or controlling access to and/or activity in an area.</w:t>
            </w:r>
          </w:p>
          <w:p w14:paraId="0A8C0270" w14:textId="77777777" w:rsidR="00446BCC" w:rsidRPr="00476F48" w:rsidRDefault="00446BCC" w:rsidP="00F1468C">
            <w:pPr>
              <w:pStyle w:val="ListParagraph"/>
              <w:numPr>
                <w:ilvl w:val="0"/>
                <w:numId w:val="15"/>
              </w:numPr>
              <w:tabs>
                <w:tab w:val="left" w:pos="312"/>
              </w:tabs>
              <w:ind w:left="0" w:firstLine="0"/>
              <w:jc w:val="both"/>
              <w:rPr>
                <w:b/>
                <w:sz w:val="20"/>
              </w:rPr>
            </w:pPr>
            <w:r w:rsidRPr="00476F48">
              <w:rPr>
                <w:b/>
                <w:sz w:val="20"/>
              </w:rPr>
              <w:t>border</w:t>
            </w:r>
            <w:r w:rsidRPr="00476F48">
              <w:rPr>
                <w:b/>
                <w:spacing w:val="-3"/>
                <w:sz w:val="20"/>
              </w:rPr>
              <w:t xml:space="preserve"> </w:t>
            </w:r>
            <w:r w:rsidRPr="00476F48">
              <w:rPr>
                <w:b/>
                <w:sz w:val="20"/>
              </w:rPr>
              <w:t>control</w:t>
            </w:r>
          </w:p>
          <w:p w14:paraId="384630D8" w14:textId="77777777" w:rsidR="00446BCC" w:rsidRPr="00476F48" w:rsidRDefault="00446BCC" w:rsidP="00957CA4">
            <w:pPr>
              <w:pStyle w:val="BodyText"/>
              <w:tabs>
                <w:tab w:val="left" w:pos="312"/>
              </w:tabs>
              <w:ind w:left="321"/>
              <w:jc w:val="both"/>
            </w:pPr>
            <w:r w:rsidRPr="00476F48">
              <w:rPr>
                <w:u w:val="single"/>
              </w:rPr>
              <w:t>IHO Definition:</w:t>
            </w:r>
            <w:r w:rsidRPr="00476F48">
              <w:t xml:space="preserve"> The administration to prevent or detect and prosecute violations of rules and</w:t>
            </w:r>
            <w:r w:rsidRPr="00476F48">
              <w:rPr>
                <w:spacing w:val="1"/>
              </w:rPr>
              <w:t xml:space="preserve"> </w:t>
            </w:r>
            <w:r w:rsidRPr="00476F48">
              <w:t>regulations</w:t>
            </w:r>
            <w:r w:rsidRPr="00476F48">
              <w:rPr>
                <w:spacing w:val="-1"/>
              </w:rPr>
              <w:t xml:space="preserve"> </w:t>
            </w:r>
            <w:r w:rsidRPr="00476F48">
              <w:t>at</w:t>
            </w:r>
            <w:r w:rsidRPr="00476F48">
              <w:rPr>
                <w:spacing w:val="1"/>
              </w:rPr>
              <w:t xml:space="preserve"> </w:t>
            </w:r>
            <w:r w:rsidRPr="00476F48">
              <w:t>international boundaries.</w:t>
            </w:r>
          </w:p>
          <w:p w14:paraId="77CCA41C" w14:textId="77777777" w:rsidR="00446BCC" w:rsidRPr="00476F48" w:rsidRDefault="00446BCC" w:rsidP="00F1468C">
            <w:pPr>
              <w:pStyle w:val="ListParagraph"/>
              <w:numPr>
                <w:ilvl w:val="0"/>
                <w:numId w:val="15"/>
              </w:numPr>
              <w:tabs>
                <w:tab w:val="left" w:pos="312"/>
                <w:tab w:val="left" w:pos="382"/>
              </w:tabs>
              <w:ind w:left="0" w:firstLine="0"/>
              <w:jc w:val="both"/>
              <w:rPr>
                <w:b/>
                <w:sz w:val="20"/>
              </w:rPr>
            </w:pPr>
            <w:r w:rsidRPr="00476F48">
              <w:rPr>
                <w:b/>
                <w:sz w:val="20"/>
              </w:rPr>
              <w:t>police</w:t>
            </w:r>
          </w:p>
          <w:p w14:paraId="00C0B79E" w14:textId="77777777" w:rsidR="00446BCC" w:rsidRPr="00476F48" w:rsidRDefault="00446BCC" w:rsidP="00957CA4">
            <w:pPr>
              <w:pStyle w:val="BodyText"/>
              <w:tabs>
                <w:tab w:val="left" w:pos="312"/>
              </w:tabs>
              <w:ind w:left="321"/>
              <w:jc w:val="both"/>
            </w:pPr>
            <w:r w:rsidRPr="00476F48">
              <w:rPr>
                <w:u w:val="single"/>
              </w:rPr>
              <w:t>IHO Definition:</w:t>
            </w:r>
            <w:r w:rsidRPr="00476F48">
              <w:t xml:space="preserve"> The department of government, or civil force, charged with maintaining public</w:t>
            </w:r>
            <w:r w:rsidRPr="00476F48">
              <w:rPr>
                <w:spacing w:val="1"/>
              </w:rPr>
              <w:t xml:space="preserve"> </w:t>
            </w:r>
            <w:r w:rsidRPr="00476F48">
              <w:t>order.</w:t>
            </w:r>
          </w:p>
          <w:p w14:paraId="7C50DC2C" w14:textId="77777777" w:rsidR="00446BCC" w:rsidRPr="00476F48" w:rsidRDefault="00446BCC" w:rsidP="00F1468C">
            <w:pPr>
              <w:numPr>
                <w:ilvl w:val="0"/>
                <w:numId w:val="15"/>
              </w:numPr>
              <w:tabs>
                <w:tab w:val="left" w:pos="312"/>
                <w:tab w:val="left" w:pos="382"/>
              </w:tabs>
              <w:ind w:left="0" w:firstLine="0"/>
              <w:jc w:val="both"/>
              <w:rPr>
                <w:b/>
                <w:sz w:val="20"/>
              </w:rPr>
            </w:pPr>
            <w:r w:rsidRPr="00476F48">
              <w:rPr>
                <w:b/>
                <w:sz w:val="20"/>
              </w:rPr>
              <w:t>port</w:t>
            </w:r>
          </w:p>
          <w:p w14:paraId="451B7188" w14:textId="77777777" w:rsidR="00446BCC" w:rsidRPr="00476F48" w:rsidRDefault="00446BCC" w:rsidP="00957CA4">
            <w:pPr>
              <w:pStyle w:val="BodyText"/>
              <w:tabs>
                <w:tab w:val="left" w:pos="312"/>
              </w:tabs>
              <w:ind w:left="321"/>
              <w:jc w:val="both"/>
            </w:pPr>
            <w:r w:rsidRPr="00476F48">
              <w:rPr>
                <w:u w:val="single"/>
              </w:rPr>
              <w:t>IHO Definition:</w:t>
            </w:r>
            <w:r w:rsidRPr="00476F48">
              <w:t xml:space="preserve"> Person or corporation, owners of, or entrusted with or invested with the power of</w:t>
            </w:r>
            <w:r w:rsidRPr="00476F48">
              <w:rPr>
                <w:spacing w:val="1"/>
              </w:rPr>
              <w:t xml:space="preserve"> </w:t>
            </w:r>
            <w:r w:rsidRPr="00476F48">
              <w:t>managing</w:t>
            </w:r>
            <w:r w:rsidRPr="00476F48">
              <w:rPr>
                <w:spacing w:val="1"/>
              </w:rPr>
              <w:t xml:space="preserve"> </w:t>
            </w:r>
            <w:r w:rsidRPr="00476F48">
              <w:t>a</w:t>
            </w:r>
            <w:r w:rsidRPr="00476F48">
              <w:rPr>
                <w:spacing w:val="1"/>
              </w:rPr>
              <w:t xml:space="preserve"> </w:t>
            </w:r>
            <w:r w:rsidRPr="00476F48">
              <w:t>port.</w:t>
            </w:r>
            <w:r w:rsidRPr="00476F48">
              <w:rPr>
                <w:spacing w:val="1"/>
              </w:rPr>
              <w:t xml:space="preserve"> </w:t>
            </w:r>
            <w:r w:rsidRPr="00476F48">
              <w:t>May</w:t>
            </w:r>
            <w:r w:rsidRPr="00476F48">
              <w:rPr>
                <w:spacing w:val="1"/>
              </w:rPr>
              <w:t xml:space="preserve"> </w:t>
            </w:r>
            <w:r w:rsidRPr="00476F48">
              <w:t>be</w:t>
            </w:r>
            <w:r w:rsidRPr="00476F48">
              <w:rPr>
                <w:spacing w:val="1"/>
              </w:rPr>
              <w:t xml:space="preserve"> </w:t>
            </w:r>
            <w:r w:rsidRPr="00476F48">
              <w:t>called</w:t>
            </w:r>
            <w:r w:rsidRPr="00476F48">
              <w:rPr>
                <w:spacing w:val="1"/>
              </w:rPr>
              <w:t xml:space="preserve"> </w:t>
            </w:r>
            <w:r w:rsidRPr="00476F48">
              <w:t>a</w:t>
            </w:r>
            <w:r w:rsidRPr="00476F48">
              <w:rPr>
                <w:spacing w:val="1"/>
              </w:rPr>
              <w:t xml:space="preserve"> </w:t>
            </w:r>
            <w:r w:rsidRPr="00476F48">
              <w:t>Harbour</w:t>
            </w:r>
            <w:r w:rsidRPr="00476F48">
              <w:rPr>
                <w:spacing w:val="1"/>
              </w:rPr>
              <w:t xml:space="preserve"> </w:t>
            </w:r>
            <w:r w:rsidRPr="00476F48">
              <w:t>Board,</w:t>
            </w:r>
            <w:r w:rsidRPr="00476F48">
              <w:rPr>
                <w:spacing w:val="1"/>
              </w:rPr>
              <w:t xml:space="preserve"> </w:t>
            </w:r>
            <w:r w:rsidRPr="00476F48">
              <w:t>Port</w:t>
            </w:r>
            <w:r w:rsidRPr="00476F48">
              <w:rPr>
                <w:spacing w:val="1"/>
              </w:rPr>
              <w:t xml:space="preserve"> </w:t>
            </w:r>
            <w:r w:rsidRPr="00476F48">
              <w:t>Trust,</w:t>
            </w:r>
            <w:r w:rsidRPr="00476F48">
              <w:rPr>
                <w:spacing w:val="1"/>
              </w:rPr>
              <w:t xml:space="preserve"> </w:t>
            </w:r>
            <w:r w:rsidRPr="00476F48">
              <w:t>Port</w:t>
            </w:r>
            <w:r w:rsidRPr="00476F48">
              <w:rPr>
                <w:spacing w:val="1"/>
              </w:rPr>
              <w:t xml:space="preserve"> </w:t>
            </w:r>
            <w:r w:rsidRPr="00476F48">
              <w:t>Commission,</w:t>
            </w:r>
            <w:r w:rsidRPr="00476F48">
              <w:rPr>
                <w:spacing w:val="1"/>
              </w:rPr>
              <w:t xml:space="preserve"> </w:t>
            </w:r>
            <w:r w:rsidRPr="00476F48">
              <w:t>Harbour</w:t>
            </w:r>
            <w:r w:rsidRPr="00476F48">
              <w:rPr>
                <w:spacing w:val="-53"/>
              </w:rPr>
              <w:t xml:space="preserve"> </w:t>
            </w:r>
            <w:r w:rsidRPr="00476F48">
              <w:t>Commission,</w:t>
            </w:r>
            <w:r w:rsidRPr="00476F48">
              <w:rPr>
                <w:spacing w:val="-2"/>
              </w:rPr>
              <w:t xml:space="preserve"> </w:t>
            </w:r>
            <w:r w:rsidRPr="00476F48">
              <w:t>Marine</w:t>
            </w:r>
            <w:r w:rsidRPr="00476F48">
              <w:rPr>
                <w:spacing w:val="1"/>
              </w:rPr>
              <w:t xml:space="preserve"> </w:t>
            </w:r>
            <w:r w:rsidRPr="00476F48">
              <w:t>Department.</w:t>
            </w:r>
          </w:p>
          <w:p w14:paraId="48DF42DA" w14:textId="77777777" w:rsidR="00446BCC" w:rsidRPr="00476F48" w:rsidRDefault="00446BCC" w:rsidP="00F1468C">
            <w:pPr>
              <w:numPr>
                <w:ilvl w:val="0"/>
                <w:numId w:val="15"/>
              </w:numPr>
              <w:tabs>
                <w:tab w:val="left" w:pos="312"/>
                <w:tab w:val="left" w:pos="382"/>
              </w:tabs>
              <w:ind w:left="0" w:firstLine="0"/>
              <w:jc w:val="both"/>
              <w:rPr>
                <w:b/>
                <w:sz w:val="20"/>
              </w:rPr>
            </w:pPr>
            <w:r w:rsidRPr="00476F48">
              <w:rPr>
                <w:b/>
                <w:sz w:val="20"/>
              </w:rPr>
              <w:t>immigration</w:t>
            </w:r>
          </w:p>
          <w:p w14:paraId="381473DF" w14:textId="62A16C43" w:rsidR="00446BCC" w:rsidRPr="00476F48" w:rsidRDefault="00446BCC" w:rsidP="00957CA4">
            <w:pPr>
              <w:pStyle w:val="BodyText"/>
              <w:tabs>
                <w:tab w:val="left" w:pos="312"/>
              </w:tabs>
              <w:ind w:left="321"/>
              <w:jc w:val="both"/>
              <w:rPr>
                <w:u w:val="single"/>
              </w:rPr>
            </w:pPr>
            <w:r w:rsidRPr="00476F48">
              <w:rPr>
                <w:u w:val="single"/>
              </w:rPr>
              <w:t>IHO Definition:</w:t>
            </w:r>
            <w:r w:rsidRPr="005F035B">
              <w:t xml:space="preserve"> The authority controlling people entering a country</w:t>
            </w:r>
            <w:r w:rsidR="005F035B" w:rsidRPr="005F035B">
              <w:t>.</w:t>
            </w:r>
          </w:p>
          <w:p w14:paraId="03AE0137" w14:textId="77777777" w:rsidR="00446BCC" w:rsidRPr="00476F48" w:rsidRDefault="00446BCC" w:rsidP="00F1468C">
            <w:pPr>
              <w:numPr>
                <w:ilvl w:val="0"/>
                <w:numId w:val="15"/>
              </w:numPr>
              <w:tabs>
                <w:tab w:val="left" w:pos="312"/>
                <w:tab w:val="left" w:pos="382"/>
              </w:tabs>
              <w:ind w:left="0" w:firstLine="0"/>
              <w:jc w:val="both"/>
              <w:rPr>
                <w:b/>
                <w:sz w:val="20"/>
              </w:rPr>
            </w:pPr>
            <w:r w:rsidRPr="00476F48">
              <w:rPr>
                <w:b/>
                <w:sz w:val="20"/>
              </w:rPr>
              <w:t>health</w:t>
            </w:r>
          </w:p>
          <w:p w14:paraId="6F7A57F3" w14:textId="7A220617" w:rsidR="00446BCC" w:rsidRPr="00476F48" w:rsidRDefault="00446BCC" w:rsidP="00957CA4">
            <w:pPr>
              <w:pStyle w:val="BodyText"/>
              <w:tabs>
                <w:tab w:val="left" w:pos="312"/>
              </w:tabs>
              <w:ind w:left="321"/>
              <w:jc w:val="both"/>
              <w:rPr>
                <w:u w:val="single"/>
              </w:rPr>
            </w:pPr>
            <w:r w:rsidRPr="00476F48">
              <w:rPr>
                <w:u w:val="single"/>
              </w:rPr>
              <w:t>IHO Definition:</w:t>
            </w:r>
            <w:r w:rsidRPr="00E26601">
              <w:t xml:space="preserve"> The authority with responsibility for checking the validity of the health declaration of a vessel and for declaring free </w:t>
            </w:r>
            <w:proofErr w:type="spellStart"/>
            <w:r w:rsidRPr="00E26601">
              <w:t>pratique</w:t>
            </w:r>
            <w:proofErr w:type="spellEnd"/>
            <w:r w:rsidR="00E26601" w:rsidRPr="00E26601">
              <w:t>.</w:t>
            </w:r>
          </w:p>
          <w:p w14:paraId="438CEAA8" w14:textId="77777777" w:rsidR="00446BCC" w:rsidRPr="00476F48" w:rsidRDefault="00446BCC" w:rsidP="00F1468C">
            <w:pPr>
              <w:pStyle w:val="ListParagraph"/>
              <w:numPr>
                <w:ilvl w:val="0"/>
                <w:numId w:val="16"/>
              </w:numPr>
              <w:tabs>
                <w:tab w:val="left" w:pos="312"/>
                <w:tab w:val="left" w:pos="382"/>
              </w:tabs>
              <w:ind w:left="0" w:firstLine="0"/>
              <w:jc w:val="both"/>
            </w:pPr>
            <w:r w:rsidRPr="00476F48">
              <w:rPr>
                <w:b/>
                <w:sz w:val="20"/>
              </w:rPr>
              <w:t>coast guard</w:t>
            </w:r>
          </w:p>
          <w:p w14:paraId="1012FFBB" w14:textId="77777777" w:rsidR="00446BCC" w:rsidRPr="00476F48" w:rsidRDefault="00446BCC" w:rsidP="00957CA4">
            <w:pPr>
              <w:pStyle w:val="BodyText"/>
              <w:tabs>
                <w:tab w:val="left" w:pos="312"/>
              </w:tabs>
              <w:ind w:left="321"/>
              <w:jc w:val="both"/>
            </w:pPr>
            <w:r w:rsidRPr="00476F48">
              <w:rPr>
                <w:u w:val="single"/>
              </w:rPr>
              <w:t>IHO</w:t>
            </w:r>
            <w:r w:rsidRPr="00476F48">
              <w:rPr>
                <w:spacing w:val="12"/>
                <w:u w:val="single"/>
              </w:rPr>
              <w:t xml:space="preserve"> </w:t>
            </w:r>
            <w:r w:rsidRPr="00476F48">
              <w:rPr>
                <w:u w:val="single"/>
              </w:rPr>
              <w:t>Definition:</w:t>
            </w:r>
            <w:r w:rsidRPr="00476F48">
              <w:rPr>
                <w:spacing w:val="14"/>
              </w:rPr>
              <w:t xml:space="preserve"> </w:t>
            </w:r>
            <w:r w:rsidRPr="00476F48">
              <w:t>Organization</w:t>
            </w:r>
            <w:r w:rsidRPr="00476F48">
              <w:rPr>
                <w:spacing w:val="10"/>
              </w:rPr>
              <w:t xml:space="preserve"> </w:t>
            </w:r>
            <w:r w:rsidRPr="00476F48">
              <w:t>keeping</w:t>
            </w:r>
            <w:r w:rsidRPr="00476F48">
              <w:rPr>
                <w:spacing w:val="15"/>
              </w:rPr>
              <w:t xml:space="preserve"> </w:t>
            </w:r>
            <w:r w:rsidRPr="00476F48">
              <w:t>watch</w:t>
            </w:r>
            <w:r w:rsidRPr="00476F48">
              <w:rPr>
                <w:spacing w:val="13"/>
              </w:rPr>
              <w:t xml:space="preserve"> </w:t>
            </w:r>
            <w:r w:rsidRPr="00476F48">
              <w:t>on</w:t>
            </w:r>
            <w:r w:rsidRPr="00476F48">
              <w:rPr>
                <w:spacing w:val="11"/>
              </w:rPr>
              <w:t xml:space="preserve"> </w:t>
            </w:r>
            <w:r w:rsidRPr="00476F48">
              <w:t>shipping</w:t>
            </w:r>
            <w:r w:rsidRPr="00476F48">
              <w:rPr>
                <w:spacing w:val="18"/>
              </w:rPr>
              <w:t xml:space="preserve"> </w:t>
            </w:r>
            <w:r w:rsidRPr="00476F48">
              <w:t>and</w:t>
            </w:r>
            <w:r w:rsidRPr="00476F48">
              <w:rPr>
                <w:spacing w:val="13"/>
              </w:rPr>
              <w:t xml:space="preserve"> </w:t>
            </w:r>
            <w:r w:rsidRPr="00476F48">
              <w:t>coastal</w:t>
            </w:r>
            <w:r w:rsidRPr="00476F48">
              <w:rPr>
                <w:spacing w:val="14"/>
              </w:rPr>
              <w:t xml:space="preserve"> </w:t>
            </w:r>
            <w:r w:rsidRPr="00476F48">
              <w:t>waters</w:t>
            </w:r>
            <w:r w:rsidRPr="00476F48">
              <w:rPr>
                <w:spacing w:val="13"/>
              </w:rPr>
              <w:t xml:space="preserve"> </w:t>
            </w:r>
            <w:r w:rsidRPr="00476F48">
              <w:t>according</w:t>
            </w:r>
            <w:r w:rsidRPr="00476F48">
              <w:rPr>
                <w:spacing w:val="13"/>
              </w:rPr>
              <w:t xml:space="preserve"> </w:t>
            </w:r>
            <w:r w:rsidRPr="00476F48">
              <w:t>to</w:t>
            </w:r>
            <w:r w:rsidRPr="00476F48">
              <w:rPr>
                <w:spacing w:val="-53"/>
              </w:rPr>
              <w:t xml:space="preserve"> </w:t>
            </w:r>
            <w:r w:rsidRPr="00476F48">
              <w:t>governmental</w:t>
            </w:r>
            <w:r w:rsidRPr="00476F48">
              <w:rPr>
                <w:spacing w:val="-1"/>
              </w:rPr>
              <w:t xml:space="preserve"> </w:t>
            </w:r>
            <w:r w:rsidRPr="00476F48">
              <w:t>law; normally</w:t>
            </w:r>
            <w:r w:rsidRPr="00476F48">
              <w:rPr>
                <w:spacing w:val="-2"/>
              </w:rPr>
              <w:t xml:space="preserve"> </w:t>
            </w:r>
            <w:r w:rsidRPr="00476F48">
              <w:t>the authority</w:t>
            </w:r>
            <w:r w:rsidRPr="00476F48">
              <w:rPr>
                <w:spacing w:val="-2"/>
              </w:rPr>
              <w:t xml:space="preserve"> </w:t>
            </w:r>
            <w:r w:rsidRPr="00476F48">
              <w:t>with</w:t>
            </w:r>
            <w:r w:rsidRPr="00476F48">
              <w:rPr>
                <w:spacing w:val="-2"/>
              </w:rPr>
              <w:t xml:space="preserve"> </w:t>
            </w:r>
            <w:r w:rsidRPr="00476F48">
              <w:t>responsibility</w:t>
            </w:r>
            <w:r w:rsidRPr="00476F48">
              <w:rPr>
                <w:spacing w:val="-4"/>
              </w:rPr>
              <w:t xml:space="preserve"> </w:t>
            </w:r>
            <w:r w:rsidRPr="00476F48">
              <w:t>for</w:t>
            </w:r>
            <w:r w:rsidRPr="00476F48">
              <w:rPr>
                <w:spacing w:val="-2"/>
              </w:rPr>
              <w:t xml:space="preserve"> </w:t>
            </w:r>
            <w:r w:rsidRPr="00476F48">
              <w:t>search</w:t>
            </w:r>
            <w:r w:rsidRPr="00476F48">
              <w:rPr>
                <w:spacing w:val="-1"/>
              </w:rPr>
              <w:t xml:space="preserve"> </w:t>
            </w:r>
            <w:r w:rsidRPr="00476F48">
              <w:t>and</w:t>
            </w:r>
            <w:r w:rsidRPr="00476F48">
              <w:rPr>
                <w:spacing w:val="-2"/>
              </w:rPr>
              <w:t xml:space="preserve"> </w:t>
            </w:r>
            <w:r w:rsidRPr="00476F48">
              <w:t>rescue.</w:t>
            </w:r>
          </w:p>
          <w:p w14:paraId="43E97476" w14:textId="77777777" w:rsidR="00446BCC" w:rsidRPr="00476F48" w:rsidRDefault="00446BCC" w:rsidP="00F1468C">
            <w:pPr>
              <w:pStyle w:val="ListParagraph"/>
              <w:numPr>
                <w:ilvl w:val="0"/>
                <w:numId w:val="16"/>
              </w:numPr>
              <w:tabs>
                <w:tab w:val="left" w:pos="312"/>
                <w:tab w:val="left" w:pos="382"/>
              </w:tabs>
              <w:ind w:left="0" w:firstLine="0"/>
              <w:jc w:val="both"/>
              <w:rPr>
                <w:b/>
                <w:sz w:val="20"/>
              </w:rPr>
            </w:pPr>
            <w:r w:rsidRPr="00476F48">
              <w:rPr>
                <w:b/>
                <w:sz w:val="20"/>
              </w:rPr>
              <w:t>agricultural</w:t>
            </w:r>
          </w:p>
          <w:p w14:paraId="6E25B04D" w14:textId="77777777" w:rsidR="00446BCC" w:rsidRPr="00476F48" w:rsidRDefault="00446BCC" w:rsidP="00957CA4">
            <w:pPr>
              <w:pStyle w:val="BodyText"/>
              <w:tabs>
                <w:tab w:val="left" w:pos="312"/>
              </w:tabs>
              <w:ind w:left="321"/>
              <w:jc w:val="both"/>
            </w:pPr>
            <w:r w:rsidRPr="00476F48">
              <w:rPr>
                <w:u w:val="single"/>
              </w:rPr>
              <w:t>IHO</w:t>
            </w:r>
            <w:r w:rsidRPr="00476F48">
              <w:rPr>
                <w:spacing w:val="26"/>
                <w:u w:val="single"/>
              </w:rPr>
              <w:t xml:space="preserve"> </w:t>
            </w:r>
            <w:r w:rsidRPr="00476F48">
              <w:rPr>
                <w:u w:val="single"/>
              </w:rPr>
              <w:t>Definition:</w:t>
            </w:r>
            <w:r w:rsidRPr="00476F48">
              <w:rPr>
                <w:spacing w:val="30"/>
              </w:rPr>
              <w:t xml:space="preserve"> </w:t>
            </w:r>
            <w:r w:rsidRPr="00476F48">
              <w:t>The</w:t>
            </w:r>
            <w:r w:rsidRPr="00476F48">
              <w:rPr>
                <w:spacing w:val="25"/>
              </w:rPr>
              <w:t xml:space="preserve"> </w:t>
            </w:r>
            <w:r w:rsidRPr="00476F48">
              <w:t>authority</w:t>
            </w:r>
            <w:r w:rsidRPr="00476F48">
              <w:rPr>
                <w:spacing w:val="26"/>
              </w:rPr>
              <w:t xml:space="preserve"> </w:t>
            </w:r>
            <w:r w:rsidRPr="00476F48">
              <w:t>with</w:t>
            </w:r>
            <w:r w:rsidRPr="00476F48">
              <w:rPr>
                <w:spacing w:val="27"/>
              </w:rPr>
              <w:t xml:space="preserve"> </w:t>
            </w:r>
            <w:r w:rsidRPr="00476F48">
              <w:t>responsibility</w:t>
            </w:r>
            <w:r w:rsidRPr="00476F48">
              <w:rPr>
                <w:spacing w:val="23"/>
              </w:rPr>
              <w:t xml:space="preserve"> </w:t>
            </w:r>
            <w:r w:rsidRPr="00476F48">
              <w:t>for</w:t>
            </w:r>
            <w:r w:rsidRPr="00476F48">
              <w:rPr>
                <w:spacing w:val="28"/>
              </w:rPr>
              <w:t xml:space="preserve"> </w:t>
            </w:r>
            <w:r w:rsidRPr="00476F48">
              <w:t>preventing</w:t>
            </w:r>
            <w:r w:rsidRPr="00476F48">
              <w:rPr>
                <w:spacing w:val="28"/>
              </w:rPr>
              <w:t xml:space="preserve"> </w:t>
            </w:r>
            <w:r w:rsidRPr="00476F48">
              <w:t>infection</w:t>
            </w:r>
            <w:r w:rsidRPr="00476F48">
              <w:rPr>
                <w:spacing w:val="28"/>
              </w:rPr>
              <w:t xml:space="preserve"> </w:t>
            </w:r>
            <w:r w:rsidRPr="00476F48">
              <w:t>of</w:t>
            </w:r>
            <w:r w:rsidRPr="00476F48">
              <w:rPr>
                <w:spacing w:val="28"/>
              </w:rPr>
              <w:t xml:space="preserve"> </w:t>
            </w:r>
            <w:r w:rsidRPr="00476F48">
              <w:t>the</w:t>
            </w:r>
            <w:r w:rsidRPr="00476F48">
              <w:rPr>
                <w:spacing w:val="29"/>
              </w:rPr>
              <w:t xml:space="preserve"> </w:t>
            </w:r>
            <w:r w:rsidRPr="00476F48">
              <w:t>agriculture</w:t>
            </w:r>
            <w:r w:rsidRPr="00476F48">
              <w:rPr>
                <w:spacing w:val="28"/>
              </w:rPr>
              <w:t xml:space="preserve"> </w:t>
            </w:r>
            <w:r w:rsidRPr="00476F48">
              <w:t>of</w:t>
            </w:r>
            <w:r w:rsidRPr="00476F48">
              <w:rPr>
                <w:spacing w:val="28"/>
              </w:rPr>
              <w:t xml:space="preserve"> </w:t>
            </w:r>
            <w:r w:rsidRPr="00476F48">
              <w:t>a</w:t>
            </w:r>
            <w:r w:rsidRPr="00476F48">
              <w:rPr>
                <w:spacing w:val="-53"/>
              </w:rPr>
              <w:t xml:space="preserve"> </w:t>
            </w:r>
            <w:r w:rsidRPr="00476F48">
              <w:t>country</w:t>
            </w:r>
            <w:r w:rsidRPr="00476F48">
              <w:rPr>
                <w:spacing w:val="-3"/>
              </w:rPr>
              <w:t xml:space="preserve"> </w:t>
            </w:r>
            <w:r w:rsidRPr="00476F48">
              <w:t>and</w:t>
            </w:r>
            <w:r w:rsidRPr="00476F48">
              <w:rPr>
                <w:spacing w:val="1"/>
              </w:rPr>
              <w:t xml:space="preserve"> </w:t>
            </w:r>
            <w:r w:rsidRPr="00476F48">
              <w:t>for</w:t>
            </w:r>
            <w:r w:rsidRPr="00476F48">
              <w:rPr>
                <w:spacing w:val="-1"/>
              </w:rPr>
              <w:t xml:space="preserve"> </w:t>
            </w:r>
            <w:r w:rsidRPr="00476F48">
              <w:t>the</w:t>
            </w:r>
            <w:r w:rsidRPr="00476F48">
              <w:rPr>
                <w:spacing w:val="-2"/>
              </w:rPr>
              <w:t xml:space="preserve"> </w:t>
            </w:r>
            <w:r w:rsidRPr="00476F48">
              <w:t>protection</w:t>
            </w:r>
            <w:r w:rsidRPr="00476F48">
              <w:rPr>
                <w:spacing w:val="-1"/>
              </w:rPr>
              <w:t xml:space="preserve"> </w:t>
            </w:r>
            <w:r w:rsidRPr="00476F48">
              <w:t>of</w:t>
            </w:r>
            <w:r w:rsidRPr="00476F48">
              <w:rPr>
                <w:spacing w:val="1"/>
              </w:rPr>
              <w:t xml:space="preserve"> </w:t>
            </w:r>
            <w:r w:rsidRPr="00476F48">
              <w:t>the agricultural</w:t>
            </w:r>
            <w:r w:rsidRPr="00476F48">
              <w:rPr>
                <w:spacing w:val="1"/>
              </w:rPr>
              <w:t xml:space="preserve"> </w:t>
            </w:r>
            <w:r w:rsidRPr="00476F48">
              <w:t>interests of</w:t>
            </w:r>
            <w:r w:rsidRPr="00476F48">
              <w:rPr>
                <w:spacing w:val="1"/>
              </w:rPr>
              <w:t xml:space="preserve"> </w:t>
            </w:r>
            <w:r w:rsidRPr="00476F48">
              <w:t>a</w:t>
            </w:r>
            <w:r w:rsidRPr="00476F48">
              <w:rPr>
                <w:spacing w:val="-2"/>
              </w:rPr>
              <w:t xml:space="preserve"> </w:t>
            </w:r>
            <w:r w:rsidRPr="00476F48">
              <w:t>country.</w:t>
            </w:r>
          </w:p>
          <w:p w14:paraId="36E96738" w14:textId="77777777" w:rsidR="00446BCC" w:rsidRPr="00476F48" w:rsidRDefault="00446BCC" w:rsidP="00F1468C">
            <w:pPr>
              <w:numPr>
                <w:ilvl w:val="0"/>
                <w:numId w:val="16"/>
              </w:numPr>
              <w:tabs>
                <w:tab w:val="left" w:pos="312"/>
                <w:tab w:val="left" w:pos="382"/>
              </w:tabs>
              <w:ind w:left="0" w:firstLine="0"/>
              <w:jc w:val="both"/>
              <w:rPr>
                <w:u w:val="single"/>
              </w:rPr>
            </w:pPr>
            <w:r w:rsidRPr="00476F48">
              <w:rPr>
                <w:b/>
                <w:sz w:val="20"/>
              </w:rPr>
              <w:t>military</w:t>
            </w:r>
          </w:p>
          <w:p w14:paraId="70101D2A" w14:textId="0D1ED0C3" w:rsidR="00446BCC" w:rsidRPr="00F84172" w:rsidRDefault="00446BCC" w:rsidP="00957CA4">
            <w:pPr>
              <w:tabs>
                <w:tab w:val="left" w:pos="321"/>
              </w:tabs>
              <w:ind w:left="321"/>
              <w:jc w:val="both"/>
              <w:rPr>
                <w:sz w:val="20"/>
                <w:szCs w:val="20"/>
              </w:rPr>
            </w:pPr>
            <w:r w:rsidRPr="00F84172">
              <w:rPr>
                <w:sz w:val="20"/>
                <w:szCs w:val="20"/>
                <w:u w:val="single"/>
              </w:rPr>
              <w:t>IHO</w:t>
            </w:r>
            <w:r w:rsidRPr="00F84172">
              <w:rPr>
                <w:spacing w:val="29"/>
                <w:sz w:val="20"/>
                <w:szCs w:val="20"/>
                <w:u w:val="single"/>
              </w:rPr>
              <w:t xml:space="preserve"> </w:t>
            </w:r>
            <w:r w:rsidRPr="00F84172">
              <w:rPr>
                <w:sz w:val="20"/>
                <w:szCs w:val="20"/>
                <w:u w:val="single"/>
              </w:rPr>
              <w:t>Definition:</w:t>
            </w:r>
            <w:r w:rsidRPr="00F84172">
              <w:rPr>
                <w:spacing w:val="32"/>
                <w:sz w:val="20"/>
                <w:szCs w:val="20"/>
              </w:rPr>
              <w:t xml:space="preserve"> </w:t>
            </w:r>
            <w:r w:rsidRPr="00F84172">
              <w:rPr>
                <w:sz w:val="20"/>
                <w:szCs w:val="20"/>
              </w:rPr>
              <w:t>A</w:t>
            </w:r>
            <w:r w:rsidRPr="00F84172">
              <w:rPr>
                <w:spacing w:val="29"/>
                <w:sz w:val="20"/>
                <w:szCs w:val="20"/>
              </w:rPr>
              <w:t xml:space="preserve"> </w:t>
            </w:r>
            <w:r w:rsidRPr="00F84172">
              <w:rPr>
                <w:sz w:val="20"/>
                <w:szCs w:val="20"/>
              </w:rPr>
              <w:t>military</w:t>
            </w:r>
            <w:r w:rsidRPr="00F84172">
              <w:rPr>
                <w:spacing w:val="30"/>
                <w:sz w:val="20"/>
                <w:szCs w:val="20"/>
              </w:rPr>
              <w:t xml:space="preserve"> </w:t>
            </w:r>
            <w:r w:rsidRPr="00F84172">
              <w:rPr>
                <w:sz w:val="20"/>
                <w:szCs w:val="20"/>
              </w:rPr>
              <w:t>authority</w:t>
            </w:r>
            <w:r w:rsidRPr="00F84172">
              <w:rPr>
                <w:spacing w:val="27"/>
                <w:sz w:val="20"/>
                <w:szCs w:val="20"/>
              </w:rPr>
              <w:t xml:space="preserve"> </w:t>
            </w:r>
            <w:r w:rsidRPr="00F84172">
              <w:rPr>
                <w:sz w:val="20"/>
                <w:szCs w:val="20"/>
              </w:rPr>
              <w:t>which</w:t>
            </w:r>
            <w:r w:rsidRPr="00F84172">
              <w:rPr>
                <w:spacing w:val="32"/>
                <w:sz w:val="20"/>
                <w:szCs w:val="20"/>
              </w:rPr>
              <w:t xml:space="preserve"> </w:t>
            </w:r>
            <w:r w:rsidRPr="00F84172">
              <w:rPr>
                <w:sz w:val="20"/>
                <w:szCs w:val="20"/>
              </w:rPr>
              <w:t>provides</w:t>
            </w:r>
            <w:r w:rsidRPr="00F84172">
              <w:rPr>
                <w:spacing w:val="29"/>
                <w:sz w:val="20"/>
                <w:szCs w:val="20"/>
              </w:rPr>
              <w:t xml:space="preserve"> </w:t>
            </w:r>
            <w:r w:rsidRPr="00F84172">
              <w:rPr>
                <w:sz w:val="20"/>
                <w:szCs w:val="20"/>
              </w:rPr>
              <w:t>control</w:t>
            </w:r>
            <w:r w:rsidRPr="00F84172">
              <w:rPr>
                <w:spacing w:val="29"/>
                <w:sz w:val="20"/>
                <w:szCs w:val="20"/>
              </w:rPr>
              <w:t xml:space="preserve"> </w:t>
            </w:r>
            <w:r w:rsidRPr="00F84172">
              <w:rPr>
                <w:sz w:val="20"/>
                <w:szCs w:val="20"/>
              </w:rPr>
              <w:t>of</w:t>
            </w:r>
            <w:r w:rsidRPr="00F84172">
              <w:rPr>
                <w:spacing w:val="31"/>
                <w:sz w:val="20"/>
                <w:szCs w:val="20"/>
              </w:rPr>
              <w:t xml:space="preserve"> </w:t>
            </w:r>
            <w:r w:rsidRPr="00F84172">
              <w:rPr>
                <w:sz w:val="20"/>
                <w:szCs w:val="20"/>
              </w:rPr>
              <w:t>access</w:t>
            </w:r>
            <w:r w:rsidRPr="00F84172">
              <w:rPr>
                <w:spacing w:val="30"/>
                <w:sz w:val="20"/>
                <w:szCs w:val="20"/>
              </w:rPr>
              <w:t xml:space="preserve"> </w:t>
            </w:r>
            <w:r w:rsidRPr="00F84172">
              <w:rPr>
                <w:sz w:val="20"/>
                <w:szCs w:val="20"/>
              </w:rPr>
              <w:t>to</w:t>
            </w:r>
            <w:r w:rsidRPr="00F84172">
              <w:rPr>
                <w:spacing w:val="30"/>
                <w:sz w:val="20"/>
                <w:szCs w:val="20"/>
              </w:rPr>
              <w:t xml:space="preserve"> </w:t>
            </w:r>
            <w:r w:rsidRPr="00F84172">
              <w:rPr>
                <w:sz w:val="20"/>
                <w:szCs w:val="20"/>
              </w:rPr>
              <w:t>or</w:t>
            </w:r>
            <w:r w:rsidRPr="00F84172">
              <w:rPr>
                <w:spacing w:val="30"/>
                <w:sz w:val="20"/>
                <w:szCs w:val="20"/>
              </w:rPr>
              <w:t xml:space="preserve"> </w:t>
            </w:r>
            <w:r w:rsidRPr="00F84172">
              <w:rPr>
                <w:sz w:val="20"/>
                <w:szCs w:val="20"/>
              </w:rPr>
              <w:t>approval</w:t>
            </w:r>
            <w:r w:rsidRPr="00F84172">
              <w:rPr>
                <w:spacing w:val="28"/>
                <w:sz w:val="20"/>
                <w:szCs w:val="20"/>
              </w:rPr>
              <w:t xml:space="preserve"> </w:t>
            </w:r>
            <w:r w:rsidRPr="00F84172">
              <w:rPr>
                <w:sz w:val="20"/>
                <w:szCs w:val="20"/>
              </w:rPr>
              <w:t>for transit through designated areas or airspace.</w:t>
            </w:r>
          </w:p>
          <w:p w14:paraId="5F5ACC9C" w14:textId="6F7C8650"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private company</w:t>
            </w:r>
          </w:p>
          <w:p w14:paraId="396856F6" w14:textId="77777777" w:rsidR="00446BCC" w:rsidRPr="00476F48" w:rsidRDefault="00446BCC" w:rsidP="00957CA4">
            <w:pPr>
              <w:pStyle w:val="BodyText"/>
              <w:tabs>
                <w:tab w:val="left" w:pos="312"/>
              </w:tabs>
              <w:ind w:left="321"/>
              <w:jc w:val="both"/>
            </w:pPr>
            <w:r w:rsidRPr="00476F48">
              <w:rPr>
                <w:u w:val="single"/>
              </w:rPr>
              <w:t>IHO</w:t>
            </w:r>
            <w:r w:rsidRPr="00476F48">
              <w:rPr>
                <w:spacing w:val="14"/>
                <w:u w:val="single"/>
              </w:rPr>
              <w:t xml:space="preserve"> </w:t>
            </w:r>
            <w:r w:rsidRPr="00476F48">
              <w:rPr>
                <w:u w:val="single"/>
              </w:rPr>
              <w:t>Definition:</w:t>
            </w:r>
            <w:r w:rsidRPr="00476F48">
              <w:rPr>
                <w:spacing w:val="17"/>
              </w:rPr>
              <w:t xml:space="preserve"> </w:t>
            </w:r>
            <w:r w:rsidRPr="00476F48">
              <w:t>A</w:t>
            </w:r>
            <w:r w:rsidRPr="00476F48">
              <w:rPr>
                <w:spacing w:val="16"/>
              </w:rPr>
              <w:t xml:space="preserve"> </w:t>
            </w:r>
            <w:r w:rsidRPr="00476F48">
              <w:t>private</w:t>
            </w:r>
            <w:r w:rsidRPr="00476F48">
              <w:rPr>
                <w:spacing w:val="16"/>
              </w:rPr>
              <w:t xml:space="preserve"> </w:t>
            </w:r>
            <w:r w:rsidRPr="00476F48">
              <w:t>or</w:t>
            </w:r>
            <w:r w:rsidRPr="00476F48">
              <w:rPr>
                <w:spacing w:val="14"/>
              </w:rPr>
              <w:t xml:space="preserve"> </w:t>
            </w:r>
            <w:r w:rsidRPr="00476F48">
              <w:t>publicly</w:t>
            </w:r>
            <w:r w:rsidRPr="00476F48">
              <w:rPr>
                <w:spacing w:val="13"/>
              </w:rPr>
              <w:t xml:space="preserve"> </w:t>
            </w:r>
            <w:r w:rsidRPr="00476F48">
              <w:t>owned</w:t>
            </w:r>
            <w:r w:rsidRPr="00476F48">
              <w:rPr>
                <w:spacing w:val="15"/>
              </w:rPr>
              <w:t xml:space="preserve"> </w:t>
            </w:r>
            <w:r w:rsidRPr="00476F48">
              <w:t>company</w:t>
            </w:r>
            <w:r w:rsidRPr="00476F48">
              <w:rPr>
                <w:spacing w:val="13"/>
              </w:rPr>
              <w:t xml:space="preserve"> </w:t>
            </w:r>
            <w:r w:rsidRPr="00476F48">
              <w:t>or</w:t>
            </w:r>
            <w:r w:rsidRPr="00476F48">
              <w:rPr>
                <w:spacing w:val="14"/>
              </w:rPr>
              <w:t xml:space="preserve"> </w:t>
            </w:r>
            <w:r w:rsidRPr="00476F48">
              <w:t>commercial</w:t>
            </w:r>
            <w:r w:rsidRPr="00476F48">
              <w:rPr>
                <w:spacing w:val="12"/>
              </w:rPr>
              <w:t xml:space="preserve"> </w:t>
            </w:r>
            <w:r w:rsidRPr="00476F48">
              <w:t>enterprise</w:t>
            </w:r>
            <w:r w:rsidRPr="00476F48">
              <w:rPr>
                <w:spacing w:val="17"/>
              </w:rPr>
              <w:t xml:space="preserve"> </w:t>
            </w:r>
            <w:r w:rsidRPr="00476F48">
              <w:t>which</w:t>
            </w:r>
            <w:r w:rsidRPr="00476F48">
              <w:rPr>
                <w:spacing w:val="16"/>
              </w:rPr>
              <w:t xml:space="preserve"> </w:t>
            </w:r>
            <w:r w:rsidRPr="00476F48">
              <w:t>exercises</w:t>
            </w:r>
            <w:r w:rsidRPr="00476F48">
              <w:rPr>
                <w:spacing w:val="-52"/>
              </w:rPr>
              <w:t xml:space="preserve"> </w:t>
            </w:r>
            <w:r w:rsidRPr="00476F48">
              <w:t>control</w:t>
            </w:r>
            <w:r w:rsidRPr="00476F48">
              <w:rPr>
                <w:spacing w:val="-1"/>
              </w:rPr>
              <w:t xml:space="preserve"> </w:t>
            </w:r>
            <w:r w:rsidRPr="00476F48">
              <w:t>of</w:t>
            </w:r>
            <w:r w:rsidRPr="00476F48">
              <w:rPr>
                <w:spacing w:val="1"/>
              </w:rPr>
              <w:t xml:space="preserve"> </w:t>
            </w:r>
            <w:r w:rsidRPr="00476F48">
              <w:t>facilities,</w:t>
            </w:r>
            <w:r w:rsidRPr="00476F48">
              <w:rPr>
                <w:spacing w:val="-1"/>
              </w:rPr>
              <w:t xml:space="preserve"> </w:t>
            </w:r>
            <w:r w:rsidRPr="00476F48">
              <w:t>for</w:t>
            </w:r>
            <w:r w:rsidRPr="00476F48">
              <w:rPr>
                <w:spacing w:val="-1"/>
              </w:rPr>
              <w:t xml:space="preserve"> </w:t>
            </w:r>
            <w:r w:rsidRPr="00476F48">
              <w:t>example</w:t>
            </w:r>
            <w:r w:rsidRPr="00476F48">
              <w:rPr>
                <w:spacing w:val="-1"/>
              </w:rPr>
              <w:t xml:space="preserve"> </w:t>
            </w:r>
            <w:r w:rsidRPr="00476F48">
              <w:t>a</w:t>
            </w:r>
            <w:r w:rsidRPr="00476F48">
              <w:rPr>
                <w:spacing w:val="-2"/>
              </w:rPr>
              <w:t xml:space="preserve"> </w:t>
            </w:r>
            <w:r w:rsidRPr="00476F48">
              <w:t>calibration</w:t>
            </w:r>
            <w:r w:rsidRPr="00476F48">
              <w:rPr>
                <w:spacing w:val="1"/>
              </w:rPr>
              <w:t xml:space="preserve"> </w:t>
            </w:r>
            <w:r w:rsidRPr="00476F48">
              <w:t>area.</w:t>
            </w:r>
          </w:p>
          <w:p w14:paraId="72DCF07C" w14:textId="5B972E78"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maritime police</w:t>
            </w:r>
          </w:p>
          <w:p w14:paraId="2102AC13" w14:textId="77777777" w:rsidR="00446BCC" w:rsidRPr="00476F48" w:rsidRDefault="00446BCC" w:rsidP="00957CA4">
            <w:pPr>
              <w:pStyle w:val="BodyText"/>
              <w:tabs>
                <w:tab w:val="left" w:pos="312"/>
              </w:tabs>
              <w:ind w:left="321"/>
              <w:jc w:val="both"/>
            </w:pPr>
            <w:r w:rsidRPr="00476F48">
              <w:rPr>
                <w:u w:val="single"/>
              </w:rPr>
              <w:t>IHO</w:t>
            </w:r>
            <w:r w:rsidRPr="00476F48">
              <w:rPr>
                <w:spacing w:val="22"/>
                <w:u w:val="single"/>
              </w:rPr>
              <w:t xml:space="preserve"> </w:t>
            </w:r>
            <w:r w:rsidRPr="00476F48">
              <w:rPr>
                <w:u w:val="single"/>
              </w:rPr>
              <w:t>Definition:</w:t>
            </w:r>
            <w:r w:rsidRPr="00476F48">
              <w:rPr>
                <w:spacing w:val="22"/>
              </w:rPr>
              <w:t xml:space="preserve"> </w:t>
            </w:r>
            <w:r w:rsidRPr="00476F48">
              <w:t>A</w:t>
            </w:r>
            <w:r w:rsidRPr="00476F48">
              <w:rPr>
                <w:spacing w:val="21"/>
              </w:rPr>
              <w:t xml:space="preserve"> </w:t>
            </w:r>
            <w:r w:rsidRPr="00476F48">
              <w:t>governmental</w:t>
            </w:r>
            <w:r w:rsidRPr="00476F48">
              <w:rPr>
                <w:spacing w:val="20"/>
              </w:rPr>
              <w:t xml:space="preserve"> </w:t>
            </w:r>
            <w:r w:rsidRPr="00476F48">
              <w:t>or</w:t>
            </w:r>
            <w:r w:rsidRPr="00476F48">
              <w:rPr>
                <w:spacing w:val="22"/>
              </w:rPr>
              <w:t xml:space="preserve"> </w:t>
            </w:r>
            <w:r w:rsidRPr="00476F48">
              <w:t>military</w:t>
            </w:r>
            <w:r w:rsidRPr="00476F48">
              <w:rPr>
                <w:spacing w:val="17"/>
              </w:rPr>
              <w:t xml:space="preserve"> </w:t>
            </w:r>
            <w:r w:rsidRPr="00476F48">
              <w:t>force</w:t>
            </w:r>
            <w:r w:rsidRPr="00476F48">
              <w:rPr>
                <w:spacing w:val="21"/>
              </w:rPr>
              <w:t xml:space="preserve"> </w:t>
            </w:r>
            <w:r w:rsidRPr="00476F48">
              <w:t>with</w:t>
            </w:r>
            <w:r w:rsidRPr="00476F48">
              <w:rPr>
                <w:spacing w:val="24"/>
              </w:rPr>
              <w:t xml:space="preserve"> </w:t>
            </w:r>
            <w:r w:rsidRPr="00476F48">
              <w:t>jurisdiction</w:t>
            </w:r>
            <w:r w:rsidRPr="00476F48">
              <w:rPr>
                <w:spacing w:val="21"/>
              </w:rPr>
              <w:t xml:space="preserve"> </w:t>
            </w:r>
            <w:r w:rsidRPr="00476F48">
              <w:t>in</w:t>
            </w:r>
            <w:r w:rsidRPr="00476F48">
              <w:rPr>
                <w:spacing w:val="22"/>
              </w:rPr>
              <w:t xml:space="preserve"> </w:t>
            </w:r>
            <w:r w:rsidRPr="00476F48">
              <w:t>territorial</w:t>
            </w:r>
            <w:r w:rsidRPr="00476F48">
              <w:rPr>
                <w:spacing w:val="22"/>
              </w:rPr>
              <w:t xml:space="preserve"> </w:t>
            </w:r>
            <w:r w:rsidRPr="00476F48">
              <w:t>waters.</w:t>
            </w:r>
            <w:r w:rsidRPr="00476F48">
              <w:rPr>
                <w:spacing w:val="21"/>
              </w:rPr>
              <w:t xml:space="preserve"> </w:t>
            </w:r>
            <w:r w:rsidRPr="00476F48">
              <w:t>Examples</w:t>
            </w:r>
            <w:r w:rsidRPr="00476F48">
              <w:rPr>
                <w:spacing w:val="-52"/>
              </w:rPr>
              <w:t xml:space="preserve"> </w:t>
            </w:r>
            <w:r w:rsidRPr="00476F48">
              <w:t>could include</w:t>
            </w:r>
            <w:r w:rsidRPr="00476F48">
              <w:rPr>
                <w:spacing w:val="1"/>
              </w:rPr>
              <w:t xml:space="preserve"> </w:t>
            </w:r>
            <w:r w:rsidRPr="00476F48">
              <w:t>Gendarmerie</w:t>
            </w:r>
            <w:r w:rsidRPr="00476F48">
              <w:rPr>
                <w:spacing w:val="-2"/>
              </w:rPr>
              <w:t xml:space="preserve"> </w:t>
            </w:r>
            <w:r w:rsidRPr="00476F48">
              <w:t>Maritime,</w:t>
            </w:r>
            <w:r w:rsidRPr="00476F48">
              <w:rPr>
                <w:spacing w:val="-1"/>
              </w:rPr>
              <w:t xml:space="preserve"> </w:t>
            </w:r>
            <w:proofErr w:type="spellStart"/>
            <w:r w:rsidRPr="00476F48">
              <w:t>Carabinierie</w:t>
            </w:r>
            <w:proofErr w:type="spellEnd"/>
            <w:r w:rsidRPr="00476F48">
              <w:t>, and</w:t>
            </w:r>
            <w:r w:rsidRPr="00476F48">
              <w:rPr>
                <w:spacing w:val="1"/>
              </w:rPr>
              <w:t xml:space="preserve"> </w:t>
            </w:r>
            <w:r w:rsidRPr="00476F48">
              <w:t>Guardia</w:t>
            </w:r>
            <w:r w:rsidRPr="00476F48">
              <w:rPr>
                <w:spacing w:val="-2"/>
              </w:rPr>
              <w:t xml:space="preserve"> </w:t>
            </w:r>
            <w:r w:rsidRPr="00476F48">
              <w:t>Civil.</w:t>
            </w:r>
          </w:p>
          <w:p w14:paraId="7E902572" w14:textId="51DE9E04"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environmental</w:t>
            </w:r>
          </w:p>
          <w:p w14:paraId="7AF990BA" w14:textId="77777777"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t xml:space="preserve"> An</w:t>
            </w:r>
            <w:r w:rsidRPr="00476F48">
              <w:rPr>
                <w:spacing w:val="-1"/>
              </w:rPr>
              <w:t xml:space="preserve"> </w:t>
            </w:r>
            <w:r w:rsidRPr="00476F48">
              <w:t>authority</w:t>
            </w:r>
            <w:r w:rsidRPr="00476F48">
              <w:rPr>
                <w:spacing w:val="-4"/>
              </w:rPr>
              <w:t xml:space="preserve"> </w:t>
            </w:r>
            <w:r w:rsidRPr="00476F48">
              <w:t>with</w:t>
            </w:r>
            <w:r w:rsidRPr="00476F48">
              <w:rPr>
                <w:spacing w:val="-1"/>
              </w:rPr>
              <w:t xml:space="preserve"> </w:t>
            </w:r>
            <w:r w:rsidRPr="00476F48">
              <w:t>responsibility</w:t>
            </w:r>
            <w:r w:rsidRPr="00476F48">
              <w:rPr>
                <w:spacing w:val="-6"/>
              </w:rPr>
              <w:t xml:space="preserve"> </w:t>
            </w:r>
            <w:r w:rsidRPr="00476F48">
              <w:t>for</w:t>
            </w:r>
            <w:r w:rsidRPr="00476F48">
              <w:rPr>
                <w:spacing w:val="-3"/>
              </w:rPr>
              <w:t xml:space="preserve"> </w:t>
            </w:r>
            <w:r w:rsidRPr="00476F48">
              <w:t>the</w:t>
            </w:r>
            <w:r w:rsidRPr="00476F48">
              <w:rPr>
                <w:spacing w:val="-3"/>
              </w:rPr>
              <w:t xml:space="preserve"> </w:t>
            </w:r>
            <w:r w:rsidRPr="00476F48">
              <w:t>protection</w:t>
            </w:r>
            <w:r w:rsidRPr="00476F48">
              <w:rPr>
                <w:spacing w:val="-3"/>
              </w:rPr>
              <w:t xml:space="preserve"> </w:t>
            </w:r>
            <w:r w:rsidRPr="00476F48">
              <w:t>of</w:t>
            </w:r>
            <w:r w:rsidRPr="00476F48">
              <w:rPr>
                <w:spacing w:val="-1"/>
              </w:rPr>
              <w:t xml:space="preserve"> </w:t>
            </w:r>
            <w:r w:rsidRPr="00476F48">
              <w:t>the</w:t>
            </w:r>
            <w:r w:rsidRPr="00476F48">
              <w:rPr>
                <w:spacing w:val="-1"/>
              </w:rPr>
              <w:t xml:space="preserve"> </w:t>
            </w:r>
            <w:r w:rsidRPr="00476F48">
              <w:t>environment.</w:t>
            </w:r>
          </w:p>
          <w:p w14:paraId="53323BC3" w14:textId="6460D2EC"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fishery</w:t>
            </w:r>
          </w:p>
          <w:p w14:paraId="492B7BFC" w14:textId="77777777"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Pr="00476F48">
              <w:t>An</w:t>
            </w:r>
            <w:r w:rsidRPr="00476F48">
              <w:rPr>
                <w:spacing w:val="-1"/>
              </w:rPr>
              <w:t xml:space="preserve"> </w:t>
            </w:r>
            <w:r w:rsidRPr="00476F48">
              <w:t>authority</w:t>
            </w:r>
            <w:r w:rsidRPr="00476F48">
              <w:rPr>
                <w:spacing w:val="-3"/>
              </w:rPr>
              <w:t xml:space="preserve"> </w:t>
            </w:r>
            <w:r w:rsidRPr="00476F48">
              <w:t>with</w:t>
            </w:r>
            <w:r w:rsidRPr="00476F48">
              <w:rPr>
                <w:spacing w:val="-1"/>
              </w:rPr>
              <w:t xml:space="preserve"> </w:t>
            </w:r>
            <w:r w:rsidRPr="00476F48">
              <w:t>responsibility</w:t>
            </w:r>
            <w:r w:rsidRPr="00476F48">
              <w:rPr>
                <w:spacing w:val="-5"/>
              </w:rPr>
              <w:t xml:space="preserve"> </w:t>
            </w:r>
            <w:r w:rsidRPr="00476F48">
              <w:t>for</w:t>
            </w:r>
            <w:r w:rsidRPr="00476F48">
              <w:rPr>
                <w:spacing w:val="-3"/>
              </w:rPr>
              <w:t xml:space="preserve"> </w:t>
            </w:r>
            <w:r w:rsidRPr="00476F48">
              <w:t>the</w:t>
            </w:r>
            <w:r w:rsidRPr="00476F48">
              <w:rPr>
                <w:spacing w:val="-2"/>
              </w:rPr>
              <w:t xml:space="preserve"> </w:t>
            </w:r>
            <w:r w:rsidRPr="00476F48">
              <w:t>control</w:t>
            </w:r>
            <w:r w:rsidRPr="00476F48">
              <w:rPr>
                <w:spacing w:val="-1"/>
              </w:rPr>
              <w:t xml:space="preserve"> </w:t>
            </w:r>
            <w:r w:rsidRPr="00476F48">
              <w:t>of</w:t>
            </w:r>
            <w:r w:rsidRPr="00476F48">
              <w:rPr>
                <w:spacing w:val="-1"/>
              </w:rPr>
              <w:t xml:space="preserve"> </w:t>
            </w:r>
            <w:r w:rsidRPr="00476F48">
              <w:t>fisheries.</w:t>
            </w:r>
          </w:p>
          <w:p w14:paraId="24404BB7" w14:textId="71888EE8"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finance</w:t>
            </w:r>
          </w:p>
          <w:p w14:paraId="51A564CD" w14:textId="77777777" w:rsidR="00446BCC" w:rsidRPr="00476F48" w:rsidRDefault="00446BCC" w:rsidP="00957CA4">
            <w:pPr>
              <w:pStyle w:val="BodyText"/>
              <w:tabs>
                <w:tab w:val="left" w:pos="312"/>
              </w:tabs>
              <w:ind w:left="321"/>
              <w:jc w:val="both"/>
            </w:pPr>
            <w:r w:rsidRPr="00476F48">
              <w:rPr>
                <w:u w:val="single"/>
              </w:rPr>
              <w:lastRenderedPageBreak/>
              <w:t>IHO</w:t>
            </w:r>
            <w:r w:rsidRPr="00476F48">
              <w:rPr>
                <w:spacing w:val="-2"/>
                <w:u w:val="single"/>
              </w:rPr>
              <w:t xml:space="preserve"> </w:t>
            </w:r>
            <w:r w:rsidRPr="00476F48">
              <w:rPr>
                <w:u w:val="single"/>
              </w:rPr>
              <w:t>Definition:</w:t>
            </w:r>
            <w:r w:rsidRPr="00476F48">
              <w:t xml:space="preserve"> An</w:t>
            </w:r>
            <w:r w:rsidRPr="00476F48">
              <w:rPr>
                <w:spacing w:val="-1"/>
              </w:rPr>
              <w:t xml:space="preserve"> </w:t>
            </w:r>
            <w:r w:rsidRPr="00476F48">
              <w:t>authority</w:t>
            </w:r>
            <w:r w:rsidRPr="00476F48">
              <w:rPr>
                <w:spacing w:val="-4"/>
              </w:rPr>
              <w:t xml:space="preserve"> </w:t>
            </w:r>
            <w:r w:rsidRPr="00476F48">
              <w:t>with</w:t>
            </w:r>
            <w:r w:rsidRPr="00476F48">
              <w:rPr>
                <w:spacing w:val="-1"/>
              </w:rPr>
              <w:t xml:space="preserve"> </w:t>
            </w:r>
            <w:r w:rsidRPr="00476F48">
              <w:t>responsibility</w:t>
            </w:r>
            <w:r w:rsidRPr="00476F48">
              <w:rPr>
                <w:spacing w:val="-5"/>
              </w:rPr>
              <w:t xml:space="preserve"> </w:t>
            </w:r>
            <w:r w:rsidRPr="00476F48">
              <w:t>for</w:t>
            </w:r>
            <w:r w:rsidRPr="00476F48">
              <w:rPr>
                <w:spacing w:val="-3"/>
              </w:rPr>
              <w:t xml:space="preserve"> </w:t>
            </w:r>
            <w:r w:rsidRPr="00476F48">
              <w:t>the</w:t>
            </w:r>
            <w:r w:rsidRPr="00476F48">
              <w:rPr>
                <w:spacing w:val="-3"/>
              </w:rPr>
              <w:t xml:space="preserve"> </w:t>
            </w:r>
            <w:r w:rsidRPr="00476F48">
              <w:t>control</w:t>
            </w:r>
            <w:r w:rsidRPr="00476F48">
              <w:rPr>
                <w:spacing w:val="-2"/>
              </w:rPr>
              <w:t xml:space="preserve"> </w:t>
            </w:r>
            <w:r w:rsidRPr="00476F48">
              <w:t>and</w:t>
            </w:r>
            <w:r w:rsidRPr="00476F48">
              <w:rPr>
                <w:spacing w:val="-3"/>
              </w:rPr>
              <w:t xml:space="preserve"> </w:t>
            </w:r>
            <w:r w:rsidRPr="00476F48">
              <w:t>movement</w:t>
            </w:r>
            <w:r w:rsidRPr="00476F48">
              <w:rPr>
                <w:spacing w:val="-2"/>
              </w:rPr>
              <w:t xml:space="preserve"> </w:t>
            </w:r>
            <w:r w:rsidRPr="00476F48">
              <w:t>of</w:t>
            </w:r>
            <w:r w:rsidRPr="00476F48">
              <w:rPr>
                <w:spacing w:val="-3"/>
              </w:rPr>
              <w:t xml:space="preserve"> </w:t>
            </w:r>
            <w:r w:rsidRPr="00476F48">
              <w:t>money.</w:t>
            </w:r>
          </w:p>
          <w:p w14:paraId="5118E496" w14:textId="1EDF5F0E"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maritime</w:t>
            </w:r>
          </w:p>
          <w:p w14:paraId="43063FB5" w14:textId="77777777"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t xml:space="preserve"> A</w:t>
            </w:r>
            <w:r w:rsidRPr="00476F48">
              <w:rPr>
                <w:spacing w:val="-3"/>
              </w:rPr>
              <w:t xml:space="preserve"> </w:t>
            </w:r>
            <w:r w:rsidRPr="00476F48">
              <w:t>national</w:t>
            </w:r>
            <w:r w:rsidRPr="00476F48">
              <w:rPr>
                <w:spacing w:val="-4"/>
              </w:rPr>
              <w:t xml:space="preserve"> </w:t>
            </w:r>
            <w:r w:rsidRPr="00476F48">
              <w:t>or</w:t>
            </w:r>
            <w:r w:rsidRPr="00476F48">
              <w:rPr>
                <w:spacing w:val="-2"/>
              </w:rPr>
              <w:t xml:space="preserve"> </w:t>
            </w:r>
            <w:r w:rsidRPr="00476F48">
              <w:t>regional</w:t>
            </w:r>
            <w:r w:rsidRPr="00476F48">
              <w:rPr>
                <w:spacing w:val="-1"/>
              </w:rPr>
              <w:t xml:space="preserve"> </w:t>
            </w:r>
            <w:r w:rsidRPr="00476F48">
              <w:t>authority</w:t>
            </w:r>
            <w:r w:rsidRPr="00476F48">
              <w:rPr>
                <w:spacing w:val="-5"/>
              </w:rPr>
              <w:t xml:space="preserve"> </w:t>
            </w:r>
            <w:r w:rsidRPr="00476F48">
              <w:t>charged</w:t>
            </w:r>
            <w:r w:rsidRPr="00476F48">
              <w:rPr>
                <w:spacing w:val="-1"/>
              </w:rPr>
              <w:t xml:space="preserve"> </w:t>
            </w:r>
            <w:r w:rsidRPr="00476F48">
              <w:t>with</w:t>
            </w:r>
            <w:r w:rsidRPr="00476F48">
              <w:rPr>
                <w:spacing w:val="-1"/>
              </w:rPr>
              <w:t xml:space="preserve"> </w:t>
            </w:r>
            <w:r w:rsidRPr="00476F48">
              <w:t>administration</w:t>
            </w:r>
            <w:r w:rsidRPr="00476F48">
              <w:rPr>
                <w:spacing w:val="-1"/>
              </w:rPr>
              <w:t xml:space="preserve"> </w:t>
            </w:r>
            <w:r w:rsidRPr="00476F48">
              <w:t>of</w:t>
            </w:r>
            <w:r w:rsidRPr="00476F48">
              <w:rPr>
                <w:spacing w:val="-1"/>
              </w:rPr>
              <w:t xml:space="preserve"> </w:t>
            </w:r>
            <w:r w:rsidRPr="00476F48">
              <w:t>maritime</w:t>
            </w:r>
            <w:r w:rsidRPr="00476F48">
              <w:rPr>
                <w:spacing w:val="-3"/>
              </w:rPr>
              <w:t xml:space="preserve"> </w:t>
            </w:r>
            <w:r w:rsidRPr="00476F48">
              <w:t>affairs.</w:t>
            </w:r>
          </w:p>
          <w:p w14:paraId="61C6EE33" w14:textId="5248BC10"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A73677">
              <w:rPr>
                <w:b/>
                <w:sz w:val="20"/>
              </w:rPr>
              <w:t>c</w:t>
            </w:r>
            <w:r w:rsidR="00A73677" w:rsidRPr="00476F48">
              <w:rPr>
                <w:b/>
                <w:sz w:val="20"/>
              </w:rPr>
              <w:t>ustoms</w:t>
            </w:r>
          </w:p>
          <w:p w14:paraId="27AD0680" w14:textId="77777777" w:rsidR="00446BCC" w:rsidRPr="00476F48" w:rsidRDefault="00446BCC" w:rsidP="00957CA4">
            <w:pPr>
              <w:pStyle w:val="Heading3"/>
              <w:tabs>
                <w:tab w:val="left" w:pos="312"/>
              </w:tabs>
              <w:spacing w:before="0"/>
              <w:ind w:left="321" w:firstLine="0"/>
              <w:jc w:val="both"/>
              <w:rPr>
                <w:b w:val="0"/>
              </w:rPr>
            </w:pPr>
            <w:r w:rsidRPr="00476F48">
              <w:rPr>
                <w:b w:val="0"/>
                <w:u w:val="single"/>
              </w:rPr>
              <w:t>IHO</w:t>
            </w:r>
            <w:r w:rsidRPr="00476F48">
              <w:rPr>
                <w:b w:val="0"/>
                <w:spacing w:val="-2"/>
                <w:u w:val="single"/>
              </w:rPr>
              <w:t xml:space="preserve"> </w:t>
            </w:r>
            <w:r w:rsidRPr="00476F48">
              <w:rPr>
                <w:b w:val="0"/>
                <w:u w:val="single"/>
              </w:rPr>
              <w:t>Definition:</w:t>
            </w:r>
            <w:r w:rsidRPr="00A24200">
              <w:t xml:space="preserve"> </w:t>
            </w:r>
            <w:r w:rsidRPr="00A24200">
              <w:rPr>
                <w:b w:val="0"/>
              </w:rPr>
              <w:t>The agency or establishment for collecting duties, tolls.</w:t>
            </w:r>
          </w:p>
          <w:p w14:paraId="33DF2C86" w14:textId="2E4B5F91"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hydrographic office</w:t>
            </w:r>
          </w:p>
          <w:p w14:paraId="13BBEA39" w14:textId="5460D7D2"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Pr="00476F48">
              <w:t>State</w:t>
            </w:r>
            <w:r w:rsidRPr="00476F48">
              <w:rPr>
                <w:spacing w:val="-3"/>
              </w:rPr>
              <w:t xml:space="preserve"> </w:t>
            </w:r>
            <w:r w:rsidRPr="00476F48">
              <w:t>agency</w:t>
            </w:r>
            <w:r w:rsidRPr="00476F48">
              <w:rPr>
                <w:spacing w:val="-4"/>
              </w:rPr>
              <w:t xml:space="preserve"> </w:t>
            </w:r>
            <w:r w:rsidRPr="00476F48">
              <w:t>in</w:t>
            </w:r>
            <w:r w:rsidRPr="00476F48">
              <w:rPr>
                <w:spacing w:val="-3"/>
              </w:rPr>
              <w:t xml:space="preserve"> </w:t>
            </w:r>
            <w:r w:rsidRPr="00476F48">
              <w:t>charge</w:t>
            </w:r>
            <w:r w:rsidRPr="00476F48">
              <w:rPr>
                <w:spacing w:val="-3"/>
              </w:rPr>
              <w:t xml:space="preserve"> </w:t>
            </w:r>
            <w:r w:rsidRPr="00476F48">
              <w:t>of</w:t>
            </w:r>
            <w:r w:rsidRPr="00476F48">
              <w:rPr>
                <w:spacing w:val="-1"/>
              </w:rPr>
              <w:t xml:space="preserve"> </w:t>
            </w:r>
            <w:r w:rsidRPr="00476F48">
              <w:t>marine</w:t>
            </w:r>
            <w:r w:rsidRPr="00476F48">
              <w:rPr>
                <w:spacing w:val="-2"/>
              </w:rPr>
              <w:t xml:space="preserve"> </w:t>
            </w:r>
            <w:r w:rsidRPr="00476F48">
              <w:t>surveys</w:t>
            </w:r>
            <w:r w:rsidR="00B759D3">
              <w:t xml:space="preserve"> and hydrography</w:t>
            </w:r>
            <w:r w:rsidRPr="00476F48">
              <w:t>.</w:t>
            </w:r>
          </w:p>
          <w:p w14:paraId="2B154282" w14:textId="1C9DFC8B"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RENC</w:t>
            </w:r>
          </w:p>
          <w:p w14:paraId="69A538BC" w14:textId="693C6130"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Regional</w:t>
            </w:r>
            <w:r w:rsidRPr="00476F48">
              <w:rPr>
                <w:spacing w:val="-2"/>
              </w:rPr>
              <w:t xml:space="preserve"> </w:t>
            </w:r>
            <w:r w:rsidRPr="00476F48">
              <w:t>ENC</w:t>
            </w:r>
            <w:r w:rsidRPr="00476F48">
              <w:rPr>
                <w:spacing w:val="-2"/>
              </w:rPr>
              <w:t xml:space="preserve"> </w:t>
            </w:r>
            <w:r w:rsidRPr="00476F48">
              <w:t>Coordination</w:t>
            </w:r>
            <w:r w:rsidRPr="00476F48">
              <w:rPr>
                <w:spacing w:val="-2"/>
              </w:rPr>
              <w:t xml:space="preserve"> </w:t>
            </w:r>
            <w:r w:rsidRPr="00476F48">
              <w:t>Centre.</w:t>
            </w:r>
          </w:p>
          <w:p w14:paraId="027E7764" w14:textId="73EE232E"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VARs</w:t>
            </w:r>
          </w:p>
          <w:p w14:paraId="48B6EACE" w14:textId="77777777" w:rsidR="00446BCC" w:rsidRPr="00476F48" w:rsidRDefault="00446BCC" w:rsidP="00957CA4">
            <w:pPr>
              <w:pStyle w:val="BodyText"/>
              <w:tabs>
                <w:tab w:val="left" w:pos="312"/>
              </w:tabs>
              <w:ind w:left="321"/>
              <w:jc w:val="both"/>
            </w:pPr>
            <w:r w:rsidRPr="00476F48">
              <w:rPr>
                <w:u w:val="single"/>
              </w:rPr>
              <w:t>IHO</w:t>
            </w:r>
            <w:r w:rsidRPr="00476F48">
              <w:rPr>
                <w:spacing w:val="24"/>
                <w:u w:val="single"/>
              </w:rPr>
              <w:t xml:space="preserve"> </w:t>
            </w:r>
            <w:r w:rsidRPr="00476F48">
              <w:rPr>
                <w:u w:val="single"/>
              </w:rPr>
              <w:t>Definition:</w:t>
            </w:r>
            <w:r w:rsidRPr="00476F48">
              <w:rPr>
                <w:spacing w:val="30"/>
              </w:rPr>
              <w:t xml:space="preserve"> </w:t>
            </w:r>
            <w:r w:rsidRPr="00476F48">
              <w:t>Value</w:t>
            </w:r>
            <w:r w:rsidRPr="00476F48">
              <w:rPr>
                <w:spacing w:val="26"/>
              </w:rPr>
              <w:t xml:space="preserve"> </w:t>
            </w:r>
            <w:r w:rsidRPr="00476F48">
              <w:t>Added</w:t>
            </w:r>
            <w:r w:rsidRPr="00476F48">
              <w:rPr>
                <w:spacing w:val="25"/>
              </w:rPr>
              <w:t xml:space="preserve"> </w:t>
            </w:r>
            <w:r w:rsidRPr="00476F48">
              <w:t>Resellers</w:t>
            </w:r>
            <w:r w:rsidRPr="00476F48">
              <w:rPr>
                <w:spacing w:val="26"/>
              </w:rPr>
              <w:t xml:space="preserve"> </w:t>
            </w:r>
            <w:r w:rsidRPr="00476F48">
              <w:t>(VARs),</w:t>
            </w:r>
            <w:r w:rsidRPr="00476F48">
              <w:rPr>
                <w:spacing w:val="28"/>
              </w:rPr>
              <w:t xml:space="preserve"> </w:t>
            </w:r>
            <w:r w:rsidRPr="00476F48">
              <w:t>who</w:t>
            </w:r>
            <w:r w:rsidRPr="00476F48">
              <w:rPr>
                <w:spacing w:val="26"/>
              </w:rPr>
              <w:t xml:space="preserve"> </w:t>
            </w:r>
            <w:r w:rsidRPr="00476F48">
              <w:t>are</w:t>
            </w:r>
            <w:r w:rsidRPr="00476F48">
              <w:rPr>
                <w:spacing w:val="23"/>
              </w:rPr>
              <w:t xml:space="preserve"> </w:t>
            </w:r>
            <w:r w:rsidRPr="00476F48">
              <w:t>able</w:t>
            </w:r>
            <w:r w:rsidRPr="00476F48">
              <w:rPr>
                <w:spacing w:val="24"/>
              </w:rPr>
              <w:t xml:space="preserve"> </w:t>
            </w:r>
            <w:r w:rsidRPr="00476F48">
              <w:t>to</w:t>
            </w:r>
            <w:r w:rsidRPr="00476F48">
              <w:rPr>
                <w:spacing w:val="26"/>
              </w:rPr>
              <w:t xml:space="preserve"> </w:t>
            </w:r>
            <w:r w:rsidRPr="00476F48">
              <w:t>offer</w:t>
            </w:r>
            <w:r w:rsidRPr="00476F48">
              <w:rPr>
                <w:spacing w:val="24"/>
              </w:rPr>
              <w:t xml:space="preserve"> </w:t>
            </w:r>
            <w:r w:rsidRPr="00476F48">
              <w:t>comprehensive</w:t>
            </w:r>
            <w:r w:rsidRPr="00476F48">
              <w:rPr>
                <w:spacing w:val="26"/>
              </w:rPr>
              <w:t xml:space="preserve"> </w:t>
            </w:r>
            <w:r w:rsidRPr="00476F48">
              <w:t>end-use</w:t>
            </w:r>
            <w:r w:rsidRPr="00476F48">
              <w:rPr>
                <w:spacing w:val="-52"/>
              </w:rPr>
              <w:t xml:space="preserve"> </w:t>
            </w:r>
            <w:r w:rsidRPr="00476F48">
              <w:t>services</w:t>
            </w:r>
            <w:r w:rsidRPr="00476F48">
              <w:rPr>
                <w:spacing w:val="-1"/>
              </w:rPr>
              <w:t xml:space="preserve"> </w:t>
            </w:r>
            <w:r w:rsidRPr="00476F48">
              <w:t>that</w:t>
            </w:r>
            <w:r w:rsidRPr="00476F48">
              <w:rPr>
                <w:spacing w:val="-1"/>
              </w:rPr>
              <w:t xml:space="preserve"> </w:t>
            </w:r>
            <w:r w:rsidRPr="00476F48">
              <w:t>bring together</w:t>
            </w:r>
            <w:r w:rsidRPr="00476F48">
              <w:rPr>
                <w:spacing w:val="1"/>
              </w:rPr>
              <w:t xml:space="preserve"> </w:t>
            </w:r>
            <w:r w:rsidRPr="00476F48">
              <w:t>various navigational</w:t>
            </w:r>
            <w:r w:rsidRPr="00476F48">
              <w:rPr>
                <w:spacing w:val="-3"/>
              </w:rPr>
              <w:t xml:space="preserve"> </w:t>
            </w:r>
            <w:r w:rsidRPr="00476F48">
              <w:t>products into one</w:t>
            </w:r>
            <w:r w:rsidRPr="00476F48">
              <w:rPr>
                <w:spacing w:val="1"/>
              </w:rPr>
              <w:t xml:space="preserve"> </w:t>
            </w:r>
            <w:r w:rsidRPr="00476F48">
              <w:t>package</w:t>
            </w:r>
          </w:p>
          <w:p w14:paraId="2C5AB283" w14:textId="77777777" w:rsidR="00446BCC" w:rsidRPr="00476F48" w:rsidRDefault="00446BCC" w:rsidP="005D2731">
            <w:pPr>
              <w:pStyle w:val="BodyText"/>
              <w:spacing w:after="0"/>
              <w:jc w:val="both"/>
            </w:pPr>
            <w:r w:rsidRPr="00476F48">
              <w:rPr>
                <w:u w:val="single"/>
              </w:rPr>
              <w:t>Remarks:</w:t>
            </w:r>
          </w:p>
          <w:p w14:paraId="64B7DDD8" w14:textId="2CB2AF79" w:rsidR="00446BCC" w:rsidRPr="00476F48" w:rsidRDefault="00446BCC"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672A7C0F" w14:textId="77777777" w:rsidR="00446BCC" w:rsidRDefault="00446BCC" w:rsidP="004F6C67">
      <w:pPr>
        <w:pStyle w:val="BodyText"/>
        <w:spacing w:after="0"/>
      </w:pPr>
    </w:p>
    <w:p w14:paraId="46F29C0E" w14:textId="0F0E3FC6" w:rsidR="00381A1C" w:rsidRPr="00A91528" w:rsidRDefault="00134B8D" w:rsidP="00F1468C">
      <w:pPr>
        <w:pStyle w:val="Heading2"/>
        <w:numPr>
          <w:ilvl w:val="1"/>
          <w:numId w:val="23"/>
        </w:numPr>
      </w:pPr>
      <w:bookmarkStart w:id="172" w:name="_Toc196831559"/>
      <w:r>
        <w:t>c</w:t>
      </w:r>
      <w:r w:rsidR="00381A1C" w:rsidRPr="00A91528">
        <w:t xml:space="preserve">ategory of </w:t>
      </w:r>
      <w:r>
        <w:t>p</w:t>
      </w:r>
      <w:r w:rsidR="00381A1C" w:rsidRPr="00A91528">
        <w:t xml:space="preserve">roduct </w:t>
      </w:r>
      <w:r>
        <w:t>m</w:t>
      </w:r>
      <w:r w:rsidR="00381A1C" w:rsidRPr="00A91528">
        <w:t>apping</w:t>
      </w:r>
      <w:bookmarkEnd w:id="172"/>
    </w:p>
    <w:tbl>
      <w:tblPr>
        <w:tblStyle w:val="TableGrid"/>
        <w:tblW w:w="10065" w:type="dxa"/>
        <w:tblInd w:w="-5" w:type="dxa"/>
        <w:tblLook w:val="04A0" w:firstRow="1" w:lastRow="0" w:firstColumn="1" w:lastColumn="0" w:noHBand="0" w:noVBand="1"/>
      </w:tblPr>
      <w:tblGrid>
        <w:gridCol w:w="10065"/>
      </w:tblGrid>
      <w:tr w:rsidR="00381A1C" w:rsidRPr="00476F48" w14:paraId="21A5423C" w14:textId="77777777" w:rsidTr="00D14D60">
        <w:tc>
          <w:tcPr>
            <w:tcW w:w="10065" w:type="dxa"/>
            <w:vAlign w:val="center"/>
          </w:tcPr>
          <w:p w14:paraId="6459A943" w14:textId="77777777" w:rsidR="00381A1C" w:rsidRPr="0025144E" w:rsidRDefault="00381A1C" w:rsidP="00EB42A5">
            <w:pPr>
              <w:pStyle w:val="BodyText"/>
              <w:spacing w:before="120"/>
              <w:jc w:val="both"/>
              <w:rPr>
                <w:spacing w:val="5"/>
              </w:rPr>
            </w:pPr>
            <w:r w:rsidRPr="0025144E">
              <w:rPr>
                <w:u w:val="single"/>
              </w:rPr>
              <w:t>IHO</w:t>
            </w:r>
            <w:r w:rsidRPr="0025144E">
              <w:rPr>
                <w:spacing w:val="3"/>
                <w:u w:val="single"/>
              </w:rPr>
              <w:t xml:space="preserve"> </w:t>
            </w:r>
            <w:r w:rsidRPr="0025144E">
              <w:rPr>
                <w:u w:val="single"/>
              </w:rPr>
              <w:t xml:space="preserve">Definition: </w:t>
            </w:r>
            <w:r w:rsidRPr="0025144E">
              <w:rPr>
                <w:bCs/>
              </w:rPr>
              <w:t>A classification of the internal relationships between products and services.</w:t>
            </w:r>
          </w:p>
          <w:p w14:paraId="5EBF69EC" w14:textId="7457533A" w:rsidR="00381A1C" w:rsidRPr="0025144E" w:rsidRDefault="00381A1C" w:rsidP="00553352">
            <w:pPr>
              <w:tabs>
                <w:tab w:val="left" w:pos="312"/>
              </w:tabs>
              <w:jc w:val="both"/>
              <w:rPr>
                <w:b/>
                <w:sz w:val="20"/>
                <w:szCs w:val="20"/>
              </w:rPr>
            </w:pPr>
            <w:r w:rsidRPr="0025144E">
              <w:rPr>
                <w:b/>
                <w:sz w:val="20"/>
                <w:szCs w:val="20"/>
              </w:rPr>
              <w:t xml:space="preserve">1) </w:t>
            </w:r>
            <w:r w:rsidRPr="0025144E">
              <w:rPr>
                <w:b/>
                <w:sz w:val="20"/>
                <w:szCs w:val="20"/>
              </w:rPr>
              <w:tab/>
            </w:r>
            <w:r w:rsidR="00EB42A5">
              <w:rPr>
                <w:b/>
                <w:sz w:val="20"/>
                <w:szCs w:val="20"/>
              </w:rPr>
              <w:t>h</w:t>
            </w:r>
            <w:r w:rsidRPr="0025144E">
              <w:rPr>
                <w:b/>
                <w:sz w:val="20"/>
                <w:szCs w:val="20"/>
              </w:rPr>
              <w:t xml:space="preserve">igher </w:t>
            </w:r>
            <w:r w:rsidR="00EB42A5">
              <w:rPr>
                <w:b/>
                <w:sz w:val="20"/>
                <w:szCs w:val="20"/>
              </w:rPr>
              <w:t>p</w:t>
            </w:r>
            <w:r w:rsidRPr="0025144E">
              <w:rPr>
                <w:b/>
                <w:sz w:val="20"/>
                <w:szCs w:val="20"/>
              </w:rPr>
              <w:t xml:space="preserve">riority </w:t>
            </w:r>
            <w:r w:rsidR="00EB42A5">
              <w:rPr>
                <w:b/>
                <w:sz w:val="20"/>
                <w:szCs w:val="20"/>
              </w:rPr>
              <w:t>a</w:t>
            </w:r>
            <w:r w:rsidRPr="0025144E">
              <w:rPr>
                <w:b/>
                <w:sz w:val="20"/>
                <w:szCs w:val="20"/>
              </w:rPr>
              <w:t>lternative</w:t>
            </w:r>
          </w:p>
          <w:p w14:paraId="704F62DD" w14:textId="77777777" w:rsidR="00381A1C" w:rsidRPr="0025144E" w:rsidRDefault="00381A1C" w:rsidP="00EB42A5">
            <w:pPr>
              <w:pStyle w:val="BodyText"/>
              <w:ind w:left="312"/>
              <w:jc w:val="both"/>
              <w:rPr>
                <w:u w:val="single"/>
              </w:rPr>
            </w:pPr>
            <w:r w:rsidRPr="0025144E">
              <w:rPr>
                <w:u w:val="single"/>
              </w:rPr>
              <w:t>IHO Definition:</w:t>
            </w:r>
            <w:r w:rsidRPr="00943B3D">
              <w:t xml:space="preserve"> </w:t>
            </w:r>
            <w:r w:rsidRPr="0025144E">
              <w:t>A higher prioritized or recommended alternative product or service, that can fully replace another.</w:t>
            </w:r>
          </w:p>
          <w:p w14:paraId="3090BA36" w14:textId="73F8DA36" w:rsidR="00381A1C" w:rsidRPr="0025144E" w:rsidRDefault="00381A1C" w:rsidP="00553352">
            <w:pPr>
              <w:tabs>
                <w:tab w:val="left" w:pos="312"/>
              </w:tabs>
              <w:jc w:val="both"/>
              <w:rPr>
                <w:b/>
                <w:sz w:val="20"/>
                <w:szCs w:val="20"/>
              </w:rPr>
            </w:pPr>
            <w:r w:rsidRPr="0025144E">
              <w:rPr>
                <w:b/>
                <w:sz w:val="20"/>
                <w:szCs w:val="20"/>
              </w:rPr>
              <w:t xml:space="preserve">2) </w:t>
            </w:r>
            <w:r w:rsidRPr="0025144E">
              <w:rPr>
                <w:b/>
                <w:sz w:val="20"/>
                <w:szCs w:val="20"/>
              </w:rPr>
              <w:tab/>
            </w:r>
            <w:r w:rsidR="00EB42A5">
              <w:rPr>
                <w:b/>
                <w:sz w:val="20"/>
                <w:szCs w:val="20"/>
              </w:rPr>
              <w:t>l</w:t>
            </w:r>
            <w:r w:rsidRPr="0025144E">
              <w:rPr>
                <w:b/>
                <w:sz w:val="20"/>
                <w:szCs w:val="20"/>
              </w:rPr>
              <w:t xml:space="preserve">ower </w:t>
            </w:r>
            <w:r w:rsidR="00EB42A5">
              <w:rPr>
                <w:b/>
                <w:sz w:val="20"/>
                <w:szCs w:val="20"/>
              </w:rPr>
              <w:t>p</w:t>
            </w:r>
            <w:r w:rsidRPr="0025144E">
              <w:rPr>
                <w:b/>
                <w:sz w:val="20"/>
                <w:szCs w:val="20"/>
              </w:rPr>
              <w:t xml:space="preserve">riority </w:t>
            </w:r>
            <w:r w:rsidR="00EB42A5">
              <w:rPr>
                <w:b/>
                <w:sz w:val="20"/>
                <w:szCs w:val="20"/>
              </w:rPr>
              <w:t>a</w:t>
            </w:r>
            <w:r w:rsidRPr="0025144E">
              <w:rPr>
                <w:b/>
                <w:sz w:val="20"/>
                <w:szCs w:val="20"/>
              </w:rPr>
              <w:t>lternative</w:t>
            </w:r>
          </w:p>
          <w:p w14:paraId="3B448242" w14:textId="77777777" w:rsidR="00381A1C" w:rsidRPr="0025144E" w:rsidRDefault="00381A1C" w:rsidP="00EB42A5">
            <w:pPr>
              <w:pStyle w:val="BodyText"/>
              <w:ind w:left="312"/>
              <w:jc w:val="both"/>
            </w:pPr>
            <w:r w:rsidRPr="0025144E">
              <w:rPr>
                <w:u w:val="single"/>
              </w:rPr>
              <w:t>IHO Definition:</w:t>
            </w:r>
            <w:r w:rsidRPr="00943B3D">
              <w:t xml:space="preserve"> </w:t>
            </w:r>
            <w:r w:rsidRPr="0025144E">
              <w:t>A lower prioritized or not recommended alternative product or service, that can fully replace another.</w:t>
            </w:r>
          </w:p>
          <w:p w14:paraId="4E45F33F" w14:textId="4CF8B985" w:rsidR="00381A1C" w:rsidRPr="0025144E" w:rsidRDefault="00381A1C" w:rsidP="00553352">
            <w:pPr>
              <w:tabs>
                <w:tab w:val="left" w:pos="312"/>
              </w:tabs>
              <w:jc w:val="both"/>
              <w:rPr>
                <w:b/>
                <w:sz w:val="20"/>
                <w:szCs w:val="20"/>
              </w:rPr>
            </w:pPr>
            <w:r w:rsidRPr="0025144E">
              <w:rPr>
                <w:b/>
                <w:sz w:val="20"/>
                <w:szCs w:val="20"/>
              </w:rPr>
              <w:t xml:space="preserve">3) </w:t>
            </w:r>
            <w:r w:rsidRPr="0025144E">
              <w:rPr>
                <w:b/>
                <w:sz w:val="20"/>
                <w:szCs w:val="20"/>
              </w:rPr>
              <w:tab/>
            </w:r>
            <w:r w:rsidR="00EB42A5">
              <w:rPr>
                <w:b/>
                <w:sz w:val="20"/>
                <w:szCs w:val="20"/>
              </w:rPr>
              <w:t>r</w:t>
            </w:r>
            <w:r w:rsidRPr="0025144E">
              <w:rPr>
                <w:b/>
                <w:sz w:val="20"/>
                <w:szCs w:val="20"/>
              </w:rPr>
              <w:t xml:space="preserve">ecommended </w:t>
            </w:r>
            <w:r w:rsidR="00EB42A5">
              <w:rPr>
                <w:b/>
                <w:sz w:val="20"/>
                <w:szCs w:val="20"/>
              </w:rPr>
              <w:t>e</w:t>
            </w:r>
            <w:r w:rsidRPr="0025144E">
              <w:rPr>
                <w:b/>
                <w:sz w:val="20"/>
                <w:szCs w:val="20"/>
              </w:rPr>
              <w:t xml:space="preserve">nhancement </w:t>
            </w:r>
            <w:r w:rsidR="00EB42A5">
              <w:rPr>
                <w:b/>
                <w:sz w:val="20"/>
                <w:szCs w:val="20"/>
              </w:rPr>
              <w:t>p</w:t>
            </w:r>
            <w:r w:rsidRPr="0025144E">
              <w:rPr>
                <w:b/>
                <w:sz w:val="20"/>
                <w:szCs w:val="20"/>
              </w:rPr>
              <w:t>rovider</w:t>
            </w:r>
          </w:p>
          <w:p w14:paraId="6C91867C" w14:textId="77777777" w:rsidR="00381A1C" w:rsidRPr="0025144E" w:rsidRDefault="00381A1C" w:rsidP="00EB42A5">
            <w:pPr>
              <w:pStyle w:val="BodyText"/>
              <w:ind w:left="312"/>
              <w:jc w:val="both"/>
              <w:rPr>
                <w:u w:val="single"/>
              </w:rPr>
            </w:pPr>
            <w:r w:rsidRPr="0025144E">
              <w:rPr>
                <w:u w:val="single"/>
              </w:rPr>
              <w:t>IHO Definition:</w:t>
            </w:r>
            <w:r w:rsidRPr="00943B3D">
              <w:t xml:space="preserve"> </w:t>
            </w:r>
            <w:r w:rsidRPr="0025144E">
              <w:t>A recommended additional product or service, that provides added value to another.</w:t>
            </w:r>
          </w:p>
          <w:p w14:paraId="25E131A5" w14:textId="7CF1FAC1" w:rsidR="00381A1C" w:rsidRPr="0025144E" w:rsidRDefault="00381A1C" w:rsidP="00553352">
            <w:pPr>
              <w:tabs>
                <w:tab w:val="left" w:pos="312"/>
              </w:tabs>
              <w:jc w:val="both"/>
              <w:rPr>
                <w:b/>
                <w:sz w:val="20"/>
                <w:szCs w:val="20"/>
              </w:rPr>
            </w:pPr>
            <w:r w:rsidRPr="0025144E">
              <w:rPr>
                <w:b/>
                <w:sz w:val="20"/>
                <w:szCs w:val="20"/>
              </w:rPr>
              <w:t xml:space="preserve">4) </w:t>
            </w:r>
            <w:r w:rsidRPr="0025144E">
              <w:rPr>
                <w:b/>
                <w:sz w:val="20"/>
                <w:szCs w:val="20"/>
              </w:rPr>
              <w:tab/>
            </w:r>
            <w:r w:rsidR="00EB42A5">
              <w:rPr>
                <w:b/>
                <w:sz w:val="20"/>
                <w:szCs w:val="20"/>
              </w:rPr>
              <w:t>recommended enhancement user</w:t>
            </w:r>
          </w:p>
          <w:p w14:paraId="4B3A3E50" w14:textId="77C59CED" w:rsidR="00381A1C" w:rsidRPr="0025144E" w:rsidRDefault="00381A1C" w:rsidP="00553352">
            <w:pPr>
              <w:pStyle w:val="BodyText"/>
              <w:jc w:val="both"/>
              <w:rPr>
                <w:u w:val="single"/>
              </w:rPr>
            </w:pPr>
            <w:r w:rsidRPr="0025144E">
              <w:rPr>
                <w:u w:val="single"/>
              </w:rPr>
              <w:t>IHO Definition:</w:t>
            </w:r>
            <w:r w:rsidRPr="00943B3D">
              <w:t xml:space="preserve"> </w:t>
            </w:r>
            <w:r w:rsidR="00420F35" w:rsidRPr="00420F35">
              <w:t>A product or service, that is recommended to make use of added value provided by another product or service.</w:t>
            </w:r>
          </w:p>
          <w:p w14:paraId="147565D2" w14:textId="77777777" w:rsidR="00381A1C" w:rsidRPr="0025144E" w:rsidRDefault="00381A1C" w:rsidP="00D14D60">
            <w:pPr>
              <w:pStyle w:val="BodyText"/>
              <w:spacing w:after="0"/>
              <w:jc w:val="both"/>
            </w:pPr>
            <w:r w:rsidRPr="0025144E">
              <w:rPr>
                <w:u w:val="single"/>
              </w:rPr>
              <w:t>Remarks:</w:t>
            </w:r>
          </w:p>
          <w:p w14:paraId="76CFEC32" w14:textId="77777777" w:rsidR="00381A1C" w:rsidRPr="0025144E" w:rsidRDefault="00381A1C" w:rsidP="00F1468C">
            <w:pPr>
              <w:pStyle w:val="BodyText"/>
              <w:numPr>
                <w:ilvl w:val="0"/>
                <w:numId w:val="6"/>
              </w:numPr>
              <w:tabs>
                <w:tab w:val="left" w:pos="171"/>
              </w:tabs>
              <w:ind w:left="0" w:firstLine="0"/>
              <w:jc w:val="both"/>
            </w:pPr>
            <w:r w:rsidRPr="0025144E">
              <w:t>No</w:t>
            </w:r>
            <w:r w:rsidRPr="0025144E">
              <w:rPr>
                <w:spacing w:val="-1"/>
              </w:rPr>
              <w:t xml:space="preserve"> </w:t>
            </w:r>
            <w:r w:rsidRPr="0025144E">
              <w:t>remarks.</w:t>
            </w:r>
          </w:p>
        </w:tc>
      </w:tr>
    </w:tbl>
    <w:p w14:paraId="7698ED32" w14:textId="77777777" w:rsidR="00381A1C" w:rsidRDefault="00381A1C" w:rsidP="004F6C67">
      <w:pPr>
        <w:pStyle w:val="BodyText"/>
        <w:spacing w:after="0"/>
      </w:pPr>
    </w:p>
    <w:p w14:paraId="760D1BA8" w14:textId="0030FC7B" w:rsidR="002C1158" w:rsidRPr="00476F48" w:rsidRDefault="008A7A3B" w:rsidP="00F1468C">
      <w:pPr>
        <w:pStyle w:val="Heading2"/>
        <w:numPr>
          <w:ilvl w:val="1"/>
          <w:numId w:val="23"/>
        </w:numPr>
      </w:pPr>
      <w:bookmarkStart w:id="173" w:name="_Toc196831560"/>
      <w:r>
        <w:t>c</w:t>
      </w:r>
      <w:r w:rsidRPr="00476F48">
        <w:t xml:space="preserve">haracter </w:t>
      </w:r>
      <w:r>
        <w:t>e</w:t>
      </w:r>
      <w:r w:rsidRPr="00476F48">
        <w:t>ncoding</w:t>
      </w:r>
      <w:bookmarkEnd w:id="173"/>
    </w:p>
    <w:tbl>
      <w:tblPr>
        <w:tblStyle w:val="TableGrid"/>
        <w:tblW w:w="10065" w:type="dxa"/>
        <w:tblInd w:w="-5" w:type="dxa"/>
        <w:tblLook w:val="04A0" w:firstRow="1" w:lastRow="0" w:firstColumn="1" w:lastColumn="0" w:noHBand="0" w:noVBand="1"/>
      </w:tblPr>
      <w:tblGrid>
        <w:gridCol w:w="10065"/>
      </w:tblGrid>
      <w:tr w:rsidR="002C1158" w:rsidRPr="00476F48" w14:paraId="0CA2A040" w14:textId="77777777" w:rsidTr="002B0121">
        <w:tc>
          <w:tcPr>
            <w:tcW w:w="10065" w:type="dxa"/>
            <w:vAlign w:val="center"/>
          </w:tcPr>
          <w:p w14:paraId="6FEAE9A6" w14:textId="77777777" w:rsidR="002C1158" w:rsidRPr="00476F48" w:rsidRDefault="002C1158" w:rsidP="002B0121">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Designation of the character set to be used to encode the textual value of the locale.</w:t>
            </w:r>
          </w:p>
          <w:p w14:paraId="22127B9E" w14:textId="77777777" w:rsidR="002C1158" w:rsidRPr="00476F48" w:rsidRDefault="002C1158" w:rsidP="002B0121">
            <w:pPr>
              <w:pStyle w:val="BodyText"/>
              <w:spacing w:after="0"/>
            </w:pPr>
            <w:r w:rsidRPr="00476F48">
              <w:rPr>
                <w:u w:val="single"/>
              </w:rPr>
              <w:t>Remarks:</w:t>
            </w:r>
          </w:p>
          <w:p w14:paraId="3A1D2F0C" w14:textId="77777777" w:rsidR="002C1158" w:rsidRPr="00476F48" w:rsidRDefault="002C1158"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3F3DC848" w14:textId="77777777" w:rsidR="004F6C67" w:rsidRDefault="004F6C67" w:rsidP="004F6C67">
      <w:pPr>
        <w:pStyle w:val="BodyText"/>
        <w:spacing w:after="0"/>
      </w:pPr>
    </w:p>
    <w:p w14:paraId="38674FC9" w14:textId="6A269E99" w:rsidR="00E35FA0" w:rsidRPr="00B1010D" w:rsidRDefault="00C96B4B" w:rsidP="00F1468C">
      <w:pPr>
        <w:pStyle w:val="Heading2"/>
        <w:numPr>
          <w:ilvl w:val="1"/>
          <w:numId w:val="23"/>
        </w:numPr>
      </w:pPr>
      <w:bookmarkStart w:id="174" w:name="_Toc163476391"/>
      <w:bookmarkStart w:id="175" w:name="_Toc163482283"/>
      <w:bookmarkStart w:id="176" w:name="_Toc170718972"/>
      <w:bookmarkStart w:id="177" w:name="_Toc179471905"/>
      <w:bookmarkStart w:id="178" w:name="_Toc180397673"/>
      <w:bookmarkStart w:id="179" w:name="_Toc180763879"/>
      <w:bookmarkStart w:id="180" w:name="_Toc181882313"/>
      <w:bookmarkStart w:id="181" w:name="_Toc184392577"/>
      <w:bookmarkStart w:id="182" w:name="_Toc163476392"/>
      <w:bookmarkStart w:id="183" w:name="_Toc163482284"/>
      <w:bookmarkStart w:id="184" w:name="_Toc170718973"/>
      <w:bookmarkStart w:id="185" w:name="_Toc179471906"/>
      <w:bookmarkStart w:id="186" w:name="_Toc180397674"/>
      <w:bookmarkStart w:id="187" w:name="_Toc180763880"/>
      <w:bookmarkStart w:id="188" w:name="_Toc181882314"/>
      <w:bookmarkStart w:id="189" w:name="_Toc184392578"/>
      <w:bookmarkStart w:id="190" w:name="_Toc163476393"/>
      <w:bookmarkStart w:id="191" w:name="_Toc163482285"/>
      <w:bookmarkStart w:id="192" w:name="_Toc170718974"/>
      <w:bookmarkStart w:id="193" w:name="_Toc179471907"/>
      <w:bookmarkStart w:id="194" w:name="_Toc180397675"/>
      <w:bookmarkStart w:id="195" w:name="_Toc180763881"/>
      <w:bookmarkStart w:id="196" w:name="_Toc181882315"/>
      <w:bookmarkStart w:id="197" w:name="_Toc184392579"/>
      <w:bookmarkStart w:id="198" w:name="_Toc163476394"/>
      <w:bookmarkStart w:id="199" w:name="_Toc163482286"/>
      <w:bookmarkStart w:id="200" w:name="_Toc170718975"/>
      <w:bookmarkStart w:id="201" w:name="_Toc179471908"/>
      <w:bookmarkStart w:id="202" w:name="_Toc180397676"/>
      <w:bookmarkStart w:id="203" w:name="_Toc180763882"/>
      <w:bookmarkStart w:id="204" w:name="_Toc181882316"/>
      <w:bookmarkStart w:id="205" w:name="_Toc184392580"/>
      <w:bookmarkStart w:id="206" w:name="_Toc163476395"/>
      <w:bookmarkStart w:id="207" w:name="_Toc163482287"/>
      <w:bookmarkStart w:id="208" w:name="_Toc170718976"/>
      <w:bookmarkStart w:id="209" w:name="_Toc179471909"/>
      <w:bookmarkStart w:id="210" w:name="_Toc180397677"/>
      <w:bookmarkStart w:id="211" w:name="_Toc180763883"/>
      <w:bookmarkStart w:id="212" w:name="_Toc181882317"/>
      <w:bookmarkStart w:id="213" w:name="_Toc184392581"/>
      <w:bookmarkStart w:id="214" w:name="_Toc163476396"/>
      <w:bookmarkStart w:id="215" w:name="_Toc163482288"/>
      <w:bookmarkStart w:id="216" w:name="_Toc170718977"/>
      <w:bookmarkStart w:id="217" w:name="_Toc179471910"/>
      <w:bookmarkStart w:id="218" w:name="_Toc180397678"/>
      <w:bookmarkStart w:id="219" w:name="_Toc180763884"/>
      <w:bookmarkStart w:id="220" w:name="_Toc181882318"/>
      <w:bookmarkStart w:id="221" w:name="_Toc184392582"/>
      <w:bookmarkStart w:id="222" w:name="_Toc163476397"/>
      <w:bookmarkStart w:id="223" w:name="_Toc163482289"/>
      <w:bookmarkStart w:id="224" w:name="_Toc170718978"/>
      <w:bookmarkStart w:id="225" w:name="_Toc179471911"/>
      <w:bookmarkStart w:id="226" w:name="_Toc180397679"/>
      <w:bookmarkStart w:id="227" w:name="_Toc180763885"/>
      <w:bookmarkStart w:id="228" w:name="_Toc181882319"/>
      <w:bookmarkStart w:id="229" w:name="_Toc184392583"/>
      <w:bookmarkStart w:id="230" w:name="_Toc163476398"/>
      <w:bookmarkStart w:id="231" w:name="_Toc163482290"/>
      <w:bookmarkStart w:id="232" w:name="_Toc170718979"/>
      <w:bookmarkStart w:id="233" w:name="_Toc179471912"/>
      <w:bookmarkStart w:id="234" w:name="_Toc180397680"/>
      <w:bookmarkStart w:id="235" w:name="_Toc180763886"/>
      <w:bookmarkStart w:id="236" w:name="_Toc181882320"/>
      <w:bookmarkStart w:id="237" w:name="_Toc184392584"/>
      <w:bookmarkStart w:id="238" w:name="_Toc163476399"/>
      <w:bookmarkStart w:id="239" w:name="_Toc163482291"/>
      <w:bookmarkStart w:id="240" w:name="_Toc170718980"/>
      <w:bookmarkStart w:id="241" w:name="_Toc179471913"/>
      <w:bookmarkStart w:id="242" w:name="_Toc180397681"/>
      <w:bookmarkStart w:id="243" w:name="_Toc180763887"/>
      <w:bookmarkStart w:id="244" w:name="_Toc181882321"/>
      <w:bookmarkStart w:id="245" w:name="_Toc184392585"/>
      <w:bookmarkStart w:id="246" w:name="_Toc163476400"/>
      <w:bookmarkStart w:id="247" w:name="_Toc163482292"/>
      <w:bookmarkStart w:id="248" w:name="_Toc170718981"/>
      <w:bookmarkStart w:id="249" w:name="_Toc179471914"/>
      <w:bookmarkStart w:id="250" w:name="_Toc180397682"/>
      <w:bookmarkStart w:id="251" w:name="_Toc180763888"/>
      <w:bookmarkStart w:id="252" w:name="_Toc181882322"/>
      <w:bookmarkStart w:id="253" w:name="_Toc184392586"/>
      <w:bookmarkStart w:id="254" w:name="_Toc163476401"/>
      <w:bookmarkStart w:id="255" w:name="_Toc163482293"/>
      <w:bookmarkStart w:id="256" w:name="_Toc170718982"/>
      <w:bookmarkStart w:id="257" w:name="_Toc179471915"/>
      <w:bookmarkStart w:id="258" w:name="_Toc180397683"/>
      <w:bookmarkStart w:id="259" w:name="_Toc180763889"/>
      <w:bookmarkStart w:id="260" w:name="_Toc181882323"/>
      <w:bookmarkStart w:id="261" w:name="_Toc184392587"/>
      <w:bookmarkStart w:id="262" w:name="_Toc163476402"/>
      <w:bookmarkStart w:id="263" w:name="_Toc163482294"/>
      <w:bookmarkStart w:id="264" w:name="_Toc170718983"/>
      <w:bookmarkStart w:id="265" w:name="_Toc179471916"/>
      <w:bookmarkStart w:id="266" w:name="_Toc180397684"/>
      <w:bookmarkStart w:id="267" w:name="_Toc180763890"/>
      <w:bookmarkStart w:id="268" w:name="_Toc181882324"/>
      <w:bookmarkStart w:id="269" w:name="_Toc184392588"/>
      <w:bookmarkStart w:id="270" w:name="_Toc163476403"/>
      <w:bookmarkStart w:id="271" w:name="_Toc163482295"/>
      <w:bookmarkStart w:id="272" w:name="_Toc170718984"/>
      <w:bookmarkStart w:id="273" w:name="_Toc179471917"/>
      <w:bookmarkStart w:id="274" w:name="_Toc180397685"/>
      <w:bookmarkStart w:id="275" w:name="_Toc180763891"/>
      <w:bookmarkStart w:id="276" w:name="_Toc181882325"/>
      <w:bookmarkStart w:id="277" w:name="_Toc184392589"/>
      <w:bookmarkStart w:id="278" w:name="_Toc163476404"/>
      <w:bookmarkStart w:id="279" w:name="_Toc163482296"/>
      <w:bookmarkStart w:id="280" w:name="_Toc170718985"/>
      <w:bookmarkStart w:id="281" w:name="_Toc179471918"/>
      <w:bookmarkStart w:id="282" w:name="_Toc180397686"/>
      <w:bookmarkStart w:id="283" w:name="_Toc180763892"/>
      <w:bookmarkStart w:id="284" w:name="_Toc181882326"/>
      <w:bookmarkStart w:id="285" w:name="_Toc184392590"/>
      <w:bookmarkStart w:id="286" w:name="_Toc163476405"/>
      <w:bookmarkStart w:id="287" w:name="_Toc163482297"/>
      <w:bookmarkStart w:id="288" w:name="_Toc170718986"/>
      <w:bookmarkStart w:id="289" w:name="_Toc179471919"/>
      <w:bookmarkStart w:id="290" w:name="_Toc180397687"/>
      <w:bookmarkStart w:id="291" w:name="_Toc180763893"/>
      <w:bookmarkStart w:id="292" w:name="_Toc181882327"/>
      <w:bookmarkStart w:id="293" w:name="_Toc184392591"/>
      <w:bookmarkStart w:id="294" w:name="_Toc163476406"/>
      <w:bookmarkStart w:id="295" w:name="_Toc163482298"/>
      <w:bookmarkStart w:id="296" w:name="_Toc170718987"/>
      <w:bookmarkStart w:id="297" w:name="_Toc179471920"/>
      <w:bookmarkStart w:id="298" w:name="_Toc180397688"/>
      <w:bookmarkStart w:id="299" w:name="_Toc180763894"/>
      <w:bookmarkStart w:id="300" w:name="_Toc181882328"/>
      <w:bookmarkStart w:id="301" w:name="_Toc184392592"/>
      <w:bookmarkStart w:id="302" w:name="_Toc163476407"/>
      <w:bookmarkStart w:id="303" w:name="_Toc163482299"/>
      <w:bookmarkStart w:id="304" w:name="_Toc170718988"/>
      <w:bookmarkStart w:id="305" w:name="_Toc179471921"/>
      <w:bookmarkStart w:id="306" w:name="_Toc180397689"/>
      <w:bookmarkStart w:id="307" w:name="_Toc180763895"/>
      <w:bookmarkStart w:id="308" w:name="_Toc181882329"/>
      <w:bookmarkStart w:id="309" w:name="_Toc184392593"/>
      <w:bookmarkStart w:id="310" w:name="_Toc163476408"/>
      <w:bookmarkStart w:id="311" w:name="_Toc163482300"/>
      <w:bookmarkStart w:id="312" w:name="_Toc170718989"/>
      <w:bookmarkStart w:id="313" w:name="_Toc179471922"/>
      <w:bookmarkStart w:id="314" w:name="_Toc180397690"/>
      <w:bookmarkStart w:id="315" w:name="_Toc180763896"/>
      <w:bookmarkStart w:id="316" w:name="_Toc181882330"/>
      <w:bookmarkStart w:id="317" w:name="_Toc184392594"/>
      <w:bookmarkStart w:id="318" w:name="_Toc163476409"/>
      <w:bookmarkStart w:id="319" w:name="_Toc163482301"/>
      <w:bookmarkStart w:id="320" w:name="_Toc170718990"/>
      <w:bookmarkStart w:id="321" w:name="_Toc179471923"/>
      <w:bookmarkStart w:id="322" w:name="_Toc180397691"/>
      <w:bookmarkStart w:id="323" w:name="_Toc180763897"/>
      <w:bookmarkStart w:id="324" w:name="_Toc181882331"/>
      <w:bookmarkStart w:id="325" w:name="_Toc184392595"/>
      <w:bookmarkStart w:id="326" w:name="_Toc163476410"/>
      <w:bookmarkStart w:id="327" w:name="_Toc163482302"/>
      <w:bookmarkStart w:id="328" w:name="_Toc170718991"/>
      <w:bookmarkStart w:id="329" w:name="_Toc179471924"/>
      <w:bookmarkStart w:id="330" w:name="_Toc180397692"/>
      <w:bookmarkStart w:id="331" w:name="_Toc180763898"/>
      <w:bookmarkStart w:id="332" w:name="_Toc181882332"/>
      <w:bookmarkStart w:id="333" w:name="_Toc184392596"/>
      <w:bookmarkStart w:id="334" w:name="_Toc163476411"/>
      <w:bookmarkStart w:id="335" w:name="_Toc163482303"/>
      <w:bookmarkStart w:id="336" w:name="_Toc170718992"/>
      <w:bookmarkStart w:id="337" w:name="_Toc179471925"/>
      <w:bookmarkStart w:id="338" w:name="_Toc180397693"/>
      <w:bookmarkStart w:id="339" w:name="_Toc180763899"/>
      <w:bookmarkStart w:id="340" w:name="_Toc181882333"/>
      <w:bookmarkStart w:id="341" w:name="_Toc184392597"/>
      <w:bookmarkStart w:id="342" w:name="_Toc163476412"/>
      <w:bookmarkStart w:id="343" w:name="_Toc163482304"/>
      <w:bookmarkStart w:id="344" w:name="_Toc170718993"/>
      <w:bookmarkStart w:id="345" w:name="_Toc179471926"/>
      <w:bookmarkStart w:id="346" w:name="_Toc180397694"/>
      <w:bookmarkStart w:id="347" w:name="_Toc180763900"/>
      <w:bookmarkStart w:id="348" w:name="_Toc181882334"/>
      <w:bookmarkStart w:id="349" w:name="_Toc184392598"/>
      <w:bookmarkStart w:id="350" w:name="_Toc163476413"/>
      <w:bookmarkStart w:id="351" w:name="_Toc163482305"/>
      <w:bookmarkStart w:id="352" w:name="_Toc170718994"/>
      <w:bookmarkStart w:id="353" w:name="_Toc179471927"/>
      <w:bookmarkStart w:id="354" w:name="_Toc180397695"/>
      <w:bookmarkStart w:id="355" w:name="_Toc180763901"/>
      <w:bookmarkStart w:id="356" w:name="_Toc181882335"/>
      <w:bookmarkStart w:id="357" w:name="_Toc184392599"/>
      <w:bookmarkStart w:id="358" w:name="_Toc163476414"/>
      <w:bookmarkStart w:id="359" w:name="_Toc163482306"/>
      <w:bookmarkStart w:id="360" w:name="_Toc170718995"/>
      <w:bookmarkStart w:id="361" w:name="_Toc179471928"/>
      <w:bookmarkStart w:id="362" w:name="_Toc180397696"/>
      <w:bookmarkStart w:id="363" w:name="_Toc180763902"/>
      <w:bookmarkStart w:id="364" w:name="_Toc181882336"/>
      <w:bookmarkStart w:id="365" w:name="_Toc184392600"/>
      <w:bookmarkStart w:id="366" w:name="_Toc163476415"/>
      <w:bookmarkStart w:id="367" w:name="_Toc163482307"/>
      <w:bookmarkStart w:id="368" w:name="_Toc170718996"/>
      <w:bookmarkStart w:id="369" w:name="_Toc179471929"/>
      <w:bookmarkStart w:id="370" w:name="_Toc180397697"/>
      <w:bookmarkStart w:id="371" w:name="_Toc180763903"/>
      <w:bookmarkStart w:id="372" w:name="_Toc181882337"/>
      <w:bookmarkStart w:id="373" w:name="_Toc184392601"/>
      <w:bookmarkStart w:id="374" w:name="_Toc163476416"/>
      <w:bookmarkStart w:id="375" w:name="_Toc163482308"/>
      <w:bookmarkStart w:id="376" w:name="_Toc170718997"/>
      <w:bookmarkStart w:id="377" w:name="_Toc179471930"/>
      <w:bookmarkStart w:id="378" w:name="_Toc180397698"/>
      <w:bookmarkStart w:id="379" w:name="_Toc180763904"/>
      <w:bookmarkStart w:id="380" w:name="_Toc181882338"/>
      <w:bookmarkStart w:id="381" w:name="_Toc184392602"/>
      <w:bookmarkStart w:id="382" w:name="_Toc163476417"/>
      <w:bookmarkStart w:id="383" w:name="_Toc163482309"/>
      <w:bookmarkStart w:id="384" w:name="_Toc170718998"/>
      <w:bookmarkStart w:id="385" w:name="_Toc179471931"/>
      <w:bookmarkStart w:id="386" w:name="_Toc180397699"/>
      <w:bookmarkStart w:id="387" w:name="_Toc180763905"/>
      <w:bookmarkStart w:id="388" w:name="_Toc181882339"/>
      <w:bookmarkStart w:id="389" w:name="_Toc184392603"/>
      <w:bookmarkStart w:id="390" w:name="_Toc163476418"/>
      <w:bookmarkStart w:id="391" w:name="_Toc163482310"/>
      <w:bookmarkStart w:id="392" w:name="_Toc170718999"/>
      <w:bookmarkStart w:id="393" w:name="_Toc179471932"/>
      <w:bookmarkStart w:id="394" w:name="_Toc180397700"/>
      <w:bookmarkStart w:id="395" w:name="_Toc180763906"/>
      <w:bookmarkStart w:id="396" w:name="_Toc181882340"/>
      <w:bookmarkStart w:id="397" w:name="_Toc184392604"/>
      <w:bookmarkStart w:id="398" w:name="_Toc163476419"/>
      <w:bookmarkStart w:id="399" w:name="_Toc163482311"/>
      <w:bookmarkStart w:id="400" w:name="_Toc170719000"/>
      <w:bookmarkStart w:id="401" w:name="_Toc179471933"/>
      <w:bookmarkStart w:id="402" w:name="_Toc180397701"/>
      <w:bookmarkStart w:id="403" w:name="_Toc180763907"/>
      <w:bookmarkStart w:id="404" w:name="_Toc181882341"/>
      <w:bookmarkStart w:id="405" w:name="_Toc184392605"/>
      <w:bookmarkStart w:id="406" w:name="_Toc163476420"/>
      <w:bookmarkStart w:id="407" w:name="_Toc163482312"/>
      <w:bookmarkStart w:id="408" w:name="_Toc170719001"/>
      <w:bookmarkStart w:id="409" w:name="_Toc179471934"/>
      <w:bookmarkStart w:id="410" w:name="_Toc180397702"/>
      <w:bookmarkStart w:id="411" w:name="_Toc180763908"/>
      <w:bookmarkStart w:id="412" w:name="_Toc181882342"/>
      <w:bookmarkStart w:id="413" w:name="_Toc184392606"/>
      <w:bookmarkStart w:id="414" w:name="_Toc163476421"/>
      <w:bookmarkStart w:id="415" w:name="_Toc163482313"/>
      <w:bookmarkStart w:id="416" w:name="_Toc170719002"/>
      <w:bookmarkStart w:id="417" w:name="_Toc179471935"/>
      <w:bookmarkStart w:id="418" w:name="_Toc180397703"/>
      <w:bookmarkStart w:id="419" w:name="_Toc180763909"/>
      <w:bookmarkStart w:id="420" w:name="_Toc181882343"/>
      <w:bookmarkStart w:id="421" w:name="_Toc184392607"/>
      <w:bookmarkStart w:id="422" w:name="_Toc163476422"/>
      <w:bookmarkStart w:id="423" w:name="_Toc163482314"/>
      <w:bookmarkStart w:id="424" w:name="_Toc170719003"/>
      <w:bookmarkStart w:id="425" w:name="_Toc179471936"/>
      <w:bookmarkStart w:id="426" w:name="_Toc180397704"/>
      <w:bookmarkStart w:id="427" w:name="_Toc180763910"/>
      <w:bookmarkStart w:id="428" w:name="_Toc181882344"/>
      <w:bookmarkStart w:id="429" w:name="_Toc184392608"/>
      <w:bookmarkStart w:id="430" w:name="_Toc163476423"/>
      <w:bookmarkStart w:id="431" w:name="_Toc163482315"/>
      <w:bookmarkStart w:id="432" w:name="_Toc170719004"/>
      <w:bookmarkStart w:id="433" w:name="_Toc179471937"/>
      <w:bookmarkStart w:id="434" w:name="_Toc180397705"/>
      <w:bookmarkStart w:id="435" w:name="_Toc180763911"/>
      <w:bookmarkStart w:id="436" w:name="_Toc181882345"/>
      <w:bookmarkStart w:id="437" w:name="_Toc184392609"/>
      <w:bookmarkStart w:id="438" w:name="_Toc163476424"/>
      <w:bookmarkStart w:id="439" w:name="_Toc163482316"/>
      <w:bookmarkStart w:id="440" w:name="_Toc170719005"/>
      <w:bookmarkStart w:id="441" w:name="_Toc179471938"/>
      <w:bookmarkStart w:id="442" w:name="_Toc180397706"/>
      <w:bookmarkStart w:id="443" w:name="_Toc180763912"/>
      <w:bookmarkStart w:id="444" w:name="_Toc181882346"/>
      <w:bookmarkStart w:id="445" w:name="_Toc184392610"/>
      <w:bookmarkStart w:id="446" w:name="_Toc163476425"/>
      <w:bookmarkStart w:id="447" w:name="_Toc163482317"/>
      <w:bookmarkStart w:id="448" w:name="_Toc170719006"/>
      <w:bookmarkStart w:id="449" w:name="_Toc179471939"/>
      <w:bookmarkStart w:id="450" w:name="_Toc180397707"/>
      <w:bookmarkStart w:id="451" w:name="_Toc180763913"/>
      <w:bookmarkStart w:id="452" w:name="_Toc181882347"/>
      <w:bookmarkStart w:id="453" w:name="_Toc184392611"/>
      <w:bookmarkStart w:id="454" w:name="_Toc163476426"/>
      <w:bookmarkStart w:id="455" w:name="_Toc163482318"/>
      <w:bookmarkStart w:id="456" w:name="_Toc170719007"/>
      <w:bookmarkStart w:id="457" w:name="_Toc179471940"/>
      <w:bookmarkStart w:id="458" w:name="_Toc180397708"/>
      <w:bookmarkStart w:id="459" w:name="_Toc180763914"/>
      <w:bookmarkStart w:id="460" w:name="_Toc181882348"/>
      <w:bookmarkStart w:id="461" w:name="_Toc184392612"/>
      <w:bookmarkStart w:id="462" w:name="_Toc163476427"/>
      <w:bookmarkStart w:id="463" w:name="_Toc163482319"/>
      <w:bookmarkStart w:id="464" w:name="_Toc170719008"/>
      <w:bookmarkStart w:id="465" w:name="_Toc179471941"/>
      <w:bookmarkStart w:id="466" w:name="_Toc180397709"/>
      <w:bookmarkStart w:id="467" w:name="_Toc180763915"/>
      <w:bookmarkStart w:id="468" w:name="_Toc181882349"/>
      <w:bookmarkStart w:id="469" w:name="_Toc184392613"/>
      <w:bookmarkStart w:id="470" w:name="_Toc163476428"/>
      <w:bookmarkStart w:id="471" w:name="_Toc163482320"/>
      <w:bookmarkStart w:id="472" w:name="_Toc170719009"/>
      <w:bookmarkStart w:id="473" w:name="_Toc179471942"/>
      <w:bookmarkStart w:id="474" w:name="_Toc180397710"/>
      <w:bookmarkStart w:id="475" w:name="_Toc180763916"/>
      <w:bookmarkStart w:id="476" w:name="_Toc181882350"/>
      <w:bookmarkStart w:id="477" w:name="_Toc184392614"/>
      <w:bookmarkStart w:id="478" w:name="_Toc163476429"/>
      <w:bookmarkStart w:id="479" w:name="_Toc163482321"/>
      <w:bookmarkStart w:id="480" w:name="_Toc170719010"/>
      <w:bookmarkStart w:id="481" w:name="_Toc179471943"/>
      <w:bookmarkStart w:id="482" w:name="_Toc180397711"/>
      <w:bookmarkStart w:id="483" w:name="_Toc180763917"/>
      <w:bookmarkStart w:id="484" w:name="_Toc181882351"/>
      <w:bookmarkStart w:id="485" w:name="_Toc184392615"/>
      <w:bookmarkStart w:id="486" w:name="_Toc163476430"/>
      <w:bookmarkStart w:id="487" w:name="_Toc163482322"/>
      <w:bookmarkStart w:id="488" w:name="_Toc170719011"/>
      <w:bookmarkStart w:id="489" w:name="_Toc179471944"/>
      <w:bookmarkStart w:id="490" w:name="_Toc180397712"/>
      <w:bookmarkStart w:id="491" w:name="_Toc180763918"/>
      <w:bookmarkStart w:id="492" w:name="_Toc181882352"/>
      <w:bookmarkStart w:id="493" w:name="_Toc184392616"/>
      <w:bookmarkStart w:id="494" w:name="_Toc163476431"/>
      <w:bookmarkStart w:id="495" w:name="_Toc163482323"/>
      <w:bookmarkStart w:id="496" w:name="_Toc170719012"/>
      <w:bookmarkStart w:id="497" w:name="_Toc179471945"/>
      <w:bookmarkStart w:id="498" w:name="_Toc180397713"/>
      <w:bookmarkStart w:id="499" w:name="_Toc180763919"/>
      <w:bookmarkStart w:id="500" w:name="_Toc181882353"/>
      <w:bookmarkStart w:id="501" w:name="_Toc184392617"/>
      <w:bookmarkStart w:id="502" w:name="_Toc163476432"/>
      <w:bookmarkStart w:id="503" w:name="_Toc163482324"/>
      <w:bookmarkStart w:id="504" w:name="_Toc170719013"/>
      <w:bookmarkStart w:id="505" w:name="_Toc179471946"/>
      <w:bookmarkStart w:id="506" w:name="_Toc180397714"/>
      <w:bookmarkStart w:id="507" w:name="_Toc180763920"/>
      <w:bookmarkStart w:id="508" w:name="_Toc181882354"/>
      <w:bookmarkStart w:id="509" w:name="_Toc184392618"/>
      <w:bookmarkStart w:id="510" w:name="_Toc163476433"/>
      <w:bookmarkStart w:id="511" w:name="_Toc163482325"/>
      <w:bookmarkStart w:id="512" w:name="_Toc170719014"/>
      <w:bookmarkStart w:id="513" w:name="_Toc179471947"/>
      <w:bookmarkStart w:id="514" w:name="_Toc180397715"/>
      <w:bookmarkStart w:id="515" w:name="_Toc180763921"/>
      <w:bookmarkStart w:id="516" w:name="_Toc181882355"/>
      <w:bookmarkStart w:id="517" w:name="_Toc184392619"/>
      <w:bookmarkStart w:id="518" w:name="_Toc163476434"/>
      <w:bookmarkStart w:id="519" w:name="_Toc163482326"/>
      <w:bookmarkStart w:id="520" w:name="_Toc170719015"/>
      <w:bookmarkStart w:id="521" w:name="_Toc179471948"/>
      <w:bookmarkStart w:id="522" w:name="_Toc180397716"/>
      <w:bookmarkStart w:id="523" w:name="_Toc180763922"/>
      <w:bookmarkStart w:id="524" w:name="_Toc181882356"/>
      <w:bookmarkStart w:id="525" w:name="_Toc184392620"/>
      <w:bookmarkStart w:id="526" w:name="_Toc163476435"/>
      <w:bookmarkStart w:id="527" w:name="_Toc163482327"/>
      <w:bookmarkStart w:id="528" w:name="_Toc170719016"/>
      <w:bookmarkStart w:id="529" w:name="_Toc179471949"/>
      <w:bookmarkStart w:id="530" w:name="_Toc180397717"/>
      <w:bookmarkStart w:id="531" w:name="_Toc180763923"/>
      <w:bookmarkStart w:id="532" w:name="_Toc181882357"/>
      <w:bookmarkStart w:id="533" w:name="_Toc184392621"/>
      <w:bookmarkStart w:id="534" w:name="_Toc163476436"/>
      <w:bookmarkStart w:id="535" w:name="_Toc163482328"/>
      <w:bookmarkStart w:id="536" w:name="_Toc170719017"/>
      <w:bookmarkStart w:id="537" w:name="_Toc179471950"/>
      <w:bookmarkStart w:id="538" w:name="_Toc180397718"/>
      <w:bookmarkStart w:id="539" w:name="_Toc180763924"/>
      <w:bookmarkStart w:id="540" w:name="_Toc181882358"/>
      <w:bookmarkStart w:id="541" w:name="_Toc184392622"/>
      <w:bookmarkStart w:id="542" w:name="_Toc163476437"/>
      <w:bookmarkStart w:id="543" w:name="_Toc163482329"/>
      <w:bookmarkStart w:id="544" w:name="_Toc170719018"/>
      <w:bookmarkStart w:id="545" w:name="_Toc179471951"/>
      <w:bookmarkStart w:id="546" w:name="_Toc180397719"/>
      <w:bookmarkStart w:id="547" w:name="_Toc180763925"/>
      <w:bookmarkStart w:id="548" w:name="_Toc181882359"/>
      <w:bookmarkStart w:id="549" w:name="_Toc184392623"/>
      <w:bookmarkStart w:id="550" w:name="_Toc163476438"/>
      <w:bookmarkStart w:id="551" w:name="_Toc163482330"/>
      <w:bookmarkStart w:id="552" w:name="_Toc170719019"/>
      <w:bookmarkStart w:id="553" w:name="_Toc179471952"/>
      <w:bookmarkStart w:id="554" w:name="_Toc180397720"/>
      <w:bookmarkStart w:id="555" w:name="_Toc180763926"/>
      <w:bookmarkStart w:id="556" w:name="_Toc181882360"/>
      <w:bookmarkStart w:id="557" w:name="_Toc184392624"/>
      <w:bookmarkStart w:id="558" w:name="_Toc163476439"/>
      <w:bookmarkStart w:id="559" w:name="_Toc163482331"/>
      <w:bookmarkStart w:id="560" w:name="_Toc170719020"/>
      <w:bookmarkStart w:id="561" w:name="_Toc179471953"/>
      <w:bookmarkStart w:id="562" w:name="_Toc180397721"/>
      <w:bookmarkStart w:id="563" w:name="_Toc180763927"/>
      <w:bookmarkStart w:id="564" w:name="_Toc181882361"/>
      <w:bookmarkStart w:id="565" w:name="_Toc184392625"/>
      <w:bookmarkStart w:id="566" w:name="_Toc163476440"/>
      <w:bookmarkStart w:id="567" w:name="_Toc163482332"/>
      <w:bookmarkStart w:id="568" w:name="_Toc170719021"/>
      <w:bookmarkStart w:id="569" w:name="_Toc179471954"/>
      <w:bookmarkStart w:id="570" w:name="_Toc180397722"/>
      <w:bookmarkStart w:id="571" w:name="_Toc180763928"/>
      <w:bookmarkStart w:id="572" w:name="_Toc181882362"/>
      <w:bookmarkStart w:id="573" w:name="_Toc184392626"/>
      <w:bookmarkStart w:id="574" w:name="_Toc163476441"/>
      <w:bookmarkStart w:id="575" w:name="_Toc163482333"/>
      <w:bookmarkStart w:id="576" w:name="_Toc170719022"/>
      <w:bookmarkStart w:id="577" w:name="_Toc179471955"/>
      <w:bookmarkStart w:id="578" w:name="_Toc180397723"/>
      <w:bookmarkStart w:id="579" w:name="_Toc180763929"/>
      <w:bookmarkStart w:id="580" w:name="_Toc181882363"/>
      <w:bookmarkStart w:id="581" w:name="_Toc184392627"/>
      <w:bookmarkStart w:id="582" w:name="_Toc196831561"/>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r>
        <w:t>c</w:t>
      </w:r>
      <w:r w:rsidRPr="00B1010D">
        <w:t xml:space="preserve">ity </w:t>
      </w:r>
      <w:r>
        <w:t>n</w:t>
      </w:r>
      <w:r w:rsidRPr="00B1010D">
        <w:t>ame</w:t>
      </w:r>
      <w:bookmarkEnd w:id="582"/>
    </w:p>
    <w:tbl>
      <w:tblPr>
        <w:tblStyle w:val="TableGrid"/>
        <w:tblW w:w="10065" w:type="dxa"/>
        <w:tblInd w:w="-5" w:type="dxa"/>
        <w:tblLook w:val="04A0" w:firstRow="1" w:lastRow="0" w:firstColumn="1" w:lastColumn="0" w:noHBand="0" w:noVBand="1"/>
      </w:tblPr>
      <w:tblGrid>
        <w:gridCol w:w="10065"/>
      </w:tblGrid>
      <w:tr w:rsidR="00446BCC" w:rsidRPr="00476F48" w14:paraId="61F6723B" w14:textId="77777777" w:rsidTr="003D22AF">
        <w:trPr>
          <w:trHeight w:val="510"/>
        </w:trPr>
        <w:tc>
          <w:tcPr>
            <w:tcW w:w="10065" w:type="dxa"/>
            <w:vAlign w:val="center"/>
          </w:tcPr>
          <w:p w14:paraId="448C6BB3" w14:textId="77777777" w:rsidR="00446BCC" w:rsidRPr="00476F48" w:rsidRDefault="00446BCC" w:rsidP="003D22A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name of a town or city.</w:t>
            </w:r>
          </w:p>
          <w:p w14:paraId="5A0C9D40" w14:textId="77777777" w:rsidR="00446BCC" w:rsidRPr="00476F48" w:rsidRDefault="00446BCC" w:rsidP="003D22AF">
            <w:pPr>
              <w:pStyle w:val="BodyText"/>
              <w:spacing w:after="0"/>
            </w:pPr>
            <w:r w:rsidRPr="00476F48">
              <w:rPr>
                <w:u w:val="single"/>
              </w:rPr>
              <w:t>Remarks:</w:t>
            </w:r>
          </w:p>
          <w:p w14:paraId="57C95609" w14:textId="1F5B9E98"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6AE6F43" w14:textId="07FF6779" w:rsidR="00E35FA0" w:rsidRPr="00C71182" w:rsidRDefault="00862E82" w:rsidP="00F1468C">
      <w:pPr>
        <w:pStyle w:val="Heading2"/>
        <w:numPr>
          <w:ilvl w:val="1"/>
          <w:numId w:val="23"/>
        </w:numPr>
      </w:pPr>
      <w:bookmarkStart w:id="583" w:name="_Toc163482335"/>
      <w:bookmarkStart w:id="584" w:name="_Toc170719024"/>
      <w:bookmarkStart w:id="585" w:name="_Toc179471957"/>
      <w:bookmarkStart w:id="586" w:name="_Toc180397725"/>
      <w:bookmarkStart w:id="587" w:name="_Toc180763931"/>
      <w:bookmarkStart w:id="588" w:name="_Toc181882365"/>
      <w:bookmarkStart w:id="589" w:name="_Toc184392629"/>
      <w:bookmarkStart w:id="590" w:name="_Toc163482336"/>
      <w:bookmarkStart w:id="591" w:name="_Toc170719025"/>
      <w:bookmarkStart w:id="592" w:name="_Toc179471958"/>
      <w:bookmarkStart w:id="593" w:name="_Toc180397726"/>
      <w:bookmarkStart w:id="594" w:name="_Toc180763932"/>
      <w:bookmarkStart w:id="595" w:name="_Toc181882366"/>
      <w:bookmarkStart w:id="596" w:name="_Toc184392630"/>
      <w:bookmarkStart w:id="597" w:name="_Toc163482337"/>
      <w:bookmarkStart w:id="598" w:name="_Toc170719026"/>
      <w:bookmarkStart w:id="599" w:name="_Toc179471959"/>
      <w:bookmarkStart w:id="600" w:name="_Toc180397727"/>
      <w:bookmarkStart w:id="601" w:name="_Toc180763933"/>
      <w:bookmarkStart w:id="602" w:name="_Toc181882367"/>
      <w:bookmarkStart w:id="603" w:name="_Toc184392631"/>
      <w:bookmarkStart w:id="604" w:name="_Toc163482338"/>
      <w:bookmarkStart w:id="605" w:name="_Toc170719027"/>
      <w:bookmarkStart w:id="606" w:name="_Toc179471960"/>
      <w:bookmarkStart w:id="607" w:name="_Toc180397728"/>
      <w:bookmarkStart w:id="608" w:name="_Toc180763934"/>
      <w:bookmarkStart w:id="609" w:name="_Toc181882368"/>
      <w:bookmarkStart w:id="610" w:name="_Toc184392632"/>
      <w:bookmarkStart w:id="611" w:name="_Toc163482339"/>
      <w:bookmarkStart w:id="612" w:name="_Toc170719028"/>
      <w:bookmarkStart w:id="613" w:name="_Toc179471961"/>
      <w:bookmarkStart w:id="614" w:name="_Toc180397729"/>
      <w:bookmarkStart w:id="615" w:name="_Toc180763935"/>
      <w:bookmarkStart w:id="616" w:name="_Toc181882369"/>
      <w:bookmarkStart w:id="617" w:name="_Toc184392633"/>
      <w:bookmarkStart w:id="618" w:name="_Toc163482340"/>
      <w:bookmarkStart w:id="619" w:name="_Toc170719029"/>
      <w:bookmarkStart w:id="620" w:name="_Toc179471962"/>
      <w:bookmarkStart w:id="621" w:name="_Toc180397730"/>
      <w:bookmarkStart w:id="622" w:name="_Toc180763936"/>
      <w:bookmarkStart w:id="623" w:name="_Toc181882370"/>
      <w:bookmarkStart w:id="624" w:name="_Toc184392634"/>
      <w:bookmarkStart w:id="625" w:name="_Toc163482341"/>
      <w:bookmarkStart w:id="626" w:name="_Toc170719030"/>
      <w:bookmarkStart w:id="627" w:name="_Toc179471963"/>
      <w:bookmarkStart w:id="628" w:name="_Toc180397731"/>
      <w:bookmarkStart w:id="629" w:name="_Toc180763937"/>
      <w:bookmarkStart w:id="630" w:name="_Toc181882371"/>
      <w:bookmarkStart w:id="631" w:name="_Toc184392635"/>
      <w:bookmarkStart w:id="632" w:name="_Toc163482342"/>
      <w:bookmarkStart w:id="633" w:name="_Toc170719031"/>
      <w:bookmarkStart w:id="634" w:name="_Toc179471964"/>
      <w:bookmarkStart w:id="635" w:name="_Toc180397732"/>
      <w:bookmarkStart w:id="636" w:name="_Toc180763938"/>
      <w:bookmarkStart w:id="637" w:name="_Toc181882372"/>
      <w:bookmarkStart w:id="638" w:name="_Toc184392636"/>
      <w:bookmarkStart w:id="639" w:name="_Toc163482343"/>
      <w:bookmarkStart w:id="640" w:name="_Toc170719032"/>
      <w:bookmarkStart w:id="641" w:name="_Toc179471965"/>
      <w:bookmarkStart w:id="642" w:name="_Toc180397733"/>
      <w:bookmarkStart w:id="643" w:name="_Toc180763939"/>
      <w:bookmarkStart w:id="644" w:name="_Toc181882373"/>
      <w:bookmarkStart w:id="645" w:name="_Toc184392637"/>
      <w:bookmarkStart w:id="646" w:name="_Toc163482344"/>
      <w:bookmarkStart w:id="647" w:name="_Toc170719033"/>
      <w:bookmarkStart w:id="648" w:name="_Toc179471966"/>
      <w:bookmarkStart w:id="649" w:name="_Toc180397734"/>
      <w:bookmarkStart w:id="650" w:name="_Toc180763940"/>
      <w:bookmarkStart w:id="651" w:name="_Toc181882374"/>
      <w:bookmarkStart w:id="652" w:name="_Toc184392638"/>
      <w:bookmarkStart w:id="653" w:name="_Toc163482345"/>
      <w:bookmarkStart w:id="654" w:name="_Toc170719034"/>
      <w:bookmarkStart w:id="655" w:name="_Toc179471967"/>
      <w:bookmarkStart w:id="656" w:name="_Toc180397735"/>
      <w:bookmarkStart w:id="657" w:name="_Toc180763941"/>
      <w:bookmarkStart w:id="658" w:name="_Toc181882375"/>
      <w:bookmarkStart w:id="659" w:name="_Toc184392639"/>
      <w:bookmarkStart w:id="660" w:name="_Toc163482346"/>
      <w:bookmarkStart w:id="661" w:name="_Toc170719035"/>
      <w:bookmarkStart w:id="662" w:name="_Toc179471968"/>
      <w:bookmarkStart w:id="663" w:name="_Toc180397736"/>
      <w:bookmarkStart w:id="664" w:name="_Toc180763942"/>
      <w:bookmarkStart w:id="665" w:name="_Toc181882376"/>
      <w:bookmarkStart w:id="666" w:name="_Toc184392640"/>
      <w:bookmarkStart w:id="667" w:name="_Toc163482347"/>
      <w:bookmarkStart w:id="668" w:name="_Toc170719036"/>
      <w:bookmarkStart w:id="669" w:name="_Toc179471969"/>
      <w:bookmarkStart w:id="670" w:name="_Toc180397737"/>
      <w:bookmarkStart w:id="671" w:name="_Toc180763943"/>
      <w:bookmarkStart w:id="672" w:name="_Toc181882377"/>
      <w:bookmarkStart w:id="673" w:name="_Toc184392641"/>
      <w:bookmarkStart w:id="674" w:name="_Toc163482348"/>
      <w:bookmarkStart w:id="675" w:name="_Toc170719037"/>
      <w:bookmarkStart w:id="676" w:name="_Toc179471970"/>
      <w:bookmarkStart w:id="677" w:name="_Toc180397738"/>
      <w:bookmarkStart w:id="678" w:name="_Toc180763944"/>
      <w:bookmarkStart w:id="679" w:name="_Toc181882378"/>
      <w:bookmarkStart w:id="680" w:name="_Toc184392642"/>
      <w:bookmarkStart w:id="681" w:name="_Toc163482349"/>
      <w:bookmarkStart w:id="682" w:name="_Toc170719038"/>
      <w:bookmarkStart w:id="683" w:name="_Toc179471971"/>
      <w:bookmarkStart w:id="684" w:name="_Toc180397739"/>
      <w:bookmarkStart w:id="685" w:name="_Toc180763945"/>
      <w:bookmarkStart w:id="686" w:name="_Toc181882379"/>
      <w:bookmarkStart w:id="687" w:name="_Toc184392643"/>
      <w:bookmarkStart w:id="688" w:name="_Toc163482350"/>
      <w:bookmarkStart w:id="689" w:name="_Toc170719039"/>
      <w:bookmarkStart w:id="690" w:name="_Toc179471972"/>
      <w:bookmarkStart w:id="691" w:name="_Toc180397740"/>
      <w:bookmarkStart w:id="692" w:name="_Toc180763946"/>
      <w:bookmarkStart w:id="693" w:name="_Toc181882380"/>
      <w:bookmarkStart w:id="694" w:name="_Toc184392644"/>
      <w:bookmarkStart w:id="695" w:name="_Toc163482351"/>
      <w:bookmarkStart w:id="696" w:name="_Toc170719040"/>
      <w:bookmarkStart w:id="697" w:name="_Toc179471973"/>
      <w:bookmarkStart w:id="698" w:name="_Toc180397741"/>
      <w:bookmarkStart w:id="699" w:name="_Toc180763947"/>
      <w:bookmarkStart w:id="700" w:name="_Toc181882381"/>
      <w:bookmarkStart w:id="701" w:name="_Toc184392645"/>
      <w:bookmarkStart w:id="702" w:name="_Toc163482352"/>
      <w:bookmarkStart w:id="703" w:name="_Toc170719041"/>
      <w:bookmarkStart w:id="704" w:name="_Toc179471974"/>
      <w:bookmarkStart w:id="705" w:name="_Toc180397742"/>
      <w:bookmarkStart w:id="706" w:name="_Toc180763948"/>
      <w:bookmarkStart w:id="707" w:name="_Toc181882382"/>
      <w:bookmarkStart w:id="708" w:name="_Toc184392646"/>
      <w:bookmarkStart w:id="709" w:name="_Toc163482353"/>
      <w:bookmarkStart w:id="710" w:name="_Toc170719042"/>
      <w:bookmarkStart w:id="711" w:name="_Toc179471975"/>
      <w:bookmarkStart w:id="712" w:name="_Toc180397743"/>
      <w:bookmarkStart w:id="713" w:name="_Toc180763949"/>
      <w:bookmarkStart w:id="714" w:name="_Toc181882383"/>
      <w:bookmarkStart w:id="715" w:name="_Toc184392647"/>
      <w:bookmarkStart w:id="716" w:name="_Toc163482354"/>
      <w:bookmarkStart w:id="717" w:name="_Toc170719043"/>
      <w:bookmarkStart w:id="718" w:name="_Toc179471976"/>
      <w:bookmarkStart w:id="719" w:name="_Toc180397744"/>
      <w:bookmarkStart w:id="720" w:name="_Toc180763950"/>
      <w:bookmarkStart w:id="721" w:name="_Toc181882384"/>
      <w:bookmarkStart w:id="722" w:name="_Toc184392648"/>
      <w:bookmarkStart w:id="723" w:name="_Toc163482355"/>
      <w:bookmarkStart w:id="724" w:name="_Toc170719044"/>
      <w:bookmarkStart w:id="725" w:name="_Toc179471977"/>
      <w:bookmarkStart w:id="726" w:name="_Toc180397745"/>
      <w:bookmarkStart w:id="727" w:name="_Toc180763951"/>
      <w:bookmarkStart w:id="728" w:name="_Toc181882385"/>
      <w:bookmarkStart w:id="729" w:name="_Toc184392649"/>
      <w:bookmarkStart w:id="730" w:name="_Toc163482356"/>
      <w:bookmarkStart w:id="731" w:name="_Toc170719045"/>
      <w:bookmarkStart w:id="732" w:name="_Toc179471978"/>
      <w:bookmarkStart w:id="733" w:name="_Toc180397746"/>
      <w:bookmarkStart w:id="734" w:name="_Toc180763952"/>
      <w:bookmarkStart w:id="735" w:name="_Toc181882386"/>
      <w:bookmarkStart w:id="736" w:name="_Toc184392650"/>
      <w:bookmarkStart w:id="737" w:name="_Toc163482357"/>
      <w:bookmarkStart w:id="738" w:name="_Toc170719046"/>
      <w:bookmarkStart w:id="739" w:name="_Toc179471979"/>
      <w:bookmarkStart w:id="740" w:name="_Toc180397747"/>
      <w:bookmarkStart w:id="741" w:name="_Toc180763953"/>
      <w:bookmarkStart w:id="742" w:name="_Toc181882387"/>
      <w:bookmarkStart w:id="743" w:name="_Toc184392651"/>
      <w:bookmarkStart w:id="744" w:name="_Toc163482358"/>
      <w:bookmarkStart w:id="745" w:name="_Toc170719047"/>
      <w:bookmarkStart w:id="746" w:name="_Toc179471980"/>
      <w:bookmarkStart w:id="747" w:name="_Toc180397748"/>
      <w:bookmarkStart w:id="748" w:name="_Toc180763954"/>
      <w:bookmarkStart w:id="749" w:name="_Toc181882388"/>
      <w:bookmarkStart w:id="750" w:name="_Toc184392652"/>
      <w:bookmarkStart w:id="751" w:name="_Toc163482359"/>
      <w:bookmarkStart w:id="752" w:name="_Toc170719048"/>
      <w:bookmarkStart w:id="753" w:name="_Toc179471981"/>
      <w:bookmarkStart w:id="754" w:name="_Toc180397749"/>
      <w:bookmarkStart w:id="755" w:name="_Toc180763955"/>
      <w:bookmarkStart w:id="756" w:name="_Toc181882389"/>
      <w:bookmarkStart w:id="757" w:name="_Toc184392653"/>
      <w:bookmarkStart w:id="758" w:name="_Toc163482360"/>
      <w:bookmarkStart w:id="759" w:name="_Toc170719049"/>
      <w:bookmarkStart w:id="760" w:name="_Toc179471982"/>
      <w:bookmarkStart w:id="761" w:name="_Toc180397750"/>
      <w:bookmarkStart w:id="762" w:name="_Toc180763956"/>
      <w:bookmarkStart w:id="763" w:name="_Toc181882390"/>
      <w:bookmarkStart w:id="764" w:name="_Toc184392654"/>
      <w:bookmarkStart w:id="765" w:name="_Toc163482361"/>
      <w:bookmarkStart w:id="766" w:name="_Toc170719050"/>
      <w:bookmarkStart w:id="767" w:name="_Toc179471983"/>
      <w:bookmarkStart w:id="768" w:name="_Toc180397751"/>
      <w:bookmarkStart w:id="769" w:name="_Toc180763957"/>
      <w:bookmarkStart w:id="770" w:name="_Toc181882391"/>
      <w:bookmarkStart w:id="771" w:name="_Toc184392655"/>
      <w:bookmarkStart w:id="772" w:name="_Toc163482362"/>
      <w:bookmarkStart w:id="773" w:name="_Toc170719051"/>
      <w:bookmarkStart w:id="774" w:name="_Toc179471984"/>
      <w:bookmarkStart w:id="775" w:name="_Toc180397752"/>
      <w:bookmarkStart w:id="776" w:name="_Toc180763958"/>
      <w:bookmarkStart w:id="777" w:name="_Toc181882392"/>
      <w:bookmarkStart w:id="778" w:name="_Toc184392656"/>
      <w:bookmarkStart w:id="779" w:name="_Toc163482363"/>
      <w:bookmarkStart w:id="780" w:name="_Toc170719052"/>
      <w:bookmarkStart w:id="781" w:name="_Toc179471985"/>
      <w:bookmarkStart w:id="782" w:name="_Toc180397753"/>
      <w:bookmarkStart w:id="783" w:name="_Toc180763959"/>
      <w:bookmarkStart w:id="784" w:name="_Toc181882393"/>
      <w:bookmarkStart w:id="785" w:name="_Toc184392657"/>
      <w:bookmarkStart w:id="786" w:name="_Toc163482364"/>
      <w:bookmarkStart w:id="787" w:name="_Toc170719053"/>
      <w:bookmarkStart w:id="788" w:name="_Toc179471986"/>
      <w:bookmarkStart w:id="789" w:name="_Toc180397754"/>
      <w:bookmarkStart w:id="790" w:name="_Toc180763960"/>
      <w:bookmarkStart w:id="791" w:name="_Toc181882394"/>
      <w:bookmarkStart w:id="792" w:name="_Toc184392658"/>
      <w:bookmarkStart w:id="793" w:name="_Toc163482365"/>
      <w:bookmarkStart w:id="794" w:name="_Toc170719054"/>
      <w:bookmarkStart w:id="795" w:name="_Toc179471987"/>
      <w:bookmarkStart w:id="796" w:name="_Toc180397755"/>
      <w:bookmarkStart w:id="797" w:name="_Toc180763961"/>
      <w:bookmarkStart w:id="798" w:name="_Toc181882395"/>
      <w:bookmarkStart w:id="799" w:name="_Toc184392659"/>
      <w:bookmarkStart w:id="800" w:name="_Toc163482366"/>
      <w:bookmarkStart w:id="801" w:name="_Toc170719055"/>
      <w:bookmarkStart w:id="802" w:name="_Toc179471988"/>
      <w:bookmarkStart w:id="803" w:name="_Toc180397756"/>
      <w:bookmarkStart w:id="804" w:name="_Toc180763962"/>
      <w:bookmarkStart w:id="805" w:name="_Toc181882396"/>
      <w:bookmarkStart w:id="806" w:name="_Toc184392660"/>
      <w:bookmarkStart w:id="807" w:name="_Toc163482367"/>
      <w:bookmarkStart w:id="808" w:name="_Toc170719056"/>
      <w:bookmarkStart w:id="809" w:name="_Toc179471989"/>
      <w:bookmarkStart w:id="810" w:name="_Toc180397757"/>
      <w:bookmarkStart w:id="811" w:name="_Toc180763963"/>
      <w:bookmarkStart w:id="812" w:name="_Toc181882397"/>
      <w:bookmarkStart w:id="813" w:name="_Toc184392661"/>
      <w:bookmarkStart w:id="814" w:name="_Toc163482368"/>
      <w:bookmarkStart w:id="815" w:name="_Toc170719057"/>
      <w:bookmarkStart w:id="816" w:name="_Toc179471990"/>
      <w:bookmarkStart w:id="817" w:name="_Toc180397758"/>
      <w:bookmarkStart w:id="818" w:name="_Toc180763964"/>
      <w:bookmarkStart w:id="819" w:name="_Toc181882398"/>
      <w:bookmarkStart w:id="820" w:name="_Toc184392662"/>
      <w:bookmarkStart w:id="821" w:name="_Toc163482369"/>
      <w:bookmarkStart w:id="822" w:name="_Toc170719058"/>
      <w:bookmarkStart w:id="823" w:name="_Toc179471991"/>
      <w:bookmarkStart w:id="824" w:name="_Toc180397759"/>
      <w:bookmarkStart w:id="825" w:name="_Toc180763965"/>
      <w:bookmarkStart w:id="826" w:name="_Toc181882399"/>
      <w:bookmarkStart w:id="827" w:name="_Toc184392663"/>
      <w:bookmarkStart w:id="828" w:name="_Toc163482370"/>
      <w:bookmarkStart w:id="829" w:name="_Toc170719059"/>
      <w:bookmarkStart w:id="830" w:name="_Toc179471992"/>
      <w:bookmarkStart w:id="831" w:name="_Toc180397760"/>
      <w:bookmarkStart w:id="832" w:name="_Toc180763966"/>
      <w:bookmarkStart w:id="833" w:name="_Toc181882400"/>
      <w:bookmarkStart w:id="834" w:name="_Toc184392664"/>
      <w:bookmarkStart w:id="835" w:name="_Toc163482371"/>
      <w:bookmarkStart w:id="836" w:name="_Toc170719060"/>
      <w:bookmarkStart w:id="837" w:name="_Toc179471993"/>
      <w:bookmarkStart w:id="838" w:name="_Toc180397761"/>
      <w:bookmarkStart w:id="839" w:name="_Toc180763967"/>
      <w:bookmarkStart w:id="840" w:name="_Toc181882401"/>
      <w:bookmarkStart w:id="841" w:name="_Toc184392665"/>
      <w:bookmarkStart w:id="842" w:name="_Toc163482372"/>
      <w:bookmarkStart w:id="843" w:name="_Toc170719061"/>
      <w:bookmarkStart w:id="844" w:name="_Toc179471994"/>
      <w:bookmarkStart w:id="845" w:name="_Toc180397762"/>
      <w:bookmarkStart w:id="846" w:name="_Toc180763968"/>
      <w:bookmarkStart w:id="847" w:name="_Toc181882402"/>
      <w:bookmarkStart w:id="848" w:name="_Toc184392666"/>
      <w:bookmarkStart w:id="849" w:name="_Toc163482373"/>
      <w:bookmarkStart w:id="850" w:name="_Toc170719062"/>
      <w:bookmarkStart w:id="851" w:name="_Toc179471995"/>
      <w:bookmarkStart w:id="852" w:name="_Toc180397763"/>
      <w:bookmarkStart w:id="853" w:name="_Toc180763969"/>
      <w:bookmarkStart w:id="854" w:name="_Toc181882403"/>
      <w:bookmarkStart w:id="855" w:name="_Toc184392667"/>
      <w:bookmarkStart w:id="856" w:name="_Toc163482374"/>
      <w:bookmarkStart w:id="857" w:name="_Toc170719063"/>
      <w:bookmarkStart w:id="858" w:name="_Toc179471996"/>
      <w:bookmarkStart w:id="859" w:name="_Toc180397764"/>
      <w:bookmarkStart w:id="860" w:name="_Toc180763970"/>
      <w:bookmarkStart w:id="861" w:name="_Toc181882404"/>
      <w:bookmarkStart w:id="862" w:name="_Toc184392668"/>
      <w:bookmarkStart w:id="863" w:name="_Toc163482375"/>
      <w:bookmarkStart w:id="864" w:name="_Toc170719064"/>
      <w:bookmarkStart w:id="865" w:name="_Toc179471997"/>
      <w:bookmarkStart w:id="866" w:name="_Toc180397765"/>
      <w:bookmarkStart w:id="867" w:name="_Toc180763971"/>
      <w:bookmarkStart w:id="868" w:name="_Toc181882405"/>
      <w:bookmarkStart w:id="869" w:name="_Toc184392669"/>
      <w:bookmarkStart w:id="870" w:name="_Toc163482376"/>
      <w:bookmarkStart w:id="871" w:name="_Toc170719065"/>
      <w:bookmarkStart w:id="872" w:name="_Toc179471998"/>
      <w:bookmarkStart w:id="873" w:name="_Toc180397766"/>
      <w:bookmarkStart w:id="874" w:name="_Toc180763972"/>
      <w:bookmarkStart w:id="875" w:name="_Toc181882406"/>
      <w:bookmarkStart w:id="876" w:name="_Toc184392670"/>
      <w:bookmarkStart w:id="877" w:name="_Toc163482377"/>
      <w:bookmarkStart w:id="878" w:name="_Toc170719066"/>
      <w:bookmarkStart w:id="879" w:name="_Toc179471999"/>
      <w:bookmarkStart w:id="880" w:name="_Toc180397767"/>
      <w:bookmarkStart w:id="881" w:name="_Toc180763973"/>
      <w:bookmarkStart w:id="882" w:name="_Toc181882407"/>
      <w:bookmarkStart w:id="883" w:name="_Toc184392671"/>
      <w:bookmarkStart w:id="884" w:name="_Toc163482378"/>
      <w:bookmarkStart w:id="885" w:name="_Toc170719067"/>
      <w:bookmarkStart w:id="886" w:name="_Toc179472000"/>
      <w:bookmarkStart w:id="887" w:name="_Toc180397768"/>
      <w:bookmarkStart w:id="888" w:name="_Toc180763974"/>
      <w:bookmarkStart w:id="889" w:name="_Toc181882408"/>
      <w:bookmarkStart w:id="890" w:name="_Toc184392672"/>
      <w:bookmarkStart w:id="891" w:name="_Toc163482379"/>
      <w:bookmarkStart w:id="892" w:name="_Toc170719068"/>
      <w:bookmarkStart w:id="893" w:name="_Toc179472001"/>
      <w:bookmarkStart w:id="894" w:name="_Toc180397769"/>
      <w:bookmarkStart w:id="895" w:name="_Toc180763975"/>
      <w:bookmarkStart w:id="896" w:name="_Toc181882409"/>
      <w:bookmarkStart w:id="897" w:name="_Toc184392673"/>
      <w:bookmarkStart w:id="898" w:name="_Toc163482380"/>
      <w:bookmarkStart w:id="899" w:name="_Toc170719069"/>
      <w:bookmarkStart w:id="900" w:name="_Toc179472002"/>
      <w:bookmarkStart w:id="901" w:name="_Toc180397770"/>
      <w:bookmarkStart w:id="902" w:name="_Toc180763976"/>
      <w:bookmarkStart w:id="903" w:name="_Toc181882410"/>
      <w:bookmarkStart w:id="904" w:name="_Toc184392674"/>
      <w:bookmarkStart w:id="905" w:name="_Toc163482381"/>
      <w:bookmarkStart w:id="906" w:name="_Toc170719070"/>
      <w:bookmarkStart w:id="907" w:name="_Toc179472003"/>
      <w:bookmarkStart w:id="908" w:name="_Toc180397771"/>
      <w:bookmarkStart w:id="909" w:name="_Toc180763977"/>
      <w:bookmarkStart w:id="910" w:name="_Toc181882411"/>
      <w:bookmarkStart w:id="911" w:name="_Toc184392675"/>
      <w:bookmarkStart w:id="912" w:name="_Toc163482382"/>
      <w:bookmarkStart w:id="913" w:name="_Toc170719071"/>
      <w:bookmarkStart w:id="914" w:name="_Toc179472004"/>
      <w:bookmarkStart w:id="915" w:name="_Toc180397772"/>
      <w:bookmarkStart w:id="916" w:name="_Toc180763978"/>
      <w:bookmarkStart w:id="917" w:name="_Toc181882412"/>
      <w:bookmarkStart w:id="918" w:name="_Toc184392676"/>
      <w:bookmarkStart w:id="919" w:name="_Toc163482383"/>
      <w:bookmarkStart w:id="920" w:name="_Toc170719072"/>
      <w:bookmarkStart w:id="921" w:name="_Toc179472005"/>
      <w:bookmarkStart w:id="922" w:name="_Toc180397773"/>
      <w:bookmarkStart w:id="923" w:name="_Toc180763979"/>
      <w:bookmarkStart w:id="924" w:name="_Toc181882413"/>
      <w:bookmarkStart w:id="925" w:name="_Toc184392677"/>
      <w:bookmarkStart w:id="926" w:name="_Toc163482384"/>
      <w:bookmarkStart w:id="927" w:name="_Toc170719073"/>
      <w:bookmarkStart w:id="928" w:name="_Toc179472006"/>
      <w:bookmarkStart w:id="929" w:name="_Toc180397774"/>
      <w:bookmarkStart w:id="930" w:name="_Toc180763980"/>
      <w:bookmarkStart w:id="931" w:name="_Toc181882414"/>
      <w:bookmarkStart w:id="932" w:name="_Toc184392678"/>
      <w:bookmarkStart w:id="933" w:name="_Toc163482385"/>
      <w:bookmarkStart w:id="934" w:name="_Toc170719074"/>
      <w:bookmarkStart w:id="935" w:name="_Toc179472007"/>
      <w:bookmarkStart w:id="936" w:name="_Toc180397775"/>
      <w:bookmarkStart w:id="937" w:name="_Toc180763981"/>
      <w:bookmarkStart w:id="938" w:name="_Toc181882415"/>
      <w:bookmarkStart w:id="939" w:name="_Toc184392679"/>
      <w:bookmarkStart w:id="940" w:name="_Toc19683156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r>
        <w:lastRenderedPageBreak/>
        <w:t>c</w:t>
      </w:r>
      <w:r w:rsidRPr="00C71182">
        <w:t>lassification</w:t>
      </w:r>
      <w:bookmarkEnd w:id="940"/>
    </w:p>
    <w:tbl>
      <w:tblPr>
        <w:tblStyle w:val="TableGrid"/>
        <w:tblW w:w="10065" w:type="dxa"/>
        <w:tblInd w:w="-5" w:type="dxa"/>
        <w:tblLook w:val="04A0" w:firstRow="1" w:lastRow="0" w:firstColumn="1" w:lastColumn="0" w:noHBand="0" w:noVBand="1"/>
      </w:tblPr>
      <w:tblGrid>
        <w:gridCol w:w="10065"/>
      </w:tblGrid>
      <w:tr w:rsidR="00446BCC" w:rsidRPr="00476F48" w14:paraId="6479EB3D" w14:textId="77777777" w:rsidTr="00C71182">
        <w:tc>
          <w:tcPr>
            <w:tcW w:w="10065" w:type="dxa"/>
            <w:vAlign w:val="center"/>
          </w:tcPr>
          <w:p w14:paraId="7E98FA24" w14:textId="19B58881" w:rsidR="00446BCC" w:rsidRPr="00476F48" w:rsidRDefault="00446BCC" w:rsidP="00C71182">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Indicates </w:t>
            </w:r>
            <w:r w:rsidR="00C9264D" w:rsidRPr="00C9264D">
              <w:rPr>
                <w:spacing w:val="5"/>
              </w:rPr>
              <w:t>a classification.</w:t>
            </w:r>
          </w:p>
          <w:p w14:paraId="4DC13EC6" w14:textId="77777777" w:rsidR="00446BCC" w:rsidRPr="00476F48" w:rsidRDefault="00446BCC" w:rsidP="00C71182">
            <w:pPr>
              <w:pStyle w:val="BodyText"/>
              <w:spacing w:after="0"/>
            </w:pPr>
            <w:r w:rsidRPr="00476F48">
              <w:rPr>
                <w:u w:val="single"/>
              </w:rPr>
              <w:t>Remarks:</w:t>
            </w:r>
          </w:p>
          <w:p w14:paraId="483CEDC1" w14:textId="540D3AC7"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F4FC5E0" w14:textId="77777777" w:rsidR="00446BCC" w:rsidRPr="00476F48" w:rsidRDefault="00446BCC" w:rsidP="00D178F7">
      <w:pPr>
        <w:pStyle w:val="BodyText"/>
        <w:spacing w:after="0"/>
        <w:rPr>
          <w:rFonts w:asciiTheme="minorHAnsi" w:eastAsiaTheme="minorEastAsia" w:hAnsiTheme="minorHAnsi" w:cstheme="minorBidi"/>
        </w:rPr>
      </w:pPr>
    </w:p>
    <w:p w14:paraId="47A42734" w14:textId="390BADCA" w:rsidR="00E35FA0" w:rsidRPr="00357B2D" w:rsidRDefault="001F462B" w:rsidP="00F1468C">
      <w:pPr>
        <w:pStyle w:val="Heading2"/>
        <w:numPr>
          <w:ilvl w:val="1"/>
          <w:numId w:val="23"/>
        </w:numPr>
      </w:pPr>
      <w:bookmarkStart w:id="941" w:name="_Toc196831563"/>
      <w:r>
        <w:t>c</w:t>
      </w:r>
      <w:r w:rsidRPr="00357B2D">
        <w:t>omment</w:t>
      </w:r>
      <w:bookmarkEnd w:id="941"/>
    </w:p>
    <w:tbl>
      <w:tblPr>
        <w:tblStyle w:val="TableGrid"/>
        <w:tblW w:w="10065" w:type="dxa"/>
        <w:tblInd w:w="-5" w:type="dxa"/>
        <w:tblLook w:val="04A0" w:firstRow="1" w:lastRow="0" w:firstColumn="1" w:lastColumn="0" w:noHBand="0" w:noVBand="1"/>
      </w:tblPr>
      <w:tblGrid>
        <w:gridCol w:w="10065"/>
      </w:tblGrid>
      <w:tr w:rsidR="00A10E5C" w:rsidRPr="00476F48" w14:paraId="2E66C345" w14:textId="77777777" w:rsidTr="0041444A">
        <w:tc>
          <w:tcPr>
            <w:tcW w:w="10065" w:type="dxa"/>
            <w:vAlign w:val="center"/>
          </w:tcPr>
          <w:p w14:paraId="634531FB" w14:textId="77777777" w:rsidR="00A10E5C" w:rsidRPr="00476F48" w:rsidRDefault="00A10E5C" w:rsidP="001A0953">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Comment regarding an entity obvious from context.</w:t>
            </w:r>
          </w:p>
          <w:p w14:paraId="709B4704" w14:textId="77777777" w:rsidR="00A10E5C" w:rsidRPr="00476F48" w:rsidRDefault="00A10E5C" w:rsidP="001A0953">
            <w:pPr>
              <w:pStyle w:val="BodyText"/>
              <w:spacing w:after="0"/>
            </w:pPr>
            <w:r w:rsidRPr="00476F48">
              <w:rPr>
                <w:u w:val="single"/>
              </w:rPr>
              <w:t>Remarks:</w:t>
            </w:r>
          </w:p>
          <w:p w14:paraId="5175C72C" w14:textId="4B82D281"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proofErr w:type="gramStart"/>
            <w:r w:rsidRPr="00476F48">
              <w:t>remarks..</w:t>
            </w:r>
            <w:proofErr w:type="gramEnd"/>
          </w:p>
        </w:tc>
      </w:tr>
    </w:tbl>
    <w:p w14:paraId="72B404EE" w14:textId="77777777" w:rsidR="00A10E5C" w:rsidRPr="00476F48" w:rsidRDefault="00A10E5C" w:rsidP="001F462B">
      <w:pPr>
        <w:pStyle w:val="BodyText"/>
        <w:spacing w:after="0"/>
      </w:pPr>
    </w:p>
    <w:p w14:paraId="0CC7BDEF" w14:textId="5B4BFF3E" w:rsidR="00E35FA0" w:rsidRPr="001F462B" w:rsidRDefault="001F462B" w:rsidP="00F1468C">
      <w:pPr>
        <w:pStyle w:val="Heading2"/>
        <w:numPr>
          <w:ilvl w:val="1"/>
          <w:numId w:val="23"/>
        </w:numPr>
      </w:pPr>
      <w:bookmarkStart w:id="942" w:name="_Toc196831564"/>
      <w:r>
        <w:t>c</w:t>
      </w:r>
      <w:r w:rsidRPr="001F462B">
        <w:t xml:space="preserve">ompilation </w:t>
      </w:r>
      <w:r>
        <w:t>s</w:t>
      </w:r>
      <w:r w:rsidRPr="001F462B">
        <w:t>cale</w:t>
      </w:r>
      <w:bookmarkEnd w:id="942"/>
    </w:p>
    <w:tbl>
      <w:tblPr>
        <w:tblStyle w:val="TableGrid"/>
        <w:tblW w:w="10065" w:type="dxa"/>
        <w:tblInd w:w="-5" w:type="dxa"/>
        <w:tblLook w:val="04A0" w:firstRow="1" w:lastRow="0" w:firstColumn="1" w:lastColumn="0" w:noHBand="0" w:noVBand="1"/>
      </w:tblPr>
      <w:tblGrid>
        <w:gridCol w:w="10065"/>
      </w:tblGrid>
      <w:tr w:rsidR="00A10E5C" w:rsidRPr="00476F48" w14:paraId="1BFC0125" w14:textId="77777777" w:rsidTr="001F462B">
        <w:trPr>
          <w:trHeight w:val="895"/>
        </w:trPr>
        <w:tc>
          <w:tcPr>
            <w:tcW w:w="10065" w:type="dxa"/>
            <w:vAlign w:val="center"/>
          </w:tcPr>
          <w:p w14:paraId="5E27C4B6" w14:textId="77777777" w:rsidR="00A10E5C" w:rsidRPr="00476F48" w:rsidRDefault="00A10E5C" w:rsidP="001F462B">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 ECDIS, the scale at which the data was compiled.</w:t>
            </w:r>
          </w:p>
          <w:p w14:paraId="36B25B9A" w14:textId="77777777" w:rsidR="00A10E5C" w:rsidRPr="00476F48" w:rsidRDefault="00A10E5C" w:rsidP="001F462B">
            <w:pPr>
              <w:pStyle w:val="BodyText"/>
              <w:spacing w:after="0"/>
            </w:pPr>
            <w:r w:rsidRPr="00476F48">
              <w:rPr>
                <w:u w:val="single"/>
              </w:rPr>
              <w:t>Remarks:</w:t>
            </w:r>
          </w:p>
          <w:p w14:paraId="67AE122C" w14:textId="04D96909"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77EA1BCA" w14:textId="77777777" w:rsidR="00A10E5C" w:rsidRPr="00476F48" w:rsidRDefault="00A10E5C" w:rsidP="00DE59D3">
      <w:pPr>
        <w:pStyle w:val="BodyText"/>
        <w:spacing w:after="0"/>
      </w:pPr>
    </w:p>
    <w:p w14:paraId="34531620" w14:textId="467D4BAE" w:rsidR="00E35FA0" w:rsidRPr="00DE59D3" w:rsidRDefault="00DE59D3" w:rsidP="00F1468C">
      <w:pPr>
        <w:pStyle w:val="Heading2"/>
        <w:numPr>
          <w:ilvl w:val="1"/>
          <w:numId w:val="23"/>
        </w:numPr>
      </w:pPr>
      <w:bookmarkStart w:id="943" w:name="_Toc196831565"/>
      <w:r>
        <w:t>c</w:t>
      </w:r>
      <w:r w:rsidRPr="00DE59D3">
        <w:t xml:space="preserve">ompression </w:t>
      </w:r>
      <w:r>
        <w:t>f</w:t>
      </w:r>
      <w:r w:rsidRPr="00DE59D3">
        <w:t>lag</w:t>
      </w:r>
      <w:bookmarkEnd w:id="943"/>
    </w:p>
    <w:tbl>
      <w:tblPr>
        <w:tblStyle w:val="TableGrid"/>
        <w:tblW w:w="10065" w:type="dxa"/>
        <w:tblInd w:w="-5" w:type="dxa"/>
        <w:tblLook w:val="04A0" w:firstRow="1" w:lastRow="0" w:firstColumn="1" w:lastColumn="0" w:noHBand="0" w:noVBand="1"/>
      </w:tblPr>
      <w:tblGrid>
        <w:gridCol w:w="10065"/>
      </w:tblGrid>
      <w:tr w:rsidR="00A10E5C" w:rsidRPr="00476F48" w14:paraId="5AF4A4FA" w14:textId="77777777" w:rsidTr="00DE59D3">
        <w:tc>
          <w:tcPr>
            <w:tcW w:w="10065" w:type="dxa"/>
            <w:vAlign w:val="center"/>
          </w:tcPr>
          <w:p w14:paraId="1936B4A7" w14:textId="77777777" w:rsidR="00A10E5C" w:rsidRPr="00476F48" w:rsidRDefault="00A10E5C" w:rsidP="00DE59D3">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Indicates if the resource is compressed.</w:t>
            </w:r>
          </w:p>
          <w:p w14:paraId="62BD318C" w14:textId="77777777" w:rsidR="00A10E5C" w:rsidRPr="00476F48" w:rsidRDefault="00A10E5C" w:rsidP="00DE59D3">
            <w:pPr>
              <w:pStyle w:val="BodyText"/>
              <w:spacing w:after="0"/>
            </w:pPr>
            <w:r w:rsidRPr="00476F48">
              <w:rPr>
                <w:u w:val="single"/>
              </w:rPr>
              <w:t>Remarks:</w:t>
            </w:r>
          </w:p>
          <w:p w14:paraId="0C7761EE" w14:textId="1CA9D84F"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8A7BA7E" w14:textId="77777777" w:rsidR="00A10E5C" w:rsidRPr="00476F48" w:rsidRDefault="00A10E5C" w:rsidP="00356594">
      <w:pPr>
        <w:pStyle w:val="BodyText"/>
        <w:spacing w:after="0"/>
      </w:pPr>
    </w:p>
    <w:p w14:paraId="4F5C4ECD" w14:textId="0F19A9A3" w:rsidR="00E35FA0" w:rsidRPr="00356594" w:rsidRDefault="00D37453" w:rsidP="00F1468C">
      <w:pPr>
        <w:pStyle w:val="Heading2"/>
        <w:numPr>
          <w:ilvl w:val="1"/>
          <w:numId w:val="23"/>
        </w:numPr>
      </w:pPr>
      <w:bookmarkStart w:id="944" w:name="_Toc196831566"/>
      <w:r>
        <w:t>c</w:t>
      </w:r>
      <w:r w:rsidRPr="00356594">
        <w:t xml:space="preserve">ontact </w:t>
      </w:r>
      <w:r>
        <w:t>i</w:t>
      </w:r>
      <w:r w:rsidRPr="00356594">
        <w:t>nstructions</w:t>
      </w:r>
      <w:bookmarkEnd w:id="944"/>
    </w:p>
    <w:tbl>
      <w:tblPr>
        <w:tblStyle w:val="TableGrid"/>
        <w:tblW w:w="10065" w:type="dxa"/>
        <w:tblInd w:w="-5" w:type="dxa"/>
        <w:tblLook w:val="04A0" w:firstRow="1" w:lastRow="0" w:firstColumn="1" w:lastColumn="0" w:noHBand="0" w:noVBand="1"/>
      </w:tblPr>
      <w:tblGrid>
        <w:gridCol w:w="10065"/>
      </w:tblGrid>
      <w:tr w:rsidR="00A10E5C" w:rsidRPr="00476F48" w14:paraId="5FAD5B07" w14:textId="77777777" w:rsidTr="00733810">
        <w:trPr>
          <w:trHeight w:val="895"/>
        </w:trPr>
        <w:tc>
          <w:tcPr>
            <w:tcW w:w="10065" w:type="dxa"/>
            <w:vAlign w:val="center"/>
          </w:tcPr>
          <w:p w14:paraId="28637895" w14:textId="77777777" w:rsidR="00A10E5C" w:rsidRPr="00476F48" w:rsidRDefault="00A10E5C" w:rsidP="00356594">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Instructions provided on how to contact a particular person, organisation or service.</w:t>
            </w:r>
          </w:p>
          <w:p w14:paraId="0B15B245" w14:textId="77777777" w:rsidR="00A10E5C" w:rsidRPr="00476F48" w:rsidRDefault="00A10E5C" w:rsidP="00356594">
            <w:pPr>
              <w:pStyle w:val="BodyText"/>
              <w:spacing w:after="0"/>
            </w:pPr>
            <w:r w:rsidRPr="00476F48">
              <w:rPr>
                <w:u w:val="single"/>
              </w:rPr>
              <w:t>Remarks:</w:t>
            </w:r>
          </w:p>
          <w:p w14:paraId="34E210DA" w14:textId="2B98BB65"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AD9DE3B" w14:textId="77777777" w:rsidR="00A10E5C" w:rsidRPr="00476F48" w:rsidRDefault="00A10E5C" w:rsidP="002B1F62">
      <w:pPr>
        <w:pStyle w:val="BodyText"/>
        <w:spacing w:after="0"/>
      </w:pPr>
    </w:p>
    <w:p w14:paraId="18ED13A2" w14:textId="5EC7638A" w:rsidR="00E35FA0" w:rsidRPr="002B1F62" w:rsidRDefault="00D37453" w:rsidP="00F1468C">
      <w:pPr>
        <w:pStyle w:val="Heading2"/>
        <w:numPr>
          <w:ilvl w:val="1"/>
          <w:numId w:val="23"/>
        </w:numPr>
      </w:pPr>
      <w:bookmarkStart w:id="945" w:name="_Toc196831567"/>
      <w:r>
        <w:t>c</w:t>
      </w:r>
      <w:r w:rsidRPr="002B1F62">
        <w:t xml:space="preserve">ontract </w:t>
      </w:r>
      <w:r>
        <w:t>p</w:t>
      </w:r>
      <w:r w:rsidRPr="002B1F62">
        <w:t>eriod</w:t>
      </w:r>
      <w:bookmarkEnd w:id="945"/>
    </w:p>
    <w:tbl>
      <w:tblPr>
        <w:tblStyle w:val="TableGrid"/>
        <w:tblW w:w="10065" w:type="dxa"/>
        <w:tblInd w:w="-5" w:type="dxa"/>
        <w:tblLook w:val="04A0" w:firstRow="1" w:lastRow="0" w:firstColumn="1" w:lastColumn="0" w:noHBand="0" w:noVBand="1"/>
      </w:tblPr>
      <w:tblGrid>
        <w:gridCol w:w="10065"/>
      </w:tblGrid>
      <w:tr w:rsidR="0054324B" w:rsidRPr="00476F48" w14:paraId="60CA8A43" w14:textId="77777777" w:rsidTr="002B1F62">
        <w:tc>
          <w:tcPr>
            <w:tcW w:w="10065" w:type="dxa"/>
            <w:vAlign w:val="center"/>
          </w:tcPr>
          <w:p w14:paraId="20FD586A" w14:textId="22429142" w:rsidR="0054324B" w:rsidRPr="00476F48" w:rsidRDefault="0054324B" w:rsidP="002B1F62">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205C4D" w:rsidRPr="00205C4D">
              <w:rPr>
                <w:spacing w:val="5"/>
              </w:rPr>
              <w:t>Definition of a period when a contract is valid.</w:t>
            </w:r>
          </w:p>
          <w:p w14:paraId="3235AF1A" w14:textId="77777777" w:rsidR="0054324B" w:rsidRPr="00476F48" w:rsidRDefault="0054324B" w:rsidP="002B1F62">
            <w:pPr>
              <w:pStyle w:val="BodyText"/>
              <w:spacing w:after="0"/>
            </w:pPr>
            <w:r w:rsidRPr="00476F48">
              <w:rPr>
                <w:u w:val="single"/>
              </w:rPr>
              <w:t>Remarks:</w:t>
            </w:r>
          </w:p>
          <w:p w14:paraId="73641019" w14:textId="72362716"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AD021CC" w14:textId="77777777" w:rsidR="0054324B" w:rsidRPr="00476F48" w:rsidRDefault="0054324B" w:rsidP="00622B93">
      <w:pPr>
        <w:pStyle w:val="BodyText"/>
        <w:spacing w:after="0"/>
      </w:pPr>
    </w:p>
    <w:p w14:paraId="0473DE57" w14:textId="07AC00B4" w:rsidR="00E35FA0" w:rsidRPr="00622B93" w:rsidRDefault="00622B93" w:rsidP="00F1468C">
      <w:pPr>
        <w:pStyle w:val="Heading2"/>
        <w:keepNext/>
        <w:keepLines/>
        <w:numPr>
          <w:ilvl w:val="1"/>
          <w:numId w:val="23"/>
        </w:numPr>
      </w:pPr>
      <w:bookmarkStart w:id="946" w:name="_Toc196831568"/>
      <w:bookmarkStart w:id="947" w:name="_Hlk158927555"/>
      <w:r>
        <w:t>c</w:t>
      </w:r>
      <w:r w:rsidRPr="00622B93">
        <w:t xml:space="preserve">ountry </w:t>
      </w:r>
      <w:r>
        <w:t>n</w:t>
      </w:r>
      <w:r w:rsidRPr="00622B93">
        <w:t>ame</w:t>
      </w:r>
      <w:bookmarkEnd w:id="946"/>
    </w:p>
    <w:tbl>
      <w:tblPr>
        <w:tblStyle w:val="TableGrid"/>
        <w:tblW w:w="10065" w:type="dxa"/>
        <w:tblInd w:w="-5" w:type="dxa"/>
        <w:tblLook w:val="04A0" w:firstRow="1" w:lastRow="0" w:firstColumn="1" w:lastColumn="0" w:noHBand="0" w:noVBand="1"/>
      </w:tblPr>
      <w:tblGrid>
        <w:gridCol w:w="10065"/>
      </w:tblGrid>
      <w:tr w:rsidR="0054324B" w:rsidRPr="00476F48" w14:paraId="24ADAC20" w14:textId="77777777" w:rsidTr="00622B93">
        <w:trPr>
          <w:trHeight w:val="895"/>
        </w:trPr>
        <w:tc>
          <w:tcPr>
            <w:tcW w:w="10065" w:type="dxa"/>
            <w:vAlign w:val="center"/>
          </w:tcPr>
          <w:p w14:paraId="089CB87E" w14:textId="77777777" w:rsidR="0054324B" w:rsidRPr="00476F48" w:rsidRDefault="0054324B" w:rsidP="00622B93">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name of a nation.</w:t>
            </w:r>
          </w:p>
          <w:p w14:paraId="7F5E6827" w14:textId="77777777" w:rsidR="0054324B" w:rsidRPr="00476F48" w:rsidRDefault="0054324B" w:rsidP="00622B93">
            <w:pPr>
              <w:pStyle w:val="BodyText"/>
              <w:spacing w:after="0"/>
            </w:pPr>
            <w:r w:rsidRPr="00476F48">
              <w:rPr>
                <w:u w:val="single"/>
              </w:rPr>
              <w:t>Remarks:</w:t>
            </w:r>
          </w:p>
          <w:p w14:paraId="589D46B0" w14:textId="71087AC5"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8B78B76" w14:textId="77777777" w:rsidR="0054324B" w:rsidRPr="00476F48" w:rsidRDefault="0054324B" w:rsidP="00A50580">
      <w:pPr>
        <w:pStyle w:val="BodyText"/>
        <w:spacing w:after="0"/>
      </w:pPr>
    </w:p>
    <w:p w14:paraId="5866EC23" w14:textId="6CA3B003" w:rsidR="00E35FA0" w:rsidRPr="00476F48" w:rsidRDefault="000413AE" w:rsidP="00834631">
      <w:pPr>
        <w:pStyle w:val="Heading2"/>
        <w:keepNext/>
        <w:keepLines/>
        <w:numPr>
          <w:ilvl w:val="1"/>
          <w:numId w:val="23"/>
        </w:numPr>
      </w:pPr>
      <w:bookmarkStart w:id="948" w:name="_Toc196831569"/>
      <w:r>
        <w:lastRenderedPageBreak/>
        <w:t>c</w:t>
      </w:r>
      <w:r w:rsidRPr="00476F48">
        <w:t>urrency</w:t>
      </w:r>
      <w:bookmarkEnd w:id="948"/>
    </w:p>
    <w:tbl>
      <w:tblPr>
        <w:tblStyle w:val="TableGrid"/>
        <w:tblW w:w="10065" w:type="dxa"/>
        <w:tblInd w:w="-5" w:type="dxa"/>
        <w:tblLook w:val="04A0" w:firstRow="1" w:lastRow="0" w:firstColumn="1" w:lastColumn="0" w:noHBand="0" w:noVBand="1"/>
      </w:tblPr>
      <w:tblGrid>
        <w:gridCol w:w="10065"/>
      </w:tblGrid>
      <w:tr w:rsidR="0054324B" w:rsidRPr="00476F48" w14:paraId="79E73E37" w14:textId="77777777" w:rsidTr="00A50580">
        <w:tc>
          <w:tcPr>
            <w:tcW w:w="10065" w:type="dxa"/>
            <w:vAlign w:val="center"/>
          </w:tcPr>
          <w:p w14:paraId="2788D720" w14:textId="60268C96" w:rsidR="00FC76F6" w:rsidRPr="00476F48" w:rsidRDefault="0054324B" w:rsidP="00A50580">
            <w:pPr>
              <w:pStyle w:val="BodyText"/>
              <w:spacing w:before="120"/>
            </w:pPr>
            <w:r w:rsidRPr="00476F48">
              <w:rPr>
                <w:u w:val="single"/>
              </w:rPr>
              <w:t>IHO Definition:</w:t>
            </w:r>
            <w:r w:rsidRPr="00476F48">
              <w:t xml:space="preserve"> </w:t>
            </w:r>
            <w:r w:rsidR="000413AE" w:rsidRPr="000413AE">
              <w:t>Something (such as coins, treasury notes, and banknotes) that is in circulation as a medium of exchange.</w:t>
            </w:r>
          </w:p>
          <w:p w14:paraId="480368E4" w14:textId="244C8B4D" w:rsidR="0054324B" w:rsidRPr="00476F48" w:rsidRDefault="0054324B" w:rsidP="00A50580">
            <w:pPr>
              <w:pStyle w:val="BodyText"/>
              <w:spacing w:after="0"/>
            </w:pPr>
            <w:r w:rsidRPr="00476F48">
              <w:rPr>
                <w:spacing w:val="-54"/>
              </w:rPr>
              <w:t xml:space="preserve"> </w:t>
            </w:r>
            <w:r w:rsidRPr="00476F48">
              <w:rPr>
                <w:u w:val="single"/>
              </w:rPr>
              <w:t>Remarks:</w:t>
            </w:r>
          </w:p>
          <w:p w14:paraId="423EAFB3" w14:textId="1A11819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C875784" w14:textId="77777777" w:rsidR="0054324B" w:rsidRPr="00476F48" w:rsidRDefault="0054324B" w:rsidP="000413AE">
      <w:pPr>
        <w:pStyle w:val="BodyText"/>
        <w:spacing w:after="0"/>
      </w:pPr>
    </w:p>
    <w:p w14:paraId="494AE023" w14:textId="1DA51771" w:rsidR="00E35FA0" w:rsidRPr="00476F48" w:rsidRDefault="00B24D7E" w:rsidP="00F1468C">
      <w:pPr>
        <w:pStyle w:val="Heading2"/>
        <w:numPr>
          <w:ilvl w:val="1"/>
          <w:numId w:val="23"/>
        </w:numPr>
      </w:pPr>
      <w:bookmarkStart w:id="949" w:name="_Toc196831570"/>
      <w:r>
        <w:t>d</w:t>
      </w:r>
      <w:r w:rsidRPr="00476F48">
        <w:t xml:space="preserve">ataset </w:t>
      </w:r>
      <w:r>
        <w:t>n</w:t>
      </w:r>
      <w:r w:rsidRPr="00476F48">
        <w:t>ame</w:t>
      </w:r>
      <w:bookmarkEnd w:id="949"/>
    </w:p>
    <w:tbl>
      <w:tblPr>
        <w:tblStyle w:val="TableGrid"/>
        <w:tblW w:w="10065" w:type="dxa"/>
        <w:tblInd w:w="-5" w:type="dxa"/>
        <w:tblLook w:val="04A0" w:firstRow="1" w:lastRow="0" w:firstColumn="1" w:lastColumn="0" w:noHBand="0" w:noVBand="1"/>
      </w:tblPr>
      <w:tblGrid>
        <w:gridCol w:w="10065"/>
      </w:tblGrid>
      <w:tr w:rsidR="0054324B" w:rsidRPr="00476F48" w14:paraId="2B4707CB" w14:textId="77777777" w:rsidTr="00B24D7E">
        <w:tc>
          <w:tcPr>
            <w:tcW w:w="10065" w:type="dxa"/>
            <w:vAlign w:val="center"/>
          </w:tcPr>
          <w:p w14:paraId="6054FFF1" w14:textId="69258869" w:rsidR="0054324B" w:rsidRPr="00476F48" w:rsidRDefault="0054324B" w:rsidP="00DF609D">
            <w:pPr>
              <w:pStyle w:val="BodyText"/>
              <w:spacing w:before="120"/>
              <w:jc w:val="both"/>
            </w:pPr>
            <w:r w:rsidRPr="00476F48">
              <w:rPr>
                <w:u w:val="single"/>
              </w:rPr>
              <w:t>IHO</w:t>
            </w:r>
            <w:r w:rsidRPr="00476F48">
              <w:rPr>
                <w:spacing w:val="24"/>
                <w:u w:val="single"/>
              </w:rPr>
              <w:t xml:space="preserve"> </w:t>
            </w:r>
            <w:r w:rsidRPr="00476F48">
              <w:rPr>
                <w:u w:val="single"/>
              </w:rPr>
              <w:t>Definition:</w:t>
            </w:r>
            <w:r w:rsidRPr="00476F48">
              <w:rPr>
                <w:spacing w:val="27"/>
              </w:rPr>
              <w:t xml:space="preserve"> </w:t>
            </w:r>
            <w:r w:rsidR="00DF609D" w:rsidRPr="00DF609D">
              <w:t>The name or identification of a dataset.</w:t>
            </w:r>
          </w:p>
          <w:p w14:paraId="37EB9E5D" w14:textId="77777777" w:rsidR="0054324B" w:rsidRPr="00476F48" w:rsidRDefault="0054324B" w:rsidP="000413AE">
            <w:pPr>
              <w:pStyle w:val="BodyText"/>
              <w:spacing w:after="0"/>
            </w:pPr>
            <w:r w:rsidRPr="00476F48">
              <w:rPr>
                <w:u w:val="single"/>
              </w:rPr>
              <w:t>Remarks:</w:t>
            </w:r>
          </w:p>
          <w:p w14:paraId="65814528" w14:textId="652780AE"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FEE3730" w14:textId="77777777" w:rsidR="00E425C1" w:rsidRDefault="00E425C1" w:rsidP="00E425C1">
      <w:pPr>
        <w:pStyle w:val="BodyText"/>
        <w:spacing w:after="0"/>
      </w:pPr>
      <w:bookmarkStart w:id="950" w:name="_Toc163482395"/>
      <w:bookmarkStart w:id="951" w:name="_Toc170719084"/>
      <w:bookmarkStart w:id="952" w:name="_Toc179472017"/>
      <w:bookmarkStart w:id="953" w:name="_Toc180397785"/>
      <w:bookmarkStart w:id="954" w:name="_Toc180763991"/>
      <w:bookmarkStart w:id="955" w:name="_Toc181882425"/>
      <w:bookmarkStart w:id="956" w:name="_Toc184392689"/>
      <w:bookmarkStart w:id="957" w:name="_Toc163482396"/>
      <w:bookmarkStart w:id="958" w:name="_Toc170719085"/>
      <w:bookmarkStart w:id="959" w:name="_Toc179472018"/>
      <w:bookmarkStart w:id="960" w:name="_Toc180397786"/>
      <w:bookmarkStart w:id="961" w:name="_Toc180763992"/>
      <w:bookmarkStart w:id="962" w:name="_Toc181882426"/>
      <w:bookmarkStart w:id="963" w:name="_Toc184392690"/>
      <w:bookmarkStart w:id="964" w:name="_Toc163482397"/>
      <w:bookmarkStart w:id="965" w:name="_Toc170719086"/>
      <w:bookmarkStart w:id="966" w:name="_Toc179472019"/>
      <w:bookmarkStart w:id="967" w:name="_Toc180397787"/>
      <w:bookmarkStart w:id="968" w:name="_Toc180763993"/>
      <w:bookmarkStart w:id="969" w:name="_Toc181882427"/>
      <w:bookmarkStart w:id="970" w:name="_Toc184392691"/>
      <w:bookmarkStart w:id="971" w:name="_Toc163482398"/>
      <w:bookmarkStart w:id="972" w:name="_Toc170719087"/>
      <w:bookmarkStart w:id="973" w:name="_Toc179472020"/>
      <w:bookmarkStart w:id="974" w:name="_Toc180397788"/>
      <w:bookmarkStart w:id="975" w:name="_Toc180763994"/>
      <w:bookmarkStart w:id="976" w:name="_Toc181882428"/>
      <w:bookmarkStart w:id="977" w:name="_Toc184392692"/>
      <w:bookmarkStart w:id="978" w:name="_Toc163482399"/>
      <w:bookmarkStart w:id="979" w:name="_Toc170719088"/>
      <w:bookmarkStart w:id="980" w:name="_Toc179472021"/>
      <w:bookmarkStart w:id="981" w:name="_Toc180397789"/>
      <w:bookmarkStart w:id="982" w:name="_Toc180763995"/>
      <w:bookmarkStart w:id="983" w:name="_Toc181882429"/>
      <w:bookmarkStart w:id="984" w:name="_Toc184392693"/>
      <w:bookmarkStart w:id="985" w:name="_Toc163482400"/>
      <w:bookmarkStart w:id="986" w:name="_Toc170719089"/>
      <w:bookmarkStart w:id="987" w:name="_Toc179472022"/>
      <w:bookmarkStart w:id="988" w:name="_Toc180397790"/>
      <w:bookmarkStart w:id="989" w:name="_Toc180763996"/>
      <w:bookmarkStart w:id="990" w:name="_Toc181882430"/>
      <w:bookmarkStart w:id="991" w:name="_Toc184392694"/>
      <w:bookmarkStart w:id="992" w:name="_Toc163482401"/>
      <w:bookmarkStart w:id="993" w:name="_Toc170719090"/>
      <w:bookmarkStart w:id="994" w:name="_Toc179472023"/>
      <w:bookmarkStart w:id="995" w:name="_Toc180397791"/>
      <w:bookmarkStart w:id="996" w:name="_Toc180763997"/>
      <w:bookmarkStart w:id="997" w:name="_Toc181882431"/>
      <w:bookmarkStart w:id="998" w:name="_Toc184392695"/>
      <w:bookmarkStart w:id="999" w:name="_Toc163482402"/>
      <w:bookmarkStart w:id="1000" w:name="_Toc170719091"/>
      <w:bookmarkStart w:id="1001" w:name="_Toc179472024"/>
      <w:bookmarkStart w:id="1002" w:name="_Toc180397792"/>
      <w:bookmarkStart w:id="1003" w:name="_Toc180763998"/>
      <w:bookmarkStart w:id="1004" w:name="_Toc181882432"/>
      <w:bookmarkStart w:id="1005" w:name="_Toc184392696"/>
      <w:bookmarkStart w:id="1006" w:name="_Toc163482403"/>
      <w:bookmarkStart w:id="1007" w:name="_Toc170719092"/>
      <w:bookmarkStart w:id="1008" w:name="_Toc179472025"/>
      <w:bookmarkStart w:id="1009" w:name="_Toc180397793"/>
      <w:bookmarkStart w:id="1010" w:name="_Toc180763999"/>
      <w:bookmarkStart w:id="1011" w:name="_Toc181882433"/>
      <w:bookmarkStart w:id="1012" w:name="_Toc184392697"/>
      <w:bookmarkStart w:id="1013" w:name="_Toc163482404"/>
      <w:bookmarkStart w:id="1014" w:name="_Toc170719093"/>
      <w:bookmarkStart w:id="1015" w:name="_Toc179472026"/>
      <w:bookmarkStart w:id="1016" w:name="_Toc180397794"/>
      <w:bookmarkStart w:id="1017" w:name="_Toc180764000"/>
      <w:bookmarkStart w:id="1018" w:name="_Toc181882434"/>
      <w:bookmarkStart w:id="1019" w:name="_Toc184392698"/>
      <w:bookmarkStart w:id="1020" w:name="_Toc163482405"/>
      <w:bookmarkStart w:id="1021" w:name="_Toc170719094"/>
      <w:bookmarkStart w:id="1022" w:name="_Toc179472027"/>
      <w:bookmarkStart w:id="1023" w:name="_Toc180397795"/>
      <w:bookmarkStart w:id="1024" w:name="_Toc180764001"/>
      <w:bookmarkStart w:id="1025" w:name="_Toc181882435"/>
      <w:bookmarkStart w:id="1026" w:name="_Toc184392699"/>
      <w:bookmarkStart w:id="1027" w:name="_Toc163482406"/>
      <w:bookmarkStart w:id="1028" w:name="_Toc170719095"/>
      <w:bookmarkStart w:id="1029" w:name="_Toc179472028"/>
      <w:bookmarkStart w:id="1030" w:name="_Toc180397796"/>
      <w:bookmarkStart w:id="1031" w:name="_Toc180764002"/>
      <w:bookmarkStart w:id="1032" w:name="_Toc181882436"/>
      <w:bookmarkStart w:id="1033" w:name="_Toc184392700"/>
      <w:bookmarkStart w:id="1034" w:name="_Toc163482407"/>
      <w:bookmarkStart w:id="1035" w:name="_Toc170719096"/>
      <w:bookmarkStart w:id="1036" w:name="_Toc179472029"/>
      <w:bookmarkStart w:id="1037" w:name="_Toc180397797"/>
      <w:bookmarkStart w:id="1038" w:name="_Toc180764003"/>
      <w:bookmarkStart w:id="1039" w:name="_Toc181882437"/>
      <w:bookmarkStart w:id="1040" w:name="_Toc184392701"/>
      <w:bookmarkStart w:id="1041" w:name="_Toc163482408"/>
      <w:bookmarkStart w:id="1042" w:name="_Toc170719097"/>
      <w:bookmarkStart w:id="1043" w:name="_Toc179472030"/>
      <w:bookmarkStart w:id="1044" w:name="_Toc180397798"/>
      <w:bookmarkStart w:id="1045" w:name="_Toc180764004"/>
      <w:bookmarkStart w:id="1046" w:name="_Toc181882438"/>
      <w:bookmarkStart w:id="1047" w:name="_Toc184392702"/>
      <w:bookmarkStart w:id="1048" w:name="_Toc163482409"/>
      <w:bookmarkStart w:id="1049" w:name="_Toc170719098"/>
      <w:bookmarkStart w:id="1050" w:name="_Toc179472031"/>
      <w:bookmarkStart w:id="1051" w:name="_Toc180397799"/>
      <w:bookmarkStart w:id="1052" w:name="_Toc180764005"/>
      <w:bookmarkStart w:id="1053" w:name="_Toc181882439"/>
      <w:bookmarkStart w:id="1054" w:name="_Toc184392703"/>
      <w:bookmarkStart w:id="1055" w:name="_Toc163482410"/>
      <w:bookmarkStart w:id="1056" w:name="_Toc170719099"/>
      <w:bookmarkStart w:id="1057" w:name="_Toc179472032"/>
      <w:bookmarkStart w:id="1058" w:name="_Toc180397800"/>
      <w:bookmarkStart w:id="1059" w:name="_Toc180764006"/>
      <w:bookmarkStart w:id="1060" w:name="_Toc181882440"/>
      <w:bookmarkStart w:id="1061" w:name="_Toc184392704"/>
      <w:bookmarkStart w:id="1062" w:name="_Toc163482411"/>
      <w:bookmarkStart w:id="1063" w:name="_Toc170719100"/>
      <w:bookmarkStart w:id="1064" w:name="_Toc179472033"/>
      <w:bookmarkStart w:id="1065" w:name="_Toc180397801"/>
      <w:bookmarkStart w:id="1066" w:name="_Toc180764007"/>
      <w:bookmarkStart w:id="1067" w:name="_Toc181882441"/>
      <w:bookmarkStart w:id="1068" w:name="_Toc184392705"/>
      <w:bookmarkStart w:id="1069" w:name="_Toc163482412"/>
      <w:bookmarkStart w:id="1070" w:name="_Toc170719101"/>
      <w:bookmarkStart w:id="1071" w:name="_Toc179472034"/>
      <w:bookmarkStart w:id="1072" w:name="_Toc180397802"/>
      <w:bookmarkStart w:id="1073" w:name="_Toc180764008"/>
      <w:bookmarkStart w:id="1074" w:name="_Toc181882442"/>
      <w:bookmarkStart w:id="1075" w:name="_Toc184392706"/>
      <w:bookmarkStart w:id="1076" w:name="_Toc163482413"/>
      <w:bookmarkStart w:id="1077" w:name="_Toc170719102"/>
      <w:bookmarkStart w:id="1078" w:name="_Toc179472035"/>
      <w:bookmarkStart w:id="1079" w:name="_Toc180397803"/>
      <w:bookmarkStart w:id="1080" w:name="_Toc180764009"/>
      <w:bookmarkStart w:id="1081" w:name="_Toc181882443"/>
      <w:bookmarkStart w:id="1082" w:name="_Toc184392707"/>
      <w:bookmarkStart w:id="1083" w:name="_Toc163482414"/>
      <w:bookmarkStart w:id="1084" w:name="_Toc170719103"/>
      <w:bookmarkStart w:id="1085" w:name="_Toc179472036"/>
      <w:bookmarkStart w:id="1086" w:name="_Toc180397804"/>
      <w:bookmarkStart w:id="1087" w:name="_Toc180764010"/>
      <w:bookmarkStart w:id="1088" w:name="_Toc181882444"/>
      <w:bookmarkStart w:id="1089" w:name="_Toc184392708"/>
      <w:bookmarkStart w:id="1090" w:name="_Toc163482415"/>
      <w:bookmarkStart w:id="1091" w:name="_Toc170719104"/>
      <w:bookmarkStart w:id="1092" w:name="_Toc179472037"/>
      <w:bookmarkStart w:id="1093" w:name="_Toc180397805"/>
      <w:bookmarkStart w:id="1094" w:name="_Toc180764011"/>
      <w:bookmarkStart w:id="1095" w:name="_Toc181882445"/>
      <w:bookmarkStart w:id="1096" w:name="_Toc184392709"/>
      <w:bookmarkStart w:id="1097" w:name="_Toc163482416"/>
      <w:bookmarkStart w:id="1098" w:name="_Toc170719105"/>
      <w:bookmarkStart w:id="1099" w:name="_Toc179472038"/>
      <w:bookmarkStart w:id="1100" w:name="_Toc180397806"/>
      <w:bookmarkStart w:id="1101" w:name="_Toc180764012"/>
      <w:bookmarkStart w:id="1102" w:name="_Toc181882446"/>
      <w:bookmarkStart w:id="1103" w:name="_Toc184392710"/>
      <w:bookmarkStart w:id="1104" w:name="_Toc163482417"/>
      <w:bookmarkStart w:id="1105" w:name="_Toc170719106"/>
      <w:bookmarkStart w:id="1106" w:name="_Toc179472039"/>
      <w:bookmarkStart w:id="1107" w:name="_Toc180397807"/>
      <w:bookmarkStart w:id="1108" w:name="_Toc180764013"/>
      <w:bookmarkStart w:id="1109" w:name="_Toc181882447"/>
      <w:bookmarkStart w:id="1110" w:name="_Toc184392711"/>
      <w:bookmarkStart w:id="1111" w:name="_Toc163482418"/>
      <w:bookmarkStart w:id="1112" w:name="_Toc170719107"/>
      <w:bookmarkStart w:id="1113" w:name="_Toc179472040"/>
      <w:bookmarkStart w:id="1114" w:name="_Toc180397808"/>
      <w:bookmarkStart w:id="1115" w:name="_Toc180764014"/>
      <w:bookmarkStart w:id="1116" w:name="_Toc181882448"/>
      <w:bookmarkStart w:id="1117" w:name="_Toc184392712"/>
      <w:bookmarkStart w:id="1118" w:name="_Toc163482419"/>
      <w:bookmarkStart w:id="1119" w:name="_Toc170719108"/>
      <w:bookmarkStart w:id="1120" w:name="_Toc179472041"/>
      <w:bookmarkStart w:id="1121" w:name="_Toc180397809"/>
      <w:bookmarkStart w:id="1122" w:name="_Toc180764015"/>
      <w:bookmarkStart w:id="1123" w:name="_Toc181882449"/>
      <w:bookmarkStart w:id="1124" w:name="_Toc184392713"/>
      <w:bookmarkStart w:id="1125" w:name="_Toc163482420"/>
      <w:bookmarkStart w:id="1126" w:name="_Toc170719109"/>
      <w:bookmarkStart w:id="1127" w:name="_Toc179472042"/>
      <w:bookmarkStart w:id="1128" w:name="_Toc180397810"/>
      <w:bookmarkStart w:id="1129" w:name="_Toc180764016"/>
      <w:bookmarkStart w:id="1130" w:name="_Toc181882450"/>
      <w:bookmarkStart w:id="1131" w:name="_Toc184392714"/>
      <w:bookmarkStart w:id="1132" w:name="_Toc163482421"/>
      <w:bookmarkStart w:id="1133" w:name="_Toc170719110"/>
      <w:bookmarkStart w:id="1134" w:name="_Toc179472043"/>
      <w:bookmarkStart w:id="1135" w:name="_Toc180397811"/>
      <w:bookmarkStart w:id="1136" w:name="_Toc180764017"/>
      <w:bookmarkStart w:id="1137" w:name="_Toc181882451"/>
      <w:bookmarkStart w:id="1138" w:name="_Toc184392715"/>
      <w:bookmarkStart w:id="1139" w:name="_Toc163482422"/>
      <w:bookmarkStart w:id="1140" w:name="_Toc170719111"/>
      <w:bookmarkStart w:id="1141" w:name="_Toc179472044"/>
      <w:bookmarkStart w:id="1142" w:name="_Toc180397812"/>
      <w:bookmarkStart w:id="1143" w:name="_Toc180764018"/>
      <w:bookmarkStart w:id="1144" w:name="_Toc181882452"/>
      <w:bookmarkStart w:id="1145" w:name="_Toc184392716"/>
      <w:bookmarkStart w:id="1146" w:name="_Toc163482423"/>
      <w:bookmarkStart w:id="1147" w:name="_Toc170719112"/>
      <w:bookmarkStart w:id="1148" w:name="_Toc179472045"/>
      <w:bookmarkStart w:id="1149" w:name="_Toc180397813"/>
      <w:bookmarkStart w:id="1150" w:name="_Toc180764019"/>
      <w:bookmarkStart w:id="1151" w:name="_Toc181882453"/>
      <w:bookmarkStart w:id="1152" w:name="_Toc184392717"/>
      <w:bookmarkStart w:id="1153" w:name="_Toc163482424"/>
      <w:bookmarkStart w:id="1154" w:name="_Toc170719113"/>
      <w:bookmarkStart w:id="1155" w:name="_Toc179472046"/>
      <w:bookmarkStart w:id="1156" w:name="_Toc180397814"/>
      <w:bookmarkStart w:id="1157" w:name="_Toc180764020"/>
      <w:bookmarkStart w:id="1158" w:name="_Toc181882454"/>
      <w:bookmarkStart w:id="1159" w:name="_Toc184392718"/>
      <w:bookmarkStart w:id="1160" w:name="_Toc163482425"/>
      <w:bookmarkStart w:id="1161" w:name="_Toc170719114"/>
      <w:bookmarkStart w:id="1162" w:name="_Toc179472047"/>
      <w:bookmarkStart w:id="1163" w:name="_Toc180397815"/>
      <w:bookmarkStart w:id="1164" w:name="_Toc180764021"/>
      <w:bookmarkStart w:id="1165" w:name="_Toc181882455"/>
      <w:bookmarkStart w:id="1166" w:name="_Toc184392719"/>
      <w:bookmarkStart w:id="1167" w:name="_Toc163482426"/>
      <w:bookmarkStart w:id="1168" w:name="_Toc170719115"/>
      <w:bookmarkStart w:id="1169" w:name="_Toc179472048"/>
      <w:bookmarkStart w:id="1170" w:name="_Toc180397816"/>
      <w:bookmarkStart w:id="1171" w:name="_Toc180764022"/>
      <w:bookmarkStart w:id="1172" w:name="_Toc181882456"/>
      <w:bookmarkStart w:id="1173" w:name="_Toc184392720"/>
      <w:bookmarkStart w:id="1174" w:name="_Toc163482427"/>
      <w:bookmarkStart w:id="1175" w:name="_Toc170719116"/>
      <w:bookmarkStart w:id="1176" w:name="_Toc179472049"/>
      <w:bookmarkStart w:id="1177" w:name="_Toc180397817"/>
      <w:bookmarkStart w:id="1178" w:name="_Toc180764023"/>
      <w:bookmarkStart w:id="1179" w:name="_Toc181882457"/>
      <w:bookmarkStart w:id="1180" w:name="_Toc184392721"/>
      <w:bookmarkStart w:id="1181" w:name="_Toc163482428"/>
      <w:bookmarkStart w:id="1182" w:name="_Toc170719117"/>
      <w:bookmarkStart w:id="1183" w:name="_Toc179472050"/>
      <w:bookmarkStart w:id="1184" w:name="_Toc180397818"/>
      <w:bookmarkStart w:id="1185" w:name="_Toc180764024"/>
      <w:bookmarkStart w:id="1186" w:name="_Toc181882458"/>
      <w:bookmarkStart w:id="1187" w:name="_Toc184392722"/>
      <w:bookmarkStart w:id="1188" w:name="_Toc163482429"/>
      <w:bookmarkStart w:id="1189" w:name="_Toc170719118"/>
      <w:bookmarkStart w:id="1190" w:name="_Toc179472051"/>
      <w:bookmarkStart w:id="1191" w:name="_Toc180397819"/>
      <w:bookmarkStart w:id="1192" w:name="_Toc180764025"/>
      <w:bookmarkStart w:id="1193" w:name="_Toc181882459"/>
      <w:bookmarkStart w:id="1194" w:name="_Toc184392723"/>
      <w:bookmarkStart w:id="1195" w:name="_Toc163482430"/>
      <w:bookmarkStart w:id="1196" w:name="_Toc170719119"/>
      <w:bookmarkStart w:id="1197" w:name="_Toc179472052"/>
      <w:bookmarkStart w:id="1198" w:name="_Toc180397820"/>
      <w:bookmarkStart w:id="1199" w:name="_Toc180764026"/>
      <w:bookmarkStart w:id="1200" w:name="_Toc181882460"/>
      <w:bookmarkStart w:id="1201" w:name="_Toc184392724"/>
      <w:bookmarkStart w:id="1202" w:name="_Toc163482431"/>
      <w:bookmarkStart w:id="1203" w:name="_Toc170719120"/>
      <w:bookmarkStart w:id="1204" w:name="_Toc179472053"/>
      <w:bookmarkStart w:id="1205" w:name="_Toc180397821"/>
      <w:bookmarkStart w:id="1206" w:name="_Toc180764027"/>
      <w:bookmarkStart w:id="1207" w:name="_Toc181882461"/>
      <w:bookmarkStart w:id="1208" w:name="_Toc184392725"/>
      <w:bookmarkStart w:id="1209" w:name="_Toc163482432"/>
      <w:bookmarkStart w:id="1210" w:name="_Toc170719121"/>
      <w:bookmarkStart w:id="1211" w:name="_Toc179472054"/>
      <w:bookmarkStart w:id="1212" w:name="_Toc180397822"/>
      <w:bookmarkStart w:id="1213" w:name="_Toc180764028"/>
      <w:bookmarkStart w:id="1214" w:name="_Toc181882462"/>
      <w:bookmarkStart w:id="1215" w:name="_Toc184392726"/>
      <w:bookmarkStart w:id="1216" w:name="_Toc163482433"/>
      <w:bookmarkStart w:id="1217" w:name="_Toc170719122"/>
      <w:bookmarkStart w:id="1218" w:name="_Toc179472055"/>
      <w:bookmarkStart w:id="1219" w:name="_Toc180397823"/>
      <w:bookmarkStart w:id="1220" w:name="_Toc180764029"/>
      <w:bookmarkStart w:id="1221" w:name="_Toc181882463"/>
      <w:bookmarkStart w:id="1222" w:name="_Toc184392727"/>
      <w:bookmarkStart w:id="1223" w:name="_Toc163482434"/>
      <w:bookmarkStart w:id="1224" w:name="_Toc170719123"/>
      <w:bookmarkStart w:id="1225" w:name="_Toc179472056"/>
      <w:bookmarkStart w:id="1226" w:name="_Toc180397824"/>
      <w:bookmarkStart w:id="1227" w:name="_Toc180764030"/>
      <w:bookmarkStart w:id="1228" w:name="_Toc181882464"/>
      <w:bookmarkStart w:id="1229" w:name="_Toc184392728"/>
      <w:bookmarkStart w:id="1230" w:name="_Toc163482435"/>
      <w:bookmarkStart w:id="1231" w:name="_Toc170719124"/>
      <w:bookmarkStart w:id="1232" w:name="_Toc179472057"/>
      <w:bookmarkStart w:id="1233" w:name="_Toc180397825"/>
      <w:bookmarkStart w:id="1234" w:name="_Toc180764031"/>
      <w:bookmarkStart w:id="1235" w:name="_Toc181882465"/>
      <w:bookmarkStart w:id="1236" w:name="_Toc184392729"/>
      <w:bookmarkStart w:id="1237" w:name="_Toc163482436"/>
      <w:bookmarkStart w:id="1238" w:name="_Toc170719125"/>
      <w:bookmarkStart w:id="1239" w:name="_Toc179472058"/>
      <w:bookmarkStart w:id="1240" w:name="_Toc180397826"/>
      <w:bookmarkStart w:id="1241" w:name="_Toc180764032"/>
      <w:bookmarkStart w:id="1242" w:name="_Toc181882466"/>
      <w:bookmarkStart w:id="1243" w:name="_Toc184392730"/>
      <w:bookmarkStart w:id="1244" w:name="_Toc163482437"/>
      <w:bookmarkStart w:id="1245" w:name="_Toc170719126"/>
      <w:bookmarkStart w:id="1246" w:name="_Toc179472059"/>
      <w:bookmarkStart w:id="1247" w:name="_Toc180397827"/>
      <w:bookmarkStart w:id="1248" w:name="_Toc180764033"/>
      <w:bookmarkStart w:id="1249" w:name="_Toc181882467"/>
      <w:bookmarkStart w:id="1250" w:name="_Toc184392731"/>
      <w:bookmarkStart w:id="1251" w:name="_Toc163482438"/>
      <w:bookmarkStart w:id="1252" w:name="_Toc170719127"/>
      <w:bookmarkStart w:id="1253" w:name="_Toc179472060"/>
      <w:bookmarkStart w:id="1254" w:name="_Toc180397828"/>
      <w:bookmarkStart w:id="1255" w:name="_Toc180764034"/>
      <w:bookmarkStart w:id="1256" w:name="_Toc181882468"/>
      <w:bookmarkStart w:id="1257" w:name="_Toc184392732"/>
      <w:bookmarkStart w:id="1258" w:name="_Toc163482439"/>
      <w:bookmarkStart w:id="1259" w:name="_Toc170719128"/>
      <w:bookmarkStart w:id="1260" w:name="_Toc179472061"/>
      <w:bookmarkStart w:id="1261" w:name="_Toc180397829"/>
      <w:bookmarkStart w:id="1262" w:name="_Toc180764035"/>
      <w:bookmarkStart w:id="1263" w:name="_Toc181882469"/>
      <w:bookmarkStart w:id="1264" w:name="_Toc184392733"/>
      <w:bookmarkStart w:id="1265" w:name="_Toc163482440"/>
      <w:bookmarkStart w:id="1266" w:name="_Toc170719129"/>
      <w:bookmarkStart w:id="1267" w:name="_Toc179472062"/>
      <w:bookmarkStart w:id="1268" w:name="_Toc180397830"/>
      <w:bookmarkStart w:id="1269" w:name="_Toc180764036"/>
      <w:bookmarkStart w:id="1270" w:name="_Toc181882470"/>
      <w:bookmarkStart w:id="1271" w:name="_Toc184392734"/>
      <w:bookmarkStart w:id="1272" w:name="_Toc163482441"/>
      <w:bookmarkStart w:id="1273" w:name="_Toc170719130"/>
      <w:bookmarkStart w:id="1274" w:name="_Toc179472063"/>
      <w:bookmarkStart w:id="1275" w:name="_Toc180397831"/>
      <w:bookmarkStart w:id="1276" w:name="_Toc180764037"/>
      <w:bookmarkStart w:id="1277" w:name="_Toc181882471"/>
      <w:bookmarkStart w:id="1278" w:name="_Toc184392735"/>
      <w:bookmarkStart w:id="1279" w:name="_Toc163482442"/>
      <w:bookmarkStart w:id="1280" w:name="_Toc170719131"/>
      <w:bookmarkStart w:id="1281" w:name="_Toc179472064"/>
      <w:bookmarkStart w:id="1282" w:name="_Toc180397832"/>
      <w:bookmarkStart w:id="1283" w:name="_Toc180764038"/>
      <w:bookmarkStart w:id="1284" w:name="_Toc181882472"/>
      <w:bookmarkStart w:id="1285" w:name="_Toc184392736"/>
      <w:bookmarkStart w:id="1286" w:name="_Toc163482443"/>
      <w:bookmarkStart w:id="1287" w:name="_Toc170719132"/>
      <w:bookmarkStart w:id="1288" w:name="_Toc179472065"/>
      <w:bookmarkStart w:id="1289" w:name="_Toc180397833"/>
      <w:bookmarkStart w:id="1290" w:name="_Toc180764039"/>
      <w:bookmarkStart w:id="1291" w:name="_Toc181882473"/>
      <w:bookmarkStart w:id="1292" w:name="_Toc184392737"/>
      <w:bookmarkStart w:id="1293" w:name="_Toc163482444"/>
      <w:bookmarkStart w:id="1294" w:name="_Toc170719133"/>
      <w:bookmarkStart w:id="1295" w:name="_Toc179472066"/>
      <w:bookmarkStart w:id="1296" w:name="_Toc180397834"/>
      <w:bookmarkStart w:id="1297" w:name="_Toc180764040"/>
      <w:bookmarkStart w:id="1298" w:name="_Toc181882474"/>
      <w:bookmarkStart w:id="1299" w:name="_Toc184392738"/>
      <w:bookmarkStart w:id="1300" w:name="_Toc163482445"/>
      <w:bookmarkStart w:id="1301" w:name="_Toc170719134"/>
      <w:bookmarkStart w:id="1302" w:name="_Toc179472067"/>
      <w:bookmarkStart w:id="1303" w:name="_Toc180397835"/>
      <w:bookmarkStart w:id="1304" w:name="_Toc180764041"/>
      <w:bookmarkStart w:id="1305" w:name="_Toc181882475"/>
      <w:bookmarkStart w:id="1306" w:name="_Toc18439273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p>
    <w:p w14:paraId="6C4383B5" w14:textId="40FC3CFE" w:rsidR="00E35FA0" w:rsidRPr="00761F5F" w:rsidRDefault="004A5D22" w:rsidP="00F1468C">
      <w:pPr>
        <w:pStyle w:val="Heading2"/>
        <w:numPr>
          <w:ilvl w:val="1"/>
          <w:numId w:val="23"/>
        </w:numPr>
      </w:pPr>
      <w:bookmarkStart w:id="1307" w:name="_Toc195777630"/>
      <w:bookmarkStart w:id="1308" w:name="_Toc195777882"/>
      <w:bookmarkStart w:id="1309" w:name="_Toc196463367"/>
      <w:bookmarkStart w:id="1310" w:name="_Toc196831571"/>
      <w:bookmarkStart w:id="1311" w:name="_Toc195777635"/>
      <w:bookmarkStart w:id="1312" w:name="_Toc195777887"/>
      <w:bookmarkStart w:id="1313" w:name="_Toc196463372"/>
      <w:bookmarkStart w:id="1314" w:name="_Toc196831576"/>
      <w:bookmarkStart w:id="1315" w:name="_Toc196831577"/>
      <w:bookmarkEnd w:id="1307"/>
      <w:bookmarkEnd w:id="1308"/>
      <w:bookmarkEnd w:id="1309"/>
      <w:bookmarkEnd w:id="1310"/>
      <w:bookmarkEnd w:id="1311"/>
      <w:bookmarkEnd w:id="1312"/>
      <w:bookmarkEnd w:id="1313"/>
      <w:bookmarkEnd w:id="1314"/>
      <w:r>
        <w:t>d</w:t>
      </w:r>
      <w:r w:rsidRPr="00761F5F">
        <w:t xml:space="preserve">ate </w:t>
      </w:r>
      <w:r>
        <w:t>e</w:t>
      </w:r>
      <w:r w:rsidRPr="00761F5F">
        <w:t>nd</w:t>
      </w:r>
      <w:bookmarkEnd w:id="1315"/>
    </w:p>
    <w:tbl>
      <w:tblPr>
        <w:tblStyle w:val="TableGrid"/>
        <w:tblW w:w="10065" w:type="dxa"/>
        <w:tblInd w:w="-5" w:type="dxa"/>
        <w:tblLook w:val="04A0" w:firstRow="1" w:lastRow="0" w:firstColumn="1" w:lastColumn="0" w:noHBand="0" w:noVBand="1"/>
      </w:tblPr>
      <w:tblGrid>
        <w:gridCol w:w="10065"/>
      </w:tblGrid>
      <w:tr w:rsidR="0054324B" w:rsidRPr="00476F48" w14:paraId="7939E3BE" w14:textId="77777777" w:rsidTr="004A5D22">
        <w:tc>
          <w:tcPr>
            <w:tcW w:w="10065" w:type="dxa"/>
            <w:vAlign w:val="center"/>
          </w:tcPr>
          <w:p w14:paraId="37DA4ABD" w14:textId="77777777" w:rsidR="0054324B" w:rsidRPr="00476F48" w:rsidRDefault="0054324B" w:rsidP="00761F5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latest date on which an object (for example a buoy) will be present.</w:t>
            </w:r>
          </w:p>
          <w:p w14:paraId="4C71FFD0" w14:textId="77777777" w:rsidR="0054324B" w:rsidRPr="00476F48" w:rsidRDefault="0054324B" w:rsidP="00761F5F">
            <w:pPr>
              <w:pStyle w:val="BodyText"/>
              <w:spacing w:after="0"/>
            </w:pPr>
            <w:r w:rsidRPr="00476F48">
              <w:rPr>
                <w:u w:val="single"/>
              </w:rPr>
              <w:t>Remarks:</w:t>
            </w:r>
          </w:p>
          <w:p w14:paraId="18546881" w14:textId="063947B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7121A8A" w14:textId="77777777" w:rsidR="0054324B" w:rsidRPr="00476F48" w:rsidRDefault="0054324B" w:rsidP="004A5D22">
      <w:pPr>
        <w:pStyle w:val="BodyText"/>
        <w:spacing w:after="0"/>
      </w:pPr>
    </w:p>
    <w:p w14:paraId="29095043" w14:textId="0D3BCCDE" w:rsidR="00E35FA0" w:rsidRPr="004A5D22" w:rsidRDefault="004A5D22" w:rsidP="00F1468C">
      <w:pPr>
        <w:pStyle w:val="Heading2"/>
        <w:numPr>
          <w:ilvl w:val="1"/>
          <w:numId w:val="23"/>
        </w:numPr>
      </w:pPr>
      <w:bookmarkStart w:id="1316" w:name="_Toc196831578"/>
      <w:bookmarkEnd w:id="947"/>
      <w:r>
        <w:t>d</w:t>
      </w:r>
      <w:r w:rsidRPr="004A5D22">
        <w:t xml:space="preserve">ate </w:t>
      </w:r>
      <w:r>
        <w:t>s</w:t>
      </w:r>
      <w:r w:rsidRPr="004A5D22">
        <w:t>tart</w:t>
      </w:r>
      <w:bookmarkEnd w:id="1316"/>
    </w:p>
    <w:tbl>
      <w:tblPr>
        <w:tblStyle w:val="TableGrid"/>
        <w:tblW w:w="10065" w:type="dxa"/>
        <w:tblInd w:w="-5" w:type="dxa"/>
        <w:tblLook w:val="04A0" w:firstRow="1" w:lastRow="0" w:firstColumn="1" w:lastColumn="0" w:noHBand="0" w:noVBand="1"/>
      </w:tblPr>
      <w:tblGrid>
        <w:gridCol w:w="10065"/>
      </w:tblGrid>
      <w:tr w:rsidR="0054324B" w:rsidRPr="00476F48" w14:paraId="08766A80" w14:textId="77777777" w:rsidTr="004A5D22">
        <w:trPr>
          <w:trHeight w:val="895"/>
        </w:trPr>
        <w:tc>
          <w:tcPr>
            <w:tcW w:w="10065" w:type="dxa"/>
            <w:vAlign w:val="center"/>
          </w:tcPr>
          <w:p w14:paraId="6744B5C0" w14:textId="77777777" w:rsidR="0054324B" w:rsidRPr="00476F48" w:rsidRDefault="0054324B" w:rsidP="004A5D22">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earliest date on which an object (for example a buoy) will be present.</w:t>
            </w:r>
          </w:p>
          <w:p w14:paraId="51FD77F7" w14:textId="77777777" w:rsidR="0054324B" w:rsidRPr="00476F48" w:rsidRDefault="0054324B" w:rsidP="004A5D22">
            <w:pPr>
              <w:pStyle w:val="BodyText"/>
              <w:spacing w:after="0"/>
            </w:pPr>
            <w:r w:rsidRPr="00476F48">
              <w:rPr>
                <w:u w:val="single"/>
              </w:rPr>
              <w:t>Remarks:</w:t>
            </w:r>
          </w:p>
          <w:p w14:paraId="73791DBA" w14:textId="3A2272C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558E3B1" w14:textId="0AF1EBC3" w:rsidR="00E35FA0" w:rsidRPr="00476F48" w:rsidRDefault="00E35FA0" w:rsidP="003D0888">
      <w:pPr>
        <w:pStyle w:val="BodyText"/>
        <w:spacing w:after="0"/>
      </w:pPr>
    </w:p>
    <w:p w14:paraId="1E23F6D6" w14:textId="0A4F2ADF" w:rsidR="00E35FA0" w:rsidRPr="003D0888" w:rsidRDefault="00771E17" w:rsidP="00F1468C">
      <w:pPr>
        <w:pStyle w:val="Heading2"/>
        <w:numPr>
          <w:ilvl w:val="1"/>
          <w:numId w:val="23"/>
        </w:numPr>
      </w:pPr>
      <w:bookmarkStart w:id="1317" w:name="_Toc196831579"/>
      <w:r>
        <w:t>d</w:t>
      </w:r>
      <w:r w:rsidRPr="003D0888">
        <w:t xml:space="preserve">elivery </w:t>
      </w:r>
      <w:r>
        <w:t>p</w:t>
      </w:r>
      <w:r w:rsidRPr="003D0888">
        <w:t>oint</w:t>
      </w:r>
      <w:bookmarkEnd w:id="1317"/>
    </w:p>
    <w:tbl>
      <w:tblPr>
        <w:tblStyle w:val="TableGrid"/>
        <w:tblW w:w="10065" w:type="dxa"/>
        <w:tblInd w:w="-5" w:type="dxa"/>
        <w:tblLook w:val="04A0" w:firstRow="1" w:lastRow="0" w:firstColumn="1" w:lastColumn="0" w:noHBand="0" w:noVBand="1"/>
      </w:tblPr>
      <w:tblGrid>
        <w:gridCol w:w="10065"/>
      </w:tblGrid>
      <w:tr w:rsidR="0054324B" w:rsidRPr="00476F48" w14:paraId="0B1E3F9F" w14:textId="77777777" w:rsidTr="003D0888">
        <w:tc>
          <w:tcPr>
            <w:tcW w:w="10065" w:type="dxa"/>
            <w:vAlign w:val="center"/>
          </w:tcPr>
          <w:p w14:paraId="1CDCB91F" w14:textId="77777777" w:rsidR="0054324B" w:rsidRPr="00476F48" w:rsidRDefault="0054324B" w:rsidP="003D0888">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Details of where post can be delivered such as the apartment, name and/or number of a street, building or PO Box.</w:t>
            </w:r>
          </w:p>
          <w:p w14:paraId="5AB6990D" w14:textId="77777777" w:rsidR="0054324B" w:rsidRPr="00476F48" w:rsidRDefault="0054324B" w:rsidP="003D0888">
            <w:pPr>
              <w:pStyle w:val="BodyText"/>
              <w:spacing w:after="0"/>
            </w:pPr>
            <w:r w:rsidRPr="00476F48">
              <w:rPr>
                <w:u w:val="single"/>
              </w:rPr>
              <w:t>Remarks:</w:t>
            </w:r>
          </w:p>
          <w:p w14:paraId="721E2FD7" w14:textId="0A66204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783D8F02" w14:textId="77777777" w:rsidR="0054324B" w:rsidRDefault="0054324B" w:rsidP="00771E17">
      <w:pPr>
        <w:pStyle w:val="BodyText"/>
        <w:spacing w:after="0"/>
      </w:pPr>
    </w:p>
    <w:p w14:paraId="3CE743E1" w14:textId="77777777" w:rsidR="00943141" w:rsidRPr="00AD4306" w:rsidRDefault="00943141" w:rsidP="00F1468C">
      <w:pPr>
        <w:pStyle w:val="Heading2"/>
        <w:keepNext/>
        <w:keepLines/>
        <w:numPr>
          <w:ilvl w:val="1"/>
          <w:numId w:val="23"/>
        </w:numPr>
      </w:pPr>
      <w:bookmarkStart w:id="1318" w:name="_Toc196831580"/>
      <w:r>
        <w:t>d</w:t>
      </w:r>
      <w:r w:rsidRPr="00AD4306">
        <w:t xml:space="preserve">igital </w:t>
      </w:r>
      <w:r>
        <w:t>s</w:t>
      </w:r>
      <w:r w:rsidRPr="00AD4306">
        <w:t xml:space="preserve">ignature </w:t>
      </w:r>
      <w:r>
        <w:t>r</w:t>
      </w:r>
      <w:r w:rsidRPr="00AD4306">
        <w:t>eference</w:t>
      </w:r>
      <w:bookmarkEnd w:id="1318"/>
    </w:p>
    <w:tbl>
      <w:tblPr>
        <w:tblStyle w:val="TableGrid"/>
        <w:tblW w:w="10065" w:type="dxa"/>
        <w:tblInd w:w="-5" w:type="dxa"/>
        <w:tblLook w:val="04A0" w:firstRow="1" w:lastRow="0" w:firstColumn="1" w:lastColumn="0" w:noHBand="0" w:noVBand="1"/>
      </w:tblPr>
      <w:tblGrid>
        <w:gridCol w:w="10065"/>
      </w:tblGrid>
      <w:tr w:rsidR="00943141" w:rsidRPr="00476F48" w14:paraId="481CFD35" w14:textId="77777777" w:rsidTr="000E1CF1">
        <w:tc>
          <w:tcPr>
            <w:tcW w:w="10065" w:type="dxa"/>
            <w:vAlign w:val="center"/>
          </w:tcPr>
          <w:p w14:paraId="0F23E2BC" w14:textId="77777777" w:rsidR="00943141" w:rsidRPr="00476F48" w:rsidRDefault="00943141" w:rsidP="000E1CF1">
            <w:pPr>
              <w:pStyle w:val="BodyText"/>
              <w:spacing w:before="120"/>
              <w:jc w:val="both"/>
            </w:pPr>
            <w:r w:rsidRPr="00476F48">
              <w:rPr>
                <w:u w:val="single"/>
              </w:rPr>
              <w:t>IHO Definition:</w:t>
            </w:r>
            <w:r w:rsidRPr="00476F48">
              <w:rPr>
                <w:spacing w:val="3"/>
              </w:rPr>
              <w:t xml:space="preserve"> </w:t>
            </w:r>
            <w:r w:rsidRPr="00476F48">
              <w:t>Specifies the algorithm used to compute digital</w:t>
            </w:r>
            <w:r>
              <w:t xml:space="preserve"> s</w:t>
            </w:r>
            <w:r w:rsidRPr="00476F48">
              <w:t>ignature</w:t>
            </w:r>
            <w:r>
              <w:t xml:space="preserve"> v</w:t>
            </w:r>
            <w:r w:rsidRPr="00476F48">
              <w:t>alue.</w:t>
            </w:r>
          </w:p>
          <w:p w14:paraId="6EBE1186" w14:textId="77777777" w:rsidR="00943141" w:rsidRPr="00476F48" w:rsidRDefault="00943141" w:rsidP="00F1468C">
            <w:pPr>
              <w:pStyle w:val="BodyText"/>
              <w:numPr>
                <w:ilvl w:val="0"/>
                <w:numId w:val="20"/>
              </w:numPr>
              <w:tabs>
                <w:tab w:val="left" w:pos="312"/>
              </w:tabs>
              <w:ind w:left="0" w:firstLine="0"/>
              <w:jc w:val="both"/>
              <w:rPr>
                <w:b/>
              </w:rPr>
            </w:pPr>
            <w:r w:rsidRPr="00476F48">
              <w:rPr>
                <w:b/>
              </w:rPr>
              <w:t>ECDSA-384-SHA2</w:t>
            </w:r>
          </w:p>
          <w:p w14:paraId="0CB3299C" w14:textId="77777777" w:rsidR="00943141" w:rsidRPr="00476F48" w:rsidRDefault="00943141" w:rsidP="000E1CF1">
            <w:pPr>
              <w:pStyle w:val="BodyText"/>
              <w:ind w:left="312"/>
              <w:jc w:val="both"/>
              <w:rPr>
                <w:b/>
              </w:rPr>
            </w:pPr>
            <w:r w:rsidRPr="00476F48">
              <w:rPr>
                <w:u w:val="single"/>
              </w:rPr>
              <w:t>IHO</w:t>
            </w:r>
            <w:r w:rsidRPr="00476F48">
              <w:rPr>
                <w:spacing w:val="-3"/>
                <w:u w:val="single"/>
              </w:rPr>
              <w:t xml:space="preserve"> </w:t>
            </w:r>
            <w:r w:rsidRPr="00476F48">
              <w:rPr>
                <w:u w:val="single"/>
              </w:rPr>
              <w:t>Definition:</w:t>
            </w:r>
            <w:r w:rsidRPr="00476F48">
              <w:rPr>
                <w:spacing w:val="-1"/>
              </w:rPr>
              <w:t xml:space="preserve"> Elliptic Curve Digital Signature Algorithm (ECDSA) that based upon the issuing certificate. It's signed with the issuer's key P-384.</w:t>
            </w:r>
          </w:p>
          <w:p w14:paraId="504FF6C0" w14:textId="77777777" w:rsidR="00943141" w:rsidRPr="00476F48" w:rsidRDefault="00943141" w:rsidP="000E1CF1">
            <w:pPr>
              <w:pStyle w:val="BodyText"/>
              <w:spacing w:after="0"/>
              <w:jc w:val="both"/>
            </w:pPr>
            <w:r w:rsidRPr="00476F48">
              <w:rPr>
                <w:u w:val="single"/>
              </w:rPr>
              <w:t>Remarks:</w:t>
            </w:r>
          </w:p>
          <w:p w14:paraId="26B9FC9E" w14:textId="77777777" w:rsidR="00943141" w:rsidRPr="00476F48" w:rsidRDefault="00943141"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72EC6FA" w14:textId="77777777" w:rsidR="00943141" w:rsidRPr="00771E17" w:rsidRDefault="00943141" w:rsidP="00771E17">
      <w:pPr>
        <w:pStyle w:val="BodyText"/>
        <w:spacing w:after="0"/>
      </w:pPr>
    </w:p>
    <w:p w14:paraId="3ABD0C03" w14:textId="4B5E5B84" w:rsidR="00E35FA0" w:rsidRPr="00771E17" w:rsidRDefault="00280EE5" w:rsidP="00F1468C">
      <w:pPr>
        <w:pStyle w:val="Heading2"/>
        <w:keepNext/>
        <w:keepLines/>
        <w:numPr>
          <w:ilvl w:val="1"/>
          <w:numId w:val="23"/>
        </w:numPr>
      </w:pPr>
      <w:bookmarkStart w:id="1319" w:name="_Toc196831581"/>
      <w:r>
        <w:t>d</w:t>
      </w:r>
      <w:r w:rsidRPr="00771E17">
        <w:t xml:space="preserve">igital </w:t>
      </w:r>
      <w:r>
        <w:t>s</w:t>
      </w:r>
      <w:r w:rsidRPr="00771E17">
        <w:t xml:space="preserve">ignature </w:t>
      </w:r>
      <w:r>
        <w:t>v</w:t>
      </w:r>
      <w:r w:rsidRPr="00771E17">
        <w:t>alue</w:t>
      </w:r>
      <w:bookmarkEnd w:id="1319"/>
    </w:p>
    <w:tbl>
      <w:tblPr>
        <w:tblStyle w:val="TableGrid"/>
        <w:tblW w:w="10065" w:type="dxa"/>
        <w:tblInd w:w="-5" w:type="dxa"/>
        <w:tblLook w:val="04A0" w:firstRow="1" w:lastRow="0" w:firstColumn="1" w:lastColumn="0" w:noHBand="0" w:noVBand="1"/>
      </w:tblPr>
      <w:tblGrid>
        <w:gridCol w:w="10065"/>
      </w:tblGrid>
      <w:tr w:rsidR="0054324B" w:rsidRPr="00476F48" w14:paraId="1D740715" w14:textId="77777777" w:rsidTr="00C70CC3">
        <w:tc>
          <w:tcPr>
            <w:tcW w:w="10065" w:type="dxa"/>
            <w:vAlign w:val="center"/>
          </w:tcPr>
          <w:p w14:paraId="090CFB64" w14:textId="77777777" w:rsidR="0054324B" w:rsidRDefault="0054324B" w:rsidP="00771E17">
            <w:pPr>
              <w:pStyle w:val="BodyText"/>
              <w:spacing w:before="120"/>
            </w:pPr>
            <w:r w:rsidRPr="00476F48">
              <w:rPr>
                <w:u w:val="single"/>
              </w:rPr>
              <w:t>IHO</w:t>
            </w:r>
            <w:r w:rsidRPr="00476F48">
              <w:rPr>
                <w:spacing w:val="-4"/>
                <w:u w:val="single"/>
              </w:rPr>
              <w:t xml:space="preserve"> </w:t>
            </w:r>
            <w:r w:rsidRPr="00476F48">
              <w:rPr>
                <w:u w:val="single"/>
              </w:rPr>
              <w:t>Definition:</w:t>
            </w:r>
            <w:r w:rsidRPr="00476F48">
              <w:rPr>
                <w:spacing w:val="-4"/>
              </w:rPr>
              <w:t xml:space="preserve"> </w:t>
            </w:r>
            <w:r w:rsidRPr="00476F48">
              <w:t>Value derived from the digital signature.</w:t>
            </w:r>
          </w:p>
          <w:p w14:paraId="7FBAF4C2" w14:textId="1362210A" w:rsidR="00D46872" w:rsidRPr="00476F48" w:rsidRDefault="00F57B8E" w:rsidP="00F57B8E">
            <w:pPr>
              <w:pStyle w:val="ListParagraph"/>
              <w:numPr>
                <w:ilvl w:val="0"/>
                <w:numId w:val="38"/>
              </w:numPr>
              <w:tabs>
                <w:tab w:val="left" w:pos="312"/>
              </w:tabs>
              <w:jc w:val="both"/>
              <w:rPr>
                <w:b/>
                <w:sz w:val="20"/>
              </w:rPr>
            </w:pPr>
            <w:r>
              <w:rPr>
                <w:b/>
                <w:sz w:val="20"/>
              </w:rPr>
              <w:lastRenderedPageBreak/>
              <w:t>id</w:t>
            </w:r>
          </w:p>
          <w:p w14:paraId="424CA7D8" w14:textId="14444F92" w:rsidR="00D46872" w:rsidRPr="00476F48" w:rsidRDefault="00D46872" w:rsidP="00D46872">
            <w:pPr>
              <w:pStyle w:val="BodyText"/>
              <w:tabs>
                <w:tab w:val="left" w:pos="312"/>
              </w:tabs>
              <w:ind w:left="321"/>
              <w:jc w:val="both"/>
            </w:pPr>
            <w:r w:rsidRPr="00476F48">
              <w:rPr>
                <w:u w:val="single"/>
              </w:rPr>
              <w:t>IHO Definition:</w:t>
            </w:r>
            <w:r w:rsidRPr="00476F48">
              <w:t xml:space="preserve"> </w:t>
            </w:r>
            <w:r w:rsidR="00AD0226" w:rsidRPr="00AD0226">
              <w:t xml:space="preserve">Meta data record identifier for </w:t>
            </w:r>
            <w:proofErr w:type="spellStart"/>
            <w:r w:rsidR="00AD0226" w:rsidRPr="00AD0226">
              <w:t>QualityOfBathymetric</w:t>
            </w:r>
            <w:proofErr w:type="spellEnd"/>
            <w:r w:rsidR="00AD0226" w:rsidRPr="00AD0226">
              <w:t xml:space="preserve"> Coverage</w:t>
            </w:r>
            <w:r w:rsidRPr="00476F48">
              <w:t>.</w:t>
            </w:r>
          </w:p>
          <w:p w14:paraId="11CFDC91" w14:textId="13C46290" w:rsidR="00D46872" w:rsidRPr="00476F48" w:rsidRDefault="00AD0226" w:rsidP="00F57B8E">
            <w:pPr>
              <w:pStyle w:val="ListParagraph"/>
              <w:numPr>
                <w:ilvl w:val="0"/>
                <w:numId w:val="38"/>
              </w:numPr>
              <w:tabs>
                <w:tab w:val="left" w:pos="312"/>
                <w:tab w:val="left" w:pos="382"/>
              </w:tabs>
              <w:ind w:left="0" w:firstLine="0"/>
              <w:jc w:val="both"/>
              <w:rPr>
                <w:b/>
                <w:sz w:val="20"/>
              </w:rPr>
            </w:pPr>
            <w:r>
              <w:rPr>
                <w:b/>
                <w:sz w:val="20"/>
              </w:rPr>
              <w:t>digital signature reference</w:t>
            </w:r>
          </w:p>
          <w:p w14:paraId="457ABBBD" w14:textId="7E787C8D" w:rsidR="00225FD1" w:rsidRPr="00476F48" w:rsidRDefault="00D46872" w:rsidP="00912B11">
            <w:pPr>
              <w:pStyle w:val="BodyText"/>
              <w:tabs>
                <w:tab w:val="left" w:pos="312"/>
              </w:tabs>
              <w:ind w:left="321"/>
              <w:jc w:val="both"/>
            </w:pPr>
            <w:r w:rsidRPr="00476F48">
              <w:rPr>
                <w:u w:val="single"/>
              </w:rPr>
              <w:t>IHO Definition:</w:t>
            </w:r>
            <w:r w:rsidRPr="00476F48">
              <w:t xml:space="preserve"> </w:t>
            </w:r>
            <w:r w:rsidR="006C4E61" w:rsidRPr="00476F48">
              <w:t>Specifies the algorithm used to compute digital</w:t>
            </w:r>
            <w:r w:rsidR="006C4E61">
              <w:t xml:space="preserve"> s</w:t>
            </w:r>
            <w:r w:rsidR="006C4E61" w:rsidRPr="00476F48">
              <w:t>ignature</w:t>
            </w:r>
            <w:r w:rsidR="006C4E61">
              <w:t xml:space="preserve"> v</w:t>
            </w:r>
            <w:r w:rsidR="006C4E61" w:rsidRPr="00476F48">
              <w:t>alue</w:t>
            </w:r>
            <w:r w:rsidRPr="00476F48">
              <w:t>.</w:t>
            </w:r>
          </w:p>
          <w:p w14:paraId="5214EA6B" w14:textId="77777777" w:rsidR="0054324B" w:rsidRPr="00476F48" w:rsidRDefault="0054324B" w:rsidP="00771E17">
            <w:pPr>
              <w:pStyle w:val="BodyText"/>
              <w:spacing w:after="0"/>
            </w:pPr>
            <w:r w:rsidRPr="00476F48">
              <w:rPr>
                <w:spacing w:val="-52"/>
              </w:rPr>
              <w:t xml:space="preserve"> </w:t>
            </w:r>
            <w:r w:rsidRPr="00476F48">
              <w:rPr>
                <w:u w:val="single"/>
              </w:rPr>
              <w:t>Remarks:</w:t>
            </w:r>
          </w:p>
          <w:p w14:paraId="0DEB7855" w14:textId="5DE5B962"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A845E2C" w14:textId="77777777" w:rsidR="0054324B" w:rsidRPr="00476F48" w:rsidRDefault="0054324B" w:rsidP="00280EE5">
      <w:pPr>
        <w:pStyle w:val="BodyText"/>
        <w:spacing w:after="0"/>
        <w:rPr>
          <w:lang w:eastAsia="ko-KR"/>
        </w:rPr>
      </w:pPr>
    </w:p>
    <w:p w14:paraId="20C5F6DF" w14:textId="70FC3305" w:rsidR="00E35FA0" w:rsidRPr="00F02DC2" w:rsidRDefault="002C5955" w:rsidP="00F1468C">
      <w:pPr>
        <w:pStyle w:val="Heading2"/>
        <w:numPr>
          <w:ilvl w:val="1"/>
          <w:numId w:val="23"/>
        </w:numPr>
      </w:pPr>
      <w:bookmarkStart w:id="1320" w:name="_Toc195267613"/>
      <w:bookmarkStart w:id="1321" w:name="_Toc195276006"/>
      <w:bookmarkStart w:id="1322" w:name="_Toc195278946"/>
      <w:bookmarkStart w:id="1323" w:name="_Toc195777641"/>
      <w:bookmarkStart w:id="1324" w:name="_Toc195777893"/>
      <w:bookmarkStart w:id="1325" w:name="_Toc196463378"/>
      <w:bookmarkStart w:id="1326" w:name="_Toc196831582"/>
      <w:bookmarkStart w:id="1327" w:name="_Toc195267618"/>
      <w:bookmarkStart w:id="1328" w:name="_Toc195276011"/>
      <w:bookmarkStart w:id="1329" w:name="_Toc195278951"/>
      <w:bookmarkStart w:id="1330" w:name="_Toc195777646"/>
      <w:bookmarkStart w:id="1331" w:name="_Toc195777898"/>
      <w:bookmarkStart w:id="1332" w:name="_Toc196463383"/>
      <w:bookmarkStart w:id="1333" w:name="_Toc196831587"/>
      <w:bookmarkStart w:id="1334" w:name="_Toc196831588"/>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r>
        <w:t>d</w:t>
      </w:r>
      <w:r w:rsidRPr="00F02DC2">
        <w:t xml:space="preserve">istribution </w:t>
      </w:r>
      <w:r>
        <w:t>s</w:t>
      </w:r>
      <w:r w:rsidRPr="00F02DC2">
        <w:t>tatus</w:t>
      </w:r>
      <w:bookmarkEnd w:id="1334"/>
    </w:p>
    <w:tbl>
      <w:tblPr>
        <w:tblStyle w:val="TableGrid"/>
        <w:tblW w:w="10065" w:type="dxa"/>
        <w:tblInd w:w="-5" w:type="dxa"/>
        <w:tblLook w:val="04A0" w:firstRow="1" w:lastRow="0" w:firstColumn="1" w:lastColumn="0" w:noHBand="0" w:noVBand="1"/>
      </w:tblPr>
      <w:tblGrid>
        <w:gridCol w:w="10065"/>
      </w:tblGrid>
      <w:tr w:rsidR="0054324B" w:rsidRPr="00476F48" w14:paraId="2F91D5A0" w14:textId="77777777" w:rsidTr="002C5955">
        <w:trPr>
          <w:trHeight w:val="895"/>
        </w:trPr>
        <w:tc>
          <w:tcPr>
            <w:tcW w:w="10065" w:type="dxa"/>
            <w:vAlign w:val="center"/>
          </w:tcPr>
          <w:p w14:paraId="4B819359" w14:textId="77777777" w:rsidR="0054324B" w:rsidRPr="00476F48" w:rsidRDefault="0054324B" w:rsidP="008F093D">
            <w:pPr>
              <w:pStyle w:val="BodyText"/>
              <w:spacing w:before="120"/>
            </w:pPr>
            <w:r w:rsidRPr="00476F48">
              <w:rPr>
                <w:u w:val="single"/>
              </w:rPr>
              <w:t>IHO</w:t>
            </w:r>
            <w:r w:rsidRPr="00476F48">
              <w:rPr>
                <w:spacing w:val="-2"/>
                <w:u w:val="single"/>
              </w:rPr>
              <w:t xml:space="preserve"> </w:t>
            </w:r>
            <w:r w:rsidRPr="00476F48">
              <w:rPr>
                <w:u w:val="single"/>
              </w:rPr>
              <w:t>Definition:</w:t>
            </w:r>
            <w:r w:rsidRPr="00476F48">
              <w:t xml:space="preserve"> Supply</w:t>
            </w:r>
            <w:r w:rsidRPr="00476F48">
              <w:rPr>
                <w:spacing w:val="-6"/>
              </w:rPr>
              <w:t xml:space="preserve"> </w:t>
            </w:r>
            <w:r w:rsidRPr="00476F48">
              <w:t>status</w:t>
            </w:r>
            <w:r w:rsidRPr="00476F48">
              <w:rPr>
                <w:spacing w:val="-2"/>
              </w:rPr>
              <w:t xml:space="preserve"> </w:t>
            </w:r>
            <w:r w:rsidRPr="00476F48">
              <w:t>of</w:t>
            </w:r>
            <w:r w:rsidRPr="00476F48">
              <w:rPr>
                <w:spacing w:val="-1"/>
              </w:rPr>
              <w:t xml:space="preserve"> </w:t>
            </w:r>
            <w:r w:rsidRPr="00476F48">
              <w:t>nautical</w:t>
            </w:r>
            <w:r w:rsidRPr="00476F48">
              <w:rPr>
                <w:spacing w:val="-2"/>
              </w:rPr>
              <w:t xml:space="preserve"> </w:t>
            </w:r>
            <w:r w:rsidRPr="00476F48">
              <w:t>products.</w:t>
            </w:r>
          </w:p>
          <w:p w14:paraId="44FE99DE" w14:textId="4C23DD03" w:rsidR="0054324B" w:rsidRPr="00476F48" w:rsidRDefault="00401C98" w:rsidP="00A439A2">
            <w:pPr>
              <w:tabs>
                <w:tab w:val="left" w:pos="312"/>
              </w:tabs>
              <w:spacing w:before="120"/>
              <w:rPr>
                <w:b/>
                <w:sz w:val="20"/>
              </w:rPr>
            </w:pPr>
            <w:r w:rsidRPr="00476F48">
              <w:rPr>
                <w:b/>
                <w:sz w:val="20"/>
              </w:rPr>
              <w:t xml:space="preserve">1) </w:t>
            </w:r>
            <w:r w:rsidR="00A439A2">
              <w:rPr>
                <w:b/>
                <w:sz w:val="20"/>
              </w:rPr>
              <w:tab/>
            </w:r>
            <w:r w:rsidR="0054324B" w:rsidRPr="00476F48">
              <w:rPr>
                <w:b/>
                <w:sz w:val="20"/>
              </w:rPr>
              <w:t>production</w:t>
            </w:r>
          </w:p>
          <w:p w14:paraId="7661BFFF" w14:textId="632745BF" w:rsidR="0054324B" w:rsidRPr="00476F48" w:rsidRDefault="0054324B" w:rsidP="008A63D2">
            <w:pPr>
              <w:pStyle w:val="BodyText"/>
              <w:spacing w:before="120"/>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A069D9" w:rsidRPr="00A069D9">
              <w:t>A product or service that is currently in production.</w:t>
            </w:r>
          </w:p>
          <w:p w14:paraId="1F0F9E7D" w14:textId="16E2A07F" w:rsidR="0054324B" w:rsidRPr="00476F48" w:rsidRDefault="00401C98" w:rsidP="00A439A2">
            <w:pPr>
              <w:tabs>
                <w:tab w:val="left" w:pos="312"/>
              </w:tabs>
              <w:spacing w:before="120"/>
              <w:rPr>
                <w:b/>
                <w:sz w:val="20"/>
              </w:rPr>
            </w:pPr>
            <w:r w:rsidRPr="00476F48">
              <w:rPr>
                <w:b/>
                <w:sz w:val="20"/>
              </w:rPr>
              <w:t xml:space="preserve">2) </w:t>
            </w:r>
            <w:r w:rsidR="00A439A2">
              <w:rPr>
                <w:b/>
                <w:sz w:val="20"/>
              </w:rPr>
              <w:tab/>
            </w:r>
            <w:r w:rsidR="0054324B" w:rsidRPr="00476F48">
              <w:rPr>
                <w:b/>
                <w:sz w:val="20"/>
              </w:rPr>
              <w:t>withdrawn</w:t>
            </w:r>
          </w:p>
          <w:p w14:paraId="353FD6D6" w14:textId="11CA3D1F" w:rsidR="0054324B" w:rsidRPr="00476F48" w:rsidRDefault="0054324B" w:rsidP="008A63D2">
            <w:pPr>
              <w:pStyle w:val="BodyText"/>
              <w:spacing w:before="120"/>
              <w:ind w:left="312"/>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008A63D2" w:rsidRPr="008A63D2">
              <w:t>A product or service that has been withdrawn.</w:t>
            </w:r>
          </w:p>
          <w:p w14:paraId="6D2196C6" w14:textId="77777777" w:rsidR="0054324B" w:rsidRPr="00476F48" w:rsidRDefault="0054324B" w:rsidP="00A069D9">
            <w:pPr>
              <w:pStyle w:val="BodyText"/>
              <w:spacing w:after="0"/>
            </w:pPr>
            <w:r w:rsidRPr="00476F48">
              <w:rPr>
                <w:u w:val="single"/>
              </w:rPr>
              <w:t>Remarks:</w:t>
            </w:r>
          </w:p>
          <w:p w14:paraId="34DA2388" w14:textId="088FC8D7"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8BD1DF7" w14:textId="4BBB84C8" w:rsidR="006348CB" w:rsidRPr="00476F48" w:rsidRDefault="006348CB" w:rsidP="007127AA">
      <w:pPr>
        <w:pStyle w:val="BodyText"/>
        <w:spacing w:after="0"/>
      </w:pPr>
    </w:p>
    <w:p w14:paraId="512FEE1C" w14:textId="4E92533C" w:rsidR="006C5F81" w:rsidRPr="007127AA" w:rsidRDefault="007127AA" w:rsidP="00F1468C">
      <w:pPr>
        <w:pStyle w:val="Heading2"/>
        <w:numPr>
          <w:ilvl w:val="1"/>
          <w:numId w:val="23"/>
        </w:numPr>
      </w:pPr>
      <w:bookmarkStart w:id="1335" w:name="_Toc163482453"/>
      <w:bookmarkStart w:id="1336" w:name="_Toc170719142"/>
      <w:bookmarkStart w:id="1337" w:name="_Toc179472075"/>
      <w:bookmarkStart w:id="1338" w:name="_Toc180397843"/>
      <w:bookmarkStart w:id="1339" w:name="_Toc180764049"/>
      <w:bookmarkStart w:id="1340" w:name="_Toc181882483"/>
      <w:bookmarkStart w:id="1341" w:name="_Toc184392747"/>
      <w:bookmarkStart w:id="1342" w:name="_Toc163482454"/>
      <w:bookmarkStart w:id="1343" w:name="_Toc170719143"/>
      <w:bookmarkStart w:id="1344" w:name="_Toc179472076"/>
      <w:bookmarkStart w:id="1345" w:name="_Toc180397844"/>
      <w:bookmarkStart w:id="1346" w:name="_Toc180764050"/>
      <w:bookmarkStart w:id="1347" w:name="_Toc181882484"/>
      <w:bookmarkStart w:id="1348" w:name="_Toc184392748"/>
      <w:bookmarkStart w:id="1349" w:name="_Toc163482455"/>
      <w:bookmarkStart w:id="1350" w:name="_Toc170719144"/>
      <w:bookmarkStart w:id="1351" w:name="_Toc179472077"/>
      <w:bookmarkStart w:id="1352" w:name="_Toc180397845"/>
      <w:bookmarkStart w:id="1353" w:name="_Toc180764051"/>
      <w:bookmarkStart w:id="1354" w:name="_Toc181882485"/>
      <w:bookmarkStart w:id="1355" w:name="_Toc184392749"/>
      <w:bookmarkStart w:id="1356" w:name="_Toc163482456"/>
      <w:bookmarkStart w:id="1357" w:name="_Toc170719145"/>
      <w:bookmarkStart w:id="1358" w:name="_Toc179472078"/>
      <w:bookmarkStart w:id="1359" w:name="_Toc180397846"/>
      <w:bookmarkStart w:id="1360" w:name="_Toc180764052"/>
      <w:bookmarkStart w:id="1361" w:name="_Toc181882486"/>
      <w:bookmarkStart w:id="1362" w:name="_Toc184392750"/>
      <w:bookmarkStart w:id="1363" w:name="_Toc163482457"/>
      <w:bookmarkStart w:id="1364" w:name="_Toc170719146"/>
      <w:bookmarkStart w:id="1365" w:name="_Toc179472079"/>
      <w:bookmarkStart w:id="1366" w:name="_Toc180397847"/>
      <w:bookmarkStart w:id="1367" w:name="_Toc180764053"/>
      <w:bookmarkStart w:id="1368" w:name="_Toc181882487"/>
      <w:bookmarkStart w:id="1369" w:name="_Toc184392751"/>
      <w:bookmarkStart w:id="1370" w:name="_Toc163482458"/>
      <w:bookmarkStart w:id="1371" w:name="_Toc170719147"/>
      <w:bookmarkStart w:id="1372" w:name="_Toc179472080"/>
      <w:bookmarkStart w:id="1373" w:name="_Toc180397848"/>
      <w:bookmarkStart w:id="1374" w:name="_Toc180764054"/>
      <w:bookmarkStart w:id="1375" w:name="_Toc181882488"/>
      <w:bookmarkStart w:id="1376" w:name="_Toc184392752"/>
      <w:bookmarkStart w:id="1377" w:name="_Toc163482459"/>
      <w:bookmarkStart w:id="1378" w:name="_Toc170719148"/>
      <w:bookmarkStart w:id="1379" w:name="_Toc179472081"/>
      <w:bookmarkStart w:id="1380" w:name="_Toc180397849"/>
      <w:bookmarkStart w:id="1381" w:name="_Toc180764055"/>
      <w:bookmarkStart w:id="1382" w:name="_Toc181882489"/>
      <w:bookmarkStart w:id="1383" w:name="_Toc184392753"/>
      <w:bookmarkStart w:id="1384" w:name="_Toc163482460"/>
      <w:bookmarkStart w:id="1385" w:name="_Toc170719149"/>
      <w:bookmarkStart w:id="1386" w:name="_Toc179472082"/>
      <w:bookmarkStart w:id="1387" w:name="_Toc180397850"/>
      <w:bookmarkStart w:id="1388" w:name="_Toc180764056"/>
      <w:bookmarkStart w:id="1389" w:name="_Toc181882490"/>
      <w:bookmarkStart w:id="1390" w:name="_Toc184392754"/>
      <w:bookmarkStart w:id="1391" w:name="_Toc163482461"/>
      <w:bookmarkStart w:id="1392" w:name="_Toc170719150"/>
      <w:bookmarkStart w:id="1393" w:name="_Toc179472083"/>
      <w:bookmarkStart w:id="1394" w:name="_Toc180397851"/>
      <w:bookmarkStart w:id="1395" w:name="_Toc180764057"/>
      <w:bookmarkStart w:id="1396" w:name="_Toc181882491"/>
      <w:bookmarkStart w:id="1397" w:name="_Toc184392755"/>
      <w:bookmarkStart w:id="1398" w:name="_Toc163482462"/>
      <w:bookmarkStart w:id="1399" w:name="_Toc170719151"/>
      <w:bookmarkStart w:id="1400" w:name="_Toc179472084"/>
      <w:bookmarkStart w:id="1401" w:name="_Toc180397852"/>
      <w:bookmarkStart w:id="1402" w:name="_Toc180764058"/>
      <w:bookmarkStart w:id="1403" w:name="_Toc181882492"/>
      <w:bookmarkStart w:id="1404" w:name="_Toc184392756"/>
      <w:bookmarkStart w:id="1405" w:name="_Toc163482463"/>
      <w:bookmarkStart w:id="1406" w:name="_Toc170719152"/>
      <w:bookmarkStart w:id="1407" w:name="_Toc179472085"/>
      <w:bookmarkStart w:id="1408" w:name="_Toc180397853"/>
      <w:bookmarkStart w:id="1409" w:name="_Toc180764059"/>
      <w:bookmarkStart w:id="1410" w:name="_Toc181882493"/>
      <w:bookmarkStart w:id="1411" w:name="_Toc184392757"/>
      <w:bookmarkStart w:id="1412" w:name="_Toc163482464"/>
      <w:bookmarkStart w:id="1413" w:name="_Toc170719153"/>
      <w:bookmarkStart w:id="1414" w:name="_Toc179472086"/>
      <w:bookmarkStart w:id="1415" w:name="_Toc180397854"/>
      <w:bookmarkStart w:id="1416" w:name="_Toc180764060"/>
      <w:bookmarkStart w:id="1417" w:name="_Toc181882494"/>
      <w:bookmarkStart w:id="1418" w:name="_Toc184392758"/>
      <w:bookmarkStart w:id="1419" w:name="_Toc163482465"/>
      <w:bookmarkStart w:id="1420" w:name="_Toc170719154"/>
      <w:bookmarkStart w:id="1421" w:name="_Toc179472087"/>
      <w:bookmarkStart w:id="1422" w:name="_Toc180397855"/>
      <w:bookmarkStart w:id="1423" w:name="_Toc180764061"/>
      <w:bookmarkStart w:id="1424" w:name="_Toc181882495"/>
      <w:bookmarkStart w:id="1425" w:name="_Toc184392759"/>
      <w:bookmarkStart w:id="1426" w:name="_Toc163482466"/>
      <w:bookmarkStart w:id="1427" w:name="_Toc170719155"/>
      <w:bookmarkStart w:id="1428" w:name="_Toc179472088"/>
      <w:bookmarkStart w:id="1429" w:name="_Toc180397856"/>
      <w:bookmarkStart w:id="1430" w:name="_Toc180764062"/>
      <w:bookmarkStart w:id="1431" w:name="_Toc181882496"/>
      <w:bookmarkStart w:id="1432" w:name="_Toc184392760"/>
      <w:bookmarkStart w:id="1433" w:name="_Toc163482467"/>
      <w:bookmarkStart w:id="1434" w:name="_Toc170719156"/>
      <w:bookmarkStart w:id="1435" w:name="_Toc179472089"/>
      <w:bookmarkStart w:id="1436" w:name="_Toc180397857"/>
      <w:bookmarkStart w:id="1437" w:name="_Toc180764063"/>
      <w:bookmarkStart w:id="1438" w:name="_Toc181882497"/>
      <w:bookmarkStart w:id="1439" w:name="_Toc184392761"/>
      <w:bookmarkStart w:id="1440" w:name="_Toc163482468"/>
      <w:bookmarkStart w:id="1441" w:name="_Toc170719157"/>
      <w:bookmarkStart w:id="1442" w:name="_Toc179472090"/>
      <w:bookmarkStart w:id="1443" w:name="_Toc180397858"/>
      <w:bookmarkStart w:id="1444" w:name="_Toc180764064"/>
      <w:bookmarkStart w:id="1445" w:name="_Toc181882498"/>
      <w:bookmarkStart w:id="1446" w:name="_Toc184392762"/>
      <w:bookmarkStart w:id="1447" w:name="_Toc163482469"/>
      <w:bookmarkStart w:id="1448" w:name="_Toc170719158"/>
      <w:bookmarkStart w:id="1449" w:name="_Toc179472091"/>
      <w:bookmarkStart w:id="1450" w:name="_Toc180397859"/>
      <w:bookmarkStart w:id="1451" w:name="_Toc180764065"/>
      <w:bookmarkStart w:id="1452" w:name="_Toc181882499"/>
      <w:bookmarkStart w:id="1453" w:name="_Toc184392763"/>
      <w:bookmarkStart w:id="1454" w:name="_Toc163482470"/>
      <w:bookmarkStart w:id="1455" w:name="_Toc170719159"/>
      <w:bookmarkStart w:id="1456" w:name="_Toc179472092"/>
      <w:bookmarkStart w:id="1457" w:name="_Toc180397860"/>
      <w:bookmarkStart w:id="1458" w:name="_Toc180764066"/>
      <w:bookmarkStart w:id="1459" w:name="_Toc181882500"/>
      <w:bookmarkStart w:id="1460" w:name="_Toc184392764"/>
      <w:bookmarkStart w:id="1461" w:name="_Toc163482471"/>
      <w:bookmarkStart w:id="1462" w:name="_Toc170719160"/>
      <w:bookmarkStart w:id="1463" w:name="_Toc179472093"/>
      <w:bookmarkStart w:id="1464" w:name="_Toc180397861"/>
      <w:bookmarkStart w:id="1465" w:name="_Toc180764067"/>
      <w:bookmarkStart w:id="1466" w:name="_Toc181882501"/>
      <w:bookmarkStart w:id="1467" w:name="_Toc184392765"/>
      <w:bookmarkStart w:id="1468" w:name="_Toc163482472"/>
      <w:bookmarkStart w:id="1469" w:name="_Toc170719161"/>
      <w:bookmarkStart w:id="1470" w:name="_Toc179472094"/>
      <w:bookmarkStart w:id="1471" w:name="_Toc180397862"/>
      <w:bookmarkStart w:id="1472" w:name="_Toc180764068"/>
      <w:bookmarkStart w:id="1473" w:name="_Toc181882502"/>
      <w:bookmarkStart w:id="1474" w:name="_Toc184392766"/>
      <w:bookmarkStart w:id="1475" w:name="_Toc163482473"/>
      <w:bookmarkStart w:id="1476" w:name="_Toc170719162"/>
      <w:bookmarkStart w:id="1477" w:name="_Toc179472095"/>
      <w:bookmarkStart w:id="1478" w:name="_Toc180397863"/>
      <w:bookmarkStart w:id="1479" w:name="_Toc180764069"/>
      <w:bookmarkStart w:id="1480" w:name="_Toc181882503"/>
      <w:bookmarkStart w:id="1481" w:name="_Toc184392767"/>
      <w:bookmarkStart w:id="1482" w:name="_Toc163482474"/>
      <w:bookmarkStart w:id="1483" w:name="_Toc170719163"/>
      <w:bookmarkStart w:id="1484" w:name="_Toc179472096"/>
      <w:bookmarkStart w:id="1485" w:name="_Toc180397864"/>
      <w:bookmarkStart w:id="1486" w:name="_Toc180764070"/>
      <w:bookmarkStart w:id="1487" w:name="_Toc181882504"/>
      <w:bookmarkStart w:id="1488" w:name="_Toc184392768"/>
      <w:bookmarkStart w:id="1489" w:name="_Toc163482475"/>
      <w:bookmarkStart w:id="1490" w:name="_Toc170719164"/>
      <w:bookmarkStart w:id="1491" w:name="_Toc179472097"/>
      <w:bookmarkStart w:id="1492" w:name="_Toc180397865"/>
      <w:bookmarkStart w:id="1493" w:name="_Toc180764071"/>
      <w:bookmarkStart w:id="1494" w:name="_Toc181882505"/>
      <w:bookmarkStart w:id="1495" w:name="_Toc184392769"/>
      <w:bookmarkStart w:id="1496" w:name="_Toc163482476"/>
      <w:bookmarkStart w:id="1497" w:name="_Toc170719165"/>
      <w:bookmarkStart w:id="1498" w:name="_Toc179472098"/>
      <w:bookmarkStart w:id="1499" w:name="_Toc180397866"/>
      <w:bookmarkStart w:id="1500" w:name="_Toc180764072"/>
      <w:bookmarkStart w:id="1501" w:name="_Toc181882506"/>
      <w:bookmarkStart w:id="1502" w:name="_Toc184392770"/>
      <w:bookmarkStart w:id="1503" w:name="_Toc163482477"/>
      <w:bookmarkStart w:id="1504" w:name="_Toc170719166"/>
      <w:bookmarkStart w:id="1505" w:name="_Toc179472099"/>
      <w:bookmarkStart w:id="1506" w:name="_Toc180397867"/>
      <w:bookmarkStart w:id="1507" w:name="_Toc180764073"/>
      <w:bookmarkStart w:id="1508" w:name="_Toc181882507"/>
      <w:bookmarkStart w:id="1509" w:name="_Toc184392771"/>
      <w:bookmarkStart w:id="1510" w:name="_Toc163482478"/>
      <w:bookmarkStart w:id="1511" w:name="_Toc170719167"/>
      <w:bookmarkStart w:id="1512" w:name="_Toc179472100"/>
      <w:bookmarkStart w:id="1513" w:name="_Toc180397868"/>
      <w:bookmarkStart w:id="1514" w:name="_Toc180764074"/>
      <w:bookmarkStart w:id="1515" w:name="_Toc181882508"/>
      <w:bookmarkStart w:id="1516" w:name="_Toc184392772"/>
      <w:bookmarkStart w:id="1517" w:name="_Toc163482479"/>
      <w:bookmarkStart w:id="1518" w:name="_Toc170719168"/>
      <w:bookmarkStart w:id="1519" w:name="_Toc179472101"/>
      <w:bookmarkStart w:id="1520" w:name="_Toc180397869"/>
      <w:bookmarkStart w:id="1521" w:name="_Toc180764075"/>
      <w:bookmarkStart w:id="1522" w:name="_Toc181882509"/>
      <w:bookmarkStart w:id="1523" w:name="_Toc184392773"/>
      <w:bookmarkStart w:id="1524" w:name="_Toc163482480"/>
      <w:bookmarkStart w:id="1525" w:name="_Toc170719169"/>
      <w:bookmarkStart w:id="1526" w:name="_Toc179472102"/>
      <w:bookmarkStart w:id="1527" w:name="_Toc180397870"/>
      <w:bookmarkStart w:id="1528" w:name="_Toc180764076"/>
      <w:bookmarkStart w:id="1529" w:name="_Toc181882510"/>
      <w:bookmarkStart w:id="1530" w:name="_Toc184392774"/>
      <w:bookmarkStart w:id="1531" w:name="_Toc163482481"/>
      <w:bookmarkStart w:id="1532" w:name="_Toc170719170"/>
      <w:bookmarkStart w:id="1533" w:name="_Toc179472103"/>
      <w:bookmarkStart w:id="1534" w:name="_Toc180397871"/>
      <w:bookmarkStart w:id="1535" w:name="_Toc180764077"/>
      <w:bookmarkStart w:id="1536" w:name="_Toc181882511"/>
      <w:bookmarkStart w:id="1537" w:name="_Toc184392775"/>
      <w:bookmarkStart w:id="1538" w:name="_Toc163482482"/>
      <w:bookmarkStart w:id="1539" w:name="_Toc170719171"/>
      <w:bookmarkStart w:id="1540" w:name="_Toc179472104"/>
      <w:bookmarkStart w:id="1541" w:name="_Toc180397872"/>
      <w:bookmarkStart w:id="1542" w:name="_Toc180764078"/>
      <w:bookmarkStart w:id="1543" w:name="_Toc181882512"/>
      <w:bookmarkStart w:id="1544" w:name="_Toc184392776"/>
      <w:bookmarkStart w:id="1545" w:name="_Toc163482483"/>
      <w:bookmarkStart w:id="1546" w:name="_Toc170719172"/>
      <w:bookmarkStart w:id="1547" w:name="_Toc179472105"/>
      <w:bookmarkStart w:id="1548" w:name="_Toc180397873"/>
      <w:bookmarkStart w:id="1549" w:name="_Toc180764079"/>
      <w:bookmarkStart w:id="1550" w:name="_Toc181882513"/>
      <w:bookmarkStart w:id="1551" w:name="_Toc184392777"/>
      <w:bookmarkStart w:id="1552" w:name="_Toc163482484"/>
      <w:bookmarkStart w:id="1553" w:name="_Toc170719173"/>
      <w:bookmarkStart w:id="1554" w:name="_Toc179472106"/>
      <w:bookmarkStart w:id="1555" w:name="_Toc180397874"/>
      <w:bookmarkStart w:id="1556" w:name="_Toc180764080"/>
      <w:bookmarkStart w:id="1557" w:name="_Toc181882514"/>
      <w:bookmarkStart w:id="1558" w:name="_Toc184392778"/>
      <w:bookmarkStart w:id="1559" w:name="_Toc163482485"/>
      <w:bookmarkStart w:id="1560" w:name="_Toc170719174"/>
      <w:bookmarkStart w:id="1561" w:name="_Toc179472107"/>
      <w:bookmarkStart w:id="1562" w:name="_Toc180397875"/>
      <w:bookmarkStart w:id="1563" w:name="_Toc180764081"/>
      <w:bookmarkStart w:id="1564" w:name="_Toc181882515"/>
      <w:bookmarkStart w:id="1565" w:name="_Toc184392779"/>
      <w:bookmarkStart w:id="1566" w:name="_Toc163482486"/>
      <w:bookmarkStart w:id="1567" w:name="_Toc170719175"/>
      <w:bookmarkStart w:id="1568" w:name="_Toc179472108"/>
      <w:bookmarkStart w:id="1569" w:name="_Toc180397876"/>
      <w:bookmarkStart w:id="1570" w:name="_Toc180764082"/>
      <w:bookmarkStart w:id="1571" w:name="_Toc181882516"/>
      <w:bookmarkStart w:id="1572" w:name="_Toc184392780"/>
      <w:bookmarkStart w:id="1573" w:name="_Toc163482487"/>
      <w:bookmarkStart w:id="1574" w:name="_Toc170719176"/>
      <w:bookmarkStart w:id="1575" w:name="_Toc179472109"/>
      <w:bookmarkStart w:id="1576" w:name="_Toc180397877"/>
      <w:bookmarkStart w:id="1577" w:name="_Toc180764083"/>
      <w:bookmarkStart w:id="1578" w:name="_Toc181882517"/>
      <w:bookmarkStart w:id="1579" w:name="_Toc184392781"/>
      <w:bookmarkStart w:id="1580" w:name="_Toc163482488"/>
      <w:bookmarkStart w:id="1581" w:name="_Toc170719177"/>
      <w:bookmarkStart w:id="1582" w:name="_Toc179472110"/>
      <w:bookmarkStart w:id="1583" w:name="_Toc180397878"/>
      <w:bookmarkStart w:id="1584" w:name="_Toc180764084"/>
      <w:bookmarkStart w:id="1585" w:name="_Toc181882518"/>
      <w:bookmarkStart w:id="1586" w:name="_Toc184392782"/>
      <w:bookmarkStart w:id="1587" w:name="_Toc163482489"/>
      <w:bookmarkStart w:id="1588" w:name="_Toc170719178"/>
      <w:bookmarkStart w:id="1589" w:name="_Toc179472111"/>
      <w:bookmarkStart w:id="1590" w:name="_Toc180397879"/>
      <w:bookmarkStart w:id="1591" w:name="_Toc180764085"/>
      <w:bookmarkStart w:id="1592" w:name="_Toc181882519"/>
      <w:bookmarkStart w:id="1593" w:name="_Toc184392783"/>
      <w:bookmarkStart w:id="1594" w:name="_Toc163482490"/>
      <w:bookmarkStart w:id="1595" w:name="_Toc170719179"/>
      <w:bookmarkStart w:id="1596" w:name="_Toc179472112"/>
      <w:bookmarkStart w:id="1597" w:name="_Toc180397880"/>
      <w:bookmarkStart w:id="1598" w:name="_Toc180764086"/>
      <w:bookmarkStart w:id="1599" w:name="_Toc181882520"/>
      <w:bookmarkStart w:id="1600" w:name="_Toc184392784"/>
      <w:bookmarkStart w:id="1601" w:name="_Toc163482491"/>
      <w:bookmarkStart w:id="1602" w:name="_Toc170719180"/>
      <w:bookmarkStart w:id="1603" w:name="_Toc179472113"/>
      <w:bookmarkStart w:id="1604" w:name="_Toc180397881"/>
      <w:bookmarkStart w:id="1605" w:name="_Toc180764087"/>
      <w:bookmarkStart w:id="1606" w:name="_Toc181882521"/>
      <w:bookmarkStart w:id="1607" w:name="_Toc184392785"/>
      <w:bookmarkStart w:id="1608" w:name="_Toc163482492"/>
      <w:bookmarkStart w:id="1609" w:name="_Toc170719181"/>
      <w:bookmarkStart w:id="1610" w:name="_Toc179472114"/>
      <w:bookmarkStart w:id="1611" w:name="_Toc180397882"/>
      <w:bookmarkStart w:id="1612" w:name="_Toc180764088"/>
      <w:bookmarkStart w:id="1613" w:name="_Toc181882522"/>
      <w:bookmarkStart w:id="1614" w:name="_Toc184392786"/>
      <w:bookmarkStart w:id="1615" w:name="_Toc163482493"/>
      <w:bookmarkStart w:id="1616" w:name="_Toc170719182"/>
      <w:bookmarkStart w:id="1617" w:name="_Toc179472115"/>
      <w:bookmarkStart w:id="1618" w:name="_Toc180397883"/>
      <w:bookmarkStart w:id="1619" w:name="_Toc180764089"/>
      <w:bookmarkStart w:id="1620" w:name="_Toc181882523"/>
      <w:bookmarkStart w:id="1621" w:name="_Toc184392787"/>
      <w:bookmarkStart w:id="1622" w:name="_Toc163482494"/>
      <w:bookmarkStart w:id="1623" w:name="_Toc170719183"/>
      <w:bookmarkStart w:id="1624" w:name="_Toc179472116"/>
      <w:bookmarkStart w:id="1625" w:name="_Toc180397884"/>
      <w:bookmarkStart w:id="1626" w:name="_Toc180764090"/>
      <w:bookmarkStart w:id="1627" w:name="_Toc181882524"/>
      <w:bookmarkStart w:id="1628" w:name="_Toc184392788"/>
      <w:bookmarkStart w:id="1629" w:name="_Toc163482495"/>
      <w:bookmarkStart w:id="1630" w:name="_Toc170719184"/>
      <w:bookmarkStart w:id="1631" w:name="_Toc179472117"/>
      <w:bookmarkStart w:id="1632" w:name="_Toc180397885"/>
      <w:bookmarkStart w:id="1633" w:name="_Toc180764091"/>
      <w:bookmarkStart w:id="1634" w:name="_Toc181882525"/>
      <w:bookmarkStart w:id="1635" w:name="_Toc184392789"/>
      <w:bookmarkStart w:id="1636" w:name="_Toc163482496"/>
      <w:bookmarkStart w:id="1637" w:name="_Toc170719185"/>
      <w:bookmarkStart w:id="1638" w:name="_Toc179472118"/>
      <w:bookmarkStart w:id="1639" w:name="_Toc180397886"/>
      <w:bookmarkStart w:id="1640" w:name="_Toc180764092"/>
      <w:bookmarkStart w:id="1641" w:name="_Toc181882526"/>
      <w:bookmarkStart w:id="1642" w:name="_Toc184392790"/>
      <w:bookmarkStart w:id="1643" w:name="_Toc163482497"/>
      <w:bookmarkStart w:id="1644" w:name="_Toc170719186"/>
      <w:bookmarkStart w:id="1645" w:name="_Toc179472119"/>
      <w:bookmarkStart w:id="1646" w:name="_Toc180397887"/>
      <w:bookmarkStart w:id="1647" w:name="_Toc180764093"/>
      <w:bookmarkStart w:id="1648" w:name="_Toc181882527"/>
      <w:bookmarkStart w:id="1649" w:name="_Toc184392791"/>
      <w:bookmarkStart w:id="1650" w:name="_Toc163482498"/>
      <w:bookmarkStart w:id="1651" w:name="_Toc170719187"/>
      <w:bookmarkStart w:id="1652" w:name="_Toc179472120"/>
      <w:bookmarkStart w:id="1653" w:name="_Toc180397888"/>
      <w:bookmarkStart w:id="1654" w:name="_Toc180764094"/>
      <w:bookmarkStart w:id="1655" w:name="_Toc181882528"/>
      <w:bookmarkStart w:id="1656" w:name="_Toc184392792"/>
      <w:bookmarkStart w:id="1657" w:name="_Toc163482499"/>
      <w:bookmarkStart w:id="1658" w:name="_Toc170719188"/>
      <w:bookmarkStart w:id="1659" w:name="_Toc179472121"/>
      <w:bookmarkStart w:id="1660" w:name="_Toc180397889"/>
      <w:bookmarkStart w:id="1661" w:name="_Toc180764095"/>
      <w:bookmarkStart w:id="1662" w:name="_Toc181882529"/>
      <w:bookmarkStart w:id="1663" w:name="_Toc184392793"/>
      <w:bookmarkStart w:id="1664" w:name="_Toc163482500"/>
      <w:bookmarkStart w:id="1665" w:name="_Toc170719189"/>
      <w:bookmarkStart w:id="1666" w:name="_Toc179472122"/>
      <w:bookmarkStart w:id="1667" w:name="_Toc180397890"/>
      <w:bookmarkStart w:id="1668" w:name="_Toc180764096"/>
      <w:bookmarkStart w:id="1669" w:name="_Toc181882530"/>
      <w:bookmarkStart w:id="1670" w:name="_Toc184392794"/>
      <w:bookmarkStart w:id="1671" w:name="_Toc163482501"/>
      <w:bookmarkStart w:id="1672" w:name="_Toc170719190"/>
      <w:bookmarkStart w:id="1673" w:name="_Toc179472123"/>
      <w:bookmarkStart w:id="1674" w:name="_Toc180397891"/>
      <w:bookmarkStart w:id="1675" w:name="_Toc180764097"/>
      <w:bookmarkStart w:id="1676" w:name="_Toc181882531"/>
      <w:bookmarkStart w:id="1677" w:name="_Toc184392795"/>
      <w:bookmarkStart w:id="1678" w:name="_Toc163482502"/>
      <w:bookmarkStart w:id="1679" w:name="_Toc170719191"/>
      <w:bookmarkStart w:id="1680" w:name="_Toc179472124"/>
      <w:bookmarkStart w:id="1681" w:name="_Toc180397892"/>
      <w:bookmarkStart w:id="1682" w:name="_Toc180764098"/>
      <w:bookmarkStart w:id="1683" w:name="_Toc181882532"/>
      <w:bookmarkStart w:id="1684" w:name="_Toc184392796"/>
      <w:bookmarkStart w:id="1685" w:name="_Toc163482503"/>
      <w:bookmarkStart w:id="1686" w:name="_Toc170719192"/>
      <w:bookmarkStart w:id="1687" w:name="_Toc179472125"/>
      <w:bookmarkStart w:id="1688" w:name="_Toc180397893"/>
      <w:bookmarkStart w:id="1689" w:name="_Toc180764099"/>
      <w:bookmarkStart w:id="1690" w:name="_Toc181882533"/>
      <w:bookmarkStart w:id="1691" w:name="_Toc184392797"/>
      <w:bookmarkStart w:id="1692" w:name="_Toc196831589"/>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r>
        <w:t>d</w:t>
      </w:r>
      <w:r w:rsidRPr="007127AA">
        <w:t xml:space="preserve">istributor </w:t>
      </w:r>
      <w:r>
        <w:t>n</w:t>
      </w:r>
      <w:r w:rsidRPr="007127AA">
        <w:t>ame</w:t>
      </w:r>
      <w:bookmarkEnd w:id="1692"/>
    </w:p>
    <w:tbl>
      <w:tblPr>
        <w:tblStyle w:val="TableGrid"/>
        <w:tblW w:w="10065" w:type="dxa"/>
        <w:tblInd w:w="-5" w:type="dxa"/>
        <w:tblLook w:val="04A0" w:firstRow="1" w:lastRow="0" w:firstColumn="1" w:lastColumn="0" w:noHBand="0" w:noVBand="1"/>
      </w:tblPr>
      <w:tblGrid>
        <w:gridCol w:w="10065"/>
      </w:tblGrid>
      <w:tr w:rsidR="0054324B" w:rsidRPr="00476F48" w14:paraId="1E960442" w14:textId="77777777" w:rsidTr="007127AA">
        <w:tc>
          <w:tcPr>
            <w:tcW w:w="10065" w:type="dxa"/>
            <w:vAlign w:val="center"/>
          </w:tcPr>
          <w:p w14:paraId="52E30E87" w14:textId="77777777" w:rsidR="0054324B" w:rsidRPr="00476F48" w:rsidRDefault="0054324B" w:rsidP="007127AA">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Name of the distributor.</w:t>
            </w:r>
          </w:p>
          <w:p w14:paraId="6BB126FC" w14:textId="77777777" w:rsidR="0054324B" w:rsidRPr="00476F48" w:rsidRDefault="0054324B" w:rsidP="007127AA">
            <w:pPr>
              <w:pStyle w:val="BodyText"/>
              <w:spacing w:after="0"/>
            </w:pPr>
            <w:r w:rsidRPr="00476F48">
              <w:rPr>
                <w:u w:val="single"/>
              </w:rPr>
              <w:t>Remarks:</w:t>
            </w:r>
          </w:p>
          <w:p w14:paraId="4819BDE0" w14:textId="5051D5C1"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48058D03" w14:textId="77777777" w:rsidR="0054324B" w:rsidRPr="00476F48" w:rsidRDefault="0054324B" w:rsidP="007127AA">
      <w:pPr>
        <w:pStyle w:val="BodyText"/>
        <w:spacing w:after="0"/>
        <w:rPr>
          <w:lang w:eastAsia="ko-KR"/>
        </w:rPr>
      </w:pPr>
    </w:p>
    <w:p w14:paraId="2BA09BCA" w14:textId="27D3F839" w:rsidR="006C5F81" w:rsidRPr="007127AA" w:rsidRDefault="007127AA" w:rsidP="00F1468C">
      <w:pPr>
        <w:pStyle w:val="Heading2"/>
        <w:numPr>
          <w:ilvl w:val="1"/>
          <w:numId w:val="23"/>
        </w:numPr>
      </w:pPr>
      <w:bookmarkStart w:id="1693" w:name="_Toc196831590"/>
      <w:r>
        <w:t>d</w:t>
      </w:r>
      <w:r w:rsidRPr="007127AA">
        <w:t xml:space="preserve">omestic </w:t>
      </w:r>
      <w:r>
        <w:t>c</w:t>
      </w:r>
      <w:r w:rsidRPr="007127AA">
        <w:t xml:space="preserve">arriage </w:t>
      </w:r>
      <w:r>
        <w:t>r</w:t>
      </w:r>
      <w:r w:rsidRPr="007127AA">
        <w:t>equirement</w:t>
      </w:r>
      <w:bookmarkEnd w:id="1693"/>
    </w:p>
    <w:tbl>
      <w:tblPr>
        <w:tblStyle w:val="TableGrid"/>
        <w:tblW w:w="10065" w:type="dxa"/>
        <w:tblInd w:w="-5" w:type="dxa"/>
        <w:tblLook w:val="04A0" w:firstRow="1" w:lastRow="0" w:firstColumn="1" w:lastColumn="0" w:noHBand="0" w:noVBand="1"/>
      </w:tblPr>
      <w:tblGrid>
        <w:gridCol w:w="10065"/>
      </w:tblGrid>
      <w:tr w:rsidR="0054324B" w:rsidRPr="00476F48" w14:paraId="62119A55" w14:textId="77777777" w:rsidTr="007127AA">
        <w:trPr>
          <w:trHeight w:val="895"/>
        </w:trPr>
        <w:tc>
          <w:tcPr>
            <w:tcW w:w="10065" w:type="dxa"/>
            <w:vAlign w:val="center"/>
          </w:tcPr>
          <w:p w14:paraId="4B811760" w14:textId="09E659C8" w:rsidR="0054324B" w:rsidRPr="00476F48" w:rsidRDefault="0054324B" w:rsidP="00EA05D8">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EA05D8" w:rsidRPr="00EA05D8">
              <w:rPr>
                <w:spacing w:val="5"/>
              </w:rPr>
              <w:t>A carriage requirement that is specific to a country or region and is based on domestic legislation or regulation.</w:t>
            </w:r>
          </w:p>
          <w:p w14:paraId="326AAC65" w14:textId="77777777" w:rsidR="0054324B" w:rsidRPr="00476F48" w:rsidRDefault="0054324B" w:rsidP="007127AA">
            <w:pPr>
              <w:pStyle w:val="BodyText"/>
              <w:spacing w:after="0"/>
            </w:pPr>
            <w:r w:rsidRPr="00476F48">
              <w:rPr>
                <w:u w:val="single"/>
              </w:rPr>
              <w:t>Remarks:</w:t>
            </w:r>
          </w:p>
          <w:p w14:paraId="6495CE20" w14:textId="78E68744"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79742FC8" w14:textId="77777777" w:rsidR="0054324B" w:rsidRPr="00476F48" w:rsidRDefault="0054324B" w:rsidP="00EA05D8">
      <w:pPr>
        <w:pStyle w:val="BodyText"/>
        <w:spacing w:after="0"/>
      </w:pPr>
    </w:p>
    <w:p w14:paraId="0B960DD8" w14:textId="0E93C588" w:rsidR="00F94073" w:rsidRPr="00EA05D8" w:rsidRDefault="00EA05D8" w:rsidP="00F1468C">
      <w:pPr>
        <w:pStyle w:val="Heading2"/>
        <w:numPr>
          <w:ilvl w:val="1"/>
          <w:numId w:val="23"/>
        </w:numPr>
      </w:pPr>
      <w:bookmarkStart w:id="1694" w:name="_Toc196831591"/>
      <w:r>
        <w:t>e</w:t>
      </w:r>
      <w:r w:rsidRPr="00EA05D8">
        <w:t xml:space="preserve">dition </w:t>
      </w:r>
      <w:r>
        <w:t>d</w:t>
      </w:r>
      <w:r w:rsidRPr="00EA05D8">
        <w:t>ate</w:t>
      </w:r>
      <w:bookmarkEnd w:id="1694"/>
    </w:p>
    <w:tbl>
      <w:tblPr>
        <w:tblStyle w:val="TableGrid"/>
        <w:tblW w:w="10065" w:type="dxa"/>
        <w:tblInd w:w="-5" w:type="dxa"/>
        <w:tblLook w:val="04A0" w:firstRow="1" w:lastRow="0" w:firstColumn="1" w:lastColumn="0" w:noHBand="0" w:noVBand="1"/>
      </w:tblPr>
      <w:tblGrid>
        <w:gridCol w:w="10065"/>
      </w:tblGrid>
      <w:tr w:rsidR="0054324B" w:rsidRPr="00476F48" w14:paraId="2ABF59FD" w14:textId="77777777" w:rsidTr="00EA05D8">
        <w:tc>
          <w:tcPr>
            <w:tcW w:w="10065" w:type="dxa"/>
            <w:vAlign w:val="center"/>
          </w:tcPr>
          <w:p w14:paraId="32AA1F2C" w14:textId="77777777" w:rsidR="0054324B" w:rsidRPr="00476F48" w:rsidRDefault="0054324B" w:rsidP="00EA05D8">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Date of publishing for example of a publication, chart, or product.</w:t>
            </w:r>
          </w:p>
          <w:p w14:paraId="437AB2CD" w14:textId="77777777" w:rsidR="0054324B" w:rsidRPr="00476F48" w:rsidRDefault="0054324B" w:rsidP="00EA05D8">
            <w:pPr>
              <w:pStyle w:val="BodyText"/>
              <w:spacing w:after="0"/>
            </w:pPr>
            <w:r w:rsidRPr="00476F48">
              <w:rPr>
                <w:u w:val="single"/>
              </w:rPr>
              <w:t>Remarks:</w:t>
            </w:r>
          </w:p>
          <w:p w14:paraId="6BFB8237" w14:textId="0AA6E2CB"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proofErr w:type="gramStart"/>
            <w:r w:rsidRPr="00476F48">
              <w:t>remarks..</w:t>
            </w:r>
            <w:proofErr w:type="gramEnd"/>
          </w:p>
        </w:tc>
      </w:tr>
    </w:tbl>
    <w:p w14:paraId="00DF90DB" w14:textId="77777777" w:rsidR="0054324B" w:rsidRPr="00476F48" w:rsidRDefault="0054324B" w:rsidP="003B6F2C">
      <w:pPr>
        <w:pStyle w:val="BodyText"/>
        <w:spacing w:after="0"/>
        <w:rPr>
          <w:lang w:eastAsia="ko-KR"/>
        </w:rPr>
      </w:pPr>
    </w:p>
    <w:p w14:paraId="3C82C579" w14:textId="6595F5C7" w:rsidR="00F94073" w:rsidRPr="003B6F2C" w:rsidRDefault="003B6F2C" w:rsidP="00F1468C">
      <w:pPr>
        <w:pStyle w:val="Heading2"/>
        <w:keepNext/>
        <w:keepLines/>
        <w:numPr>
          <w:ilvl w:val="1"/>
          <w:numId w:val="23"/>
        </w:numPr>
      </w:pPr>
      <w:bookmarkStart w:id="1695" w:name="_Toc196831592"/>
      <w:r>
        <w:t>e</w:t>
      </w:r>
      <w:r w:rsidRPr="003B6F2C">
        <w:t xml:space="preserve">dition </w:t>
      </w:r>
      <w:r>
        <w:t>n</w:t>
      </w:r>
      <w:r w:rsidRPr="003B6F2C">
        <w:t>umber</w:t>
      </w:r>
      <w:bookmarkEnd w:id="1695"/>
    </w:p>
    <w:tbl>
      <w:tblPr>
        <w:tblStyle w:val="TableGrid"/>
        <w:tblW w:w="10065" w:type="dxa"/>
        <w:tblInd w:w="-5" w:type="dxa"/>
        <w:tblLook w:val="04A0" w:firstRow="1" w:lastRow="0" w:firstColumn="1" w:lastColumn="0" w:noHBand="0" w:noVBand="1"/>
      </w:tblPr>
      <w:tblGrid>
        <w:gridCol w:w="10065"/>
      </w:tblGrid>
      <w:tr w:rsidR="0054324B" w:rsidRPr="00476F48" w14:paraId="0EC0835C" w14:textId="77777777" w:rsidTr="003B6F2C">
        <w:trPr>
          <w:trHeight w:val="895"/>
        </w:trPr>
        <w:tc>
          <w:tcPr>
            <w:tcW w:w="10065" w:type="dxa"/>
            <w:vAlign w:val="center"/>
          </w:tcPr>
          <w:p w14:paraId="6080AB03" w14:textId="77777777" w:rsidR="0054324B" w:rsidRPr="00476F48" w:rsidRDefault="0054324B" w:rsidP="003B6F2C">
            <w:pPr>
              <w:pStyle w:val="BodyText"/>
              <w:spacing w:before="120"/>
              <w:jc w:val="both"/>
              <w:rPr>
                <w:u w:val="single"/>
              </w:rPr>
            </w:pPr>
            <w:r w:rsidRPr="00476F48">
              <w:rPr>
                <w:u w:val="single"/>
              </w:rPr>
              <w:t>IHO Definition:</w:t>
            </w:r>
            <w:r w:rsidRPr="003B6F2C">
              <w:t xml:space="preserve"> </w:t>
            </w:r>
            <w:r w:rsidRPr="00476F48">
              <w:rPr>
                <w:rFonts w:hint="eastAsia"/>
              </w:rPr>
              <w:t>Edition of the ENC being referenced.</w:t>
            </w:r>
          </w:p>
          <w:p w14:paraId="432D7931" w14:textId="77777777" w:rsidR="0054324B" w:rsidRPr="00476F48" w:rsidRDefault="0054324B" w:rsidP="003B6F2C">
            <w:pPr>
              <w:pStyle w:val="BodyText"/>
              <w:spacing w:after="0"/>
            </w:pPr>
            <w:r w:rsidRPr="00476F48">
              <w:rPr>
                <w:u w:val="single"/>
              </w:rPr>
              <w:t>Remarks:</w:t>
            </w:r>
          </w:p>
          <w:p w14:paraId="21171D01" w14:textId="5BCF0951"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CEFB35C" w14:textId="77777777" w:rsidR="0054324B" w:rsidRPr="00476F48" w:rsidRDefault="0054324B" w:rsidP="007411D1">
      <w:pPr>
        <w:pStyle w:val="BodyText"/>
        <w:spacing w:after="0"/>
        <w:rPr>
          <w:lang w:eastAsia="ko-KR"/>
        </w:rPr>
      </w:pPr>
    </w:p>
    <w:p w14:paraId="2E4CD9EA" w14:textId="6FDE2C91" w:rsidR="00F94073" w:rsidRPr="00476F48" w:rsidRDefault="00E61DF9" w:rsidP="00541F95">
      <w:pPr>
        <w:pStyle w:val="Heading2"/>
        <w:keepNext/>
        <w:keepLines/>
        <w:numPr>
          <w:ilvl w:val="1"/>
          <w:numId w:val="23"/>
        </w:numPr>
      </w:pPr>
      <w:bookmarkStart w:id="1696" w:name="_Toc196831593"/>
      <w:r>
        <w:lastRenderedPageBreak/>
        <w:t>e</w:t>
      </w:r>
      <w:r w:rsidRPr="00476F48">
        <w:t>xpiration</w:t>
      </w:r>
      <w:r w:rsidRPr="00476F48">
        <w:rPr>
          <w:spacing w:val="-4"/>
        </w:rPr>
        <w:t xml:space="preserve"> </w:t>
      </w:r>
      <w:r>
        <w:t>d</w:t>
      </w:r>
      <w:r w:rsidRPr="00476F48">
        <w:t>ate</w:t>
      </w:r>
      <w:bookmarkEnd w:id="1696"/>
    </w:p>
    <w:tbl>
      <w:tblPr>
        <w:tblStyle w:val="TableGrid"/>
        <w:tblW w:w="10065" w:type="dxa"/>
        <w:tblInd w:w="-5" w:type="dxa"/>
        <w:tblLook w:val="04A0" w:firstRow="1" w:lastRow="0" w:firstColumn="1" w:lastColumn="0" w:noHBand="0" w:noVBand="1"/>
      </w:tblPr>
      <w:tblGrid>
        <w:gridCol w:w="10065"/>
      </w:tblGrid>
      <w:tr w:rsidR="000172AF" w:rsidRPr="00476F48" w14:paraId="78ED53F7" w14:textId="77777777" w:rsidTr="007411D1">
        <w:tc>
          <w:tcPr>
            <w:tcW w:w="10065" w:type="dxa"/>
            <w:vAlign w:val="center"/>
          </w:tcPr>
          <w:p w14:paraId="667D6303" w14:textId="2E76D148" w:rsidR="000172AF" w:rsidRPr="00476F48" w:rsidRDefault="000172AF" w:rsidP="007411D1">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rPr>
                <w:spacing w:val="-1"/>
              </w:rPr>
              <w:t xml:space="preserve"> </w:t>
            </w:r>
            <w:r w:rsidRPr="00476F48">
              <w:t>Expiration</w:t>
            </w:r>
            <w:r w:rsidRPr="00476F48">
              <w:rPr>
                <w:spacing w:val="-3"/>
              </w:rPr>
              <w:t xml:space="preserve"> </w:t>
            </w:r>
            <w:r w:rsidRPr="00476F48">
              <w:t>date</w:t>
            </w:r>
            <w:r w:rsidRPr="00476F48">
              <w:rPr>
                <w:spacing w:val="-4"/>
              </w:rPr>
              <w:t xml:space="preserve"> </w:t>
            </w:r>
            <w:r w:rsidRPr="00476F48">
              <w:t>of</w:t>
            </w:r>
            <w:r w:rsidRPr="00476F48">
              <w:rPr>
                <w:spacing w:val="-1"/>
              </w:rPr>
              <w:t xml:space="preserve"> </w:t>
            </w:r>
            <w:r w:rsidR="0068689B">
              <w:t>a</w:t>
            </w:r>
            <w:r w:rsidR="0068689B" w:rsidRPr="00476F48">
              <w:rPr>
                <w:spacing w:val="-5"/>
              </w:rPr>
              <w:t xml:space="preserve"> </w:t>
            </w:r>
            <w:r w:rsidRPr="00476F48">
              <w:t>product</w:t>
            </w:r>
            <w:r w:rsidRPr="00476F48">
              <w:rPr>
                <w:spacing w:val="-1"/>
              </w:rPr>
              <w:t xml:space="preserve"> </w:t>
            </w:r>
            <w:r w:rsidR="0068689B">
              <w:t>or service</w:t>
            </w:r>
            <w:r w:rsidRPr="00476F48">
              <w:t>.</w:t>
            </w:r>
            <w:r w:rsidRPr="00476F48">
              <w:rPr>
                <w:spacing w:val="-53"/>
              </w:rPr>
              <w:t xml:space="preserve"> </w:t>
            </w:r>
          </w:p>
          <w:p w14:paraId="734C62B9" w14:textId="77777777" w:rsidR="000172AF" w:rsidRPr="00476F48" w:rsidRDefault="000172AF" w:rsidP="007411D1">
            <w:pPr>
              <w:pStyle w:val="BodyText"/>
              <w:spacing w:after="0"/>
            </w:pPr>
            <w:r w:rsidRPr="00476F48">
              <w:rPr>
                <w:u w:val="single"/>
              </w:rPr>
              <w:t>Remarks:</w:t>
            </w:r>
          </w:p>
          <w:p w14:paraId="26ED4E9B" w14:textId="69A50DF6"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2FD542C5" w14:textId="57D5AA3E" w:rsidR="000172AF" w:rsidRDefault="000172AF" w:rsidP="009F7411">
      <w:pPr>
        <w:pStyle w:val="BodyText"/>
        <w:spacing w:after="0"/>
      </w:pPr>
    </w:p>
    <w:p w14:paraId="6C4B1847" w14:textId="14C3B8A5" w:rsidR="009F7411" w:rsidRPr="00476F48" w:rsidRDefault="00826829" w:rsidP="00C70CC3">
      <w:pPr>
        <w:pStyle w:val="Heading2"/>
        <w:keepNext/>
        <w:keepLines/>
        <w:numPr>
          <w:ilvl w:val="1"/>
          <w:numId w:val="23"/>
        </w:numPr>
      </w:pPr>
      <w:bookmarkStart w:id="1697" w:name="_Toc196831594"/>
      <w:r>
        <w:t>f</w:t>
      </w:r>
      <w:r w:rsidRPr="00476F48">
        <w:t xml:space="preserve">ile </w:t>
      </w:r>
      <w:r>
        <w:t>l</w:t>
      </w:r>
      <w:r w:rsidRPr="00476F48">
        <w:t>ocator</w:t>
      </w:r>
      <w:bookmarkEnd w:id="1697"/>
    </w:p>
    <w:tbl>
      <w:tblPr>
        <w:tblStyle w:val="TableGrid"/>
        <w:tblW w:w="10060" w:type="dxa"/>
        <w:tblLook w:val="04A0" w:firstRow="1" w:lastRow="0" w:firstColumn="1" w:lastColumn="0" w:noHBand="0" w:noVBand="1"/>
      </w:tblPr>
      <w:tblGrid>
        <w:gridCol w:w="10060"/>
      </w:tblGrid>
      <w:tr w:rsidR="009F7411" w:rsidRPr="00476F48" w14:paraId="27710245" w14:textId="77777777" w:rsidTr="004C69A7">
        <w:tc>
          <w:tcPr>
            <w:tcW w:w="10060" w:type="dxa"/>
            <w:vAlign w:val="center"/>
          </w:tcPr>
          <w:p w14:paraId="368258BA" w14:textId="77777777" w:rsidR="004C69A7" w:rsidRDefault="009F7411" w:rsidP="00676B31">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location</w:t>
            </w:r>
            <w:r w:rsidRPr="00476F48">
              <w:rPr>
                <w:spacing w:val="-1"/>
              </w:rPr>
              <w:t xml:space="preserve"> </w:t>
            </w:r>
            <w:r w:rsidRPr="00476F48">
              <w:t>of a</w:t>
            </w:r>
            <w:r w:rsidRPr="00476F48">
              <w:rPr>
                <w:spacing w:val="-3"/>
              </w:rPr>
              <w:t xml:space="preserve"> </w:t>
            </w:r>
            <w:r w:rsidRPr="00476F48">
              <w:t>fragment</w:t>
            </w:r>
            <w:r w:rsidRPr="00476F48">
              <w:rPr>
                <w:spacing w:val="-2"/>
              </w:rPr>
              <w:t xml:space="preserve"> </w:t>
            </w:r>
            <w:r w:rsidRPr="00476F48">
              <w:t>of text</w:t>
            </w:r>
            <w:r w:rsidRPr="00476F48">
              <w:rPr>
                <w:spacing w:val="-3"/>
              </w:rPr>
              <w:t xml:space="preserve"> </w:t>
            </w:r>
            <w:r w:rsidRPr="00476F48">
              <w:t>or</w:t>
            </w:r>
            <w:r w:rsidRPr="00476F48">
              <w:rPr>
                <w:spacing w:val="-1"/>
              </w:rPr>
              <w:t xml:space="preserve"> </w:t>
            </w:r>
            <w:r w:rsidRPr="00476F48">
              <w:t>other</w:t>
            </w:r>
            <w:r w:rsidRPr="00476F48">
              <w:rPr>
                <w:spacing w:val="-2"/>
              </w:rPr>
              <w:t xml:space="preserve"> </w:t>
            </w:r>
            <w:r w:rsidRPr="00476F48">
              <w:t>information</w:t>
            </w:r>
            <w:r w:rsidRPr="00476F48">
              <w:rPr>
                <w:spacing w:val="-3"/>
              </w:rPr>
              <w:t xml:space="preserve"> </w:t>
            </w:r>
            <w:r w:rsidRPr="00476F48">
              <w:t>in</w:t>
            </w:r>
            <w:r w:rsidRPr="00476F48">
              <w:rPr>
                <w:spacing w:val="-2"/>
              </w:rPr>
              <w:t xml:space="preserve"> </w:t>
            </w:r>
            <w:r w:rsidRPr="00476F48">
              <w:t>a</w:t>
            </w:r>
            <w:r w:rsidRPr="00476F48">
              <w:rPr>
                <w:spacing w:val="-2"/>
              </w:rPr>
              <w:t xml:space="preserve"> </w:t>
            </w:r>
            <w:r w:rsidRPr="00476F48">
              <w:t>support</w:t>
            </w:r>
            <w:r w:rsidRPr="00476F48">
              <w:rPr>
                <w:spacing w:val="-3"/>
              </w:rPr>
              <w:t xml:space="preserve"> </w:t>
            </w:r>
            <w:r w:rsidRPr="00476F48">
              <w:t>file.</w:t>
            </w:r>
            <w:r w:rsidRPr="00476F48">
              <w:rPr>
                <w:spacing w:val="-53"/>
              </w:rPr>
              <w:t xml:space="preserve"> </w:t>
            </w:r>
          </w:p>
          <w:p w14:paraId="17EF5182" w14:textId="6F41485F" w:rsidR="009F7411" w:rsidRPr="00476F48" w:rsidRDefault="009F7411" w:rsidP="004C69A7">
            <w:pPr>
              <w:pStyle w:val="BodyText"/>
              <w:spacing w:after="0"/>
              <w:jc w:val="both"/>
            </w:pPr>
            <w:r w:rsidRPr="00476F48">
              <w:rPr>
                <w:u w:val="single"/>
              </w:rPr>
              <w:t>Remarks:</w:t>
            </w:r>
          </w:p>
          <w:p w14:paraId="5316A97D" w14:textId="77777777" w:rsidR="009F7411" w:rsidRPr="00476F48" w:rsidRDefault="009F7411" w:rsidP="00F1468C">
            <w:pPr>
              <w:pStyle w:val="BodyText"/>
              <w:numPr>
                <w:ilvl w:val="0"/>
                <w:numId w:val="6"/>
              </w:numPr>
              <w:tabs>
                <w:tab w:val="left" w:pos="164"/>
              </w:tabs>
              <w:ind w:left="164" w:hanging="164"/>
              <w:jc w:val="both"/>
            </w:pPr>
            <w:r w:rsidRPr="00476F48">
              <w:t>Application schemas must describe how the associated file is identified. The associated file will</w:t>
            </w:r>
            <w:r w:rsidRPr="00476F48">
              <w:rPr>
                <w:spacing w:val="1"/>
              </w:rPr>
              <w:t xml:space="preserve"> </w:t>
            </w:r>
            <w:r w:rsidRPr="00476F48">
              <w:t>commonly</w:t>
            </w:r>
            <w:r w:rsidRPr="00476F48">
              <w:rPr>
                <w:spacing w:val="-8"/>
              </w:rPr>
              <w:t xml:space="preserve"> </w:t>
            </w:r>
            <w:r w:rsidRPr="00476F48">
              <w:t>be</w:t>
            </w:r>
            <w:r w:rsidRPr="00476F48">
              <w:rPr>
                <w:spacing w:val="-2"/>
              </w:rPr>
              <w:t xml:space="preserve"> </w:t>
            </w:r>
            <w:r w:rsidRPr="00476F48">
              <w:t>named</w:t>
            </w:r>
            <w:r w:rsidRPr="00476F48">
              <w:rPr>
                <w:spacing w:val="-5"/>
              </w:rPr>
              <w:t xml:space="preserve"> </w:t>
            </w:r>
            <w:r w:rsidRPr="00476F48">
              <w:t>in</w:t>
            </w:r>
            <w:r w:rsidRPr="00476F48">
              <w:rPr>
                <w:spacing w:val="-5"/>
              </w:rPr>
              <w:t xml:space="preserve"> </w:t>
            </w:r>
            <w:r w:rsidRPr="00476F48">
              <w:t>a</w:t>
            </w:r>
            <w:r w:rsidRPr="00476F48">
              <w:rPr>
                <w:spacing w:val="-5"/>
              </w:rPr>
              <w:t xml:space="preserve"> </w:t>
            </w:r>
            <w:r w:rsidRPr="00476F48">
              <w:t>file</w:t>
            </w:r>
            <w:r w:rsidRPr="00476F48">
              <w:rPr>
                <w:spacing w:val="-5"/>
              </w:rPr>
              <w:t xml:space="preserve"> </w:t>
            </w:r>
            <w:r w:rsidRPr="00476F48">
              <w:t>reference</w:t>
            </w:r>
            <w:r w:rsidRPr="00476F48">
              <w:rPr>
                <w:spacing w:val="-4"/>
              </w:rPr>
              <w:t xml:space="preserve"> </w:t>
            </w:r>
            <w:r w:rsidRPr="00476F48">
              <w:t>co-attribute</w:t>
            </w:r>
            <w:r w:rsidRPr="00476F48">
              <w:rPr>
                <w:spacing w:val="-2"/>
              </w:rPr>
              <w:t xml:space="preserve"> </w:t>
            </w:r>
            <w:r w:rsidRPr="00476F48">
              <w:t>of</w:t>
            </w:r>
            <w:r w:rsidRPr="00476F48">
              <w:rPr>
                <w:spacing w:val="-3"/>
              </w:rPr>
              <w:t xml:space="preserve"> </w:t>
            </w:r>
            <w:r w:rsidRPr="00476F48">
              <w:t>the</w:t>
            </w:r>
            <w:r w:rsidRPr="00476F48">
              <w:rPr>
                <w:spacing w:val="-5"/>
              </w:rPr>
              <w:t xml:space="preserve"> </w:t>
            </w:r>
            <w:r w:rsidRPr="00476F48">
              <w:t>same</w:t>
            </w:r>
            <w:r w:rsidRPr="00476F48">
              <w:rPr>
                <w:spacing w:val="-5"/>
              </w:rPr>
              <w:t xml:space="preserve"> </w:t>
            </w:r>
            <w:r w:rsidRPr="00476F48">
              <w:t>complex</w:t>
            </w:r>
            <w:r w:rsidRPr="00476F48">
              <w:rPr>
                <w:spacing w:val="-4"/>
              </w:rPr>
              <w:t xml:space="preserve"> </w:t>
            </w:r>
            <w:r w:rsidRPr="00476F48">
              <w:t>attribute.</w:t>
            </w:r>
            <w:r w:rsidRPr="00476F48">
              <w:rPr>
                <w:spacing w:val="-2"/>
              </w:rPr>
              <w:t xml:space="preserve"> </w:t>
            </w:r>
            <w:r w:rsidRPr="00476F48">
              <w:t>Each</w:t>
            </w:r>
            <w:r w:rsidRPr="00476F48">
              <w:rPr>
                <w:spacing w:val="-4"/>
              </w:rPr>
              <w:t xml:space="preserve"> </w:t>
            </w:r>
            <w:r w:rsidRPr="00476F48">
              <w:t>DCEG</w:t>
            </w:r>
            <w:r w:rsidRPr="00476F48">
              <w:rPr>
                <w:spacing w:val="-3"/>
              </w:rPr>
              <w:t xml:space="preserve"> </w:t>
            </w:r>
            <w:r w:rsidRPr="00476F48">
              <w:t>must</w:t>
            </w:r>
            <w:r w:rsidRPr="00476F48">
              <w:rPr>
                <w:spacing w:val="-53"/>
              </w:rPr>
              <w:t xml:space="preserve"> </w:t>
            </w:r>
            <w:r w:rsidRPr="00476F48">
              <w:t>specify requirements for the format of the associated file and the semantics of file locator. For</w:t>
            </w:r>
            <w:r w:rsidRPr="00476F48">
              <w:rPr>
                <w:spacing w:val="1"/>
              </w:rPr>
              <w:t xml:space="preserve"> </w:t>
            </w:r>
            <w:r w:rsidRPr="00476F48">
              <w:t>example, the value of file locator may be an HTML ID in an HTML file, line number in a text file) or a</w:t>
            </w:r>
            <w:r w:rsidRPr="00476F48">
              <w:rPr>
                <w:spacing w:val="-53"/>
              </w:rPr>
              <w:t xml:space="preserve"> </w:t>
            </w:r>
            <w:r w:rsidRPr="00476F48">
              <w:t>bookmark</w:t>
            </w:r>
            <w:r w:rsidRPr="00476F48">
              <w:rPr>
                <w:spacing w:val="2"/>
              </w:rPr>
              <w:t xml:space="preserve"> </w:t>
            </w:r>
            <w:r w:rsidRPr="00476F48">
              <w:t>in</w:t>
            </w:r>
            <w:r w:rsidRPr="00476F48">
              <w:rPr>
                <w:spacing w:val="-1"/>
              </w:rPr>
              <w:t xml:space="preserve"> </w:t>
            </w:r>
            <w:r w:rsidRPr="00476F48">
              <w:t>a</w:t>
            </w:r>
            <w:r w:rsidRPr="00476F48">
              <w:rPr>
                <w:spacing w:val="-1"/>
              </w:rPr>
              <w:t xml:space="preserve"> </w:t>
            </w:r>
            <w:r w:rsidRPr="00476F48">
              <w:t>PDF file.</w:t>
            </w:r>
          </w:p>
        </w:tc>
      </w:tr>
    </w:tbl>
    <w:p w14:paraId="19F85B52" w14:textId="77777777" w:rsidR="009F7411" w:rsidRDefault="009F7411" w:rsidP="009F7411">
      <w:pPr>
        <w:pStyle w:val="BodyText"/>
        <w:spacing w:after="0"/>
      </w:pPr>
    </w:p>
    <w:p w14:paraId="0D0D84E0" w14:textId="1980F5E4" w:rsidR="00F94073" w:rsidRPr="00476F48" w:rsidRDefault="008E7067" w:rsidP="00F1468C">
      <w:pPr>
        <w:pStyle w:val="Heading2"/>
        <w:keepNext/>
        <w:keepLines/>
        <w:numPr>
          <w:ilvl w:val="1"/>
          <w:numId w:val="23"/>
        </w:numPr>
      </w:pPr>
      <w:bookmarkStart w:id="1698" w:name="_Toc196831595"/>
      <w:r>
        <w:t>f</w:t>
      </w:r>
      <w:r w:rsidRPr="00476F48">
        <w:t xml:space="preserve">ile </w:t>
      </w:r>
      <w:r>
        <w:t>n</w:t>
      </w:r>
      <w:r w:rsidRPr="00476F48">
        <w:t>ame</w:t>
      </w:r>
      <w:bookmarkEnd w:id="1698"/>
    </w:p>
    <w:tbl>
      <w:tblPr>
        <w:tblStyle w:val="TableGrid"/>
        <w:tblW w:w="10065" w:type="dxa"/>
        <w:tblInd w:w="-5" w:type="dxa"/>
        <w:tblLook w:val="04A0" w:firstRow="1" w:lastRow="0" w:firstColumn="1" w:lastColumn="0" w:noHBand="0" w:noVBand="1"/>
      </w:tblPr>
      <w:tblGrid>
        <w:gridCol w:w="10065"/>
      </w:tblGrid>
      <w:tr w:rsidR="000172AF" w:rsidRPr="00476F48" w14:paraId="713C7619" w14:textId="77777777" w:rsidTr="00826829">
        <w:trPr>
          <w:trHeight w:val="895"/>
        </w:trPr>
        <w:tc>
          <w:tcPr>
            <w:tcW w:w="10065" w:type="dxa"/>
            <w:vAlign w:val="center"/>
          </w:tcPr>
          <w:p w14:paraId="50447B59" w14:textId="1CFD443A" w:rsidR="000172AF" w:rsidRPr="00476F48" w:rsidRDefault="000172AF" w:rsidP="00826829">
            <w:pPr>
              <w:pStyle w:val="BodyText"/>
              <w:spacing w:before="120"/>
              <w:rPr>
                <w:spacing w:val="-52"/>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name</w:t>
            </w:r>
            <w:r w:rsidRPr="00476F48">
              <w:rPr>
                <w:spacing w:val="-2"/>
              </w:rPr>
              <w:t xml:space="preserve"> </w:t>
            </w:r>
            <w:r w:rsidRPr="00476F48">
              <w:t xml:space="preserve">of </w:t>
            </w:r>
            <w:r w:rsidR="008E7067" w:rsidRPr="008E7067">
              <w:t>a file within a system.</w:t>
            </w:r>
          </w:p>
          <w:p w14:paraId="69B6D03C" w14:textId="7B92F817" w:rsidR="000172AF" w:rsidRPr="00476F48" w:rsidRDefault="000172AF" w:rsidP="00826829">
            <w:pPr>
              <w:pStyle w:val="BodyText"/>
              <w:spacing w:after="0"/>
            </w:pPr>
            <w:r w:rsidRPr="00476F48">
              <w:rPr>
                <w:u w:val="single"/>
              </w:rPr>
              <w:t>Remarks:</w:t>
            </w:r>
          </w:p>
          <w:p w14:paraId="12FF8FCD" w14:textId="10880157"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06F8FCA9" w14:textId="77777777" w:rsidR="000172AF" w:rsidRPr="00476F48" w:rsidRDefault="000172AF" w:rsidP="008E7067">
      <w:pPr>
        <w:pStyle w:val="BodyText"/>
        <w:spacing w:after="0"/>
        <w:rPr>
          <w:lang w:eastAsia="ko-KR"/>
        </w:rPr>
      </w:pPr>
    </w:p>
    <w:p w14:paraId="66F0ED7F" w14:textId="1D179322" w:rsidR="00F94073" w:rsidRPr="00476F48" w:rsidRDefault="008E7067" w:rsidP="00F1468C">
      <w:pPr>
        <w:pStyle w:val="Heading2"/>
        <w:numPr>
          <w:ilvl w:val="1"/>
          <w:numId w:val="23"/>
        </w:numPr>
      </w:pPr>
      <w:bookmarkStart w:id="1699" w:name="_Toc196831596"/>
      <w:r>
        <w:t>f</w:t>
      </w:r>
      <w:r w:rsidRPr="00476F48">
        <w:t xml:space="preserve">ile </w:t>
      </w:r>
      <w:r>
        <w:t>r</w:t>
      </w:r>
      <w:r w:rsidRPr="00476F48">
        <w:t>eference</w:t>
      </w:r>
      <w:bookmarkEnd w:id="1699"/>
    </w:p>
    <w:tbl>
      <w:tblPr>
        <w:tblStyle w:val="TableGrid"/>
        <w:tblW w:w="10065" w:type="dxa"/>
        <w:tblInd w:w="-5" w:type="dxa"/>
        <w:tblLook w:val="04A0" w:firstRow="1" w:lastRow="0" w:firstColumn="1" w:lastColumn="0" w:noHBand="0" w:noVBand="1"/>
      </w:tblPr>
      <w:tblGrid>
        <w:gridCol w:w="10065"/>
      </w:tblGrid>
      <w:tr w:rsidR="000172AF" w:rsidRPr="00476F48" w14:paraId="07FC4972" w14:textId="77777777" w:rsidTr="008E7067">
        <w:tc>
          <w:tcPr>
            <w:tcW w:w="10065" w:type="dxa"/>
            <w:vAlign w:val="center"/>
          </w:tcPr>
          <w:p w14:paraId="2A174C50" w14:textId="77777777" w:rsidR="008E7067" w:rsidRDefault="000172AF" w:rsidP="008E7067">
            <w:pPr>
              <w:pStyle w:val="BodyText"/>
              <w:spacing w:before="120"/>
              <w:rPr>
                <w:spacing w:val="-53"/>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file name</w:t>
            </w:r>
            <w:r w:rsidRPr="00476F48">
              <w:rPr>
                <w:spacing w:val="-3"/>
              </w:rPr>
              <w:t xml:space="preserve"> </w:t>
            </w:r>
            <w:r w:rsidRPr="00476F48">
              <w:t>of an</w:t>
            </w:r>
            <w:r w:rsidRPr="00476F48">
              <w:rPr>
                <w:spacing w:val="-2"/>
              </w:rPr>
              <w:t xml:space="preserve"> </w:t>
            </w:r>
            <w:r w:rsidRPr="00476F48">
              <w:t>externally</w:t>
            </w:r>
            <w:r w:rsidRPr="00476F48">
              <w:rPr>
                <w:spacing w:val="-5"/>
              </w:rPr>
              <w:t xml:space="preserve"> </w:t>
            </w:r>
            <w:r w:rsidRPr="00476F48">
              <w:t>referenced</w:t>
            </w:r>
            <w:r w:rsidRPr="00476F48">
              <w:rPr>
                <w:spacing w:val="-2"/>
              </w:rPr>
              <w:t xml:space="preserve"> </w:t>
            </w:r>
            <w:r w:rsidRPr="00476F48">
              <w:t>text</w:t>
            </w:r>
            <w:r w:rsidRPr="00476F48">
              <w:rPr>
                <w:spacing w:val="-2"/>
              </w:rPr>
              <w:t xml:space="preserve"> </w:t>
            </w:r>
            <w:r w:rsidRPr="00476F48">
              <w:t>file.</w:t>
            </w:r>
            <w:r w:rsidRPr="00476F48">
              <w:rPr>
                <w:spacing w:val="-53"/>
              </w:rPr>
              <w:t xml:space="preserve"> </w:t>
            </w:r>
          </w:p>
          <w:p w14:paraId="14C46A42" w14:textId="4866C819" w:rsidR="000172AF" w:rsidRPr="00476F48" w:rsidRDefault="000172AF" w:rsidP="008E7067">
            <w:pPr>
              <w:pStyle w:val="BodyText"/>
              <w:spacing w:after="0"/>
            </w:pPr>
            <w:r w:rsidRPr="00476F48">
              <w:rPr>
                <w:u w:val="single"/>
              </w:rPr>
              <w:t>Remarks:</w:t>
            </w:r>
          </w:p>
          <w:p w14:paraId="7A0409E3" w14:textId="7C720B09"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07388000" w14:textId="77777777" w:rsidR="000172AF" w:rsidRPr="00476F48" w:rsidRDefault="000172AF" w:rsidP="00BB7FF3">
      <w:pPr>
        <w:pStyle w:val="BodyText"/>
        <w:spacing w:after="0"/>
        <w:rPr>
          <w:lang w:eastAsia="ko-KR"/>
        </w:rPr>
      </w:pPr>
    </w:p>
    <w:p w14:paraId="25D92175" w14:textId="2C743108" w:rsidR="00F94073" w:rsidRPr="00476F48" w:rsidRDefault="00BB7FF3" w:rsidP="00F1468C">
      <w:pPr>
        <w:pStyle w:val="Heading2"/>
        <w:numPr>
          <w:ilvl w:val="1"/>
          <w:numId w:val="23"/>
        </w:numPr>
      </w:pPr>
      <w:bookmarkStart w:id="1700" w:name="_Toc196831597"/>
      <w:r>
        <w:t>h</w:t>
      </w:r>
      <w:r w:rsidRPr="00476F48">
        <w:t>eadline</w:t>
      </w:r>
      <w:bookmarkEnd w:id="1700"/>
    </w:p>
    <w:tbl>
      <w:tblPr>
        <w:tblStyle w:val="TableGrid"/>
        <w:tblW w:w="10065" w:type="dxa"/>
        <w:tblInd w:w="-5" w:type="dxa"/>
        <w:tblLook w:val="04A0" w:firstRow="1" w:lastRow="0" w:firstColumn="1" w:lastColumn="0" w:noHBand="0" w:noVBand="1"/>
      </w:tblPr>
      <w:tblGrid>
        <w:gridCol w:w="10065"/>
      </w:tblGrid>
      <w:tr w:rsidR="000172AF" w:rsidRPr="00476F48" w14:paraId="1BC9F3C6" w14:textId="77777777" w:rsidTr="00BB7FF3">
        <w:trPr>
          <w:trHeight w:val="895"/>
        </w:trPr>
        <w:tc>
          <w:tcPr>
            <w:tcW w:w="10065" w:type="dxa"/>
            <w:vAlign w:val="center"/>
          </w:tcPr>
          <w:p w14:paraId="73115F12" w14:textId="77777777" w:rsidR="00FC76F6" w:rsidRPr="00476F48" w:rsidRDefault="000172AF" w:rsidP="00BB7FF3">
            <w:pPr>
              <w:pStyle w:val="BodyText"/>
              <w:spacing w:before="120"/>
              <w:rPr>
                <w:spacing w:val="-53"/>
              </w:rPr>
            </w:pPr>
            <w:r w:rsidRPr="00476F48">
              <w:rPr>
                <w:u w:val="single"/>
              </w:rPr>
              <w:t>IHO</w:t>
            </w:r>
            <w:r w:rsidRPr="00476F48">
              <w:rPr>
                <w:spacing w:val="-2"/>
                <w:u w:val="single"/>
              </w:rPr>
              <w:t xml:space="preserve"> </w:t>
            </w:r>
            <w:r w:rsidRPr="00476F48">
              <w:rPr>
                <w:u w:val="single"/>
              </w:rPr>
              <w:t>Definition:</w:t>
            </w:r>
            <w:r w:rsidRPr="00476F48">
              <w:rPr>
                <w:spacing w:val="-4"/>
              </w:rPr>
              <w:t xml:space="preserve"> </w:t>
            </w:r>
            <w:r w:rsidRPr="00476F48">
              <w:t>Words</w:t>
            </w:r>
            <w:r w:rsidRPr="00476F48">
              <w:rPr>
                <w:spacing w:val="-1"/>
              </w:rPr>
              <w:t xml:space="preserve"> </w:t>
            </w:r>
            <w:r w:rsidRPr="00476F48">
              <w:t>set</w:t>
            </w:r>
            <w:r w:rsidRPr="00476F48">
              <w:rPr>
                <w:spacing w:val="-2"/>
              </w:rPr>
              <w:t xml:space="preserve"> </w:t>
            </w:r>
            <w:r w:rsidRPr="00476F48">
              <w:t>at</w:t>
            </w:r>
            <w:r w:rsidRPr="00476F48">
              <w:rPr>
                <w:spacing w:val="-3"/>
              </w:rPr>
              <w:t xml:space="preserve"> </w:t>
            </w:r>
            <w:r w:rsidRPr="00476F48">
              <w:t>the head</w:t>
            </w:r>
            <w:r w:rsidRPr="00476F48">
              <w:rPr>
                <w:spacing w:val="-2"/>
              </w:rPr>
              <w:t xml:space="preserve"> </w:t>
            </w:r>
            <w:r w:rsidRPr="00476F48">
              <w:t>of</w:t>
            </w:r>
            <w:r w:rsidRPr="00476F48">
              <w:rPr>
                <w:spacing w:val="-1"/>
              </w:rPr>
              <w:t xml:space="preserve"> </w:t>
            </w:r>
            <w:r w:rsidRPr="00476F48">
              <w:t>a</w:t>
            </w:r>
            <w:r w:rsidRPr="00476F48">
              <w:rPr>
                <w:spacing w:val="-2"/>
              </w:rPr>
              <w:t xml:space="preserve"> </w:t>
            </w:r>
            <w:r w:rsidRPr="00476F48">
              <w:t>passage</w:t>
            </w:r>
            <w:r w:rsidRPr="00476F48">
              <w:rPr>
                <w:spacing w:val="-1"/>
              </w:rPr>
              <w:t xml:space="preserve"> </w:t>
            </w:r>
            <w:r w:rsidRPr="00476F48">
              <w:t>or</w:t>
            </w:r>
            <w:r w:rsidRPr="00476F48">
              <w:rPr>
                <w:spacing w:val="1"/>
              </w:rPr>
              <w:t xml:space="preserve"> </w:t>
            </w:r>
            <w:r w:rsidRPr="00476F48">
              <w:t>page</w:t>
            </w:r>
            <w:r w:rsidRPr="00476F48">
              <w:rPr>
                <w:spacing w:val="-1"/>
              </w:rPr>
              <w:t xml:space="preserve"> </w:t>
            </w:r>
            <w:r w:rsidRPr="00476F48">
              <w:t>to introduce</w:t>
            </w:r>
            <w:r w:rsidRPr="00476F48">
              <w:rPr>
                <w:spacing w:val="-1"/>
              </w:rPr>
              <w:t xml:space="preserve"> </w:t>
            </w:r>
            <w:r w:rsidRPr="00476F48">
              <w:t>or</w:t>
            </w:r>
            <w:r w:rsidRPr="00476F48">
              <w:rPr>
                <w:spacing w:val="-2"/>
              </w:rPr>
              <w:t xml:space="preserve"> </w:t>
            </w:r>
            <w:r w:rsidRPr="00476F48">
              <w:t>categorize.</w:t>
            </w:r>
            <w:r w:rsidRPr="00476F48">
              <w:rPr>
                <w:spacing w:val="-53"/>
              </w:rPr>
              <w:t xml:space="preserve"> </w:t>
            </w:r>
          </w:p>
          <w:p w14:paraId="7142D970" w14:textId="7796E663" w:rsidR="000172AF" w:rsidRPr="00476F48" w:rsidRDefault="000172AF" w:rsidP="00BB7FF3">
            <w:pPr>
              <w:pStyle w:val="BodyText"/>
              <w:spacing w:after="0"/>
            </w:pPr>
            <w:r w:rsidRPr="00476F48">
              <w:rPr>
                <w:u w:val="single"/>
              </w:rPr>
              <w:t>Remarks:</w:t>
            </w:r>
          </w:p>
          <w:p w14:paraId="724D552F" w14:textId="029B809E"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19D83AB2" w14:textId="77777777" w:rsidR="000172AF" w:rsidRDefault="000172AF" w:rsidP="00A06FF0">
      <w:pPr>
        <w:pStyle w:val="BodyText"/>
        <w:spacing w:after="0"/>
        <w:rPr>
          <w:lang w:eastAsia="ko-KR"/>
        </w:rPr>
      </w:pPr>
    </w:p>
    <w:p w14:paraId="68E36629" w14:textId="284E8604" w:rsidR="00E24461" w:rsidRPr="00517B46" w:rsidRDefault="00E24461" w:rsidP="00E24461">
      <w:pPr>
        <w:pStyle w:val="Heading2"/>
        <w:keepNext/>
        <w:keepLines/>
        <w:numPr>
          <w:ilvl w:val="1"/>
          <w:numId w:val="23"/>
        </w:numPr>
      </w:pPr>
      <w:bookmarkStart w:id="1701" w:name="_Toc196831598"/>
      <w:r>
        <w:t>h</w:t>
      </w:r>
      <w:r w:rsidRPr="00517B46">
        <w:t xml:space="preserve">orizontal </w:t>
      </w:r>
      <w:r>
        <w:t>d</w:t>
      </w:r>
      <w:r w:rsidRPr="00517B46">
        <w:t xml:space="preserve">atum </w:t>
      </w:r>
      <w:r w:rsidR="00D63B9B">
        <w:t>EPSG</w:t>
      </w:r>
      <w:r w:rsidR="00625D64">
        <w:t xml:space="preserve"> code</w:t>
      </w:r>
      <w:bookmarkEnd w:id="1701"/>
    </w:p>
    <w:tbl>
      <w:tblPr>
        <w:tblStyle w:val="TableGrid"/>
        <w:tblW w:w="10065" w:type="dxa"/>
        <w:tblInd w:w="-5" w:type="dxa"/>
        <w:tblLook w:val="04A0" w:firstRow="1" w:lastRow="0" w:firstColumn="1" w:lastColumn="0" w:noHBand="0" w:noVBand="1"/>
      </w:tblPr>
      <w:tblGrid>
        <w:gridCol w:w="10065"/>
      </w:tblGrid>
      <w:tr w:rsidR="00E24461" w:rsidRPr="00476F48" w14:paraId="2CD4DB6A" w14:textId="77777777" w:rsidTr="003C7E94">
        <w:tc>
          <w:tcPr>
            <w:tcW w:w="10065" w:type="dxa"/>
            <w:vAlign w:val="center"/>
          </w:tcPr>
          <w:p w14:paraId="76D32FB9" w14:textId="015D69C2" w:rsidR="00E24461" w:rsidRPr="00476F48" w:rsidRDefault="00E24461" w:rsidP="003C7E94">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476F48">
              <w:rPr>
                <w:rFonts w:ascii="Helvetica" w:hAnsi="Helvetica"/>
                <w:shd w:val="clear" w:color="auto" w:fill="FFFFFF"/>
              </w:rPr>
              <w:t>Horizontal reference as an EPSG code representing a valid entry in the EPSG Geodetic Parameter Dataset, as maintained by the Geodesy Subcommittee of the IOGP Geomatics Committee, and provided online at epsg.org.</w:t>
            </w:r>
          </w:p>
          <w:p w14:paraId="1EDABD93" w14:textId="77777777" w:rsidR="00E24461" w:rsidRPr="00476F48" w:rsidRDefault="00E24461" w:rsidP="003C7E94">
            <w:pPr>
              <w:pStyle w:val="ListParagraph"/>
              <w:numPr>
                <w:ilvl w:val="2"/>
                <w:numId w:val="29"/>
              </w:numPr>
              <w:tabs>
                <w:tab w:val="left" w:pos="604"/>
              </w:tabs>
              <w:ind w:left="604" w:hanging="604"/>
              <w:jc w:val="both"/>
              <w:rPr>
                <w:b/>
                <w:sz w:val="20"/>
              </w:rPr>
            </w:pPr>
            <w:r w:rsidRPr="00476F48">
              <w:rPr>
                <w:b/>
                <w:sz w:val="20"/>
              </w:rPr>
              <w:t>EPSG3395 (World Mercator)</w:t>
            </w:r>
          </w:p>
          <w:p w14:paraId="48A7837F" w14:textId="77777777" w:rsidR="00E24461" w:rsidRPr="00476F48" w:rsidRDefault="00E24461" w:rsidP="003C7E94">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global Mercator projection commonly used for mapping applications requiring accurate distance measurements near the equator.</w:t>
            </w:r>
          </w:p>
          <w:p w14:paraId="5D6C89D5" w14:textId="77777777" w:rsidR="00E24461" w:rsidRPr="00476F48" w:rsidRDefault="00E24461" w:rsidP="003C7E94">
            <w:pPr>
              <w:pStyle w:val="ListParagraph"/>
              <w:numPr>
                <w:ilvl w:val="2"/>
                <w:numId w:val="30"/>
              </w:numPr>
              <w:tabs>
                <w:tab w:val="left" w:pos="604"/>
              </w:tabs>
              <w:ind w:left="604" w:hanging="604"/>
              <w:jc w:val="both"/>
              <w:rPr>
                <w:b/>
                <w:sz w:val="20"/>
              </w:rPr>
            </w:pPr>
            <w:r w:rsidRPr="00476F48">
              <w:rPr>
                <w:b/>
                <w:sz w:val="20"/>
              </w:rPr>
              <w:t>EPSG3857 (Pseudo-Mercator)</w:t>
            </w:r>
          </w:p>
          <w:p w14:paraId="27F0A365" w14:textId="77777777" w:rsidR="00E24461" w:rsidRPr="00476F48" w:rsidRDefault="00E24461" w:rsidP="003C7E94">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popular web mapping projection used by Google Maps, OpenStreetMap, and Bing Maps. Distorts at the poles but is widely used in online maps.</w:t>
            </w:r>
          </w:p>
          <w:p w14:paraId="55B92C90" w14:textId="77777777" w:rsidR="00E24461" w:rsidRPr="00476F48" w:rsidRDefault="00E24461" w:rsidP="003C7E94">
            <w:pPr>
              <w:pStyle w:val="ListParagraph"/>
              <w:numPr>
                <w:ilvl w:val="2"/>
                <w:numId w:val="31"/>
              </w:numPr>
              <w:tabs>
                <w:tab w:val="left" w:pos="604"/>
              </w:tabs>
              <w:ind w:left="604" w:hanging="604"/>
              <w:jc w:val="both"/>
              <w:rPr>
                <w:b/>
                <w:sz w:val="20"/>
              </w:rPr>
            </w:pPr>
            <w:r w:rsidRPr="00476F48">
              <w:rPr>
                <w:b/>
                <w:sz w:val="20"/>
              </w:rPr>
              <w:t>EPSG4326 (WGS84)</w:t>
            </w:r>
          </w:p>
          <w:p w14:paraId="3BEF661B" w14:textId="77777777" w:rsidR="00E24461" w:rsidRPr="00476F48" w:rsidRDefault="00E24461" w:rsidP="003C7E94">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World Geodetic System 1984, used globally for GPS and geographic coordinates. Specifies </w:t>
            </w:r>
            <w:r w:rsidRPr="00476F48">
              <w:lastRenderedPageBreak/>
              <w:t>coordinates in latitude and longitude degrees.</w:t>
            </w:r>
          </w:p>
          <w:p w14:paraId="6A2CF2D2" w14:textId="77777777" w:rsidR="00E24461" w:rsidRPr="00476F48" w:rsidRDefault="00E24461" w:rsidP="003C7E94">
            <w:pPr>
              <w:pStyle w:val="BodyText"/>
              <w:spacing w:after="0"/>
              <w:jc w:val="both"/>
            </w:pPr>
            <w:r w:rsidRPr="00476F48">
              <w:rPr>
                <w:u w:val="single"/>
              </w:rPr>
              <w:t>Remarks:</w:t>
            </w:r>
          </w:p>
          <w:p w14:paraId="596C5A66" w14:textId="77777777" w:rsidR="00E24461" w:rsidRPr="00476F48" w:rsidRDefault="00E24461" w:rsidP="003C7E94">
            <w:pPr>
              <w:pStyle w:val="BodyText"/>
              <w:numPr>
                <w:ilvl w:val="0"/>
                <w:numId w:val="10"/>
              </w:numPr>
              <w:tabs>
                <w:tab w:val="left" w:pos="171"/>
              </w:tabs>
              <w:ind w:left="0" w:firstLine="0"/>
              <w:jc w:val="both"/>
            </w:pPr>
            <w:proofErr w:type="spellStart"/>
            <w:r w:rsidRPr="00476F48">
              <w:t>codeListType</w:t>
            </w:r>
            <w:proofErr w:type="spellEnd"/>
            <w:r w:rsidRPr="00476F48">
              <w:t>=open enumeration; encoding=other: [something]</w:t>
            </w:r>
          </w:p>
        </w:tc>
      </w:tr>
    </w:tbl>
    <w:p w14:paraId="39F807B1" w14:textId="77777777" w:rsidR="00E24461" w:rsidRPr="00476F48" w:rsidRDefault="00E24461" w:rsidP="00A06FF0">
      <w:pPr>
        <w:pStyle w:val="BodyText"/>
        <w:spacing w:after="0"/>
        <w:rPr>
          <w:lang w:eastAsia="ko-KR"/>
        </w:rPr>
      </w:pPr>
    </w:p>
    <w:p w14:paraId="624DA235" w14:textId="40290BF4" w:rsidR="000172AF" w:rsidRPr="00476F48" w:rsidRDefault="00AC1883" w:rsidP="00E24461">
      <w:pPr>
        <w:pStyle w:val="Heading2"/>
        <w:keepNext/>
        <w:keepLines/>
        <w:numPr>
          <w:ilvl w:val="1"/>
          <w:numId w:val="23"/>
        </w:numPr>
      </w:pPr>
      <w:bookmarkStart w:id="1702" w:name="_Toc196831599"/>
      <w:r w:rsidRPr="00476F48">
        <w:t>I</w:t>
      </w:r>
      <w:r w:rsidR="00F94073" w:rsidRPr="00476F48">
        <w:t xml:space="preserve">MO </w:t>
      </w:r>
      <w:r w:rsidR="004452AE">
        <w:t>m</w:t>
      </w:r>
      <w:r w:rsidR="004452AE" w:rsidRPr="00476F48">
        <w:t xml:space="preserve">aritime </w:t>
      </w:r>
      <w:r w:rsidR="004452AE">
        <w:t>s</w:t>
      </w:r>
      <w:r w:rsidR="004452AE" w:rsidRPr="00476F48">
        <w:t>ervice</w:t>
      </w:r>
      <w:bookmarkEnd w:id="1702"/>
    </w:p>
    <w:tbl>
      <w:tblPr>
        <w:tblStyle w:val="TableGrid"/>
        <w:tblW w:w="10060" w:type="dxa"/>
        <w:tblLook w:val="04A0" w:firstRow="1" w:lastRow="0" w:firstColumn="1" w:lastColumn="0" w:noHBand="0" w:noVBand="1"/>
      </w:tblPr>
      <w:tblGrid>
        <w:gridCol w:w="10060"/>
      </w:tblGrid>
      <w:tr w:rsidR="000172AF" w:rsidRPr="00476F48" w14:paraId="0E6AF91F" w14:textId="77777777" w:rsidTr="00B40D30">
        <w:tc>
          <w:tcPr>
            <w:tcW w:w="10060" w:type="dxa"/>
            <w:vAlign w:val="center"/>
          </w:tcPr>
          <w:p w14:paraId="5754C71C" w14:textId="01BC54E1" w:rsidR="000172AF" w:rsidRPr="00476F48" w:rsidRDefault="000172AF" w:rsidP="00B40D30">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4452AE" w:rsidRPr="004452AE">
              <w:rPr>
                <w:spacing w:val="5"/>
              </w:rPr>
              <w:t>A maritime service as identified by the International Maritime Organization (IMO).</w:t>
            </w:r>
          </w:p>
          <w:p w14:paraId="6A6760AD" w14:textId="3110F463" w:rsidR="000172AF" w:rsidRPr="00476F48" w:rsidRDefault="000172AF" w:rsidP="0012617C">
            <w:pPr>
              <w:tabs>
                <w:tab w:val="left" w:pos="306"/>
              </w:tabs>
              <w:jc w:val="both"/>
              <w:rPr>
                <w:b/>
                <w:sz w:val="20"/>
              </w:rPr>
            </w:pPr>
            <w:r w:rsidRPr="00476F48">
              <w:rPr>
                <w:b/>
                <w:sz w:val="20"/>
              </w:rPr>
              <w:t>1</w:t>
            </w:r>
            <w:r w:rsidR="00C4576B" w:rsidRPr="00476F48">
              <w:rPr>
                <w:b/>
                <w:sz w:val="20"/>
              </w:rPr>
              <w:t>)</w:t>
            </w:r>
            <w:r w:rsidRPr="00476F48">
              <w:rPr>
                <w:b/>
                <w:sz w:val="20"/>
              </w:rPr>
              <w:t xml:space="preserve"> </w:t>
            </w:r>
            <w:r w:rsidR="0012617C">
              <w:rPr>
                <w:b/>
                <w:sz w:val="20"/>
              </w:rPr>
              <w:tab/>
            </w:r>
            <w:r w:rsidR="004452AE">
              <w:rPr>
                <w:b/>
                <w:sz w:val="20"/>
              </w:rPr>
              <w:t>v</w:t>
            </w:r>
            <w:r w:rsidR="004452AE" w:rsidRPr="00476F48">
              <w:rPr>
                <w:b/>
                <w:sz w:val="20"/>
              </w:rPr>
              <w:t xml:space="preserve">essel </w:t>
            </w:r>
            <w:r w:rsidRPr="00476F48">
              <w:rPr>
                <w:b/>
                <w:sz w:val="20"/>
              </w:rPr>
              <w:t>traffic service</w:t>
            </w:r>
          </w:p>
          <w:p w14:paraId="1AF4AF15" w14:textId="727C39BA" w:rsidR="000172AF" w:rsidRPr="001F51A5" w:rsidRDefault="000172AF" w:rsidP="0012617C">
            <w:pPr>
              <w:pStyle w:val="BodyText"/>
              <w:ind w:left="306"/>
              <w:jc w:val="both"/>
            </w:pPr>
            <w:r w:rsidRPr="00476F48">
              <w:rPr>
                <w:u w:val="single"/>
              </w:rPr>
              <w:t>IHO Definition:</w:t>
            </w:r>
            <w:r w:rsidR="001F51A5" w:rsidRPr="001F51A5">
              <w:t xml:space="preserve"> Any service implemented by a relevant authority primarily designed to improve safety and efficiency of traffic flow and the protection of the environment. It may range from simple information messages, to extensive organization of the traffic involving national or regional schemes.</w:t>
            </w:r>
          </w:p>
          <w:p w14:paraId="37ED7120" w14:textId="22BF9B85" w:rsidR="000172AF" w:rsidRPr="00476F48" w:rsidRDefault="000172AF" w:rsidP="0012617C">
            <w:pPr>
              <w:tabs>
                <w:tab w:val="left" w:pos="306"/>
              </w:tabs>
              <w:jc w:val="both"/>
              <w:rPr>
                <w:b/>
                <w:sz w:val="20"/>
              </w:rPr>
            </w:pPr>
            <w:r w:rsidRPr="00476F48">
              <w:rPr>
                <w:b/>
                <w:sz w:val="20"/>
              </w:rPr>
              <w:t>2</w:t>
            </w:r>
            <w:r w:rsidR="00C4576B" w:rsidRPr="00476F48">
              <w:rPr>
                <w:b/>
                <w:sz w:val="20"/>
              </w:rPr>
              <w:t>)</w:t>
            </w:r>
            <w:r w:rsidRPr="00476F48">
              <w:rPr>
                <w:b/>
                <w:sz w:val="20"/>
              </w:rPr>
              <w:t xml:space="preserve"> </w:t>
            </w:r>
            <w:r w:rsidR="0012617C">
              <w:rPr>
                <w:b/>
                <w:sz w:val="20"/>
              </w:rPr>
              <w:tab/>
            </w:r>
            <w:r w:rsidR="00F96D1E">
              <w:rPr>
                <w:b/>
                <w:sz w:val="20"/>
              </w:rPr>
              <w:t>a</w:t>
            </w:r>
            <w:r w:rsidR="00F96D1E" w:rsidRPr="00476F48">
              <w:rPr>
                <w:b/>
                <w:sz w:val="20"/>
              </w:rPr>
              <w:t xml:space="preserve">ids </w:t>
            </w:r>
            <w:r w:rsidRPr="00476F48">
              <w:rPr>
                <w:b/>
                <w:sz w:val="20"/>
              </w:rPr>
              <w:t>to navigation service</w:t>
            </w:r>
          </w:p>
          <w:p w14:paraId="2B19B0D1" w14:textId="3194A45E" w:rsidR="000172AF" w:rsidRPr="00476F48" w:rsidRDefault="000172AF" w:rsidP="0012617C">
            <w:pPr>
              <w:pStyle w:val="BodyText"/>
              <w:ind w:left="306"/>
              <w:jc w:val="both"/>
            </w:pPr>
            <w:r w:rsidRPr="00476F48">
              <w:rPr>
                <w:u w:val="single"/>
              </w:rPr>
              <w:t>IHO Definition:</w:t>
            </w:r>
            <w:r w:rsidRPr="0015524E">
              <w:t xml:space="preserve"> </w:t>
            </w:r>
            <w:r w:rsidR="0015524E" w:rsidRPr="0015524E">
              <w:t>A service providing up-to-date information of Aids to Navigation.</w:t>
            </w:r>
          </w:p>
          <w:p w14:paraId="13A113C0" w14:textId="2E726F9C" w:rsidR="000172AF" w:rsidRPr="00476F48" w:rsidRDefault="000172AF" w:rsidP="0012617C">
            <w:pPr>
              <w:tabs>
                <w:tab w:val="left" w:pos="306"/>
              </w:tabs>
              <w:jc w:val="both"/>
              <w:rPr>
                <w:b/>
                <w:sz w:val="20"/>
              </w:rPr>
            </w:pPr>
            <w:r w:rsidRPr="00476F48">
              <w:rPr>
                <w:b/>
                <w:sz w:val="20"/>
              </w:rPr>
              <w:t>3</w:t>
            </w:r>
            <w:r w:rsidR="00C4576B" w:rsidRPr="00476F48">
              <w:rPr>
                <w:b/>
                <w:sz w:val="20"/>
              </w:rPr>
              <w:t>)</w:t>
            </w:r>
            <w:r w:rsidRPr="00476F48">
              <w:rPr>
                <w:b/>
                <w:sz w:val="20"/>
              </w:rPr>
              <w:t xml:space="preserve"> </w:t>
            </w:r>
            <w:r w:rsidR="002060F6">
              <w:rPr>
                <w:b/>
                <w:sz w:val="20"/>
              </w:rPr>
              <w:tab/>
            </w:r>
            <w:r w:rsidR="0015524E">
              <w:rPr>
                <w:b/>
                <w:sz w:val="20"/>
              </w:rPr>
              <w:t>r</w:t>
            </w:r>
            <w:r w:rsidR="0015524E" w:rsidRPr="00476F48">
              <w:rPr>
                <w:b/>
                <w:sz w:val="20"/>
              </w:rPr>
              <w:t xml:space="preserve">eserved </w:t>
            </w:r>
            <w:r w:rsidRPr="00476F48">
              <w:rPr>
                <w:b/>
                <w:sz w:val="20"/>
              </w:rPr>
              <w:t>for future use</w:t>
            </w:r>
          </w:p>
          <w:p w14:paraId="257F6DB7" w14:textId="773075C1" w:rsidR="000172AF" w:rsidRPr="00476F48" w:rsidRDefault="000172AF" w:rsidP="002060F6">
            <w:pPr>
              <w:pStyle w:val="BodyText"/>
              <w:ind w:left="306"/>
              <w:jc w:val="both"/>
            </w:pPr>
            <w:r w:rsidRPr="00476F48">
              <w:rPr>
                <w:u w:val="single"/>
              </w:rPr>
              <w:t>IHO Definition:</w:t>
            </w:r>
            <w:r w:rsidRPr="00F96D1E">
              <w:t xml:space="preserve"> </w:t>
            </w:r>
            <w:r w:rsidR="00CF1833" w:rsidRPr="00CF1833">
              <w:t>An option that is reserved for future use</w:t>
            </w:r>
            <w:r w:rsidR="00CF1833">
              <w:t>.</w:t>
            </w:r>
          </w:p>
          <w:p w14:paraId="24A0CB77" w14:textId="19227543" w:rsidR="000172AF" w:rsidRPr="00476F48" w:rsidRDefault="000172AF" w:rsidP="002060F6">
            <w:pPr>
              <w:tabs>
                <w:tab w:val="left" w:pos="306"/>
              </w:tabs>
              <w:jc w:val="both"/>
              <w:rPr>
                <w:b/>
                <w:sz w:val="20"/>
              </w:rPr>
            </w:pPr>
            <w:r w:rsidRPr="00476F48">
              <w:rPr>
                <w:b/>
                <w:sz w:val="20"/>
              </w:rPr>
              <w:t>4</w:t>
            </w:r>
            <w:r w:rsidR="00C4576B" w:rsidRPr="00476F48">
              <w:rPr>
                <w:b/>
                <w:sz w:val="20"/>
              </w:rPr>
              <w:t>)</w:t>
            </w:r>
            <w:r w:rsidRPr="00476F48">
              <w:rPr>
                <w:b/>
                <w:sz w:val="20"/>
              </w:rPr>
              <w:t xml:space="preserve"> </w:t>
            </w:r>
            <w:r w:rsidR="002060F6">
              <w:rPr>
                <w:b/>
                <w:sz w:val="20"/>
              </w:rPr>
              <w:tab/>
            </w:r>
            <w:r w:rsidR="004B7C24">
              <w:rPr>
                <w:b/>
                <w:sz w:val="20"/>
              </w:rPr>
              <w:t>p</w:t>
            </w:r>
            <w:r w:rsidR="004B7C24" w:rsidRPr="00476F48">
              <w:rPr>
                <w:b/>
                <w:sz w:val="20"/>
              </w:rPr>
              <w:t xml:space="preserve">ort </w:t>
            </w:r>
            <w:r w:rsidRPr="00476F48">
              <w:rPr>
                <w:b/>
                <w:sz w:val="20"/>
              </w:rPr>
              <w:t>support service</w:t>
            </w:r>
          </w:p>
          <w:p w14:paraId="47AA60BB" w14:textId="59F94076" w:rsidR="000172AF" w:rsidRPr="00476F48" w:rsidRDefault="000172AF" w:rsidP="002060F6">
            <w:pPr>
              <w:pStyle w:val="BodyText"/>
              <w:ind w:left="306"/>
              <w:jc w:val="both"/>
              <w:rPr>
                <w:u w:val="single"/>
              </w:rPr>
            </w:pPr>
            <w:r w:rsidRPr="00476F48">
              <w:rPr>
                <w:u w:val="single"/>
              </w:rPr>
              <w:t>IHO Definition:</w:t>
            </w:r>
            <w:r w:rsidRPr="00E401FA">
              <w:t xml:space="preserve"> </w:t>
            </w:r>
            <w:r w:rsidR="00E401FA" w:rsidRPr="00E401FA">
              <w:t>A service that provides information necessary to organize and support port calls and varies depending on the local needs.</w:t>
            </w:r>
          </w:p>
          <w:p w14:paraId="6E4DD13A" w14:textId="4A2AE6C1" w:rsidR="000172AF" w:rsidRPr="00476F48" w:rsidRDefault="000172AF" w:rsidP="002060F6">
            <w:pPr>
              <w:tabs>
                <w:tab w:val="left" w:pos="306"/>
              </w:tabs>
              <w:jc w:val="both"/>
              <w:rPr>
                <w:b/>
                <w:sz w:val="20"/>
              </w:rPr>
            </w:pPr>
            <w:r w:rsidRPr="00476F48">
              <w:rPr>
                <w:b/>
                <w:sz w:val="20"/>
              </w:rPr>
              <w:t>5</w:t>
            </w:r>
            <w:r w:rsidR="00C4576B" w:rsidRPr="00476F48">
              <w:rPr>
                <w:b/>
                <w:sz w:val="20"/>
              </w:rPr>
              <w:t>)</w:t>
            </w:r>
            <w:r w:rsidRPr="00476F48">
              <w:rPr>
                <w:b/>
                <w:sz w:val="20"/>
              </w:rPr>
              <w:t xml:space="preserve"> </w:t>
            </w:r>
            <w:r w:rsidR="002060F6">
              <w:rPr>
                <w:b/>
                <w:sz w:val="20"/>
              </w:rPr>
              <w:tab/>
            </w:r>
            <w:r w:rsidR="004B7C24">
              <w:rPr>
                <w:b/>
                <w:sz w:val="20"/>
              </w:rPr>
              <w:t>m</w:t>
            </w:r>
            <w:r w:rsidR="004B7C24" w:rsidRPr="00476F48">
              <w:rPr>
                <w:b/>
                <w:sz w:val="20"/>
              </w:rPr>
              <w:t xml:space="preserve">aritime </w:t>
            </w:r>
            <w:r w:rsidRPr="00476F48">
              <w:rPr>
                <w:b/>
                <w:sz w:val="20"/>
              </w:rPr>
              <w:t>safety information service</w:t>
            </w:r>
          </w:p>
          <w:p w14:paraId="3A60A278" w14:textId="6AE34590" w:rsidR="000172AF" w:rsidRPr="00476F48" w:rsidRDefault="000172AF" w:rsidP="002060F6">
            <w:pPr>
              <w:pStyle w:val="BodyText"/>
              <w:ind w:left="306"/>
              <w:jc w:val="both"/>
              <w:rPr>
                <w:u w:val="single"/>
              </w:rPr>
            </w:pPr>
            <w:r w:rsidRPr="00476F48">
              <w:rPr>
                <w:u w:val="single"/>
              </w:rPr>
              <w:t>IHO Definition:</w:t>
            </w:r>
            <w:r w:rsidRPr="004B7C24">
              <w:t xml:space="preserve"> </w:t>
            </w:r>
            <w:r w:rsidR="004B7C24" w:rsidRPr="004B7C24">
              <w:t>A service providing navigational and meteorological warnings, meteorological forecasts and other urgent safety-related messages broadcast to ships.</w:t>
            </w:r>
          </w:p>
          <w:p w14:paraId="2845ADF0" w14:textId="2BF0A225" w:rsidR="000172AF" w:rsidRPr="00476F48" w:rsidRDefault="000172AF" w:rsidP="002060F6">
            <w:pPr>
              <w:tabs>
                <w:tab w:val="left" w:pos="306"/>
              </w:tabs>
              <w:jc w:val="both"/>
              <w:rPr>
                <w:b/>
                <w:sz w:val="20"/>
              </w:rPr>
            </w:pPr>
            <w:r w:rsidRPr="00476F48">
              <w:rPr>
                <w:b/>
                <w:sz w:val="20"/>
              </w:rPr>
              <w:t>6</w:t>
            </w:r>
            <w:r w:rsidR="00C4576B" w:rsidRPr="00476F48">
              <w:rPr>
                <w:b/>
                <w:sz w:val="20"/>
              </w:rPr>
              <w:t>)</w:t>
            </w:r>
            <w:r w:rsidRPr="00476F48">
              <w:rPr>
                <w:b/>
                <w:sz w:val="20"/>
              </w:rPr>
              <w:t xml:space="preserve"> </w:t>
            </w:r>
            <w:r w:rsidR="002060F6">
              <w:rPr>
                <w:b/>
                <w:sz w:val="20"/>
              </w:rPr>
              <w:tab/>
            </w:r>
            <w:r w:rsidR="004B7C24">
              <w:rPr>
                <w:b/>
                <w:sz w:val="20"/>
              </w:rPr>
              <w:t>p</w:t>
            </w:r>
            <w:r w:rsidR="004B7C24" w:rsidRPr="00476F48">
              <w:rPr>
                <w:b/>
                <w:sz w:val="20"/>
              </w:rPr>
              <w:t xml:space="preserve">ilotage </w:t>
            </w:r>
            <w:r w:rsidRPr="00476F48">
              <w:rPr>
                <w:b/>
                <w:sz w:val="20"/>
              </w:rPr>
              <w:t>service</w:t>
            </w:r>
          </w:p>
          <w:p w14:paraId="142E8996" w14:textId="49893098" w:rsidR="000172AF" w:rsidRPr="00AC55C4" w:rsidRDefault="000172AF" w:rsidP="002060F6">
            <w:pPr>
              <w:pStyle w:val="BodyText"/>
              <w:ind w:left="306"/>
              <w:jc w:val="both"/>
            </w:pPr>
            <w:r w:rsidRPr="00476F48">
              <w:rPr>
                <w:u w:val="single"/>
              </w:rPr>
              <w:t>IHO Definition:</w:t>
            </w:r>
            <w:r w:rsidRPr="00AC55C4">
              <w:t xml:space="preserve"> </w:t>
            </w:r>
            <w:r w:rsidR="006F6DE8" w:rsidRPr="006F6DE8">
              <w:t>The services of a person who directs the movements of a vessel through pilot waters, usually a person who has demonstrated extensive knowledge of channels, aids to navigation, dangers to navigation, etc., in a particular area and is licensed for that area, are available.</w:t>
            </w:r>
          </w:p>
          <w:p w14:paraId="5860F836" w14:textId="2F1A182D" w:rsidR="000172AF" w:rsidRPr="00476F48" w:rsidRDefault="000172AF" w:rsidP="002060F6">
            <w:pPr>
              <w:pStyle w:val="BodyText"/>
              <w:tabs>
                <w:tab w:val="left" w:pos="306"/>
              </w:tabs>
              <w:jc w:val="both"/>
              <w:rPr>
                <w:b/>
              </w:rPr>
            </w:pPr>
            <w:r w:rsidRPr="00476F48">
              <w:rPr>
                <w:b/>
              </w:rPr>
              <w:t>7</w:t>
            </w:r>
            <w:r w:rsidR="00C4576B" w:rsidRPr="00476F48">
              <w:rPr>
                <w:b/>
              </w:rPr>
              <w:t>)</w:t>
            </w:r>
            <w:r w:rsidRPr="00476F48">
              <w:rPr>
                <w:b/>
              </w:rPr>
              <w:t xml:space="preserve"> </w:t>
            </w:r>
            <w:r w:rsidR="002060F6">
              <w:rPr>
                <w:b/>
              </w:rPr>
              <w:tab/>
            </w:r>
            <w:r w:rsidR="006F6DE8">
              <w:rPr>
                <w:b/>
              </w:rPr>
              <w:t>t</w:t>
            </w:r>
            <w:r w:rsidR="006F6DE8" w:rsidRPr="00476F48">
              <w:rPr>
                <w:b/>
              </w:rPr>
              <w:t xml:space="preserve">ug </w:t>
            </w:r>
            <w:r w:rsidRPr="00476F48">
              <w:rPr>
                <w:b/>
              </w:rPr>
              <w:t>service</w:t>
            </w:r>
          </w:p>
          <w:p w14:paraId="1B1F1CB7" w14:textId="171E51D7" w:rsidR="000172AF" w:rsidRPr="00476F48" w:rsidRDefault="000172AF" w:rsidP="002060F6">
            <w:pPr>
              <w:pStyle w:val="BodyText"/>
              <w:ind w:left="306"/>
              <w:jc w:val="both"/>
              <w:rPr>
                <w:u w:val="single"/>
              </w:rPr>
            </w:pPr>
            <w:r w:rsidRPr="00476F48">
              <w:rPr>
                <w:u w:val="single"/>
              </w:rPr>
              <w:t>IHO Definition:</w:t>
            </w:r>
            <w:r w:rsidRPr="006F6DE8">
              <w:t xml:space="preserve"> </w:t>
            </w:r>
            <w:r w:rsidR="00CF3BE7" w:rsidRPr="00CF3BE7">
              <w:t>A service that contributes to the safety of navigation, protection of the marine environment, and efficiency of marine transportation by conducting different types of operations including tugboats, such as ship assistance, salvage, towage, escort etc.</w:t>
            </w:r>
          </w:p>
          <w:p w14:paraId="139D5DF1" w14:textId="01365045" w:rsidR="000172AF" w:rsidRPr="00476F48" w:rsidRDefault="000172AF" w:rsidP="002060F6">
            <w:pPr>
              <w:tabs>
                <w:tab w:val="left" w:pos="306"/>
              </w:tabs>
              <w:jc w:val="both"/>
              <w:rPr>
                <w:b/>
                <w:sz w:val="20"/>
              </w:rPr>
            </w:pPr>
            <w:r w:rsidRPr="00476F48">
              <w:rPr>
                <w:b/>
                <w:sz w:val="20"/>
              </w:rPr>
              <w:t>8</w:t>
            </w:r>
            <w:r w:rsidR="00C4576B" w:rsidRPr="00476F48">
              <w:rPr>
                <w:b/>
                <w:sz w:val="20"/>
              </w:rPr>
              <w:t>)</w:t>
            </w:r>
            <w:r w:rsidRPr="00476F48">
              <w:rPr>
                <w:b/>
                <w:sz w:val="20"/>
              </w:rPr>
              <w:t xml:space="preserve"> </w:t>
            </w:r>
            <w:r w:rsidR="002060F6">
              <w:rPr>
                <w:b/>
                <w:sz w:val="20"/>
              </w:rPr>
              <w:tab/>
            </w:r>
            <w:r w:rsidR="004C25D2">
              <w:rPr>
                <w:b/>
                <w:sz w:val="20"/>
              </w:rPr>
              <w:t>v</w:t>
            </w:r>
            <w:r w:rsidR="004C25D2" w:rsidRPr="00476F48">
              <w:rPr>
                <w:b/>
                <w:sz w:val="20"/>
              </w:rPr>
              <w:t xml:space="preserve">essel </w:t>
            </w:r>
            <w:r w:rsidRPr="00476F48">
              <w:rPr>
                <w:b/>
                <w:sz w:val="20"/>
              </w:rPr>
              <w:t>shore reporting</w:t>
            </w:r>
          </w:p>
          <w:p w14:paraId="1729A8A4" w14:textId="1BB20C29" w:rsidR="000172AF" w:rsidRPr="00476F48" w:rsidRDefault="000172AF" w:rsidP="002060F6">
            <w:pPr>
              <w:pStyle w:val="BodyText"/>
              <w:ind w:left="306"/>
              <w:jc w:val="both"/>
              <w:rPr>
                <w:u w:val="single"/>
              </w:rPr>
            </w:pPr>
            <w:r w:rsidRPr="00476F48">
              <w:rPr>
                <w:u w:val="single"/>
              </w:rPr>
              <w:t>IHO Definition:</w:t>
            </w:r>
            <w:r w:rsidRPr="004C25D2">
              <w:t xml:space="preserve"> </w:t>
            </w:r>
            <w:r w:rsidR="00B53269" w:rsidRPr="00B53269">
              <w:t>A service providing information related to Vessel Shore Reporting and Ship reporting systems.</w:t>
            </w:r>
          </w:p>
          <w:p w14:paraId="343756FF" w14:textId="18893101" w:rsidR="000172AF" w:rsidRPr="00476F48" w:rsidRDefault="000172AF" w:rsidP="002060F6">
            <w:pPr>
              <w:tabs>
                <w:tab w:val="left" w:pos="306"/>
              </w:tabs>
              <w:jc w:val="both"/>
              <w:rPr>
                <w:b/>
                <w:sz w:val="20"/>
              </w:rPr>
            </w:pPr>
            <w:r w:rsidRPr="00476F48">
              <w:rPr>
                <w:b/>
                <w:sz w:val="20"/>
              </w:rPr>
              <w:t>9</w:t>
            </w:r>
            <w:r w:rsidR="00C4576B" w:rsidRPr="00476F48">
              <w:rPr>
                <w:b/>
                <w:sz w:val="20"/>
              </w:rPr>
              <w:t>)</w:t>
            </w:r>
            <w:r w:rsidRPr="00476F48">
              <w:rPr>
                <w:b/>
                <w:sz w:val="20"/>
              </w:rPr>
              <w:t xml:space="preserve"> </w:t>
            </w:r>
            <w:r w:rsidR="002060F6">
              <w:rPr>
                <w:b/>
                <w:sz w:val="20"/>
              </w:rPr>
              <w:tab/>
            </w:r>
            <w:r w:rsidR="00B53269">
              <w:rPr>
                <w:b/>
                <w:sz w:val="20"/>
              </w:rPr>
              <w:t>t</w:t>
            </w:r>
            <w:r w:rsidR="00B53269" w:rsidRPr="00476F48">
              <w:rPr>
                <w:b/>
                <w:sz w:val="20"/>
              </w:rPr>
              <w:t xml:space="preserve">elemedical </w:t>
            </w:r>
            <w:r w:rsidRPr="00476F48">
              <w:rPr>
                <w:b/>
                <w:sz w:val="20"/>
              </w:rPr>
              <w:t>assistance service</w:t>
            </w:r>
          </w:p>
          <w:p w14:paraId="4A11500D" w14:textId="2AE0DE83" w:rsidR="000172AF" w:rsidRPr="00476F48" w:rsidRDefault="000172AF" w:rsidP="002060F6">
            <w:pPr>
              <w:pStyle w:val="BodyText"/>
              <w:ind w:left="306"/>
              <w:jc w:val="both"/>
              <w:rPr>
                <w:u w:val="single"/>
              </w:rPr>
            </w:pPr>
            <w:r w:rsidRPr="00476F48">
              <w:rPr>
                <w:u w:val="single"/>
              </w:rPr>
              <w:t>IHO Definition:</w:t>
            </w:r>
            <w:r w:rsidRPr="00B53269">
              <w:t xml:space="preserve"> </w:t>
            </w:r>
            <w:r w:rsidR="008D089F" w:rsidRPr="008D089F">
              <w:t>A service to provide decision support and advice to the seafarer on board responsible for medical care.</w:t>
            </w:r>
          </w:p>
          <w:p w14:paraId="1538CD47" w14:textId="0FC514D8" w:rsidR="000172AF" w:rsidRPr="00476F48" w:rsidRDefault="000172AF" w:rsidP="002060F6">
            <w:pPr>
              <w:tabs>
                <w:tab w:val="left" w:pos="306"/>
              </w:tabs>
              <w:jc w:val="both"/>
              <w:rPr>
                <w:b/>
                <w:sz w:val="20"/>
              </w:rPr>
            </w:pPr>
            <w:r w:rsidRPr="00476F48">
              <w:rPr>
                <w:b/>
                <w:sz w:val="20"/>
              </w:rPr>
              <w:t>10</w:t>
            </w:r>
            <w:r w:rsidR="00C4576B" w:rsidRPr="00476F48">
              <w:rPr>
                <w:b/>
                <w:sz w:val="20"/>
              </w:rPr>
              <w:t>)</w:t>
            </w:r>
            <w:r w:rsidRPr="00476F48">
              <w:rPr>
                <w:b/>
                <w:sz w:val="20"/>
              </w:rPr>
              <w:t xml:space="preserve"> </w:t>
            </w:r>
            <w:r w:rsidR="008D089F">
              <w:rPr>
                <w:b/>
                <w:sz w:val="20"/>
              </w:rPr>
              <w:t>m</w:t>
            </w:r>
            <w:r w:rsidR="008D089F" w:rsidRPr="00476F48">
              <w:rPr>
                <w:b/>
                <w:sz w:val="20"/>
              </w:rPr>
              <w:t xml:space="preserve">aritime </w:t>
            </w:r>
            <w:r w:rsidRPr="00476F48">
              <w:rPr>
                <w:b/>
                <w:sz w:val="20"/>
              </w:rPr>
              <w:t>assistance service</w:t>
            </w:r>
          </w:p>
          <w:p w14:paraId="3F27EC5E" w14:textId="16BD605D" w:rsidR="000172AF" w:rsidRPr="008D089F" w:rsidRDefault="000172AF" w:rsidP="002060F6">
            <w:pPr>
              <w:pStyle w:val="BodyText"/>
              <w:ind w:left="306"/>
              <w:jc w:val="both"/>
            </w:pPr>
            <w:r w:rsidRPr="00476F48">
              <w:rPr>
                <w:u w:val="single"/>
              </w:rPr>
              <w:t>IHO Definition:</w:t>
            </w:r>
            <w:r w:rsidRPr="008D089F">
              <w:t xml:space="preserve"> </w:t>
            </w:r>
            <w:r w:rsidR="00D15239" w:rsidRPr="00D15239">
              <w:t>A service to manage communications between the coastal State, ships' officers requiring assistance and other responsible maritime organizations: fleet owners, salvage companies, port authorities, brokers, etc.</w:t>
            </w:r>
          </w:p>
          <w:p w14:paraId="79A3A83D" w14:textId="7A26849B" w:rsidR="000172AF" w:rsidRPr="00476F48" w:rsidRDefault="000172AF" w:rsidP="002060F6">
            <w:pPr>
              <w:tabs>
                <w:tab w:val="left" w:pos="306"/>
              </w:tabs>
              <w:jc w:val="both"/>
              <w:rPr>
                <w:b/>
                <w:sz w:val="20"/>
              </w:rPr>
            </w:pPr>
            <w:r w:rsidRPr="00476F48">
              <w:rPr>
                <w:b/>
                <w:sz w:val="20"/>
              </w:rPr>
              <w:t>11</w:t>
            </w:r>
            <w:r w:rsidR="00C4576B" w:rsidRPr="00476F48">
              <w:rPr>
                <w:b/>
                <w:sz w:val="20"/>
              </w:rPr>
              <w:t>)</w:t>
            </w:r>
            <w:r w:rsidRPr="00476F48">
              <w:rPr>
                <w:b/>
                <w:sz w:val="20"/>
              </w:rPr>
              <w:t xml:space="preserve"> </w:t>
            </w:r>
            <w:r w:rsidR="00D15239">
              <w:rPr>
                <w:b/>
                <w:sz w:val="20"/>
              </w:rPr>
              <w:t>n</w:t>
            </w:r>
            <w:r w:rsidR="00D15239" w:rsidRPr="00476F48">
              <w:rPr>
                <w:b/>
                <w:sz w:val="20"/>
              </w:rPr>
              <w:t xml:space="preserve">autical </w:t>
            </w:r>
            <w:r w:rsidRPr="00476F48">
              <w:rPr>
                <w:b/>
                <w:sz w:val="20"/>
              </w:rPr>
              <w:t>chart service</w:t>
            </w:r>
          </w:p>
          <w:p w14:paraId="167A210D" w14:textId="32BA30AF" w:rsidR="000172AF" w:rsidRPr="006D7F2F" w:rsidRDefault="000172AF" w:rsidP="002060F6">
            <w:pPr>
              <w:pStyle w:val="BodyText"/>
              <w:ind w:left="306"/>
              <w:jc w:val="both"/>
            </w:pPr>
            <w:r w:rsidRPr="00476F48">
              <w:rPr>
                <w:u w:val="single"/>
              </w:rPr>
              <w:t>IHO Definition:</w:t>
            </w:r>
            <w:r w:rsidRPr="006D7F2F">
              <w:t xml:space="preserve"> </w:t>
            </w:r>
            <w:r w:rsidR="006D7F2F" w:rsidRPr="006D7F2F">
              <w:t xml:space="preserve">A service that provides geospatial information (in digital and / or printed format) to support safe maritime navigation with the aim to </w:t>
            </w:r>
            <w:proofErr w:type="spellStart"/>
            <w:r w:rsidR="006D7F2F" w:rsidRPr="006D7F2F">
              <w:t>fulfill</w:t>
            </w:r>
            <w:proofErr w:type="spellEnd"/>
            <w:r w:rsidR="006D7F2F" w:rsidRPr="006D7F2F">
              <w:t xml:space="preserve"> SOLAS regulation V/19.2.1.4 requirements for ships to carry "nautical charts and nautical publications to plan and display the ship's route for the intended voyage and to plot and monitor positions throughout the voyage".</w:t>
            </w:r>
          </w:p>
          <w:p w14:paraId="6652B0FC" w14:textId="2BEA8583" w:rsidR="000172AF" w:rsidRPr="00476F48" w:rsidRDefault="000172AF" w:rsidP="002060F6">
            <w:pPr>
              <w:tabs>
                <w:tab w:val="left" w:pos="306"/>
              </w:tabs>
              <w:jc w:val="both"/>
              <w:rPr>
                <w:b/>
                <w:sz w:val="20"/>
              </w:rPr>
            </w:pPr>
            <w:r w:rsidRPr="00476F48">
              <w:rPr>
                <w:b/>
                <w:sz w:val="20"/>
              </w:rPr>
              <w:t>12</w:t>
            </w:r>
            <w:r w:rsidR="00C4576B" w:rsidRPr="00476F48">
              <w:rPr>
                <w:b/>
                <w:sz w:val="20"/>
              </w:rPr>
              <w:t>)</w:t>
            </w:r>
            <w:r w:rsidRPr="00476F48">
              <w:rPr>
                <w:b/>
                <w:sz w:val="20"/>
              </w:rPr>
              <w:t xml:space="preserve"> </w:t>
            </w:r>
            <w:r w:rsidR="006D7F2F">
              <w:rPr>
                <w:b/>
                <w:sz w:val="20"/>
              </w:rPr>
              <w:t>n</w:t>
            </w:r>
            <w:r w:rsidR="006D7F2F" w:rsidRPr="00476F48">
              <w:rPr>
                <w:b/>
                <w:sz w:val="20"/>
              </w:rPr>
              <w:t xml:space="preserve">autical </w:t>
            </w:r>
            <w:r w:rsidRPr="00476F48">
              <w:rPr>
                <w:b/>
                <w:sz w:val="20"/>
              </w:rPr>
              <w:t>publications service</w:t>
            </w:r>
          </w:p>
          <w:p w14:paraId="0D5C9568" w14:textId="5F10C78F" w:rsidR="000172AF" w:rsidRPr="00476F48" w:rsidRDefault="000172AF" w:rsidP="002060F6">
            <w:pPr>
              <w:pStyle w:val="BodyText"/>
              <w:ind w:left="306"/>
              <w:jc w:val="both"/>
              <w:rPr>
                <w:u w:val="single"/>
              </w:rPr>
            </w:pPr>
            <w:r w:rsidRPr="00476F48">
              <w:rPr>
                <w:u w:val="single"/>
              </w:rPr>
              <w:t>IHO Definition:</w:t>
            </w:r>
            <w:r w:rsidRPr="006D7F2F">
              <w:t xml:space="preserve"> </w:t>
            </w:r>
            <w:r w:rsidR="00D90924" w:rsidRPr="00D90924">
              <w:t xml:space="preserve">A service to provide information as a support to the navigation process. This comprises </w:t>
            </w:r>
            <w:r w:rsidR="00D90924" w:rsidRPr="00D90924">
              <w:lastRenderedPageBreak/>
              <w:t xml:space="preserve">information to complement nautical charts, such as information on ports and sea areas, as well as the contact information of authorities and services for a sea area or port. It further describes regulations, restrictions, recommendations and other nautical information applicable in these areas, and aim to </w:t>
            </w:r>
            <w:proofErr w:type="spellStart"/>
            <w:r w:rsidR="00D90924" w:rsidRPr="00D90924">
              <w:t>fulfill</w:t>
            </w:r>
            <w:proofErr w:type="spellEnd"/>
            <w:r w:rsidR="00D90924" w:rsidRPr="00D90924">
              <w:t xml:space="preserve"> SOLAS regulation V/19.2.1.4 requirements for ships to carry "nautical charts and nautical publications to plan and display the ship's route for the intended voyage and to plot and monitor positions throughout the voyage".</w:t>
            </w:r>
          </w:p>
          <w:p w14:paraId="33DC72CD" w14:textId="21C4920B" w:rsidR="000172AF" w:rsidRPr="00476F48" w:rsidRDefault="000172AF" w:rsidP="002060F6">
            <w:pPr>
              <w:tabs>
                <w:tab w:val="left" w:pos="306"/>
              </w:tabs>
              <w:jc w:val="both"/>
              <w:rPr>
                <w:b/>
                <w:sz w:val="20"/>
              </w:rPr>
            </w:pPr>
            <w:r w:rsidRPr="00476F48">
              <w:rPr>
                <w:b/>
                <w:sz w:val="20"/>
              </w:rPr>
              <w:t>13</w:t>
            </w:r>
            <w:r w:rsidR="00C4576B" w:rsidRPr="00476F48">
              <w:rPr>
                <w:b/>
                <w:sz w:val="20"/>
              </w:rPr>
              <w:t>)</w:t>
            </w:r>
            <w:r w:rsidRPr="00476F48">
              <w:rPr>
                <w:b/>
                <w:sz w:val="20"/>
              </w:rPr>
              <w:t xml:space="preserve"> </w:t>
            </w:r>
            <w:r w:rsidR="003549AC">
              <w:rPr>
                <w:b/>
                <w:sz w:val="20"/>
              </w:rPr>
              <w:t>i</w:t>
            </w:r>
            <w:r w:rsidR="003549AC" w:rsidRPr="00476F48">
              <w:rPr>
                <w:b/>
                <w:sz w:val="20"/>
              </w:rPr>
              <w:t xml:space="preserve">ce </w:t>
            </w:r>
            <w:r w:rsidRPr="00476F48">
              <w:rPr>
                <w:b/>
                <w:sz w:val="20"/>
              </w:rPr>
              <w:t>navigation service</w:t>
            </w:r>
          </w:p>
          <w:p w14:paraId="2B2CE8E8" w14:textId="0D23625A" w:rsidR="000172AF" w:rsidRPr="00476F48" w:rsidRDefault="000172AF" w:rsidP="002060F6">
            <w:pPr>
              <w:pStyle w:val="BodyText"/>
              <w:ind w:left="306"/>
              <w:jc w:val="both"/>
              <w:rPr>
                <w:u w:val="single"/>
              </w:rPr>
            </w:pPr>
            <w:r w:rsidRPr="00476F48">
              <w:rPr>
                <w:u w:val="single"/>
              </w:rPr>
              <w:t>IHO Definition:</w:t>
            </w:r>
            <w:r w:rsidRPr="003549AC">
              <w:t xml:space="preserve"> </w:t>
            </w:r>
            <w:r w:rsidR="00C13B44" w:rsidRPr="00C13B44">
              <w:t>A service to provide ice navigation information to ships in and in the vicinity of possible ice infested regions.</w:t>
            </w:r>
          </w:p>
          <w:p w14:paraId="74EFDC3A" w14:textId="2180CC92" w:rsidR="000172AF" w:rsidRPr="00476F48" w:rsidRDefault="000172AF" w:rsidP="002060F6">
            <w:pPr>
              <w:tabs>
                <w:tab w:val="left" w:pos="306"/>
              </w:tabs>
              <w:jc w:val="both"/>
              <w:rPr>
                <w:b/>
                <w:sz w:val="20"/>
              </w:rPr>
            </w:pPr>
            <w:r w:rsidRPr="00476F48">
              <w:rPr>
                <w:b/>
                <w:sz w:val="20"/>
              </w:rPr>
              <w:t>14</w:t>
            </w:r>
            <w:r w:rsidR="00C4576B" w:rsidRPr="00476F48">
              <w:rPr>
                <w:b/>
                <w:sz w:val="20"/>
              </w:rPr>
              <w:t>)</w:t>
            </w:r>
            <w:r w:rsidRPr="00476F48">
              <w:rPr>
                <w:b/>
                <w:sz w:val="20"/>
              </w:rPr>
              <w:t xml:space="preserve"> </w:t>
            </w:r>
            <w:r w:rsidR="00C13B44">
              <w:rPr>
                <w:b/>
                <w:sz w:val="20"/>
              </w:rPr>
              <w:t>m</w:t>
            </w:r>
            <w:r w:rsidR="00C13B44" w:rsidRPr="00476F48">
              <w:rPr>
                <w:b/>
                <w:sz w:val="20"/>
              </w:rPr>
              <w:t xml:space="preserve">eteorological </w:t>
            </w:r>
            <w:r w:rsidRPr="00476F48">
              <w:rPr>
                <w:b/>
                <w:sz w:val="20"/>
              </w:rPr>
              <w:t>information service</w:t>
            </w:r>
          </w:p>
          <w:p w14:paraId="30E09601" w14:textId="6534C784" w:rsidR="000172AF" w:rsidRPr="00476F48" w:rsidRDefault="000172AF" w:rsidP="002060F6">
            <w:pPr>
              <w:pStyle w:val="BodyText"/>
              <w:ind w:left="306"/>
              <w:jc w:val="both"/>
              <w:rPr>
                <w:u w:val="single"/>
              </w:rPr>
            </w:pPr>
            <w:r w:rsidRPr="00476F48">
              <w:rPr>
                <w:u w:val="single"/>
              </w:rPr>
              <w:t>IHO Definition:</w:t>
            </w:r>
            <w:r w:rsidRPr="00C13B44">
              <w:t xml:space="preserve"> </w:t>
            </w:r>
            <w:r w:rsidR="0090620D" w:rsidRPr="0090620D">
              <w:t>A service to provide meteorological information (digitally) to ships.</w:t>
            </w:r>
          </w:p>
          <w:p w14:paraId="32E784CC" w14:textId="34D701EC" w:rsidR="000172AF" w:rsidRPr="00476F48" w:rsidRDefault="000172AF" w:rsidP="002060F6">
            <w:pPr>
              <w:tabs>
                <w:tab w:val="left" w:pos="306"/>
              </w:tabs>
              <w:jc w:val="both"/>
              <w:rPr>
                <w:b/>
                <w:sz w:val="20"/>
              </w:rPr>
            </w:pPr>
            <w:r w:rsidRPr="00476F48">
              <w:rPr>
                <w:b/>
                <w:sz w:val="20"/>
              </w:rPr>
              <w:t>15</w:t>
            </w:r>
            <w:r w:rsidR="00C4576B" w:rsidRPr="00476F48">
              <w:rPr>
                <w:b/>
                <w:sz w:val="20"/>
              </w:rPr>
              <w:t>)</w:t>
            </w:r>
            <w:r w:rsidRPr="00476F48">
              <w:rPr>
                <w:b/>
                <w:sz w:val="20"/>
              </w:rPr>
              <w:t xml:space="preserve"> </w:t>
            </w:r>
            <w:r w:rsidR="0090620D">
              <w:rPr>
                <w:b/>
                <w:sz w:val="20"/>
              </w:rPr>
              <w:t>r</w:t>
            </w:r>
            <w:r w:rsidR="0090620D" w:rsidRPr="00476F48">
              <w:rPr>
                <w:b/>
                <w:sz w:val="20"/>
              </w:rPr>
              <w:t>eal</w:t>
            </w:r>
            <w:r w:rsidRPr="00476F48">
              <w:rPr>
                <w:b/>
                <w:sz w:val="20"/>
              </w:rPr>
              <w:t>-time hydrographic and environmental information services</w:t>
            </w:r>
          </w:p>
          <w:p w14:paraId="76DE572E" w14:textId="377194F3" w:rsidR="000172AF" w:rsidRPr="0090620D" w:rsidRDefault="000172AF" w:rsidP="002060F6">
            <w:pPr>
              <w:pStyle w:val="BodyText"/>
              <w:ind w:left="306"/>
              <w:jc w:val="both"/>
            </w:pPr>
            <w:r w:rsidRPr="00476F48">
              <w:rPr>
                <w:u w:val="single"/>
              </w:rPr>
              <w:t>IHO Definition:</w:t>
            </w:r>
            <w:r w:rsidRPr="0090620D">
              <w:t xml:space="preserve"> </w:t>
            </w:r>
            <w:r w:rsidR="00A86D70" w:rsidRPr="00A86D70">
              <w:t>A service providing hydrographic and environmental observations and forecasts, such as water level and surface current information.</w:t>
            </w:r>
          </w:p>
          <w:p w14:paraId="4AC36E14" w14:textId="1B6BFC6E" w:rsidR="000172AF" w:rsidRPr="00476F48" w:rsidRDefault="000172AF" w:rsidP="002060F6">
            <w:pPr>
              <w:tabs>
                <w:tab w:val="left" w:pos="306"/>
              </w:tabs>
              <w:jc w:val="both"/>
              <w:rPr>
                <w:b/>
                <w:sz w:val="20"/>
              </w:rPr>
            </w:pPr>
            <w:r w:rsidRPr="00476F48">
              <w:rPr>
                <w:b/>
                <w:sz w:val="20"/>
              </w:rPr>
              <w:t>16</w:t>
            </w:r>
            <w:r w:rsidR="00C4576B" w:rsidRPr="00476F48">
              <w:rPr>
                <w:b/>
                <w:sz w:val="20"/>
              </w:rPr>
              <w:t>)</w:t>
            </w:r>
            <w:r w:rsidRPr="00476F48">
              <w:rPr>
                <w:b/>
                <w:sz w:val="20"/>
              </w:rPr>
              <w:t xml:space="preserve"> </w:t>
            </w:r>
            <w:r w:rsidR="00A86D70">
              <w:rPr>
                <w:b/>
                <w:sz w:val="20"/>
              </w:rPr>
              <w:t>s</w:t>
            </w:r>
            <w:r w:rsidR="00A86D70" w:rsidRPr="00476F48">
              <w:rPr>
                <w:b/>
                <w:sz w:val="20"/>
              </w:rPr>
              <w:t xml:space="preserve">earch </w:t>
            </w:r>
            <w:r w:rsidRPr="00476F48">
              <w:rPr>
                <w:b/>
                <w:sz w:val="20"/>
              </w:rPr>
              <w:t>and rescue service</w:t>
            </w:r>
          </w:p>
          <w:p w14:paraId="4662E489" w14:textId="18BFCCBF" w:rsidR="000172AF" w:rsidRPr="00476F48" w:rsidRDefault="000172AF" w:rsidP="002060F6">
            <w:pPr>
              <w:pStyle w:val="BodyText"/>
              <w:ind w:left="306"/>
              <w:jc w:val="both"/>
              <w:rPr>
                <w:u w:val="single"/>
              </w:rPr>
            </w:pPr>
            <w:r w:rsidRPr="00476F48">
              <w:rPr>
                <w:u w:val="single"/>
              </w:rPr>
              <w:t>IHO Definition:</w:t>
            </w:r>
            <w:r w:rsidRPr="00A86D70">
              <w:t xml:space="preserve"> </w:t>
            </w:r>
            <w:r w:rsidR="00B80BC2" w:rsidRPr="00B80BC2">
              <w:t>A service aimed at providing information about and assist with Search and Rescue functions.</w:t>
            </w:r>
          </w:p>
          <w:p w14:paraId="5AE62B7E" w14:textId="77777777" w:rsidR="000172AF" w:rsidRPr="002060F6" w:rsidRDefault="000172AF" w:rsidP="002060F6">
            <w:pPr>
              <w:pStyle w:val="BodyText"/>
              <w:spacing w:after="0"/>
              <w:jc w:val="both"/>
              <w:rPr>
                <w:u w:val="single"/>
              </w:rPr>
            </w:pPr>
            <w:r w:rsidRPr="002060F6">
              <w:rPr>
                <w:u w:val="single"/>
              </w:rPr>
              <w:t>Remarks:</w:t>
            </w:r>
          </w:p>
          <w:p w14:paraId="4B1F64CD" w14:textId="3F46D082" w:rsidR="000172AF" w:rsidRPr="00476F48" w:rsidRDefault="000172AF" w:rsidP="00F1468C">
            <w:pPr>
              <w:pStyle w:val="BodyText"/>
              <w:numPr>
                <w:ilvl w:val="0"/>
                <w:numId w:val="27"/>
              </w:numPr>
              <w:tabs>
                <w:tab w:val="left" w:pos="164"/>
              </w:tabs>
              <w:ind w:left="22" w:firstLine="0"/>
              <w:jc w:val="both"/>
            </w:pPr>
            <w:r w:rsidRPr="00476F48">
              <w:t>No remarks.</w:t>
            </w:r>
          </w:p>
        </w:tc>
      </w:tr>
    </w:tbl>
    <w:p w14:paraId="4D7A3333" w14:textId="56ACB22C" w:rsidR="00F94073" w:rsidRPr="00476F48" w:rsidRDefault="00F94073" w:rsidP="00343C00">
      <w:pPr>
        <w:pStyle w:val="BodyText"/>
        <w:spacing w:after="0"/>
        <w:rPr>
          <w:lang w:eastAsia="ko-KR"/>
        </w:rPr>
      </w:pPr>
    </w:p>
    <w:p w14:paraId="315C3FA2" w14:textId="5387C3A0" w:rsidR="0053598F" w:rsidRPr="00476F48" w:rsidRDefault="00856474" w:rsidP="00F1468C">
      <w:pPr>
        <w:pStyle w:val="Heading2"/>
        <w:numPr>
          <w:ilvl w:val="1"/>
          <w:numId w:val="23"/>
        </w:numPr>
      </w:pPr>
      <w:bookmarkStart w:id="1703" w:name="_Toc196831600"/>
      <w:r>
        <w:t>i</w:t>
      </w:r>
      <w:r w:rsidRPr="00476F48">
        <w:t xml:space="preserve">nternational </w:t>
      </w:r>
      <w:r>
        <w:t>c</w:t>
      </w:r>
      <w:r w:rsidRPr="00476F48">
        <w:t xml:space="preserve">arriage </w:t>
      </w:r>
      <w:r>
        <w:t>r</w:t>
      </w:r>
      <w:r w:rsidRPr="00476F48">
        <w:t>equirement</w:t>
      </w:r>
      <w:r w:rsidR="002766EB">
        <w:t>s</w:t>
      </w:r>
      <w:bookmarkEnd w:id="1703"/>
    </w:p>
    <w:tbl>
      <w:tblPr>
        <w:tblStyle w:val="TableGrid"/>
        <w:tblW w:w="10065" w:type="dxa"/>
        <w:tblInd w:w="-5" w:type="dxa"/>
        <w:tblLook w:val="04A0" w:firstRow="1" w:lastRow="0" w:firstColumn="1" w:lastColumn="0" w:noHBand="0" w:noVBand="1"/>
      </w:tblPr>
      <w:tblGrid>
        <w:gridCol w:w="10065"/>
      </w:tblGrid>
      <w:tr w:rsidR="000172AF" w:rsidRPr="00476F48" w14:paraId="48809C13" w14:textId="77777777" w:rsidTr="00170567">
        <w:tc>
          <w:tcPr>
            <w:tcW w:w="10065" w:type="dxa"/>
            <w:vAlign w:val="center"/>
          </w:tcPr>
          <w:p w14:paraId="01B77753" w14:textId="1A68BB60" w:rsidR="000172AF" w:rsidRPr="00476F48" w:rsidRDefault="000172AF" w:rsidP="00A47D0B">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A47D0B" w:rsidRPr="00A47D0B">
              <w:rPr>
                <w:spacing w:val="5"/>
              </w:rPr>
              <w:t>International Carriage requirements are carriage requirements based on the SOLAS-convention or similar international regulation.</w:t>
            </w:r>
          </w:p>
          <w:p w14:paraId="76695C14" w14:textId="77777777" w:rsidR="000172AF" w:rsidRPr="00476F48" w:rsidRDefault="000172AF" w:rsidP="00856474">
            <w:pPr>
              <w:pStyle w:val="BodyText"/>
              <w:spacing w:after="0"/>
            </w:pPr>
            <w:r w:rsidRPr="00476F48">
              <w:rPr>
                <w:u w:val="single"/>
              </w:rPr>
              <w:t>Remarks:</w:t>
            </w:r>
          </w:p>
          <w:p w14:paraId="5281615A" w14:textId="3EE91B15"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4C908AE7" w14:textId="77777777" w:rsidR="000172AF" w:rsidRDefault="000172AF" w:rsidP="00636A42">
      <w:pPr>
        <w:pStyle w:val="BodyText"/>
        <w:spacing w:after="0"/>
        <w:rPr>
          <w:lang w:eastAsia="ko-KR"/>
        </w:rPr>
      </w:pPr>
    </w:p>
    <w:p w14:paraId="5731F086" w14:textId="53D04B30" w:rsidR="0053598F" w:rsidRPr="00476F48" w:rsidRDefault="0053598F" w:rsidP="00F1468C">
      <w:pPr>
        <w:pStyle w:val="Heading2"/>
        <w:numPr>
          <w:ilvl w:val="1"/>
          <w:numId w:val="23"/>
        </w:numPr>
      </w:pPr>
      <w:bookmarkStart w:id="1704" w:name="_Toc196831601"/>
      <w:r w:rsidRPr="00476F48">
        <w:t>ISBN</w:t>
      </w:r>
      <w:bookmarkEnd w:id="1704"/>
    </w:p>
    <w:tbl>
      <w:tblPr>
        <w:tblStyle w:val="TableGrid"/>
        <w:tblW w:w="10065" w:type="dxa"/>
        <w:tblInd w:w="-5" w:type="dxa"/>
        <w:tblLook w:val="04A0" w:firstRow="1" w:lastRow="0" w:firstColumn="1" w:lastColumn="0" w:noHBand="0" w:noVBand="1"/>
      </w:tblPr>
      <w:tblGrid>
        <w:gridCol w:w="10065"/>
      </w:tblGrid>
      <w:tr w:rsidR="000172AF" w:rsidRPr="00476F48" w14:paraId="15C6CD39" w14:textId="77777777" w:rsidTr="002E32BF">
        <w:tc>
          <w:tcPr>
            <w:tcW w:w="10065" w:type="dxa"/>
            <w:vAlign w:val="center"/>
          </w:tcPr>
          <w:p w14:paraId="6527C48A" w14:textId="77777777" w:rsidR="000172AF" w:rsidRPr="00476F48" w:rsidRDefault="000172AF" w:rsidP="002E32B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International Standard Book Number.</w:t>
            </w:r>
          </w:p>
          <w:p w14:paraId="41ABD1C7" w14:textId="77777777" w:rsidR="000172AF" w:rsidRPr="00476F48" w:rsidRDefault="000172AF" w:rsidP="002E32BF">
            <w:pPr>
              <w:pStyle w:val="BodyText"/>
              <w:spacing w:after="0"/>
            </w:pPr>
            <w:r w:rsidRPr="00476F48">
              <w:rPr>
                <w:u w:val="single"/>
              </w:rPr>
              <w:t>Remarks:</w:t>
            </w:r>
          </w:p>
          <w:p w14:paraId="197AC43B" w14:textId="6C5A0074"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61DB974D" w14:textId="034952E7" w:rsidR="006348CB" w:rsidRPr="00476F48" w:rsidRDefault="006348CB" w:rsidP="0093055E">
      <w:pPr>
        <w:pStyle w:val="BodyText"/>
        <w:spacing w:after="0"/>
        <w:rPr>
          <w:lang w:eastAsia="ko-KR"/>
        </w:rPr>
      </w:pPr>
    </w:p>
    <w:p w14:paraId="3F68D3A0" w14:textId="5D5977A1" w:rsidR="0053598F" w:rsidRPr="00476F48" w:rsidRDefault="0053598F" w:rsidP="00F1468C">
      <w:pPr>
        <w:pStyle w:val="Heading2"/>
        <w:numPr>
          <w:ilvl w:val="1"/>
          <w:numId w:val="23"/>
        </w:numPr>
      </w:pPr>
      <w:bookmarkStart w:id="1705" w:name="_Toc163482566"/>
      <w:bookmarkStart w:id="1706" w:name="_Toc170719255"/>
      <w:bookmarkStart w:id="1707" w:name="_Toc179472188"/>
      <w:bookmarkStart w:id="1708" w:name="_Toc180397956"/>
      <w:bookmarkStart w:id="1709" w:name="_Toc180764162"/>
      <w:bookmarkStart w:id="1710" w:name="_Toc181882596"/>
      <w:bookmarkStart w:id="1711" w:name="_Toc184392860"/>
      <w:bookmarkStart w:id="1712" w:name="_Toc196831602"/>
      <w:bookmarkEnd w:id="1705"/>
      <w:bookmarkEnd w:id="1706"/>
      <w:bookmarkEnd w:id="1707"/>
      <w:bookmarkEnd w:id="1708"/>
      <w:bookmarkEnd w:id="1709"/>
      <w:bookmarkEnd w:id="1710"/>
      <w:bookmarkEnd w:id="1711"/>
      <w:r w:rsidRPr="00476F48">
        <w:t>ISO</w:t>
      </w:r>
      <w:r w:rsidR="00E014F2">
        <w:t xml:space="preserve"> </w:t>
      </w:r>
      <w:r w:rsidRPr="00476F48">
        <w:t>216</w:t>
      </w:r>
      <w:bookmarkEnd w:id="1712"/>
    </w:p>
    <w:tbl>
      <w:tblPr>
        <w:tblStyle w:val="TableGrid"/>
        <w:tblW w:w="10065" w:type="dxa"/>
        <w:tblInd w:w="-5" w:type="dxa"/>
        <w:tblLook w:val="04A0" w:firstRow="1" w:lastRow="0" w:firstColumn="1" w:lastColumn="0" w:noHBand="0" w:noVBand="1"/>
      </w:tblPr>
      <w:tblGrid>
        <w:gridCol w:w="10065"/>
      </w:tblGrid>
      <w:tr w:rsidR="000172AF" w:rsidRPr="00476F48" w14:paraId="543A3A2E" w14:textId="77777777" w:rsidTr="0093055E">
        <w:tc>
          <w:tcPr>
            <w:tcW w:w="10065" w:type="dxa"/>
            <w:vAlign w:val="center"/>
          </w:tcPr>
          <w:p w14:paraId="48AC12E2" w14:textId="0FC0B9DE" w:rsidR="00757CC5" w:rsidRDefault="000172AF" w:rsidP="00757CC5">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E014F2" w:rsidRPr="00E014F2">
              <w:rPr>
                <w:spacing w:val="5"/>
              </w:rPr>
              <w:t>ISO 216 is a paper-size standard established by the International Organization for Standardization (ISO).</w:t>
            </w:r>
          </w:p>
          <w:p w14:paraId="17179992" w14:textId="509E54E2" w:rsidR="004A756F" w:rsidRPr="00476F48" w:rsidRDefault="004A756F" w:rsidP="004A756F">
            <w:pPr>
              <w:pStyle w:val="ListParagraph"/>
              <w:numPr>
                <w:ilvl w:val="0"/>
                <w:numId w:val="34"/>
              </w:numPr>
              <w:tabs>
                <w:tab w:val="left" w:pos="321"/>
              </w:tabs>
              <w:ind w:left="321" w:hanging="284"/>
              <w:jc w:val="both"/>
              <w:rPr>
                <w:b/>
                <w:sz w:val="20"/>
              </w:rPr>
            </w:pPr>
            <w:r>
              <w:rPr>
                <w:b/>
                <w:sz w:val="20"/>
              </w:rPr>
              <w:t>a0</w:t>
            </w:r>
          </w:p>
          <w:p w14:paraId="7F6B2637" w14:textId="7EDA6A1A" w:rsidR="004A756F" w:rsidRPr="00476F48" w:rsidRDefault="004A756F" w:rsidP="004A756F">
            <w:pPr>
              <w:pStyle w:val="BodyText"/>
              <w:tabs>
                <w:tab w:val="left" w:pos="312"/>
              </w:tabs>
              <w:ind w:left="321"/>
              <w:jc w:val="both"/>
            </w:pPr>
            <w:r w:rsidRPr="00476F48">
              <w:rPr>
                <w:u w:val="single"/>
              </w:rPr>
              <w:t>IHO Definition:</w:t>
            </w:r>
            <w:r w:rsidRPr="00476F48">
              <w:t xml:space="preserve"> </w:t>
            </w:r>
            <w:r w:rsidR="00F715FE" w:rsidRPr="00F715FE">
              <w:t>The paper size A0, as defined in ISO 216.</w:t>
            </w:r>
          </w:p>
          <w:p w14:paraId="4CA60451" w14:textId="682E4D49" w:rsidR="004A756F" w:rsidRPr="00476F48" w:rsidRDefault="004A756F" w:rsidP="004A756F">
            <w:pPr>
              <w:pStyle w:val="ListParagraph"/>
              <w:numPr>
                <w:ilvl w:val="0"/>
                <w:numId w:val="34"/>
              </w:numPr>
              <w:tabs>
                <w:tab w:val="left" w:pos="312"/>
                <w:tab w:val="left" w:pos="382"/>
              </w:tabs>
              <w:ind w:left="0" w:firstLine="0"/>
              <w:jc w:val="both"/>
              <w:rPr>
                <w:b/>
                <w:sz w:val="20"/>
              </w:rPr>
            </w:pPr>
            <w:r>
              <w:rPr>
                <w:b/>
                <w:sz w:val="20"/>
              </w:rPr>
              <w:t>a1</w:t>
            </w:r>
          </w:p>
          <w:p w14:paraId="1800667A" w14:textId="6F41828F" w:rsidR="004A756F" w:rsidRPr="00476F48" w:rsidRDefault="004A756F" w:rsidP="004A756F">
            <w:pPr>
              <w:pStyle w:val="BodyText"/>
              <w:tabs>
                <w:tab w:val="left" w:pos="312"/>
              </w:tabs>
              <w:ind w:left="321"/>
              <w:jc w:val="both"/>
            </w:pPr>
            <w:r w:rsidRPr="00476F48">
              <w:rPr>
                <w:u w:val="single"/>
              </w:rPr>
              <w:t>IHO Definition:</w:t>
            </w:r>
            <w:r w:rsidRPr="00476F48">
              <w:t xml:space="preserve"> </w:t>
            </w:r>
            <w:r w:rsidR="008176EC" w:rsidRPr="008176EC">
              <w:t>The first size as output size on nautical paper chart. Referring to ISO 216.</w:t>
            </w:r>
          </w:p>
          <w:p w14:paraId="626821FF" w14:textId="5D2A5E6C" w:rsidR="004A756F" w:rsidRPr="00476F48" w:rsidRDefault="00E6768B" w:rsidP="004A756F">
            <w:pPr>
              <w:numPr>
                <w:ilvl w:val="0"/>
                <w:numId w:val="34"/>
              </w:numPr>
              <w:tabs>
                <w:tab w:val="left" w:pos="312"/>
                <w:tab w:val="left" w:pos="382"/>
              </w:tabs>
              <w:ind w:left="0" w:firstLine="0"/>
              <w:jc w:val="both"/>
              <w:rPr>
                <w:b/>
                <w:sz w:val="20"/>
              </w:rPr>
            </w:pPr>
            <w:r>
              <w:rPr>
                <w:b/>
                <w:sz w:val="20"/>
              </w:rPr>
              <w:t>a</w:t>
            </w:r>
            <w:r w:rsidR="004A756F">
              <w:rPr>
                <w:b/>
                <w:sz w:val="20"/>
              </w:rPr>
              <w:t>2</w:t>
            </w:r>
          </w:p>
          <w:p w14:paraId="4FED1F02" w14:textId="590304DD" w:rsidR="004A756F" w:rsidRPr="00476F48" w:rsidRDefault="004A756F" w:rsidP="004A756F">
            <w:pPr>
              <w:pStyle w:val="BodyText"/>
              <w:tabs>
                <w:tab w:val="left" w:pos="312"/>
              </w:tabs>
              <w:ind w:left="321"/>
              <w:jc w:val="both"/>
            </w:pPr>
            <w:r w:rsidRPr="00476F48">
              <w:rPr>
                <w:u w:val="single"/>
              </w:rPr>
              <w:t>IHO Definition:</w:t>
            </w:r>
            <w:r w:rsidRPr="00476F48">
              <w:t xml:space="preserve"> </w:t>
            </w:r>
            <w:r w:rsidR="008176EC" w:rsidRPr="008176EC">
              <w:t>The paper size A2, as defined in ISO 216.</w:t>
            </w:r>
          </w:p>
          <w:p w14:paraId="56CB74BB" w14:textId="6C60F675" w:rsidR="004A756F" w:rsidRPr="00476F48" w:rsidRDefault="00E6768B" w:rsidP="004A756F">
            <w:pPr>
              <w:numPr>
                <w:ilvl w:val="0"/>
                <w:numId w:val="34"/>
              </w:numPr>
              <w:tabs>
                <w:tab w:val="left" w:pos="312"/>
                <w:tab w:val="left" w:pos="382"/>
              </w:tabs>
              <w:ind w:left="0" w:firstLine="0"/>
              <w:jc w:val="both"/>
              <w:rPr>
                <w:b/>
                <w:sz w:val="20"/>
              </w:rPr>
            </w:pPr>
            <w:r>
              <w:rPr>
                <w:b/>
                <w:sz w:val="20"/>
              </w:rPr>
              <w:t>a</w:t>
            </w:r>
            <w:r w:rsidR="004A756F">
              <w:rPr>
                <w:b/>
                <w:sz w:val="20"/>
              </w:rPr>
              <w:t>3</w:t>
            </w:r>
          </w:p>
          <w:p w14:paraId="5649FE14" w14:textId="2355F1CB" w:rsidR="004A756F" w:rsidRPr="00476F48" w:rsidRDefault="004A756F" w:rsidP="004A756F">
            <w:pPr>
              <w:pStyle w:val="BodyText"/>
              <w:tabs>
                <w:tab w:val="left" w:pos="312"/>
              </w:tabs>
              <w:ind w:left="321"/>
              <w:jc w:val="both"/>
              <w:rPr>
                <w:u w:val="single"/>
              </w:rPr>
            </w:pPr>
            <w:r w:rsidRPr="00476F48">
              <w:rPr>
                <w:u w:val="single"/>
              </w:rPr>
              <w:t>IHO Definition:</w:t>
            </w:r>
            <w:r w:rsidRPr="005F035B">
              <w:t xml:space="preserve"> </w:t>
            </w:r>
            <w:r w:rsidR="00D0742F" w:rsidRPr="00D0742F">
              <w:t>The fourth size as output size on nautical paper chart. Referring to ISO 216.</w:t>
            </w:r>
          </w:p>
          <w:p w14:paraId="6FA51E6D" w14:textId="383AF4FA" w:rsidR="004A756F" w:rsidRPr="00476F48" w:rsidRDefault="00E6768B" w:rsidP="004A756F">
            <w:pPr>
              <w:numPr>
                <w:ilvl w:val="0"/>
                <w:numId w:val="34"/>
              </w:numPr>
              <w:tabs>
                <w:tab w:val="left" w:pos="312"/>
                <w:tab w:val="left" w:pos="382"/>
              </w:tabs>
              <w:ind w:left="0" w:firstLine="0"/>
              <w:jc w:val="both"/>
              <w:rPr>
                <w:b/>
                <w:sz w:val="20"/>
              </w:rPr>
            </w:pPr>
            <w:r>
              <w:rPr>
                <w:b/>
                <w:sz w:val="20"/>
              </w:rPr>
              <w:t>a4</w:t>
            </w:r>
          </w:p>
          <w:p w14:paraId="2C8D41A5" w14:textId="48E9734F" w:rsidR="004A756F" w:rsidRPr="00476F48" w:rsidRDefault="004A756F" w:rsidP="004A756F">
            <w:pPr>
              <w:pStyle w:val="BodyText"/>
              <w:tabs>
                <w:tab w:val="left" w:pos="312"/>
              </w:tabs>
              <w:ind w:left="321"/>
              <w:jc w:val="both"/>
              <w:rPr>
                <w:u w:val="single"/>
              </w:rPr>
            </w:pPr>
            <w:r w:rsidRPr="00476F48">
              <w:rPr>
                <w:u w:val="single"/>
              </w:rPr>
              <w:lastRenderedPageBreak/>
              <w:t>IHO Definition:</w:t>
            </w:r>
            <w:r w:rsidRPr="00E26601">
              <w:t xml:space="preserve"> </w:t>
            </w:r>
            <w:r w:rsidR="004A6185" w:rsidRPr="004A6185">
              <w:t>The fifth size as output size on nautical paper chart. Referring to ISO 216.</w:t>
            </w:r>
          </w:p>
          <w:p w14:paraId="421C2F22" w14:textId="2161DDEA" w:rsidR="004A756F" w:rsidRPr="00476F48" w:rsidRDefault="00E6768B" w:rsidP="004A756F">
            <w:pPr>
              <w:numPr>
                <w:ilvl w:val="0"/>
                <w:numId w:val="34"/>
              </w:numPr>
              <w:tabs>
                <w:tab w:val="left" w:pos="312"/>
                <w:tab w:val="left" w:pos="382"/>
              </w:tabs>
              <w:ind w:left="0" w:firstLine="0"/>
              <w:jc w:val="both"/>
              <w:rPr>
                <w:b/>
                <w:sz w:val="20"/>
              </w:rPr>
            </w:pPr>
            <w:r>
              <w:rPr>
                <w:b/>
                <w:sz w:val="20"/>
              </w:rPr>
              <w:t>a5</w:t>
            </w:r>
          </w:p>
          <w:p w14:paraId="4E48FD2C" w14:textId="54DFA060" w:rsidR="004A756F" w:rsidRPr="00476F48" w:rsidRDefault="004A756F" w:rsidP="004A756F">
            <w:pPr>
              <w:pStyle w:val="BodyText"/>
              <w:tabs>
                <w:tab w:val="left" w:pos="312"/>
              </w:tabs>
              <w:ind w:left="321"/>
              <w:jc w:val="both"/>
              <w:rPr>
                <w:u w:val="single"/>
              </w:rPr>
            </w:pPr>
            <w:r w:rsidRPr="00476F48">
              <w:rPr>
                <w:u w:val="single"/>
              </w:rPr>
              <w:t>IHO Definition:</w:t>
            </w:r>
            <w:r w:rsidRPr="00E26601">
              <w:t xml:space="preserve"> </w:t>
            </w:r>
            <w:r w:rsidR="00FA3FEF" w:rsidRPr="00FA3FEF">
              <w:t>The sixth size as output size on nautical paper chart. Referring to ISO 216.</w:t>
            </w:r>
          </w:p>
          <w:p w14:paraId="6125684F" w14:textId="2EA59401" w:rsidR="004A756F" w:rsidRPr="00476F48" w:rsidRDefault="00E6768B" w:rsidP="004A756F">
            <w:pPr>
              <w:numPr>
                <w:ilvl w:val="0"/>
                <w:numId w:val="34"/>
              </w:numPr>
              <w:tabs>
                <w:tab w:val="left" w:pos="312"/>
                <w:tab w:val="left" w:pos="382"/>
              </w:tabs>
              <w:ind w:left="0" w:firstLine="0"/>
              <w:jc w:val="both"/>
              <w:rPr>
                <w:b/>
                <w:sz w:val="20"/>
              </w:rPr>
            </w:pPr>
            <w:r>
              <w:rPr>
                <w:b/>
                <w:sz w:val="20"/>
              </w:rPr>
              <w:t>a6</w:t>
            </w:r>
          </w:p>
          <w:p w14:paraId="731F8B0B" w14:textId="3747E0BB" w:rsidR="004A756F" w:rsidRPr="00476F48" w:rsidRDefault="004A756F" w:rsidP="004A756F">
            <w:pPr>
              <w:pStyle w:val="BodyText"/>
              <w:tabs>
                <w:tab w:val="left" w:pos="312"/>
              </w:tabs>
              <w:ind w:left="321"/>
              <w:jc w:val="both"/>
              <w:rPr>
                <w:u w:val="single"/>
              </w:rPr>
            </w:pPr>
            <w:r w:rsidRPr="00476F48">
              <w:rPr>
                <w:u w:val="single"/>
              </w:rPr>
              <w:t>IHO Definition:</w:t>
            </w:r>
            <w:r w:rsidRPr="00E26601">
              <w:t xml:space="preserve"> </w:t>
            </w:r>
            <w:r w:rsidR="00921B8A" w:rsidRPr="00921B8A">
              <w:t>The seventh size as output size on nautical paper chart. Referring to ISO 216.</w:t>
            </w:r>
          </w:p>
          <w:p w14:paraId="1C2617DD" w14:textId="3A5595D0" w:rsidR="004A756F" w:rsidRPr="00476F48" w:rsidRDefault="00E6768B" w:rsidP="004A756F">
            <w:pPr>
              <w:numPr>
                <w:ilvl w:val="0"/>
                <w:numId w:val="34"/>
              </w:numPr>
              <w:tabs>
                <w:tab w:val="left" w:pos="312"/>
                <w:tab w:val="left" w:pos="382"/>
              </w:tabs>
              <w:ind w:left="0" w:firstLine="0"/>
              <w:jc w:val="both"/>
              <w:rPr>
                <w:b/>
                <w:sz w:val="20"/>
              </w:rPr>
            </w:pPr>
            <w:r>
              <w:rPr>
                <w:b/>
                <w:sz w:val="20"/>
              </w:rPr>
              <w:t>a7</w:t>
            </w:r>
          </w:p>
          <w:p w14:paraId="59BD90B0" w14:textId="56196401" w:rsidR="004A756F" w:rsidRPr="004A756F" w:rsidRDefault="004A756F" w:rsidP="004A756F">
            <w:pPr>
              <w:pStyle w:val="BodyText"/>
              <w:tabs>
                <w:tab w:val="left" w:pos="312"/>
              </w:tabs>
              <w:ind w:left="321"/>
              <w:jc w:val="both"/>
              <w:rPr>
                <w:u w:val="single"/>
              </w:rPr>
            </w:pPr>
            <w:r w:rsidRPr="00476F48">
              <w:rPr>
                <w:u w:val="single"/>
              </w:rPr>
              <w:t>IHO Definition:</w:t>
            </w:r>
            <w:r w:rsidRPr="00E26601">
              <w:t xml:space="preserve"> </w:t>
            </w:r>
            <w:r w:rsidR="00921B8A" w:rsidRPr="00921B8A">
              <w:t>The eighth size as output size on nautical paper chart. Referring to ISO 216.</w:t>
            </w:r>
          </w:p>
          <w:p w14:paraId="41A0E33C" w14:textId="41569EE8"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1006598F" w14:textId="77777777" w:rsidR="000172AF" w:rsidRPr="00476F48" w:rsidRDefault="000172AF" w:rsidP="00935354">
      <w:pPr>
        <w:pStyle w:val="BodyText"/>
        <w:spacing w:after="0"/>
        <w:rPr>
          <w:lang w:eastAsia="ko-KR"/>
        </w:rPr>
      </w:pPr>
    </w:p>
    <w:p w14:paraId="077238FF" w14:textId="53CFF98B" w:rsidR="0053598F" w:rsidRPr="00476F48" w:rsidRDefault="0053598F" w:rsidP="00F1468C">
      <w:pPr>
        <w:pStyle w:val="Heading2"/>
        <w:numPr>
          <w:ilvl w:val="1"/>
          <w:numId w:val="23"/>
        </w:numPr>
      </w:pPr>
      <w:bookmarkStart w:id="1713" w:name="_Toc196831603"/>
      <w:r w:rsidRPr="00476F48">
        <w:t>ISSN</w:t>
      </w:r>
      <w:bookmarkEnd w:id="1713"/>
    </w:p>
    <w:tbl>
      <w:tblPr>
        <w:tblStyle w:val="TableGrid"/>
        <w:tblW w:w="10065" w:type="dxa"/>
        <w:tblInd w:w="-5" w:type="dxa"/>
        <w:tblLook w:val="04A0" w:firstRow="1" w:lastRow="0" w:firstColumn="1" w:lastColumn="0" w:noHBand="0" w:noVBand="1"/>
      </w:tblPr>
      <w:tblGrid>
        <w:gridCol w:w="10065"/>
      </w:tblGrid>
      <w:tr w:rsidR="000172AF" w:rsidRPr="00476F48" w14:paraId="5BD4C35F" w14:textId="77777777" w:rsidTr="00FF0694">
        <w:tc>
          <w:tcPr>
            <w:tcW w:w="10065" w:type="dxa"/>
            <w:vAlign w:val="center"/>
          </w:tcPr>
          <w:p w14:paraId="49DEEF09" w14:textId="4734FA5D" w:rsidR="000172AF" w:rsidRPr="00502470" w:rsidRDefault="000172AF" w:rsidP="006F3856">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International Standard Serial Number</w:t>
            </w:r>
            <w:r w:rsidR="00FC76F6" w:rsidRPr="00502470">
              <w:rPr>
                <w:rFonts w:eastAsiaTheme="minorEastAsia"/>
                <w:spacing w:val="5"/>
                <w:lang w:eastAsia="ko-KR"/>
              </w:rPr>
              <w:t>.</w:t>
            </w:r>
          </w:p>
          <w:p w14:paraId="088504EA" w14:textId="77777777" w:rsidR="000172AF" w:rsidRPr="00476F48" w:rsidRDefault="000172AF" w:rsidP="009354DB">
            <w:pPr>
              <w:pStyle w:val="BodyText"/>
              <w:spacing w:after="0"/>
            </w:pPr>
            <w:r w:rsidRPr="00476F48">
              <w:rPr>
                <w:u w:val="single"/>
              </w:rPr>
              <w:t>Remarks:</w:t>
            </w:r>
          </w:p>
          <w:p w14:paraId="045213F8" w14:textId="7CAEAA80"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4F67985A" w14:textId="77777777" w:rsidR="007A60E0" w:rsidRDefault="007A60E0" w:rsidP="007A60E0">
      <w:pPr>
        <w:pStyle w:val="BodyText"/>
        <w:spacing w:after="0"/>
      </w:pPr>
    </w:p>
    <w:p w14:paraId="7D01FED8" w14:textId="7A898128" w:rsidR="0053598F" w:rsidRPr="00476F48" w:rsidRDefault="00593A38" w:rsidP="00F1468C">
      <w:pPr>
        <w:pStyle w:val="Heading2"/>
        <w:numPr>
          <w:ilvl w:val="1"/>
          <w:numId w:val="23"/>
        </w:numPr>
      </w:pPr>
      <w:bookmarkStart w:id="1714" w:name="_Toc196831604"/>
      <w:r>
        <w:t>i</w:t>
      </w:r>
      <w:r w:rsidRPr="00476F48">
        <w:t xml:space="preserve">ssue </w:t>
      </w:r>
      <w:r>
        <w:t>d</w:t>
      </w:r>
      <w:r w:rsidRPr="00476F48">
        <w:t>ate</w:t>
      </w:r>
      <w:bookmarkEnd w:id="1714"/>
    </w:p>
    <w:tbl>
      <w:tblPr>
        <w:tblStyle w:val="TableGrid"/>
        <w:tblW w:w="10065" w:type="dxa"/>
        <w:tblInd w:w="-5" w:type="dxa"/>
        <w:tblLook w:val="04A0" w:firstRow="1" w:lastRow="0" w:firstColumn="1" w:lastColumn="0" w:noHBand="0" w:noVBand="1"/>
      </w:tblPr>
      <w:tblGrid>
        <w:gridCol w:w="10065"/>
      </w:tblGrid>
      <w:tr w:rsidR="000172AF" w:rsidRPr="00476F48" w14:paraId="23FAE277" w14:textId="77777777" w:rsidTr="00593A38">
        <w:tc>
          <w:tcPr>
            <w:tcW w:w="10065" w:type="dxa"/>
            <w:vAlign w:val="center"/>
          </w:tcPr>
          <w:p w14:paraId="50F1AC59" w14:textId="082CDC56" w:rsidR="000172AF" w:rsidRPr="00476F48" w:rsidRDefault="000172AF" w:rsidP="007E0942">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593A38" w:rsidRPr="00593A38">
              <w:rPr>
                <w:spacing w:val="5"/>
              </w:rPr>
              <w:t>Date up to which the data was made available by the Data Producer.</w:t>
            </w:r>
          </w:p>
          <w:p w14:paraId="626DB6A9" w14:textId="77777777" w:rsidR="000172AF" w:rsidRPr="00476F48" w:rsidRDefault="000172AF" w:rsidP="007E0942">
            <w:pPr>
              <w:pStyle w:val="BodyText"/>
              <w:spacing w:after="0"/>
              <w:jc w:val="both"/>
            </w:pPr>
            <w:r w:rsidRPr="00476F48">
              <w:rPr>
                <w:u w:val="single"/>
              </w:rPr>
              <w:t>Remarks:</w:t>
            </w:r>
          </w:p>
          <w:p w14:paraId="175E9EB2" w14:textId="04A5A840" w:rsidR="000172AF" w:rsidRPr="00476F48" w:rsidRDefault="00000E76" w:rsidP="00F1468C">
            <w:pPr>
              <w:pStyle w:val="BodyText"/>
              <w:numPr>
                <w:ilvl w:val="0"/>
                <w:numId w:val="6"/>
              </w:numPr>
              <w:tabs>
                <w:tab w:val="left" w:pos="171"/>
              </w:tabs>
              <w:ind w:left="0" w:firstLine="0"/>
              <w:jc w:val="both"/>
            </w:pPr>
            <w:r w:rsidRPr="00476F48">
              <w:t>Issue date in S-57 and S-101 ENCs defines the date when the ENC cell edition was issued. The issue date must be greater than the previous issue date of the dataset.</w:t>
            </w:r>
          </w:p>
        </w:tc>
      </w:tr>
    </w:tbl>
    <w:p w14:paraId="6ACEB3DD" w14:textId="77777777" w:rsidR="000172AF" w:rsidRPr="00476F48" w:rsidRDefault="000172AF" w:rsidP="00593A38">
      <w:pPr>
        <w:pStyle w:val="BodyText"/>
        <w:spacing w:after="0"/>
        <w:rPr>
          <w:lang w:eastAsia="ko-KR"/>
        </w:rPr>
      </w:pPr>
    </w:p>
    <w:p w14:paraId="63830CD0" w14:textId="6EC10E7A" w:rsidR="0053598F" w:rsidRPr="00593A38" w:rsidRDefault="0095707A" w:rsidP="00F1468C">
      <w:pPr>
        <w:pStyle w:val="Heading2"/>
        <w:numPr>
          <w:ilvl w:val="1"/>
          <w:numId w:val="23"/>
        </w:numPr>
      </w:pPr>
      <w:bookmarkStart w:id="1715" w:name="_Toc196831605"/>
      <w:r>
        <w:t>i</w:t>
      </w:r>
      <w:r w:rsidRPr="00593A38">
        <w:t xml:space="preserve">ssue </w:t>
      </w:r>
      <w:r w:rsidR="00FC59DC">
        <w:t>t</w:t>
      </w:r>
      <w:r w:rsidR="00FC59DC" w:rsidRPr="00593A38">
        <w:t>ime</w:t>
      </w:r>
      <w:bookmarkEnd w:id="1715"/>
    </w:p>
    <w:tbl>
      <w:tblPr>
        <w:tblStyle w:val="TableGrid"/>
        <w:tblW w:w="10065" w:type="dxa"/>
        <w:tblInd w:w="-5" w:type="dxa"/>
        <w:tblLook w:val="04A0" w:firstRow="1" w:lastRow="0" w:firstColumn="1" w:lastColumn="0" w:noHBand="0" w:noVBand="1"/>
      </w:tblPr>
      <w:tblGrid>
        <w:gridCol w:w="10065"/>
      </w:tblGrid>
      <w:tr w:rsidR="000172AF" w:rsidRPr="00476F48" w14:paraId="29706B41" w14:textId="77777777" w:rsidTr="00593A38">
        <w:trPr>
          <w:trHeight w:val="895"/>
        </w:trPr>
        <w:tc>
          <w:tcPr>
            <w:tcW w:w="10065" w:type="dxa"/>
            <w:vAlign w:val="center"/>
          </w:tcPr>
          <w:p w14:paraId="7F1300E9" w14:textId="77777777" w:rsidR="000172AF" w:rsidRPr="00476F48" w:rsidRDefault="000172AF" w:rsidP="00CF4873">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Time of day at which the data was made available by the Data Producer.</w:t>
            </w:r>
          </w:p>
          <w:p w14:paraId="1716DBA4" w14:textId="77777777" w:rsidR="000172AF" w:rsidRPr="00476F48" w:rsidRDefault="000172AF" w:rsidP="00CF4873">
            <w:pPr>
              <w:pStyle w:val="BodyText"/>
              <w:spacing w:after="0"/>
              <w:jc w:val="both"/>
            </w:pPr>
            <w:r w:rsidRPr="00476F48">
              <w:rPr>
                <w:u w:val="single"/>
              </w:rPr>
              <w:t>Remarks:</w:t>
            </w:r>
          </w:p>
          <w:p w14:paraId="4A25DBDC" w14:textId="2B87B420" w:rsidR="000172AF" w:rsidRPr="00476F48" w:rsidRDefault="000172AF"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728F40BF" w14:textId="3FDF409E" w:rsidR="0053598F" w:rsidRDefault="0053598F" w:rsidP="00270A8D">
      <w:pPr>
        <w:pStyle w:val="BodyText"/>
        <w:spacing w:after="0"/>
      </w:pPr>
      <w:bookmarkStart w:id="1716" w:name="_Toc195267636"/>
      <w:bookmarkStart w:id="1717" w:name="_Toc195276029"/>
      <w:bookmarkStart w:id="1718" w:name="_Toc195278969"/>
      <w:bookmarkStart w:id="1719" w:name="_Toc195777664"/>
      <w:bookmarkStart w:id="1720" w:name="_Toc195777916"/>
      <w:bookmarkStart w:id="1721" w:name="_Toc162543894"/>
      <w:bookmarkStart w:id="1722" w:name="_Toc162544749"/>
      <w:bookmarkStart w:id="1723" w:name="_Toc163474127"/>
      <w:bookmarkStart w:id="1724" w:name="_Toc163476525"/>
      <w:bookmarkStart w:id="1725" w:name="_Toc163482571"/>
      <w:bookmarkStart w:id="1726" w:name="_Toc170719260"/>
      <w:bookmarkStart w:id="1727" w:name="_Toc181882601"/>
      <w:bookmarkStart w:id="1728" w:name="_Toc184392865"/>
      <w:bookmarkStart w:id="1729" w:name="_Toc181882602"/>
      <w:bookmarkStart w:id="1730" w:name="_Toc184392866"/>
      <w:bookmarkStart w:id="1731" w:name="_Toc181882607"/>
      <w:bookmarkStart w:id="1732" w:name="_Toc184392871"/>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p>
    <w:p w14:paraId="174E85DC" w14:textId="6818B65D" w:rsidR="0046540D" w:rsidRPr="000168B7" w:rsidRDefault="0046540D" w:rsidP="00F1468C">
      <w:pPr>
        <w:pStyle w:val="Heading2"/>
        <w:numPr>
          <w:ilvl w:val="1"/>
          <w:numId w:val="23"/>
        </w:numPr>
      </w:pPr>
      <w:bookmarkStart w:id="1733" w:name="_Toc196831606"/>
      <w:r>
        <w:t>l</w:t>
      </w:r>
      <w:r w:rsidRPr="000168B7">
        <w:t>anguage</w:t>
      </w:r>
      <w:bookmarkEnd w:id="1733"/>
    </w:p>
    <w:tbl>
      <w:tblPr>
        <w:tblStyle w:val="TableGrid"/>
        <w:tblW w:w="10065" w:type="dxa"/>
        <w:tblInd w:w="-5" w:type="dxa"/>
        <w:tblLook w:val="04A0" w:firstRow="1" w:lastRow="0" w:firstColumn="1" w:lastColumn="0" w:noHBand="0" w:noVBand="1"/>
      </w:tblPr>
      <w:tblGrid>
        <w:gridCol w:w="10065"/>
      </w:tblGrid>
      <w:tr w:rsidR="000172AF" w:rsidRPr="00476F48" w14:paraId="4F6D4714" w14:textId="77777777" w:rsidTr="00FC59DC">
        <w:tc>
          <w:tcPr>
            <w:tcW w:w="10065" w:type="dxa"/>
            <w:vAlign w:val="center"/>
          </w:tcPr>
          <w:p w14:paraId="3AFC505E" w14:textId="77777777" w:rsidR="000172AF" w:rsidRPr="00476F48" w:rsidRDefault="000172AF" w:rsidP="00FC59DC">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method of human communication, either spoken or written, consisting of the use of words in a structured and conventional way.</w:t>
            </w:r>
          </w:p>
          <w:p w14:paraId="7CA3FC9D" w14:textId="77777777" w:rsidR="000172AF" w:rsidRPr="00476F48" w:rsidRDefault="000172AF" w:rsidP="00FC59DC">
            <w:pPr>
              <w:pStyle w:val="BodyText"/>
              <w:spacing w:after="0"/>
              <w:jc w:val="both"/>
            </w:pPr>
            <w:r w:rsidRPr="00476F48">
              <w:rPr>
                <w:u w:val="single"/>
              </w:rPr>
              <w:t>Remarks:</w:t>
            </w:r>
          </w:p>
          <w:p w14:paraId="57ED8DFF" w14:textId="2A528DA6" w:rsidR="000172AF" w:rsidRPr="00476F48" w:rsidRDefault="000172AF" w:rsidP="00F1468C">
            <w:pPr>
              <w:pStyle w:val="BodyText"/>
              <w:numPr>
                <w:ilvl w:val="0"/>
                <w:numId w:val="6"/>
              </w:numPr>
              <w:tabs>
                <w:tab w:val="left" w:pos="171"/>
              </w:tabs>
              <w:ind w:left="0" w:firstLine="0"/>
              <w:jc w:val="both"/>
            </w:pPr>
            <w:r w:rsidRPr="00476F48">
              <w:t xml:space="preserve">The language is encoded by a </w:t>
            </w:r>
            <w:proofErr w:type="gramStart"/>
            <w:r w:rsidRPr="00476F48">
              <w:t>3 character</w:t>
            </w:r>
            <w:proofErr w:type="gramEnd"/>
            <w:r w:rsidRPr="00476F48">
              <w:t xml:space="preserve"> code following ISO 639-3/T.</w:t>
            </w:r>
          </w:p>
        </w:tc>
      </w:tr>
    </w:tbl>
    <w:p w14:paraId="2E4CA322" w14:textId="77777777" w:rsidR="000172AF" w:rsidRPr="00476F48" w:rsidRDefault="000172AF" w:rsidP="000168B7">
      <w:pPr>
        <w:spacing w:after="0"/>
      </w:pPr>
    </w:p>
    <w:p w14:paraId="1C4D6D54" w14:textId="72BECB81" w:rsidR="0053598F" w:rsidRPr="000168B7" w:rsidRDefault="000168B7" w:rsidP="00F1468C">
      <w:pPr>
        <w:pStyle w:val="Heading2"/>
        <w:numPr>
          <w:ilvl w:val="1"/>
          <w:numId w:val="23"/>
        </w:numPr>
      </w:pPr>
      <w:bookmarkStart w:id="1734" w:name="_Toc196831607"/>
      <w:r>
        <w:t>l</w:t>
      </w:r>
      <w:r w:rsidRPr="000168B7">
        <w:t>inkage</w:t>
      </w:r>
      <w:bookmarkEnd w:id="1734"/>
    </w:p>
    <w:tbl>
      <w:tblPr>
        <w:tblStyle w:val="TableGrid"/>
        <w:tblW w:w="10065" w:type="dxa"/>
        <w:tblInd w:w="-5" w:type="dxa"/>
        <w:tblLook w:val="04A0" w:firstRow="1" w:lastRow="0" w:firstColumn="1" w:lastColumn="0" w:noHBand="0" w:noVBand="1"/>
      </w:tblPr>
      <w:tblGrid>
        <w:gridCol w:w="10065"/>
      </w:tblGrid>
      <w:tr w:rsidR="00014570" w:rsidRPr="00476F48" w14:paraId="60C9EEA3" w14:textId="77777777" w:rsidTr="000168B7">
        <w:trPr>
          <w:trHeight w:val="895"/>
        </w:trPr>
        <w:tc>
          <w:tcPr>
            <w:tcW w:w="10065" w:type="dxa"/>
            <w:vAlign w:val="center"/>
          </w:tcPr>
          <w:p w14:paraId="28531F77" w14:textId="77777777" w:rsidR="00014570" w:rsidRPr="00476F48" w:rsidRDefault="00014570" w:rsidP="000168B7">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Location (address) for online access using a URL/URI address or similar addressing scheme.</w:t>
            </w:r>
          </w:p>
          <w:p w14:paraId="17EAE569" w14:textId="77777777" w:rsidR="00014570" w:rsidRPr="00476F48" w:rsidRDefault="00014570" w:rsidP="000168B7">
            <w:pPr>
              <w:pStyle w:val="BodyText"/>
              <w:spacing w:after="0"/>
              <w:jc w:val="both"/>
            </w:pPr>
            <w:r w:rsidRPr="00476F48">
              <w:rPr>
                <w:u w:val="single"/>
              </w:rPr>
              <w:t>Remarks:</w:t>
            </w:r>
          </w:p>
          <w:p w14:paraId="7A59C43A" w14:textId="2E906EE1"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3DD4CFF0" w14:textId="7F445821" w:rsidR="00014570" w:rsidRPr="006D46F3" w:rsidRDefault="00014570" w:rsidP="006D46F3">
      <w:pPr>
        <w:pStyle w:val="BodyText"/>
        <w:spacing w:after="0"/>
      </w:pPr>
    </w:p>
    <w:p w14:paraId="5B34B975" w14:textId="5B94C0CC" w:rsidR="0053598F" w:rsidRPr="006D46F3" w:rsidRDefault="00C76C35" w:rsidP="00664697">
      <w:pPr>
        <w:pStyle w:val="Heading2"/>
        <w:keepNext/>
        <w:keepLines/>
        <w:numPr>
          <w:ilvl w:val="1"/>
          <w:numId w:val="23"/>
        </w:numPr>
      </w:pPr>
      <w:bookmarkStart w:id="1735" w:name="_Toc196831609"/>
      <w:r>
        <w:lastRenderedPageBreak/>
        <w:t>m</w:t>
      </w:r>
      <w:r w:rsidRPr="006D46F3">
        <w:t xml:space="preserve">aximum </w:t>
      </w:r>
      <w:r>
        <w:t>d</w:t>
      </w:r>
      <w:r w:rsidRPr="006D46F3">
        <w:t xml:space="preserve">isplay </w:t>
      </w:r>
      <w:r>
        <w:t>s</w:t>
      </w:r>
      <w:r w:rsidRPr="006D46F3">
        <w:t>cale</w:t>
      </w:r>
      <w:bookmarkEnd w:id="1735"/>
    </w:p>
    <w:tbl>
      <w:tblPr>
        <w:tblStyle w:val="TableGrid"/>
        <w:tblW w:w="10065" w:type="dxa"/>
        <w:tblInd w:w="-5" w:type="dxa"/>
        <w:tblLook w:val="04A0" w:firstRow="1" w:lastRow="0" w:firstColumn="1" w:lastColumn="0" w:noHBand="0" w:noVBand="1"/>
      </w:tblPr>
      <w:tblGrid>
        <w:gridCol w:w="10065"/>
      </w:tblGrid>
      <w:tr w:rsidR="00014570" w:rsidRPr="00476F48" w14:paraId="523D08A5" w14:textId="77777777" w:rsidTr="00381A1C">
        <w:tc>
          <w:tcPr>
            <w:tcW w:w="10065" w:type="dxa"/>
            <w:vAlign w:val="center"/>
          </w:tcPr>
          <w:p w14:paraId="2E5AE0F4" w14:textId="77777777" w:rsidR="00014570" w:rsidRPr="00476F48" w:rsidRDefault="00014570" w:rsidP="0032328B">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 xml:space="preserve">The value considered by the Data Producer to be the maximum (largest) scale at which the data is to be displayed before it can be considered to be “grossly </w:t>
            </w:r>
            <w:proofErr w:type="spellStart"/>
            <w:r w:rsidRPr="00476F48">
              <w:t>overscaled</w:t>
            </w:r>
            <w:proofErr w:type="spellEnd"/>
            <w:r w:rsidRPr="00476F48">
              <w:t>”.</w:t>
            </w:r>
          </w:p>
          <w:p w14:paraId="6F74C023" w14:textId="77777777" w:rsidR="00014570" w:rsidRPr="00476F48" w:rsidRDefault="00014570" w:rsidP="0032328B">
            <w:pPr>
              <w:pStyle w:val="BodyText"/>
              <w:spacing w:after="0"/>
              <w:jc w:val="both"/>
            </w:pPr>
            <w:r w:rsidRPr="00476F48">
              <w:rPr>
                <w:u w:val="single"/>
              </w:rPr>
              <w:t>Remarks:</w:t>
            </w:r>
          </w:p>
          <w:p w14:paraId="7AD18089" w14:textId="7AD2B7A3"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0A818BF8" w14:textId="77777777" w:rsidR="00014570" w:rsidRPr="00476F48" w:rsidRDefault="00014570" w:rsidP="00670E0E">
      <w:pPr>
        <w:pStyle w:val="BodyText"/>
        <w:spacing w:after="0"/>
      </w:pPr>
    </w:p>
    <w:p w14:paraId="04FAFABC" w14:textId="10F8D5C2" w:rsidR="0053598F" w:rsidRPr="00670E0E" w:rsidRDefault="005D1093" w:rsidP="002142F9">
      <w:pPr>
        <w:pStyle w:val="Heading2"/>
        <w:keepNext/>
        <w:keepLines/>
        <w:numPr>
          <w:ilvl w:val="1"/>
          <w:numId w:val="23"/>
        </w:numPr>
      </w:pPr>
      <w:bookmarkStart w:id="1736" w:name="_Toc196831610"/>
      <w:r>
        <w:t>m</w:t>
      </w:r>
      <w:r w:rsidRPr="00670E0E">
        <w:t xml:space="preserve">inimum </w:t>
      </w:r>
      <w:r>
        <w:t>d</w:t>
      </w:r>
      <w:r w:rsidRPr="00670E0E">
        <w:t xml:space="preserve">isplay </w:t>
      </w:r>
      <w:r>
        <w:t>s</w:t>
      </w:r>
      <w:r w:rsidRPr="00670E0E">
        <w:t>cale</w:t>
      </w:r>
      <w:bookmarkEnd w:id="1736"/>
    </w:p>
    <w:tbl>
      <w:tblPr>
        <w:tblStyle w:val="TableGrid"/>
        <w:tblW w:w="10065" w:type="dxa"/>
        <w:tblInd w:w="-5" w:type="dxa"/>
        <w:tblLook w:val="04A0" w:firstRow="1" w:lastRow="0" w:firstColumn="1" w:lastColumn="0" w:noHBand="0" w:noVBand="1"/>
      </w:tblPr>
      <w:tblGrid>
        <w:gridCol w:w="10065"/>
      </w:tblGrid>
      <w:tr w:rsidR="00014570" w:rsidRPr="00476F48" w14:paraId="0A674957" w14:textId="77777777" w:rsidTr="005D1093">
        <w:tc>
          <w:tcPr>
            <w:tcW w:w="10065" w:type="dxa"/>
            <w:vAlign w:val="center"/>
          </w:tcPr>
          <w:p w14:paraId="78AC471A" w14:textId="77777777" w:rsidR="005D1093" w:rsidRDefault="00014570" w:rsidP="005D1093">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The</w:t>
            </w:r>
            <w:r w:rsidRPr="00476F48">
              <w:rPr>
                <w:spacing w:val="-3"/>
              </w:rPr>
              <w:t xml:space="preserve"> </w:t>
            </w:r>
            <w:r w:rsidRPr="00476F48">
              <w:t>smallest</w:t>
            </w:r>
            <w:r w:rsidRPr="00476F48">
              <w:rPr>
                <w:spacing w:val="-3"/>
              </w:rPr>
              <w:t xml:space="preserve"> </w:t>
            </w:r>
            <w:r w:rsidRPr="00476F48">
              <w:t>intended</w:t>
            </w:r>
            <w:r w:rsidRPr="00476F48">
              <w:rPr>
                <w:spacing w:val="-1"/>
              </w:rPr>
              <w:t xml:space="preserve"> </w:t>
            </w:r>
            <w:r w:rsidRPr="00476F48">
              <w:t>viewing</w:t>
            </w:r>
            <w:r w:rsidRPr="00476F48">
              <w:rPr>
                <w:spacing w:val="-4"/>
              </w:rPr>
              <w:t xml:space="preserve"> </w:t>
            </w:r>
            <w:r w:rsidRPr="00476F48">
              <w:t>scale</w:t>
            </w:r>
            <w:r w:rsidRPr="00476F48">
              <w:rPr>
                <w:spacing w:val="-3"/>
              </w:rPr>
              <w:t xml:space="preserve"> </w:t>
            </w:r>
            <w:r w:rsidRPr="00476F48">
              <w:t>for</w:t>
            </w:r>
            <w:r w:rsidRPr="00476F48">
              <w:rPr>
                <w:spacing w:val="-3"/>
              </w:rPr>
              <w:t xml:space="preserve"> </w:t>
            </w:r>
            <w:r w:rsidRPr="00476F48">
              <w:t>the</w:t>
            </w:r>
            <w:r w:rsidRPr="00476F48">
              <w:rPr>
                <w:spacing w:val="-1"/>
              </w:rPr>
              <w:t xml:space="preserve"> </w:t>
            </w:r>
            <w:r w:rsidRPr="00476F48">
              <w:t>data.</w:t>
            </w:r>
            <w:r w:rsidRPr="00476F48">
              <w:rPr>
                <w:spacing w:val="-53"/>
              </w:rPr>
              <w:t xml:space="preserve"> </w:t>
            </w:r>
          </w:p>
          <w:p w14:paraId="6EFA9D27" w14:textId="255CEAE6" w:rsidR="00014570" w:rsidRPr="00476F48" w:rsidRDefault="00014570" w:rsidP="005D1093">
            <w:pPr>
              <w:pStyle w:val="BodyText"/>
              <w:spacing w:after="0"/>
              <w:jc w:val="both"/>
            </w:pPr>
            <w:r w:rsidRPr="00476F48">
              <w:rPr>
                <w:u w:val="single"/>
              </w:rPr>
              <w:t>Remarks:</w:t>
            </w:r>
          </w:p>
          <w:p w14:paraId="18478288" w14:textId="31655B73"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4690AF19" w14:textId="77777777" w:rsidR="007C2729" w:rsidRPr="00476F48" w:rsidRDefault="007C2729" w:rsidP="00BE0256">
      <w:pPr>
        <w:pStyle w:val="BodyText"/>
        <w:spacing w:after="0"/>
      </w:pPr>
    </w:p>
    <w:p w14:paraId="78CE9B68" w14:textId="792A4400" w:rsidR="00DA4DAB" w:rsidRPr="00BE0256" w:rsidRDefault="008D6BDE" w:rsidP="00F1468C">
      <w:pPr>
        <w:pStyle w:val="Heading2"/>
        <w:numPr>
          <w:ilvl w:val="1"/>
          <w:numId w:val="23"/>
        </w:numPr>
      </w:pPr>
      <w:bookmarkStart w:id="1737" w:name="_bookmark106"/>
      <w:bookmarkStart w:id="1738" w:name="_Toc196831611"/>
      <w:bookmarkEnd w:id="1737"/>
      <w:r>
        <w:t>n</w:t>
      </w:r>
      <w:r w:rsidRPr="00BE0256">
        <w:t>ame</w:t>
      </w:r>
      <w:bookmarkEnd w:id="1738"/>
    </w:p>
    <w:tbl>
      <w:tblPr>
        <w:tblStyle w:val="TableGrid"/>
        <w:tblW w:w="10065" w:type="dxa"/>
        <w:tblInd w:w="-5" w:type="dxa"/>
        <w:tblLook w:val="04A0" w:firstRow="1" w:lastRow="0" w:firstColumn="1" w:lastColumn="0" w:noHBand="0" w:noVBand="1"/>
      </w:tblPr>
      <w:tblGrid>
        <w:gridCol w:w="10065"/>
      </w:tblGrid>
      <w:tr w:rsidR="00014570" w:rsidRPr="00476F48" w14:paraId="67232F36" w14:textId="77777777" w:rsidTr="00BE0256">
        <w:trPr>
          <w:trHeight w:val="895"/>
        </w:trPr>
        <w:tc>
          <w:tcPr>
            <w:tcW w:w="10065" w:type="dxa"/>
            <w:vAlign w:val="center"/>
          </w:tcPr>
          <w:p w14:paraId="39240E18" w14:textId="77777777" w:rsidR="001F573F" w:rsidRPr="00476F48" w:rsidRDefault="00014570" w:rsidP="00BE0256">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individual</w:t>
            </w:r>
            <w:r w:rsidRPr="00476F48">
              <w:rPr>
                <w:spacing w:val="-3"/>
              </w:rPr>
              <w:t xml:space="preserve"> </w:t>
            </w:r>
            <w:r w:rsidRPr="00476F48">
              <w:t>name</w:t>
            </w:r>
            <w:r w:rsidRPr="00476F48">
              <w:rPr>
                <w:spacing w:val="-3"/>
              </w:rPr>
              <w:t xml:space="preserve"> </w:t>
            </w:r>
            <w:r w:rsidRPr="00476F48">
              <w:t>of a</w:t>
            </w:r>
            <w:r w:rsidRPr="00476F48">
              <w:rPr>
                <w:spacing w:val="-2"/>
              </w:rPr>
              <w:t xml:space="preserve"> </w:t>
            </w:r>
            <w:r w:rsidRPr="00476F48">
              <w:t>feature.</w:t>
            </w:r>
            <w:r w:rsidRPr="00476F48">
              <w:rPr>
                <w:spacing w:val="-53"/>
              </w:rPr>
              <w:t xml:space="preserve"> </w:t>
            </w:r>
          </w:p>
          <w:p w14:paraId="4EEDFA3D" w14:textId="58831E08" w:rsidR="00014570" w:rsidRPr="00476F48" w:rsidRDefault="00014570" w:rsidP="00BE0256">
            <w:pPr>
              <w:pStyle w:val="BodyText"/>
              <w:spacing w:after="0"/>
              <w:jc w:val="both"/>
            </w:pPr>
            <w:r w:rsidRPr="00476F48">
              <w:rPr>
                <w:u w:val="single"/>
              </w:rPr>
              <w:t>Remarks:</w:t>
            </w:r>
          </w:p>
          <w:p w14:paraId="590D1D20" w14:textId="49663E4C"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577D2359" w14:textId="77777777" w:rsidR="008D6BDE" w:rsidRDefault="008D6BDE" w:rsidP="008D6BDE">
      <w:pPr>
        <w:pStyle w:val="BodyText"/>
        <w:spacing w:after="0"/>
      </w:pPr>
    </w:p>
    <w:p w14:paraId="39710A69" w14:textId="000E1927" w:rsidR="00DA4DAB" w:rsidRPr="008D6BDE" w:rsidRDefault="00320AC3" w:rsidP="00F1468C">
      <w:pPr>
        <w:pStyle w:val="Heading2"/>
        <w:keepNext/>
        <w:keepLines/>
        <w:numPr>
          <w:ilvl w:val="1"/>
          <w:numId w:val="23"/>
        </w:numPr>
      </w:pPr>
      <w:bookmarkStart w:id="1739" w:name="_Toc196831612"/>
      <w:r>
        <w:t>n</w:t>
      </w:r>
      <w:r w:rsidRPr="008D6BDE">
        <w:t xml:space="preserve">ame </w:t>
      </w:r>
      <w:r>
        <w:t>o</w:t>
      </w:r>
      <w:r w:rsidRPr="008D6BDE">
        <w:t xml:space="preserve">f </w:t>
      </w:r>
      <w:r>
        <w:t>r</w:t>
      </w:r>
      <w:r w:rsidRPr="008D6BDE">
        <w:t>esource</w:t>
      </w:r>
      <w:bookmarkEnd w:id="1739"/>
    </w:p>
    <w:tbl>
      <w:tblPr>
        <w:tblStyle w:val="TableGrid"/>
        <w:tblW w:w="10065" w:type="dxa"/>
        <w:tblInd w:w="-5" w:type="dxa"/>
        <w:tblLook w:val="04A0" w:firstRow="1" w:lastRow="0" w:firstColumn="1" w:lastColumn="0" w:noHBand="0" w:noVBand="1"/>
      </w:tblPr>
      <w:tblGrid>
        <w:gridCol w:w="10065"/>
      </w:tblGrid>
      <w:tr w:rsidR="00014570" w:rsidRPr="00476F48" w14:paraId="05F3F21E" w14:textId="77777777" w:rsidTr="00E2683A">
        <w:trPr>
          <w:trHeight w:val="895"/>
        </w:trPr>
        <w:tc>
          <w:tcPr>
            <w:tcW w:w="10065" w:type="dxa"/>
            <w:vAlign w:val="center"/>
          </w:tcPr>
          <w:p w14:paraId="45A2E479" w14:textId="77777777" w:rsidR="00014570" w:rsidRPr="00476F48" w:rsidRDefault="00014570" w:rsidP="00320AC3">
            <w:pPr>
              <w:pStyle w:val="BodyText"/>
              <w:spacing w:before="120"/>
              <w:jc w:val="both"/>
              <w:rPr>
                <w:spacing w:val="-52"/>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Name</w:t>
            </w:r>
            <w:r w:rsidRPr="00476F48">
              <w:rPr>
                <w:spacing w:val="-3"/>
              </w:rPr>
              <w:t xml:space="preserve"> </w:t>
            </w:r>
            <w:r w:rsidRPr="00476F48">
              <w:t>of</w:t>
            </w:r>
            <w:r w:rsidRPr="00476F48">
              <w:rPr>
                <w:spacing w:val="-1"/>
              </w:rPr>
              <w:t xml:space="preserve"> </w:t>
            </w:r>
            <w:r w:rsidRPr="00476F48">
              <w:t>the</w:t>
            </w:r>
            <w:r w:rsidRPr="00476F48">
              <w:rPr>
                <w:spacing w:val="-3"/>
              </w:rPr>
              <w:t xml:space="preserve"> </w:t>
            </w:r>
            <w:r w:rsidRPr="00476F48">
              <w:t>online</w:t>
            </w:r>
            <w:r w:rsidRPr="00476F48">
              <w:rPr>
                <w:spacing w:val="-3"/>
              </w:rPr>
              <w:t xml:space="preserve"> </w:t>
            </w:r>
            <w:r w:rsidRPr="00476F48">
              <w:t>resource.</w:t>
            </w:r>
            <w:r w:rsidRPr="00476F48">
              <w:rPr>
                <w:spacing w:val="-52"/>
              </w:rPr>
              <w:t xml:space="preserve"> </w:t>
            </w:r>
          </w:p>
          <w:p w14:paraId="62EDB1E8" w14:textId="53CEF53C" w:rsidR="00014570" w:rsidRPr="00476F48" w:rsidRDefault="00014570" w:rsidP="00320AC3">
            <w:pPr>
              <w:pStyle w:val="BodyText"/>
              <w:spacing w:after="0"/>
              <w:jc w:val="both"/>
            </w:pPr>
            <w:r w:rsidRPr="00476F48">
              <w:rPr>
                <w:u w:val="single"/>
              </w:rPr>
              <w:t>Remarks:</w:t>
            </w:r>
          </w:p>
          <w:p w14:paraId="4700D4E3" w14:textId="77777777"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23391186" w14:textId="77777777" w:rsidR="00AC30AD" w:rsidRDefault="00AC30AD" w:rsidP="00E2683A">
      <w:pPr>
        <w:pStyle w:val="BodyText"/>
        <w:spacing w:after="0"/>
      </w:pPr>
    </w:p>
    <w:p w14:paraId="4F8F23D4" w14:textId="77777777" w:rsidR="00512944" w:rsidRPr="00280EE5" w:rsidRDefault="00512944" w:rsidP="00170567">
      <w:pPr>
        <w:pStyle w:val="Heading2"/>
        <w:keepNext/>
        <w:keepLines/>
        <w:numPr>
          <w:ilvl w:val="1"/>
          <w:numId w:val="23"/>
        </w:numPr>
      </w:pPr>
      <w:bookmarkStart w:id="1740" w:name="_Toc196831613"/>
      <w:r>
        <w:t>n</w:t>
      </w:r>
      <w:r w:rsidRPr="00280EE5">
        <w:t xml:space="preserve">ame </w:t>
      </w:r>
      <w:r>
        <w:t>u</w:t>
      </w:r>
      <w:r w:rsidRPr="00280EE5">
        <w:t>sage</w:t>
      </w:r>
      <w:bookmarkEnd w:id="1740"/>
    </w:p>
    <w:tbl>
      <w:tblPr>
        <w:tblStyle w:val="TableGrid"/>
        <w:tblW w:w="10065" w:type="dxa"/>
        <w:tblInd w:w="-5" w:type="dxa"/>
        <w:tblLook w:val="04A0" w:firstRow="1" w:lastRow="0" w:firstColumn="1" w:lastColumn="0" w:noHBand="0" w:noVBand="1"/>
      </w:tblPr>
      <w:tblGrid>
        <w:gridCol w:w="10065"/>
      </w:tblGrid>
      <w:tr w:rsidR="00512944" w:rsidRPr="00476F48" w14:paraId="4263772F" w14:textId="77777777" w:rsidTr="00AE6DAE">
        <w:tc>
          <w:tcPr>
            <w:tcW w:w="10065" w:type="dxa"/>
            <w:vAlign w:val="center"/>
          </w:tcPr>
          <w:p w14:paraId="415E5E19" w14:textId="77777777" w:rsidR="00512944" w:rsidRDefault="00512944" w:rsidP="00AE6DAE">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Classification of the type and display level of the name of a feature in an end-user system.</w:t>
            </w:r>
          </w:p>
          <w:p w14:paraId="73C5EA71" w14:textId="68909CE4" w:rsidR="00BD1A76" w:rsidRPr="004255F5" w:rsidRDefault="004A6D60" w:rsidP="004255F5">
            <w:pPr>
              <w:pStyle w:val="ListParagraph"/>
              <w:numPr>
                <w:ilvl w:val="0"/>
                <w:numId w:val="33"/>
              </w:numPr>
              <w:tabs>
                <w:tab w:val="left" w:pos="306"/>
              </w:tabs>
              <w:ind w:left="321" w:hanging="284"/>
              <w:jc w:val="both"/>
              <w:rPr>
                <w:b/>
                <w:sz w:val="20"/>
              </w:rPr>
            </w:pPr>
            <w:r>
              <w:rPr>
                <w:b/>
                <w:sz w:val="20"/>
              </w:rPr>
              <w:t>default name display</w:t>
            </w:r>
          </w:p>
          <w:p w14:paraId="0ABFF3BB" w14:textId="66FA4D3D" w:rsidR="00BD1A76" w:rsidRDefault="00BD1A76" w:rsidP="00BD1A76">
            <w:pPr>
              <w:pStyle w:val="BodyText"/>
              <w:ind w:left="306"/>
              <w:jc w:val="both"/>
            </w:pPr>
            <w:r w:rsidRPr="00476F48">
              <w:rPr>
                <w:u w:val="single"/>
              </w:rPr>
              <w:t>IHO Definition:</w:t>
            </w:r>
            <w:r w:rsidRPr="001F51A5">
              <w:t xml:space="preserve"> </w:t>
            </w:r>
            <w:r w:rsidR="005D1FB7" w:rsidRPr="005D1FB7">
              <w:t>The name is intended to be displayed when the end-user system is set to the default name/text display setting.</w:t>
            </w:r>
          </w:p>
          <w:p w14:paraId="5D7F33FF" w14:textId="6BA5660F" w:rsidR="008555D8" w:rsidRPr="004255F5" w:rsidRDefault="008555D8" w:rsidP="008555D8">
            <w:pPr>
              <w:pStyle w:val="ListParagraph"/>
              <w:numPr>
                <w:ilvl w:val="0"/>
                <w:numId w:val="33"/>
              </w:numPr>
              <w:tabs>
                <w:tab w:val="left" w:pos="306"/>
              </w:tabs>
              <w:ind w:left="321" w:hanging="284"/>
              <w:jc w:val="both"/>
              <w:rPr>
                <w:b/>
                <w:sz w:val="20"/>
              </w:rPr>
            </w:pPr>
            <w:r>
              <w:rPr>
                <w:b/>
                <w:sz w:val="20"/>
              </w:rPr>
              <w:t>alternate name display</w:t>
            </w:r>
          </w:p>
          <w:p w14:paraId="73FAB705" w14:textId="2AABA8E6" w:rsidR="008555D8" w:rsidRDefault="008555D8" w:rsidP="008555D8">
            <w:pPr>
              <w:pStyle w:val="BodyText"/>
              <w:ind w:left="306"/>
              <w:jc w:val="both"/>
            </w:pPr>
            <w:r w:rsidRPr="00476F48">
              <w:rPr>
                <w:u w:val="single"/>
              </w:rPr>
              <w:t>IHO Definition:</w:t>
            </w:r>
            <w:r w:rsidRPr="001F51A5">
              <w:t xml:space="preserve"> </w:t>
            </w:r>
            <w:r w:rsidRPr="003F6837">
              <w:t>The name is intended to be displayed when the end-user system is set to an alternate name/text display setting, for example an alternate language.</w:t>
            </w:r>
          </w:p>
          <w:p w14:paraId="7110AD8C" w14:textId="1F9D09E1" w:rsidR="00510AEC" w:rsidRPr="004255F5" w:rsidRDefault="00510AEC" w:rsidP="00510AEC">
            <w:pPr>
              <w:pStyle w:val="ListParagraph"/>
              <w:numPr>
                <w:ilvl w:val="0"/>
                <w:numId w:val="33"/>
              </w:numPr>
              <w:tabs>
                <w:tab w:val="left" w:pos="306"/>
              </w:tabs>
              <w:ind w:left="321" w:hanging="284"/>
              <w:jc w:val="both"/>
              <w:rPr>
                <w:b/>
                <w:sz w:val="20"/>
              </w:rPr>
            </w:pPr>
            <w:r>
              <w:rPr>
                <w:b/>
                <w:sz w:val="20"/>
              </w:rPr>
              <w:t xml:space="preserve">no chart </w:t>
            </w:r>
            <w:proofErr w:type="gramStart"/>
            <w:r>
              <w:rPr>
                <w:b/>
                <w:sz w:val="20"/>
              </w:rPr>
              <w:t>display</w:t>
            </w:r>
            <w:proofErr w:type="gramEnd"/>
          </w:p>
          <w:p w14:paraId="78AFEBB5" w14:textId="46097628" w:rsidR="008555D8" w:rsidRPr="001F51A5" w:rsidRDefault="00510AEC" w:rsidP="00510AEC">
            <w:pPr>
              <w:pStyle w:val="BodyText"/>
              <w:ind w:left="306"/>
              <w:jc w:val="both"/>
            </w:pPr>
            <w:r w:rsidRPr="00476F48">
              <w:rPr>
                <w:u w:val="single"/>
              </w:rPr>
              <w:t>IHO Definition:</w:t>
            </w:r>
            <w:r w:rsidRPr="001F51A5">
              <w:t xml:space="preserve"> </w:t>
            </w:r>
            <w:r w:rsidR="00917A91" w:rsidRPr="00917A91">
              <w:t>The name or text is not intended to be displayed</w:t>
            </w:r>
            <w:r w:rsidRPr="003F6837">
              <w:t>.</w:t>
            </w:r>
          </w:p>
          <w:p w14:paraId="5C4CB601" w14:textId="77777777" w:rsidR="00512944" w:rsidRPr="00476F48" w:rsidRDefault="00512944" w:rsidP="00AE6DAE">
            <w:pPr>
              <w:pStyle w:val="BodyText"/>
              <w:spacing w:after="0"/>
            </w:pPr>
            <w:r w:rsidRPr="00476F48">
              <w:rPr>
                <w:u w:val="single"/>
              </w:rPr>
              <w:t>Remarks:</w:t>
            </w:r>
          </w:p>
          <w:p w14:paraId="05EF24CD" w14:textId="77777777" w:rsidR="00512944" w:rsidRPr="00476F48" w:rsidRDefault="00512944" w:rsidP="00F1468C">
            <w:pPr>
              <w:pStyle w:val="BodyText"/>
              <w:numPr>
                <w:ilvl w:val="0"/>
                <w:numId w:val="10"/>
              </w:numPr>
              <w:tabs>
                <w:tab w:val="left" w:pos="171"/>
              </w:tabs>
              <w:ind w:left="171" w:hanging="171"/>
              <w:jc w:val="both"/>
            </w:pPr>
            <w:r w:rsidRPr="00476F48">
              <w:t xml:space="preserve">For ECDIS, all encoded instances of the complex attribute </w:t>
            </w:r>
            <w:r w:rsidRPr="00F02DC2">
              <w:rPr>
                <w:b/>
                <w:bCs/>
              </w:rPr>
              <w:t>feature name</w:t>
            </w:r>
            <w:r w:rsidRPr="00476F48">
              <w:t xml:space="preserve"> will be able to be viewed in the ECDIS Pick Report, regardless of the value populated for </w:t>
            </w:r>
            <w:r w:rsidRPr="00AC13AF">
              <w:rPr>
                <w:b/>
                <w:bCs/>
              </w:rPr>
              <w:t>name usage</w:t>
            </w:r>
            <w:r w:rsidRPr="00476F48">
              <w:t>.</w:t>
            </w:r>
          </w:p>
        </w:tc>
      </w:tr>
    </w:tbl>
    <w:p w14:paraId="0F1FA5FE" w14:textId="77777777" w:rsidR="00512944" w:rsidRDefault="00512944" w:rsidP="00E2683A">
      <w:pPr>
        <w:pStyle w:val="BodyText"/>
        <w:spacing w:after="0"/>
      </w:pPr>
    </w:p>
    <w:p w14:paraId="720F3C73" w14:textId="77777777" w:rsidR="00B03218" w:rsidRPr="00321C1C" w:rsidRDefault="00B03218" w:rsidP="00F1468C">
      <w:pPr>
        <w:pStyle w:val="Heading2"/>
        <w:numPr>
          <w:ilvl w:val="1"/>
          <w:numId w:val="23"/>
        </w:numPr>
      </w:pPr>
      <w:bookmarkStart w:id="1741" w:name="_Toc196831614"/>
      <w:r>
        <w:t>n</w:t>
      </w:r>
      <w:r w:rsidRPr="00321C1C">
        <w:t xml:space="preserve">avigation </w:t>
      </w:r>
      <w:r>
        <w:t>p</w:t>
      </w:r>
      <w:r w:rsidRPr="00321C1C">
        <w:t>urpose</w:t>
      </w:r>
      <w:bookmarkEnd w:id="1741"/>
    </w:p>
    <w:tbl>
      <w:tblPr>
        <w:tblStyle w:val="TableGrid"/>
        <w:tblW w:w="10065" w:type="dxa"/>
        <w:tblInd w:w="-5" w:type="dxa"/>
        <w:tblLook w:val="04A0" w:firstRow="1" w:lastRow="0" w:firstColumn="1" w:lastColumn="0" w:noHBand="0" w:noVBand="1"/>
      </w:tblPr>
      <w:tblGrid>
        <w:gridCol w:w="10065"/>
      </w:tblGrid>
      <w:tr w:rsidR="00B03218" w:rsidRPr="00476F48" w14:paraId="2F19E170" w14:textId="77777777" w:rsidTr="000E1CF1">
        <w:tc>
          <w:tcPr>
            <w:tcW w:w="10065" w:type="dxa"/>
            <w:vAlign w:val="center"/>
          </w:tcPr>
          <w:p w14:paraId="4D8F0881" w14:textId="77777777" w:rsidR="00B03218" w:rsidRPr="00476F48" w:rsidRDefault="00B03218" w:rsidP="000E1CF1">
            <w:pPr>
              <w:pStyle w:val="BodyText"/>
              <w:spacing w:before="120"/>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The navigational purpose of the dataset.</w:t>
            </w:r>
          </w:p>
          <w:p w14:paraId="0346191B" w14:textId="77777777" w:rsidR="00B03218" w:rsidRPr="001A70A6" w:rsidRDefault="00B03218" w:rsidP="00F1468C">
            <w:pPr>
              <w:pStyle w:val="ListParagraph"/>
              <w:numPr>
                <w:ilvl w:val="0"/>
                <w:numId w:val="28"/>
              </w:numPr>
              <w:tabs>
                <w:tab w:val="left" w:pos="382"/>
              </w:tabs>
              <w:ind w:left="312" w:hanging="283"/>
              <w:jc w:val="both"/>
              <w:rPr>
                <w:b/>
                <w:sz w:val="20"/>
              </w:rPr>
            </w:pPr>
            <w:r w:rsidRPr="001A70A6">
              <w:rPr>
                <w:b/>
                <w:sz w:val="20"/>
                <w:lang w:eastAsia="ko-KR"/>
              </w:rPr>
              <w:t>port</w:t>
            </w:r>
          </w:p>
          <w:p w14:paraId="333DC4ED" w14:textId="77777777" w:rsidR="00B03218" w:rsidRPr="00476F48" w:rsidRDefault="00B03218" w:rsidP="000E1CF1">
            <w:pPr>
              <w:pStyle w:val="BodyText"/>
              <w:ind w:left="312"/>
              <w:jc w:val="both"/>
            </w:pPr>
            <w:r w:rsidRPr="00476F48">
              <w:rPr>
                <w:u w:val="single"/>
              </w:rPr>
              <w:lastRenderedPageBreak/>
              <w:t>IHO Definition:</w:t>
            </w:r>
            <w:r w:rsidRPr="00476F48">
              <w:t xml:space="preserve"> For port and near shore operations</w:t>
            </w:r>
            <w:r w:rsidRPr="00476F48">
              <w:rPr>
                <w:rFonts w:eastAsiaTheme="minorEastAsia"/>
                <w:lang w:eastAsia="ko-KR"/>
              </w:rPr>
              <w:t>.</w:t>
            </w:r>
          </w:p>
          <w:p w14:paraId="63B880B4" w14:textId="77777777" w:rsidR="00B03218" w:rsidRPr="00476F48" w:rsidRDefault="00B03218" w:rsidP="00F1468C">
            <w:pPr>
              <w:pStyle w:val="ListParagraph"/>
              <w:numPr>
                <w:ilvl w:val="0"/>
                <w:numId w:val="28"/>
              </w:numPr>
              <w:tabs>
                <w:tab w:val="left" w:pos="312"/>
              </w:tabs>
              <w:ind w:left="312" w:hanging="283"/>
              <w:jc w:val="both"/>
              <w:rPr>
                <w:b/>
                <w:sz w:val="20"/>
              </w:rPr>
            </w:pPr>
            <w:r w:rsidRPr="00476F48">
              <w:rPr>
                <w:b/>
                <w:sz w:val="20"/>
                <w:lang w:eastAsia="ko-KR"/>
              </w:rPr>
              <w:t>transit</w:t>
            </w:r>
          </w:p>
          <w:p w14:paraId="382E6A9C" w14:textId="77777777" w:rsidR="00B03218" w:rsidRPr="001E7A28" w:rsidRDefault="00B03218" w:rsidP="000E1CF1">
            <w:pPr>
              <w:pStyle w:val="BodyText"/>
              <w:ind w:left="312"/>
              <w:jc w:val="both"/>
            </w:pPr>
            <w:r w:rsidRPr="00476F48">
              <w:rPr>
                <w:u w:val="single"/>
              </w:rPr>
              <w:t>IHO Definition:</w:t>
            </w:r>
            <w:r w:rsidRPr="001E7A28">
              <w:t xml:space="preserve"> For coast and planning purposes</w:t>
            </w:r>
            <w:r w:rsidRPr="001E7A28">
              <w:rPr>
                <w:rFonts w:eastAsiaTheme="minorEastAsia"/>
                <w:lang w:eastAsia="ko-KR"/>
              </w:rPr>
              <w:t>.</w:t>
            </w:r>
          </w:p>
          <w:p w14:paraId="67BCA7C1" w14:textId="77777777" w:rsidR="00B03218" w:rsidRPr="00476F48" w:rsidRDefault="00B03218" w:rsidP="00F1468C">
            <w:pPr>
              <w:pStyle w:val="ListParagraph"/>
              <w:numPr>
                <w:ilvl w:val="0"/>
                <w:numId w:val="28"/>
              </w:numPr>
              <w:tabs>
                <w:tab w:val="left" w:pos="312"/>
              </w:tabs>
              <w:ind w:left="312" w:hanging="312"/>
              <w:jc w:val="both"/>
              <w:rPr>
                <w:b/>
                <w:sz w:val="20"/>
              </w:rPr>
            </w:pPr>
            <w:r w:rsidRPr="00476F48">
              <w:rPr>
                <w:b/>
                <w:sz w:val="20"/>
                <w:lang w:eastAsia="ko-KR"/>
              </w:rPr>
              <w:t>overview</w:t>
            </w:r>
          </w:p>
          <w:p w14:paraId="4B7C8316" w14:textId="77777777" w:rsidR="00B03218" w:rsidRPr="00476F48" w:rsidRDefault="00B03218" w:rsidP="000E1CF1">
            <w:pPr>
              <w:pStyle w:val="BodyText"/>
              <w:ind w:left="312"/>
              <w:jc w:val="both"/>
              <w:rPr>
                <w:u w:val="single"/>
              </w:rPr>
            </w:pPr>
            <w:r w:rsidRPr="00476F48">
              <w:rPr>
                <w:u w:val="single"/>
              </w:rPr>
              <w:t>IHO Definition:</w:t>
            </w:r>
            <w:r w:rsidRPr="001E7A28">
              <w:t xml:space="preserve"> For ocean crossing and planning purposes</w:t>
            </w:r>
            <w:r w:rsidRPr="001E7A28">
              <w:rPr>
                <w:rFonts w:eastAsiaTheme="minorEastAsia"/>
                <w:lang w:eastAsia="ko-KR"/>
              </w:rPr>
              <w:t>.</w:t>
            </w:r>
          </w:p>
          <w:p w14:paraId="02BDB305" w14:textId="77777777" w:rsidR="00B03218" w:rsidRPr="00476F48" w:rsidRDefault="00B03218" w:rsidP="000E1CF1">
            <w:pPr>
              <w:pStyle w:val="BodyText"/>
              <w:spacing w:after="0"/>
            </w:pPr>
            <w:r w:rsidRPr="00476F48">
              <w:rPr>
                <w:u w:val="single"/>
              </w:rPr>
              <w:t>Remarks:</w:t>
            </w:r>
          </w:p>
          <w:p w14:paraId="428979FE" w14:textId="77777777" w:rsidR="00B03218" w:rsidRPr="00476F48" w:rsidRDefault="00B03218"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F7B3DC3" w14:textId="77777777" w:rsidR="00B03218" w:rsidRPr="00476F48" w:rsidRDefault="00B03218" w:rsidP="00E2683A">
      <w:pPr>
        <w:pStyle w:val="BodyText"/>
        <w:spacing w:after="0"/>
      </w:pPr>
    </w:p>
    <w:p w14:paraId="22830637" w14:textId="57B6CDEA" w:rsidR="00DA4DAB" w:rsidRPr="00E2683A" w:rsidRDefault="00E2683A" w:rsidP="009E6790">
      <w:pPr>
        <w:pStyle w:val="Heading2"/>
        <w:keepNext/>
        <w:keepLines/>
        <w:numPr>
          <w:ilvl w:val="1"/>
          <w:numId w:val="23"/>
        </w:numPr>
      </w:pPr>
      <w:bookmarkStart w:id="1742" w:name="_Toc196831615"/>
      <w:r>
        <w:t>n</w:t>
      </w:r>
      <w:r w:rsidRPr="00E2683A">
        <w:t xml:space="preserve">ot </w:t>
      </w:r>
      <w:r>
        <w:t>f</w:t>
      </w:r>
      <w:r w:rsidRPr="00E2683A">
        <w:t xml:space="preserve">or </w:t>
      </w:r>
      <w:r>
        <w:t>n</w:t>
      </w:r>
      <w:r w:rsidRPr="00E2683A">
        <w:t>avigation</w:t>
      </w:r>
      <w:bookmarkEnd w:id="1742"/>
    </w:p>
    <w:tbl>
      <w:tblPr>
        <w:tblStyle w:val="TableGrid"/>
        <w:tblW w:w="10065" w:type="dxa"/>
        <w:tblInd w:w="-5" w:type="dxa"/>
        <w:tblLook w:val="04A0" w:firstRow="1" w:lastRow="0" w:firstColumn="1" w:lastColumn="0" w:noHBand="0" w:noVBand="1"/>
      </w:tblPr>
      <w:tblGrid>
        <w:gridCol w:w="10065"/>
      </w:tblGrid>
      <w:tr w:rsidR="00AC30AD" w:rsidRPr="00476F48" w14:paraId="36A356E9" w14:textId="77777777" w:rsidTr="002D1CBB">
        <w:tc>
          <w:tcPr>
            <w:tcW w:w="10065" w:type="dxa"/>
            <w:vAlign w:val="center"/>
          </w:tcPr>
          <w:p w14:paraId="43F2D29E" w14:textId="77777777" w:rsidR="00AC30AD" w:rsidRPr="00476F48" w:rsidRDefault="00AC30AD" w:rsidP="00E2683A">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Indicates the dataset is not intended to be used for navigation.</w:t>
            </w:r>
          </w:p>
          <w:p w14:paraId="5586D6EE" w14:textId="77777777" w:rsidR="00AC30AD" w:rsidRPr="00476F48" w:rsidRDefault="00AC30AD" w:rsidP="00E2683A">
            <w:pPr>
              <w:pStyle w:val="BodyText"/>
              <w:spacing w:after="0"/>
              <w:jc w:val="both"/>
            </w:pPr>
            <w:r w:rsidRPr="00476F48">
              <w:rPr>
                <w:u w:val="single"/>
              </w:rPr>
              <w:t>Remarks:</w:t>
            </w:r>
          </w:p>
          <w:p w14:paraId="77E21097" w14:textId="24B88091"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24829F9" w14:textId="77777777" w:rsidR="00AC30AD" w:rsidRPr="00476F48" w:rsidRDefault="00AC30AD" w:rsidP="002D1CBB">
      <w:pPr>
        <w:pStyle w:val="BodyText"/>
        <w:spacing w:after="0"/>
      </w:pPr>
    </w:p>
    <w:p w14:paraId="6014CBE7" w14:textId="13668AE0" w:rsidR="00DA4DAB" w:rsidRPr="002D1CBB" w:rsidRDefault="002D1CBB" w:rsidP="00F1468C">
      <w:pPr>
        <w:pStyle w:val="Heading2"/>
        <w:numPr>
          <w:ilvl w:val="1"/>
          <w:numId w:val="23"/>
        </w:numPr>
      </w:pPr>
      <w:bookmarkStart w:id="1743" w:name="_Toc196831616"/>
      <w:r>
        <w:t>o</w:t>
      </w:r>
      <w:r w:rsidRPr="002D1CBB">
        <w:t xml:space="preserve">nline </w:t>
      </w:r>
      <w:r>
        <w:t>d</w:t>
      </w:r>
      <w:r w:rsidRPr="002D1CBB">
        <w:t>escription</w:t>
      </w:r>
      <w:bookmarkEnd w:id="1743"/>
    </w:p>
    <w:tbl>
      <w:tblPr>
        <w:tblStyle w:val="TableGrid"/>
        <w:tblW w:w="10065" w:type="dxa"/>
        <w:tblInd w:w="-5" w:type="dxa"/>
        <w:tblLook w:val="04A0" w:firstRow="1" w:lastRow="0" w:firstColumn="1" w:lastColumn="0" w:noHBand="0" w:noVBand="1"/>
      </w:tblPr>
      <w:tblGrid>
        <w:gridCol w:w="10065"/>
      </w:tblGrid>
      <w:tr w:rsidR="00AC30AD" w:rsidRPr="00476F48" w14:paraId="056FF3D1" w14:textId="77777777" w:rsidTr="002D1CBB">
        <w:trPr>
          <w:trHeight w:val="895"/>
        </w:trPr>
        <w:tc>
          <w:tcPr>
            <w:tcW w:w="10065" w:type="dxa"/>
            <w:vAlign w:val="center"/>
          </w:tcPr>
          <w:p w14:paraId="63B548F7" w14:textId="77777777" w:rsidR="00AC30AD" w:rsidRPr="00476F48" w:rsidRDefault="00AC30AD" w:rsidP="002D1CBB">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Description of online resources.</w:t>
            </w:r>
          </w:p>
          <w:p w14:paraId="3CBD2018" w14:textId="77777777" w:rsidR="00AC30AD" w:rsidRPr="00476F48" w:rsidRDefault="00AC30AD" w:rsidP="002D1CBB">
            <w:pPr>
              <w:pStyle w:val="BodyText"/>
              <w:spacing w:after="0"/>
              <w:jc w:val="both"/>
            </w:pPr>
            <w:r w:rsidRPr="00476F48">
              <w:rPr>
                <w:u w:val="single"/>
              </w:rPr>
              <w:t>Remarks:</w:t>
            </w:r>
          </w:p>
          <w:p w14:paraId="7C91EE4D" w14:textId="20D6CF2A"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32E94582" w14:textId="77777777" w:rsidR="00AC30AD" w:rsidRPr="00476F48" w:rsidRDefault="00AC30AD" w:rsidP="00FC391D">
      <w:pPr>
        <w:pStyle w:val="BodyText"/>
        <w:spacing w:after="0"/>
      </w:pPr>
    </w:p>
    <w:p w14:paraId="469D9E24" w14:textId="47844847" w:rsidR="00DA4DAB" w:rsidRPr="00FE2C83" w:rsidRDefault="00FE2C83" w:rsidP="00DE0D60">
      <w:pPr>
        <w:pStyle w:val="Heading2"/>
        <w:keepNext/>
        <w:keepLines/>
        <w:numPr>
          <w:ilvl w:val="1"/>
          <w:numId w:val="23"/>
        </w:numPr>
      </w:pPr>
      <w:bookmarkStart w:id="1744" w:name="_Toc196831617"/>
      <w:r>
        <w:t>o</w:t>
      </w:r>
      <w:r w:rsidRPr="00FE2C83">
        <w:t xml:space="preserve">ptimum </w:t>
      </w:r>
      <w:r>
        <w:t>d</w:t>
      </w:r>
      <w:r w:rsidRPr="00FE2C83">
        <w:t xml:space="preserve">isplay </w:t>
      </w:r>
      <w:r>
        <w:t>s</w:t>
      </w:r>
      <w:r w:rsidRPr="00FE2C83">
        <w:t>cale</w:t>
      </w:r>
      <w:bookmarkEnd w:id="1744"/>
    </w:p>
    <w:tbl>
      <w:tblPr>
        <w:tblStyle w:val="TableGrid"/>
        <w:tblW w:w="10065" w:type="dxa"/>
        <w:tblInd w:w="-5" w:type="dxa"/>
        <w:tblLook w:val="04A0" w:firstRow="1" w:lastRow="0" w:firstColumn="1" w:lastColumn="0" w:noHBand="0" w:noVBand="1"/>
      </w:tblPr>
      <w:tblGrid>
        <w:gridCol w:w="10065"/>
      </w:tblGrid>
      <w:tr w:rsidR="00AC30AD" w:rsidRPr="00476F48" w14:paraId="24DE442D" w14:textId="77777777" w:rsidTr="00FE2C83">
        <w:tc>
          <w:tcPr>
            <w:tcW w:w="10065" w:type="dxa"/>
            <w:vAlign w:val="center"/>
          </w:tcPr>
          <w:p w14:paraId="2E2A1D49" w14:textId="77777777" w:rsidR="00AC30AD" w:rsidRPr="00476F48" w:rsidRDefault="00AC30AD" w:rsidP="00FE2C83">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largest intended viewing scale for the data.</w:t>
            </w:r>
          </w:p>
          <w:p w14:paraId="20B25083" w14:textId="77777777" w:rsidR="00AC30AD" w:rsidRPr="00476F48" w:rsidRDefault="00AC30AD" w:rsidP="00FE2C83">
            <w:pPr>
              <w:pStyle w:val="BodyText"/>
              <w:spacing w:after="0"/>
              <w:jc w:val="both"/>
            </w:pPr>
            <w:r w:rsidRPr="00476F48">
              <w:rPr>
                <w:u w:val="single"/>
              </w:rPr>
              <w:t>Remarks:</w:t>
            </w:r>
          </w:p>
          <w:p w14:paraId="43FEE685" w14:textId="45180EB0"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DEA2D3D" w14:textId="4980A9D3" w:rsidR="00CF3710" w:rsidRPr="00476F48" w:rsidRDefault="00CF3710" w:rsidP="00575202">
      <w:pPr>
        <w:pStyle w:val="BodyText"/>
        <w:spacing w:after="0"/>
      </w:pPr>
    </w:p>
    <w:p w14:paraId="557493AD" w14:textId="15667D59" w:rsidR="00DA4DAB" w:rsidRPr="00575202" w:rsidRDefault="00575202" w:rsidP="00F1468C">
      <w:pPr>
        <w:pStyle w:val="Heading2"/>
        <w:keepNext/>
        <w:keepLines/>
        <w:numPr>
          <w:ilvl w:val="1"/>
          <w:numId w:val="23"/>
        </w:numPr>
      </w:pPr>
      <w:bookmarkStart w:id="1745" w:name="_Toc170719272"/>
      <w:bookmarkStart w:id="1746" w:name="_Toc179472203"/>
      <w:bookmarkStart w:id="1747" w:name="_Toc180397971"/>
      <w:bookmarkStart w:id="1748" w:name="_Toc180764177"/>
      <w:bookmarkStart w:id="1749" w:name="_Toc181882618"/>
      <w:bookmarkStart w:id="1750" w:name="_Toc184392882"/>
      <w:bookmarkStart w:id="1751" w:name="_Toc196831618"/>
      <w:bookmarkEnd w:id="1745"/>
      <w:bookmarkEnd w:id="1746"/>
      <w:bookmarkEnd w:id="1747"/>
      <w:bookmarkEnd w:id="1748"/>
      <w:bookmarkEnd w:id="1749"/>
      <w:bookmarkEnd w:id="1750"/>
      <w:r>
        <w:t>o</w:t>
      </w:r>
      <w:r w:rsidRPr="00575202">
        <w:t xml:space="preserve">riginal </w:t>
      </w:r>
      <w:r>
        <w:t>p</w:t>
      </w:r>
      <w:r w:rsidRPr="00575202">
        <w:t xml:space="preserve">roduct </w:t>
      </w:r>
      <w:r>
        <w:t>n</w:t>
      </w:r>
      <w:r w:rsidRPr="00575202">
        <w:t>umber</w:t>
      </w:r>
      <w:bookmarkEnd w:id="1751"/>
    </w:p>
    <w:tbl>
      <w:tblPr>
        <w:tblStyle w:val="TableGrid"/>
        <w:tblW w:w="10065" w:type="dxa"/>
        <w:tblInd w:w="-5" w:type="dxa"/>
        <w:tblLook w:val="04A0" w:firstRow="1" w:lastRow="0" w:firstColumn="1" w:lastColumn="0" w:noHBand="0" w:noVBand="1"/>
      </w:tblPr>
      <w:tblGrid>
        <w:gridCol w:w="10065"/>
      </w:tblGrid>
      <w:tr w:rsidR="00AC30AD" w:rsidRPr="00476F48" w14:paraId="0C7E0078" w14:textId="77777777" w:rsidTr="00575202">
        <w:trPr>
          <w:trHeight w:val="895"/>
        </w:trPr>
        <w:tc>
          <w:tcPr>
            <w:tcW w:w="10065" w:type="dxa"/>
            <w:vAlign w:val="center"/>
          </w:tcPr>
          <w:p w14:paraId="1FBEABAF" w14:textId="35D7C379" w:rsidR="00AC30AD" w:rsidRPr="00476F48" w:rsidRDefault="00AC30AD" w:rsidP="00575202">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t xml:space="preserve"> </w:t>
            </w:r>
            <w:r w:rsidR="004659B5" w:rsidRPr="004659B5">
              <w:t>The original identification of a product that has been re-branded or distributed under multiple identification schemes.</w:t>
            </w:r>
          </w:p>
          <w:p w14:paraId="70CD254C" w14:textId="77777777" w:rsidR="00AC30AD" w:rsidRPr="00476F48" w:rsidRDefault="00AC30AD" w:rsidP="00575202">
            <w:pPr>
              <w:pStyle w:val="BodyText"/>
              <w:spacing w:after="0"/>
              <w:jc w:val="both"/>
            </w:pPr>
            <w:r w:rsidRPr="00476F48">
              <w:rPr>
                <w:u w:val="single"/>
              </w:rPr>
              <w:t>Remarks:</w:t>
            </w:r>
          </w:p>
          <w:p w14:paraId="529DD840" w14:textId="772D63E5" w:rsidR="00AC30AD" w:rsidRPr="00476F48" w:rsidRDefault="005B0A64" w:rsidP="00F1468C">
            <w:pPr>
              <w:pStyle w:val="BodyText"/>
              <w:numPr>
                <w:ilvl w:val="0"/>
                <w:numId w:val="10"/>
              </w:numPr>
              <w:tabs>
                <w:tab w:val="left" w:pos="171"/>
              </w:tabs>
              <w:ind w:left="0" w:firstLine="0"/>
              <w:jc w:val="both"/>
            </w:pPr>
            <w:r w:rsidRPr="00476F48">
              <w:t>Enter Original Chart Number for Original Product Number</w:t>
            </w:r>
          </w:p>
        </w:tc>
      </w:tr>
    </w:tbl>
    <w:p w14:paraId="58E4C0AD" w14:textId="18DBB033" w:rsidR="007C2729" w:rsidRPr="00476F48" w:rsidRDefault="007C2729" w:rsidP="00276B9B">
      <w:pPr>
        <w:pStyle w:val="BodyText"/>
        <w:spacing w:after="0"/>
      </w:pPr>
    </w:p>
    <w:p w14:paraId="02C43261" w14:textId="05A3F4BE" w:rsidR="00DA4DAB" w:rsidRPr="00276B9B" w:rsidRDefault="00276B9B" w:rsidP="00F1468C">
      <w:pPr>
        <w:pStyle w:val="Heading2"/>
        <w:keepNext/>
        <w:keepLines/>
        <w:numPr>
          <w:ilvl w:val="1"/>
          <w:numId w:val="23"/>
        </w:numPr>
      </w:pPr>
      <w:bookmarkStart w:id="1752" w:name="_Toc163482584"/>
      <w:bookmarkStart w:id="1753" w:name="_Toc170719274"/>
      <w:bookmarkStart w:id="1754" w:name="_Toc179472205"/>
      <w:bookmarkStart w:id="1755" w:name="_Toc180397973"/>
      <w:bookmarkStart w:id="1756" w:name="_Toc180764179"/>
      <w:bookmarkStart w:id="1757" w:name="_Toc181882620"/>
      <w:bookmarkStart w:id="1758" w:name="_Toc184392884"/>
      <w:bookmarkStart w:id="1759" w:name="_Toc196831619"/>
      <w:bookmarkEnd w:id="1752"/>
      <w:bookmarkEnd w:id="1753"/>
      <w:bookmarkEnd w:id="1754"/>
      <w:bookmarkEnd w:id="1755"/>
      <w:bookmarkEnd w:id="1756"/>
      <w:bookmarkEnd w:id="1757"/>
      <w:bookmarkEnd w:id="1758"/>
      <w:r>
        <w:t>o</w:t>
      </w:r>
      <w:r w:rsidRPr="00276B9B">
        <w:t xml:space="preserve">ther </w:t>
      </w:r>
      <w:r>
        <w:t>d</w:t>
      </w:r>
      <w:r w:rsidRPr="00276B9B">
        <w:t xml:space="preserve">ata </w:t>
      </w:r>
      <w:r>
        <w:t>t</w:t>
      </w:r>
      <w:r w:rsidRPr="00276B9B">
        <w:t xml:space="preserve">ype </w:t>
      </w:r>
      <w:r>
        <w:t>d</w:t>
      </w:r>
      <w:r w:rsidRPr="00276B9B">
        <w:t>escription</w:t>
      </w:r>
      <w:bookmarkEnd w:id="1759"/>
    </w:p>
    <w:tbl>
      <w:tblPr>
        <w:tblStyle w:val="TableGrid"/>
        <w:tblW w:w="10065" w:type="dxa"/>
        <w:tblInd w:w="-5" w:type="dxa"/>
        <w:tblLook w:val="04A0" w:firstRow="1" w:lastRow="0" w:firstColumn="1" w:lastColumn="0" w:noHBand="0" w:noVBand="1"/>
      </w:tblPr>
      <w:tblGrid>
        <w:gridCol w:w="10065"/>
      </w:tblGrid>
      <w:tr w:rsidR="00AC30AD" w:rsidRPr="00476F48" w14:paraId="15191F51" w14:textId="77777777" w:rsidTr="00276B9B">
        <w:tc>
          <w:tcPr>
            <w:tcW w:w="10065" w:type="dxa"/>
            <w:vAlign w:val="center"/>
          </w:tcPr>
          <w:p w14:paraId="43DC75FB" w14:textId="129C5B38" w:rsidR="00AC30AD" w:rsidRPr="00476F48" w:rsidRDefault="00AC30AD" w:rsidP="00276B9B">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00E72EAA">
              <w:t>Description of a s</w:t>
            </w:r>
            <w:r w:rsidR="00E72EAA" w:rsidRPr="00476F48">
              <w:t xml:space="preserve">upport </w:t>
            </w:r>
            <w:r w:rsidRPr="00476F48">
              <w:t>file format other than those listed.</w:t>
            </w:r>
          </w:p>
          <w:p w14:paraId="7BA6EDD4" w14:textId="77777777" w:rsidR="00AC30AD" w:rsidRPr="00476F48" w:rsidRDefault="00AC30AD" w:rsidP="00276B9B">
            <w:pPr>
              <w:pStyle w:val="BodyText"/>
              <w:spacing w:after="0"/>
              <w:jc w:val="both"/>
            </w:pPr>
            <w:r w:rsidRPr="00476F48">
              <w:rPr>
                <w:spacing w:val="-53"/>
              </w:rPr>
              <w:t xml:space="preserve"> </w:t>
            </w:r>
            <w:r w:rsidRPr="00476F48">
              <w:rPr>
                <w:u w:val="single"/>
              </w:rPr>
              <w:t>Remarks:</w:t>
            </w:r>
          </w:p>
          <w:p w14:paraId="74950CCE" w14:textId="2EA5082C"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5BADA8D" w14:textId="77777777" w:rsidR="00DA4DAB" w:rsidRDefault="00DA4DAB" w:rsidP="00E72EAA">
      <w:pPr>
        <w:pStyle w:val="BodyText"/>
        <w:spacing w:after="0"/>
      </w:pPr>
    </w:p>
    <w:p w14:paraId="6CF5A3E0" w14:textId="05B8B917" w:rsidR="002F730B" w:rsidRPr="00E72EAA" w:rsidRDefault="002F730B" w:rsidP="002F730B">
      <w:pPr>
        <w:pStyle w:val="Heading2"/>
        <w:keepNext/>
        <w:keepLines/>
        <w:numPr>
          <w:ilvl w:val="1"/>
          <w:numId w:val="23"/>
        </w:numPr>
      </w:pPr>
      <w:bookmarkStart w:id="1760" w:name="_Toc196831620"/>
      <w:r>
        <w:t>paper length</w:t>
      </w:r>
      <w:bookmarkEnd w:id="1760"/>
    </w:p>
    <w:tbl>
      <w:tblPr>
        <w:tblStyle w:val="TableGrid"/>
        <w:tblW w:w="10065" w:type="dxa"/>
        <w:tblInd w:w="-5" w:type="dxa"/>
        <w:tblLook w:val="04A0" w:firstRow="1" w:lastRow="0" w:firstColumn="1" w:lastColumn="0" w:noHBand="0" w:noVBand="1"/>
      </w:tblPr>
      <w:tblGrid>
        <w:gridCol w:w="10065"/>
      </w:tblGrid>
      <w:tr w:rsidR="002F730B" w:rsidRPr="00476F48" w14:paraId="3A047931" w14:textId="77777777" w:rsidTr="00EC2B17">
        <w:trPr>
          <w:trHeight w:val="895"/>
        </w:trPr>
        <w:tc>
          <w:tcPr>
            <w:tcW w:w="10065" w:type="dxa"/>
            <w:vAlign w:val="center"/>
          </w:tcPr>
          <w:p w14:paraId="269CA85C" w14:textId="052FD0CD" w:rsidR="002F730B" w:rsidRPr="00476F48" w:rsidRDefault="002F730B" w:rsidP="00EC2B17">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0B6042" w:rsidRPr="000B6042">
              <w:t xml:space="preserve">The length in cm of the </w:t>
            </w:r>
            <w:r w:rsidR="00CF0697">
              <w:t>longer</w:t>
            </w:r>
            <w:r w:rsidR="000B6042" w:rsidRPr="000B6042">
              <w:t xml:space="preserve"> side of a paper</w:t>
            </w:r>
            <w:r w:rsidRPr="00476F48">
              <w:t>.</w:t>
            </w:r>
          </w:p>
          <w:p w14:paraId="62F39F1F" w14:textId="77777777" w:rsidR="002F730B" w:rsidRPr="00476F48" w:rsidRDefault="002F730B" w:rsidP="00EC2B17">
            <w:pPr>
              <w:pStyle w:val="BodyText"/>
              <w:spacing w:after="0"/>
              <w:jc w:val="both"/>
            </w:pPr>
            <w:r w:rsidRPr="00476F48">
              <w:rPr>
                <w:u w:val="single"/>
              </w:rPr>
              <w:t>Remarks:</w:t>
            </w:r>
          </w:p>
          <w:p w14:paraId="372C4FF7" w14:textId="77777777" w:rsidR="002F730B" w:rsidRPr="00476F48" w:rsidRDefault="002F730B" w:rsidP="00EC2B17">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4F92F8B8" w14:textId="5F5EA2B9" w:rsidR="000B6042" w:rsidRPr="00E72EAA" w:rsidRDefault="000B6042" w:rsidP="000B6042">
      <w:pPr>
        <w:pStyle w:val="Heading2"/>
        <w:keepNext/>
        <w:keepLines/>
        <w:numPr>
          <w:ilvl w:val="1"/>
          <w:numId w:val="23"/>
        </w:numPr>
      </w:pPr>
      <w:bookmarkStart w:id="1761" w:name="_Toc196831621"/>
      <w:r>
        <w:lastRenderedPageBreak/>
        <w:t>paper width</w:t>
      </w:r>
      <w:bookmarkEnd w:id="1761"/>
    </w:p>
    <w:tbl>
      <w:tblPr>
        <w:tblStyle w:val="TableGrid"/>
        <w:tblW w:w="10065" w:type="dxa"/>
        <w:tblInd w:w="-5" w:type="dxa"/>
        <w:tblLook w:val="04A0" w:firstRow="1" w:lastRow="0" w:firstColumn="1" w:lastColumn="0" w:noHBand="0" w:noVBand="1"/>
      </w:tblPr>
      <w:tblGrid>
        <w:gridCol w:w="10065"/>
      </w:tblGrid>
      <w:tr w:rsidR="000B6042" w:rsidRPr="00476F48" w14:paraId="3EAC0166" w14:textId="77777777" w:rsidTr="00EC2B17">
        <w:trPr>
          <w:trHeight w:val="895"/>
        </w:trPr>
        <w:tc>
          <w:tcPr>
            <w:tcW w:w="10065" w:type="dxa"/>
            <w:vAlign w:val="center"/>
          </w:tcPr>
          <w:p w14:paraId="545C8CED" w14:textId="77777777" w:rsidR="000B6042" w:rsidRPr="00476F48" w:rsidRDefault="000B6042" w:rsidP="00EC2B17">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0B6042">
              <w:t>The length in cm of the shorter side of a paper</w:t>
            </w:r>
            <w:r w:rsidRPr="00476F48">
              <w:t>.</w:t>
            </w:r>
          </w:p>
          <w:p w14:paraId="7D973104" w14:textId="77777777" w:rsidR="000B6042" w:rsidRPr="00476F48" w:rsidRDefault="000B6042" w:rsidP="00EC2B17">
            <w:pPr>
              <w:pStyle w:val="BodyText"/>
              <w:spacing w:after="0"/>
              <w:jc w:val="both"/>
            </w:pPr>
            <w:r w:rsidRPr="00476F48">
              <w:rPr>
                <w:u w:val="single"/>
              </w:rPr>
              <w:t>Remarks:</w:t>
            </w:r>
          </w:p>
          <w:p w14:paraId="2C406D40" w14:textId="77777777" w:rsidR="000B6042" w:rsidRPr="00476F48" w:rsidRDefault="000B6042" w:rsidP="00EC2B17">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F13B090" w14:textId="77777777" w:rsidR="000B6042" w:rsidRPr="00476F48" w:rsidRDefault="000B6042" w:rsidP="00E72EAA">
      <w:pPr>
        <w:pStyle w:val="BodyText"/>
        <w:spacing w:after="0"/>
      </w:pPr>
    </w:p>
    <w:p w14:paraId="6C79548F" w14:textId="12DB6299" w:rsidR="00DA4DAB" w:rsidRPr="00E72EAA" w:rsidRDefault="00E72EAA" w:rsidP="00357F3A">
      <w:pPr>
        <w:pStyle w:val="Heading2"/>
        <w:keepNext/>
        <w:keepLines/>
        <w:numPr>
          <w:ilvl w:val="1"/>
          <w:numId w:val="23"/>
        </w:numPr>
      </w:pPr>
      <w:bookmarkStart w:id="1762" w:name="_Toc184392886"/>
      <w:bookmarkStart w:id="1763" w:name="_Toc184392891"/>
      <w:bookmarkStart w:id="1764" w:name="_Toc184392892"/>
      <w:bookmarkStart w:id="1765" w:name="_Toc184392897"/>
      <w:bookmarkStart w:id="1766" w:name="_Toc184392898"/>
      <w:bookmarkStart w:id="1767" w:name="_Toc184392903"/>
      <w:bookmarkStart w:id="1768" w:name="_Toc196831622"/>
      <w:bookmarkEnd w:id="1762"/>
      <w:bookmarkEnd w:id="1763"/>
      <w:bookmarkEnd w:id="1764"/>
      <w:bookmarkEnd w:id="1765"/>
      <w:bookmarkEnd w:id="1766"/>
      <w:bookmarkEnd w:id="1767"/>
      <w:r>
        <w:t>p</w:t>
      </w:r>
      <w:r w:rsidRPr="00E72EAA">
        <w:t xml:space="preserve">ostal </w:t>
      </w:r>
      <w:r>
        <w:t>c</w:t>
      </w:r>
      <w:r w:rsidRPr="00E72EAA">
        <w:t>ode</w:t>
      </w:r>
      <w:bookmarkEnd w:id="1768"/>
    </w:p>
    <w:tbl>
      <w:tblPr>
        <w:tblStyle w:val="TableGrid"/>
        <w:tblW w:w="10065" w:type="dxa"/>
        <w:tblInd w:w="-5" w:type="dxa"/>
        <w:tblLook w:val="04A0" w:firstRow="1" w:lastRow="0" w:firstColumn="1" w:lastColumn="0" w:noHBand="0" w:noVBand="1"/>
      </w:tblPr>
      <w:tblGrid>
        <w:gridCol w:w="10065"/>
      </w:tblGrid>
      <w:tr w:rsidR="00AC30AD" w:rsidRPr="00476F48" w14:paraId="1157C99A" w14:textId="77777777" w:rsidTr="00E72EAA">
        <w:trPr>
          <w:trHeight w:val="895"/>
        </w:trPr>
        <w:tc>
          <w:tcPr>
            <w:tcW w:w="10065" w:type="dxa"/>
            <w:vAlign w:val="center"/>
          </w:tcPr>
          <w:p w14:paraId="6BB3A4CF" w14:textId="77777777" w:rsidR="00AC30AD" w:rsidRPr="00476F48" w:rsidRDefault="00AC30AD" w:rsidP="00E72EAA">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Known</w:t>
            </w:r>
            <w:r w:rsidRPr="00476F48">
              <w:rPr>
                <w:spacing w:val="-1"/>
              </w:rPr>
              <w:t xml:space="preserve"> </w:t>
            </w:r>
            <w:r w:rsidRPr="00476F48">
              <w:t>in</w:t>
            </w:r>
            <w:r w:rsidRPr="00476F48">
              <w:rPr>
                <w:spacing w:val="-1"/>
              </w:rPr>
              <w:t xml:space="preserve"> </w:t>
            </w:r>
            <w:r w:rsidRPr="00476F48">
              <w:t>various</w:t>
            </w:r>
            <w:r w:rsidRPr="00476F48">
              <w:rPr>
                <w:spacing w:val="-2"/>
              </w:rPr>
              <w:t xml:space="preserve"> </w:t>
            </w:r>
            <w:r w:rsidRPr="00476F48">
              <w:t>countries</w:t>
            </w:r>
            <w:r w:rsidRPr="00476F48">
              <w:rPr>
                <w:spacing w:val="-1"/>
              </w:rPr>
              <w:t xml:space="preserve"> </w:t>
            </w:r>
            <w:r w:rsidRPr="00476F48">
              <w:t>as</w:t>
            </w:r>
            <w:r w:rsidRPr="00476F48">
              <w:rPr>
                <w:spacing w:val="-2"/>
              </w:rPr>
              <w:t xml:space="preserve"> </w:t>
            </w:r>
            <w:r w:rsidRPr="00476F48">
              <w:t>a</w:t>
            </w:r>
            <w:r w:rsidRPr="00476F48">
              <w:rPr>
                <w:spacing w:val="-3"/>
              </w:rPr>
              <w:t xml:space="preserve"> </w:t>
            </w:r>
            <w:r w:rsidRPr="00476F48">
              <w:t>postcode,</w:t>
            </w:r>
            <w:r w:rsidRPr="00476F48">
              <w:rPr>
                <w:spacing w:val="-3"/>
              </w:rPr>
              <w:t xml:space="preserve"> </w:t>
            </w:r>
            <w:r w:rsidRPr="00476F48">
              <w:t>or</w:t>
            </w:r>
            <w:r w:rsidRPr="00476F48">
              <w:rPr>
                <w:spacing w:val="-2"/>
              </w:rPr>
              <w:t xml:space="preserve"> </w:t>
            </w:r>
            <w:r w:rsidRPr="00476F48">
              <w:t>ZIP</w:t>
            </w:r>
            <w:r w:rsidRPr="00476F48">
              <w:rPr>
                <w:spacing w:val="-2"/>
              </w:rPr>
              <w:t xml:space="preserve"> </w:t>
            </w:r>
            <w:r w:rsidRPr="00476F48">
              <w:t>code,</w:t>
            </w:r>
            <w:r w:rsidRPr="00476F48">
              <w:rPr>
                <w:spacing w:val="-3"/>
              </w:rPr>
              <w:t xml:space="preserve"> </w:t>
            </w:r>
            <w:r w:rsidRPr="00476F48">
              <w:t>the</w:t>
            </w:r>
            <w:r w:rsidRPr="00476F48">
              <w:rPr>
                <w:spacing w:val="-3"/>
              </w:rPr>
              <w:t xml:space="preserve"> </w:t>
            </w:r>
            <w:r w:rsidRPr="00476F48">
              <w:t>postal</w:t>
            </w:r>
            <w:r w:rsidRPr="00476F48">
              <w:rPr>
                <w:spacing w:val="-2"/>
              </w:rPr>
              <w:t xml:space="preserve"> </w:t>
            </w:r>
            <w:r w:rsidRPr="00476F48">
              <w:t>code</w:t>
            </w:r>
            <w:r w:rsidRPr="00476F48">
              <w:rPr>
                <w:spacing w:val="-3"/>
              </w:rPr>
              <w:t xml:space="preserve"> </w:t>
            </w:r>
            <w:r w:rsidRPr="00476F48">
              <w:t>is</w:t>
            </w:r>
            <w:r w:rsidRPr="00476F48">
              <w:rPr>
                <w:spacing w:val="-1"/>
              </w:rPr>
              <w:t xml:space="preserve"> </w:t>
            </w:r>
            <w:r w:rsidRPr="00476F48">
              <w:t>a</w:t>
            </w:r>
            <w:r w:rsidRPr="00476F48">
              <w:rPr>
                <w:spacing w:val="-3"/>
              </w:rPr>
              <w:t xml:space="preserve"> </w:t>
            </w:r>
            <w:r w:rsidRPr="00476F48">
              <w:t>series</w:t>
            </w:r>
            <w:r w:rsidRPr="00476F48">
              <w:rPr>
                <w:spacing w:val="-2"/>
              </w:rPr>
              <w:t xml:space="preserve"> </w:t>
            </w:r>
            <w:r w:rsidRPr="00476F48">
              <w:t>of</w:t>
            </w:r>
            <w:r w:rsidRPr="00476F48">
              <w:rPr>
                <w:spacing w:val="-53"/>
              </w:rPr>
              <w:t xml:space="preserve"> </w:t>
            </w:r>
            <w:r w:rsidRPr="00476F48">
              <w:t>letters and/or</w:t>
            </w:r>
            <w:r w:rsidRPr="00476F48">
              <w:rPr>
                <w:spacing w:val="-1"/>
              </w:rPr>
              <w:t xml:space="preserve"> </w:t>
            </w:r>
            <w:r w:rsidRPr="00476F48">
              <w:t>digits that</w:t>
            </w:r>
            <w:r w:rsidRPr="00476F48">
              <w:rPr>
                <w:spacing w:val="1"/>
              </w:rPr>
              <w:t xml:space="preserve"> </w:t>
            </w:r>
            <w:r w:rsidRPr="00476F48">
              <w:t>identifies</w:t>
            </w:r>
            <w:r w:rsidRPr="00476F48">
              <w:rPr>
                <w:spacing w:val="-1"/>
              </w:rPr>
              <w:t xml:space="preserve"> </w:t>
            </w:r>
            <w:r w:rsidRPr="00476F48">
              <w:t>each</w:t>
            </w:r>
            <w:r w:rsidRPr="00476F48">
              <w:rPr>
                <w:spacing w:val="-1"/>
              </w:rPr>
              <w:t xml:space="preserve"> </w:t>
            </w:r>
            <w:r w:rsidRPr="00476F48">
              <w:t>postal delivery area.</w:t>
            </w:r>
          </w:p>
          <w:p w14:paraId="65C68F82" w14:textId="77777777" w:rsidR="00AC30AD" w:rsidRPr="00476F48" w:rsidRDefault="00AC30AD" w:rsidP="00E72EAA">
            <w:pPr>
              <w:pStyle w:val="BodyText"/>
              <w:spacing w:after="0"/>
              <w:jc w:val="both"/>
            </w:pPr>
            <w:r w:rsidRPr="00476F48">
              <w:rPr>
                <w:u w:val="single"/>
              </w:rPr>
              <w:t>Remarks:</w:t>
            </w:r>
          </w:p>
          <w:p w14:paraId="371A91CA" w14:textId="67A3DC40"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6FDDDCE7" w14:textId="77777777" w:rsidR="00AC30AD" w:rsidRPr="00476F48" w:rsidRDefault="00AC30AD" w:rsidP="00035C2C">
      <w:pPr>
        <w:pStyle w:val="BodyText"/>
        <w:spacing w:after="0"/>
      </w:pPr>
    </w:p>
    <w:p w14:paraId="13AFDF5E" w14:textId="4436B402" w:rsidR="00DA4DAB" w:rsidRPr="00035C2C" w:rsidRDefault="00DD2BC7" w:rsidP="00F1468C">
      <w:pPr>
        <w:pStyle w:val="Heading2"/>
        <w:numPr>
          <w:ilvl w:val="1"/>
          <w:numId w:val="23"/>
        </w:numPr>
      </w:pPr>
      <w:bookmarkStart w:id="1769" w:name="_Toc196831623"/>
      <w:r>
        <w:t>p</w:t>
      </w:r>
      <w:r w:rsidRPr="00035C2C">
        <w:t>rice</w:t>
      </w:r>
      <w:bookmarkEnd w:id="1769"/>
    </w:p>
    <w:tbl>
      <w:tblPr>
        <w:tblStyle w:val="TableGrid"/>
        <w:tblW w:w="10065" w:type="dxa"/>
        <w:tblInd w:w="-5" w:type="dxa"/>
        <w:tblLook w:val="04A0" w:firstRow="1" w:lastRow="0" w:firstColumn="1" w:lastColumn="0" w:noHBand="0" w:noVBand="1"/>
      </w:tblPr>
      <w:tblGrid>
        <w:gridCol w:w="10065"/>
      </w:tblGrid>
      <w:tr w:rsidR="00AC30AD" w:rsidRPr="00476F48" w14:paraId="33DF9CA4" w14:textId="77777777" w:rsidTr="000D5213">
        <w:tc>
          <w:tcPr>
            <w:tcW w:w="10065" w:type="dxa"/>
            <w:vAlign w:val="center"/>
          </w:tcPr>
          <w:p w14:paraId="5BD84746" w14:textId="2017ECB4" w:rsidR="00AC30AD" w:rsidRPr="00476F48" w:rsidRDefault="00AC30AD" w:rsidP="002073CA">
            <w:pPr>
              <w:pStyle w:val="BodyText"/>
              <w:spacing w:before="120"/>
              <w:jc w:val="both"/>
            </w:pPr>
            <w:r w:rsidRPr="00476F48">
              <w:rPr>
                <w:u w:val="single"/>
              </w:rPr>
              <w:t>IHO Definition:</w:t>
            </w:r>
            <w:r w:rsidRPr="00476F48">
              <w:t xml:space="preserve"> </w:t>
            </w:r>
            <w:r w:rsidR="00DD2BC7" w:rsidRPr="00DD2BC7">
              <w:t>The amount of money expected, required, or given in payment for something.</w:t>
            </w:r>
          </w:p>
          <w:p w14:paraId="1D6D0F59" w14:textId="49FF226B" w:rsidR="00AC30AD" w:rsidRPr="00476F48" w:rsidRDefault="00AC30AD" w:rsidP="002073CA">
            <w:pPr>
              <w:pStyle w:val="BodyText"/>
              <w:spacing w:after="0"/>
              <w:jc w:val="both"/>
            </w:pPr>
            <w:r w:rsidRPr="00476F48">
              <w:rPr>
                <w:spacing w:val="-53"/>
              </w:rPr>
              <w:t xml:space="preserve"> </w:t>
            </w:r>
            <w:r w:rsidRPr="00476F48">
              <w:rPr>
                <w:u w:val="single"/>
              </w:rPr>
              <w:t>Remarks:</w:t>
            </w:r>
          </w:p>
          <w:p w14:paraId="3847C1B9" w14:textId="3240ABCC" w:rsidR="00AC30AD" w:rsidRPr="00476F48" w:rsidRDefault="00AC30AD" w:rsidP="00F1468C">
            <w:pPr>
              <w:pStyle w:val="BodyText"/>
              <w:numPr>
                <w:ilvl w:val="0"/>
                <w:numId w:val="10"/>
              </w:numPr>
              <w:tabs>
                <w:tab w:val="left" w:pos="179"/>
              </w:tabs>
              <w:ind w:left="0" w:firstLine="0"/>
              <w:jc w:val="both"/>
            </w:pPr>
            <w:r w:rsidRPr="00476F48">
              <w:t>No</w:t>
            </w:r>
            <w:r w:rsidRPr="00476F48">
              <w:rPr>
                <w:spacing w:val="-1"/>
              </w:rPr>
              <w:t xml:space="preserve"> </w:t>
            </w:r>
            <w:r w:rsidRPr="00476F48">
              <w:t>remarks.</w:t>
            </w:r>
          </w:p>
        </w:tc>
      </w:tr>
    </w:tbl>
    <w:p w14:paraId="24890F87" w14:textId="77777777" w:rsidR="00AC30AD" w:rsidRPr="00476F48" w:rsidRDefault="00AC30AD" w:rsidP="001E6C5B">
      <w:pPr>
        <w:pStyle w:val="BodyText"/>
        <w:spacing w:after="0"/>
      </w:pPr>
    </w:p>
    <w:p w14:paraId="2458B840" w14:textId="516241ED" w:rsidR="00DA4DAB" w:rsidRPr="001E6C5B" w:rsidRDefault="001E6C5B" w:rsidP="00F1468C">
      <w:pPr>
        <w:pStyle w:val="Heading2"/>
        <w:numPr>
          <w:ilvl w:val="1"/>
          <w:numId w:val="23"/>
        </w:numPr>
      </w:pPr>
      <w:bookmarkStart w:id="1770" w:name="_Toc196831624"/>
      <w:r>
        <w:t>p</w:t>
      </w:r>
      <w:r w:rsidRPr="001E6C5B">
        <w:t xml:space="preserve">rint </w:t>
      </w:r>
      <w:r>
        <w:t>a</w:t>
      </w:r>
      <w:r w:rsidRPr="001E6C5B">
        <w:t>gency</w:t>
      </w:r>
      <w:bookmarkEnd w:id="1770"/>
    </w:p>
    <w:tbl>
      <w:tblPr>
        <w:tblStyle w:val="TableGrid"/>
        <w:tblW w:w="10065" w:type="dxa"/>
        <w:tblInd w:w="-5" w:type="dxa"/>
        <w:tblLook w:val="04A0" w:firstRow="1" w:lastRow="0" w:firstColumn="1" w:lastColumn="0" w:noHBand="0" w:noVBand="1"/>
      </w:tblPr>
      <w:tblGrid>
        <w:gridCol w:w="10065"/>
      </w:tblGrid>
      <w:tr w:rsidR="00AC30AD" w:rsidRPr="00476F48" w14:paraId="2EDF9C70" w14:textId="77777777" w:rsidTr="001E6C5B">
        <w:tc>
          <w:tcPr>
            <w:tcW w:w="10065" w:type="dxa"/>
            <w:vAlign w:val="center"/>
          </w:tcPr>
          <w:p w14:paraId="49B1AEB4" w14:textId="77777777" w:rsidR="00AC30AD" w:rsidRPr="00476F48" w:rsidRDefault="00AC30AD" w:rsidP="001E6C5B">
            <w:pPr>
              <w:pStyle w:val="BodyText"/>
              <w:spacing w:before="120"/>
              <w:jc w:val="both"/>
              <w:rPr>
                <w:spacing w:val="-52"/>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Name</w:t>
            </w:r>
            <w:r w:rsidRPr="00476F48">
              <w:rPr>
                <w:spacing w:val="-3"/>
              </w:rPr>
              <w:t xml:space="preserve"> </w:t>
            </w:r>
            <w:r w:rsidRPr="00476F48">
              <w:t>of</w:t>
            </w:r>
            <w:r w:rsidRPr="00476F48">
              <w:rPr>
                <w:spacing w:val="-2"/>
              </w:rPr>
              <w:t xml:space="preserve"> </w:t>
            </w:r>
            <w:r w:rsidRPr="00476F48">
              <w:t>the</w:t>
            </w:r>
            <w:r w:rsidRPr="00476F48">
              <w:rPr>
                <w:spacing w:val="-3"/>
              </w:rPr>
              <w:t xml:space="preserve"> </w:t>
            </w:r>
            <w:r w:rsidRPr="00476F48">
              <w:t>publishing</w:t>
            </w:r>
            <w:r w:rsidRPr="00476F48">
              <w:rPr>
                <w:spacing w:val="-1"/>
              </w:rPr>
              <w:t xml:space="preserve"> </w:t>
            </w:r>
            <w:r w:rsidRPr="00476F48">
              <w:t>institution</w:t>
            </w:r>
            <w:r w:rsidRPr="00476F48">
              <w:rPr>
                <w:spacing w:val="-3"/>
              </w:rPr>
              <w:t xml:space="preserve"> </w:t>
            </w:r>
            <w:r w:rsidRPr="00476F48">
              <w:t>of</w:t>
            </w:r>
            <w:r w:rsidRPr="00476F48">
              <w:rPr>
                <w:spacing w:val="-2"/>
              </w:rPr>
              <w:t xml:space="preserve"> </w:t>
            </w:r>
            <w:r w:rsidRPr="00476F48">
              <w:t>the</w:t>
            </w:r>
            <w:r w:rsidRPr="00476F48">
              <w:rPr>
                <w:spacing w:val="-1"/>
              </w:rPr>
              <w:t xml:space="preserve"> </w:t>
            </w:r>
            <w:r w:rsidRPr="00476F48">
              <w:t>paper</w:t>
            </w:r>
            <w:r w:rsidRPr="00476F48">
              <w:rPr>
                <w:spacing w:val="-3"/>
              </w:rPr>
              <w:t xml:space="preserve"> </w:t>
            </w:r>
            <w:r w:rsidRPr="00476F48">
              <w:t>chart</w:t>
            </w:r>
            <w:r w:rsidRPr="00476F48">
              <w:rPr>
                <w:spacing w:val="-3"/>
              </w:rPr>
              <w:t xml:space="preserve"> </w:t>
            </w:r>
            <w:r w:rsidRPr="00476F48">
              <w:t>for</w:t>
            </w:r>
            <w:r w:rsidRPr="00476F48">
              <w:rPr>
                <w:spacing w:val="-4"/>
              </w:rPr>
              <w:t xml:space="preserve"> </w:t>
            </w:r>
            <w:r w:rsidRPr="00476F48">
              <w:t>navigation.</w:t>
            </w:r>
            <w:r w:rsidRPr="00476F48">
              <w:rPr>
                <w:spacing w:val="-52"/>
              </w:rPr>
              <w:t xml:space="preserve"> </w:t>
            </w:r>
          </w:p>
          <w:p w14:paraId="408810DF" w14:textId="77777777" w:rsidR="00AC30AD" w:rsidRPr="00476F48" w:rsidRDefault="00AC30AD" w:rsidP="001E6C5B">
            <w:pPr>
              <w:pStyle w:val="BodyText"/>
              <w:spacing w:after="0"/>
              <w:jc w:val="both"/>
            </w:pPr>
            <w:r w:rsidRPr="00476F48">
              <w:rPr>
                <w:u w:val="single"/>
              </w:rPr>
              <w:t>Remarks:</w:t>
            </w:r>
          </w:p>
          <w:p w14:paraId="2FCB8CA7" w14:textId="5AE8E9E8"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3815040" w14:textId="49DF1747" w:rsidR="00220B57" w:rsidRPr="00476F48" w:rsidRDefault="00220B57" w:rsidP="005661EB">
      <w:pPr>
        <w:pStyle w:val="BodyText"/>
        <w:spacing w:after="0"/>
      </w:pPr>
    </w:p>
    <w:p w14:paraId="71F2B6B3" w14:textId="69F55B17" w:rsidR="00DA4DAB" w:rsidRPr="005661EB" w:rsidRDefault="005661EB" w:rsidP="00F1468C">
      <w:pPr>
        <w:pStyle w:val="Heading2"/>
        <w:keepNext/>
        <w:keepLines/>
        <w:numPr>
          <w:ilvl w:val="1"/>
          <w:numId w:val="23"/>
        </w:numPr>
      </w:pPr>
      <w:bookmarkStart w:id="1771" w:name="_Toc170719282"/>
      <w:bookmarkStart w:id="1772" w:name="_Toc179472213"/>
      <w:bookmarkStart w:id="1773" w:name="_Toc180397981"/>
      <w:bookmarkStart w:id="1774" w:name="_Toc180764187"/>
      <w:bookmarkStart w:id="1775" w:name="_Toc181882628"/>
      <w:bookmarkStart w:id="1776" w:name="_Toc184392907"/>
      <w:bookmarkStart w:id="1777" w:name="_Toc196831625"/>
      <w:bookmarkEnd w:id="1771"/>
      <w:bookmarkEnd w:id="1772"/>
      <w:bookmarkEnd w:id="1773"/>
      <w:bookmarkEnd w:id="1774"/>
      <w:bookmarkEnd w:id="1775"/>
      <w:bookmarkEnd w:id="1776"/>
      <w:r>
        <w:t>p</w:t>
      </w:r>
      <w:r w:rsidRPr="005661EB">
        <w:t xml:space="preserve">rint </w:t>
      </w:r>
      <w:r>
        <w:t>n</w:t>
      </w:r>
      <w:r w:rsidRPr="005661EB">
        <w:t>ation</w:t>
      </w:r>
      <w:bookmarkEnd w:id="1777"/>
    </w:p>
    <w:tbl>
      <w:tblPr>
        <w:tblStyle w:val="TableGrid"/>
        <w:tblW w:w="10065" w:type="dxa"/>
        <w:tblInd w:w="-5" w:type="dxa"/>
        <w:tblLook w:val="04A0" w:firstRow="1" w:lastRow="0" w:firstColumn="1" w:lastColumn="0" w:noHBand="0" w:noVBand="1"/>
      </w:tblPr>
      <w:tblGrid>
        <w:gridCol w:w="10065"/>
      </w:tblGrid>
      <w:tr w:rsidR="00BE19EF" w:rsidRPr="00476F48" w14:paraId="531B4D4F" w14:textId="77777777" w:rsidTr="005661EB">
        <w:tc>
          <w:tcPr>
            <w:tcW w:w="10065" w:type="dxa"/>
            <w:vAlign w:val="center"/>
          </w:tcPr>
          <w:p w14:paraId="721D348E" w14:textId="02F3A54D" w:rsidR="00BE19EF" w:rsidRPr="00476F48" w:rsidRDefault="00BE19EF" w:rsidP="005661EB">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FA415E" w:rsidRPr="00FA415E">
              <w:t>The authority who printed a nautical paper chart.</w:t>
            </w:r>
          </w:p>
          <w:p w14:paraId="69EBC043" w14:textId="3CA3C72F" w:rsidR="00BE19EF" w:rsidRPr="00476F48" w:rsidRDefault="00BE19EF" w:rsidP="005661EB">
            <w:pPr>
              <w:pStyle w:val="BodyText"/>
              <w:spacing w:after="0"/>
              <w:jc w:val="both"/>
            </w:pPr>
            <w:r w:rsidRPr="00476F48">
              <w:rPr>
                <w:u w:val="single"/>
              </w:rPr>
              <w:t>Remarks:</w:t>
            </w:r>
          </w:p>
          <w:p w14:paraId="7E60654E" w14:textId="0FB20CDA" w:rsidR="00BE19EF" w:rsidRPr="00476F48" w:rsidRDefault="00BE19EF"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D540633" w14:textId="77777777" w:rsidR="00DA4DAB" w:rsidRPr="00476F48" w:rsidRDefault="00DA4DAB" w:rsidP="00D51C7B">
      <w:pPr>
        <w:pStyle w:val="BodyText"/>
        <w:spacing w:after="0"/>
      </w:pPr>
      <w:bookmarkStart w:id="1778" w:name="_Toc163482593"/>
      <w:bookmarkStart w:id="1779" w:name="_Toc170719284"/>
      <w:bookmarkStart w:id="1780" w:name="_Toc158973188"/>
      <w:bookmarkStart w:id="1781" w:name="_Toc158982965"/>
      <w:bookmarkStart w:id="1782" w:name="_Toc158984609"/>
      <w:bookmarkStart w:id="1783" w:name="_Toc158985455"/>
      <w:bookmarkStart w:id="1784" w:name="_Toc162454017"/>
      <w:bookmarkStart w:id="1785" w:name="_Toc162469906"/>
      <w:bookmarkStart w:id="1786" w:name="_Toc162472363"/>
      <w:bookmarkStart w:id="1787" w:name="_Toc162481315"/>
      <w:bookmarkStart w:id="1788" w:name="_Toc162527456"/>
      <w:bookmarkStart w:id="1789" w:name="_Toc162543917"/>
      <w:bookmarkStart w:id="1790" w:name="_Toc162544772"/>
      <w:bookmarkStart w:id="1791" w:name="_Toc163474150"/>
      <w:bookmarkStart w:id="1792" w:name="_Toc163476546"/>
      <w:bookmarkStart w:id="1793" w:name="_Toc163482594"/>
      <w:bookmarkStart w:id="1794" w:name="_Toc170719285"/>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p>
    <w:p w14:paraId="1B7EC099" w14:textId="5615661C" w:rsidR="00DA4DAB" w:rsidRPr="00D51C7B" w:rsidRDefault="002210D8" w:rsidP="00DE0D60">
      <w:pPr>
        <w:pStyle w:val="Heading2"/>
        <w:keepNext/>
        <w:keepLines/>
        <w:numPr>
          <w:ilvl w:val="1"/>
          <w:numId w:val="23"/>
        </w:numPr>
      </w:pPr>
      <w:bookmarkStart w:id="1795" w:name="_Toc196831626"/>
      <w:r>
        <w:t>p</w:t>
      </w:r>
      <w:r w:rsidRPr="00D51C7B">
        <w:t xml:space="preserve">roducer </w:t>
      </w:r>
      <w:r>
        <w:t>n</w:t>
      </w:r>
      <w:r w:rsidRPr="00D51C7B">
        <w:t>ation</w:t>
      </w:r>
      <w:bookmarkEnd w:id="1795"/>
    </w:p>
    <w:tbl>
      <w:tblPr>
        <w:tblStyle w:val="TableGrid"/>
        <w:tblW w:w="10065" w:type="dxa"/>
        <w:tblInd w:w="-5" w:type="dxa"/>
        <w:tblLook w:val="04A0" w:firstRow="1" w:lastRow="0" w:firstColumn="1" w:lastColumn="0" w:noHBand="0" w:noVBand="1"/>
      </w:tblPr>
      <w:tblGrid>
        <w:gridCol w:w="10065"/>
      </w:tblGrid>
      <w:tr w:rsidR="00BE19EF" w:rsidRPr="00476F48" w14:paraId="2DACAD75" w14:textId="77777777" w:rsidTr="002210D8">
        <w:tc>
          <w:tcPr>
            <w:tcW w:w="10065" w:type="dxa"/>
            <w:vAlign w:val="center"/>
          </w:tcPr>
          <w:p w14:paraId="37BA7F2B" w14:textId="2A2B65F9" w:rsidR="00BE19EF" w:rsidRPr="00476F48" w:rsidRDefault="00BE19EF" w:rsidP="002210D8">
            <w:pPr>
              <w:pStyle w:val="BodyText"/>
              <w:spacing w:before="120"/>
              <w:jc w:val="both"/>
              <w:rPr>
                <w:spacing w:val="-52"/>
              </w:rPr>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364630" w:rsidRPr="00364630">
              <w:t>The authority who produced a nautical product.</w:t>
            </w:r>
          </w:p>
          <w:p w14:paraId="4923EB42" w14:textId="6FC3705C" w:rsidR="00BE19EF" w:rsidRPr="00476F48" w:rsidRDefault="00BE19EF" w:rsidP="002210D8">
            <w:pPr>
              <w:pStyle w:val="BodyText"/>
              <w:spacing w:after="0"/>
              <w:jc w:val="both"/>
            </w:pPr>
            <w:r w:rsidRPr="00476F48">
              <w:rPr>
                <w:u w:val="single"/>
              </w:rPr>
              <w:t>Remarks:</w:t>
            </w:r>
          </w:p>
          <w:p w14:paraId="467FBE19" w14:textId="484C088A" w:rsidR="00BE19EF" w:rsidRPr="00476F48" w:rsidRDefault="00BE19EF"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015FB16" w14:textId="77777777" w:rsidR="004D05FB" w:rsidRPr="00476F48" w:rsidRDefault="004D05FB" w:rsidP="00364630">
      <w:pPr>
        <w:pStyle w:val="BodyText"/>
        <w:spacing w:after="0"/>
        <w:rPr>
          <w:lang w:eastAsia="ko-KR"/>
        </w:rPr>
      </w:pPr>
    </w:p>
    <w:p w14:paraId="364E3058" w14:textId="6BB2CC80" w:rsidR="004D05FB" w:rsidRPr="00364630" w:rsidRDefault="008F2214" w:rsidP="00F1468C">
      <w:pPr>
        <w:pStyle w:val="Heading2"/>
        <w:keepNext/>
        <w:keepLines/>
        <w:numPr>
          <w:ilvl w:val="1"/>
          <w:numId w:val="23"/>
        </w:numPr>
      </w:pPr>
      <w:bookmarkStart w:id="1796" w:name="_Toc196831627"/>
      <w:r>
        <w:t>p</w:t>
      </w:r>
      <w:r w:rsidRPr="00364630">
        <w:t xml:space="preserve">roduct </w:t>
      </w:r>
      <w:r>
        <w:t>n</w:t>
      </w:r>
      <w:r w:rsidRPr="00364630">
        <w:t>umber</w:t>
      </w:r>
      <w:bookmarkEnd w:id="1796"/>
    </w:p>
    <w:tbl>
      <w:tblPr>
        <w:tblStyle w:val="TableGrid"/>
        <w:tblW w:w="10065" w:type="dxa"/>
        <w:tblInd w:w="-5" w:type="dxa"/>
        <w:tblLook w:val="04A0" w:firstRow="1" w:lastRow="0" w:firstColumn="1" w:lastColumn="0" w:noHBand="0" w:noVBand="1"/>
      </w:tblPr>
      <w:tblGrid>
        <w:gridCol w:w="10065"/>
      </w:tblGrid>
      <w:tr w:rsidR="004D05FB" w:rsidRPr="00476F48" w14:paraId="5B954EB5" w14:textId="77777777" w:rsidTr="009031B3">
        <w:tc>
          <w:tcPr>
            <w:tcW w:w="10065" w:type="dxa"/>
            <w:vAlign w:val="center"/>
          </w:tcPr>
          <w:p w14:paraId="70A16008" w14:textId="3565CA64" w:rsidR="004D05FB" w:rsidRPr="00476F48" w:rsidRDefault="004D05FB" w:rsidP="008F2214">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B5270D" w:rsidRPr="00B5270D">
              <w:rPr>
                <w:spacing w:val="5"/>
              </w:rPr>
              <w:t>Product number of a product or service.</w:t>
            </w:r>
          </w:p>
          <w:p w14:paraId="79EDF85B" w14:textId="77777777" w:rsidR="004D05FB" w:rsidRPr="00476F48" w:rsidRDefault="004D05FB" w:rsidP="008F2214">
            <w:pPr>
              <w:pStyle w:val="BodyText"/>
              <w:spacing w:after="0"/>
              <w:jc w:val="both"/>
            </w:pPr>
            <w:r w:rsidRPr="00476F48">
              <w:rPr>
                <w:u w:val="single"/>
              </w:rPr>
              <w:t>Remarks:</w:t>
            </w:r>
          </w:p>
          <w:p w14:paraId="395DB92A" w14:textId="77777777" w:rsidR="004D05FB" w:rsidRPr="00476F48" w:rsidRDefault="004D05FB" w:rsidP="00F1468C">
            <w:pPr>
              <w:pStyle w:val="BodyText"/>
              <w:numPr>
                <w:ilvl w:val="0"/>
                <w:numId w:val="10"/>
              </w:numPr>
              <w:tabs>
                <w:tab w:val="left" w:pos="171"/>
              </w:tabs>
              <w:ind w:left="0" w:firstLine="0"/>
              <w:jc w:val="both"/>
            </w:pPr>
            <w:r w:rsidRPr="00476F48">
              <w:t>Encode Chart Number in the Product Number</w:t>
            </w:r>
          </w:p>
        </w:tc>
      </w:tr>
    </w:tbl>
    <w:p w14:paraId="1CE1736E" w14:textId="77777777" w:rsidR="004D05FB" w:rsidRPr="00476F48" w:rsidRDefault="004D05FB" w:rsidP="00BE19EF">
      <w:pPr>
        <w:rPr>
          <w:sz w:val="18"/>
        </w:rPr>
      </w:pPr>
    </w:p>
    <w:p w14:paraId="2FF3D708" w14:textId="5DC289A6" w:rsidR="00DA4DAB" w:rsidRPr="00150472" w:rsidRDefault="009031B3" w:rsidP="00F1468C">
      <w:pPr>
        <w:pStyle w:val="Heading2"/>
        <w:keepNext/>
        <w:keepLines/>
        <w:numPr>
          <w:ilvl w:val="1"/>
          <w:numId w:val="23"/>
        </w:numPr>
      </w:pPr>
      <w:bookmarkStart w:id="1797" w:name="_Toc196831628"/>
      <w:r>
        <w:lastRenderedPageBreak/>
        <w:t>p</w:t>
      </w:r>
      <w:r w:rsidRPr="00150472">
        <w:t xml:space="preserve">roduct </w:t>
      </w:r>
      <w:r>
        <w:t>r</w:t>
      </w:r>
      <w:r w:rsidRPr="00150472">
        <w:t>eference</w:t>
      </w:r>
      <w:bookmarkEnd w:id="1797"/>
    </w:p>
    <w:tbl>
      <w:tblPr>
        <w:tblStyle w:val="TableGrid"/>
        <w:tblW w:w="10065" w:type="dxa"/>
        <w:tblInd w:w="-5" w:type="dxa"/>
        <w:tblLook w:val="04A0" w:firstRow="1" w:lastRow="0" w:firstColumn="1" w:lastColumn="0" w:noHBand="0" w:noVBand="1"/>
      </w:tblPr>
      <w:tblGrid>
        <w:gridCol w:w="10065"/>
      </w:tblGrid>
      <w:tr w:rsidR="00BE19EF" w:rsidRPr="00476F48" w14:paraId="1B2E1E4C" w14:textId="77777777" w:rsidTr="009031B3">
        <w:tc>
          <w:tcPr>
            <w:tcW w:w="10065" w:type="dxa"/>
            <w:vAlign w:val="center"/>
          </w:tcPr>
          <w:p w14:paraId="16C5F5BA" w14:textId="2FD625CD" w:rsidR="00BE19EF" w:rsidRPr="00476F48" w:rsidRDefault="00BE19EF" w:rsidP="00AF0166">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C623F2" w:rsidRPr="00C623F2">
              <w:rPr>
                <w:spacing w:val="5"/>
              </w:rPr>
              <w:t>A reference to another product.</w:t>
            </w:r>
          </w:p>
          <w:p w14:paraId="43709445" w14:textId="77777777" w:rsidR="00BE19EF" w:rsidRPr="00476F48" w:rsidRDefault="00BE19EF" w:rsidP="00AF0166">
            <w:pPr>
              <w:pStyle w:val="BodyText"/>
              <w:spacing w:after="0"/>
              <w:jc w:val="both"/>
            </w:pPr>
            <w:r w:rsidRPr="00476F48">
              <w:rPr>
                <w:u w:val="single"/>
              </w:rPr>
              <w:t>Remarks:</w:t>
            </w:r>
          </w:p>
          <w:p w14:paraId="7EB259DB" w14:textId="0A04B15E" w:rsidR="00BE19EF" w:rsidRPr="00476F48" w:rsidRDefault="00BE19EF"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5C84F46" w14:textId="758CAAE3" w:rsidR="00DA4DAB" w:rsidRPr="00160582" w:rsidRDefault="005C3467" w:rsidP="00501509">
      <w:pPr>
        <w:pStyle w:val="Heading2"/>
        <w:keepNext/>
        <w:keepLines/>
        <w:numPr>
          <w:ilvl w:val="1"/>
          <w:numId w:val="23"/>
        </w:numPr>
      </w:pPr>
      <w:bookmarkStart w:id="1798" w:name="_Toc195276050"/>
      <w:bookmarkStart w:id="1799" w:name="_Toc195278991"/>
      <w:bookmarkStart w:id="1800" w:name="_Toc195777688"/>
      <w:bookmarkStart w:id="1801" w:name="_Toc195777940"/>
      <w:bookmarkStart w:id="1802" w:name="_Toc196463425"/>
      <w:bookmarkStart w:id="1803" w:name="_Toc196831629"/>
      <w:bookmarkStart w:id="1804" w:name="_Toc196831630"/>
      <w:bookmarkEnd w:id="1798"/>
      <w:bookmarkEnd w:id="1799"/>
      <w:bookmarkEnd w:id="1800"/>
      <w:bookmarkEnd w:id="1801"/>
      <w:bookmarkEnd w:id="1802"/>
      <w:bookmarkEnd w:id="1803"/>
      <w:r>
        <w:t>p</w:t>
      </w:r>
      <w:r w:rsidRPr="00160582">
        <w:t>rotocol</w:t>
      </w:r>
      <w:bookmarkEnd w:id="1804"/>
    </w:p>
    <w:tbl>
      <w:tblPr>
        <w:tblStyle w:val="TableGrid"/>
        <w:tblW w:w="10065" w:type="dxa"/>
        <w:tblInd w:w="-5" w:type="dxa"/>
        <w:tblLook w:val="04A0" w:firstRow="1" w:lastRow="0" w:firstColumn="1" w:lastColumn="0" w:noHBand="0" w:noVBand="1"/>
      </w:tblPr>
      <w:tblGrid>
        <w:gridCol w:w="10065"/>
      </w:tblGrid>
      <w:tr w:rsidR="00367D9B" w:rsidRPr="00476F48" w14:paraId="457D1A53" w14:textId="77777777" w:rsidTr="005C3467">
        <w:tc>
          <w:tcPr>
            <w:tcW w:w="10065" w:type="dxa"/>
            <w:vAlign w:val="center"/>
          </w:tcPr>
          <w:p w14:paraId="1F4A08CE" w14:textId="77777777" w:rsidR="00367D9B" w:rsidRPr="00476F48" w:rsidRDefault="00367D9B" w:rsidP="005C3467">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Connection protocol to be used. Example: ftp, http </w:t>
            </w:r>
            <w:proofErr w:type="gramStart"/>
            <w:r w:rsidRPr="00476F48">
              <w:rPr>
                <w:spacing w:val="5"/>
              </w:rPr>
              <w:t>get</w:t>
            </w:r>
            <w:proofErr w:type="gramEnd"/>
            <w:r w:rsidRPr="00476F48">
              <w:rPr>
                <w:spacing w:val="5"/>
              </w:rPr>
              <w:t xml:space="preserve"> KVP, http POST, etc.</w:t>
            </w:r>
          </w:p>
          <w:p w14:paraId="76408F83" w14:textId="77777777" w:rsidR="00367D9B" w:rsidRPr="00476F48" w:rsidRDefault="00367D9B" w:rsidP="005C3467">
            <w:pPr>
              <w:pStyle w:val="BodyText"/>
              <w:spacing w:after="0"/>
              <w:jc w:val="both"/>
            </w:pPr>
            <w:r w:rsidRPr="00476F48">
              <w:rPr>
                <w:u w:val="single"/>
              </w:rPr>
              <w:t>Remarks:</w:t>
            </w:r>
          </w:p>
          <w:p w14:paraId="00EDFFDB" w14:textId="6C244E8B" w:rsidR="00367D9B" w:rsidRPr="00476F48" w:rsidRDefault="00367D9B"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DA2D5AC" w14:textId="77777777" w:rsidR="00367D9B" w:rsidRPr="00476F48" w:rsidRDefault="00367D9B" w:rsidP="00160582">
      <w:pPr>
        <w:pStyle w:val="BodyText"/>
        <w:spacing w:after="0"/>
      </w:pPr>
    </w:p>
    <w:p w14:paraId="545D2A09" w14:textId="7CFEFC8D" w:rsidR="00DA4DAB" w:rsidRPr="00E97E6D" w:rsidRDefault="0062520D" w:rsidP="00F1468C">
      <w:pPr>
        <w:pStyle w:val="Heading2"/>
        <w:numPr>
          <w:ilvl w:val="1"/>
          <w:numId w:val="23"/>
        </w:numPr>
      </w:pPr>
      <w:bookmarkStart w:id="1805" w:name="_Toc196831631"/>
      <w:r>
        <w:t>p</w:t>
      </w:r>
      <w:r w:rsidRPr="00E97E6D">
        <w:t xml:space="preserve">rotocol </w:t>
      </w:r>
      <w:r>
        <w:t>r</w:t>
      </w:r>
      <w:r w:rsidRPr="00E97E6D">
        <w:t>equest</w:t>
      </w:r>
      <w:bookmarkEnd w:id="1805"/>
    </w:p>
    <w:tbl>
      <w:tblPr>
        <w:tblStyle w:val="TableGrid"/>
        <w:tblW w:w="10065" w:type="dxa"/>
        <w:tblInd w:w="-5" w:type="dxa"/>
        <w:tblLook w:val="04A0" w:firstRow="1" w:lastRow="0" w:firstColumn="1" w:lastColumn="0" w:noHBand="0" w:noVBand="1"/>
      </w:tblPr>
      <w:tblGrid>
        <w:gridCol w:w="10065"/>
      </w:tblGrid>
      <w:tr w:rsidR="00367D9B" w:rsidRPr="00476F48" w14:paraId="125691A4" w14:textId="77777777" w:rsidTr="0062520D">
        <w:tc>
          <w:tcPr>
            <w:tcW w:w="10065" w:type="dxa"/>
            <w:vAlign w:val="center"/>
          </w:tcPr>
          <w:p w14:paraId="380C5791" w14:textId="77777777" w:rsidR="00367D9B" w:rsidRPr="00476F48" w:rsidRDefault="00367D9B" w:rsidP="0062520D">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Request used to access the resource. Structure and content depend on the protocol and standard used by the online resource, such as Web Feature Service standard.</w:t>
            </w:r>
          </w:p>
          <w:p w14:paraId="4C881EE1" w14:textId="77777777" w:rsidR="00367D9B" w:rsidRPr="00476F48" w:rsidRDefault="00367D9B" w:rsidP="0062520D">
            <w:pPr>
              <w:pStyle w:val="BodyText"/>
              <w:spacing w:after="0"/>
              <w:jc w:val="both"/>
            </w:pPr>
            <w:r w:rsidRPr="00476F48">
              <w:rPr>
                <w:u w:val="single"/>
              </w:rPr>
              <w:t>Remarks:</w:t>
            </w:r>
          </w:p>
          <w:p w14:paraId="10651EAD" w14:textId="581CBF78" w:rsidR="00367D9B" w:rsidRPr="00476F48" w:rsidRDefault="00367D9B"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5227483" w14:textId="0DF2C14D" w:rsidR="00DA4DAB" w:rsidRDefault="00DA4DAB" w:rsidP="000F6CDB">
      <w:pPr>
        <w:pStyle w:val="BodyText"/>
        <w:spacing w:after="0"/>
      </w:pPr>
    </w:p>
    <w:p w14:paraId="1B1763DE" w14:textId="77777777" w:rsidR="00D709C8" w:rsidRPr="000902B6" w:rsidRDefault="00D709C8" w:rsidP="00D709C8">
      <w:pPr>
        <w:pStyle w:val="Heading2"/>
        <w:numPr>
          <w:ilvl w:val="1"/>
          <w:numId w:val="23"/>
        </w:numPr>
      </w:pPr>
      <w:bookmarkStart w:id="1806" w:name="_Toc196831632"/>
      <w:r>
        <w:t>p</w:t>
      </w:r>
      <w:r w:rsidRPr="000902B6">
        <w:t xml:space="preserve">ublication </w:t>
      </w:r>
      <w:r>
        <w:t>d</w:t>
      </w:r>
      <w:r w:rsidRPr="000902B6">
        <w:t>ate</w:t>
      </w:r>
      <w:bookmarkEnd w:id="1806"/>
    </w:p>
    <w:tbl>
      <w:tblPr>
        <w:tblStyle w:val="TableGrid"/>
        <w:tblW w:w="10065" w:type="dxa"/>
        <w:tblInd w:w="-5" w:type="dxa"/>
        <w:tblLook w:val="04A0" w:firstRow="1" w:lastRow="0" w:firstColumn="1" w:lastColumn="0" w:noHBand="0" w:noVBand="1"/>
      </w:tblPr>
      <w:tblGrid>
        <w:gridCol w:w="10065"/>
      </w:tblGrid>
      <w:tr w:rsidR="00D709C8" w:rsidRPr="00476F48" w14:paraId="0AC01BB0" w14:textId="77777777" w:rsidTr="00955C73">
        <w:tc>
          <w:tcPr>
            <w:tcW w:w="10065" w:type="dxa"/>
            <w:vAlign w:val="center"/>
          </w:tcPr>
          <w:p w14:paraId="6B5F029A" w14:textId="77777777" w:rsidR="00D709C8" w:rsidRPr="00476F48" w:rsidRDefault="00D709C8" w:rsidP="00955C73">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9E64CF">
              <w:rPr>
                <w:spacing w:val="5"/>
              </w:rPr>
              <w:t>The official publication date of a notice, product or service.</w:t>
            </w:r>
          </w:p>
          <w:p w14:paraId="36F3CEAC" w14:textId="77777777" w:rsidR="00D709C8" w:rsidRPr="00476F48" w:rsidRDefault="00D709C8" w:rsidP="00955C73">
            <w:pPr>
              <w:pStyle w:val="BodyText"/>
              <w:spacing w:after="0"/>
              <w:jc w:val="both"/>
            </w:pPr>
            <w:r w:rsidRPr="00476F48">
              <w:rPr>
                <w:u w:val="single"/>
              </w:rPr>
              <w:t>Remarks:</w:t>
            </w:r>
          </w:p>
          <w:p w14:paraId="424C78B9" w14:textId="77777777" w:rsidR="00D709C8" w:rsidRPr="00476F48" w:rsidRDefault="00D709C8" w:rsidP="00955C73">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6B135065" w14:textId="77777777" w:rsidR="00D709C8" w:rsidRPr="00476F48" w:rsidRDefault="00D709C8" w:rsidP="000F6CDB">
      <w:pPr>
        <w:pStyle w:val="BodyText"/>
        <w:spacing w:after="0"/>
      </w:pPr>
    </w:p>
    <w:p w14:paraId="65DC85E0" w14:textId="25C61FBB" w:rsidR="00DA4DAB" w:rsidRPr="00143D4C" w:rsidRDefault="00630765" w:rsidP="00F1468C">
      <w:pPr>
        <w:pStyle w:val="Heading2"/>
        <w:numPr>
          <w:ilvl w:val="1"/>
          <w:numId w:val="23"/>
        </w:numPr>
      </w:pPr>
      <w:bookmarkStart w:id="1807" w:name="_Toc196831633"/>
      <w:r>
        <w:t>p</w:t>
      </w:r>
      <w:r w:rsidRPr="00143D4C">
        <w:t xml:space="preserve">ublication </w:t>
      </w:r>
      <w:r>
        <w:t>n</w:t>
      </w:r>
      <w:r w:rsidRPr="00143D4C">
        <w:t>umber</w:t>
      </w:r>
      <w:bookmarkEnd w:id="1807"/>
    </w:p>
    <w:tbl>
      <w:tblPr>
        <w:tblStyle w:val="TableGrid"/>
        <w:tblW w:w="10065" w:type="dxa"/>
        <w:tblInd w:w="-5" w:type="dxa"/>
        <w:tblLook w:val="04A0" w:firstRow="1" w:lastRow="0" w:firstColumn="1" w:lastColumn="0" w:noHBand="0" w:noVBand="1"/>
      </w:tblPr>
      <w:tblGrid>
        <w:gridCol w:w="10065"/>
      </w:tblGrid>
      <w:tr w:rsidR="00367D9B" w:rsidRPr="00476F48" w14:paraId="0B1A3C46" w14:textId="77777777" w:rsidTr="00517992">
        <w:tc>
          <w:tcPr>
            <w:tcW w:w="10065" w:type="dxa"/>
            <w:vAlign w:val="center"/>
          </w:tcPr>
          <w:p w14:paraId="72BCA45C" w14:textId="77777777" w:rsidR="00367D9B" w:rsidRPr="00476F48" w:rsidRDefault="00367D9B" w:rsidP="00517992">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t xml:space="preserve"> Publication</w:t>
            </w:r>
            <w:r w:rsidRPr="00476F48">
              <w:rPr>
                <w:spacing w:val="-2"/>
              </w:rPr>
              <w:t xml:space="preserve"> </w:t>
            </w:r>
            <w:r w:rsidRPr="00476F48">
              <w:t>number</w:t>
            </w:r>
            <w:r w:rsidRPr="00476F48">
              <w:rPr>
                <w:spacing w:val="-2"/>
              </w:rPr>
              <w:t xml:space="preserve"> </w:t>
            </w:r>
            <w:r w:rsidRPr="00476F48">
              <w:t>of</w:t>
            </w:r>
            <w:r w:rsidRPr="00476F48">
              <w:rPr>
                <w:spacing w:val="-2"/>
              </w:rPr>
              <w:t xml:space="preserve"> </w:t>
            </w:r>
            <w:r w:rsidRPr="00476F48">
              <w:t>the</w:t>
            </w:r>
            <w:r w:rsidRPr="00476F48">
              <w:rPr>
                <w:spacing w:val="-3"/>
              </w:rPr>
              <w:t xml:space="preserve"> </w:t>
            </w:r>
            <w:r w:rsidRPr="00476F48">
              <w:t>nautical</w:t>
            </w:r>
            <w:r w:rsidRPr="00476F48">
              <w:rPr>
                <w:spacing w:val="-4"/>
              </w:rPr>
              <w:t xml:space="preserve"> </w:t>
            </w:r>
            <w:r w:rsidRPr="00476F48">
              <w:t>product.</w:t>
            </w:r>
          </w:p>
          <w:p w14:paraId="7654189E" w14:textId="44CFCB72" w:rsidR="00367D9B" w:rsidRPr="00476F48" w:rsidRDefault="00367D9B" w:rsidP="00517992">
            <w:pPr>
              <w:pStyle w:val="BodyText"/>
              <w:spacing w:after="0"/>
              <w:jc w:val="both"/>
            </w:pPr>
            <w:r w:rsidRPr="00476F48">
              <w:rPr>
                <w:spacing w:val="-53"/>
              </w:rPr>
              <w:t xml:space="preserve"> </w:t>
            </w:r>
            <w:r w:rsidRPr="00476F48">
              <w:rPr>
                <w:u w:val="single"/>
              </w:rPr>
              <w:t>Remarks:</w:t>
            </w:r>
          </w:p>
          <w:p w14:paraId="7730181E" w14:textId="2801B6BB" w:rsidR="00367D9B" w:rsidRPr="00476F48" w:rsidRDefault="00367D9B"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2F4D83E" w14:textId="77777777" w:rsidR="00A96326" w:rsidRDefault="00A96326" w:rsidP="00A96326">
      <w:pPr>
        <w:pStyle w:val="BodyText"/>
        <w:spacing w:after="0"/>
      </w:pPr>
      <w:bookmarkStart w:id="1808" w:name="_Toc170719294"/>
      <w:bookmarkStart w:id="1809" w:name="_Toc179472221"/>
      <w:bookmarkStart w:id="1810" w:name="_Toc180397989"/>
      <w:bookmarkStart w:id="1811" w:name="_Toc180764195"/>
      <w:bookmarkStart w:id="1812" w:name="_Toc181882636"/>
      <w:bookmarkStart w:id="1813" w:name="_Toc184392915"/>
      <w:bookmarkStart w:id="1814" w:name="_Toc170719295"/>
      <w:bookmarkStart w:id="1815" w:name="_Toc179472222"/>
      <w:bookmarkStart w:id="1816" w:name="_Toc180397990"/>
      <w:bookmarkStart w:id="1817" w:name="_Toc180764196"/>
      <w:bookmarkStart w:id="1818" w:name="_Toc181882637"/>
      <w:bookmarkStart w:id="1819" w:name="_Toc184392916"/>
      <w:bookmarkEnd w:id="1808"/>
      <w:bookmarkEnd w:id="1809"/>
      <w:bookmarkEnd w:id="1810"/>
      <w:bookmarkEnd w:id="1811"/>
      <w:bookmarkEnd w:id="1812"/>
      <w:bookmarkEnd w:id="1813"/>
      <w:bookmarkEnd w:id="1814"/>
      <w:bookmarkEnd w:id="1815"/>
      <w:bookmarkEnd w:id="1816"/>
      <w:bookmarkEnd w:id="1817"/>
      <w:bookmarkEnd w:id="1818"/>
      <w:bookmarkEnd w:id="1819"/>
    </w:p>
    <w:p w14:paraId="759F0F4E" w14:textId="77777777" w:rsidR="005A7822" w:rsidRPr="005D4D1F" w:rsidRDefault="005A7822" w:rsidP="005A7822">
      <w:pPr>
        <w:pStyle w:val="Heading2"/>
        <w:keepNext/>
        <w:keepLines/>
        <w:numPr>
          <w:ilvl w:val="1"/>
          <w:numId w:val="23"/>
        </w:numPr>
      </w:pPr>
      <w:bookmarkStart w:id="1820" w:name="_Toc196831634"/>
      <w:r>
        <w:t>r</w:t>
      </w:r>
      <w:r w:rsidRPr="005D4D1F">
        <w:t xml:space="preserve">eported </w:t>
      </w:r>
      <w:r>
        <w:t>d</w:t>
      </w:r>
      <w:r w:rsidRPr="005D4D1F">
        <w:t>ate</w:t>
      </w:r>
      <w:bookmarkEnd w:id="1820"/>
    </w:p>
    <w:tbl>
      <w:tblPr>
        <w:tblStyle w:val="TableGrid"/>
        <w:tblW w:w="10065" w:type="dxa"/>
        <w:tblInd w:w="-5" w:type="dxa"/>
        <w:tblLook w:val="04A0" w:firstRow="1" w:lastRow="0" w:firstColumn="1" w:lastColumn="0" w:noHBand="0" w:noVBand="1"/>
      </w:tblPr>
      <w:tblGrid>
        <w:gridCol w:w="10065"/>
      </w:tblGrid>
      <w:tr w:rsidR="005A7822" w:rsidRPr="00476F48" w14:paraId="1D3F0228" w14:textId="77777777" w:rsidTr="00955C73">
        <w:tc>
          <w:tcPr>
            <w:tcW w:w="10065" w:type="dxa"/>
            <w:vAlign w:val="center"/>
          </w:tcPr>
          <w:p w14:paraId="721B15E6" w14:textId="77777777" w:rsidR="005A7822" w:rsidRPr="00476F48" w:rsidRDefault="005A7822" w:rsidP="00955C73">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The</w:t>
            </w:r>
            <w:r w:rsidRPr="00476F48">
              <w:rPr>
                <w:spacing w:val="-3"/>
              </w:rPr>
              <w:t xml:space="preserve"> </w:t>
            </w:r>
            <w:r w:rsidRPr="00476F48">
              <w:t>date</w:t>
            </w:r>
            <w:r w:rsidRPr="00476F48">
              <w:rPr>
                <w:spacing w:val="-3"/>
              </w:rPr>
              <w:t xml:space="preserve"> </w:t>
            </w:r>
            <w:r w:rsidRPr="00476F48">
              <w:t>that</w:t>
            </w:r>
            <w:r w:rsidRPr="00476F48">
              <w:rPr>
                <w:spacing w:val="-3"/>
              </w:rPr>
              <w:t xml:space="preserve"> </w:t>
            </w:r>
            <w:r w:rsidRPr="00476F48">
              <w:t>the</w:t>
            </w:r>
            <w:r w:rsidRPr="00476F48">
              <w:rPr>
                <w:spacing w:val="-3"/>
              </w:rPr>
              <w:t xml:space="preserve"> </w:t>
            </w:r>
            <w:r w:rsidRPr="00476F48">
              <w:t>item</w:t>
            </w:r>
            <w:r w:rsidRPr="00476F48">
              <w:rPr>
                <w:spacing w:val="1"/>
              </w:rPr>
              <w:t xml:space="preserve"> </w:t>
            </w:r>
            <w:r w:rsidRPr="00476F48">
              <w:t>was</w:t>
            </w:r>
            <w:r w:rsidRPr="00476F48">
              <w:rPr>
                <w:spacing w:val="-2"/>
              </w:rPr>
              <w:t xml:space="preserve"> </w:t>
            </w:r>
            <w:r w:rsidRPr="00476F48">
              <w:t>observed,</w:t>
            </w:r>
            <w:r w:rsidRPr="00476F48">
              <w:rPr>
                <w:spacing w:val="-3"/>
              </w:rPr>
              <w:t xml:space="preserve"> </w:t>
            </w:r>
            <w:r w:rsidRPr="00476F48">
              <w:t>done,</w:t>
            </w:r>
            <w:r w:rsidRPr="00476F48">
              <w:rPr>
                <w:spacing w:val="-1"/>
              </w:rPr>
              <w:t xml:space="preserve"> </w:t>
            </w:r>
            <w:r w:rsidRPr="00476F48">
              <w:t>or</w:t>
            </w:r>
            <w:r w:rsidRPr="00476F48">
              <w:rPr>
                <w:spacing w:val="-2"/>
              </w:rPr>
              <w:t xml:space="preserve"> </w:t>
            </w:r>
            <w:r w:rsidRPr="00476F48">
              <w:t>investigated.</w:t>
            </w:r>
            <w:r w:rsidRPr="00476F48">
              <w:rPr>
                <w:spacing w:val="-53"/>
              </w:rPr>
              <w:t xml:space="preserve"> </w:t>
            </w:r>
          </w:p>
          <w:p w14:paraId="14240E6B" w14:textId="77777777" w:rsidR="005A7822" w:rsidRPr="00476F48" w:rsidRDefault="005A7822" w:rsidP="00955C73">
            <w:pPr>
              <w:pStyle w:val="BodyText"/>
              <w:spacing w:after="0"/>
              <w:jc w:val="both"/>
            </w:pPr>
            <w:r w:rsidRPr="00476F48">
              <w:rPr>
                <w:u w:val="single"/>
              </w:rPr>
              <w:t>Remarks:</w:t>
            </w:r>
          </w:p>
          <w:p w14:paraId="4649EE12" w14:textId="77777777" w:rsidR="005A7822" w:rsidRPr="00476F48" w:rsidRDefault="005A7822" w:rsidP="00955C73">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0C08B071" w14:textId="77777777" w:rsidR="005A7822" w:rsidRDefault="005A7822" w:rsidP="00A96326">
      <w:pPr>
        <w:pStyle w:val="BodyText"/>
        <w:spacing w:after="0"/>
      </w:pPr>
    </w:p>
    <w:p w14:paraId="0F5406E5" w14:textId="44B9E1D2" w:rsidR="00D44E87" w:rsidRPr="00A96326" w:rsidRDefault="00A96326" w:rsidP="00F1468C">
      <w:pPr>
        <w:pStyle w:val="Heading2"/>
        <w:keepNext/>
        <w:keepLines/>
        <w:numPr>
          <w:ilvl w:val="1"/>
          <w:numId w:val="23"/>
        </w:numPr>
      </w:pPr>
      <w:bookmarkStart w:id="1821" w:name="_Toc196831635"/>
      <w:r>
        <w:t>r</w:t>
      </w:r>
      <w:r w:rsidRPr="00A96326">
        <w:t>e</w:t>
      </w:r>
      <w:r>
        <w:t>p</w:t>
      </w:r>
      <w:r w:rsidRPr="00A96326">
        <w:t xml:space="preserve">rint </w:t>
      </w:r>
      <w:r>
        <w:t>e</w:t>
      </w:r>
      <w:r w:rsidRPr="00A96326">
        <w:t>dition</w:t>
      </w:r>
      <w:bookmarkEnd w:id="1821"/>
    </w:p>
    <w:tbl>
      <w:tblPr>
        <w:tblStyle w:val="TableGrid"/>
        <w:tblW w:w="10065" w:type="dxa"/>
        <w:tblInd w:w="-5" w:type="dxa"/>
        <w:tblLook w:val="04A0" w:firstRow="1" w:lastRow="0" w:firstColumn="1" w:lastColumn="0" w:noHBand="0" w:noVBand="1"/>
      </w:tblPr>
      <w:tblGrid>
        <w:gridCol w:w="10065"/>
      </w:tblGrid>
      <w:tr w:rsidR="00D44E87" w:rsidRPr="00476F48" w14:paraId="23145291" w14:textId="77777777" w:rsidTr="00A96326">
        <w:tc>
          <w:tcPr>
            <w:tcW w:w="10065" w:type="dxa"/>
            <w:vAlign w:val="center"/>
          </w:tcPr>
          <w:p w14:paraId="25993345" w14:textId="77777777" w:rsidR="00D44E87" w:rsidRPr="00476F48" w:rsidRDefault="00D44E87" w:rsidP="00A96326">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Reprinted</w:t>
            </w:r>
            <w:r w:rsidRPr="00476F48">
              <w:rPr>
                <w:spacing w:val="-1"/>
              </w:rPr>
              <w:t xml:space="preserve"> </w:t>
            </w:r>
            <w:r w:rsidRPr="00476F48">
              <w:t>version</w:t>
            </w:r>
            <w:r w:rsidRPr="00476F48">
              <w:rPr>
                <w:spacing w:val="-3"/>
              </w:rPr>
              <w:t xml:space="preserve"> </w:t>
            </w:r>
            <w:r w:rsidRPr="00476F48">
              <w:t>of</w:t>
            </w:r>
            <w:r w:rsidRPr="00476F48">
              <w:rPr>
                <w:spacing w:val="-1"/>
              </w:rPr>
              <w:t xml:space="preserve"> </w:t>
            </w:r>
            <w:r w:rsidRPr="00476F48">
              <w:t>nautical</w:t>
            </w:r>
            <w:r w:rsidRPr="00476F48">
              <w:rPr>
                <w:spacing w:val="-2"/>
              </w:rPr>
              <w:t xml:space="preserve"> </w:t>
            </w:r>
            <w:r w:rsidRPr="00476F48">
              <w:t>paper</w:t>
            </w:r>
            <w:r w:rsidRPr="00476F48">
              <w:rPr>
                <w:spacing w:val="-3"/>
              </w:rPr>
              <w:t xml:space="preserve"> </w:t>
            </w:r>
            <w:r w:rsidRPr="00476F48">
              <w:t>chart.</w:t>
            </w:r>
            <w:r w:rsidRPr="00476F48">
              <w:rPr>
                <w:spacing w:val="-53"/>
              </w:rPr>
              <w:t xml:space="preserve"> </w:t>
            </w:r>
          </w:p>
          <w:p w14:paraId="01509AC3" w14:textId="77777777" w:rsidR="00D44E87" w:rsidRPr="00476F48" w:rsidRDefault="00D44E87" w:rsidP="00A96326">
            <w:pPr>
              <w:pStyle w:val="BodyText"/>
              <w:spacing w:after="0"/>
              <w:jc w:val="both"/>
            </w:pPr>
            <w:r w:rsidRPr="00476F48">
              <w:rPr>
                <w:u w:val="single"/>
              </w:rPr>
              <w:t>Remarks:</w:t>
            </w:r>
          </w:p>
          <w:p w14:paraId="0C4DE344" w14:textId="77777777" w:rsidR="00D44E87" w:rsidRPr="00476F48" w:rsidRDefault="00D44E87" w:rsidP="00F1468C">
            <w:pPr>
              <w:pStyle w:val="BodyText"/>
              <w:numPr>
                <w:ilvl w:val="0"/>
                <w:numId w:val="10"/>
              </w:numPr>
              <w:tabs>
                <w:tab w:val="left" w:pos="171"/>
              </w:tabs>
              <w:ind w:left="0" w:firstLine="0"/>
              <w:jc w:val="both"/>
            </w:pPr>
            <w:r w:rsidRPr="00476F48">
              <w:t>No remarks.</w:t>
            </w:r>
          </w:p>
        </w:tc>
      </w:tr>
    </w:tbl>
    <w:p w14:paraId="5DB03FC1" w14:textId="77777777" w:rsidR="00D44E87" w:rsidRPr="00476F48" w:rsidRDefault="00D44E87" w:rsidP="007F512C">
      <w:pPr>
        <w:pStyle w:val="BodyText"/>
        <w:spacing w:after="0"/>
      </w:pPr>
    </w:p>
    <w:p w14:paraId="4D8AC4B6" w14:textId="385CDF4E" w:rsidR="00D44E87" w:rsidRPr="007F512C" w:rsidRDefault="00F44B7E" w:rsidP="00DE0D60">
      <w:pPr>
        <w:pStyle w:val="Heading2"/>
        <w:keepNext/>
        <w:keepLines/>
        <w:numPr>
          <w:ilvl w:val="1"/>
          <w:numId w:val="23"/>
        </w:numPr>
      </w:pPr>
      <w:bookmarkStart w:id="1822" w:name="_Toc196831636"/>
      <w:r>
        <w:lastRenderedPageBreak/>
        <w:t>r</w:t>
      </w:r>
      <w:r w:rsidR="00D44E87" w:rsidRPr="007F512C">
        <w:t>e</w:t>
      </w:r>
      <w:r w:rsidR="007F512C">
        <w:t>p</w:t>
      </w:r>
      <w:r w:rsidR="00D44E87" w:rsidRPr="007F512C">
        <w:t xml:space="preserve">rint </w:t>
      </w:r>
      <w:r>
        <w:t>n</w:t>
      </w:r>
      <w:r w:rsidRPr="007F512C">
        <w:rPr>
          <w:rFonts w:hint="eastAsia"/>
        </w:rPr>
        <w:t>a</w:t>
      </w:r>
      <w:r w:rsidRPr="007F512C">
        <w:t>tion</w:t>
      </w:r>
      <w:bookmarkEnd w:id="1822"/>
    </w:p>
    <w:tbl>
      <w:tblPr>
        <w:tblStyle w:val="TableGrid"/>
        <w:tblW w:w="10065" w:type="dxa"/>
        <w:tblInd w:w="-5" w:type="dxa"/>
        <w:tblLook w:val="04A0" w:firstRow="1" w:lastRow="0" w:firstColumn="1" w:lastColumn="0" w:noHBand="0" w:noVBand="1"/>
      </w:tblPr>
      <w:tblGrid>
        <w:gridCol w:w="10065"/>
      </w:tblGrid>
      <w:tr w:rsidR="00D44E87" w:rsidRPr="00476F48" w14:paraId="0723F404" w14:textId="77777777" w:rsidTr="007F512C">
        <w:tc>
          <w:tcPr>
            <w:tcW w:w="10065" w:type="dxa"/>
            <w:vAlign w:val="center"/>
          </w:tcPr>
          <w:p w14:paraId="5FA96A5C" w14:textId="20DE2E27" w:rsidR="00D44E87" w:rsidRPr="00476F48" w:rsidRDefault="00D44E87" w:rsidP="007F512C">
            <w:pPr>
              <w:pStyle w:val="BodyText"/>
              <w:tabs>
                <w:tab w:val="left" w:pos="4713"/>
              </w:tabs>
              <w:spacing w:before="120"/>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F44B7E" w:rsidRPr="00F44B7E">
              <w:t>The authority who reprinted </w:t>
            </w:r>
            <w:r w:rsidR="00F44B7E">
              <w:t>a</w:t>
            </w:r>
            <w:r w:rsidRPr="00476F48">
              <w:t xml:space="preserve"> nautical paper chart.</w:t>
            </w:r>
          </w:p>
          <w:p w14:paraId="01622903" w14:textId="77777777" w:rsidR="00D44E87" w:rsidRPr="00476F48" w:rsidRDefault="00D44E87" w:rsidP="007F512C">
            <w:pPr>
              <w:pStyle w:val="BodyText"/>
              <w:spacing w:after="0"/>
              <w:jc w:val="both"/>
            </w:pPr>
            <w:r w:rsidRPr="00476F48">
              <w:rPr>
                <w:spacing w:val="-53"/>
              </w:rPr>
              <w:t xml:space="preserve"> </w:t>
            </w:r>
            <w:r w:rsidRPr="00476F48">
              <w:rPr>
                <w:u w:val="single"/>
              </w:rPr>
              <w:t>Remarks:</w:t>
            </w:r>
          </w:p>
          <w:p w14:paraId="2DCC068C" w14:textId="77777777" w:rsidR="00D44E87" w:rsidRPr="00476F48" w:rsidRDefault="00D44E87" w:rsidP="00F1468C">
            <w:pPr>
              <w:pStyle w:val="BodyText"/>
              <w:numPr>
                <w:ilvl w:val="0"/>
                <w:numId w:val="10"/>
              </w:numPr>
              <w:tabs>
                <w:tab w:val="left" w:pos="171"/>
              </w:tabs>
              <w:ind w:left="0" w:firstLine="0"/>
              <w:jc w:val="both"/>
            </w:pPr>
            <w:r w:rsidRPr="00476F48">
              <w:t>No remarks.</w:t>
            </w:r>
          </w:p>
        </w:tc>
      </w:tr>
    </w:tbl>
    <w:p w14:paraId="0955038D" w14:textId="77777777" w:rsidR="00D44E87" w:rsidRPr="00476F48" w:rsidRDefault="00D44E87" w:rsidP="00F44B7E">
      <w:pPr>
        <w:pStyle w:val="BodyText"/>
        <w:spacing w:after="0"/>
      </w:pPr>
    </w:p>
    <w:p w14:paraId="6DE6C7A8" w14:textId="4E7F1FC6" w:rsidR="000732E5" w:rsidRPr="005D0712" w:rsidRDefault="00FD1748" w:rsidP="00F1468C">
      <w:pPr>
        <w:pStyle w:val="Heading2"/>
        <w:keepNext/>
        <w:keepLines/>
        <w:numPr>
          <w:ilvl w:val="1"/>
          <w:numId w:val="23"/>
        </w:numPr>
      </w:pPr>
      <w:bookmarkStart w:id="1823" w:name="_Toc184392935"/>
      <w:bookmarkStart w:id="1824" w:name="_Toc196463433"/>
      <w:bookmarkStart w:id="1825" w:name="_Toc196831637"/>
      <w:bookmarkStart w:id="1826" w:name="_Toc196463438"/>
      <w:bookmarkStart w:id="1827" w:name="_Toc196831642"/>
      <w:bookmarkStart w:id="1828" w:name="_Toc195267664"/>
      <w:bookmarkStart w:id="1829" w:name="_Toc195276057"/>
      <w:bookmarkStart w:id="1830" w:name="_Toc195278998"/>
      <w:bookmarkStart w:id="1831" w:name="_Toc195777695"/>
      <w:bookmarkStart w:id="1832" w:name="_Toc195777947"/>
      <w:bookmarkStart w:id="1833" w:name="_Toc196463439"/>
      <w:bookmarkStart w:id="1834" w:name="_Toc196831643"/>
      <w:bookmarkStart w:id="1835" w:name="_Toc195267671"/>
      <w:bookmarkStart w:id="1836" w:name="_Toc195276064"/>
      <w:bookmarkStart w:id="1837" w:name="_Toc195279005"/>
      <w:bookmarkStart w:id="1838" w:name="_Toc195777702"/>
      <w:bookmarkStart w:id="1839" w:name="_Toc195777954"/>
      <w:bookmarkStart w:id="1840" w:name="_Toc196463446"/>
      <w:bookmarkStart w:id="1841" w:name="_Toc196831650"/>
      <w:bookmarkStart w:id="1842" w:name="_Toc163476558"/>
      <w:bookmarkStart w:id="1843" w:name="_Toc163482609"/>
      <w:bookmarkStart w:id="1844" w:name="_Toc170719318"/>
      <w:bookmarkStart w:id="1845" w:name="_Toc179472244"/>
      <w:bookmarkStart w:id="1846" w:name="_Toc180398012"/>
      <w:bookmarkStart w:id="1847" w:name="_Toc180764217"/>
      <w:bookmarkStart w:id="1848" w:name="_Toc181882658"/>
      <w:bookmarkStart w:id="1849" w:name="_Toc184392943"/>
      <w:bookmarkStart w:id="1850" w:name="_Toc195267672"/>
      <w:bookmarkStart w:id="1851" w:name="_Toc195276065"/>
      <w:bookmarkStart w:id="1852" w:name="_Toc195279006"/>
      <w:bookmarkStart w:id="1853" w:name="_Toc195777703"/>
      <w:bookmarkStart w:id="1854" w:name="_Toc195777955"/>
      <w:bookmarkStart w:id="1855" w:name="_Toc196463447"/>
      <w:bookmarkStart w:id="1856" w:name="_Toc196831651"/>
      <w:bookmarkStart w:id="1857" w:name="_Toc195267683"/>
      <w:bookmarkStart w:id="1858" w:name="_Toc195276076"/>
      <w:bookmarkStart w:id="1859" w:name="_Toc195279017"/>
      <w:bookmarkStart w:id="1860" w:name="_Toc195777714"/>
      <w:bookmarkStart w:id="1861" w:name="_Toc195777966"/>
      <w:bookmarkStart w:id="1862" w:name="_Toc196463458"/>
      <w:bookmarkStart w:id="1863" w:name="_Toc196831662"/>
      <w:bookmarkStart w:id="1864" w:name="_Toc195267708"/>
      <w:bookmarkStart w:id="1865" w:name="_Toc195276101"/>
      <w:bookmarkStart w:id="1866" w:name="_Toc195279042"/>
      <w:bookmarkStart w:id="1867" w:name="_Toc195777739"/>
      <w:bookmarkStart w:id="1868" w:name="_Toc195777991"/>
      <w:bookmarkStart w:id="1869" w:name="_Toc196463483"/>
      <w:bookmarkStart w:id="1870" w:name="_Toc196831687"/>
      <w:bookmarkStart w:id="1871" w:name="_Toc195267709"/>
      <w:bookmarkStart w:id="1872" w:name="_Toc195276102"/>
      <w:bookmarkStart w:id="1873" w:name="_Toc195279043"/>
      <w:bookmarkStart w:id="1874" w:name="_Toc195777740"/>
      <w:bookmarkStart w:id="1875" w:name="_Toc195777992"/>
      <w:bookmarkStart w:id="1876" w:name="_Toc196463484"/>
      <w:bookmarkStart w:id="1877" w:name="_Toc196831688"/>
      <w:bookmarkStart w:id="1878" w:name="_Toc163482613"/>
      <w:bookmarkStart w:id="1879" w:name="_Toc170719322"/>
      <w:bookmarkStart w:id="1880" w:name="_Toc179472248"/>
      <w:bookmarkStart w:id="1881" w:name="_Toc180398016"/>
      <w:bookmarkStart w:id="1882" w:name="_Toc180764221"/>
      <w:bookmarkStart w:id="1883" w:name="_Toc181882662"/>
      <w:bookmarkStart w:id="1884" w:name="_Toc184392947"/>
      <w:bookmarkStart w:id="1885" w:name="_Toc196831699"/>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r>
        <w:t>s</w:t>
      </w:r>
      <w:r w:rsidRPr="005D0712">
        <w:t xml:space="preserve">ervice </w:t>
      </w:r>
      <w:r>
        <w:t>n</w:t>
      </w:r>
      <w:r w:rsidRPr="005D0712">
        <w:t>ame</w:t>
      </w:r>
      <w:bookmarkEnd w:id="1885"/>
    </w:p>
    <w:tbl>
      <w:tblPr>
        <w:tblStyle w:val="TableGrid"/>
        <w:tblW w:w="10065" w:type="dxa"/>
        <w:tblInd w:w="-5" w:type="dxa"/>
        <w:tblLook w:val="04A0" w:firstRow="1" w:lastRow="0" w:firstColumn="1" w:lastColumn="0" w:noHBand="0" w:noVBand="1"/>
      </w:tblPr>
      <w:tblGrid>
        <w:gridCol w:w="10065"/>
      </w:tblGrid>
      <w:tr w:rsidR="00367D9B" w:rsidRPr="00476F48" w14:paraId="7E1E04C4" w14:textId="77777777" w:rsidTr="00FD1748">
        <w:tc>
          <w:tcPr>
            <w:tcW w:w="10065" w:type="dxa"/>
            <w:vAlign w:val="center"/>
          </w:tcPr>
          <w:p w14:paraId="0B88AF3A" w14:textId="56D432DC" w:rsidR="00367D9B" w:rsidRPr="00476F48" w:rsidRDefault="00367D9B" w:rsidP="00DD2DF8">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3503BD">
              <w:rPr>
                <w:spacing w:val="5"/>
              </w:rPr>
              <w:t xml:space="preserve">The </w:t>
            </w:r>
            <w:r w:rsidRPr="00476F48">
              <w:rPr>
                <w:spacing w:val="5"/>
              </w:rPr>
              <w:t xml:space="preserve">name of </w:t>
            </w:r>
            <w:r w:rsidR="003503BD">
              <w:rPr>
                <w:spacing w:val="5"/>
              </w:rPr>
              <w:t>a</w:t>
            </w:r>
            <w:r w:rsidR="003503BD" w:rsidRPr="00476F48">
              <w:rPr>
                <w:spacing w:val="5"/>
              </w:rPr>
              <w:t xml:space="preserve"> </w:t>
            </w:r>
            <w:r w:rsidRPr="00476F48">
              <w:rPr>
                <w:spacing w:val="5"/>
              </w:rPr>
              <w:t>service.</w:t>
            </w:r>
          </w:p>
          <w:p w14:paraId="15B6F467" w14:textId="77777777" w:rsidR="00367D9B" w:rsidRPr="00476F48" w:rsidRDefault="00367D9B" w:rsidP="00DD2DF8">
            <w:pPr>
              <w:pStyle w:val="BodyText"/>
              <w:spacing w:after="0"/>
            </w:pPr>
            <w:r w:rsidRPr="00476F48">
              <w:rPr>
                <w:u w:val="single"/>
              </w:rPr>
              <w:t>Remarks:</w:t>
            </w:r>
          </w:p>
          <w:p w14:paraId="6E9FA8DC" w14:textId="79C4511E" w:rsidR="00367D9B" w:rsidRPr="00476F48" w:rsidRDefault="00367D9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0A9D55A" w14:textId="77777777" w:rsidR="00367D9B" w:rsidRPr="00476F48" w:rsidRDefault="00367D9B" w:rsidP="00C72F2C">
      <w:pPr>
        <w:pStyle w:val="BodyText"/>
        <w:spacing w:after="0"/>
      </w:pPr>
    </w:p>
    <w:p w14:paraId="4618AF0B" w14:textId="6CEF92BD" w:rsidR="000732E5" w:rsidRPr="00C72F2C" w:rsidRDefault="00C72F2C" w:rsidP="00C87CEA">
      <w:pPr>
        <w:pStyle w:val="Heading2"/>
        <w:keepNext/>
        <w:keepLines/>
        <w:numPr>
          <w:ilvl w:val="1"/>
          <w:numId w:val="23"/>
        </w:numPr>
      </w:pPr>
      <w:bookmarkStart w:id="1886" w:name="_Toc196831700"/>
      <w:r>
        <w:t>s</w:t>
      </w:r>
      <w:r w:rsidRPr="00C72F2C">
        <w:t xml:space="preserve">ervice </w:t>
      </w:r>
      <w:r>
        <w:t>s</w:t>
      </w:r>
      <w:r w:rsidRPr="00C72F2C">
        <w:t>tatus</w:t>
      </w:r>
      <w:bookmarkEnd w:id="1886"/>
    </w:p>
    <w:tbl>
      <w:tblPr>
        <w:tblStyle w:val="TableGrid"/>
        <w:tblW w:w="10065" w:type="dxa"/>
        <w:tblInd w:w="-5" w:type="dxa"/>
        <w:tblLook w:val="04A0" w:firstRow="1" w:lastRow="0" w:firstColumn="1" w:lastColumn="0" w:noHBand="0" w:noVBand="1"/>
      </w:tblPr>
      <w:tblGrid>
        <w:gridCol w:w="10065"/>
      </w:tblGrid>
      <w:tr w:rsidR="00A102C4" w:rsidRPr="00476F48" w14:paraId="53ED828E" w14:textId="77777777" w:rsidTr="00C72F2C">
        <w:tc>
          <w:tcPr>
            <w:tcW w:w="10065" w:type="dxa"/>
            <w:vAlign w:val="center"/>
          </w:tcPr>
          <w:p w14:paraId="5F63CA48" w14:textId="46BDD9FE" w:rsidR="00F82E2B" w:rsidRDefault="00A102C4" w:rsidP="00F82E2B">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Types of status of services.</w:t>
            </w:r>
          </w:p>
          <w:p w14:paraId="12540C98" w14:textId="19908469" w:rsidR="00F82E2B" w:rsidRPr="00476F48" w:rsidRDefault="00F47EC4" w:rsidP="00F47EC4">
            <w:pPr>
              <w:pStyle w:val="ListParagraph"/>
              <w:numPr>
                <w:ilvl w:val="0"/>
                <w:numId w:val="35"/>
              </w:numPr>
              <w:tabs>
                <w:tab w:val="left" w:pos="321"/>
              </w:tabs>
              <w:ind w:left="321" w:hanging="321"/>
              <w:jc w:val="both"/>
              <w:rPr>
                <w:b/>
                <w:sz w:val="20"/>
              </w:rPr>
            </w:pPr>
            <w:r>
              <w:rPr>
                <w:b/>
                <w:sz w:val="20"/>
              </w:rPr>
              <w:t>provisional</w:t>
            </w:r>
          </w:p>
          <w:p w14:paraId="3D73CDEE" w14:textId="76A3653B" w:rsidR="00F82E2B" w:rsidRPr="00476F48" w:rsidRDefault="00F82E2B" w:rsidP="00F82E2B">
            <w:pPr>
              <w:pStyle w:val="BodyText"/>
              <w:tabs>
                <w:tab w:val="left" w:pos="312"/>
              </w:tabs>
              <w:ind w:left="321"/>
              <w:jc w:val="both"/>
            </w:pPr>
            <w:r w:rsidRPr="00476F48">
              <w:rPr>
                <w:u w:val="single"/>
              </w:rPr>
              <w:t>IHO Definition:</w:t>
            </w:r>
            <w:r w:rsidRPr="00476F48">
              <w:t xml:space="preserve"> </w:t>
            </w:r>
            <w:r w:rsidR="00EA2130" w:rsidRPr="00EA2130">
              <w:t>Indicates a temporary, preliminary, or interim status. A provisional item is not yet finalized or fully approved.</w:t>
            </w:r>
          </w:p>
          <w:p w14:paraId="1EAFEB78" w14:textId="01AA502B" w:rsidR="00F82E2B" w:rsidRPr="00476F48" w:rsidRDefault="00F47EC4" w:rsidP="00F82E2B">
            <w:pPr>
              <w:pStyle w:val="ListParagraph"/>
              <w:numPr>
                <w:ilvl w:val="0"/>
                <w:numId w:val="35"/>
              </w:numPr>
              <w:tabs>
                <w:tab w:val="left" w:pos="312"/>
                <w:tab w:val="left" w:pos="382"/>
              </w:tabs>
              <w:ind w:left="0" w:firstLine="0"/>
              <w:jc w:val="both"/>
              <w:rPr>
                <w:b/>
                <w:sz w:val="20"/>
              </w:rPr>
            </w:pPr>
            <w:r>
              <w:rPr>
                <w:b/>
                <w:sz w:val="20"/>
              </w:rPr>
              <w:t>released</w:t>
            </w:r>
          </w:p>
          <w:p w14:paraId="5DE9236C" w14:textId="6AED63B9" w:rsidR="00F82E2B" w:rsidRPr="00476F48" w:rsidRDefault="00F82E2B" w:rsidP="00F82E2B">
            <w:pPr>
              <w:pStyle w:val="BodyText"/>
              <w:tabs>
                <w:tab w:val="left" w:pos="312"/>
              </w:tabs>
              <w:ind w:left="321"/>
              <w:jc w:val="both"/>
            </w:pPr>
            <w:r w:rsidRPr="00476F48">
              <w:rPr>
                <w:u w:val="single"/>
              </w:rPr>
              <w:t>IHO Definition:</w:t>
            </w:r>
            <w:r w:rsidRPr="00476F48">
              <w:t xml:space="preserve"> </w:t>
            </w:r>
            <w:r w:rsidR="00EB1B65" w:rsidRPr="00EB1B65">
              <w:t>Indicates a finalized, officially approved, or publicly available status. A released item is ready for general use or distribution.</w:t>
            </w:r>
          </w:p>
          <w:p w14:paraId="5400D55A" w14:textId="0569AAF3" w:rsidR="00F82E2B" w:rsidRPr="00476F48" w:rsidRDefault="00F47EC4" w:rsidP="00F82E2B">
            <w:pPr>
              <w:numPr>
                <w:ilvl w:val="0"/>
                <w:numId w:val="35"/>
              </w:numPr>
              <w:tabs>
                <w:tab w:val="left" w:pos="312"/>
                <w:tab w:val="left" w:pos="382"/>
              </w:tabs>
              <w:ind w:left="0" w:firstLine="0"/>
              <w:jc w:val="both"/>
              <w:rPr>
                <w:b/>
                <w:sz w:val="20"/>
              </w:rPr>
            </w:pPr>
            <w:r>
              <w:rPr>
                <w:b/>
                <w:sz w:val="20"/>
              </w:rPr>
              <w:t>depr</w:t>
            </w:r>
            <w:r w:rsidR="0012636A">
              <w:rPr>
                <w:b/>
                <w:sz w:val="20"/>
              </w:rPr>
              <w:t>e</w:t>
            </w:r>
            <w:r>
              <w:rPr>
                <w:b/>
                <w:sz w:val="20"/>
              </w:rPr>
              <w:t>cated</w:t>
            </w:r>
          </w:p>
          <w:p w14:paraId="3F05C5D9" w14:textId="7008172E" w:rsidR="00F82E2B" w:rsidRPr="00476F48" w:rsidRDefault="00F82E2B" w:rsidP="00F82E2B">
            <w:pPr>
              <w:pStyle w:val="BodyText"/>
              <w:tabs>
                <w:tab w:val="left" w:pos="312"/>
              </w:tabs>
              <w:ind w:left="321"/>
              <w:jc w:val="both"/>
            </w:pPr>
            <w:r w:rsidRPr="00476F48">
              <w:rPr>
                <w:u w:val="single"/>
              </w:rPr>
              <w:t>IHO Definition:</w:t>
            </w:r>
            <w:r w:rsidRPr="00476F48">
              <w:t xml:space="preserve"> </w:t>
            </w:r>
            <w:r w:rsidR="0012636A" w:rsidRPr="0012636A">
              <w:t>Indicates that a feature, method, product, or component is no longer recommended for use but is still available.</w:t>
            </w:r>
          </w:p>
          <w:p w14:paraId="5B83DBBD" w14:textId="781184D5" w:rsidR="00F82E2B" w:rsidRPr="00476F48" w:rsidRDefault="00F47EC4" w:rsidP="00F82E2B">
            <w:pPr>
              <w:numPr>
                <w:ilvl w:val="0"/>
                <w:numId w:val="35"/>
              </w:numPr>
              <w:tabs>
                <w:tab w:val="left" w:pos="312"/>
                <w:tab w:val="left" w:pos="382"/>
              </w:tabs>
              <w:ind w:left="0" w:firstLine="0"/>
              <w:jc w:val="both"/>
              <w:rPr>
                <w:b/>
                <w:sz w:val="20"/>
              </w:rPr>
            </w:pPr>
            <w:r>
              <w:rPr>
                <w:b/>
                <w:sz w:val="20"/>
              </w:rPr>
              <w:t>deleted</w:t>
            </w:r>
          </w:p>
          <w:p w14:paraId="6C91CD8E" w14:textId="2D142729" w:rsidR="00F82E2B" w:rsidRPr="00476F48" w:rsidRDefault="00F82E2B" w:rsidP="00F82E2B">
            <w:pPr>
              <w:pStyle w:val="BodyText"/>
              <w:tabs>
                <w:tab w:val="left" w:pos="312"/>
              </w:tabs>
              <w:ind w:left="321"/>
              <w:jc w:val="both"/>
              <w:rPr>
                <w:u w:val="single"/>
              </w:rPr>
            </w:pPr>
            <w:r w:rsidRPr="00476F48">
              <w:rPr>
                <w:u w:val="single"/>
              </w:rPr>
              <w:t>IHO Definition:</w:t>
            </w:r>
            <w:r w:rsidRPr="005F035B">
              <w:t xml:space="preserve"> </w:t>
            </w:r>
            <w:r w:rsidR="00DB29F5" w:rsidRPr="00DB29F5">
              <w:t>Indicates that a feature, method, product, or component is no longer available or has been permanently remove</w:t>
            </w:r>
            <w:r w:rsidR="00DB29F5">
              <w:t>d.</w:t>
            </w:r>
          </w:p>
          <w:p w14:paraId="64359C76" w14:textId="77777777" w:rsidR="00A102C4" w:rsidRPr="00476F48" w:rsidRDefault="00A102C4" w:rsidP="00705C65">
            <w:pPr>
              <w:pStyle w:val="BodyText"/>
              <w:spacing w:after="0"/>
              <w:jc w:val="both"/>
            </w:pPr>
            <w:r w:rsidRPr="00476F48">
              <w:rPr>
                <w:u w:val="single"/>
              </w:rPr>
              <w:t>Remarks:</w:t>
            </w:r>
          </w:p>
          <w:p w14:paraId="75E7AD3A" w14:textId="06C65A11"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3CC8323B" w14:textId="77777777" w:rsidR="00A102C4" w:rsidRPr="00476F48" w:rsidRDefault="00A102C4" w:rsidP="00EC6B10">
      <w:pPr>
        <w:pStyle w:val="BodyText"/>
        <w:spacing w:after="0"/>
      </w:pPr>
    </w:p>
    <w:p w14:paraId="6E3A779B" w14:textId="0279E4D8" w:rsidR="000732E5" w:rsidRPr="00EC6B10" w:rsidRDefault="00705C65" w:rsidP="001A0E93">
      <w:pPr>
        <w:pStyle w:val="Heading2"/>
        <w:keepNext/>
        <w:keepLines/>
        <w:numPr>
          <w:ilvl w:val="1"/>
          <w:numId w:val="23"/>
        </w:numPr>
      </w:pPr>
      <w:bookmarkStart w:id="1887" w:name="_Toc196831701"/>
      <w:r>
        <w:t>s</w:t>
      </w:r>
      <w:r w:rsidRPr="00EC6B10">
        <w:t>ource</w:t>
      </w:r>
      <w:bookmarkEnd w:id="1887"/>
    </w:p>
    <w:tbl>
      <w:tblPr>
        <w:tblStyle w:val="TableGrid"/>
        <w:tblW w:w="10065" w:type="dxa"/>
        <w:tblInd w:w="-5" w:type="dxa"/>
        <w:tblLook w:val="04A0" w:firstRow="1" w:lastRow="0" w:firstColumn="1" w:lastColumn="0" w:noHBand="0" w:noVBand="1"/>
      </w:tblPr>
      <w:tblGrid>
        <w:gridCol w:w="10065"/>
      </w:tblGrid>
      <w:tr w:rsidR="00A102C4" w:rsidRPr="00476F48" w14:paraId="6D57F97A" w14:textId="77777777" w:rsidTr="00705C65">
        <w:tc>
          <w:tcPr>
            <w:tcW w:w="10065" w:type="dxa"/>
            <w:vAlign w:val="center"/>
          </w:tcPr>
          <w:p w14:paraId="471D3E5B" w14:textId="77777777" w:rsidR="00A102C4" w:rsidRPr="00476F48" w:rsidRDefault="00A102C4" w:rsidP="00705C65">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publication, document, or reference work from which information comes or is acquired.</w:t>
            </w:r>
          </w:p>
          <w:p w14:paraId="47EE14CE" w14:textId="77777777" w:rsidR="00A102C4" w:rsidRPr="00476F48" w:rsidRDefault="00A102C4" w:rsidP="00705C65">
            <w:pPr>
              <w:pStyle w:val="BodyText"/>
              <w:spacing w:after="0"/>
              <w:jc w:val="both"/>
            </w:pPr>
            <w:r w:rsidRPr="00476F48">
              <w:rPr>
                <w:u w:val="single"/>
              </w:rPr>
              <w:t>Remarks:</w:t>
            </w:r>
          </w:p>
          <w:p w14:paraId="4035DC7A" w14:textId="6C8AA8AC"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615B9317" w14:textId="044982D8" w:rsidR="00DF1F24" w:rsidRPr="00476F48" w:rsidRDefault="00DF1F24" w:rsidP="001874CA">
      <w:pPr>
        <w:pStyle w:val="BodyText"/>
        <w:spacing w:after="0"/>
      </w:pPr>
    </w:p>
    <w:p w14:paraId="385915A4" w14:textId="1AD71D65" w:rsidR="005073EF" w:rsidRPr="001874CA" w:rsidRDefault="001874CA" w:rsidP="00DB29F5">
      <w:pPr>
        <w:pStyle w:val="Heading2"/>
        <w:keepNext/>
        <w:keepLines/>
        <w:numPr>
          <w:ilvl w:val="1"/>
          <w:numId w:val="23"/>
        </w:numPr>
      </w:pPr>
      <w:bookmarkStart w:id="1888" w:name="_Toc196831702"/>
      <w:r>
        <w:t>s</w:t>
      </w:r>
      <w:r w:rsidRPr="001874CA">
        <w:t xml:space="preserve">ource </w:t>
      </w:r>
      <w:r>
        <w:t>d</w:t>
      </w:r>
      <w:r w:rsidRPr="001874CA">
        <w:t>ate</w:t>
      </w:r>
      <w:bookmarkEnd w:id="1888"/>
    </w:p>
    <w:tbl>
      <w:tblPr>
        <w:tblStyle w:val="TableGrid"/>
        <w:tblW w:w="10065" w:type="dxa"/>
        <w:tblInd w:w="-5" w:type="dxa"/>
        <w:tblLook w:val="04A0" w:firstRow="1" w:lastRow="0" w:firstColumn="1" w:lastColumn="0" w:noHBand="0" w:noVBand="1"/>
      </w:tblPr>
      <w:tblGrid>
        <w:gridCol w:w="10065"/>
      </w:tblGrid>
      <w:tr w:rsidR="00A102C4" w:rsidRPr="00476F48" w14:paraId="388E6C81" w14:textId="77777777" w:rsidTr="001874CA">
        <w:tc>
          <w:tcPr>
            <w:tcW w:w="10065" w:type="dxa"/>
            <w:vAlign w:val="center"/>
          </w:tcPr>
          <w:p w14:paraId="6D33F909" w14:textId="77777777" w:rsidR="00A102C4" w:rsidRPr="00476F48" w:rsidRDefault="00A102C4" w:rsidP="001874CA">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production date of the source; for </w:t>
            </w:r>
            <w:proofErr w:type="gramStart"/>
            <w:r w:rsidRPr="00476F48">
              <w:rPr>
                <w:spacing w:val="5"/>
              </w:rPr>
              <w:t>example</w:t>
            </w:r>
            <w:proofErr w:type="gramEnd"/>
            <w:r w:rsidRPr="00476F48">
              <w:rPr>
                <w:spacing w:val="5"/>
              </w:rPr>
              <w:t xml:space="preserve"> the date of measurement.</w:t>
            </w:r>
          </w:p>
          <w:p w14:paraId="7DE5C208" w14:textId="77777777" w:rsidR="00A102C4" w:rsidRPr="00476F48" w:rsidRDefault="00A102C4" w:rsidP="001874CA">
            <w:pPr>
              <w:pStyle w:val="BodyText"/>
              <w:spacing w:after="0"/>
              <w:jc w:val="both"/>
            </w:pPr>
            <w:bookmarkStart w:id="1889" w:name="_Hlk158849940"/>
            <w:r w:rsidRPr="00476F48">
              <w:rPr>
                <w:u w:val="single"/>
              </w:rPr>
              <w:t>Remarks:</w:t>
            </w:r>
          </w:p>
          <w:p w14:paraId="39F64A55" w14:textId="53F32D87"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bookmarkEnd w:id="1889"/>
          </w:p>
        </w:tc>
      </w:tr>
    </w:tbl>
    <w:p w14:paraId="4AE57198" w14:textId="77777777" w:rsidR="00A102C4" w:rsidRPr="00476F48" w:rsidRDefault="00A102C4" w:rsidP="00D83570">
      <w:pPr>
        <w:pStyle w:val="BodyText"/>
        <w:spacing w:after="0"/>
      </w:pPr>
    </w:p>
    <w:p w14:paraId="1126C029" w14:textId="4BF01854" w:rsidR="000732E5" w:rsidRPr="00D83570" w:rsidRDefault="00292BC3" w:rsidP="00225695">
      <w:pPr>
        <w:pStyle w:val="Heading2"/>
        <w:keepNext/>
        <w:keepLines/>
        <w:numPr>
          <w:ilvl w:val="1"/>
          <w:numId w:val="23"/>
        </w:numPr>
      </w:pPr>
      <w:bookmarkStart w:id="1890" w:name="_bookmark69"/>
      <w:bookmarkStart w:id="1891" w:name="_Toc196831703"/>
      <w:bookmarkStart w:id="1892" w:name="_Hlk158849782"/>
      <w:bookmarkEnd w:id="1890"/>
      <w:r>
        <w:lastRenderedPageBreak/>
        <w:t>s</w:t>
      </w:r>
      <w:r w:rsidRPr="00D83570">
        <w:t xml:space="preserve">ource </w:t>
      </w:r>
      <w:r>
        <w:t>t</w:t>
      </w:r>
      <w:r w:rsidRPr="00D83570">
        <w:t>ype</w:t>
      </w:r>
      <w:bookmarkEnd w:id="1891"/>
    </w:p>
    <w:tbl>
      <w:tblPr>
        <w:tblStyle w:val="TableGrid"/>
        <w:tblW w:w="10065" w:type="dxa"/>
        <w:tblInd w:w="-5" w:type="dxa"/>
        <w:tblLook w:val="04A0" w:firstRow="1" w:lastRow="0" w:firstColumn="1" w:lastColumn="0" w:noHBand="0" w:noVBand="1"/>
      </w:tblPr>
      <w:tblGrid>
        <w:gridCol w:w="10065"/>
      </w:tblGrid>
      <w:tr w:rsidR="00A102C4" w:rsidRPr="00476F48" w14:paraId="5256AD31" w14:textId="77777777" w:rsidTr="00114A10">
        <w:tc>
          <w:tcPr>
            <w:tcW w:w="10065" w:type="dxa"/>
            <w:vAlign w:val="center"/>
          </w:tcPr>
          <w:bookmarkEnd w:id="1892"/>
          <w:p w14:paraId="3652B28F" w14:textId="77777777" w:rsidR="00A102C4" w:rsidRPr="00476F48" w:rsidRDefault="00A102C4" w:rsidP="00114A10">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Type</w:t>
            </w:r>
            <w:r w:rsidRPr="00476F48">
              <w:rPr>
                <w:spacing w:val="-1"/>
              </w:rPr>
              <w:t xml:space="preserve"> </w:t>
            </w:r>
            <w:r w:rsidRPr="00476F48">
              <w:t>of</w:t>
            </w:r>
            <w:r w:rsidRPr="00476F48">
              <w:rPr>
                <w:spacing w:val="-1"/>
              </w:rPr>
              <w:t xml:space="preserve"> </w:t>
            </w:r>
            <w:r w:rsidRPr="00476F48">
              <w:t>the</w:t>
            </w:r>
            <w:r w:rsidRPr="00476F48">
              <w:rPr>
                <w:spacing w:val="-1"/>
              </w:rPr>
              <w:t xml:space="preserve"> </w:t>
            </w:r>
            <w:r w:rsidRPr="00476F48">
              <w:t>source.</w:t>
            </w:r>
          </w:p>
          <w:p w14:paraId="1D98D7B7" w14:textId="77777777" w:rsidR="00A102C4" w:rsidRPr="00476F48" w:rsidRDefault="00A102C4" w:rsidP="00F1468C">
            <w:pPr>
              <w:pStyle w:val="Heading3"/>
              <w:numPr>
                <w:ilvl w:val="2"/>
                <w:numId w:val="11"/>
              </w:numPr>
              <w:tabs>
                <w:tab w:val="left" w:pos="312"/>
              </w:tabs>
              <w:spacing w:before="0"/>
              <w:ind w:left="0" w:firstLine="0"/>
              <w:jc w:val="both"/>
            </w:pPr>
            <w:r w:rsidRPr="00476F48">
              <w:t>law</w:t>
            </w:r>
            <w:r w:rsidRPr="00476F48">
              <w:rPr>
                <w:spacing w:val="-1"/>
              </w:rPr>
              <w:t xml:space="preserve"> </w:t>
            </w:r>
            <w:r w:rsidRPr="00476F48">
              <w:t>or</w:t>
            </w:r>
            <w:r w:rsidRPr="00476F48">
              <w:rPr>
                <w:spacing w:val="-3"/>
              </w:rPr>
              <w:t xml:space="preserve"> </w:t>
            </w:r>
            <w:r w:rsidRPr="00476F48">
              <w:t>regulation</w:t>
            </w:r>
          </w:p>
          <w:p w14:paraId="0B985110" w14:textId="77777777" w:rsidR="00A102C4" w:rsidRPr="00476F48" w:rsidRDefault="00A102C4" w:rsidP="00114A10">
            <w:pPr>
              <w:pStyle w:val="BodyText"/>
              <w:ind w:left="312"/>
              <w:jc w:val="both"/>
            </w:pPr>
            <w:r w:rsidRPr="00476F48">
              <w:rPr>
                <w:u w:val="single"/>
              </w:rPr>
              <w:t>IHO</w:t>
            </w:r>
            <w:r w:rsidRPr="00476F48">
              <w:rPr>
                <w:spacing w:val="36"/>
                <w:u w:val="single"/>
              </w:rPr>
              <w:t xml:space="preserve"> </w:t>
            </w:r>
            <w:r w:rsidRPr="00476F48">
              <w:rPr>
                <w:u w:val="single"/>
              </w:rPr>
              <w:t>Definition:</w:t>
            </w:r>
            <w:r w:rsidRPr="00476F48">
              <w:rPr>
                <w:spacing w:val="36"/>
              </w:rPr>
              <w:t xml:space="preserve"> </w:t>
            </w:r>
            <w:r w:rsidRPr="00476F48">
              <w:t>Treaty,</w:t>
            </w:r>
            <w:r w:rsidRPr="00476F48">
              <w:rPr>
                <w:spacing w:val="35"/>
              </w:rPr>
              <w:t xml:space="preserve"> </w:t>
            </w:r>
            <w:r w:rsidRPr="00476F48">
              <w:t>convention,</w:t>
            </w:r>
            <w:r w:rsidRPr="00476F48">
              <w:rPr>
                <w:spacing w:val="36"/>
              </w:rPr>
              <w:t xml:space="preserve"> </w:t>
            </w:r>
            <w:r w:rsidRPr="00476F48">
              <w:t>or</w:t>
            </w:r>
            <w:r w:rsidRPr="00476F48">
              <w:rPr>
                <w:spacing w:val="38"/>
              </w:rPr>
              <w:t xml:space="preserve"> </w:t>
            </w:r>
            <w:r w:rsidRPr="00476F48">
              <w:t>international</w:t>
            </w:r>
            <w:r w:rsidRPr="00476F48">
              <w:rPr>
                <w:spacing w:val="36"/>
              </w:rPr>
              <w:t xml:space="preserve"> </w:t>
            </w:r>
            <w:r w:rsidRPr="00476F48">
              <w:t>agreement;</w:t>
            </w:r>
            <w:r w:rsidRPr="00476F48">
              <w:rPr>
                <w:spacing w:val="35"/>
              </w:rPr>
              <w:t xml:space="preserve"> </w:t>
            </w:r>
            <w:r w:rsidRPr="00476F48">
              <w:t>law</w:t>
            </w:r>
            <w:r w:rsidRPr="00476F48">
              <w:rPr>
                <w:spacing w:val="35"/>
              </w:rPr>
              <w:t xml:space="preserve"> </w:t>
            </w:r>
            <w:r w:rsidRPr="00476F48">
              <w:t>or</w:t>
            </w:r>
            <w:r w:rsidRPr="00476F48">
              <w:rPr>
                <w:spacing w:val="35"/>
              </w:rPr>
              <w:t xml:space="preserve"> </w:t>
            </w:r>
            <w:r w:rsidRPr="00476F48">
              <w:t>regulation</w:t>
            </w:r>
            <w:r w:rsidRPr="00476F48">
              <w:rPr>
                <w:spacing w:val="34"/>
              </w:rPr>
              <w:t xml:space="preserve"> </w:t>
            </w:r>
            <w:r w:rsidRPr="00476F48">
              <w:t>issued</w:t>
            </w:r>
            <w:r w:rsidRPr="00476F48">
              <w:rPr>
                <w:spacing w:val="38"/>
              </w:rPr>
              <w:t xml:space="preserve"> </w:t>
            </w:r>
            <w:r w:rsidRPr="00476F48">
              <w:t>by</w:t>
            </w:r>
            <w:r w:rsidRPr="00476F48">
              <w:rPr>
                <w:spacing w:val="34"/>
              </w:rPr>
              <w:t xml:space="preserve"> </w:t>
            </w:r>
            <w:r w:rsidRPr="00476F48">
              <w:t>a</w:t>
            </w:r>
            <w:r w:rsidRPr="00476F48">
              <w:rPr>
                <w:spacing w:val="-53"/>
              </w:rPr>
              <w:t xml:space="preserve"> </w:t>
            </w:r>
            <w:r w:rsidRPr="00476F48">
              <w:t>national</w:t>
            </w:r>
            <w:r w:rsidRPr="00476F48">
              <w:rPr>
                <w:spacing w:val="-3"/>
              </w:rPr>
              <w:t xml:space="preserve"> </w:t>
            </w:r>
            <w:r w:rsidRPr="00476F48">
              <w:t>or</w:t>
            </w:r>
            <w:r w:rsidRPr="00476F48">
              <w:rPr>
                <w:spacing w:val="2"/>
              </w:rPr>
              <w:t xml:space="preserve"> </w:t>
            </w:r>
            <w:r w:rsidRPr="00476F48">
              <w:t>other</w:t>
            </w:r>
            <w:r w:rsidRPr="00476F48">
              <w:rPr>
                <w:spacing w:val="-1"/>
              </w:rPr>
              <w:t xml:space="preserve"> </w:t>
            </w:r>
            <w:r w:rsidRPr="00476F48">
              <w:t>authority.</w:t>
            </w:r>
          </w:p>
          <w:p w14:paraId="6D6A9486" w14:textId="77777777" w:rsidR="00A102C4" w:rsidRPr="00476F48" w:rsidRDefault="00A102C4" w:rsidP="00F1468C">
            <w:pPr>
              <w:pStyle w:val="Heading3"/>
              <w:numPr>
                <w:ilvl w:val="2"/>
                <w:numId w:val="11"/>
              </w:numPr>
              <w:tabs>
                <w:tab w:val="left" w:pos="312"/>
              </w:tabs>
              <w:spacing w:before="0"/>
              <w:ind w:left="0" w:firstLine="0"/>
              <w:jc w:val="both"/>
            </w:pPr>
            <w:r w:rsidRPr="00476F48">
              <w:t>official</w:t>
            </w:r>
            <w:r w:rsidRPr="00476F48">
              <w:rPr>
                <w:spacing w:val="-9"/>
              </w:rPr>
              <w:t xml:space="preserve"> </w:t>
            </w:r>
            <w:r w:rsidRPr="00476F48">
              <w:t>publication</w:t>
            </w:r>
          </w:p>
          <w:p w14:paraId="2CD0BDFC" w14:textId="415CD908"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2"/>
              </w:rPr>
              <w:t xml:space="preserve"> </w:t>
            </w:r>
            <w:r w:rsidRPr="00476F48">
              <w:t>Publication</w:t>
            </w:r>
            <w:r w:rsidRPr="00476F48">
              <w:rPr>
                <w:spacing w:val="4"/>
              </w:rPr>
              <w:t xml:space="preserve"> </w:t>
            </w:r>
            <w:r w:rsidRPr="00476F48">
              <w:t>not</w:t>
            </w:r>
            <w:r w:rsidRPr="00476F48">
              <w:rPr>
                <w:spacing w:val="3"/>
              </w:rPr>
              <w:t xml:space="preserve"> </w:t>
            </w:r>
            <w:r w:rsidRPr="00476F48">
              <w:t>having</w:t>
            </w:r>
            <w:r w:rsidRPr="00476F48">
              <w:rPr>
                <w:spacing w:val="3"/>
              </w:rPr>
              <w:t xml:space="preserve"> </w:t>
            </w:r>
            <w:r w:rsidRPr="00476F48">
              <w:t>the</w:t>
            </w:r>
            <w:r w:rsidRPr="00476F48">
              <w:rPr>
                <w:spacing w:val="1"/>
              </w:rPr>
              <w:t xml:space="preserve"> </w:t>
            </w:r>
            <w:r w:rsidRPr="00476F48">
              <w:t>force</w:t>
            </w:r>
            <w:r w:rsidRPr="00476F48">
              <w:rPr>
                <w:spacing w:val="2"/>
              </w:rPr>
              <w:t xml:space="preserve"> </w:t>
            </w:r>
            <w:r w:rsidRPr="00476F48">
              <w:t>of</w:t>
            </w:r>
            <w:r w:rsidRPr="00476F48">
              <w:rPr>
                <w:spacing w:val="3"/>
              </w:rPr>
              <w:t xml:space="preserve"> </w:t>
            </w:r>
            <w:r w:rsidRPr="00476F48">
              <w:t>law,</w:t>
            </w:r>
            <w:r w:rsidRPr="00476F48">
              <w:rPr>
                <w:spacing w:val="4"/>
              </w:rPr>
              <w:t xml:space="preserve"> </w:t>
            </w:r>
            <w:r w:rsidRPr="00476F48">
              <w:t>issued</w:t>
            </w:r>
            <w:r w:rsidRPr="00476F48">
              <w:rPr>
                <w:spacing w:val="2"/>
              </w:rPr>
              <w:t xml:space="preserve"> </w:t>
            </w:r>
            <w:r w:rsidRPr="00476F48">
              <w:t>by</w:t>
            </w:r>
            <w:r w:rsidRPr="00476F48">
              <w:rPr>
                <w:spacing w:val="-2"/>
              </w:rPr>
              <w:t xml:space="preserve"> </w:t>
            </w:r>
            <w:r w:rsidRPr="00476F48">
              <w:t>an</w:t>
            </w:r>
            <w:r w:rsidRPr="00476F48">
              <w:rPr>
                <w:spacing w:val="1"/>
              </w:rPr>
              <w:t xml:space="preserve"> </w:t>
            </w:r>
            <w:r w:rsidRPr="00476F48">
              <w:t>international</w:t>
            </w:r>
            <w:r w:rsidRPr="00476F48">
              <w:rPr>
                <w:spacing w:val="4"/>
              </w:rPr>
              <w:t xml:space="preserve"> </w:t>
            </w:r>
            <w:r w:rsidRPr="00476F48">
              <w:t>organisation</w:t>
            </w:r>
            <w:r w:rsidRPr="00476F48">
              <w:rPr>
                <w:spacing w:val="1"/>
              </w:rPr>
              <w:t xml:space="preserve"> </w:t>
            </w:r>
            <w:proofErr w:type="gramStart"/>
            <w:r w:rsidRPr="00476F48">
              <w:t>or</w:t>
            </w:r>
            <w:r w:rsidR="00220FC9">
              <w:t xml:space="preserve"> </w:t>
            </w:r>
            <w:r w:rsidRPr="00476F48">
              <w:rPr>
                <w:spacing w:val="-52"/>
              </w:rPr>
              <w:t xml:space="preserve"> </w:t>
            </w:r>
            <w:r w:rsidRPr="00476F48">
              <w:t>a</w:t>
            </w:r>
            <w:proofErr w:type="gramEnd"/>
            <w:r w:rsidRPr="00476F48">
              <w:rPr>
                <w:spacing w:val="-2"/>
              </w:rPr>
              <w:t xml:space="preserve"> </w:t>
            </w:r>
            <w:r w:rsidRPr="00476F48">
              <w:t>national</w:t>
            </w:r>
            <w:r w:rsidRPr="00476F48">
              <w:rPr>
                <w:spacing w:val="1"/>
              </w:rPr>
              <w:t xml:space="preserve"> </w:t>
            </w:r>
            <w:r w:rsidRPr="00476F48">
              <w:t>or</w:t>
            </w:r>
            <w:r w:rsidRPr="00476F48">
              <w:rPr>
                <w:spacing w:val="-1"/>
              </w:rPr>
              <w:t xml:space="preserve"> </w:t>
            </w:r>
            <w:r w:rsidRPr="00476F48">
              <w:t>local administration.</w:t>
            </w:r>
          </w:p>
          <w:p w14:paraId="5F153633" w14:textId="77777777" w:rsidR="00A102C4" w:rsidRPr="00476F48" w:rsidRDefault="00A102C4" w:rsidP="00F1468C">
            <w:pPr>
              <w:pStyle w:val="Heading3"/>
              <w:numPr>
                <w:ilvl w:val="0"/>
                <w:numId w:val="7"/>
              </w:numPr>
              <w:tabs>
                <w:tab w:val="left" w:pos="312"/>
              </w:tabs>
              <w:spacing w:before="0"/>
              <w:ind w:left="0" w:firstLine="0"/>
              <w:jc w:val="both"/>
            </w:pPr>
            <w:r w:rsidRPr="00476F48">
              <w:t>mariner</w:t>
            </w:r>
            <w:r w:rsidRPr="00476F48">
              <w:rPr>
                <w:spacing w:val="-3"/>
              </w:rPr>
              <w:t xml:space="preserve"> </w:t>
            </w:r>
            <w:r w:rsidRPr="00476F48">
              <w:t>report,</w:t>
            </w:r>
            <w:r w:rsidRPr="00476F48">
              <w:rPr>
                <w:spacing w:val="-2"/>
              </w:rPr>
              <w:t xml:space="preserve"> </w:t>
            </w:r>
            <w:r w:rsidRPr="00476F48">
              <w:t>confirmed</w:t>
            </w:r>
          </w:p>
          <w:p w14:paraId="4BCD3192" w14:textId="77777777" w:rsidR="00A102C4" w:rsidRPr="00476F48" w:rsidRDefault="00A102C4" w:rsidP="00114A10">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Reported</w:t>
            </w:r>
            <w:r w:rsidRPr="00476F48">
              <w:rPr>
                <w:spacing w:val="-3"/>
              </w:rPr>
              <w:t xml:space="preserve"> </w:t>
            </w:r>
            <w:r w:rsidRPr="00476F48">
              <w:t>by</w:t>
            </w:r>
            <w:r w:rsidRPr="00476F48">
              <w:rPr>
                <w:spacing w:val="-3"/>
              </w:rPr>
              <w:t xml:space="preserve"> </w:t>
            </w:r>
            <w:r w:rsidRPr="00476F48">
              <w:t>mariner(s)</w:t>
            </w:r>
            <w:r w:rsidRPr="00476F48">
              <w:rPr>
                <w:spacing w:val="-1"/>
              </w:rPr>
              <w:t xml:space="preserve"> </w:t>
            </w:r>
            <w:r w:rsidRPr="00476F48">
              <w:t>and</w:t>
            </w:r>
            <w:r w:rsidRPr="00476F48">
              <w:rPr>
                <w:spacing w:val="-3"/>
              </w:rPr>
              <w:t xml:space="preserve"> </w:t>
            </w:r>
            <w:r w:rsidRPr="00476F48">
              <w:t>confirmed</w:t>
            </w:r>
            <w:r w:rsidRPr="00476F48">
              <w:rPr>
                <w:spacing w:val="-2"/>
              </w:rPr>
              <w:t xml:space="preserve"> </w:t>
            </w:r>
            <w:r w:rsidRPr="00476F48">
              <w:t>by</w:t>
            </w:r>
            <w:r w:rsidRPr="00476F48">
              <w:rPr>
                <w:spacing w:val="-3"/>
              </w:rPr>
              <w:t xml:space="preserve"> </w:t>
            </w:r>
            <w:r w:rsidRPr="00476F48">
              <w:t>another</w:t>
            </w:r>
            <w:r w:rsidRPr="00476F48">
              <w:rPr>
                <w:spacing w:val="-2"/>
              </w:rPr>
              <w:t xml:space="preserve"> </w:t>
            </w:r>
            <w:r w:rsidRPr="00476F48">
              <w:t>source.</w:t>
            </w:r>
          </w:p>
          <w:p w14:paraId="19F38F39" w14:textId="77777777" w:rsidR="00A102C4" w:rsidRPr="00476F48" w:rsidRDefault="00A102C4" w:rsidP="00F1468C">
            <w:pPr>
              <w:pStyle w:val="Heading3"/>
              <w:numPr>
                <w:ilvl w:val="0"/>
                <w:numId w:val="7"/>
              </w:numPr>
              <w:tabs>
                <w:tab w:val="left" w:pos="312"/>
              </w:tabs>
              <w:spacing w:before="0"/>
              <w:ind w:left="0" w:firstLine="0"/>
              <w:jc w:val="both"/>
            </w:pPr>
            <w:r w:rsidRPr="00476F48">
              <w:t>mariner</w:t>
            </w:r>
            <w:r w:rsidRPr="00476F48">
              <w:rPr>
                <w:spacing w:val="-3"/>
              </w:rPr>
              <w:t xml:space="preserve"> </w:t>
            </w:r>
            <w:r w:rsidRPr="00476F48">
              <w:t>report,</w:t>
            </w:r>
            <w:r w:rsidRPr="00476F48">
              <w:rPr>
                <w:spacing w:val="-3"/>
              </w:rPr>
              <w:t xml:space="preserve"> </w:t>
            </w:r>
            <w:r w:rsidRPr="00476F48">
              <w:t>not</w:t>
            </w:r>
            <w:r w:rsidRPr="00476F48">
              <w:rPr>
                <w:spacing w:val="-3"/>
              </w:rPr>
              <w:t xml:space="preserve"> </w:t>
            </w:r>
            <w:r w:rsidRPr="00476F48">
              <w:t>confirmed</w:t>
            </w:r>
          </w:p>
          <w:p w14:paraId="2FCA47BD" w14:textId="77777777" w:rsidR="00A102C4" w:rsidRPr="00476F48" w:rsidRDefault="00A102C4" w:rsidP="00114A10">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Reported</w:t>
            </w:r>
            <w:r w:rsidRPr="00476F48">
              <w:rPr>
                <w:spacing w:val="-2"/>
              </w:rPr>
              <w:t xml:space="preserve"> </w:t>
            </w:r>
            <w:r w:rsidRPr="00476F48">
              <w:t>by</w:t>
            </w:r>
            <w:r w:rsidRPr="00476F48">
              <w:rPr>
                <w:spacing w:val="-3"/>
              </w:rPr>
              <w:t xml:space="preserve"> </w:t>
            </w:r>
            <w:r w:rsidRPr="00476F48">
              <w:t>mariner(s)</w:t>
            </w:r>
            <w:r w:rsidRPr="00476F48">
              <w:rPr>
                <w:spacing w:val="-2"/>
              </w:rPr>
              <w:t xml:space="preserve"> </w:t>
            </w:r>
            <w:r w:rsidRPr="00476F48">
              <w:t>but</w:t>
            </w:r>
            <w:r w:rsidRPr="00476F48">
              <w:rPr>
                <w:spacing w:val="-2"/>
              </w:rPr>
              <w:t xml:space="preserve"> </w:t>
            </w:r>
            <w:r w:rsidRPr="00476F48">
              <w:t>not</w:t>
            </w:r>
            <w:r w:rsidRPr="00476F48">
              <w:rPr>
                <w:spacing w:val="-2"/>
              </w:rPr>
              <w:t xml:space="preserve"> </w:t>
            </w:r>
            <w:r w:rsidRPr="00476F48">
              <w:t>confirmed.</w:t>
            </w:r>
          </w:p>
          <w:p w14:paraId="7E2EE2D1" w14:textId="77777777" w:rsidR="00A102C4" w:rsidRPr="00476F48" w:rsidRDefault="00A102C4" w:rsidP="00F1468C">
            <w:pPr>
              <w:pStyle w:val="Heading3"/>
              <w:numPr>
                <w:ilvl w:val="0"/>
                <w:numId w:val="7"/>
              </w:numPr>
              <w:tabs>
                <w:tab w:val="left" w:pos="312"/>
              </w:tabs>
              <w:spacing w:before="0"/>
              <w:ind w:left="0" w:firstLine="0"/>
              <w:jc w:val="both"/>
            </w:pPr>
            <w:r w:rsidRPr="00476F48">
              <w:t>industry</w:t>
            </w:r>
            <w:r w:rsidRPr="00476F48">
              <w:rPr>
                <w:spacing w:val="-6"/>
              </w:rPr>
              <w:t xml:space="preserve"> </w:t>
            </w:r>
            <w:r w:rsidRPr="00476F48">
              <w:t>publications</w:t>
            </w:r>
            <w:r w:rsidRPr="00476F48">
              <w:rPr>
                <w:spacing w:val="-1"/>
              </w:rPr>
              <w:t xml:space="preserve"> </w:t>
            </w:r>
            <w:r w:rsidRPr="00476F48">
              <w:t>and</w:t>
            </w:r>
            <w:r w:rsidRPr="00476F48">
              <w:rPr>
                <w:spacing w:val="-2"/>
              </w:rPr>
              <w:t xml:space="preserve"> </w:t>
            </w:r>
            <w:r w:rsidRPr="00476F48">
              <w:t>reports</w:t>
            </w:r>
          </w:p>
          <w:p w14:paraId="67C05EDD" w14:textId="77777777" w:rsidR="00A102C4" w:rsidRPr="00476F48" w:rsidRDefault="00A102C4" w:rsidP="00114A10">
            <w:pPr>
              <w:pStyle w:val="BodyText"/>
              <w:ind w:left="312"/>
              <w:jc w:val="both"/>
            </w:pPr>
            <w:r w:rsidRPr="00476F48">
              <w:rPr>
                <w:u w:val="single"/>
              </w:rPr>
              <w:t>IHO</w:t>
            </w:r>
            <w:r w:rsidRPr="00476F48">
              <w:rPr>
                <w:spacing w:val="-7"/>
                <w:u w:val="single"/>
              </w:rPr>
              <w:t xml:space="preserve"> </w:t>
            </w:r>
            <w:r w:rsidRPr="00476F48">
              <w:rPr>
                <w:u w:val="single"/>
              </w:rPr>
              <w:t>Definition:</w:t>
            </w:r>
            <w:r w:rsidRPr="00476F48">
              <w:rPr>
                <w:spacing w:val="-5"/>
              </w:rPr>
              <w:t xml:space="preserve"> </w:t>
            </w:r>
            <w:r w:rsidRPr="00476F48">
              <w:t>Shipping</w:t>
            </w:r>
            <w:r w:rsidRPr="00476F48">
              <w:rPr>
                <w:spacing w:val="-6"/>
              </w:rPr>
              <w:t xml:space="preserve"> </w:t>
            </w:r>
            <w:r w:rsidRPr="00476F48">
              <w:t>and</w:t>
            </w:r>
            <w:r w:rsidRPr="00476F48">
              <w:rPr>
                <w:spacing w:val="-8"/>
              </w:rPr>
              <w:t xml:space="preserve"> </w:t>
            </w:r>
            <w:r w:rsidRPr="00476F48">
              <w:t>other</w:t>
            </w:r>
            <w:r w:rsidRPr="00476F48">
              <w:rPr>
                <w:spacing w:val="-7"/>
              </w:rPr>
              <w:t xml:space="preserve"> </w:t>
            </w:r>
            <w:r w:rsidRPr="00476F48">
              <w:t>industry</w:t>
            </w:r>
            <w:r w:rsidRPr="00476F48">
              <w:rPr>
                <w:spacing w:val="-8"/>
              </w:rPr>
              <w:t xml:space="preserve"> </w:t>
            </w:r>
            <w:r w:rsidRPr="00476F48">
              <w:t>publications,</w:t>
            </w:r>
            <w:r w:rsidRPr="00476F48">
              <w:rPr>
                <w:spacing w:val="-8"/>
              </w:rPr>
              <w:t xml:space="preserve"> </w:t>
            </w:r>
            <w:r w:rsidRPr="00476F48">
              <w:t>including</w:t>
            </w:r>
            <w:r w:rsidRPr="00476F48">
              <w:rPr>
                <w:spacing w:val="-8"/>
              </w:rPr>
              <w:t xml:space="preserve"> </w:t>
            </w:r>
            <w:r w:rsidRPr="00476F48">
              <w:t>graphics,</w:t>
            </w:r>
            <w:r w:rsidRPr="00476F48">
              <w:rPr>
                <w:spacing w:val="-8"/>
              </w:rPr>
              <w:t xml:space="preserve"> </w:t>
            </w:r>
            <w:r w:rsidRPr="00476F48">
              <w:t>charts</w:t>
            </w:r>
            <w:r w:rsidRPr="00476F48">
              <w:rPr>
                <w:spacing w:val="-7"/>
              </w:rPr>
              <w:t xml:space="preserve"> </w:t>
            </w:r>
            <w:r w:rsidRPr="00476F48">
              <w:t>and</w:t>
            </w:r>
            <w:r w:rsidRPr="00476F48">
              <w:rPr>
                <w:spacing w:val="-5"/>
              </w:rPr>
              <w:t xml:space="preserve"> </w:t>
            </w:r>
            <w:r w:rsidRPr="00476F48">
              <w:t>web</w:t>
            </w:r>
            <w:r w:rsidRPr="00476F48">
              <w:rPr>
                <w:spacing w:val="-8"/>
              </w:rPr>
              <w:t xml:space="preserve"> </w:t>
            </w:r>
            <w:r w:rsidRPr="00476F48">
              <w:t>sites.</w:t>
            </w:r>
          </w:p>
          <w:p w14:paraId="5A0436B3" w14:textId="77777777" w:rsidR="00A102C4" w:rsidRPr="00476F48" w:rsidRDefault="00A102C4" w:rsidP="00F1468C">
            <w:pPr>
              <w:pStyle w:val="Heading3"/>
              <w:numPr>
                <w:ilvl w:val="0"/>
                <w:numId w:val="7"/>
              </w:numPr>
              <w:tabs>
                <w:tab w:val="left" w:pos="454"/>
              </w:tabs>
              <w:spacing w:before="0"/>
              <w:ind w:left="0" w:firstLine="0"/>
              <w:jc w:val="both"/>
            </w:pPr>
            <w:r w:rsidRPr="00476F48">
              <w:t>remotely</w:t>
            </w:r>
            <w:r w:rsidRPr="00476F48">
              <w:rPr>
                <w:spacing w:val="-3"/>
              </w:rPr>
              <w:t xml:space="preserve"> </w:t>
            </w:r>
            <w:r w:rsidRPr="00476F48">
              <w:t>sensed</w:t>
            </w:r>
            <w:r w:rsidRPr="00476F48">
              <w:rPr>
                <w:spacing w:val="-3"/>
              </w:rPr>
              <w:t xml:space="preserve"> </w:t>
            </w:r>
            <w:r w:rsidRPr="00476F48">
              <w:t>images</w:t>
            </w:r>
          </w:p>
          <w:p w14:paraId="6EB358E0"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1"/>
              </w:rPr>
              <w:t xml:space="preserve"> </w:t>
            </w:r>
            <w:r w:rsidRPr="00476F48">
              <w:t>Information</w:t>
            </w:r>
            <w:r w:rsidRPr="00476F48">
              <w:rPr>
                <w:spacing w:val="-3"/>
              </w:rPr>
              <w:t xml:space="preserve"> </w:t>
            </w:r>
            <w:r w:rsidRPr="00476F48">
              <w:t>obtained</w:t>
            </w:r>
            <w:r w:rsidRPr="00476F48">
              <w:rPr>
                <w:spacing w:val="-4"/>
              </w:rPr>
              <w:t xml:space="preserve"> </w:t>
            </w:r>
            <w:r w:rsidRPr="00476F48">
              <w:t>from</w:t>
            </w:r>
            <w:r w:rsidRPr="00476F48">
              <w:rPr>
                <w:spacing w:val="1"/>
              </w:rPr>
              <w:t xml:space="preserve"> </w:t>
            </w:r>
            <w:r w:rsidRPr="00476F48">
              <w:t>satellite</w:t>
            </w:r>
            <w:r w:rsidRPr="00476F48">
              <w:rPr>
                <w:spacing w:val="-2"/>
              </w:rPr>
              <w:t xml:space="preserve"> </w:t>
            </w:r>
            <w:r w:rsidRPr="00476F48">
              <w:t>images.</w:t>
            </w:r>
          </w:p>
          <w:p w14:paraId="71658022" w14:textId="77777777" w:rsidR="00A102C4" w:rsidRPr="00476F48" w:rsidRDefault="00A102C4" w:rsidP="00F1468C">
            <w:pPr>
              <w:pStyle w:val="Heading3"/>
              <w:numPr>
                <w:ilvl w:val="0"/>
                <w:numId w:val="7"/>
              </w:numPr>
              <w:tabs>
                <w:tab w:val="left" w:pos="454"/>
              </w:tabs>
              <w:spacing w:before="0"/>
              <w:ind w:left="0" w:firstLine="0"/>
              <w:jc w:val="both"/>
            </w:pPr>
            <w:r w:rsidRPr="00476F48">
              <w:t>photographs</w:t>
            </w:r>
          </w:p>
          <w:p w14:paraId="5DF194CE"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Pr="00476F48">
              <w:t>Information</w:t>
            </w:r>
            <w:r w:rsidRPr="00476F48">
              <w:rPr>
                <w:spacing w:val="-2"/>
              </w:rPr>
              <w:t xml:space="preserve"> </w:t>
            </w:r>
            <w:r w:rsidRPr="00476F48">
              <w:t>obtained</w:t>
            </w:r>
            <w:r w:rsidRPr="00476F48">
              <w:rPr>
                <w:spacing w:val="-4"/>
              </w:rPr>
              <w:t xml:space="preserve"> </w:t>
            </w:r>
            <w:r w:rsidRPr="00476F48">
              <w:t>from photographs.</w:t>
            </w:r>
          </w:p>
          <w:p w14:paraId="17E697CD" w14:textId="77777777" w:rsidR="00A102C4" w:rsidRPr="00476F48" w:rsidRDefault="00A102C4" w:rsidP="00F1468C">
            <w:pPr>
              <w:pStyle w:val="Heading3"/>
              <w:numPr>
                <w:ilvl w:val="0"/>
                <w:numId w:val="7"/>
              </w:numPr>
              <w:tabs>
                <w:tab w:val="left" w:pos="454"/>
              </w:tabs>
              <w:spacing w:before="0"/>
              <w:ind w:left="0" w:firstLine="0"/>
              <w:jc w:val="both"/>
            </w:pPr>
            <w:r w:rsidRPr="00476F48">
              <w:t>products issued</w:t>
            </w:r>
            <w:r w:rsidRPr="00476F48">
              <w:rPr>
                <w:spacing w:val="-2"/>
              </w:rPr>
              <w:t xml:space="preserve"> </w:t>
            </w:r>
            <w:r w:rsidRPr="00476F48">
              <w:t>by</w:t>
            </w:r>
            <w:r w:rsidRPr="00476F48">
              <w:rPr>
                <w:spacing w:val="-4"/>
              </w:rPr>
              <w:t xml:space="preserve"> </w:t>
            </w:r>
            <w:r w:rsidRPr="00476F48">
              <w:t>HO</w:t>
            </w:r>
            <w:r w:rsidRPr="00476F48">
              <w:rPr>
                <w:spacing w:val="-1"/>
              </w:rPr>
              <w:t xml:space="preserve"> </w:t>
            </w:r>
            <w:r w:rsidRPr="00476F48">
              <w:t>service</w:t>
            </w:r>
          </w:p>
          <w:p w14:paraId="045A5BB5"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Pr="00476F48">
              <w:t>Information</w:t>
            </w:r>
            <w:r w:rsidRPr="00476F48">
              <w:rPr>
                <w:spacing w:val="-1"/>
              </w:rPr>
              <w:t xml:space="preserve"> </w:t>
            </w:r>
            <w:r w:rsidRPr="00476F48">
              <w:t>obtained</w:t>
            </w:r>
            <w:r w:rsidRPr="00476F48">
              <w:rPr>
                <w:spacing w:val="-4"/>
              </w:rPr>
              <w:t xml:space="preserve"> </w:t>
            </w:r>
            <w:r w:rsidRPr="00476F48">
              <w:t>from</w:t>
            </w:r>
            <w:r w:rsidRPr="00476F48">
              <w:rPr>
                <w:spacing w:val="1"/>
              </w:rPr>
              <w:t xml:space="preserve"> </w:t>
            </w:r>
            <w:r w:rsidRPr="00476F48">
              <w:t>products</w:t>
            </w:r>
            <w:r w:rsidRPr="00476F48">
              <w:rPr>
                <w:spacing w:val="-3"/>
              </w:rPr>
              <w:t xml:space="preserve"> </w:t>
            </w:r>
            <w:r w:rsidRPr="00476F48">
              <w:t>issued</w:t>
            </w:r>
            <w:r w:rsidRPr="00476F48">
              <w:rPr>
                <w:spacing w:val="-2"/>
              </w:rPr>
              <w:t xml:space="preserve"> </w:t>
            </w:r>
            <w:r w:rsidRPr="00476F48">
              <w:t>by</w:t>
            </w:r>
            <w:r w:rsidRPr="00476F48">
              <w:rPr>
                <w:spacing w:val="-4"/>
              </w:rPr>
              <w:t xml:space="preserve"> </w:t>
            </w:r>
            <w:r w:rsidRPr="00476F48">
              <w:t>Hydrographic</w:t>
            </w:r>
            <w:r w:rsidRPr="00476F48">
              <w:rPr>
                <w:spacing w:val="-3"/>
              </w:rPr>
              <w:t xml:space="preserve"> </w:t>
            </w:r>
            <w:r w:rsidRPr="00476F48">
              <w:t>Offices.</w:t>
            </w:r>
          </w:p>
          <w:p w14:paraId="197CE621" w14:textId="77777777" w:rsidR="00A102C4" w:rsidRPr="00476F48" w:rsidRDefault="00A102C4" w:rsidP="00F1468C">
            <w:pPr>
              <w:pStyle w:val="Heading3"/>
              <w:numPr>
                <w:ilvl w:val="0"/>
                <w:numId w:val="7"/>
              </w:numPr>
              <w:tabs>
                <w:tab w:val="left" w:pos="454"/>
              </w:tabs>
              <w:spacing w:before="0"/>
              <w:ind w:left="0" w:firstLine="0"/>
              <w:jc w:val="both"/>
            </w:pPr>
            <w:r w:rsidRPr="00476F48">
              <w:t>news</w:t>
            </w:r>
            <w:r w:rsidRPr="00476F48">
              <w:rPr>
                <w:spacing w:val="-3"/>
              </w:rPr>
              <w:t xml:space="preserve"> </w:t>
            </w:r>
            <w:r w:rsidRPr="00476F48">
              <w:t>media</w:t>
            </w:r>
          </w:p>
          <w:p w14:paraId="67953C61"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Information</w:t>
            </w:r>
            <w:r w:rsidRPr="00476F48">
              <w:rPr>
                <w:spacing w:val="-1"/>
              </w:rPr>
              <w:t xml:space="preserve"> </w:t>
            </w:r>
            <w:r w:rsidRPr="00476F48">
              <w:t>obtained</w:t>
            </w:r>
            <w:r w:rsidRPr="00476F48">
              <w:rPr>
                <w:spacing w:val="-4"/>
              </w:rPr>
              <w:t xml:space="preserve"> </w:t>
            </w:r>
            <w:r w:rsidRPr="00476F48">
              <w:t>from</w:t>
            </w:r>
            <w:r w:rsidRPr="00476F48">
              <w:rPr>
                <w:spacing w:val="1"/>
              </w:rPr>
              <w:t xml:space="preserve"> </w:t>
            </w:r>
            <w:r w:rsidRPr="00476F48">
              <w:t>news</w:t>
            </w:r>
            <w:r w:rsidRPr="00476F48">
              <w:rPr>
                <w:spacing w:val="-2"/>
              </w:rPr>
              <w:t xml:space="preserve"> </w:t>
            </w:r>
            <w:r w:rsidRPr="00476F48">
              <w:t>media.</w:t>
            </w:r>
          </w:p>
          <w:p w14:paraId="633A3E83" w14:textId="77777777" w:rsidR="00A102C4" w:rsidRPr="00476F48" w:rsidRDefault="00A102C4" w:rsidP="00F1468C">
            <w:pPr>
              <w:pStyle w:val="Heading3"/>
              <w:numPr>
                <w:ilvl w:val="0"/>
                <w:numId w:val="7"/>
              </w:numPr>
              <w:tabs>
                <w:tab w:val="left" w:pos="454"/>
              </w:tabs>
              <w:spacing w:before="0"/>
              <w:ind w:left="0" w:firstLine="0"/>
              <w:jc w:val="both"/>
            </w:pPr>
            <w:r w:rsidRPr="00476F48">
              <w:t>traffic</w:t>
            </w:r>
            <w:r w:rsidRPr="00476F48">
              <w:rPr>
                <w:spacing w:val="-2"/>
              </w:rPr>
              <w:t xml:space="preserve"> </w:t>
            </w:r>
            <w:r w:rsidRPr="00476F48">
              <w:t>data</w:t>
            </w:r>
          </w:p>
          <w:p w14:paraId="4C7D094C"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Information</w:t>
            </w:r>
            <w:r w:rsidRPr="00476F48">
              <w:rPr>
                <w:spacing w:val="-1"/>
              </w:rPr>
              <w:t xml:space="preserve"> </w:t>
            </w:r>
            <w:r w:rsidRPr="00476F48">
              <w:t>obtained</w:t>
            </w:r>
            <w:r w:rsidRPr="00476F48">
              <w:rPr>
                <w:spacing w:val="-4"/>
              </w:rPr>
              <w:t xml:space="preserve"> </w:t>
            </w:r>
            <w:r w:rsidRPr="00476F48">
              <w:t>from</w:t>
            </w:r>
            <w:r w:rsidRPr="00476F48">
              <w:rPr>
                <w:spacing w:val="1"/>
              </w:rPr>
              <w:t xml:space="preserve"> </w:t>
            </w:r>
            <w:r w:rsidRPr="00476F48">
              <w:t>the</w:t>
            </w:r>
            <w:r w:rsidRPr="00476F48">
              <w:rPr>
                <w:spacing w:val="-3"/>
              </w:rPr>
              <w:t xml:space="preserve"> </w:t>
            </w:r>
            <w:r w:rsidRPr="00476F48">
              <w:t>analysis</w:t>
            </w:r>
            <w:r w:rsidRPr="00476F48">
              <w:rPr>
                <w:spacing w:val="-1"/>
              </w:rPr>
              <w:t xml:space="preserve"> </w:t>
            </w:r>
            <w:r w:rsidRPr="00476F48">
              <w:t>of</w:t>
            </w:r>
            <w:r w:rsidRPr="00476F48">
              <w:rPr>
                <w:spacing w:val="-1"/>
              </w:rPr>
              <w:t xml:space="preserve"> </w:t>
            </w:r>
            <w:r w:rsidRPr="00476F48">
              <w:t>traffic</w:t>
            </w:r>
            <w:r w:rsidRPr="00476F48">
              <w:rPr>
                <w:spacing w:val="-2"/>
              </w:rPr>
              <w:t xml:space="preserve"> </w:t>
            </w:r>
            <w:r w:rsidRPr="00476F48">
              <w:t>data.</w:t>
            </w:r>
          </w:p>
          <w:p w14:paraId="73DA7D0D" w14:textId="77777777" w:rsidR="00A102C4" w:rsidRPr="00476F48" w:rsidRDefault="00A102C4" w:rsidP="00F1468C">
            <w:pPr>
              <w:pStyle w:val="Heading3"/>
              <w:numPr>
                <w:ilvl w:val="0"/>
                <w:numId w:val="7"/>
              </w:numPr>
              <w:tabs>
                <w:tab w:val="left" w:pos="454"/>
              </w:tabs>
              <w:spacing w:before="0"/>
              <w:ind w:left="0" w:firstLine="0"/>
              <w:jc w:val="both"/>
            </w:pPr>
            <w:r w:rsidRPr="00476F48">
              <w:t>maritime</w:t>
            </w:r>
          </w:p>
          <w:p w14:paraId="59B6FB2E" w14:textId="2BA75577" w:rsidR="008D2E59" w:rsidRPr="003B65E9" w:rsidRDefault="00A102C4" w:rsidP="00114A10">
            <w:pPr>
              <w:pStyle w:val="BodyText"/>
              <w:ind w:left="312"/>
              <w:jc w:val="both"/>
            </w:pPr>
            <w:r w:rsidRPr="00476F48">
              <w:rPr>
                <w:u w:val="single"/>
              </w:rPr>
              <w:t>IHO Definition:</w:t>
            </w:r>
            <w:r w:rsidRPr="003B65E9">
              <w:t xml:space="preserve"> A national or regional authority charged with administration of maritime affairs.</w:t>
            </w:r>
            <w:r w:rsidR="008D2E59" w:rsidRPr="003B65E9">
              <w:t xml:space="preserve"> </w:t>
            </w:r>
          </w:p>
          <w:p w14:paraId="5BCEE801" w14:textId="77777777" w:rsidR="008D2E59" w:rsidRPr="00476F48" w:rsidRDefault="008D2E59" w:rsidP="00114A10">
            <w:pPr>
              <w:pStyle w:val="BodyText"/>
              <w:spacing w:after="0"/>
              <w:jc w:val="both"/>
            </w:pPr>
            <w:r w:rsidRPr="00476F48">
              <w:rPr>
                <w:u w:val="single"/>
              </w:rPr>
              <w:t>Remarks:</w:t>
            </w:r>
          </w:p>
          <w:p w14:paraId="1535F723" w14:textId="09C32673"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4BF43F9B" w14:textId="77777777" w:rsidR="0065077E" w:rsidRDefault="0065077E" w:rsidP="0065077E">
      <w:pPr>
        <w:pStyle w:val="BodyText"/>
        <w:spacing w:after="0"/>
      </w:pPr>
      <w:bookmarkStart w:id="1893" w:name="_Toc163482619"/>
      <w:bookmarkStart w:id="1894" w:name="_Toc170719328"/>
      <w:bookmarkStart w:id="1895" w:name="_Toc179472254"/>
      <w:bookmarkStart w:id="1896" w:name="_Toc180398022"/>
      <w:bookmarkStart w:id="1897" w:name="_Toc180764227"/>
      <w:bookmarkStart w:id="1898" w:name="_Toc181882668"/>
      <w:bookmarkStart w:id="1899" w:name="_Toc184392953"/>
      <w:bookmarkStart w:id="1900" w:name="_Toc158973205"/>
      <w:bookmarkEnd w:id="1893"/>
      <w:bookmarkEnd w:id="1894"/>
      <w:bookmarkEnd w:id="1895"/>
      <w:bookmarkEnd w:id="1896"/>
      <w:bookmarkEnd w:id="1897"/>
      <w:bookmarkEnd w:id="1898"/>
      <w:bookmarkEnd w:id="1899"/>
      <w:bookmarkEnd w:id="1900"/>
    </w:p>
    <w:p w14:paraId="093E5570" w14:textId="3D10D812" w:rsidR="000732E5" w:rsidRPr="0065077E" w:rsidRDefault="005B76B8" w:rsidP="00F1468C">
      <w:pPr>
        <w:pStyle w:val="Heading2"/>
        <w:numPr>
          <w:ilvl w:val="1"/>
          <w:numId w:val="23"/>
        </w:numPr>
      </w:pPr>
      <w:bookmarkStart w:id="1901" w:name="_Toc196831704"/>
      <w:r>
        <w:t>s</w:t>
      </w:r>
      <w:r w:rsidRPr="0065077E">
        <w:t xml:space="preserve">pecific </w:t>
      </w:r>
      <w:r w:rsidR="0058675E">
        <w:t>u</w:t>
      </w:r>
      <w:r w:rsidR="000732E5" w:rsidRPr="0065077E">
        <w:t>sage</w:t>
      </w:r>
      <w:bookmarkEnd w:id="1901"/>
    </w:p>
    <w:tbl>
      <w:tblPr>
        <w:tblStyle w:val="TableGrid"/>
        <w:tblW w:w="10065" w:type="dxa"/>
        <w:tblInd w:w="-5" w:type="dxa"/>
        <w:tblLook w:val="04A0" w:firstRow="1" w:lastRow="0" w:firstColumn="1" w:lastColumn="0" w:noHBand="0" w:noVBand="1"/>
      </w:tblPr>
      <w:tblGrid>
        <w:gridCol w:w="10065"/>
      </w:tblGrid>
      <w:tr w:rsidR="00A102C4" w:rsidRPr="00476F48" w14:paraId="3C944342" w14:textId="77777777" w:rsidTr="005B76B8">
        <w:tc>
          <w:tcPr>
            <w:tcW w:w="10065" w:type="dxa"/>
            <w:vAlign w:val="center"/>
          </w:tcPr>
          <w:p w14:paraId="206673D9" w14:textId="77777777" w:rsidR="00A102C4" w:rsidRPr="00476F48" w:rsidRDefault="00A102C4" w:rsidP="005B76B8">
            <w:pPr>
              <w:pStyle w:val="BodyText"/>
              <w:spacing w:before="120"/>
              <w:jc w:val="both"/>
            </w:pPr>
            <w:r w:rsidRPr="00476F48">
              <w:rPr>
                <w:u w:val="single"/>
              </w:rPr>
              <w:t>IHO</w:t>
            </w:r>
            <w:r w:rsidRPr="00476F48">
              <w:rPr>
                <w:spacing w:val="-4"/>
                <w:u w:val="single"/>
              </w:rPr>
              <w:t xml:space="preserve"> </w:t>
            </w:r>
            <w:r w:rsidRPr="00476F48">
              <w:rPr>
                <w:u w:val="single"/>
              </w:rPr>
              <w:t>Definition:</w:t>
            </w:r>
            <w:r w:rsidRPr="00476F48">
              <w:rPr>
                <w:spacing w:val="-2"/>
              </w:rPr>
              <w:t xml:space="preserve"> </w:t>
            </w:r>
            <w:r w:rsidRPr="00476F48">
              <w:t>The use for which the dataset is intended</w:t>
            </w:r>
          </w:p>
          <w:p w14:paraId="1577095A" w14:textId="5DB6E23B" w:rsidR="00A102C4" w:rsidRPr="00476F48" w:rsidRDefault="005B76B8" w:rsidP="00F1468C">
            <w:pPr>
              <w:pStyle w:val="ListParagraph"/>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o</w:t>
            </w:r>
            <w:r w:rsidRPr="00476F48">
              <w:rPr>
                <w:b/>
                <w:sz w:val="20"/>
              </w:rPr>
              <w:t>verview</w:t>
            </w:r>
          </w:p>
          <w:p w14:paraId="11C2E220" w14:textId="77777777" w:rsidR="00C6123A" w:rsidRPr="00476F48" w:rsidRDefault="00A102C4" w:rsidP="005B76B8">
            <w:pPr>
              <w:pStyle w:val="BodyText"/>
              <w:spacing w:after="60"/>
              <w:ind w:left="312"/>
              <w:jc w:val="both"/>
            </w:pPr>
            <w:r w:rsidRPr="00476F48">
              <w:rPr>
                <w:u w:val="single"/>
              </w:rPr>
              <w:t>IHO</w:t>
            </w:r>
            <w:r w:rsidRPr="00476F48">
              <w:rPr>
                <w:spacing w:val="-1"/>
                <w:u w:val="single"/>
              </w:rPr>
              <w:t xml:space="preserve"> </w:t>
            </w:r>
            <w:r w:rsidRPr="00476F48">
              <w:rPr>
                <w:u w:val="single"/>
              </w:rPr>
              <w:t>Definition:</w:t>
            </w:r>
            <w:r w:rsidRPr="00476F48">
              <w:rPr>
                <w:spacing w:val="1"/>
              </w:rPr>
              <w:t xml:space="preserve"> </w:t>
            </w:r>
            <w:r w:rsidR="00C6123A" w:rsidRPr="00476F48">
              <w:t xml:space="preserve">For use in the study of the characteristics of maritime zones, in the formulation of plans, in the selection of routes, etc., showing only relevant elements of the coastline, harbours, islands, principal </w:t>
            </w:r>
            <w:proofErr w:type="gramStart"/>
            <w:r w:rsidR="00C6123A" w:rsidRPr="00476F48">
              <w:t>navigational  marks</w:t>
            </w:r>
            <w:proofErr w:type="gramEnd"/>
            <w:r w:rsidR="00C6123A" w:rsidRPr="00476F48">
              <w:t xml:space="preserve"> and obstructions, and submarine landforms. </w:t>
            </w:r>
          </w:p>
          <w:p w14:paraId="4A8CC240" w14:textId="6972CDDD" w:rsidR="00A102C4" w:rsidRPr="00476F48" w:rsidRDefault="008D7203" w:rsidP="00F1468C">
            <w:pPr>
              <w:pStyle w:val="ListParagraph"/>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g</w:t>
            </w:r>
            <w:r w:rsidRPr="00476F48">
              <w:rPr>
                <w:b/>
                <w:sz w:val="20"/>
              </w:rPr>
              <w:t>eneral</w:t>
            </w:r>
          </w:p>
          <w:p w14:paraId="78D8D00F" w14:textId="77777777" w:rsidR="00C6123A" w:rsidRPr="00476F4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t xml:space="preserve"> </w:t>
            </w:r>
            <w:r w:rsidR="00C6123A" w:rsidRPr="00476F48">
              <w:t xml:space="preserve">A nautical chart with universality (i.e., generality) in use, characterized by the requirement that the chart must comprehensively describe various natural elements and socioeconomic elements, and that each element </w:t>
            </w:r>
            <w:proofErr w:type="gramStart"/>
            <w:r w:rsidR="00C6123A" w:rsidRPr="00476F48">
              <w:t>of  the</w:t>
            </w:r>
            <w:proofErr w:type="gramEnd"/>
            <w:r w:rsidR="00C6123A" w:rsidRPr="00476F48">
              <w:t xml:space="preserve"> subject matter expressed is universal.</w:t>
            </w:r>
          </w:p>
          <w:p w14:paraId="78C442A3" w14:textId="48508730" w:rsidR="00A102C4" w:rsidRPr="00476F48" w:rsidRDefault="006E4E05" w:rsidP="00F1468C">
            <w:pPr>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c</w:t>
            </w:r>
            <w:r w:rsidRPr="00476F48">
              <w:rPr>
                <w:b/>
                <w:sz w:val="20"/>
              </w:rPr>
              <w:t>oastal</w:t>
            </w:r>
          </w:p>
          <w:p w14:paraId="47352291" w14:textId="77777777" w:rsidR="00C6123A" w:rsidRPr="00476F4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t xml:space="preserve"> </w:t>
            </w:r>
            <w:r w:rsidR="00C6123A" w:rsidRPr="00476F48">
              <w:t xml:space="preserve">Used for marine navigation, mainly displaying submarine landforms, navigational marks, </w:t>
            </w:r>
            <w:r w:rsidR="00C6123A" w:rsidRPr="00476F48">
              <w:lastRenderedPageBreak/>
              <w:t xml:space="preserve">navigational obstacles and other elements related to navigation. </w:t>
            </w:r>
          </w:p>
          <w:p w14:paraId="78C9BBA8" w14:textId="10AFB0F4" w:rsidR="00A102C4" w:rsidRPr="00476F48" w:rsidRDefault="00946F9D" w:rsidP="00F1468C">
            <w:pPr>
              <w:pStyle w:val="ListParagraph"/>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a</w:t>
            </w:r>
            <w:r w:rsidRPr="00476F48">
              <w:rPr>
                <w:b/>
                <w:sz w:val="20"/>
              </w:rPr>
              <w:t>pproach</w:t>
            </w:r>
          </w:p>
          <w:p w14:paraId="559698AA" w14:textId="77777777" w:rsidR="00770552" w:rsidRDefault="00A102C4" w:rsidP="005B76B8">
            <w:pPr>
              <w:pStyle w:val="BodyText"/>
              <w:spacing w:after="60"/>
              <w:ind w:left="312"/>
              <w:jc w:val="both"/>
            </w:pPr>
            <w:r w:rsidRPr="00476F48">
              <w:rPr>
                <w:u w:val="single"/>
              </w:rPr>
              <w:t>IHO Definition:</w:t>
            </w:r>
            <w:r w:rsidRPr="002B26F2">
              <w:t xml:space="preserve"> </w:t>
            </w:r>
            <w:r w:rsidR="00C6123A" w:rsidRPr="002B26F2">
              <w:t xml:space="preserve">Used for near-shore navigation, mainly showing the marine elements close to coastal areas. </w:t>
            </w:r>
          </w:p>
          <w:p w14:paraId="6963462A" w14:textId="395FAA07" w:rsidR="00A102C4" w:rsidRPr="00476F48" w:rsidRDefault="00946F9D" w:rsidP="00F1468C">
            <w:pPr>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h</w:t>
            </w:r>
            <w:r w:rsidRPr="00476F48">
              <w:rPr>
                <w:b/>
                <w:sz w:val="20"/>
              </w:rPr>
              <w:t>arbour</w:t>
            </w:r>
          </w:p>
          <w:p w14:paraId="0EA5F95B" w14:textId="77777777" w:rsidR="00C6123A" w:rsidRPr="00476F4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00C6123A" w:rsidRPr="00476F48">
              <w:t xml:space="preserve">Used for entering and leaving harbours, selecting anchorage, studying harbour topography, and carrying out the construction of harbours. </w:t>
            </w:r>
          </w:p>
          <w:p w14:paraId="102249B8" w14:textId="4CBBDAA2" w:rsidR="00A102C4" w:rsidRPr="00476F48" w:rsidRDefault="00946F9D" w:rsidP="00F1468C">
            <w:pPr>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b</w:t>
            </w:r>
            <w:r w:rsidRPr="00476F48">
              <w:rPr>
                <w:b/>
                <w:sz w:val="20"/>
              </w:rPr>
              <w:t>erthing</w:t>
            </w:r>
          </w:p>
          <w:p w14:paraId="068054F8" w14:textId="77777777" w:rsidR="005B76B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t xml:space="preserve"> </w:t>
            </w:r>
            <w:r w:rsidR="00C6123A" w:rsidRPr="00476F48">
              <w:t xml:space="preserve">For ships berthing. </w:t>
            </w:r>
          </w:p>
          <w:p w14:paraId="63792B45" w14:textId="77777777" w:rsidR="00A102C4" w:rsidRPr="00476F48" w:rsidRDefault="00A102C4" w:rsidP="005B76B8">
            <w:pPr>
              <w:pStyle w:val="BodyText"/>
              <w:spacing w:after="0"/>
              <w:jc w:val="both"/>
              <w:rPr>
                <w:u w:val="single"/>
              </w:rPr>
            </w:pPr>
            <w:r w:rsidRPr="00476F48">
              <w:rPr>
                <w:u w:val="single"/>
              </w:rPr>
              <w:t>Remarks:</w:t>
            </w:r>
          </w:p>
          <w:p w14:paraId="36FDAAF5" w14:textId="1FD6ED7E"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0DC55EBA" w14:textId="77777777" w:rsidR="005073EF" w:rsidRDefault="005073EF" w:rsidP="0058675E">
      <w:pPr>
        <w:pStyle w:val="BodyText"/>
        <w:spacing w:after="0"/>
      </w:pPr>
      <w:bookmarkStart w:id="1902" w:name="_Hlk158930189"/>
    </w:p>
    <w:p w14:paraId="10847A54" w14:textId="77777777" w:rsidR="000237E7" w:rsidRPr="00B137A9" w:rsidRDefault="000237E7" w:rsidP="00F1468C">
      <w:pPr>
        <w:pStyle w:val="Heading2"/>
        <w:numPr>
          <w:ilvl w:val="1"/>
          <w:numId w:val="23"/>
        </w:numPr>
      </w:pPr>
      <w:bookmarkStart w:id="1903" w:name="_Toc196831705"/>
      <w:r>
        <w:t>s</w:t>
      </w:r>
      <w:r w:rsidRPr="00B137A9">
        <w:t xml:space="preserve">upport </w:t>
      </w:r>
      <w:r>
        <w:t>f</w:t>
      </w:r>
      <w:r w:rsidRPr="00B137A9">
        <w:t xml:space="preserve">ile </w:t>
      </w:r>
      <w:r>
        <w:t>f</w:t>
      </w:r>
      <w:r w:rsidRPr="00B137A9">
        <w:t>ormat</w:t>
      </w:r>
      <w:bookmarkEnd w:id="1903"/>
    </w:p>
    <w:tbl>
      <w:tblPr>
        <w:tblStyle w:val="TableGrid"/>
        <w:tblW w:w="10065" w:type="dxa"/>
        <w:tblInd w:w="-5" w:type="dxa"/>
        <w:tblLook w:val="04A0" w:firstRow="1" w:lastRow="0" w:firstColumn="1" w:lastColumn="0" w:noHBand="0" w:noVBand="1"/>
      </w:tblPr>
      <w:tblGrid>
        <w:gridCol w:w="10065"/>
      </w:tblGrid>
      <w:tr w:rsidR="000237E7" w:rsidRPr="00476F48" w14:paraId="40C2978F" w14:textId="77777777" w:rsidTr="000E1CF1">
        <w:tc>
          <w:tcPr>
            <w:tcW w:w="10065" w:type="dxa"/>
            <w:vAlign w:val="center"/>
          </w:tcPr>
          <w:p w14:paraId="45559553" w14:textId="77777777" w:rsidR="000237E7" w:rsidRPr="00476F48" w:rsidRDefault="000237E7" w:rsidP="000E1CF1">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The format used for the support file.</w:t>
            </w:r>
          </w:p>
          <w:p w14:paraId="7F4E5C74" w14:textId="77777777" w:rsidR="000237E7" w:rsidRPr="00476F48" w:rsidRDefault="000237E7" w:rsidP="00F1468C">
            <w:pPr>
              <w:pStyle w:val="Heading3"/>
              <w:numPr>
                <w:ilvl w:val="2"/>
                <w:numId w:val="14"/>
              </w:numPr>
              <w:tabs>
                <w:tab w:val="left" w:pos="312"/>
              </w:tabs>
              <w:spacing w:before="0"/>
              <w:ind w:left="0" w:firstLine="0"/>
              <w:jc w:val="both"/>
            </w:pPr>
            <w:r w:rsidRPr="00476F48">
              <w:t>ASCII</w:t>
            </w:r>
          </w:p>
          <w:p w14:paraId="7C3DBD08" w14:textId="77777777" w:rsidR="000237E7" w:rsidRPr="00476F48" w:rsidRDefault="000237E7" w:rsidP="000E1CF1">
            <w:pPr>
              <w:pStyle w:val="BodyText"/>
              <w:tabs>
                <w:tab w:val="left" w:pos="1077"/>
                <w:tab w:val="left" w:pos="2181"/>
                <w:tab w:val="left" w:pos="7159"/>
                <w:tab w:val="left" w:pos="8219"/>
              </w:tabs>
              <w:ind w:left="312"/>
              <w:jc w:val="both"/>
            </w:pPr>
            <w:r w:rsidRPr="00476F48">
              <w:rPr>
                <w:u w:val="single"/>
              </w:rPr>
              <w:t>IHO</w:t>
            </w:r>
            <w:r>
              <w:rPr>
                <w:u w:val="single"/>
              </w:rPr>
              <w:t xml:space="preserve"> </w:t>
            </w:r>
            <w:r w:rsidRPr="00476F48">
              <w:rPr>
                <w:u w:val="single"/>
              </w:rPr>
              <w:t>Definition:</w:t>
            </w:r>
            <w:r>
              <w:t xml:space="preserve"> </w:t>
            </w:r>
            <w:r w:rsidRPr="00C5500C">
              <w:rPr>
                <w:u w:val="single"/>
              </w:rPr>
              <w:t>UTF-8 text excluding control codes.</w:t>
            </w:r>
          </w:p>
          <w:p w14:paraId="6789D583" w14:textId="77777777" w:rsidR="000237E7" w:rsidRPr="00476F48" w:rsidRDefault="000237E7" w:rsidP="00F1468C">
            <w:pPr>
              <w:pStyle w:val="Heading3"/>
              <w:numPr>
                <w:ilvl w:val="2"/>
                <w:numId w:val="14"/>
              </w:numPr>
              <w:tabs>
                <w:tab w:val="left" w:pos="312"/>
              </w:tabs>
              <w:spacing w:before="0"/>
              <w:ind w:left="0" w:firstLine="0"/>
              <w:jc w:val="both"/>
            </w:pPr>
            <w:r w:rsidRPr="00476F48">
              <w:t>JPEG2000</w:t>
            </w:r>
          </w:p>
          <w:p w14:paraId="2DD0FB4D"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FE5ECE">
              <w:t>JPEG2000 format.</w:t>
            </w:r>
          </w:p>
          <w:p w14:paraId="4545845A" w14:textId="77777777" w:rsidR="000237E7" w:rsidRPr="00476F48" w:rsidRDefault="000237E7" w:rsidP="00F1468C">
            <w:pPr>
              <w:pStyle w:val="Heading3"/>
              <w:numPr>
                <w:ilvl w:val="2"/>
                <w:numId w:val="14"/>
              </w:numPr>
              <w:tabs>
                <w:tab w:val="left" w:pos="312"/>
              </w:tabs>
              <w:spacing w:before="0"/>
              <w:ind w:left="0" w:firstLine="0"/>
              <w:jc w:val="both"/>
            </w:pPr>
            <w:r w:rsidRPr="00476F48">
              <w:t>HTML</w:t>
            </w:r>
          </w:p>
          <w:p w14:paraId="16F34032" w14:textId="77777777" w:rsidR="000237E7" w:rsidRPr="00476F48" w:rsidRDefault="000237E7" w:rsidP="000E1CF1">
            <w:pPr>
              <w:pStyle w:val="BodyText"/>
              <w:ind w:left="312"/>
              <w:jc w:val="both"/>
            </w:pPr>
            <w:r w:rsidRPr="00476F48">
              <w:rPr>
                <w:u w:val="single"/>
              </w:rPr>
              <w:t>IHO</w:t>
            </w:r>
            <w:r w:rsidRPr="00476F48">
              <w:rPr>
                <w:spacing w:val="12"/>
                <w:u w:val="single"/>
              </w:rPr>
              <w:t xml:space="preserve"> </w:t>
            </w:r>
            <w:r w:rsidRPr="00476F48">
              <w:rPr>
                <w:u w:val="single"/>
              </w:rPr>
              <w:t>Definition:</w:t>
            </w:r>
            <w:r w:rsidRPr="00476F48">
              <w:rPr>
                <w:spacing w:val="12"/>
              </w:rPr>
              <w:t xml:space="preserve"> </w:t>
            </w:r>
            <w:r w:rsidRPr="00476F48">
              <w:t>Hypertext</w:t>
            </w:r>
            <w:r w:rsidRPr="00476F48">
              <w:rPr>
                <w:spacing w:val="11"/>
              </w:rPr>
              <w:t xml:space="preserve"> </w:t>
            </w:r>
            <w:proofErr w:type="spellStart"/>
            <w:r w:rsidRPr="00476F48">
              <w:t>Markup</w:t>
            </w:r>
            <w:proofErr w:type="spellEnd"/>
            <w:r w:rsidRPr="00476F48">
              <w:rPr>
                <w:spacing w:val="10"/>
              </w:rPr>
              <w:t xml:space="preserve"> </w:t>
            </w:r>
            <w:r w:rsidRPr="00476F48">
              <w:t>Language.</w:t>
            </w:r>
          </w:p>
          <w:p w14:paraId="0CF28D4B" w14:textId="77777777" w:rsidR="000237E7" w:rsidRPr="00476F48" w:rsidRDefault="000237E7" w:rsidP="00F1468C">
            <w:pPr>
              <w:pStyle w:val="Heading3"/>
              <w:numPr>
                <w:ilvl w:val="2"/>
                <w:numId w:val="14"/>
              </w:numPr>
              <w:tabs>
                <w:tab w:val="left" w:pos="312"/>
              </w:tabs>
              <w:spacing w:before="0"/>
              <w:ind w:left="0" w:firstLine="0"/>
              <w:jc w:val="both"/>
            </w:pPr>
            <w:r w:rsidRPr="00476F48">
              <w:t>XML</w:t>
            </w:r>
          </w:p>
          <w:p w14:paraId="50232287" w14:textId="77777777" w:rsidR="000237E7" w:rsidRPr="00476F48" w:rsidRDefault="000237E7" w:rsidP="000E1CF1">
            <w:pPr>
              <w:pStyle w:val="BodyText"/>
              <w:ind w:left="312"/>
              <w:jc w:val="both"/>
            </w:pPr>
            <w:r w:rsidRPr="00476F48">
              <w:rPr>
                <w:u w:val="single"/>
              </w:rPr>
              <w:t>IHO</w:t>
            </w:r>
            <w:r w:rsidRPr="00476F48">
              <w:rPr>
                <w:spacing w:val="-9"/>
                <w:u w:val="single"/>
              </w:rPr>
              <w:t xml:space="preserve"> </w:t>
            </w:r>
            <w:r w:rsidRPr="00476F48">
              <w:rPr>
                <w:u w:val="single"/>
              </w:rPr>
              <w:t>Definition:</w:t>
            </w:r>
            <w:r w:rsidRPr="00476F48">
              <w:rPr>
                <w:spacing w:val="-7"/>
              </w:rPr>
              <w:t xml:space="preserve"> </w:t>
            </w:r>
            <w:r w:rsidRPr="00476F48">
              <w:t>Extensible</w:t>
            </w:r>
            <w:r w:rsidRPr="00476F48">
              <w:rPr>
                <w:spacing w:val="-5"/>
              </w:rPr>
              <w:t xml:space="preserve"> </w:t>
            </w:r>
            <w:proofErr w:type="spellStart"/>
            <w:r w:rsidRPr="00476F48">
              <w:t>Markup</w:t>
            </w:r>
            <w:proofErr w:type="spellEnd"/>
            <w:r w:rsidRPr="00476F48">
              <w:rPr>
                <w:spacing w:val="-11"/>
              </w:rPr>
              <w:t xml:space="preserve"> </w:t>
            </w:r>
            <w:r w:rsidRPr="00476F48">
              <w:t>Language.</w:t>
            </w:r>
          </w:p>
          <w:p w14:paraId="6EF07C4B" w14:textId="77777777" w:rsidR="000237E7" w:rsidRPr="00476F48" w:rsidRDefault="000237E7" w:rsidP="00F1468C">
            <w:pPr>
              <w:pStyle w:val="Heading3"/>
              <w:numPr>
                <w:ilvl w:val="2"/>
                <w:numId w:val="14"/>
              </w:numPr>
              <w:tabs>
                <w:tab w:val="left" w:pos="312"/>
              </w:tabs>
              <w:spacing w:before="0"/>
              <w:ind w:left="0" w:firstLine="0"/>
              <w:jc w:val="both"/>
            </w:pPr>
            <w:r w:rsidRPr="00476F48">
              <w:t>XSLT</w:t>
            </w:r>
          </w:p>
          <w:p w14:paraId="1ADD2EA0" w14:textId="77777777" w:rsidR="000237E7" w:rsidRPr="00476F48" w:rsidRDefault="000237E7" w:rsidP="000E1CF1">
            <w:pPr>
              <w:pStyle w:val="BodyText"/>
              <w:ind w:left="312"/>
              <w:jc w:val="both"/>
            </w:pPr>
            <w:r w:rsidRPr="00476F48">
              <w:rPr>
                <w:u w:val="single"/>
              </w:rPr>
              <w:t>IHO</w:t>
            </w:r>
            <w:r w:rsidRPr="00476F48">
              <w:rPr>
                <w:spacing w:val="9"/>
                <w:u w:val="single"/>
              </w:rPr>
              <w:t xml:space="preserve"> </w:t>
            </w:r>
            <w:r w:rsidRPr="00476F48">
              <w:rPr>
                <w:u w:val="single"/>
              </w:rPr>
              <w:t>Definition:</w:t>
            </w:r>
            <w:r w:rsidRPr="00476F48">
              <w:rPr>
                <w:spacing w:val="11"/>
              </w:rPr>
              <w:t xml:space="preserve"> </w:t>
            </w:r>
            <w:r w:rsidRPr="00476F48">
              <w:t>Extensible</w:t>
            </w:r>
            <w:r w:rsidRPr="00476F48">
              <w:rPr>
                <w:spacing w:val="11"/>
              </w:rPr>
              <w:t xml:space="preserve"> </w:t>
            </w:r>
            <w:r w:rsidRPr="00476F48">
              <w:t>Stylesheet</w:t>
            </w:r>
            <w:r w:rsidRPr="00476F48">
              <w:rPr>
                <w:spacing w:val="13"/>
              </w:rPr>
              <w:t xml:space="preserve"> </w:t>
            </w:r>
            <w:r w:rsidRPr="00476F48">
              <w:t>Language</w:t>
            </w:r>
            <w:r w:rsidRPr="00476F48">
              <w:rPr>
                <w:spacing w:val="8"/>
              </w:rPr>
              <w:t xml:space="preserve"> </w:t>
            </w:r>
            <w:r w:rsidRPr="00476F48">
              <w:t>Transformations.</w:t>
            </w:r>
          </w:p>
          <w:p w14:paraId="325280D3" w14:textId="77777777" w:rsidR="000237E7" w:rsidRPr="00476F48" w:rsidRDefault="000237E7" w:rsidP="00F1468C">
            <w:pPr>
              <w:pStyle w:val="Heading3"/>
              <w:numPr>
                <w:ilvl w:val="2"/>
                <w:numId w:val="14"/>
              </w:numPr>
              <w:tabs>
                <w:tab w:val="left" w:pos="312"/>
              </w:tabs>
              <w:spacing w:before="0"/>
              <w:ind w:left="0" w:firstLine="0"/>
              <w:jc w:val="both"/>
            </w:pPr>
            <w:r w:rsidRPr="00476F48">
              <w:t>VIDEO</w:t>
            </w:r>
          </w:p>
          <w:p w14:paraId="2224EA2F"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t xml:space="preserve"> A</w:t>
            </w:r>
            <w:r w:rsidRPr="00476F48">
              <w:rPr>
                <w:spacing w:val="-2"/>
              </w:rPr>
              <w:t xml:space="preserve"> </w:t>
            </w:r>
            <w:r w:rsidRPr="00476F48">
              <w:t>digital</w:t>
            </w:r>
            <w:r w:rsidRPr="00476F48">
              <w:rPr>
                <w:spacing w:val="-4"/>
              </w:rPr>
              <w:t xml:space="preserve"> </w:t>
            </w:r>
            <w:r w:rsidRPr="00476F48">
              <w:t>recording</w:t>
            </w:r>
            <w:r w:rsidRPr="00476F48">
              <w:rPr>
                <w:spacing w:val="-2"/>
              </w:rPr>
              <w:t xml:space="preserve"> </w:t>
            </w:r>
            <w:r w:rsidRPr="00476F48">
              <w:t>of</w:t>
            </w:r>
            <w:r w:rsidRPr="00476F48">
              <w:rPr>
                <w:spacing w:val="-1"/>
              </w:rPr>
              <w:t xml:space="preserve"> </w:t>
            </w:r>
            <w:r w:rsidRPr="00476F48">
              <w:t>an</w:t>
            </w:r>
            <w:r w:rsidRPr="00476F48">
              <w:rPr>
                <w:spacing w:val="-1"/>
              </w:rPr>
              <w:t xml:space="preserve"> </w:t>
            </w:r>
            <w:r w:rsidRPr="00476F48">
              <w:t>image</w:t>
            </w:r>
            <w:r w:rsidRPr="00476F48">
              <w:rPr>
                <w:spacing w:val="-2"/>
              </w:rPr>
              <w:t xml:space="preserve"> </w:t>
            </w:r>
            <w:r w:rsidRPr="00476F48">
              <w:t>or</w:t>
            </w:r>
            <w:r w:rsidRPr="00476F48">
              <w:rPr>
                <w:spacing w:val="-2"/>
              </w:rPr>
              <w:t xml:space="preserve"> </w:t>
            </w:r>
            <w:r w:rsidRPr="00476F48">
              <w:t>set</w:t>
            </w:r>
            <w:r w:rsidRPr="00476F48">
              <w:rPr>
                <w:spacing w:val="-2"/>
              </w:rPr>
              <w:t xml:space="preserve"> </w:t>
            </w:r>
            <w:r w:rsidRPr="00476F48">
              <w:t>of</w:t>
            </w:r>
            <w:r w:rsidRPr="00476F48">
              <w:rPr>
                <w:spacing w:val="1"/>
              </w:rPr>
              <w:t xml:space="preserve"> </w:t>
            </w:r>
            <w:r w:rsidRPr="00476F48">
              <w:t>images</w:t>
            </w:r>
            <w:r w:rsidRPr="00476F48">
              <w:rPr>
                <w:spacing w:val="-2"/>
              </w:rPr>
              <w:t xml:space="preserve"> </w:t>
            </w:r>
            <w:r w:rsidRPr="00476F48">
              <w:t>(such</w:t>
            </w:r>
            <w:r w:rsidRPr="00476F48">
              <w:rPr>
                <w:spacing w:val="-2"/>
              </w:rPr>
              <w:t xml:space="preserve"> </w:t>
            </w:r>
            <w:r w:rsidRPr="00476F48">
              <w:t>as</w:t>
            </w:r>
            <w:r w:rsidRPr="00476F48">
              <w:rPr>
                <w:spacing w:val="-2"/>
              </w:rPr>
              <w:t xml:space="preserve"> </w:t>
            </w:r>
            <w:r w:rsidRPr="00476F48">
              <w:t>a</w:t>
            </w:r>
            <w:r w:rsidRPr="00476F48">
              <w:rPr>
                <w:spacing w:val="-2"/>
              </w:rPr>
              <w:t xml:space="preserve"> </w:t>
            </w:r>
            <w:r w:rsidRPr="00476F48">
              <w:t>movie</w:t>
            </w:r>
            <w:r w:rsidRPr="00476F48">
              <w:rPr>
                <w:spacing w:val="-3"/>
              </w:rPr>
              <w:t xml:space="preserve"> </w:t>
            </w:r>
            <w:r w:rsidRPr="00476F48">
              <w:t>or</w:t>
            </w:r>
            <w:r w:rsidRPr="00476F48">
              <w:rPr>
                <w:spacing w:val="-2"/>
              </w:rPr>
              <w:t xml:space="preserve"> </w:t>
            </w:r>
            <w:r w:rsidRPr="00476F48">
              <w:t>animation).</w:t>
            </w:r>
          </w:p>
          <w:p w14:paraId="7D38C425" w14:textId="77777777" w:rsidR="000237E7" w:rsidRPr="00476F48" w:rsidRDefault="000237E7" w:rsidP="00F1468C">
            <w:pPr>
              <w:pStyle w:val="Heading3"/>
              <w:numPr>
                <w:ilvl w:val="2"/>
                <w:numId w:val="14"/>
              </w:numPr>
              <w:tabs>
                <w:tab w:val="left" w:pos="312"/>
              </w:tabs>
              <w:spacing w:before="0"/>
              <w:ind w:left="0" w:firstLine="0"/>
              <w:jc w:val="both"/>
            </w:pPr>
            <w:r w:rsidRPr="00476F48">
              <w:t>TIFF</w:t>
            </w:r>
          </w:p>
          <w:p w14:paraId="05C9ACB1" w14:textId="77777777" w:rsidR="000237E7" w:rsidRPr="00476F48" w:rsidRDefault="000237E7" w:rsidP="000E1CF1">
            <w:pPr>
              <w:pStyle w:val="BodyText"/>
              <w:ind w:left="312"/>
              <w:jc w:val="both"/>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Pr="00476F48">
              <w:t>Tagged</w:t>
            </w:r>
            <w:r w:rsidRPr="00476F48">
              <w:rPr>
                <w:spacing w:val="-2"/>
              </w:rPr>
              <w:t xml:space="preserve"> </w:t>
            </w:r>
            <w:r w:rsidRPr="00476F48">
              <w:t>Image File</w:t>
            </w:r>
            <w:r w:rsidRPr="00476F48">
              <w:rPr>
                <w:spacing w:val="-2"/>
              </w:rPr>
              <w:t xml:space="preserve"> </w:t>
            </w:r>
            <w:r w:rsidRPr="00476F48">
              <w:t>Format</w:t>
            </w:r>
            <w:r>
              <w:t xml:space="preserve"> (TIFF)</w:t>
            </w:r>
            <w:r w:rsidRPr="00476F48">
              <w:t>.</w:t>
            </w:r>
          </w:p>
          <w:p w14:paraId="24F2AF7C" w14:textId="77777777" w:rsidR="000237E7" w:rsidRPr="00476F48" w:rsidRDefault="000237E7" w:rsidP="00F1468C">
            <w:pPr>
              <w:pStyle w:val="Heading3"/>
              <w:numPr>
                <w:ilvl w:val="2"/>
                <w:numId w:val="14"/>
              </w:numPr>
              <w:tabs>
                <w:tab w:val="left" w:pos="312"/>
              </w:tabs>
              <w:spacing w:before="0"/>
              <w:ind w:left="0" w:firstLine="0"/>
              <w:jc w:val="both"/>
            </w:pPr>
            <w:r w:rsidRPr="00476F48">
              <w:t>PDF/A</w:t>
            </w:r>
            <w:r w:rsidRPr="00476F48">
              <w:rPr>
                <w:spacing w:val="-4"/>
              </w:rPr>
              <w:t xml:space="preserve"> </w:t>
            </w:r>
            <w:r w:rsidRPr="00476F48">
              <w:t>or U/A</w:t>
            </w:r>
          </w:p>
          <w:p w14:paraId="0D42EFD5" w14:textId="77777777" w:rsidR="000237E7" w:rsidRPr="000237E7" w:rsidRDefault="000237E7" w:rsidP="000E1CF1">
            <w:pPr>
              <w:pStyle w:val="BodyText"/>
              <w:ind w:left="312"/>
              <w:jc w:val="both"/>
              <w:rPr>
                <w:lang w:val="fr-FR"/>
              </w:rPr>
            </w:pPr>
            <w:r w:rsidRPr="000237E7">
              <w:rPr>
                <w:u w:val="single"/>
                <w:lang w:val="fr-FR"/>
              </w:rPr>
              <w:t xml:space="preserve">IHO </w:t>
            </w:r>
            <w:proofErr w:type="spellStart"/>
            <w:proofErr w:type="gramStart"/>
            <w:r w:rsidRPr="000237E7">
              <w:rPr>
                <w:u w:val="single"/>
                <w:lang w:val="fr-FR"/>
              </w:rPr>
              <w:t>Definition</w:t>
            </w:r>
            <w:proofErr w:type="spellEnd"/>
            <w:r w:rsidRPr="000237E7">
              <w:rPr>
                <w:u w:val="single"/>
                <w:lang w:val="fr-FR"/>
              </w:rPr>
              <w:t>:</w:t>
            </w:r>
            <w:proofErr w:type="gramEnd"/>
            <w:r w:rsidRPr="000237E7">
              <w:rPr>
                <w:lang w:val="fr-FR"/>
              </w:rPr>
              <w:t xml:space="preserve"> Portable Document Format.</w:t>
            </w:r>
          </w:p>
          <w:p w14:paraId="5BF7724E" w14:textId="77777777" w:rsidR="000237E7" w:rsidRPr="00476F48" w:rsidRDefault="000237E7" w:rsidP="00F1468C">
            <w:pPr>
              <w:pStyle w:val="Heading3"/>
              <w:numPr>
                <w:ilvl w:val="2"/>
                <w:numId w:val="14"/>
              </w:numPr>
              <w:tabs>
                <w:tab w:val="left" w:pos="312"/>
              </w:tabs>
              <w:spacing w:before="0"/>
              <w:ind w:left="0" w:firstLine="0"/>
              <w:jc w:val="both"/>
            </w:pPr>
            <w:r w:rsidRPr="00476F48">
              <w:t>LUA</w:t>
            </w:r>
          </w:p>
          <w:p w14:paraId="3EE8EF74" w14:textId="77777777" w:rsidR="000237E7" w:rsidRPr="00476F48" w:rsidRDefault="000237E7" w:rsidP="000E1CF1">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w:t>
            </w:r>
            <w:r w:rsidRPr="00257566">
              <w:t>Lua</w:t>
            </w:r>
            <w:r w:rsidRPr="00476F48">
              <w:rPr>
                <w:spacing w:val="-3"/>
              </w:rPr>
              <w:t xml:space="preserve"> </w:t>
            </w:r>
            <w:r w:rsidRPr="00476F48">
              <w:t>programming</w:t>
            </w:r>
            <w:r w:rsidRPr="00476F48">
              <w:rPr>
                <w:spacing w:val="-3"/>
              </w:rPr>
              <w:t xml:space="preserve"> </w:t>
            </w:r>
            <w:r w:rsidRPr="00476F48">
              <w:t>language.</w:t>
            </w:r>
          </w:p>
          <w:p w14:paraId="09371C2C" w14:textId="77777777" w:rsidR="000237E7" w:rsidRPr="00476F48" w:rsidRDefault="000237E7" w:rsidP="00F1468C">
            <w:pPr>
              <w:pStyle w:val="Heading3"/>
              <w:numPr>
                <w:ilvl w:val="0"/>
                <w:numId w:val="19"/>
              </w:numPr>
              <w:tabs>
                <w:tab w:val="left" w:pos="454"/>
              </w:tabs>
              <w:spacing w:before="0"/>
              <w:ind w:left="0" w:firstLine="0"/>
              <w:jc w:val="both"/>
            </w:pPr>
            <w:r w:rsidRPr="00476F48">
              <w:t xml:space="preserve"> other</w:t>
            </w:r>
          </w:p>
          <w:p w14:paraId="22406E19"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1D5E54">
              <w:t>Being the one or ones distinct from that or those first mentioned or implied.</w:t>
            </w:r>
          </w:p>
          <w:p w14:paraId="1CCC6BB5" w14:textId="77777777" w:rsidR="000237E7" w:rsidRPr="00476F48" w:rsidRDefault="000237E7" w:rsidP="000E1CF1">
            <w:pPr>
              <w:pStyle w:val="BodyText"/>
              <w:spacing w:after="0"/>
              <w:jc w:val="both"/>
              <w:rPr>
                <w:u w:val="single"/>
              </w:rPr>
            </w:pPr>
            <w:r w:rsidRPr="00476F48">
              <w:rPr>
                <w:u w:val="single"/>
              </w:rPr>
              <w:t>Remarks:</w:t>
            </w:r>
          </w:p>
          <w:p w14:paraId="694CC230" w14:textId="77777777" w:rsidR="000237E7" w:rsidRPr="00476F48" w:rsidRDefault="000237E7" w:rsidP="00F1468C">
            <w:pPr>
              <w:pStyle w:val="BodyText"/>
              <w:numPr>
                <w:ilvl w:val="0"/>
                <w:numId w:val="10"/>
              </w:numPr>
              <w:tabs>
                <w:tab w:val="left" w:pos="179"/>
              </w:tabs>
              <w:ind w:left="0" w:firstLine="0"/>
              <w:jc w:val="both"/>
            </w:pPr>
            <w:r w:rsidRPr="00476F48">
              <w:t>No</w:t>
            </w:r>
            <w:r w:rsidRPr="00476F48">
              <w:rPr>
                <w:spacing w:val="-1"/>
              </w:rPr>
              <w:t xml:space="preserve"> </w:t>
            </w:r>
            <w:r w:rsidRPr="00476F48">
              <w:t>remarks.</w:t>
            </w:r>
          </w:p>
        </w:tc>
      </w:tr>
    </w:tbl>
    <w:p w14:paraId="043D26EA" w14:textId="77777777" w:rsidR="000237E7" w:rsidRPr="00476F48" w:rsidRDefault="000237E7" w:rsidP="000237E7">
      <w:pPr>
        <w:pStyle w:val="BodyText"/>
        <w:spacing w:after="0"/>
      </w:pPr>
    </w:p>
    <w:p w14:paraId="390A89F1" w14:textId="6F83F6A9" w:rsidR="000237E7" w:rsidRPr="00BB35C9" w:rsidRDefault="00013B24" w:rsidP="00F1468C">
      <w:pPr>
        <w:pStyle w:val="Heading2"/>
        <w:numPr>
          <w:ilvl w:val="1"/>
          <w:numId w:val="23"/>
        </w:numPr>
      </w:pPr>
      <w:bookmarkStart w:id="1904" w:name="_Toc196831706"/>
      <w:r>
        <w:t>s</w:t>
      </w:r>
      <w:r w:rsidR="000237E7" w:rsidRPr="00BB35C9">
        <w:t xml:space="preserve">upport </w:t>
      </w:r>
      <w:r>
        <w:t>f</w:t>
      </w:r>
      <w:r w:rsidR="000237E7" w:rsidRPr="00BB35C9">
        <w:t xml:space="preserve">ile </w:t>
      </w:r>
      <w:r>
        <w:t>p</w:t>
      </w:r>
      <w:r w:rsidR="000237E7" w:rsidRPr="00BB35C9">
        <w:t>urpose</w:t>
      </w:r>
      <w:bookmarkEnd w:id="1904"/>
    </w:p>
    <w:tbl>
      <w:tblPr>
        <w:tblStyle w:val="TableGrid"/>
        <w:tblW w:w="10065" w:type="dxa"/>
        <w:tblInd w:w="-5" w:type="dxa"/>
        <w:tblLook w:val="04A0" w:firstRow="1" w:lastRow="0" w:firstColumn="1" w:lastColumn="0" w:noHBand="0" w:noVBand="1"/>
      </w:tblPr>
      <w:tblGrid>
        <w:gridCol w:w="10065"/>
      </w:tblGrid>
      <w:tr w:rsidR="000237E7" w:rsidRPr="00476F48" w14:paraId="505724A6" w14:textId="77777777" w:rsidTr="000E1CF1">
        <w:tc>
          <w:tcPr>
            <w:tcW w:w="10065" w:type="dxa"/>
            <w:vAlign w:val="center"/>
          </w:tcPr>
          <w:p w14:paraId="645ABF76" w14:textId="77777777" w:rsidR="000237E7" w:rsidRPr="00476F48" w:rsidRDefault="000237E7" w:rsidP="000E1CF1">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t xml:space="preserve"> The reason for inclusion of the support file.</w:t>
            </w:r>
          </w:p>
          <w:p w14:paraId="086FF4B4" w14:textId="77777777" w:rsidR="000237E7" w:rsidRPr="00476F48" w:rsidRDefault="000237E7" w:rsidP="00F1468C">
            <w:pPr>
              <w:numPr>
                <w:ilvl w:val="0"/>
                <w:numId w:val="9"/>
              </w:numPr>
              <w:tabs>
                <w:tab w:val="left" w:pos="312"/>
              </w:tabs>
              <w:ind w:left="0" w:firstLine="0"/>
              <w:jc w:val="both"/>
              <w:rPr>
                <w:b/>
                <w:sz w:val="20"/>
              </w:rPr>
            </w:pPr>
            <w:r w:rsidRPr="00476F48">
              <w:rPr>
                <w:b/>
                <w:sz w:val="20"/>
              </w:rPr>
              <w:t>new</w:t>
            </w:r>
          </w:p>
          <w:p w14:paraId="4A0B40E8" w14:textId="77777777" w:rsidR="000237E7" w:rsidRPr="00476F48" w:rsidRDefault="000237E7" w:rsidP="000E1CF1">
            <w:pPr>
              <w:pStyle w:val="BodyText"/>
              <w:ind w:left="312"/>
              <w:jc w:val="both"/>
            </w:pPr>
            <w:r w:rsidRPr="00476F48">
              <w:rPr>
                <w:u w:val="single"/>
              </w:rPr>
              <w:lastRenderedPageBreak/>
              <w:t>IHO</w:t>
            </w:r>
            <w:r w:rsidRPr="00476F48">
              <w:rPr>
                <w:spacing w:val="-2"/>
                <w:u w:val="single"/>
              </w:rPr>
              <w:t xml:space="preserve"> </w:t>
            </w:r>
            <w:r w:rsidRPr="00476F48">
              <w:rPr>
                <w:u w:val="single"/>
              </w:rPr>
              <w:t>Definition:</w:t>
            </w:r>
            <w:r w:rsidRPr="00476F48">
              <w:rPr>
                <w:spacing w:val="-3"/>
              </w:rPr>
              <w:t xml:space="preserve"> </w:t>
            </w:r>
            <w:r w:rsidRPr="00480A7B">
              <w:t>A file which is new.</w:t>
            </w:r>
          </w:p>
          <w:p w14:paraId="2CC5E1DE" w14:textId="77777777" w:rsidR="000237E7" w:rsidRPr="00476F48" w:rsidRDefault="000237E7" w:rsidP="00F1468C">
            <w:pPr>
              <w:numPr>
                <w:ilvl w:val="0"/>
                <w:numId w:val="9"/>
              </w:numPr>
              <w:tabs>
                <w:tab w:val="left" w:pos="312"/>
              </w:tabs>
              <w:ind w:left="0" w:firstLine="0"/>
              <w:jc w:val="both"/>
              <w:rPr>
                <w:b/>
                <w:sz w:val="20"/>
              </w:rPr>
            </w:pPr>
            <w:r w:rsidRPr="00476F48">
              <w:rPr>
                <w:b/>
                <w:sz w:val="20"/>
              </w:rPr>
              <w:t>replacement</w:t>
            </w:r>
          </w:p>
          <w:p w14:paraId="3E76D678"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A11495">
              <w:t>A file which replaces an existing file.</w:t>
            </w:r>
          </w:p>
          <w:p w14:paraId="700E84BF" w14:textId="77777777" w:rsidR="000237E7" w:rsidRPr="00476F48" w:rsidRDefault="000237E7" w:rsidP="00F1468C">
            <w:pPr>
              <w:numPr>
                <w:ilvl w:val="0"/>
                <w:numId w:val="9"/>
              </w:numPr>
              <w:tabs>
                <w:tab w:val="left" w:pos="312"/>
              </w:tabs>
              <w:ind w:left="0" w:firstLine="0"/>
              <w:jc w:val="both"/>
              <w:rPr>
                <w:b/>
                <w:sz w:val="20"/>
              </w:rPr>
            </w:pPr>
            <w:r w:rsidRPr="00476F48">
              <w:rPr>
                <w:b/>
                <w:sz w:val="20"/>
              </w:rPr>
              <w:t>deletion</w:t>
            </w:r>
          </w:p>
          <w:p w14:paraId="78077457"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87437F">
              <w:t>Deletes an existing file.</w:t>
            </w:r>
          </w:p>
          <w:p w14:paraId="51072F9B" w14:textId="77777777" w:rsidR="000237E7" w:rsidRPr="00476F48" w:rsidRDefault="000237E7" w:rsidP="000E1CF1">
            <w:pPr>
              <w:pStyle w:val="BodyText"/>
              <w:spacing w:after="0"/>
              <w:jc w:val="both"/>
            </w:pPr>
            <w:r w:rsidRPr="00476F48">
              <w:rPr>
                <w:u w:val="single"/>
              </w:rPr>
              <w:t>Remarks:</w:t>
            </w:r>
          </w:p>
          <w:p w14:paraId="1BBA2CD8" w14:textId="77777777" w:rsidR="000237E7" w:rsidRPr="00476F48" w:rsidRDefault="000237E7" w:rsidP="00F1468C">
            <w:pPr>
              <w:pStyle w:val="BodyText"/>
              <w:numPr>
                <w:ilvl w:val="0"/>
                <w:numId w:val="8"/>
              </w:numPr>
              <w:tabs>
                <w:tab w:val="left" w:pos="171"/>
              </w:tabs>
              <w:ind w:left="0" w:firstLine="0"/>
              <w:jc w:val="both"/>
            </w:pPr>
            <w:r w:rsidRPr="00476F48">
              <w:t>No</w:t>
            </w:r>
            <w:r w:rsidRPr="00476F48">
              <w:rPr>
                <w:spacing w:val="-1"/>
              </w:rPr>
              <w:t xml:space="preserve"> </w:t>
            </w:r>
            <w:r w:rsidRPr="00476F48">
              <w:t>remarks.</w:t>
            </w:r>
          </w:p>
        </w:tc>
      </w:tr>
      <w:bookmarkEnd w:id="1902"/>
    </w:tbl>
    <w:p w14:paraId="03C2D6F4" w14:textId="77777777" w:rsidR="004040AC" w:rsidRDefault="004040AC" w:rsidP="004040AC">
      <w:pPr>
        <w:pStyle w:val="BodyText"/>
        <w:spacing w:after="0"/>
      </w:pPr>
    </w:p>
    <w:p w14:paraId="61E32B64" w14:textId="52340166" w:rsidR="005073EF" w:rsidRPr="00E86FA4" w:rsidRDefault="00E126AA" w:rsidP="00F1468C">
      <w:pPr>
        <w:pStyle w:val="Heading2"/>
        <w:numPr>
          <w:ilvl w:val="1"/>
          <w:numId w:val="23"/>
        </w:numPr>
      </w:pPr>
      <w:bookmarkStart w:id="1905" w:name="_Toc196831707"/>
      <w:r>
        <w:t>t</w:t>
      </w:r>
      <w:r w:rsidRPr="00E86FA4">
        <w:t xml:space="preserve">elecommunication </w:t>
      </w:r>
      <w:r>
        <w:t>i</w:t>
      </w:r>
      <w:r w:rsidRPr="00E86FA4">
        <w:t>dentifier</w:t>
      </w:r>
      <w:bookmarkEnd w:id="1905"/>
    </w:p>
    <w:tbl>
      <w:tblPr>
        <w:tblStyle w:val="TableGrid"/>
        <w:tblW w:w="10065" w:type="dxa"/>
        <w:tblInd w:w="-5" w:type="dxa"/>
        <w:tblLook w:val="04A0" w:firstRow="1" w:lastRow="0" w:firstColumn="1" w:lastColumn="0" w:noHBand="0" w:noVBand="1"/>
      </w:tblPr>
      <w:tblGrid>
        <w:gridCol w:w="10065"/>
      </w:tblGrid>
      <w:tr w:rsidR="00A102C4" w:rsidRPr="00476F48" w14:paraId="765B2AB2" w14:textId="77777777" w:rsidTr="00E126AA">
        <w:tc>
          <w:tcPr>
            <w:tcW w:w="10065" w:type="dxa"/>
            <w:vAlign w:val="center"/>
          </w:tcPr>
          <w:p w14:paraId="5F2B1D71" w14:textId="768C2602" w:rsidR="00A102C4" w:rsidRPr="00476F48" w:rsidRDefault="00A102C4" w:rsidP="00E86FA4">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476F48">
              <w:t>An</w:t>
            </w:r>
            <w:r w:rsidRPr="00476F48">
              <w:rPr>
                <w:spacing w:val="4"/>
              </w:rPr>
              <w:t xml:space="preserve"> </w:t>
            </w:r>
            <w:r w:rsidRPr="00476F48">
              <w:t>identifier,</w:t>
            </w:r>
            <w:r w:rsidRPr="00476F48">
              <w:rPr>
                <w:spacing w:val="3"/>
              </w:rPr>
              <w:t xml:space="preserve"> </w:t>
            </w:r>
            <w:r w:rsidRPr="00476F48">
              <w:t>such</w:t>
            </w:r>
            <w:r w:rsidRPr="00476F48">
              <w:rPr>
                <w:spacing w:val="1"/>
              </w:rPr>
              <w:t xml:space="preserve"> </w:t>
            </w:r>
            <w:r w:rsidRPr="00476F48">
              <w:t>as</w:t>
            </w:r>
            <w:r w:rsidRPr="00476F48">
              <w:rPr>
                <w:spacing w:val="5"/>
              </w:rPr>
              <w:t xml:space="preserve"> </w:t>
            </w:r>
            <w:r w:rsidRPr="00476F48">
              <w:t>words,</w:t>
            </w:r>
            <w:r w:rsidRPr="00476F48">
              <w:rPr>
                <w:spacing w:val="3"/>
              </w:rPr>
              <w:t xml:space="preserve"> </w:t>
            </w:r>
            <w:r w:rsidRPr="00476F48">
              <w:t>numbers,</w:t>
            </w:r>
            <w:r w:rsidRPr="00476F48">
              <w:rPr>
                <w:spacing w:val="2"/>
              </w:rPr>
              <w:t xml:space="preserve"> </w:t>
            </w:r>
            <w:r w:rsidRPr="00476F48">
              <w:t>letters,</w:t>
            </w:r>
            <w:r w:rsidRPr="00476F48">
              <w:rPr>
                <w:spacing w:val="2"/>
              </w:rPr>
              <w:t xml:space="preserve"> </w:t>
            </w:r>
            <w:r w:rsidRPr="00476F48">
              <w:t>symbols,</w:t>
            </w:r>
            <w:r w:rsidRPr="00476F48">
              <w:rPr>
                <w:spacing w:val="5"/>
              </w:rPr>
              <w:t xml:space="preserve"> </w:t>
            </w:r>
            <w:r w:rsidRPr="00476F48">
              <w:t>or</w:t>
            </w:r>
            <w:r w:rsidRPr="00476F48">
              <w:rPr>
                <w:spacing w:val="2"/>
              </w:rPr>
              <w:t xml:space="preserve"> </w:t>
            </w:r>
            <w:r w:rsidRPr="00476F48">
              <w:t>any</w:t>
            </w:r>
            <w:r w:rsidRPr="00476F48">
              <w:rPr>
                <w:spacing w:val="-1"/>
              </w:rPr>
              <w:t xml:space="preserve"> </w:t>
            </w:r>
            <w:r w:rsidRPr="00476F48">
              <w:t>combination</w:t>
            </w:r>
            <w:r w:rsidRPr="00476F48">
              <w:rPr>
                <w:spacing w:val="3"/>
              </w:rPr>
              <w:t xml:space="preserve"> </w:t>
            </w:r>
            <w:r w:rsidRPr="00476F48">
              <w:t>of</w:t>
            </w:r>
            <w:r w:rsidRPr="00476F48">
              <w:rPr>
                <w:spacing w:val="3"/>
              </w:rPr>
              <w:t xml:space="preserve"> </w:t>
            </w:r>
            <w:proofErr w:type="gramStart"/>
            <w:r w:rsidRPr="00476F48">
              <w:t>those</w:t>
            </w:r>
            <w:r w:rsidR="000F3D11">
              <w:t xml:space="preserve"> </w:t>
            </w:r>
            <w:r w:rsidRPr="00476F48">
              <w:rPr>
                <w:spacing w:val="-52"/>
              </w:rPr>
              <w:t xml:space="preserve"> </w:t>
            </w:r>
            <w:r w:rsidRPr="00476F48">
              <w:t>used</w:t>
            </w:r>
            <w:proofErr w:type="gramEnd"/>
            <w:r w:rsidRPr="00476F48">
              <w:rPr>
                <w:spacing w:val="-2"/>
              </w:rPr>
              <w:t xml:space="preserve"> </w:t>
            </w:r>
            <w:r w:rsidRPr="00476F48">
              <w:t>to</w:t>
            </w:r>
            <w:r w:rsidRPr="00476F48">
              <w:rPr>
                <w:spacing w:val="1"/>
              </w:rPr>
              <w:t xml:space="preserve"> </w:t>
            </w:r>
            <w:r w:rsidRPr="00476F48">
              <w:t>establish a</w:t>
            </w:r>
            <w:r w:rsidRPr="00476F48">
              <w:rPr>
                <w:spacing w:val="-1"/>
              </w:rPr>
              <w:t xml:space="preserve"> </w:t>
            </w:r>
            <w:r w:rsidRPr="00476F48">
              <w:t>contact</w:t>
            </w:r>
            <w:r w:rsidRPr="00476F48">
              <w:rPr>
                <w:spacing w:val="1"/>
              </w:rPr>
              <w:t xml:space="preserve"> </w:t>
            </w:r>
            <w:r w:rsidRPr="00476F48">
              <w:t>to</w:t>
            </w:r>
            <w:r w:rsidRPr="00476F48">
              <w:rPr>
                <w:spacing w:val="-2"/>
              </w:rPr>
              <w:t xml:space="preserve"> </w:t>
            </w:r>
            <w:r w:rsidRPr="00476F48">
              <w:t>a</w:t>
            </w:r>
            <w:r w:rsidRPr="00476F48">
              <w:rPr>
                <w:spacing w:val="1"/>
              </w:rPr>
              <w:t xml:space="preserve"> </w:t>
            </w:r>
            <w:r w:rsidRPr="00476F48">
              <w:t>particular</w:t>
            </w:r>
            <w:r w:rsidRPr="00476F48">
              <w:rPr>
                <w:spacing w:val="-1"/>
              </w:rPr>
              <w:t xml:space="preserve"> </w:t>
            </w:r>
            <w:r w:rsidRPr="00476F48">
              <w:t>person, organisation</w:t>
            </w:r>
            <w:r w:rsidRPr="00476F48">
              <w:rPr>
                <w:spacing w:val="1"/>
              </w:rPr>
              <w:t xml:space="preserve"> </w:t>
            </w:r>
            <w:r w:rsidRPr="00476F48">
              <w:t>or</w:t>
            </w:r>
            <w:r w:rsidRPr="00476F48">
              <w:rPr>
                <w:spacing w:val="-1"/>
              </w:rPr>
              <w:t xml:space="preserve"> </w:t>
            </w:r>
            <w:r w:rsidRPr="00476F48">
              <w:t>service.</w:t>
            </w:r>
          </w:p>
          <w:p w14:paraId="141555B7" w14:textId="77777777" w:rsidR="00A102C4" w:rsidRPr="00476F48" w:rsidRDefault="00A102C4" w:rsidP="00E86FA4">
            <w:pPr>
              <w:pStyle w:val="BodyText"/>
              <w:spacing w:after="0"/>
              <w:jc w:val="both"/>
            </w:pPr>
            <w:r w:rsidRPr="00476F48">
              <w:rPr>
                <w:u w:val="single"/>
              </w:rPr>
              <w:t>Remarks:</w:t>
            </w:r>
          </w:p>
          <w:p w14:paraId="1E246C4B" w14:textId="7E17940E" w:rsidR="00A102C4" w:rsidRPr="00476F48" w:rsidRDefault="00A102C4" w:rsidP="00F1468C">
            <w:pPr>
              <w:pStyle w:val="BodyText"/>
              <w:numPr>
                <w:ilvl w:val="0"/>
                <w:numId w:val="10"/>
              </w:numPr>
              <w:tabs>
                <w:tab w:val="left" w:pos="171"/>
              </w:tabs>
              <w:ind w:left="0" w:firstLine="0"/>
              <w:jc w:val="both"/>
            </w:pPr>
            <w:bookmarkStart w:id="1906" w:name="_Hlk158850432"/>
            <w:r w:rsidRPr="00476F48">
              <w:t>No</w:t>
            </w:r>
            <w:r w:rsidRPr="00476F48">
              <w:rPr>
                <w:spacing w:val="-1"/>
              </w:rPr>
              <w:t xml:space="preserve"> </w:t>
            </w:r>
            <w:r w:rsidRPr="00476F48">
              <w:t>remarks.</w:t>
            </w:r>
            <w:bookmarkEnd w:id="1906"/>
          </w:p>
        </w:tc>
      </w:tr>
    </w:tbl>
    <w:p w14:paraId="2A07A471" w14:textId="77777777" w:rsidR="00FC40B8" w:rsidRDefault="00FC40B8" w:rsidP="00FC40B8">
      <w:pPr>
        <w:pStyle w:val="BodyText"/>
        <w:spacing w:after="0"/>
      </w:pPr>
    </w:p>
    <w:p w14:paraId="37906F7D" w14:textId="701ECCE8" w:rsidR="005073EF" w:rsidRPr="00C863DF" w:rsidRDefault="006C0EC7" w:rsidP="00F1468C">
      <w:pPr>
        <w:pStyle w:val="Heading2"/>
        <w:numPr>
          <w:ilvl w:val="1"/>
          <w:numId w:val="23"/>
        </w:numPr>
      </w:pPr>
      <w:bookmarkStart w:id="1907" w:name="_Toc196831708"/>
      <w:r>
        <w:t>t</w:t>
      </w:r>
      <w:r w:rsidRPr="00C863DF">
        <w:t xml:space="preserve">elecommunication </w:t>
      </w:r>
      <w:r>
        <w:t>s</w:t>
      </w:r>
      <w:r w:rsidRPr="00C863DF">
        <w:t>ervice</w:t>
      </w:r>
      <w:bookmarkEnd w:id="1907"/>
    </w:p>
    <w:tbl>
      <w:tblPr>
        <w:tblStyle w:val="TableGrid"/>
        <w:tblW w:w="10065" w:type="dxa"/>
        <w:tblInd w:w="-5" w:type="dxa"/>
        <w:tblLook w:val="04A0" w:firstRow="1" w:lastRow="0" w:firstColumn="1" w:lastColumn="0" w:noHBand="0" w:noVBand="1"/>
      </w:tblPr>
      <w:tblGrid>
        <w:gridCol w:w="10065"/>
      </w:tblGrid>
      <w:tr w:rsidR="00A102C4" w:rsidRPr="00476F48" w14:paraId="56D4B88E" w14:textId="77777777" w:rsidTr="00604099">
        <w:tc>
          <w:tcPr>
            <w:tcW w:w="10065" w:type="dxa"/>
            <w:vAlign w:val="center"/>
          </w:tcPr>
          <w:p w14:paraId="32A62756" w14:textId="77777777" w:rsidR="00A102C4" w:rsidRPr="00476F48" w:rsidRDefault="00A102C4" w:rsidP="00604099">
            <w:pPr>
              <w:pStyle w:val="BodyText"/>
              <w:spacing w:before="120"/>
              <w:jc w:val="both"/>
            </w:pPr>
            <w:r w:rsidRPr="00476F48">
              <w:rPr>
                <w:u w:val="single"/>
              </w:rPr>
              <w:t>IHO Definition:</w:t>
            </w:r>
            <w:r w:rsidRPr="00476F48">
              <w:t xml:space="preserve"> Classification of methods of communication over a distance by electrical, electronic,</w:t>
            </w:r>
            <w:r w:rsidRPr="00476F48">
              <w:rPr>
                <w:spacing w:val="1"/>
              </w:rPr>
              <w:t xml:space="preserve"> </w:t>
            </w:r>
            <w:r w:rsidRPr="00476F48">
              <w:t>or</w:t>
            </w:r>
            <w:r w:rsidRPr="00476F48">
              <w:rPr>
                <w:spacing w:val="-2"/>
              </w:rPr>
              <w:t xml:space="preserve"> </w:t>
            </w:r>
            <w:r w:rsidRPr="00476F48">
              <w:t>electromagnetic means.</w:t>
            </w:r>
          </w:p>
          <w:p w14:paraId="2B3FD3A1" w14:textId="77777777" w:rsidR="00A102C4" w:rsidRPr="00476F48" w:rsidRDefault="00A102C4" w:rsidP="00F1468C">
            <w:pPr>
              <w:pStyle w:val="Heading3"/>
              <w:numPr>
                <w:ilvl w:val="2"/>
                <w:numId w:val="18"/>
              </w:numPr>
              <w:tabs>
                <w:tab w:val="left" w:pos="312"/>
              </w:tabs>
              <w:spacing w:before="0"/>
              <w:ind w:left="0" w:firstLine="0"/>
              <w:jc w:val="both"/>
            </w:pPr>
            <w:r w:rsidRPr="00476F48">
              <w:t>voice</w:t>
            </w:r>
          </w:p>
          <w:p w14:paraId="4AA6829B" w14:textId="5C83D979" w:rsidR="00A102C4" w:rsidRPr="00476F48" w:rsidRDefault="00A102C4" w:rsidP="00604099">
            <w:pPr>
              <w:pStyle w:val="BodyText"/>
              <w:ind w:left="312"/>
              <w:jc w:val="both"/>
            </w:pPr>
            <w:r w:rsidRPr="00476F48">
              <w:rPr>
                <w:u w:val="single"/>
              </w:rPr>
              <w:t>IHO Definition:</w:t>
            </w:r>
            <w:r w:rsidRPr="00476F48">
              <w:t xml:space="preserve"> The transfer or exchange of information by using sounds that are being made </w:t>
            </w:r>
            <w:proofErr w:type="gramStart"/>
            <w:r w:rsidRPr="00476F48">
              <w:t>by</w:t>
            </w:r>
            <w:r w:rsidR="0029269A">
              <w:t xml:space="preserve"> </w:t>
            </w:r>
            <w:r w:rsidRPr="00476F48">
              <w:rPr>
                <w:spacing w:val="-53"/>
              </w:rPr>
              <w:t xml:space="preserve"> </w:t>
            </w:r>
            <w:r w:rsidRPr="00476F48">
              <w:t>mouth</w:t>
            </w:r>
            <w:proofErr w:type="gramEnd"/>
            <w:r w:rsidRPr="00476F48">
              <w:rPr>
                <w:spacing w:val="-2"/>
              </w:rPr>
              <w:t xml:space="preserve"> </w:t>
            </w:r>
            <w:r w:rsidRPr="00476F48">
              <w:t>and</w:t>
            </w:r>
            <w:r w:rsidRPr="00476F48">
              <w:rPr>
                <w:spacing w:val="-1"/>
              </w:rPr>
              <w:t xml:space="preserve"> </w:t>
            </w:r>
            <w:r w:rsidRPr="00476F48">
              <w:t>throat</w:t>
            </w:r>
            <w:r w:rsidRPr="00476F48">
              <w:rPr>
                <w:spacing w:val="1"/>
              </w:rPr>
              <w:t xml:space="preserve"> </w:t>
            </w:r>
            <w:r w:rsidRPr="00476F48">
              <w:t>when</w:t>
            </w:r>
            <w:r w:rsidRPr="00476F48">
              <w:rPr>
                <w:spacing w:val="1"/>
              </w:rPr>
              <w:t xml:space="preserve"> </w:t>
            </w:r>
            <w:r w:rsidRPr="00476F48">
              <w:t>speaking.</w:t>
            </w:r>
          </w:p>
          <w:p w14:paraId="70ED5A35" w14:textId="77777777" w:rsidR="00A102C4" w:rsidRPr="00476F48" w:rsidRDefault="00A102C4" w:rsidP="00F1468C">
            <w:pPr>
              <w:pStyle w:val="Heading3"/>
              <w:numPr>
                <w:ilvl w:val="2"/>
                <w:numId w:val="18"/>
              </w:numPr>
              <w:tabs>
                <w:tab w:val="left" w:pos="312"/>
              </w:tabs>
              <w:spacing w:before="0"/>
              <w:ind w:left="0" w:firstLine="0"/>
              <w:jc w:val="both"/>
            </w:pPr>
            <w:r w:rsidRPr="00476F48">
              <w:t>facsimile</w:t>
            </w:r>
          </w:p>
          <w:p w14:paraId="5CAAA4A7" w14:textId="77777777" w:rsidR="00A102C4" w:rsidRPr="00476F48" w:rsidRDefault="00A102C4" w:rsidP="00604099">
            <w:pPr>
              <w:pStyle w:val="BodyText"/>
              <w:ind w:left="312"/>
              <w:jc w:val="both"/>
            </w:pPr>
            <w:r w:rsidRPr="00476F48">
              <w:rPr>
                <w:u w:val="single"/>
              </w:rPr>
              <w:t>IHO Definition:</w:t>
            </w:r>
            <w:r w:rsidRPr="00476F48">
              <w:t xml:space="preserve"> Sometimes called telecopying or telefax (the latter short for telefacsimile), is the</w:t>
            </w:r>
            <w:r w:rsidRPr="00476F48">
              <w:rPr>
                <w:spacing w:val="1"/>
              </w:rPr>
              <w:t xml:space="preserve"> </w:t>
            </w:r>
            <w:r w:rsidRPr="00476F48">
              <w:t>telephonic</w:t>
            </w:r>
            <w:r w:rsidRPr="00476F48">
              <w:rPr>
                <w:spacing w:val="1"/>
              </w:rPr>
              <w:t xml:space="preserve"> </w:t>
            </w:r>
            <w:r w:rsidRPr="00476F48">
              <w:t>transmission</w:t>
            </w:r>
            <w:r w:rsidRPr="00476F48">
              <w:rPr>
                <w:spacing w:val="1"/>
              </w:rPr>
              <w:t xml:space="preserve"> </w:t>
            </w:r>
            <w:r w:rsidRPr="00476F48">
              <w:t>of</w:t>
            </w:r>
            <w:r w:rsidRPr="00476F48">
              <w:rPr>
                <w:spacing w:val="1"/>
              </w:rPr>
              <w:t xml:space="preserve"> </w:t>
            </w:r>
            <w:r w:rsidRPr="00476F48">
              <w:t>scanned</w:t>
            </w:r>
            <w:r w:rsidRPr="00476F48">
              <w:rPr>
                <w:spacing w:val="1"/>
              </w:rPr>
              <w:t xml:space="preserve"> </w:t>
            </w:r>
            <w:r w:rsidRPr="00476F48">
              <w:t>printed</w:t>
            </w:r>
            <w:r w:rsidRPr="00476F48">
              <w:rPr>
                <w:spacing w:val="1"/>
              </w:rPr>
              <w:t xml:space="preserve"> </w:t>
            </w:r>
            <w:r w:rsidRPr="00476F48">
              <w:t>material</w:t>
            </w:r>
            <w:r w:rsidRPr="00476F48">
              <w:rPr>
                <w:spacing w:val="1"/>
              </w:rPr>
              <w:t xml:space="preserve"> </w:t>
            </w:r>
            <w:r w:rsidRPr="00476F48">
              <w:t>(both</w:t>
            </w:r>
            <w:r w:rsidRPr="00476F48">
              <w:rPr>
                <w:spacing w:val="1"/>
              </w:rPr>
              <w:t xml:space="preserve"> </w:t>
            </w:r>
            <w:r w:rsidRPr="00476F48">
              <w:t>text</w:t>
            </w:r>
            <w:r w:rsidRPr="00476F48">
              <w:rPr>
                <w:spacing w:val="1"/>
              </w:rPr>
              <w:t xml:space="preserve"> </w:t>
            </w:r>
            <w:r w:rsidRPr="00476F48">
              <w:t>and</w:t>
            </w:r>
            <w:r w:rsidRPr="00476F48">
              <w:rPr>
                <w:spacing w:val="1"/>
              </w:rPr>
              <w:t xml:space="preserve"> </w:t>
            </w:r>
            <w:r w:rsidRPr="00476F48">
              <w:t>images),</w:t>
            </w:r>
            <w:r w:rsidRPr="00476F48">
              <w:rPr>
                <w:spacing w:val="1"/>
              </w:rPr>
              <w:t xml:space="preserve"> </w:t>
            </w:r>
            <w:r w:rsidRPr="00476F48">
              <w:t>normally to</w:t>
            </w:r>
            <w:r w:rsidRPr="00476F48">
              <w:rPr>
                <w:spacing w:val="1"/>
              </w:rPr>
              <w:t xml:space="preserve"> </w:t>
            </w:r>
            <w:r w:rsidRPr="00476F48">
              <w:t>a</w:t>
            </w:r>
            <w:r w:rsidRPr="00476F48">
              <w:rPr>
                <w:spacing w:val="1"/>
              </w:rPr>
              <w:t xml:space="preserve"> </w:t>
            </w:r>
            <w:r w:rsidRPr="00476F48">
              <w:t>telephone number connected</w:t>
            </w:r>
            <w:r w:rsidRPr="00476F48">
              <w:rPr>
                <w:spacing w:val="-1"/>
              </w:rPr>
              <w:t xml:space="preserve"> </w:t>
            </w:r>
            <w:r w:rsidRPr="00476F48">
              <w:t>to</w:t>
            </w:r>
            <w:r w:rsidRPr="00476F48">
              <w:rPr>
                <w:spacing w:val="1"/>
              </w:rPr>
              <w:t xml:space="preserve"> </w:t>
            </w:r>
            <w:r w:rsidRPr="00476F48">
              <w:t>a</w:t>
            </w:r>
            <w:r w:rsidRPr="00476F48">
              <w:rPr>
                <w:spacing w:val="-2"/>
              </w:rPr>
              <w:t xml:space="preserve"> </w:t>
            </w:r>
            <w:r w:rsidRPr="00476F48">
              <w:t>printer</w:t>
            </w:r>
            <w:r w:rsidRPr="00476F48">
              <w:rPr>
                <w:spacing w:val="2"/>
              </w:rPr>
              <w:t xml:space="preserve"> </w:t>
            </w:r>
            <w:r w:rsidRPr="00476F48">
              <w:t>or</w:t>
            </w:r>
            <w:r w:rsidRPr="00476F48">
              <w:rPr>
                <w:spacing w:val="-1"/>
              </w:rPr>
              <w:t xml:space="preserve"> </w:t>
            </w:r>
            <w:r w:rsidRPr="00476F48">
              <w:t>other output</w:t>
            </w:r>
            <w:r w:rsidRPr="00476F48">
              <w:rPr>
                <w:spacing w:val="-2"/>
              </w:rPr>
              <w:t xml:space="preserve"> </w:t>
            </w:r>
            <w:r w:rsidRPr="00476F48">
              <w:t>device.</w:t>
            </w:r>
          </w:p>
          <w:p w14:paraId="197B8F2F" w14:textId="77777777" w:rsidR="00A102C4" w:rsidRPr="00476F48" w:rsidRDefault="00A102C4" w:rsidP="00F1468C">
            <w:pPr>
              <w:pStyle w:val="Heading3"/>
              <w:numPr>
                <w:ilvl w:val="2"/>
                <w:numId w:val="18"/>
              </w:numPr>
              <w:tabs>
                <w:tab w:val="left" w:pos="312"/>
              </w:tabs>
              <w:spacing w:before="0"/>
              <w:ind w:left="0" w:firstLine="0"/>
              <w:jc w:val="both"/>
            </w:pPr>
            <w:proofErr w:type="spellStart"/>
            <w:r w:rsidRPr="00476F48">
              <w:t>sms</w:t>
            </w:r>
            <w:proofErr w:type="spellEnd"/>
          </w:p>
          <w:p w14:paraId="3430C2DC" w14:textId="78D891FE" w:rsidR="00A102C4" w:rsidRPr="00476F48" w:rsidRDefault="00A102C4" w:rsidP="00604099">
            <w:pPr>
              <w:pStyle w:val="BodyText"/>
              <w:ind w:left="312"/>
              <w:jc w:val="both"/>
            </w:pPr>
            <w:r w:rsidRPr="00476F48">
              <w:rPr>
                <w:u w:val="single"/>
              </w:rPr>
              <w:t>IHO</w:t>
            </w:r>
            <w:r w:rsidRPr="00476F48">
              <w:rPr>
                <w:spacing w:val="-10"/>
                <w:u w:val="single"/>
              </w:rPr>
              <w:t xml:space="preserve"> </w:t>
            </w:r>
            <w:r w:rsidRPr="00476F48">
              <w:rPr>
                <w:u w:val="single"/>
              </w:rPr>
              <w:t>Definition:</w:t>
            </w:r>
            <w:r w:rsidRPr="00476F48">
              <w:rPr>
                <w:spacing w:val="-7"/>
              </w:rPr>
              <w:t xml:space="preserve"> </w:t>
            </w:r>
            <w:r w:rsidRPr="00476F48">
              <w:t>Short</w:t>
            </w:r>
            <w:r w:rsidRPr="00476F48">
              <w:rPr>
                <w:spacing w:val="-8"/>
              </w:rPr>
              <w:t xml:space="preserve"> </w:t>
            </w:r>
            <w:r w:rsidRPr="00476F48">
              <w:t>Message</w:t>
            </w:r>
            <w:r w:rsidRPr="00476F48">
              <w:rPr>
                <w:spacing w:val="-9"/>
              </w:rPr>
              <w:t xml:space="preserve"> </w:t>
            </w:r>
            <w:r w:rsidRPr="00476F48">
              <w:t>Service</w:t>
            </w:r>
            <w:r w:rsidRPr="00476F48">
              <w:rPr>
                <w:spacing w:val="-8"/>
              </w:rPr>
              <w:t xml:space="preserve"> </w:t>
            </w:r>
            <w:r w:rsidRPr="00476F48">
              <w:t>is</w:t>
            </w:r>
            <w:r w:rsidRPr="00476F48">
              <w:rPr>
                <w:spacing w:val="-9"/>
              </w:rPr>
              <w:t xml:space="preserve"> </w:t>
            </w:r>
            <w:r w:rsidRPr="00476F48">
              <w:t>a</w:t>
            </w:r>
            <w:r w:rsidRPr="00476F48">
              <w:rPr>
                <w:spacing w:val="-10"/>
              </w:rPr>
              <w:t xml:space="preserve"> </w:t>
            </w:r>
            <w:r w:rsidRPr="00476F48">
              <w:t>form</w:t>
            </w:r>
            <w:r w:rsidRPr="00476F48">
              <w:rPr>
                <w:spacing w:val="-6"/>
              </w:rPr>
              <w:t xml:space="preserve"> </w:t>
            </w:r>
            <w:r w:rsidRPr="00476F48">
              <w:t>of</w:t>
            </w:r>
            <w:r w:rsidRPr="00476F48">
              <w:rPr>
                <w:spacing w:val="-8"/>
              </w:rPr>
              <w:t xml:space="preserve"> </w:t>
            </w:r>
            <w:r w:rsidRPr="00476F48">
              <w:t>text</w:t>
            </w:r>
            <w:r w:rsidRPr="00476F48">
              <w:rPr>
                <w:spacing w:val="-10"/>
              </w:rPr>
              <w:t xml:space="preserve"> </w:t>
            </w:r>
            <w:r w:rsidRPr="00476F48">
              <w:t>messaging</w:t>
            </w:r>
            <w:r w:rsidRPr="00476F48">
              <w:rPr>
                <w:spacing w:val="-11"/>
              </w:rPr>
              <w:t xml:space="preserve"> </w:t>
            </w:r>
            <w:r w:rsidRPr="00476F48">
              <w:t>communication</w:t>
            </w:r>
            <w:r w:rsidRPr="00476F48">
              <w:rPr>
                <w:spacing w:val="-9"/>
              </w:rPr>
              <w:t xml:space="preserve"> </w:t>
            </w:r>
            <w:r w:rsidRPr="00476F48">
              <w:t>on</w:t>
            </w:r>
            <w:r w:rsidRPr="00476F48">
              <w:rPr>
                <w:spacing w:val="-11"/>
              </w:rPr>
              <w:t xml:space="preserve"> </w:t>
            </w:r>
            <w:r w:rsidRPr="00476F48">
              <w:t>phones</w:t>
            </w:r>
            <w:r w:rsidRPr="00476F48">
              <w:rPr>
                <w:spacing w:val="-9"/>
              </w:rPr>
              <w:t xml:space="preserve"> </w:t>
            </w:r>
            <w:proofErr w:type="gramStart"/>
            <w:r w:rsidRPr="00476F48">
              <w:t>and</w:t>
            </w:r>
            <w:r w:rsidR="0029269A">
              <w:t xml:space="preserve"> </w:t>
            </w:r>
            <w:r w:rsidRPr="00476F48">
              <w:rPr>
                <w:spacing w:val="-53"/>
              </w:rPr>
              <w:t xml:space="preserve"> </w:t>
            </w:r>
            <w:r w:rsidRPr="00476F48">
              <w:t>mobile</w:t>
            </w:r>
            <w:proofErr w:type="gramEnd"/>
            <w:r w:rsidRPr="00476F48">
              <w:rPr>
                <w:spacing w:val="-2"/>
              </w:rPr>
              <w:t xml:space="preserve"> </w:t>
            </w:r>
            <w:r w:rsidRPr="00476F48">
              <w:t>phones.</w:t>
            </w:r>
          </w:p>
          <w:p w14:paraId="4DB04205" w14:textId="77777777" w:rsidR="00A102C4" w:rsidRPr="00476F48" w:rsidRDefault="00A102C4" w:rsidP="00F1468C">
            <w:pPr>
              <w:pStyle w:val="Heading3"/>
              <w:numPr>
                <w:ilvl w:val="2"/>
                <w:numId w:val="18"/>
              </w:numPr>
              <w:tabs>
                <w:tab w:val="left" w:pos="312"/>
              </w:tabs>
              <w:spacing w:before="0"/>
              <w:ind w:left="0" w:firstLine="0"/>
              <w:jc w:val="both"/>
            </w:pPr>
            <w:r w:rsidRPr="00476F48">
              <w:t>data</w:t>
            </w:r>
          </w:p>
          <w:p w14:paraId="7DE19A52" w14:textId="77777777" w:rsidR="00A102C4" w:rsidRPr="00476F48" w:rsidRDefault="00A102C4" w:rsidP="00604099">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Materials</w:t>
            </w:r>
            <w:r w:rsidRPr="00476F48">
              <w:rPr>
                <w:spacing w:val="-2"/>
              </w:rPr>
              <w:t xml:space="preserve"> </w:t>
            </w:r>
            <w:r w:rsidRPr="00476F48">
              <w:t>that</w:t>
            </w:r>
            <w:r w:rsidRPr="00476F48">
              <w:rPr>
                <w:spacing w:val="-3"/>
              </w:rPr>
              <w:t xml:space="preserve"> </w:t>
            </w:r>
            <w:r w:rsidRPr="00476F48">
              <w:t>serve</w:t>
            </w:r>
            <w:r w:rsidRPr="00476F48">
              <w:rPr>
                <w:spacing w:val="-1"/>
              </w:rPr>
              <w:t xml:space="preserve"> </w:t>
            </w:r>
            <w:r w:rsidRPr="00476F48">
              <w:t>as</w:t>
            </w:r>
            <w:r w:rsidRPr="00476F48">
              <w:rPr>
                <w:spacing w:val="-2"/>
              </w:rPr>
              <w:t xml:space="preserve"> </w:t>
            </w:r>
            <w:r w:rsidRPr="00476F48">
              <w:t>the</w:t>
            </w:r>
            <w:r w:rsidRPr="00476F48">
              <w:rPr>
                <w:spacing w:val="-3"/>
              </w:rPr>
              <w:t xml:space="preserve"> </w:t>
            </w:r>
            <w:r w:rsidRPr="00476F48">
              <w:t>basis</w:t>
            </w:r>
            <w:r w:rsidRPr="00476F48">
              <w:rPr>
                <w:spacing w:val="-2"/>
              </w:rPr>
              <w:t xml:space="preserve"> </w:t>
            </w:r>
            <w:r w:rsidRPr="00476F48">
              <w:t>for</w:t>
            </w:r>
            <w:r w:rsidRPr="00476F48">
              <w:rPr>
                <w:spacing w:val="-3"/>
              </w:rPr>
              <w:t xml:space="preserve"> </w:t>
            </w:r>
            <w:r w:rsidRPr="00476F48">
              <w:t>initiation.</w:t>
            </w:r>
          </w:p>
          <w:p w14:paraId="52EA3A31" w14:textId="77777777" w:rsidR="00A102C4" w:rsidRPr="00476F48" w:rsidRDefault="00A102C4" w:rsidP="00F1468C">
            <w:pPr>
              <w:pStyle w:val="Heading3"/>
              <w:numPr>
                <w:ilvl w:val="2"/>
                <w:numId w:val="18"/>
              </w:numPr>
              <w:tabs>
                <w:tab w:val="left" w:pos="312"/>
              </w:tabs>
              <w:spacing w:before="0"/>
              <w:ind w:left="0" w:firstLine="0"/>
              <w:jc w:val="both"/>
            </w:pPr>
            <w:r w:rsidRPr="00476F48">
              <w:t>streamed</w:t>
            </w:r>
            <w:r w:rsidRPr="00476F48">
              <w:rPr>
                <w:spacing w:val="-3"/>
              </w:rPr>
              <w:t xml:space="preserve"> </w:t>
            </w:r>
            <w:r w:rsidRPr="00476F48">
              <w:t>data</w:t>
            </w:r>
          </w:p>
          <w:p w14:paraId="7EC7541F" w14:textId="77777777" w:rsidR="00A102C4" w:rsidRPr="00476F48" w:rsidRDefault="00A102C4" w:rsidP="00604099">
            <w:pPr>
              <w:pStyle w:val="BodyText"/>
              <w:ind w:left="312"/>
              <w:jc w:val="both"/>
            </w:pPr>
            <w:r w:rsidRPr="00476F48">
              <w:rPr>
                <w:u w:val="single"/>
              </w:rPr>
              <w:t>IHO Definition:</w:t>
            </w:r>
            <w:r w:rsidRPr="00476F48">
              <w:t xml:space="preserve"> Data that is constantly received by and presented to an end-user while being</w:t>
            </w:r>
            <w:r w:rsidRPr="00476F48">
              <w:rPr>
                <w:spacing w:val="1"/>
              </w:rPr>
              <w:t xml:space="preserve"> </w:t>
            </w:r>
            <w:r w:rsidRPr="00476F48">
              <w:t>delivered by</w:t>
            </w:r>
            <w:r w:rsidRPr="00476F48">
              <w:rPr>
                <w:spacing w:val="-2"/>
              </w:rPr>
              <w:t xml:space="preserve"> </w:t>
            </w:r>
            <w:r w:rsidRPr="00476F48">
              <w:t>a</w:t>
            </w:r>
            <w:r w:rsidRPr="00476F48">
              <w:rPr>
                <w:spacing w:val="-1"/>
              </w:rPr>
              <w:t xml:space="preserve"> </w:t>
            </w:r>
            <w:r w:rsidRPr="00476F48">
              <w:t>provider.</w:t>
            </w:r>
          </w:p>
          <w:p w14:paraId="3FF31FCC" w14:textId="77777777" w:rsidR="00A102C4" w:rsidRPr="00476F48" w:rsidRDefault="00A102C4" w:rsidP="00F1468C">
            <w:pPr>
              <w:pStyle w:val="Heading3"/>
              <w:numPr>
                <w:ilvl w:val="2"/>
                <w:numId w:val="18"/>
              </w:numPr>
              <w:tabs>
                <w:tab w:val="left" w:pos="312"/>
              </w:tabs>
              <w:spacing w:before="0"/>
              <w:ind w:left="0" w:firstLine="0"/>
              <w:jc w:val="both"/>
            </w:pPr>
            <w:r w:rsidRPr="00476F48">
              <w:t>telex</w:t>
            </w:r>
          </w:p>
          <w:p w14:paraId="6D17BCBC" w14:textId="77777777" w:rsidR="00A102C4" w:rsidRPr="00476F48" w:rsidRDefault="00A102C4" w:rsidP="00604099">
            <w:pPr>
              <w:pStyle w:val="BodyText"/>
              <w:ind w:left="312"/>
              <w:jc w:val="both"/>
            </w:pPr>
            <w:r w:rsidRPr="00476F48">
              <w:rPr>
                <w:u w:val="single"/>
              </w:rPr>
              <w:t>IHO Definition:</w:t>
            </w:r>
            <w:r w:rsidRPr="00476F48">
              <w:t xml:space="preserve"> A system of communication in which messages are sent over long distances by</w:t>
            </w:r>
            <w:r w:rsidRPr="00476F48">
              <w:rPr>
                <w:spacing w:val="1"/>
              </w:rPr>
              <w:t xml:space="preserve"> </w:t>
            </w:r>
            <w:r w:rsidRPr="00476F48">
              <w:t>using</w:t>
            </w:r>
            <w:r w:rsidRPr="00476F48">
              <w:rPr>
                <w:spacing w:val="-1"/>
              </w:rPr>
              <w:t xml:space="preserve"> </w:t>
            </w:r>
            <w:r w:rsidRPr="00476F48">
              <w:t>a</w:t>
            </w:r>
            <w:r w:rsidRPr="00476F48">
              <w:rPr>
                <w:spacing w:val="-3"/>
              </w:rPr>
              <w:t xml:space="preserve"> </w:t>
            </w:r>
            <w:r w:rsidRPr="00476F48">
              <w:t>telephone</w:t>
            </w:r>
            <w:r w:rsidRPr="00476F48">
              <w:rPr>
                <w:spacing w:val="-2"/>
              </w:rPr>
              <w:t xml:space="preserve"> </w:t>
            </w:r>
            <w:r w:rsidRPr="00476F48">
              <w:t>system</w:t>
            </w:r>
            <w:r w:rsidRPr="00476F48">
              <w:rPr>
                <w:spacing w:val="1"/>
              </w:rPr>
              <w:t xml:space="preserve"> </w:t>
            </w:r>
            <w:r w:rsidRPr="00476F48">
              <w:t>and</w:t>
            </w:r>
            <w:r w:rsidRPr="00476F48">
              <w:rPr>
                <w:spacing w:val="-2"/>
              </w:rPr>
              <w:t xml:space="preserve"> </w:t>
            </w:r>
            <w:r w:rsidRPr="00476F48">
              <w:t>are</w:t>
            </w:r>
            <w:r w:rsidRPr="00476F48">
              <w:rPr>
                <w:spacing w:val="-1"/>
              </w:rPr>
              <w:t xml:space="preserve"> </w:t>
            </w:r>
            <w:r w:rsidRPr="00476F48">
              <w:t>printed by</w:t>
            </w:r>
            <w:r w:rsidRPr="00476F48">
              <w:rPr>
                <w:spacing w:val="-4"/>
              </w:rPr>
              <w:t xml:space="preserve"> </w:t>
            </w:r>
            <w:r w:rsidRPr="00476F48">
              <w:t>using</w:t>
            </w:r>
            <w:r w:rsidRPr="00476F48">
              <w:rPr>
                <w:spacing w:val="-2"/>
              </w:rPr>
              <w:t xml:space="preserve"> </w:t>
            </w:r>
            <w:r w:rsidRPr="00476F48">
              <w:t>a</w:t>
            </w:r>
            <w:r w:rsidRPr="00476F48">
              <w:rPr>
                <w:spacing w:val="-1"/>
              </w:rPr>
              <w:t xml:space="preserve"> </w:t>
            </w:r>
            <w:r w:rsidRPr="00476F48">
              <w:t>special</w:t>
            </w:r>
            <w:r w:rsidRPr="00476F48">
              <w:rPr>
                <w:spacing w:val="-3"/>
              </w:rPr>
              <w:t xml:space="preserve"> </w:t>
            </w:r>
            <w:r w:rsidRPr="00476F48">
              <w:t>machine</w:t>
            </w:r>
            <w:r w:rsidRPr="00476F48">
              <w:rPr>
                <w:spacing w:val="-3"/>
              </w:rPr>
              <w:t xml:space="preserve"> </w:t>
            </w:r>
            <w:r w:rsidRPr="00476F48">
              <w:t>(called</w:t>
            </w:r>
            <w:r w:rsidRPr="00476F48">
              <w:rPr>
                <w:spacing w:val="-2"/>
              </w:rPr>
              <w:t xml:space="preserve"> </w:t>
            </w:r>
            <w:r w:rsidRPr="00476F48">
              <w:t>a</w:t>
            </w:r>
            <w:r w:rsidRPr="00476F48">
              <w:rPr>
                <w:spacing w:val="-2"/>
              </w:rPr>
              <w:t xml:space="preserve"> </w:t>
            </w:r>
            <w:r w:rsidRPr="00476F48">
              <w:t>teletypewriter).</w:t>
            </w:r>
          </w:p>
          <w:p w14:paraId="42B05A27" w14:textId="77777777" w:rsidR="00A102C4" w:rsidRPr="00476F48" w:rsidRDefault="00A102C4" w:rsidP="00F1468C">
            <w:pPr>
              <w:pStyle w:val="Heading3"/>
              <w:numPr>
                <w:ilvl w:val="2"/>
                <w:numId w:val="18"/>
              </w:numPr>
              <w:tabs>
                <w:tab w:val="left" w:pos="312"/>
              </w:tabs>
              <w:spacing w:before="0"/>
              <w:ind w:left="0" w:firstLine="0"/>
              <w:jc w:val="both"/>
            </w:pPr>
            <w:r w:rsidRPr="00476F48">
              <w:t>telegraph</w:t>
            </w:r>
          </w:p>
          <w:p w14:paraId="027F6CB4" w14:textId="77777777" w:rsidR="00A102C4" w:rsidRPr="00476F48" w:rsidRDefault="00A102C4" w:rsidP="00604099">
            <w:pPr>
              <w:pStyle w:val="BodyText"/>
              <w:ind w:left="312"/>
              <w:jc w:val="both"/>
            </w:pPr>
            <w:r w:rsidRPr="00476F48">
              <w:rPr>
                <w:u w:val="single"/>
              </w:rPr>
              <w:t>IHO Definition:</w:t>
            </w:r>
            <w:r w:rsidRPr="00476F48">
              <w:t xml:space="preserve"> An apparatus, system or process for communication at a distance by electric</w:t>
            </w:r>
            <w:r w:rsidRPr="00476F48">
              <w:rPr>
                <w:spacing w:val="1"/>
              </w:rPr>
              <w:t xml:space="preserve"> </w:t>
            </w:r>
            <w:r w:rsidRPr="00476F48">
              <w:t>transmission</w:t>
            </w:r>
            <w:r w:rsidRPr="00476F48">
              <w:rPr>
                <w:spacing w:val="-2"/>
              </w:rPr>
              <w:t xml:space="preserve"> </w:t>
            </w:r>
            <w:r w:rsidRPr="00476F48">
              <w:t>over</w:t>
            </w:r>
            <w:r w:rsidRPr="00476F48">
              <w:rPr>
                <w:spacing w:val="2"/>
              </w:rPr>
              <w:t xml:space="preserve"> </w:t>
            </w:r>
            <w:r w:rsidRPr="00476F48">
              <w:t>wire.</w:t>
            </w:r>
          </w:p>
          <w:p w14:paraId="6D79E365" w14:textId="77777777" w:rsidR="00A102C4" w:rsidRPr="00476F48" w:rsidRDefault="00A102C4" w:rsidP="00F1468C">
            <w:pPr>
              <w:pStyle w:val="Heading3"/>
              <w:numPr>
                <w:ilvl w:val="2"/>
                <w:numId w:val="18"/>
              </w:numPr>
              <w:tabs>
                <w:tab w:val="left" w:pos="312"/>
              </w:tabs>
              <w:spacing w:before="0"/>
              <w:ind w:left="0" w:firstLine="0"/>
              <w:jc w:val="both"/>
            </w:pPr>
            <w:r w:rsidRPr="00476F48">
              <w:t>email</w:t>
            </w:r>
          </w:p>
          <w:p w14:paraId="781587C3" w14:textId="77777777" w:rsidR="00A102C4" w:rsidRPr="00476F48" w:rsidRDefault="00A102C4" w:rsidP="00604099">
            <w:pPr>
              <w:pStyle w:val="BodyText"/>
              <w:ind w:left="312"/>
              <w:jc w:val="both"/>
            </w:pPr>
            <w:r w:rsidRPr="00476F48">
              <w:rPr>
                <w:u w:val="single"/>
              </w:rPr>
              <w:t>IHO Definition:</w:t>
            </w:r>
            <w:r w:rsidRPr="008263D5">
              <w:t xml:space="preserve"> Messages and other data exchanged between individuals using computers in a</w:t>
            </w:r>
            <w:r w:rsidRPr="008263D5">
              <w:rPr>
                <w:spacing w:val="1"/>
              </w:rPr>
              <w:t xml:space="preserve"> </w:t>
            </w:r>
            <w:r w:rsidRPr="00476F48">
              <w:t>network.</w:t>
            </w:r>
          </w:p>
          <w:p w14:paraId="6D062E29" w14:textId="77777777" w:rsidR="00A102C4" w:rsidRPr="00476F48" w:rsidRDefault="00A102C4" w:rsidP="00604099">
            <w:pPr>
              <w:pStyle w:val="BodyText"/>
              <w:spacing w:after="0"/>
              <w:jc w:val="both"/>
            </w:pPr>
            <w:r w:rsidRPr="00476F48">
              <w:rPr>
                <w:u w:val="single"/>
              </w:rPr>
              <w:t>Remarks:</w:t>
            </w:r>
          </w:p>
          <w:p w14:paraId="5DCB2EF1" w14:textId="288CECD3"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A6A1D03" w14:textId="1244F232" w:rsidR="005073EF" w:rsidRPr="006251D1" w:rsidRDefault="001972A4" w:rsidP="00F1468C">
      <w:pPr>
        <w:pStyle w:val="Heading2"/>
        <w:numPr>
          <w:ilvl w:val="1"/>
          <w:numId w:val="23"/>
        </w:numPr>
      </w:pPr>
      <w:bookmarkStart w:id="1908" w:name="_Toc196831709"/>
      <w:r>
        <w:lastRenderedPageBreak/>
        <w:t>t</w:t>
      </w:r>
      <w:r w:rsidRPr="006251D1">
        <w:t>ext</w:t>
      </w:r>
      <w:bookmarkEnd w:id="1908"/>
    </w:p>
    <w:tbl>
      <w:tblPr>
        <w:tblStyle w:val="TableGrid"/>
        <w:tblW w:w="10065" w:type="dxa"/>
        <w:tblInd w:w="-5" w:type="dxa"/>
        <w:tblLook w:val="04A0" w:firstRow="1" w:lastRow="0" w:firstColumn="1" w:lastColumn="0" w:noHBand="0" w:noVBand="1"/>
      </w:tblPr>
      <w:tblGrid>
        <w:gridCol w:w="10065"/>
      </w:tblGrid>
      <w:tr w:rsidR="00A102C4" w:rsidRPr="00476F48" w14:paraId="14A1B54E" w14:textId="77777777" w:rsidTr="001972A4">
        <w:tc>
          <w:tcPr>
            <w:tcW w:w="10065" w:type="dxa"/>
            <w:vAlign w:val="center"/>
          </w:tcPr>
          <w:p w14:paraId="4C4EC276" w14:textId="77777777" w:rsidR="008D2E59" w:rsidRPr="00476F48" w:rsidRDefault="00A102C4" w:rsidP="007B1445">
            <w:pPr>
              <w:pStyle w:val="BodyText"/>
              <w:spacing w:before="120"/>
              <w:jc w:val="both"/>
              <w:rPr>
                <w:u w:val="single"/>
              </w:rPr>
            </w:pPr>
            <w:r w:rsidRPr="00476F48">
              <w:rPr>
                <w:u w:val="single"/>
              </w:rPr>
              <w:t>IHO Definition:</w:t>
            </w:r>
            <w:r w:rsidRPr="006251D1">
              <w:t xml:space="preserve"> A non-formatted digital text string.</w:t>
            </w:r>
          </w:p>
          <w:p w14:paraId="044021B1" w14:textId="3E57E090" w:rsidR="00A102C4" w:rsidRPr="00476F48" w:rsidRDefault="00A102C4" w:rsidP="007B1445">
            <w:pPr>
              <w:pStyle w:val="BodyText"/>
              <w:spacing w:after="0"/>
              <w:jc w:val="both"/>
            </w:pPr>
            <w:r w:rsidRPr="00476F48">
              <w:rPr>
                <w:spacing w:val="-53"/>
              </w:rPr>
              <w:t xml:space="preserve"> </w:t>
            </w:r>
            <w:r w:rsidRPr="00476F48">
              <w:rPr>
                <w:u w:val="single"/>
              </w:rPr>
              <w:t>Remarks:</w:t>
            </w:r>
          </w:p>
          <w:p w14:paraId="3287890E" w14:textId="422636F4" w:rsidR="00A102C4" w:rsidRPr="00476F48" w:rsidRDefault="00A102C4" w:rsidP="00F1468C">
            <w:pPr>
              <w:pStyle w:val="BodyText"/>
              <w:numPr>
                <w:ilvl w:val="0"/>
                <w:numId w:val="10"/>
              </w:numPr>
              <w:tabs>
                <w:tab w:val="left" w:pos="171"/>
              </w:tabs>
              <w:ind w:left="171" w:hanging="171"/>
              <w:jc w:val="both"/>
            </w:pPr>
            <w:r w:rsidRPr="00476F48">
              <w:t>Should be used, for example, to hold the information that is for short cautionary or explanatory</w:t>
            </w:r>
            <w:r w:rsidRPr="00476F48">
              <w:rPr>
                <w:spacing w:val="1"/>
              </w:rPr>
              <w:t xml:space="preserve"> </w:t>
            </w:r>
            <w:r w:rsidRPr="00476F48">
              <w:t>notes. Therefore, text populated in text must not exceed 300 characters. Text may be in English, or</w:t>
            </w:r>
            <w:r w:rsidRPr="00476F48">
              <w:rPr>
                <w:spacing w:val="1"/>
              </w:rPr>
              <w:t xml:space="preserve"> </w:t>
            </w:r>
            <w:r w:rsidRPr="00476F48">
              <w:t>in a national language. No formatting of text is possible within text. If formatted text, or text strings</w:t>
            </w:r>
            <w:r w:rsidRPr="00476F48">
              <w:rPr>
                <w:spacing w:val="1"/>
              </w:rPr>
              <w:t xml:space="preserve"> </w:t>
            </w:r>
            <w:r w:rsidRPr="00476F48">
              <w:t>exceeding</w:t>
            </w:r>
            <w:r w:rsidRPr="00476F48">
              <w:rPr>
                <w:spacing w:val="-2"/>
              </w:rPr>
              <w:t xml:space="preserve"> </w:t>
            </w:r>
            <w:r w:rsidRPr="00476F48">
              <w:t>300</w:t>
            </w:r>
            <w:r w:rsidRPr="00476F48">
              <w:rPr>
                <w:spacing w:val="-2"/>
              </w:rPr>
              <w:t xml:space="preserve"> </w:t>
            </w:r>
            <w:r w:rsidRPr="00476F48">
              <w:t>characters,</w:t>
            </w:r>
            <w:r w:rsidRPr="00476F48">
              <w:rPr>
                <w:spacing w:val="-1"/>
              </w:rPr>
              <w:t xml:space="preserve"> </w:t>
            </w:r>
            <w:r w:rsidRPr="00476F48">
              <w:t>is</w:t>
            </w:r>
            <w:r w:rsidRPr="00476F48">
              <w:rPr>
                <w:spacing w:val="-1"/>
              </w:rPr>
              <w:t xml:space="preserve"> </w:t>
            </w:r>
            <w:r w:rsidRPr="00476F48">
              <w:t>required,</w:t>
            </w:r>
            <w:r w:rsidRPr="00476F48">
              <w:rPr>
                <w:spacing w:val="-1"/>
              </w:rPr>
              <w:t xml:space="preserve"> </w:t>
            </w:r>
            <w:r w:rsidRPr="00476F48">
              <w:t>then an</w:t>
            </w:r>
            <w:r w:rsidRPr="00476F48">
              <w:rPr>
                <w:spacing w:val="-1"/>
              </w:rPr>
              <w:t xml:space="preserve"> </w:t>
            </w:r>
            <w:r w:rsidRPr="00476F48">
              <w:t>alternate</w:t>
            </w:r>
            <w:r w:rsidRPr="00476F48">
              <w:rPr>
                <w:spacing w:val="-2"/>
              </w:rPr>
              <w:t xml:space="preserve"> </w:t>
            </w:r>
            <w:r w:rsidRPr="00476F48">
              <w:t>concept</w:t>
            </w:r>
            <w:r w:rsidRPr="00476F48">
              <w:rPr>
                <w:spacing w:val="1"/>
              </w:rPr>
              <w:t xml:space="preserve"> </w:t>
            </w:r>
            <w:r w:rsidRPr="00476F48">
              <w:t>should be</w:t>
            </w:r>
            <w:r w:rsidRPr="00476F48">
              <w:rPr>
                <w:spacing w:val="-1"/>
              </w:rPr>
              <w:t xml:space="preserve"> </w:t>
            </w:r>
            <w:r w:rsidRPr="00476F48">
              <w:t>used.</w:t>
            </w:r>
          </w:p>
        </w:tc>
      </w:tr>
    </w:tbl>
    <w:p w14:paraId="680C6158" w14:textId="77777777" w:rsidR="00A102C4" w:rsidRPr="0029286C" w:rsidRDefault="00A102C4" w:rsidP="0029286C">
      <w:pPr>
        <w:pStyle w:val="BodyText"/>
        <w:spacing w:after="0"/>
      </w:pPr>
    </w:p>
    <w:p w14:paraId="1F4323CA" w14:textId="35170515" w:rsidR="005073EF" w:rsidRPr="0029286C" w:rsidRDefault="0029286C" w:rsidP="00F1468C">
      <w:pPr>
        <w:pStyle w:val="Heading2"/>
        <w:numPr>
          <w:ilvl w:val="1"/>
          <w:numId w:val="23"/>
        </w:numPr>
      </w:pPr>
      <w:bookmarkStart w:id="1909" w:name="_Toc196831710"/>
      <w:r>
        <w:t>t</w:t>
      </w:r>
      <w:r w:rsidRPr="0029286C">
        <w:t xml:space="preserve">ype </w:t>
      </w:r>
      <w:r>
        <w:t>o</w:t>
      </w:r>
      <w:r w:rsidRPr="0029286C">
        <w:t xml:space="preserve">f </w:t>
      </w:r>
      <w:r w:rsidR="00032965">
        <w:t>physical product</w:t>
      </w:r>
      <w:bookmarkEnd w:id="1909"/>
    </w:p>
    <w:tbl>
      <w:tblPr>
        <w:tblStyle w:val="TableGrid"/>
        <w:tblW w:w="10065" w:type="dxa"/>
        <w:tblInd w:w="-5" w:type="dxa"/>
        <w:tblLook w:val="04A0" w:firstRow="1" w:lastRow="0" w:firstColumn="1" w:lastColumn="0" w:noHBand="0" w:noVBand="1"/>
      </w:tblPr>
      <w:tblGrid>
        <w:gridCol w:w="10065"/>
      </w:tblGrid>
      <w:tr w:rsidR="00E84FDB" w:rsidRPr="00476F48" w14:paraId="695BC952" w14:textId="77777777" w:rsidTr="0029286C">
        <w:tc>
          <w:tcPr>
            <w:tcW w:w="10065" w:type="dxa"/>
            <w:vAlign w:val="center"/>
          </w:tcPr>
          <w:p w14:paraId="5D1FE534" w14:textId="5544B267" w:rsidR="008D2E59" w:rsidRPr="00476F48" w:rsidRDefault="00E84FDB" w:rsidP="0029286C">
            <w:pPr>
              <w:pStyle w:val="BodyText"/>
              <w:spacing w:before="120"/>
              <w:rPr>
                <w:u w:val="single"/>
              </w:rPr>
            </w:pPr>
            <w:r w:rsidRPr="00476F48">
              <w:rPr>
                <w:u w:val="single"/>
              </w:rPr>
              <w:t>IHO Definition:</w:t>
            </w:r>
            <w:r w:rsidRPr="0029286C">
              <w:t xml:space="preserve"> </w:t>
            </w:r>
            <w:r w:rsidR="00BE4BBD" w:rsidRPr="00BE4BBD">
              <w:t>The type of a physical (navigational) product, usually printed on paper.</w:t>
            </w:r>
          </w:p>
          <w:p w14:paraId="331BEF3E" w14:textId="7C2972A4" w:rsidR="00E84FDB" w:rsidRPr="00476F48" w:rsidRDefault="00E84FDB" w:rsidP="0029286C">
            <w:pPr>
              <w:pStyle w:val="BodyText"/>
              <w:spacing w:after="0"/>
            </w:pPr>
            <w:r w:rsidRPr="00476F48">
              <w:rPr>
                <w:spacing w:val="-53"/>
              </w:rPr>
              <w:t xml:space="preserve"> </w:t>
            </w:r>
            <w:r w:rsidRPr="00476F48">
              <w:rPr>
                <w:u w:val="single"/>
              </w:rPr>
              <w:t>Remarks:</w:t>
            </w:r>
          </w:p>
          <w:p w14:paraId="0EAEF78E" w14:textId="13DF9477" w:rsidR="00E84FDB" w:rsidRPr="00476F48" w:rsidRDefault="00E84FD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176EB6D5" w14:textId="77777777" w:rsidR="005073EF" w:rsidRPr="006154F6" w:rsidRDefault="005073EF" w:rsidP="006154F6">
      <w:pPr>
        <w:pStyle w:val="BodyText"/>
        <w:spacing w:after="0"/>
      </w:pPr>
    </w:p>
    <w:p w14:paraId="59F16D81" w14:textId="4C9CE0FF" w:rsidR="009455D2" w:rsidRPr="006154F6" w:rsidRDefault="00421987" w:rsidP="00F1468C">
      <w:pPr>
        <w:pStyle w:val="Heading2"/>
        <w:numPr>
          <w:ilvl w:val="1"/>
          <w:numId w:val="23"/>
        </w:numPr>
      </w:pPr>
      <w:bookmarkStart w:id="1910" w:name="_Toc196831711"/>
      <w:r>
        <w:t>t</w:t>
      </w:r>
      <w:r w:rsidRPr="006154F6">
        <w:t xml:space="preserve">ype </w:t>
      </w:r>
      <w:r>
        <w:t>o</w:t>
      </w:r>
      <w:r w:rsidRPr="006154F6">
        <w:t xml:space="preserve">f </w:t>
      </w:r>
      <w:r>
        <w:t>p</w:t>
      </w:r>
      <w:r w:rsidRPr="006154F6">
        <w:t xml:space="preserve">roduct </w:t>
      </w:r>
      <w:r>
        <w:t>f</w:t>
      </w:r>
      <w:r w:rsidRPr="006154F6">
        <w:t>ormat</w:t>
      </w:r>
      <w:bookmarkEnd w:id="1910"/>
    </w:p>
    <w:tbl>
      <w:tblPr>
        <w:tblStyle w:val="TableGrid"/>
        <w:tblW w:w="10065" w:type="dxa"/>
        <w:tblInd w:w="-5" w:type="dxa"/>
        <w:tblLook w:val="04A0" w:firstRow="1" w:lastRow="0" w:firstColumn="1" w:lastColumn="0" w:noHBand="0" w:noVBand="1"/>
      </w:tblPr>
      <w:tblGrid>
        <w:gridCol w:w="10065"/>
      </w:tblGrid>
      <w:tr w:rsidR="00E84FDB" w:rsidRPr="00476F48" w14:paraId="29569541" w14:textId="77777777" w:rsidTr="00421987">
        <w:tc>
          <w:tcPr>
            <w:tcW w:w="10065" w:type="dxa"/>
            <w:vAlign w:val="center"/>
          </w:tcPr>
          <w:p w14:paraId="695A5CA4" w14:textId="6CAF5707" w:rsidR="00E84FDB" w:rsidRPr="00476F48" w:rsidRDefault="00E84FDB" w:rsidP="000D32EC">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009F34A0">
              <w:t>The t</w:t>
            </w:r>
            <w:r w:rsidR="009F34A0" w:rsidRPr="00476F48">
              <w:t xml:space="preserve">ype </w:t>
            </w:r>
            <w:r w:rsidRPr="00476F48">
              <w:t>of product</w:t>
            </w:r>
            <w:r w:rsidRPr="00476F48">
              <w:rPr>
                <w:spacing w:val="-3"/>
              </w:rPr>
              <w:t xml:space="preserve"> </w:t>
            </w:r>
            <w:r w:rsidRPr="00476F48">
              <w:t>format.</w:t>
            </w:r>
          </w:p>
          <w:p w14:paraId="4AA0F1C5" w14:textId="77777777" w:rsidR="00E84FDB" w:rsidRPr="00476F48" w:rsidRDefault="00E84FDB" w:rsidP="00F1468C">
            <w:pPr>
              <w:numPr>
                <w:ilvl w:val="0"/>
                <w:numId w:val="3"/>
              </w:numPr>
              <w:tabs>
                <w:tab w:val="left" w:pos="312"/>
              </w:tabs>
              <w:ind w:left="0" w:firstLine="0"/>
              <w:jc w:val="both"/>
              <w:rPr>
                <w:b/>
                <w:sz w:val="20"/>
              </w:rPr>
            </w:pPr>
            <w:r w:rsidRPr="00476F48">
              <w:rPr>
                <w:b/>
                <w:sz w:val="20"/>
              </w:rPr>
              <w:t>GML</w:t>
            </w:r>
          </w:p>
          <w:p w14:paraId="1B67E584" w14:textId="77777777" w:rsidR="00E84FDB" w:rsidRPr="00476F48" w:rsidRDefault="00E84FDB" w:rsidP="000D32EC">
            <w:pPr>
              <w:pStyle w:val="BodyText"/>
              <w:ind w:left="312"/>
              <w:jc w:val="both"/>
            </w:pPr>
            <w:r w:rsidRPr="00476F48">
              <w:rPr>
                <w:u w:val="single"/>
              </w:rPr>
              <w:t>IHO Definition:</w:t>
            </w:r>
            <w:r w:rsidRPr="00476F48">
              <w:t xml:space="preserve"> Geography </w:t>
            </w:r>
            <w:proofErr w:type="spellStart"/>
            <w:r w:rsidRPr="00476F48">
              <w:t>Markup</w:t>
            </w:r>
            <w:proofErr w:type="spellEnd"/>
            <w:r w:rsidRPr="00476F48">
              <w:t xml:space="preserve"> Language. An XML-based geographic information encoding</w:t>
            </w:r>
            <w:r w:rsidRPr="00476F48">
              <w:rPr>
                <w:spacing w:val="1"/>
              </w:rPr>
              <w:t xml:space="preserve"> </w:t>
            </w:r>
            <w:r w:rsidRPr="00476F48">
              <w:t>language developed by the Open GIS Consortium (OGC) to enhance the interoperability of</w:t>
            </w:r>
            <w:r w:rsidRPr="00476F48">
              <w:rPr>
                <w:spacing w:val="1"/>
              </w:rPr>
              <w:t xml:space="preserve"> </w:t>
            </w:r>
            <w:r w:rsidRPr="00476F48">
              <w:t>geographic</w:t>
            </w:r>
            <w:r w:rsidRPr="00476F48">
              <w:rPr>
                <w:spacing w:val="-1"/>
              </w:rPr>
              <w:t xml:space="preserve"> </w:t>
            </w:r>
            <w:r w:rsidRPr="00476F48">
              <w:t>information.</w:t>
            </w:r>
          </w:p>
          <w:p w14:paraId="7BDCAF59" w14:textId="77777777" w:rsidR="00E84FDB" w:rsidRPr="00476F48" w:rsidRDefault="00E84FDB" w:rsidP="00F1468C">
            <w:pPr>
              <w:numPr>
                <w:ilvl w:val="0"/>
                <w:numId w:val="3"/>
              </w:numPr>
              <w:tabs>
                <w:tab w:val="left" w:pos="312"/>
              </w:tabs>
              <w:ind w:left="0" w:firstLine="0"/>
              <w:jc w:val="both"/>
              <w:rPr>
                <w:b/>
                <w:sz w:val="20"/>
              </w:rPr>
            </w:pPr>
            <w:r w:rsidRPr="00476F48">
              <w:rPr>
                <w:b/>
                <w:sz w:val="20"/>
              </w:rPr>
              <w:t>ISO/IEC</w:t>
            </w:r>
            <w:r w:rsidRPr="00476F48">
              <w:rPr>
                <w:b/>
                <w:spacing w:val="-1"/>
                <w:sz w:val="20"/>
              </w:rPr>
              <w:t xml:space="preserve"> </w:t>
            </w:r>
            <w:r w:rsidRPr="00476F48">
              <w:rPr>
                <w:b/>
                <w:sz w:val="20"/>
              </w:rPr>
              <w:t>8211</w:t>
            </w:r>
          </w:p>
          <w:p w14:paraId="5C3FE496" w14:textId="77777777" w:rsidR="00E84FDB" w:rsidRPr="00476F48" w:rsidRDefault="00E84FDB" w:rsidP="000D32EC">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t xml:space="preserve"> Specification</w:t>
            </w:r>
            <w:r w:rsidRPr="00476F48">
              <w:rPr>
                <w:spacing w:val="-3"/>
              </w:rPr>
              <w:t xml:space="preserve"> </w:t>
            </w:r>
            <w:r w:rsidRPr="00476F48">
              <w:t>for</w:t>
            </w:r>
            <w:r w:rsidRPr="00476F48">
              <w:rPr>
                <w:spacing w:val="-3"/>
              </w:rPr>
              <w:t xml:space="preserve"> </w:t>
            </w:r>
            <w:r w:rsidRPr="00476F48">
              <w:t>a</w:t>
            </w:r>
            <w:r w:rsidRPr="00476F48">
              <w:rPr>
                <w:spacing w:val="-1"/>
              </w:rPr>
              <w:t xml:space="preserve"> </w:t>
            </w:r>
            <w:r w:rsidRPr="00476F48">
              <w:t>data</w:t>
            </w:r>
            <w:r w:rsidRPr="00476F48">
              <w:rPr>
                <w:spacing w:val="-3"/>
              </w:rPr>
              <w:t xml:space="preserve"> </w:t>
            </w:r>
            <w:r w:rsidRPr="00476F48">
              <w:t>descriptive</w:t>
            </w:r>
            <w:r w:rsidRPr="00476F48">
              <w:rPr>
                <w:spacing w:val="-3"/>
              </w:rPr>
              <w:t xml:space="preserve"> </w:t>
            </w:r>
            <w:r w:rsidRPr="00476F48">
              <w:t>file</w:t>
            </w:r>
            <w:r w:rsidRPr="00476F48">
              <w:rPr>
                <w:spacing w:val="-3"/>
              </w:rPr>
              <w:t xml:space="preserve"> </w:t>
            </w:r>
            <w:r w:rsidRPr="00476F48">
              <w:t>for</w:t>
            </w:r>
            <w:r w:rsidRPr="00476F48">
              <w:rPr>
                <w:spacing w:val="-3"/>
              </w:rPr>
              <w:t xml:space="preserve"> </w:t>
            </w:r>
            <w:r w:rsidRPr="00476F48">
              <w:t>information</w:t>
            </w:r>
            <w:r w:rsidRPr="00476F48">
              <w:rPr>
                <w:spacing w:val="-3"/>
              </w:rPr>
              <w:t xml:space="preserve"> </w:t>
            </w:r>
            <w:r w:rsidRPr="00476F48">
              <w:t>interchange.</w:t>
            </w:r>
          </w:p>
          <w:p w14:paraId="1A31470E" w14:textId="77777777" w:rsidR="00E84FDB" w:rsidRPr="00476F48" w:rsidRDefault="00E84FDB" w:rsidP="00F1468C">
            <w:pPr>
              <w:numPr>
                <w:ilvl w:val="0"/>
                <w:numId w:val="3"/>
              </w:numPr>
              <w:tabs>
                <w:tab w:val="left" w:pos="312"/>
              </w:tabs>
              <w:ind w:left="0" w:firstLine="0"/>
              <w:jc w:val="both"/>
              <w:rPr>
                <w:b/>
                <w:sz w:val="20"/>
              </w:rPr>
            </w:pPr>
            <w:r w:rsidRPr="00476F48">
              <w:rPr>
                <w:b/>
                <w:sz w:val="20"/>
              </w:rPr>
              <w:t>PDF</w:t>
            </w:r>
          </w:p>
          <w:p w14:paraId="6F7FA186" w14:textId="77777777" w:rsidR="00E84FDB" w:rsidRPr="00476F48" w:rsidRDefault="00E84FDB" w:rsidP="000D32EC">
            <w:pPr>
              <w:pStyle w:val="BodyText"/>
              <w:ind w:left="312"/>
              <w:jc w:val="both"/>
            </w:pPr>
            <w:r w:rsidRPr="00D27359">
              <w:rPr>
                <w:u w:val="single"/>
                <w:lang w:val="fr-FR"/>
              </w:rPr>
              <w:t>IHO</w:t>
            </w:r>
            <w:r w:rsidRPr="00D27359">
              <w:rPr>
                <w:spacing w:val="1"/>
                <w:u w:val="single"/>
                <w:lang w:val="fr-FR"/>
              </w:rPr>
              <w:t xml:space="preserve"> </w:t>
            </w:r>
            <w:proofErr w:type="spellStart"/>
            <w:proofErr w:type="gramStart"/>
            <w:r w:rsidRPr="00D27359">
              <w:rPr>
                <w:u w:val="single"/>
                <w:lang w:val="fr-FR"/>
              </w:rPr>
              <w:t>Definition</w:t>
            </w:r>
            <w:proofErr w:type="spellEnd"/>
            <w:r w:rsidRPr="00D27359">
              <w:rPr>
                <w:u w:val="single"/>
                <w:lang w:val="fr-FR"/>
              </w:rPr>
              <w:t>:</w:t>
            </w:r>
            <w:proofErr w:type="gramEnd"/>
            <w:r w:rsidRPr="00D27359">
              <w:rPr>
                <w:spacing w:val="1"/>
                <w:lang w:val="fr-FR"/>
              </w:rPr>
              <w:t xml:space="preserve"> </w:t>
            </w:r>
            <w:r w:rsidRPr="00D27359">
              <w:rPr>
                <w:lang w:val="fr-FR"/>
              </w:rPr>
              <w:t>Portable</w:t>
            </w:r>
            <w:r w:rsidRPr="00D27359">
              <w:rPr>
                <w:spacing w:val="1"/>
                <w:lang w:val="fr-FR"/>
              </w:rPr>
              <w:t xml:space="preserve"> </w:t>
            </w:r>
            <w:r w:rsidRPr="00D27359">
              <w:rPr>
                <w:lang w:val="fr-FR"/>
              </w:rPr>
              <w:t>Document</w:t>
            </w:r>
            <w:r w:rsidRPr="00D27359">
              <w:rPr>
                <w:spacing w:val="1"/>
                <w:lang w:val="fr-FR"/>
              </w:rPr>
              <w:t xml:space="preserve"> </w:t>
            </w:r>
            <w:r w:rsidRPr="00D27359">
              <w:rPr>
                <w:lang w:val="fr-FR"/>
              </w:rPr>
              <w:t>Format.</w:t>
            </w:r>
            <w:r w:rsidRPr="00D27359">
              <w:rPr>
                <w:spacing w:val="1"/>
                <w:lang w:val="fr-FR"/>
              </w:rPr>
              <w:t xml:space="preserve"> </w:t>
            </w:r>
            <w:r w:rsidRPr="00476F48">
              <w:t>A file</w:t>
            </w:r>
            <w:r w:rsidRPr="00476F48">
              <w:rPr>
                <w:spacing w:val="1"/>
              </w:rPr>
              <w:t xml:space="preserve"> </w:t>
            </w:r>
            <w:r w:rsidRPr="00476F48">
              <w:t>format developed</w:t>
            </w:r>
            <w:r w:rsidRPr="00476F48">
              <w:rPr>
                <w:spacing w:val="55"/>
              </w:rPr>
              <w:t xml:space="preserve"> </w:t>
            </w:r>
            <w:r w:rsidRPr="00476F48">
              <w:t>by Adobe in</w:t>
            </w:r>
            <w:r w:rsidRPr="00476F48">
              <w:rPr>
                <w:spacing w:val="56"/>
              </w:rPr>
              <w:t xml:space="preserve"> </w:t>
            </w:r>
            <w:r w:rsidRPr="00476F48">
              <w:t>1993</w:t>
            </w:r>
            <w:r w:rsidRPr="00476F48">
              <w:rPr>
                <w:spacing w:val="55"/>
              </w:rPr>
              <w:t xml:space="preserve"> </w:t>
            </w:r>
            <w:r w:rsidRPr="00476F48">
              <w:t>to</w:t>
            </w:r>
            <w:r w:rsidRPr="00476F48">
              <w:rPr>
                <w:spacing w:val="1"/>
              </w:rPr>
              <w:t xml:space="preserve"> </w:t>
            </w:r>
            <w:r w:rsidRPr="00476F48">
              <w:t>present</w:t>
            </w:r>
            <w:r w:rsidRPr="00476F48">
              <w:rPr>
                <w:spacing w:val="-3"/>
              </w:rPr>
              <w:t xml:space="preserve"> </w:t>
            </w:r>
            <w:r w:rsidRPr="00476F48">
              <w:t>documents,</w:t>
            </w:r>
            <w:r w:rsidRPr="00476F48">
              <w:rPr>
                <w:spacing w:val="-5"/>
              </w:rPr>
              <w:t xml:space="preserve"> </w:t>
            </w:r>
            <w:r w:rsidRPr="00476F48">
              <w:t>including</w:t>
            </w:r>
            <w:r w:rsidRPr="00476F48">
              <w:rPr>
                <w:spacing w:val="-5"/>
              </w:rPr>
              <w:t xml:space="preserve"> </w:t>
            </w:r>
            <w:r w:rsidRPr="00476F48">
              <w:t>text</w:t>
            </w:r>
            <w:r w:rsidRPr="00476F48">
              <w:rPr>
                <w:spacing w:val="-5"/>
              </w:rPr>
              <w:t xml:space="preserve"> </w:t>
            </w:r>
            <w:r w:rsidRPr="00476F48">
              <w:t>formatting</w:t>
            </w:r>
            <w:r w:rsidRPr="00476F48">
              <w:rPr>
                <w:spacing w:val="-5"/>
              </w:rPr>
              <w:t xml:space="preserve"> </w:t>
            </w:r>
            <w:r w:rsidRPr="00476F48">
              <w:t>and</w:t>
            </w:r>
            <w:r w:rsidRPr="00476F48">
              <w:rPr>
                <w:spacing w:val="-5"/>
              </w:rPr>
              <w:t xml:space="preserve"> </w:t>
            </w:r>
            <w:r w:rsidRPr="00476F48">
              <w:t>images,</w:t>
            </w:r>
            <w:r w:rsidRPr="00476F48">
              <w:rPr>
                <w:spacing w:val="-5"/>
              </w:rPr>
              <w:t xml:space="preserve"> </w:t>
            </w:r>
            <w:r w:rsidRPr="00476F48">
              <w:t>in</w:t>
            </w:r>
            <w:r w:rsidRPr="00476F48">
              <w:rPr>
                <w:spacing w:val="-3"/>
              </w:rPr>
              <w:t xml:space="preserve"> </w:t>
            </w:r>
            <w:r w:rsidRPr="00476F48">
              <w:t>a</w:t>
            </w:r>
            <w:r w:rsidRPr="00476F48">
              <w:rPr>
                <w:spacing w:val="-5"/>
              </w:rPr>
              <w:t xml:space="preserve"> </w:t>
            </w:r>
            <w:r w:rsidRPr="00476F48">
              <w:t>manner</w:t>
            </w:r>
            <w:r w:rsidRPr="00476F48">
              <w:rPr>
                <w:spacing w:val="-5"/>
              </w:rPr>
              <w:t xml:space="preserve"> </w:t>
            </w:r>
            <w:r w:rsidRPr="00476F48">
              <w:t>independent</w:t>
            </w:r>
            <w:r w:rsidRPr="00476F48">
              <w:rPr>
                <w:spacing w:val="-5"/>
              </w:rPr>
              <w:t xml:space="preserve"> </w:t>
            </w:r>
            <w:r w:rsidRPr="00476F48">
              <w:t>of</w:t>
            </w:r>
            <w:r w:rsidRPr="00476F48">
              <w:rPr>
                <w:spacing w:val="6"/>
              </w:rPr>
              <w:t xml:space="preserve"> </w:t>
            </w:r>
            <w:r w:rsidRPr="00476F48">
              <w:t>application</w:t>
            </w:r>
            <w:r w:rsidRPr="00476F48">
              <w:rPr>
                <w:spacing w:val="-53"/>
              </w:rPr>
              <w:t xml:space="preserve"> </w:t>
            </w:r>
            <w:r w:rsidRPr="00476F48">
              <w:t>software,</w:t>
            </w:r>
            <w:r w:rsidRPr="00476F48">
              <w:rPr>
                <w:spacing w:val="1"/>
              </w:rPr>
              <w:t xml:space="preserve"> </w:t>
            </w:r>
            <w:r w:rsidRPr="00476F48">
              <w:t>hardware,</w:t>
            </w:r>
            <w:r w:rsidRPr="00476F48">
              <w:rPr>
                <w:spacing w:val="-1"/>
              </w:rPr>
              <w:t xml:space="preserve"> </w:t>
            </w:r>
            <w:r w:rsidRPr="00476F48">
              <w:t>and</w:t>
            </w:r>
            <w:r w:rsidRPr="00476F48">
              <w:rPr>
                <w:spacing w:val="3"/>
              </w:rPr>
              <w:t xml:space="preserve"> </w:t>
            </w:r>
            <w:r w:rsidRPr="00476F48">
              <w:t>operating</w:t>
            </w:r>
            <w:r w:rsidRPr="00476F48">
              <w:rPr>
                <w:spacing w:val="-1"/>
              </w:rPr>
              <w:t xml:space="preserve"> </w:t>
            </w:r>
            <w:r w:rsidRPr="00476F48">
              <w:t>systems.</w:t>
            </w:r>
          </w:p>
          <w:p w14:paraId="0E648FCA" w14:textId="77777777" w:rsidR="00E84FDB" w:rsidRPr="00476F48" w:rsidRDefault="00E84FDB" w:rsidP="00F1468C">
            <w:pPr>
              <w:numPr>
                <w:ilvl w:val="0"/>
                <w:numId w:val="3"/>
              </w:numPr>
              <w:tabs>
                <w:tab w:val="left" w:pos="312"/>
              </w:tabs>
              <w:ind w:left="0" w:firstLine="0"/>
              <w:jc w:val="both"/>
              <w:rPr>
                <w:b/>
                <w:sz w:val="20"/>
              </w:rPr>
            </w:pPr>
            <w:r w:rsidRPr="00476F48">
              <w:rPr>
                <w:b/>
                <w:sz w:val="20"/>
              </w:rPr>
              <w:t>HTML</w:t>
            </w:r>
          </w:p>
          <w:p w14:paraId="42ECE078" w14:textId="71A493E9" w:rsidR="00E84FDB" w:rsidRPr="00476F48" w:rsidRDefault="00E84FDB" w:rsidP="000D32EC">
            <w:pPr>
              <w:pStyle w:val="BodyText"/>
              <w:ind w:left="312"/>
              <w:jc w:val="both"/>
            </w:pPr>
            <w:r w:rsidRPr="00476F48">
              <w:rPr>
                <w:u w:val="single"/>
              </w:rPr>
              <w:t>IHO Definition:</w:t>
            </w:r>
            <w:r w:rsidRPr="00476F48">
              <w:t xml:space="preserve"> Hypertext </w:t>
            </w:r>
            <w:proofErr w:type="spellStart"/>
            <w:r w:rsidRPr="00476F48">
              <w:t>Markup</w:t>
            </w:r>
            <w:proofErr w:type="spellEnd"/>
            <w:r w:rsidRPr="00476F48">
              <w:t xml:space="preserve"> Language.</w:t>
            </w:r>
          </w:p>
          <w:p w14:paraId="146C3C41" w14:textId="77777777" w:rsidR="00E84FDB" w:rsidRPr="00476F48" w:rsidRDefault="00E84FDB" w:rsidP="00F1468C">
            <w:pPr>
              <w:numPr>
                <w:ilvl w:val="0"/>
                <w:numId w:val="3"/>
              </w:numPr>
              <w:tabs>
                <w:tab w:val="left" w:pos="312"/>
              </w:tabs>
              <w:ind w:left="0" w:firstLine="0"/>
              <w:jc w:val="both"/>
              <w:rPr>
                <w:b/>
                <w:sz w:val="20"/>
              </w:rPr>
            </w:pPr>
            <w:proofErr w:type="spellStart"/>
            <w:r w:rsidRPr="00476F48">
              <w:rPr>
                <w:b/>
                <w:sz w:val="20"/>
              </w:rPr>
              <w:t>ePub</w:t>
            </w:r>
            <w:proofErr w:type="spellEnd"/>
          </w:p>
          <w:p w14:paraId="1750493B" w14:textId="77777777" w:rsidR="00E84FDB" w:rsidRPr="00476F48" w:rsidRDefault="00E84FDB" w:rsidP="000D32EC">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E-book</w:t>
            </w:r>
            <w:r w:rsidRPr="00476F48">
              <w:rPr>
                <w:spacing w:val="1"/>
              </w:rPr>
              <w:t xml:space="preserve"> </w:t>
            </w:r>
            <w:r w:rsidRPr="00476F48">
              <w:t>file</w:t>
            </w:r>
            <w:r w:rsidRPr="00476F48">
              <w:rPr>
                <w:spacing w:val="-3"/>
              </w:rPr>
              <w:t xml:space="preserve"> </w:t>
            </w:r>
            <w:r w:rsidRPr="00476F48">
              <w:t>format.</w:t>
            </w:r>
          </w:p>
          <w:p w14:paraId="7E161813" w14:textId="77777777" w:rsidR="00E84FDB" w:rsidRPr="00476F48" w:rsidRDefault="00E84FDB" w:rsidP="00F1468C">
            <w:pPr>
              <w:numPr>
                <w:ilvl w:val="0"/>
                <w:numId w:val="3"/>
              </w:numPr>
              <w:tabs>
                <w:tab w:val="left" w:pos="312"/>
              </w:tabs>
              <w:ind w:left="0" w:firstLine="0"/>
              <w:jc w:val="both"/>
              <w:rPr>
                <w:b/>
                <w:sz w:val="20"/>
              </w:rPr>
            </w:pPr>
            <w:r w:rsidRPr="00476F48">
              <w:rPr>
                <w:b/>
                <w:sz w:val="20"/>
              </w:rPr>
              <w:t>paper</w:t>
            </w:r>
          </w:p>
          <w:p w14:paraId="30A68139" w14:textId="77777777" w:rsidR="00E84FDB" w:rsidRPr="00476F48" w:rsidRDefault="00E84FDB" w:rsidP="000D32EC">
            <w:pPr>
              <w:pStyle w:val="BodyText"/>
              <w:ind w:left="312"/>
              <w:jc w:val="both"/>
            </w:pPr>
            <w:r w:rsidRPr="00476F48">
              <w:rPr>
                <w:u w:val="single"/>
              </w:rPr>
              <w:t>IHO Definition:</w:t>
            </w:r>
            <w:r w:rsidRPr="00476F48">
              <w:t xml:space="preserve"> For printing hydrographic charts, heavyweight, single layer paper is used. Such</w:t>
            </w:r>
            <w:r w:rsidRPr="00476F48">
              <w:rPr>
                <w:spacing w:val="1"/>
              </w:rPr>
              <w:t xml:space="preserve"> </w:t>
            </w:r>
            <w:r w:rsidRPr="00476F48">
              <w:t>paper is generally made wholly or partly from rags and simulates hand-made paper. It is strong,</w:t>
            </w:r>
            <w:r w:rsidRPr="00476F48">
              <w:rPr>
                <w:spacing w:val="1"/>
              </w:rPr>
              <w:t xml:space="preserve"> </w:t>
            </w:r>
            <w:r w:rsidRPr="00476F48">
              <w:t>moisture</w:t>
            </w:r>
            <w:r w:rsidRPr="00476F48">
              <w:rPr>
                <w:spacing w:val="-2"/>
              </w:rPr>
              <w:t xml:space="preserve"> </w:t>
            </w:r>
            <w:r w:rsidRPr="00476F48">
              <w:t>resistant</w:t>
            </w:r>
            <w:r w:rsidRPr="00476F48">
              <w:rPr>
                <w:spacing w:val="-1"/>
              </w:rPr>
              <w:t xml:space="preserve"> </w:t>
            </w:r>
            <w:r w:rsidRPr="00476F48">
              <w:t>and</w:t>
            </w:r>
            <w:r w:rsidRPr="00476F48">
              <w:rPr>
                <w:spacing w:val="-1"/>
              </w:rPr>
              <w:t xml:space="preserve"> </w:t>
            </w:r>
            <w:r w:rsidRPr="00476F48">
              <w:t>manufactured</w:t>
            </w:r>
            <w:r w:rsidRPr="00476F48">
              <w:rPr>
                <w:spacing w:val="-2"/>
              </w:rPr>
              <w:t xml:space="preserve"> </w:t>
            </w:r>
            <w:r w:rsidRPr="00476F48">
              <w:t>to</w:t>
            </w:r>
            <w:r w:rsidRPr="00476F48">
              <w:rPr>
                <w:spacing w:val="1"/>
              </w:rPr>
              <w:t xml:space="preserve"> </w:t>
            </w:r>
            <w:r w:rsidRPr="00476F48">
              <w:t>withstand</w:t>
            </w:r>
            <w:r w:rsidRPr="00476F48">
              <w:rPr>
                <w:spacing w:val="1"/>
              </w:rPr>
              <w:t xml:space="preserve"> </w:t>
            </w:r>
            <w:r w:rsidRPr="00476F48">
              <w:t>surface</w:t>
            </w:r>
            <w:r w:rsidRPr="00476F48">
              <w:rPr>
                <w:spacing w:val="-2"/>
              </w:rPr>
              <w:t xml:space="preserve"> </w:t>
            </w:r>
            <w:r w:rsidRPr="00476F48">
              <w:t>erasure.</w:t>
            </w:r>
          </w:p>
          <w:p w14:paraId="7EB825F8" w14:textId="77777777" w:rsidR="00E84FDB" w:rsidRPr="00476F48" w:rsidRDefault="00E84FDB" w:rsidP="00F1468C">
            <w:pPr>
              <w:numPr>
                <w:ilvl w:val="0"/>
                <w:numId w:val="3"/>
              </w:numPr>
              <w:tabs>
                <w:tab w:val="left" w:pos="312"/>
              </w:tabs>
              <w:ind w:left="0" w:firstLine="0"/>
              <w:jc w:val="both"/>
              <w:rPr>
                <w:b/>
                <w:sz w:val="20"/>
              </w:rPr>
            </w:pPr>
            <w:r w:rsidRPr="00476F48">
              <w:rPr>
                <w:b/>
                <w:sz w:val="20"/>
              </w:rPr>
              <w:t>HDF-5</w:t>
            </w:r>
          </w:p>
          <w:p w14:paraId="7995991F" w14:textId="1A93D2C6" w:rsidR="00E84FDB" w:rsidRPr="00476F48" w:rsidRDefault="00E84FDB" w:rsidP="000D32EC">
            <w:pPr>
              <w:pStyle w:val="BodyText"/>
              <w:ind w:left="312"/>
              <w:jc w:val="both"/>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A94431" w:rsidRPr="00A94431">
              <w:t>Hierarchical Data Format version 5 is a file format and data model designed for storing and organizing large amounts of numerical data efficiently.</w:t>
            </w:r>
          </w:p>
          <w:p w14:paraId="3664283C" w14:textId="6FB7C12B" w:rsidR="008D2E59" w:rsidRPr="00476F48" w:rsidRDefault="008D2E59" w:rsidP="00F1468C">
            <w:pPr>
              <w:numPr>
                <w:ilvl w:val="0"/>
                <w:numId w:val="3"/>
              </w:numPr>
              <w:tabs>
                <w:tab w:val="left" w:pos="312"/>
              </w:tabs>
              <w:ind w:left="0" w:firstLine="0"/>
              <w:jc w:val="both"/>
              <w:rPr>
                <w:b/>
                <w:sz w:val="20"/>
              </w:rPr>
            </w:pPr>
            <w:r w:rsidRPr="00476F48">
              <w:rPr>
                <w:rFonts w:eastAsiaTheme="minorEastAsia" w:hint="eastAsia"/>
                <w:b/>
                <w:sz w:val="20"/>
                <w:lang w:eastAsia="ko-KR"/>
              </w:rPr>
              <w:t>B</w:t>
            </w:r>
            <w:r w:rsidRPr="00476F48">
              <w:rPr>
                <w:rFonts w:eastAsiaTheme="minorEastAsia"/>
                <w:b/>
                <w:sz w:val="20"/>
                <w:lang w:eastAsia="ko-KR"/>
              </w:rPr>
              <w:t>SB</w:t>
            </w:r>
          </w:p>
          <w:p w14:paraId="0EA3A100" w14:textId="7615DA03" w:rsidR="008D2E59" w:rsidRPr="00476F48" w:rsidRDefault="008D2E59" w:rsidP="000D32EC">
            <w:pPr>
              <w:pStyle w:val="BodyText"/>
              <w:ind w:left="312"/>
              <w:jc w:val="both"/>
              <w:rPr>
                <w:spacing w:val="-2"/>
              </w:rPr>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B067CA" w:rsidRPr="00B067CA">
              <w:rPr>
                <w:spacing w:val="-2"/>
              </w:rPr>
              <w:t>A file format used primarily for storing nautical charts in raster form.</w:t>
            </w:r>
          </w:p>
          <w:p w14:paraId="28405D2F" w14:textId="4731D714" w:rsidR="00D04350" w:rsidRPr="00476F48" w:rsidRDefault="001330ED" w:rsidP="00F1468C">
            <w:pPr>
              <w:numPr>
                <w:ilvl w:val="0"/>
                <w:numId w:val="3"/>
              </w:numPr>
              <w:tabs>
                <w:tab w:val="left" w:pos="312"/>
              </w:tabs>
              <w:ind w:left="0" w:firstLine="0"/>
              <w:jc w:val="both"/>
              <w:rPr>
                <w:b/>
                <w:sz w:val="20"/>
              </w:rPr>
            </w:pPr>
            <w:proofErr w:type="spellStart"/>
            <w:r w:rsidRPr="00476F48">
              <w:rPr>
                <w:rFonts w:eastAsiaTheme="minorEastAsia" w:hint="eastAsia"/>
                <w:b/>
                <w:sz w:val="20"/>
                <w:lang w:eastAsia="ko-KR"/>
              </w:rPr>
              <w:t>G</w:t>
            </w:r>
            <w:r w:rsidRPr="00476F48">
              <w:rPr>
                <w:rFonts w:eastAsiaTheme="minorEastAsia"/>
                <w:b/>
                <w:sz w:val="20"/>
                <w:lang w:eastAsia="ko-KR"/>
              </w:rPr>
              <w:t>eoTiff</w:t>
            </w:r>
            <w:proofErr w:type="spellEnd"/>
          </w:p>
          <w:p w14:paraId="4843AE5D" w14:textId="3F59A8E4" w:rsidR="00D04350" w:rsidRPr="00476F48" w:rsidRDefault="00D04350" w:rsidP="000D32EC">
            <w:pPr>
              <w:pStyle w:val="BodyText"/>
              <w:ind w:left="312"/>
              <w:jc w:val="both"/>
              <w:rPr>
                <w:spacing w:val="-2"/>
              </w:rPr>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1330ED" w:rsidRPr="00476F48">
              <w:rPr>
                <w:spacing w:val="-2"/>
              </w:rPr>
              <w:t>Extension of the TIFF specification to allow the storage of geo-referencing information</w:t>
            </w:r>
            <w:r w:rsidRPr="00476F48">
              <w:rPr>
                <w:spacing w:val="-2"/>
              </w:rPr>
              <w:t>.</w:t>
            </w:r>
          </w:p>
          <w:p w14:paraId="6784FAE7" w14:textId="6DB0F9C8" w:rsidR="00D04350" w:rsidRPr="00476F48" w:rsidRDefault="00384BF2" w:rsidP="00F1468C">
            <w:pPr>
              <w:numPr>
                <w:ilvl w:val="0"/>
                <w:numId w:val="3"/>
              </w:numPr>
              <w:tabs>
                <w:tab w:val="left" w:pos="454"/>
              </w:tabs>
              <w:ind w:left="0" w:firstLine="0"/>
              <w:jc w:val="both"/>
              <w:rPr>
                <w:b/>
                <w:sz w:val="20"/>
              </w:rPr>
            </w:pPr>
            <w:r>
              <w:rPr>
                <w:b/>
                <w:sz w:val="20"/>
              </w:rPr>
              <w:t>a</w:t>
            </w:r>
            <w:r w:rsidRPr="00476F48">
              <w:rPr>
                <w:b/>
                <w:sz w:val="20"/>
              </w:rPr>
              <w:t>pplication</w:t>
            </w:r>
          </w:p>
          <w:p w14:paraId="739A56F1" w14:textId="396B6E62" w:rsidR="00D04350" w:rsidRPr="00476F48" w:rsidRDefault="00D04350" w:rsidP="00421987">
            <w:pPr>
              <w:pStyle w:val="BodyText"/>
              <w:ind w:left="312"/>
              <w:jc w:val="both"/>
              <w:rPr>
                <w:spacing w:val="-2"/>
              </w:rPr>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8C14D3" w:rsidRPr="008C14D3">
              <w:rPr>
                <w:spacing w:val="-2"/>
              </w:rPr>
              <w:t xml:space="preserve">Provision of data in a format including operational functionality, such as a software program </w:t>
            </w:r>
            <w:r w:rsidR="008C14D3" w:rsidRPr="008C14D3">
              <w:rPr>
                <w:spacing w:val="-2"/>
              </w:rPr>
              <w:lastRenderedPageBreak/>
              <w:t>designed to perform specific tasks or functions for the user.</w:t>
            </w:r>
          </w:p>
          <w:p w14:paraId="55AF6069" w14:textId="636219B4" w:rsidR="008D2E59" w:rsidRPr="00476F48" w:rsidRDefault="008D2E59" w:rsidP="00F1468C">
            <w:pPr>
              <w:numPr>
                <w:ilvl w:val="0"/>
                <w:numId w:val="3"/>
              </w:numPr>
              <w:tabs>
                <w:tab w:val="left" w:pos="454"/>
              </w:tabs>
              <w:ind w:left="0" w:firstLine="0"/>
              <w:jc w:val="both"/>
              <w:rPr>
                <w:b/>
                <w:sz w:val="20"/>
              </w:rPr>
            </w:pPr>
            <w:r w:rsidRPr="00476F48">
              <w:rPr>
                <w:rFonts w:eastAsiaTheme="minorEastAsia"/>
                <w:b/>
                <w:sz w:val="20"/>
                <w:lang w:eastAsia="ko-KR"/>
              </w:rPr>
              <w:t>XML</w:t>
            </w:r>
          </w:p>
          <w:p w14:paraId="44127695" w14:textId="40006F56" w:rsidR="008D2E59" w:rsidRPr="00476F48" w:rsidRDefault="008D2E59" w:rsidP="00421987">
            <w:pPr>
              <w:pStyle w:val="BodyText"/>
              <w:ind w:left="312"/>
              <w:jc w:val="both"/>
            </w:pPr>
            <w:r w:rsidRPr="00476F48">
              <w:rPr>
                <w:u w:val="single"/>
              </w:rPr>
              <w:t>IHO</w:t>
            </w:r>
            <w:r w:rsidRPr="00476F48">
              <w:rPr>
                <w:spacing w:val="-1"/>
                <w:u w:val="single"/>
              </w:rPr>
              <w:t xml:space="preserve"> </w:t>
            </w:r>
            <w:r w:rsidRPr="00476F48">
              <w:rPr>
                <w:u w:val="single"/>
              </w:rPr>
              <w:t>Definition</w:t>
            </w:r>
            <w:r w:rsidRPr="00476F48">
              <w:t>:</w:t>
            </w:r>
            <w:r w:rsidR="001D34B7" w:rsidRPr="00476F48">
              <w:t xml:space="preserve"> Extensible </w:t>
            </w:r>
            <w:proofErr w:type="spellStart"/>
            <w:r w:rsidR="001D34B7" w:rsidRPr="00476F48">
              <w:t>Markup</w:t>
            </w:r>
            <w:proofErr w:type="spellEnd"/>
            <w:r w:rsidR="001D34B7" w:rsidRPr="00476F48">
              <w:t xml:space="preserve"> Language</w:t>
            </w:r>
            <w:r w:rsidR="00001BDF" w:rsidRPr="00476F48">
              <w:t>.</w:t>
            </w:r>
          </w:p>
          <w:p w14:paraId="7B20282E" w14:textId="6815599E" w:rsidR="00E84FDB" w:rsidRPr="00476F48" w:rsidRDefault="008D2E59" w:rsidP="00F1468C">
            <w:pPr>
              <w:numPr>
                <w:ilvl w:val="0"/>
                <w:numId w:val="3"/>
              </w:numPr>
              <w:tabs>
                <w:tab w:val="left" w:pos="454"/>
              </w:tabs>
              <w:ind w:left="0" w:firstLine="0"/>
              <w:jc w:val="both"/>
              <w:rPr>
                <w:b/>
                <w:sz w:val="20"/>
              </w:rPr>
            </w:pPr>
            <w:r w:rsidRPr="00476F48">
              <w:rPr>
                <w:rFonts w:eastAsiaTheme="minorEastAsia" w:hint="eastAsia"/>
                <w:lang w:eastAsia="ko-KR"/>
              </w:rPr>
              <w:t xml:space="preserve"> </w:t>
            </w:r>
            <w:r w:rsidRPr="00476F48">
              <w:rPr>
                <w:b/>
                <w:sz w:val="20"/>
              </w:rPr>
              <w:t>PNG</w:t>
            </w:r>
          </w:p>
          <w:p w14:paraId="1BB25889" w14:textId="6BBBFC5F" w:rsidR="00E84FDB" w:rsidRPr="00476F48" w:rsidRDefault="00E84FDB" w:rsidP="00421987">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1D34B7" w:rsidRPr="00476F48">
              <w:rPr>
                <w:spacing w:val="-3"/>
              </w:rPr>
              <w:t>Portable Network Graphics format</w:t>
            </w:r>
            <w:r w:rsidR="00001BDF" w:rsidRPr="00476F48">
              <w:rPr>
                <w:spacing w:val="-3"/>
              </w:rPr>
              <w:t>.</w:t>
            </w:r>
          </w:p>
          <w:p w14:paraId="23FB41EF" w14:textId="77777777" w:rsidR="00E84FDB" w:rsidRPr="00476F48" w:rsidRDefault="00E84FDB" w:rsidP="00421987">
            <w:pPr>
              <w:pStyle w:val="BodyText"/>
              <w:spacing w:after="0"/>
              <w:jc w:val="both"/>
            </w:pPr>
            <w:r w:rsidRPr="00476F48">
              <w:rPr>
                <w:u w:val="single"/>
              </w:rPr>
              <w:t>Remarks:</w:t>
            </w:r>
          </w:p>
          <w:p w14:paraId="3C6928FF" w14:textId="0C829B43" w:rsidR="00E84FDB" w:rsidRPr="00476F48" w:rsidRDefault="00E84FDB" w:rsidP="00F1468C">
            <w:pPr>
              <w:pStyle w:val="BodyText"/>
              <w:numPr>
                <w:ilvl w:val="0"/>
                <w:numId w:val="2"/>
              </w:numPr>
              <w:tabs>
                <w:tab w:val="left" w:pos="171"/>
              </w:tabs>
              <w:ind w:left="0" w:firstLine="0"/>
              <w:jc w:val="both"/>
            </w:pPr>
            <w:r w:rsidRPr="00476F48">
              <w:t>No</w:t>
            </w:r>
            <w:r w:rsidRPr="00476F48">
              <w:rPr>
                <w:spacing w:val="-1"/>
              </w:rPr>
              <w:t xml:space="preserve"> </w:t>
            </w:r>
            <w:r w:rsidRPr="00476F48">
              <w:t>remarks.</w:t>
            </w:r>
          </w:p>
        </w:tc>
      </w:tr>
    </w:tbl>
    <w:p w14:paraId="1F33D480" w14:textId="159431AC" w:rsidR="00A84C7A" w:rsidRPr="00476F48" w:rsidRDefault="00A84C7A" w:rsidP="00B523A0">
      <w:pPr>
        <w:pStyle w:val="BodyText"/>
        <w:spacing w:after="0"/>
      </w:pPr>
    </w:p>
    <w:p w14:paraId="3A110F6E" w14:textId="38BB074C" w:rsidR="009455D2" w:rsidRPr="00B523A0" w:rsidRDefault="00EB357D" w:rsidP="00F1468C">
      <w:pPr>
        <w:pStyle w:val="Heading2"/>
        <w:numPr>
          <w:ilvl w:val="1"/>
          <w:numId w:val="23"/>
        </w:numPr>
      </w:pPr>
      <w:bookmarkStart w:id="1911" w:name="_Toc163482626"/>
      <w:bookmarkStart w:id="1912" w:name="_Toc170719335"/>
      <w:bookmarkStart w:id="1913" w:name="_Toc179472261"/>
      <w:bookmarkStart w:id="1914" w:name="_Toc180398029"/>
      <w:bookmarkStart w:id="1915" w:name="_Toc180764234"/>
      <w:bookmarkStart w:id="1916" w:name="_Toc181882675"/>
      <w:bookmarkStart w:id="1917" w:name="_Toc184392960"/>
      <w:bookmarkStart w:id="1918" w:name="_Toc196831712"/>
      <w:bookmarkEnd w:id="1911"/>
      <w:bookmarkEnd w:id="1912"/>
      <w:bookmarkEnd w:id="1913"/>
      <w:bookmarkEnd w:id="1914"/>
      <w:bookmarkEnd w:id="1915"/>
      <w:bookmarkEnd w:id="1916"/>
      <w:bookmarkEnd w:id="1917"/>
      <w:r>
        <w:t>t</w:t>
      </w:r>
      <w:r w:rsidRPr="00B523A0">
        <w:t xml:space="preserve">ype </w:t>
      </w:r>
      <w:r w:rsidR="009455D2" w:rsidRPr="00B523A0">
        <w:t xml:space="preserve">of </w:t>
      </w:r>
      <w:r>
        <w:t>t</w:t>
      </w:r>
      <w:r w:rsidRPr="00B523A0">
        <w:t xml:space="preserve">ime </w:t>
      </w:r>
      <w:r>
        <w:t>i</w:t>
      </w:r>
      <w:r w:rsidRPr="00B523A0">
        <w:t xml:space="preserve">nterval </w:t>
      </w:r>
      <w:r>
        <w:t>u</w:t>
      </w:r>
      <w:r w:rsidRPr="00B523A0">
        <w:t>nit</w:t>
      </w:r>
      <w:bookmarkEnd w:id="1918"/>
    </w:p>
    <w:tbl>
      <w:tblPr>
        <w:tblStyle w:val="TableGrid"/>
        <w:tblW w:w="10065" w:type="dxa"/>
        <w:tblInd w:w="-5" w:type="dxa"/>
        <w:tblLook w:val="04A0" w:firstRow="1" w:lastRow="0" w:firstColumn="1" w:lastColumn="0" w:noHBand="0" w:noVBand="1"/>
      </w:tblPr>
      <w:tblGrid>
        <w:gridCol w:w="10065"/>
      </w:tblGrid>
      <w:tr w:rsidR="00E84FDB" w:rsidRPr="00476F48" w14:paraId="50E4DF1B" w14:textId="77777777" w:rsidTr="003352BD">
        <w:tc>
          <w:tcPr>
            <w:tcW w:w="10065" w:type="dxa"/>
            <w:vAlign w:val="center"/>
          </w:tcPr>
          <w:p w14:paraId="5A30905E" w14:textId="3E2F3644" w:rsidR="00E84FDB" w:rsidRPr="00476F48" w:rsidRDefault="00E84FDB" w:rsidP="003352BD">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2233B8" w:rsidRPr="002233B8">
              <w:t xml:space="preserve">The unit of a value indicating a time </w:t>
            </w:r>
            <w:proofErr w:type="spellStart"/>
            <w:r w:rsidR="002233B8" w:rsidRPr="002233B8">
              <w:t>Time</w:t>
            </w:r>
            <w:proofErr w:type="spellEnd"/>
            <w:r w:rsidR="002233B8" w:rsidRPr="002233B8">
              <w:t xml:space="preserve"> </w:t>
            </w:r>
            <w:proofErr w:type="gramStart"/>
            <w:r w:rsidR="002233B8" w:rsidRPr="002233B8">
              <w:t>Interval.</w:t>
            </w:r>
            <w:r w:rsidRPr="00476F48">
              <w:t>.</w:t>
            </w:r>
            <w:proofErr w:type="gramEnd"/>
          </w:p>
          <w:p w14:paraId="141F5A97" w14:textId="18FF5C07" w:rsidR="00E84FDB" w:rsidRPr="00476F48" w:rsidRDefault="008069D3" w:rsidP="00F1468C">
            <w:pPr>
              <w:numPr>
                <w:ilvl w:val="0"/>
                <w:numId w:val="5"/>
              </w:numPr>
              <w:tabs>
                <w:tab w:val="left" w:pos="312"/>
              </w:tabs>
              <w:ind w:left="0" w:firstLine="0"/>
              <w:jc w:val="both"/>
              <w:rPr>
                <w:b/>
                <w:sz w:val="20"/>
              </w:rPr>
            </w:pPr>
            <w:r w:rsidRPr="00476F48">
              <w:rPr>
                <w:b/>
                <w:sz w:val="20"/>
              </w:rPr>
              <w:t>hour</w:t>
            </w:r>
          </w:p>
          <w:p w14:paraId="11E310AD" w14:textId="0F28CDF4" w:rsidR="00E84FDB" w:rsidRPr="00476F48" w:rsidRDefault="00E84FDB" w:rsidP="003352BD">
            <w:pPr>
              <w:pStyle w:val="BodyText"/>
              <w:ind w:left="312"/>
              <w:jc w:val="both"/>
            </w:pPr>
            <w:r w:rsidRPr="00476F48">
              <w:rPr>
                <w:u w:val="single"/>
              </w:rPr>
              <w:t>IHO</w:t>
            </w:r>
            <w:r w:rsidRPr="00476F48">
              <w:rPr>
                <w:spacing w:val="-3"/>
                <w:u w:val="single"/>
              </w:rPr>
              <w:t xml:space="preserve"> </w:t>
            </w:r>
            <w:r w:rsidRPr="00476F48">
              <w:rPr>
                <w:u w:val="single"/>
              </w:rPr>
              <w:t>Definition:</w:t>
            </w:r>
            <w:r w:rsidR="00200036" w:rsidRPr="00476F48">
              <w:t xml:space="preserve"> </w:t>
            </w:r>
            <w:r w:rsidR="002E2C88" w:rsidRPr="00476F48">
              <w:t xml:space="preserve"> </w:t>
            </w:r>
            <w:r w:rsidR="002E1870" w:rsidRPr="00AA13AE">
              <w:rPr>
                <w:rFonts w:ascii="ArialMT" w:eastAsiaTheme="minorEastAsia" w:hAnsi="ArialMT" w:cs="ArialMT"/>
                <w:sz w:val="21"/>
                <w:szCs w:val="21"/>
                <w:lang w:val="en-US"/>
              </w:rPr>
              <w:t xml:space="preserve">A unit of time equal to </w:t>
            </w:r>
            <w:r w:rsidR="002E2C88" w:rsidRPr="00476F48">
              <w:t>60 minutes or 3600 seconds.</w:t>
            </w:r>
          </w:p>
          <w:p w14:paraId="4F036AB4" w14:textId="77777777" w:rsidR="00E84FDB" w:rsidRPr="00476F48" w:rsidRDefault="00E84FDB" w:rsidP="00F1468C">
            <w:pPr>
              <w:numPr>
                <w:ilvl w:val="0"/>
                <w:numId w:val="5"/>
              </w:numPr>
              <w:tabs>
                <w:tab w:val="left" w:pos="312"/>
              </w:tabs>
              <w:ind w:left="0" w:firstLine="0"/>
              <w:jc w:val="both"/>
              <w:rPr>
                <w:b/>
                <w:sz w:val="20"/>
              </w:rPr>
            </w:pPr>
            <w:r w:rsidRPr="00476F48">
              <w:rPr>
                <w:b/>
                <w:sz w:val="20"/>
              </w:rPr>
              <w:t>day</w:t>
            </w:r>
          </w:p>
          <w:p w14:paraId="51215B86" w14:textId="53B287C6" w:rsidR="00E84FDB" w:rsidRPr="00476F48" w:rsidRDefault="00E84FDB" w:rsidP="003352BD">
            <w:pPr>
              <w:pStyle w:val="BodyText"/>
              <w:ind w:left="312"/>
              <w:jc w:val="both"/>
            </w:pPr>
            <w:r w:rsidRPr="00476F48">
              <w:rPr>
                <w:u w:val="single"/>
              </w:rPr>
              <w:t>IHO</w:t>
            </w:r>
            <w:r w:rsidRPr="00476F48">
              <w:rPr>
                <w:spacing w:val="-3"/>
                <w:u w:val="single"/>
              </w:rPr>
              <w:t xml:space="preserve"> </w:t>
            </w:r>
            <w:r w:rsidRPr="00476F48">
              <w:rPr>
                <w:u w:val="single"/>
              </w:rPr>
              <w:t>Definition:</w:t>
            </w:r>
            <w:r w:rsidR="00200036" w:rsidRPr="0053742B">
              <w:t xml:space="preserve"> </w:t>
            </w:r>
            <w:r w:rsidR="00540D9B" w:rsidRPr="00540D9B">
              <w:t>The duration of one rotation of the earth, or occasionally another celestial body, on its axis. It is measured by successive transits of a reference point on the celestial sphere over the meridian, and each type takes its name from the reference used.</w:t>
            </w:r>
          </w:p>
          <w:p w14:paraId="07C0FF3F" w14:textId="77777777" w:rsidR="00E84FDB" w:rsidRPr="00476F48" w:rsidRDefault="00E84FDB" w:rsidP="00F1468C">
            <w:pPr>
              <w:numPr>
                <w:ilvl w:val="0"/>
                <w:numId w:val="5"/>
              </w:numPr>
              <w:tabs>
                <w:tab w:val="left" w:pos="312"/>
              </w:tabs>
              <w:ind w:left="0" w:firstLine="0"/>
              <w:jc w:val="both"/>
              <w:rPr>
                <w:b/>
                <w:sz w:val="20"/>
              </w:rPr>
            </w:pPr>
            <w:r w:rsidRPr="00476F48">
              <w:rPr>
                <w:b/>
                <w:sz w:val="20"/>
              </w:rPr>
              <w:t>month</w:t>
            </w:r>
          </w:p>
          <w:p w14:paraId="120CC604" w14:textId="08AD162C" w:rsidR="00E84FDB" w:rsidRPr="00476F48" w:rsidRDefault="00E84FDB" w:rsidP="003352BD">
            <w:pPr>
              <w:pStyle w:val="BodyText"/>
              <w:ind w:left="312"/>
              <w:jc w:val="both"/>
            </w:pPr>
            <w:r w:rsidRPr="00476F48">
              <w:rPr>
                <w:u w:val="single"/>
              </w:rPr>
              <w:t>IHO</w:t>
            </w:r>
            <w:r w:rsidRPr="00476F48">
              <w:rPr>
                <w:spacing w:val="-3"/>
                <w:u w:val="single"/>
              </w:rPr>
              <w:t xml:space="preserve"> </w:t>
            </w:r>
            <w:r w:rsidRPr="00476F48">
              <w:rPr>
                <w:u w:val="single"/>
              </w:rPr>
              <w:t>Definition:</w:t>
            </w:r>
            <w:r w:rsidR="00200036" w:rsidRPr="0053742B">
              <w:t xml:space="preserve"> </w:t>
            </w:r>
            <w:r w:rsidR="0042095A" w:rsidRPr="0042095A">
              <w:t>A measure of time based on the motion of the moon in its orbit.</w:t>
            </w:r>
          </w:p>
          <w:p w14:paraId="0F154ECA" w14:textId="12186036" w:rsidR="00E84FDB" w:rsidRPr="00476F48" w:rsidRDefault="00E84FDB" w:rsidP="00F1468C">
            <w:pPr>
              <w:numPr>
                <w:ilvl w:val="0"/>
                <w:numId w:val="5"/>
              </w:numPr>
              <w:tabs>
                <w:tab w:val="left" w:pos="312"/>
              </w:tabs>
              <w:ind w:left="0" w:firstLine="0"/>
              <w:jc w:val="both"/>
              <w:rPr>
                <w:b/>
                <w:sz w:val="20"/>
              </w:rPr>
            </w:pPr>
            <w:r w:rsidRPr="00476F48">
              <w:rPr>
                <w:b/>
                <w:sz w:val="20"/>
              </w:rPr>
              <w:t>yea</w:t>
            </w:r>
            <w:r w:rsidRPr="00476F48">
              <w:rPr>
                <w:rFonts w:asciiTheme="minorEastAsia" w:eastAsiaTheme="minorEastAsia" w:hAnsiTheme="minorEastAsia" w:hint="eastAsia"/>
                <w:b/>
                <w:sz w:val="20"/>
                <w:lang w:eastAsia="ko-KR"/>
              </w:rPr>
              <w:t>r</w:t>
            </w:r>
          </w:p>
          <w:p w14:paraId="4C2FAFAA" w14:textId="7338421E" w:rsidR="00E84FDB" w:rsidRPr="00476F48" w:rsidRDefault="00E84FDB" w:rsidP="003352BD">
            <w:pPr>
              <w:pStyle w:val="BodyText"/>
              <w:ind w:left="312"/>
              <w:jc w:val="both"/>
              <w:rPr>
                <w:u w:val="single"/>
              </w:rPr>
            </w:pPr>
            <w:r w:rsidRPr="00476F48">
              <w:rPr>
                <w:u w:val="single"/>
              </w:rPr>
              <w:t>IHO</w:t>
            </w:r>
            <w:r w:rsidRPr="00476F48">
              <w:rPr>
                <w:spacing w:val="-3"/>
                <w:u w:val="single"/>
              </w:rPr>
              <w:t xml:space="preserve"> </w:t>
            </w:r>
            <w:r w:rsidRPr="00476F48">
              <w:rPr>
                <w:u w:val="single"/>
              </w:rPr>
              <w:t>Definition:</w:t>
            </w:r>
            <w:r w:rsidR="00200036" w:rsidRPr="0053742B">
              <w:t xml:space="preserve"> </w:t>
            </w:r>
            <w:r w:rsidR="00D266AC" w:rsidRPr="00D266AC">
              <w:t>A period of one revolution of the earth around the sun.</w:t>
            </w:r>
          </w:p>
          <w:p w14:paraId="1E7724C5" w14:textId="77777777" w:rsidR="00E84FDB" w:rsidRPr="00476F48" w:rsidRDefault="00E84FDB" w:rsidP="003352BD">
            <w:pPr>
              <w:pStyle w:val="BodyText"/>
              <w:spacing w:after="0"/>
              <w:jc w:val="both"/>
            </w:pPr>
            <w:r w:rsidRPr="00476F48">
              <w:rPr>
                <w:u w:val="single"/>
              </w:rPr>
              <w:t>Remarks:</w:t>
            </w:r>
          </w:p>
          <w:p w14:paraId="4EFD816E" w14:textId="50369823" w:rsidR="00EC132A" w:rsidRPr="00476F48" w:rsidRDefault="002E2C88" w:rsidP="00F1468C">
            <w:pPr>
              <w:pStyle w:val="BodyText"/>
              <w:numPr>
                <w:ilvl w:val="0"/>
                <w:numId w:val="4"/>
              </w:numPr>
              <w:tabs>
                <w:tab w:val="left" w:pos="171"/>
              </w:tabs>
              <w:spacing w:after="60"/>
              <w:ind w:left="0" w:firstLine="0"/>
              <w:jc w:val="both"/>
            </w:pPr>
            <w:bookmarkStart w:id="1919" w:name="_Hlk163481566"/>
            <w:r w:rsidRPr="00476F48">
              <w:t xml:space="preserve">This </w:t>
            </w:r>
            <w:r w:rsidR="00E70554" w:rsidRPr="00476F48">
              <w:t>attribute</w:t>
            </w:r>
            <w:r w:rsidRPr="00476F48">
              <w:t xml:space="preserve"> is used for periodically published data, such as S-111. The periodicity is entered as shown in the example</w:t>
            </w:r>
            <w:r w:rsidR="003352BD">
              <w:t>s</w:t>
            </w:r>
            <w:r w:rsidRPr="00476F48">
              <w:t xml:space="preserve"> below. </w:t>
            </w:r>
          </w:p>
          <w:p w14:paraId="0A5B5E52" w14:textId="6076BBDE" w:rsidR="00E84FDB" w:rsidRPr="00476F48" w:rsidRDefault="00AD133C" w:rsidP="003352BD">
            <w:pPr>
              <w:pStyle w:val="BodyText"/>
              <w:tabs>
                <w:tab w:val="left" w:pos="219"/>
              </w:tabs>
              <w:spacing w:after="60"/>
              <w:ind w:left="171"/>
              <w:jc w:val="both"/>
            </w:pPr>
            <w:r w:rsidRPr="00476F48">
              <w:t>For example, if you want to express 26hrs, you would express it as 1day 2</w:t>
            </w:r>
            <w:r w:rsidRPr="00476F48">
              <w:rPr>
                <w:rFonts w:eastAsiaTheme="minorEastAsia"/>
                <w:lang w:eastAsia="ko-KR"/>
              </w:rPr>
              <w:t>hour</w:t>
            </w:r>
            <w:r w:rsidRPr="00476F48">
              <w:t>.</w:t>
            </w:r>
          </w:p>
          <w:p w14:paraId="7FBF782B" w14:textId="77777777" w:rsidR="00AD133C" w:rsidRPr="00476F48" w:rsidRDefault="00AD133C" w:rsidP="003352BD">
            <w:pPr>
              <w:pStyle w:val="BodyText"/>
              <w:tabs>
                <w:tab w:val="left" w:pos="219"/>
              </w:tabs>
              <w:spacing w:after="60"/>
              <w:ind w:left="171"/>
              <w:jc w:val="both"/>
            </w:pPr>
            <w:r w:rsidRPr="00476F48">
              <w:t xml:space="preserve">For example, if you want to express </w:t>
            </w:r>
            <w:r w:rsidRPr="00476F48">
              <w:rPr>
                <w:rFonts w:eastAsiaTheme="minorEastAsia"/>
                <w:lang w:eastAsia="ko-KR"/>
              </w:rPr>
              <w:t>45days</w:t>
            </w:r>
            <w:r w:rsidRPr="00476F48">
              <w:t>, you would express it as 1</w:t>
            </w:r>
            <w:r w:rsidRPr="00476F48">
              <w:rPr>
                <w:rFonts w:eastAsiaTheme="minorEastAsia"/>
                <w:lang w:eastAsia="ko-KR"/>
              </w:rPr>
              <w:t>month</w:t>
            </w:r>
            <w:r w:rsidRPr="00476F48">
              <w:t xml:space="preserve"> </w:t>
            </w:r>
            <w:r w:rsidRPr="00476F48">
              <w:rPr>
                <w:rFonts w:eastAsiaTheme="minorEastAsia"/>
                <w:lang w:eastAsia="ko-KR"/>
              </w:rPr>
              <w:t>15hour</w:t>
            </w:r>
            <w:r w:rsidRPr="00476F48">
              <w:t>.</w:t>
            </w:r>
          </w:p>
          <w:p w14:paraId="516954BE" w14:textId="31261531" w:rsidR="00AD133C" w:rsidRPr="00476F48" w:rsidRDefault="00AD133C" w:rsidP="00B523A0">
            <w:pPr>
              <w:pStyle w:val="BodyText"/>
              <w:tabs>
                <w:tab w:val="left" w:pos="219"/>
              </w:tabs>
              <w:ind w:left="171"/>
            </w:pPr>
            <w:r w:rsidRPr="00476F48">
              <w:t xml:space="preserve">For example, if you want to express </w:t>
            </w:r>
            <w:r w:rsidRPr="00476F48">
              <w:rPr>
                <w:rFonts w:eastAsiaTheme="minorEastAsia"/>
                <w:lang w:eastAsia="ko-KR"/>
              </w:rPr>
              <w:t>18month</w:t>
            </w:r>
            <w:r w:rsidRPr="00476F48">
              <w:t>s, you would express it as 1</w:t>
            </w:r>
            <w:r w:rsidRPr="00476F48">
              <w:rPr>
                <w:rFonts w:eastAsiaTheme="minorEastAsia"/>
                <w:lang w:eastAsia="ko-KR"/>
              </w:rPr>
              <w:t>year</w:t>
            </w:r>
            <w:r w:rsidRPr="00476F48">
              <w:t xml:space="preserve"> </w:t>
            </w:r>
            <w:r w:rsidRPr="00476F48">
              <w:rPr>
                <w:rFonts w:eastAsiaTheme="minorEastAsia"/>
                <w:lang w:eastAsia="ko-KR"/>
              </w:rPr>
              <w:t>6month.</w:t>
            </w:r>
            <w:bookmarkEnd w:id="1919"/>
          </w:p>
        </w:tc>
      </w:tr>
    </w:tbl>
    <w:p w14:paraId="30AF8939" w14:textId="7A0F57FC" w:rsidR="009455D2" w:rsidRPr="003E19F2" w:rsidRDefault="009455D2" w:rsidP="003E19F2">
      <w:pPr>
        <w:pStyle w:val="BodyText"/>
        <w:spacing w:after="0"/>
      </w:pPr>
    </w:p>
    <w:p w14:paraId="2546ED99" w14:textId="44C9EB99" w:rsidR="009455D2" w:rsidRPr="003E19F2" w:rsidRDefault="00881CEF" w:rsidP="00CD7E6B">
      <w:pPr>
        <w:pStyle w:val="Heading2"/>
        <w:keepNext/>
        <w:keepLines/>
        <w:numPr>
          <w:ilvl w:val="1"/>
          <w:numId w:val="23"/>
        </w:numPr>
      </w:pPr>
      <w:bookmarkStart w:id="1920" w:name="_Toc196831713"/>
      <w:r>
        <w:t>u</w:t>
      </w:r>
      <w:r w:rsidRPr="003E19F2">
        <w:t xml:space="preserve">pdate </w:t>
      </w:r>
      <w:r>
        <w:t>d</w:t>
      </w:r>
      <w:r w:rsidRPr="003E19F2">
        <w:t>ate</w:t>
      </w:r>
      <w:bookmarkEnd w:id="1920"/>
    </w:p>
    <w:tbl>
      <w:tblPr>
        <w:tblStyle w:val="TableGrid"/>
        <w:tblW w:w="10065" w:type="dxa"/>
        <w:tblInd w:w="-5" w:type="dxa"/>
        <w:tblLook w:val="04A0" w:firstRow="1" w:lastRow="0" w:firstColumn="1" w:lastColumn="0" w:noHBand="0" w:noVBand="1"/>
      </w:tblPr>
      <w:tblGrid>
        <w:gridCol w:w="10065"/>
      </w:tblGrid>
      <w:tr w:rsidR="00603F93" w:rsidRPr="00476F48" w14:paraId="122240FE" w14:textId="77777777" w:rsidTr="00881CEF">
        <w:tc>
          <w:tcPr>
            <w:tcW w:w="10065" w:type="dxa"/>
            <w:vAlign w:val="center"/>
          </w:tcPr>
          <w:p w14:paraId="04627CAF" w14:textId="349929BF" w:rsidR="00603F93" w:rsidRPr="00476F48" w:rsidRDefault="00603F93" w:rsidP="003E19F2">
            <w:pPr>
              <w:pStyle w:val="BodyText"/>
              <w:spacing w:before="120"/>
              <w:jc w:val="both"/>
              <w:rPr>
                <w:spacing w:val="-52"/>
              </w:rPr>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00181972" w:rsidRPr="00181972">
              <w:t>A date referring to the day a product or service was updated.</w:t>
            </w:r>
          </w:p>
          <w:p w14:paraId="746F095E" w14:textId="46033704" w:rsidR="00603F93" w:rsidRPr="00476F48" w:rsidRDefault="00603F93" w:rsidP="003E19F2">
            <w:pPr>
              <w:pStyle w:val="BodyText"/>
              <w:spacing w:after="0"/>
              <w:jc w:val="both"/>
            </w:pPr>
            <w:r w:rsidRPr="00476F48">
              <w:rPr>
                <w:u w:val="single"/>
              </w:rPr>
              <w:t>Remarks:</w:t>
            </w:r>
          </w:p>
          <w:p w14:paraId="0907FA84" w14:textId="07DB229B" w:rsidR="00603F93" w:rsidRPr="00476F48" w:rsidRDefault="00000E76" w:rsidP="00F1468C">
            <w:pPr>
              <w:pStyle w:val="BodyText"/>
              <w:numPr>
                <w:ilvl w:val="0"/>
                <w:numId w:val="10"/>
              </w:numPr>
              <w:tabs>
                <w:tab w:val="left" w:pos="171"/>
              </w:tabs>
              <w:spacing w:before="2"/>
              <w:ind w:left="171" w:hanging="171"/>
              <w:jc w:val="both"/>
            </w:pPr>
            <w:r w:rsidRPr="00476F48">
              <w:t>Update Date in S-57 and S-101 ENCs defines the date when the latest update for the current ENC cell edition was issued. This field is used whenever there is an update or re-issue of the cell.</w:t>
            </w:r>
          </w:p>
        </w:tc>
      </w:tr>
    </w:tbl>
    <w:p w14:paraId="37476F56" w14:textId="25FAE306" w:rsidR="00DF1F24" w:rsidRPr="004A1D64" w:rsidRDefault="00DF1F24" w:rsidP="004A1D64">
      <w:pPr>
        <w:pStyle w:val="BodyText"/>
        <w:spacing w:after="0"/>
      </w:pPr>
    </w:p>
    <w:p w14:paraId="4A86FEEC" w14:textId="1821230E" w:rsidR="009455D2" w:rsidRPr="004A1D64" w:rsidRDefault="003175CF" w:rsidP="00225695">
      <w:pPr>
        <w:pStyle w:val="Heading2"/>
        <w:keepNext/>
        <w:keepLines/>
        <w:numPr>
          <w:ilvl w:val="1"/>
          <w:numId w:val="23"/>
        </w:numPr>
      </w:pPr>
      <w:bookmarkStart w:id="1921" w:name="_Toc196831714"/>
      <w:r>
        <w:t>u</w:t>
      </w:r>
      <w:r w:rsidRPr="004A1D64">
        <w:t xml:space="preserve">pdate </w:t>
      </w:r>
      <w:r>
        <w:t>n</w:t>
      </w:r>
      <w:r w:rsidRPr="004A1D64">
        <w:t>umber</w:t>
      </w:r>
      <w:bookmarkEnd w:id="1921"/>
    </w:p>
    <w:tbl>
      <w:tblPr>
        <w:tblStyle w:val="TableGrid"/>
        <w:tblW w:w="10065" w:type="dxa"/>
        <w:tblInd w:w="-5" w:type="dxa"/>
        <w:tblLook w:val="04A0" w:firstRow="1" w:lastRow="0" w:firstColumn="1" w:lastColumn="0" w:noHBand="0" w:noVBand="1"/>
      </w:tblPr>
      <w:tblGrid>
        <w:gridCol w:w="10065"/>
      </w:tblGrid>
      <w:tr w:rsidR="00603F93" w:rsidRPr="00476F48" w14:paraId="6031F99D" w14:textId="77777777" w:rsidTr="00672D69">
        <w:tc>
          <w:tcPr>
            <w:tcW w:w="10065" w:type="dxa"/>
            <w:vAlign w:val="center"/>
          </w:tcPr>
          <w:p w14:paraId="3F0AC022" w14:textId="77777777" w:rsidR="00603F93" w:rsidRPr="00476F48" w:rsidRDefault="00603F93" w:rsidP="00672D69">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Update number of the ENC being referenced.</w:t>
            </w:r>
          </w:p>
          <w:p w14:paraId="1A799EB6" w14:textId="77777777" w:rsidR="00603F93" w:rsidRPr="00476F48" w:rsidRDefault="00603F93" w:rsidP="00672D69">
            <w:pPr>
              <w:pStyle w:val="BodyText"/>
              <w:spacing w:after="0"/>
              <w:jc w:val="both"/>
            </w:pPr>
            <w:r w:rsidRPr="00476F48">
              <w:rPr>
                <w:spacing w:val="-52"/>
              </w:rPr>
              <w:t xml:space="preserve"> </w:t>
            </w:r>
            <w:r w:rsidRPr="00476F48">
              <w:rPr>
                <w:u w:val="single"/>
              </w:rPr>
              <w:t>Remarks:</w:t>
            </w:r>
          </w:p>
          <w:p w14:paraId="318F440A" w14:textId="49830A29" w:rsidR="00603F93" w:rsidRPr="00476F48" w:rsidRDefault="00603F93"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46DF566" w14:textId="080C8E7F" w:rsidR="009455D2" w:rsidRPr="003175CF" w:rsidRDefault="009455D2" w:rsidP="003175CF">
      <w:pPr>
        <w:pStyle w:val="BodyText"/>
        <w:spacing w:after="0"/>
      </w:pPr>
    </w:p>
    <w:p w14:paraId="196C3594" w14:textId="1740BB1E" w:rsidR="009455D2" w:rsidRPr="003175CF" w:rsidRDefault="00536F55" w:rsidP="00DE0D60">
      <w:pPr>
        <w:pStyle w:val="Heading2"/>
        <w:keepNext/>
        <w:keepLines/>
        <w:numPr>
          <w:ilvl w:val="1"/>
          <w:numId w:val="23"/>
        </w:numPr>
      </w:pPr>
      <w:bookmarkStart w:id="1922" w:name="_Toc196831715"/>
      <w:r>
        <w:lastRenderedPageBreak/>
        <w:t>v</w:t>
      </w:r>
      <w:r w:rsidRPr="003175CF">
        <w:t xml:space="preserve">alue </w:t>
      </w:r>
      <w:r w:rsidR="009455D2" w:rsidRPr="003175CF">
        <w:t xml:space="preserve">of </w:t>
      </w:r>
      <w:r>
        <w:t>t</w:t>
      </w:r>
      <w:r w:rsidRPr="003175CF">
        <w:t>ime</w:t>
      </w:r>
      <w:bookmarkEnd w:id="1922"/>
    </w:p>
    <w:tbl>
      <w:tblPr>
        <w:tblStyle w:val="TableGrid"/>
        <w:tblW w:w="10065" w:type="dxa"/>
        <w:tblInd w:w="-5" w:type="dxa"/>
        <w:tblLook w:val="04A0" w:firstRow="1" w:lastRow="0" w:firstColumn="1" w:lastColumn="0" w:noHBand="0" w:noVBand="1"/>
      </w:tblPr>
      <w:tblGrid>
        <w:gridCol w:w="10065"/>
      </w:tblGrid>
      <w:tr w:rsidR="00603F93" w:rsidRPr="00476F48" w14:paraId="2686BBE0" w14:textId="77777777" w:rsidTr="00536F55">
        <w:tc>
          <w:tcPr>
            <w:tcW w:w="10065" w:type="dxa"/>
            <w:vAlign w:val="center"/>
          </w:tcPr>
          <w:p w14:paraId="68FC86D8" w14:textId="63D5F435" w:rsidR="00603F93" w:rsidRPr="00476F48" w:rsidRDefault="00603F93" w:rsidP="00536F55">
            <w:pPr>
              <w:pStyle w:val="BodyText"/>
              <w:spacing w:before="120"/>
              <w:jc w:val="both"/>
            </w:pPr>
            <w:r w:rsidRPr="00476F48">
              <w:rPr>
                <w:u w:val="single"/>
              </w:rPr>
              <w:t>IHO Definition:</w:t>
            </w:r>
            <w:r w:rsidRPr="00476F48">
              <w:t xml:space="preserve"> </w:t>
            </w:r>
            <w:r w:rsidR="00B14346" w:rsidRPr="00B14346">
              <w:t>The length or duration of a time interval, referred to a specified time interval unit.</w:t>
            </w:r>
          </w:p>
          <w:p w14:paraId="3ACDFC30" w14:textId="77777777" w:rsidR="00603F93" w:rsidRPr="00476F48" w:rsidRDefault="00603F93" w:rsidP="00536F55">
            <w:pPr>
              <w:pStyle w:val="BodyText"/>
              <w:spacing w:after="0"/>
              <w:jc w:val="both"/>
            </w:pPr>
            <w:r w:rsidRPr="00476F48">
              <w:rPr>
                <w:u w:val="single"/>
              </w:rPr>
              <w:t>Remarks:</w:t>
            </w:r>
          </w:p>
          <w:p w14:paraId="7442175A" w14:textId="2347B06F" w:rsidR="00603F93" w:rsidRPr="00476F48" w:rsidRDefault="00603F93"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0C016AE0" w14:textId="1674A135" w:rsidR="007C2729" w:rsidRPr="006828B2" w:rsidRDefault="007C2729" w:rsidP="006828B2">
      <w:pPr>
        <w:pStyle w:val="BodyText"/>
        <w:spacing w:after="0"/>
      </w:pPr>
    </w:p>
    <w:p w14:paraId="2D6DC6ED" w14:textId="220679F6" w:rsidR="009455D2" w:rsidRPr="006828B2" w:rsidRDefault="005F2334" w:rsidP="00F1468C">
      <w:pPr>
        <w:pStyle w:val="Heading2"/>
        <w:numPr>
          <w:ilvl w:val="1"/>
          <w:numId w:val="23"/>
        </w:numPr>
      </w:pPr>
      <w:bookmarkStart w:id="1923" w:name="_Toc163476580"/>
      <w:bookmarkStart w:id="1924" w:name="_Toc163482631"/>
      <w:bookmarkStart w:id="1925" w:name="_Toc170719340"/>
      <w:bookmarkStart w:id="1926" w:name="_Toc179472266"/>
      <w:bookmarkStart w:id="1927" w:name="_Toc180398034"/>
      <w:bookmarkStart w:id="1928" w:name="_Toc180764239"/>
      <w:bookmarkStart w:id="1929" w:name="_Toc181882680"/>
      <w:bookmarkStart w:id="1930" w:name="_Toc184392965"/>
      <w:bookmarkStart w:id="1931" w:name="_Toc196831716"/>
      <w:bookmarkEnd w:id="1923"/>
      <w:bookmarkEnd w:id="1924"/>
      <w:bookmarkEnd w:id="1925"/>
      <w:bookmarkEnd w:id="1926"/>
      <w:bookmarkEnd w:id="1927"/>
      <w:bookmarkEnd w:id="1928"/>
      <w:bookmarkEnd w:id="1929"/>
      <w:bookmarkEnd w:id="1930"/>
      <w:r>
        <w:t>v</w:t>
      </w:r>
      <w:r w:rsidRPr="006828B2">
        <w:t>ersion</w:t>
      </w:r>
      <w:bookmarkEnd w:id="1931"/>
    </w:p>
    <w:tbl>
      <w:tblPr>
        <w:tblStyle w:val="TableGrid"/>
        <w:tblW w:w="10065" w:type="dxa"/>
        <w:tblInd w:w="-5" w:type="dxa"/>
        <w:tblLook w:val="04A0" w:firstRow="1" w:lastRow="0" w:firstColumn="1" w:lastColumn="0" w:noHBand="0" w:noVBand="1"/>
      </w:tblPr>
      <w:tblGrid>
        <w:gridCol w:w="10065"/>
      </w:tblGrid>
      <w:tr w:rsidR="00603F93" w:rsidRPr="00476F48" w14:paraId="728DBF52" w14:textId="77777777" w:rsidTr="008D363E">
        <w:tc>
          <w:tcPr>
            <w:tcW w:w="10065" w:type="dxa"/>
            <w:vAlign w:val="center"/>
          </w:tcPr>
          <w:p w14:paraId="36346750" w14:textId="14DBFAE9" w:rsidR="00603F93" w:rsidRPr="00476F48" w:rsidRDefault="00603F93" w:rsidP="005F2334">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t xml:space="preserve"> </w:t>
            </w:r>
            <w:r w:rsidR="009B1270" w:rsidRPr="009B1270">
              <w:t>Identification of a specific form or variation of an entity.</w:t>
            </w:r>
          </w:p>
          <w:p w14:paraId="20C5A844" w14:textId="5A7ADB1A" w:rsidR="00603F93" w:rsidRPr="00476F48" w:rsidRDefault="00603F93" w:rsidP="005F2334">
            <w:pPr>
              <w:pStyle w:val="BodyText"/>
              <w:spacing w:after="0"/>
              <w:jc w:val="both"/>
            </w:pPr>
            <w:r w:rsidRPr="00476F48">
              <w:rPr>
                <w:u w:val="single"/>
              </w:rPr>
              <w:t>Remarks:</w:t>
            </w:r>
          </w:p>
          <w:p w14:paraId="4D2A806D" w14:textId="6389C7F7" w:rsidR="00603F93" w:rsidRPr="00476F48" w:rsidRDefault="00603F93" w:rsidP="00F1468C">
            <w:pPr>
              <w:pStyle w:val="BodyText"/>
              <w:numPr>
                <w:ilvl w:val="0"/>
                <w:numId w:val="10"/>
              </w:numPr>
              <w:tabs>
                <w:tab w:val="left" w:pos="179"/>
              </w:tabs>
              <w:ind w:left="0" w:firstLine="0"/>
              <w:jc w:val="both"/>
            </w:pPr>
            <w:r w:rsidRPr="00476F48">
              <w:t>No</w:t>
            </w:r>
            <w:r w:rsidRPr="00476F48">
              <w:rPr>
                <w:spacing w:val="-1"/>
              </w:rPr>
              <w:t xml:space="preserve"> </w:t>
            </w:r>
            <w:r w:rsidRPr="00476F48">
              <w:t>remarks.</w:t>
            </w:r>
          </w:p>
        </w:tc>
      </w:tr>
    </w:tbl>
    <w:p w14:paraId="61A38B0B" w14:textId="77777777" w:rsidR="00396EAC" w:rsidRPr="003B0F11" w:rsidRDefault="00396EAC" w:rsidP="00396EAC">
      <w:pPr>
        <w:pStyle w:val="Heading2"/>
        <w:numPr>
          <w:ilvl w:val="1"/>
          <w:numId w:val="23"/>
        </w:numPr>
      </w:pPr>
      <w:bookmarkStart w:id="1932" w:name="_Toc170719342"/>
      <w:bookmarkStart w:id="1933" w:name="_Toc179472268"/>
      <w:bookmarkStart w:id="1934" w:name="_Toc180398036"/>
      <w:bookmarkStart w:id="1935" w:name="_Toc180764241"/>
      <w:bookmarkStart w:id="1936" w:name="_Toc181882682"/>
      <w:bookmarkStart w:id="1937" w:name="_Toc184392967"/>
      <w:bookmarkStart w:id="1938" w:name="_Toc196831717"/>
      <w:bookmarkEnd w:id="1932"/>
      <w:bookmarkEnd w:id="1933"/>
      <w:bookmarkEnd w:id="1934"/>
      <w:bookmarkEnd w:id="1935"/>
      <w:bookmarkEnd w:id="1936"/>
      <w:bookmarkEnd w:id="1937"/>
      <w:r>
        <w:t>v</w:t>
      </w:r>
      <w:r w:rsidRPr="003B0F11">
        <w:t xml:space="preserve">ertical </w:t>
      </w:r>
      <w:r>
        <w:t>d</w:t>
      </w:r>
      <w:r w:rsidRPr="003B0F11">
        <w:t>atum</w:t>
      </w:r>
      <w:bookmarkEnd w:id="1938"/>
    </w:p>
    <w:tbl>
      <w:tblPr>
        <w:tblStyle w:val="TableGrid"/>
        <w:tblW w:w="10065" w:type="dxa"/>
        <w:tblInd w:w="-5" w:type="dxa"/>
        <w:tblLook w:val="04A0" w:firstRow="1" w:lastRow="0" w:firstColumn="1" w:lastColumn="0" w:noHBand="0" w:noVBand="1"/>
      </w:tblPr>
      <w:tblGrid>
        <w:gridCol w:w="10065"/>
      </w:tblGrid>
      <w:tr w:rsidR="00396EAC" w:rsidRPr="00476F48" w14:paraId="1DFD1814" w14:textId="77777777" w:rsidTr="00955C73">
        <w:tc>
          <w:tcPr>
            <w:tcW w:w="10065" w:type="dxa"/>
            <w:vAlign w:val="center"/>
          </w:tcPr>
          <w:p w14:paraId="5A1A19A8" w14:textId="77777777" w:rsidR="00396EAC" w:rsidRPr="00BD4767" w:rsidRDefault="00396EAC" w:rsidP="00955C73">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476F48">
              <w:rPr>
                <w:rFonts w:ascii="Helvetica" w:hAnsi="Helvetica"/>
                <w:shd w:val="clear" w:color="auto" w:fill="FFFFFF"/>
              </w:rPr>
              <w:t>The reference level used for expressing the vertical measurements of points on the earth's surface. Also called datum level, reference plane, levelling datum, datum for sounding reduction, datum for heights.</w:t>
            </w:r>
          </w:p>
          <w:p w14:paraId="36573B1E" w14:textId="77777777" w:rsidR="00396EAC" w:rsidRPr="00476F48" w:rsidRDefault="00396EAC" w:rsidP="00955C73">
            <w:pPr>
              <w:pStyle w:val="ListParagraph"/>
              <w:numPr>
                <w:ilvl w:val="2"/>
                <w:numId w:val="32"/>
              </w:numPr>
              <w:tabs>
                <w:tab w:val="left" w:pos="312"/>
              </w:tabs>
              <w:ind w:left="312" w:hanging="283"/>
              <w:jc w:val="both"/>
              <w:rPr>
                <w:b/>
                <w:sz w:val="20"/>
              </w:rPr>
            </w:pP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4B83B5C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the low waters of spring tides. This level is used as a tidal datum in some areas.</w:t>
            </w:r>
          </w:p>
          <w:p w14:paraId="16E08E5F"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m</w:t>
            </w:r>
            <w:r w:rsidRPr="00476F48">
              <w:rPr>
                <w:b/>
                <w:sz w:val="20"/>
              </w:rPr>
              <w:t xml:space="preserve">ean </w:t>
            </w: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3FC2A382"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lower low water springs at a place.</w:t>
            </w:r>
          </w:p>
          <w:p w14:paraId="290799A1"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m</w:t>
            </w:r>
            <w:r w:rsidRPr="00476F48">
              <w:rPr>
                <w:b/>
                <w:sz w:val="20"/>
              </w:rPr>
              <w:t xml:space="preserve">ean </w:t>
            </w:r>
            <w:r>
              <w:rPr>
                <w:b/>
                <w:sz w:val="20"/>
              </w:rPr>
              <w:t>s</w:t>
            </w:r>
            <w:r w:rsidRPr="00476F48">
              <w:rPr>
                <w:b/>
                <w:sz w:val="20"/>
              </w:rPr>
              <w:t xml:space="preserve">ea </w:t>
            </w:r>
            <w:r>
              <w:rPr>
                <w:b/>
                <w:sz w:val="20"/>
              </w:rPr>
              <w:t>l</w:t>
            </w:r>
            <w:r w:rsidRPr="00476F48">
              <w:rPr>
                <w:b/>
                <w:sz w:val="20"/>
              </w:rPr>
              <w:t>evel</w:t>
            </w:r>
          </w:p>
          <w:p w14:paraId="239D827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the surface of the sea at a tide station for all stages of the tide over a 19-year period, usually determined from hourly height readings measured from a fixed predetermined reference </w:t>
            </w:r>
            <w:proofErr w:type="gramStart"/>
            <w:r w:rsidRPr="00476F48">
              <w:t>level..</w:t>
            </w:r>
            <w:proofErr w:type="gramEnd"/>
          </w:p>
          <w:p w14:paraId="6CA1F16E"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l</w:t>
            </w:r>
            <w:r w:rsidRPr="00476F48">
              <w:rPr>
                <w:b/>
                <w:sz w:val="20"/>
              </w:rPr>
              <w:t xml:space="preserve">owest </w:t>
            </w:r>
            <w:r>
              <w:rPr>
                <w:b/>
                <w:sz w:val="20"/>
              </w:rPr>
              <w:t>l</w:t>
            </w:r>
            <w:r w:rsidRPr="00476F48">
              <w:rPr>
                <w:b/>
                <w:sz w:val="20"/>
              </w:rPr>
              <w:t xml:space="preserve">ow </w:t>
            </w:r>
            <w:r>
              <w:rPr>
                <w:b/>
                <w:sz w:val="20"/>
              </w:rPr>
              <w:t>w</w:t>
            </w:r>
            <w:r w:rsidRPr="00476F48">
              <w:rPr>
                <w:b/>
                <w:sz w:val="20"/>
              </w:rPr>
              <w:t>ater</w:t>
            </w:r>
          </w:p>
          <w:p w14:paraId="1BB7F4A3"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conforming to the lowest tide observed at a place, or somewhat lower.</w:t>
            </w:r>
          </w:p>
          <w:p w14:paraId="7B30C570"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ater</w:t>
            </w:r>
          </w:p>
          <w:p w14:paraId="19134AA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all low waters at a place over a 19-year </w:t>
            </w:r>
            <w:proofErr w:type="gramStart"/>
            <w:r w:rsidRPr="00476F48">
              <w:t>period..</w:t>
            </w:r>
            <w:proofErr w:type="gramEnd"/>
          </w:p>
          <w:p w14:paraId="1424CBC2"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l</w:t>
            </w:r>
            <w:r w:rsidRPr="00476F48">
              <w:rPr>
                <w:b/>
                <w:sz w:val="20"/>
              </w:rPr>
              <w:t xml:space="preserve">owest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62A97D15"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conforming to the lowest water level observed at a place at spring tides during a period of time shorter than 19 years.</w:t>
            </w:r>
          </w:p>
          <w:p w14:paraId="1B3083E5"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2F40A5E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Mean Low Water Springs (MLWS</w:t>
            </w:r>
            <w:proofErr w:type="gramStart"/>
            <w:r w:rsidRPr="00476F48">
              <w:t>)..</w:t>
            </w:r>
            <w:proofErr w:type="gramEnd"/>
          </w:p>
          <w:p w14:paraId="5E2A8F13" w14:textId="77777777" w:rsidR="00396EAC" w:rsidRPr="00476F48" w:rsidRDefault="00396EAC" w:rsidP="00955C73">
            <w:pPr>
              <w:pStyle w:val="ListParagraph"/>
              <w:numPr>
                <w:ilvl w:val="2"/>
                <w:numId w:val="32"/>
              </w:numPr>
              <w:tabs>
                <w:tab w:val="left" w:pos="312"/>
              </w:tabs>
              <w:ind w:left="0" w:firstLine="0"/>
              <w:jc w:val="both"/>
              <w:rPr>
                <w:b/>
                <w:sz w:val="20"/>
              </w:rPr>
            </w:pPr>
            <w:proofErr w:type="spellStart"/>
            <w:r>
              <w:rPr>
                <w:b/>
                <w:sz w:val="20"/>
              </w:rPr>
              <w:t>i</w:t>
            </w:r>
            <w:r w:rsidRPr="00476F48">
              <w:rPr>
                <w:b/>
                <w:sz w:val="20"/>
              </w:rPr>
              <w:t>ndian</w:t>
            </w:r>
            <w:proofErr w:type="spellEnd"/>
            <w:r w:rsidRPr="00476F48">
              <w:rPr>
                <w:b/>
                <w:sz w:val="20"/>
              </w:rPr>
              <w:t xml:space="preserve"> </w:t>
            </w:r>
            <w:r>
              <w:rPr>
                <w:b/>
                <w:sz w:val="20"/>
              </w:rPr>
              <w:t>s</w:t>
            </w:r>
            <w:r w:rsidRPr="00476F48">
              <w:rPr>
                <w:b/>
                <w:sz w:val="20"/>
              </w:rPr>
              <w:t xml:space="preserve">pring </w:t>
            </w:r>
            <w:r>
              <w:rPr>
                <w:b/>
                <w:sz w:val="20"/>
              </w:rPr>
              <w:t>l</w:t>
            </w:r>
            <w:r w:rsidRPr="00476F48">
              <w:rPr>
                <w:b/>
                <w:sz w:val="20"/>
              </w:rPr>
              <w:t xml:space="preserve">ow </w:t>
            </w:r>
            <w:r>
              <w:rPr>
                <w:b/>
                <w:sz w:val="20"/>
              </w:rPr>
              <w:t>w</w:t>
            </w:r>
            <w:r w:rsidRPr="00476F48">
              <w:rPr>
                <w:b/>
                <w:sz w:val="20"/>
              </w:rPr>
              <w:t>ater</w:t>
            </w:r>
          </w:p>
          <w:p w14:paraId="21BFB029"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tidal datum approximating the level of the mean of the lower low water at spring tides. It was first used in waters surrounding India.</w:t>
            </w:r>
          </w:p>
          <w:p w14:paraId="51D5C9B8"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11A873D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that of mean low water springs (MLWS</w:t>
            </w:r>
            <w:proofErr w:type="gramStart"/>
            <w:r w:rsidRPr="00476F48">
              <w:t>)..</w:t>
            </w:r>
            <w:proofErr w:type="gramEnd"/>
          </w:p>
          <w:p w14:paraId="06717480"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l</w:t>
            </w:r>
            <w:r w:rsidRPr="00476F48">
              <w:rPr>
                <w:b/>
                <w:sz w:val="20"/>
              </w:rPr>
              <w:t xml:space="preserve">owest </w:t>
            </w:r>
            <w:r>
              <w:rPr>
                <w:b/>
                <w:sz w:val="20"/>
              </w:rPr>
              <w:t>a</w:t>
            </w:r>
            <w:r w:rsidRPr="00476F48">
              <w:rPr>
                <w:b/>
                <w:sz w:val="20"/>
              </w:rPr>
              <w:t xml:space="preserve">stronomical </w:t>
            </w:r>
            <w:r>
              <w:rPr>
                <w:b/>
                <w:sz w:val="20"/>
              </w:rPr>
              <w:t>t</w:t>
            </w:r>
            <w:r w:rsidRPr="00476F48">
              <w:rPr>
                <w:b/>
                <w:sz w:val="20"/>
              </w:rPr>
              <w:t>ide</w:t>
            </w:r>
          </w:p>
          <w:p w14:paraId="498F011B"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l</w:t>
            </w:r>
            <w:r w:rsidRPr="00476F48">
              <w:t xml:space="preserve">owest </w:t>
            </w:r>
            <w:r>
              <w:t>a</w:t>
            </w:r>
            <w:r w:rsidRPr="00476F48">
              <w:t xml:space="preserve">stronomical </w:t>
            </w:r>
            <w:r>
              <w:t>t</w:t>
            </w:r>
            <w:r w:rsidRPr="00476F48">
              <w:t>ide (LAT).</w:t>
            </w:r>
          </w:p>
          <w:p w14:paraId="0E2A41E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n</w:t>
            </w:r>
            <w:r w:rsidRPr="00476F48">
              <w:rPr>
                <w:b/>
                <w:sz w:val="20"/>
              </w:rPr>
              <w:t xml:space="preserve">early </w:t>
            </w:r>
            <w:r>
              <w:rPr>
                <w:b/>
                <w:sz w:val="20"/>
              </w:rPr>
              <w:t>l</w:t>
            </w:r>
            <w:r w:rsidRPr="00476F48">
              <w:rPr>
                <w:b/>
                <w:sz w:val="20"/>
              </w:rPr>
              <w:t xml:space="preserve">owest </w:t>
            </w:r>
            <w:r>
              <w:rPr>
                <w:b/>
                <w:sz w:val="20"/>
              </w:rPr>
              <w:t>l</w:t>
            </w:r>
            <w:r w:rsidRPr="00476F48">
              <w:rPr>
                <w:b/>
                <w:sz w:val="20"/>
              </w:rPr>
              <w:t xml:space="preserve">ow </w:t>
            </w:r>
            <w:r>
              <w:rPr>
                <w:b/>
                <w:sz w:val="20"/>
              </w:rPr>
              <w:t>w</w:t>
            </w:r>
            <w:r w:rsidRPr="00476F48">
              <w:rPr>
                <w:b/>
                <w:sz w:val="20"/>
              </w:rPr>
              <w:t>ater</w:t>
            </w:r>
          </w:p>
          <w:p w14:paraId="062EED4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the lowest water level observed at a place, usually equivalent </w:t>
            </w:r>
            <w:r w:rsidRPr="00476F48">
              <w:lastRenderedPageBreak/>
              <w:t xml:space="preserve">to the </w:t>
            </w:r>
            <w:proofErr w:type="spellStart"/>
            <w:r>
              <w:t>i</w:t>
            </w:r>
            <w:r w:rsidRPr="00476F48">
              <w:t>ndian</w:t>
            </w:r>
            <w:proofErr w:type="spellEnd"/>
            <w:r w:rsidRPr="00476F48">
              <w:t xml:space="preserve"> </w:t>
            </w:r>
            <w:r>
              <w:t>s</w:t>
            </w:r>
            <w:r w:rsidRPr="00476F48">
              <w:t xml:space="preserve">pring </w:t>
            </w:r>
            <w:r>
              <w:t>l</w:t>
            </w:r>
            <w:r w:rsidRPr="00476F48">
              <w:t xml:space="preserve">ow </w:t>
            </w:r>
            <w:r>
              <w:t>w</w:t>
            </w:r>
            <w:r w:rsidRPr="00476F48">
              <w:t>ater (ISLW).</w:t>
            </w:r>
          </w:p>
          <w:p w14:paraId="51514C4D"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ater</w:t>
            </w:r>
          </w:p>
          <w:p w14:paraId="36E916D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the lower low waters at a place over a 19-year period.</w:t>
            </w:r>
          </w:p>
          <w:p w14:paraId="271D1888"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ow </w:t>
            </w:r>
            <w:r>
              <w:rPr>
                <w:b/>
                <w:sz w:val="20"/>
              </w:rPr>
              <w:t>w</w:t>
            </w:r>
            <w:r w:rsidRPr="00476F48">
              <w:rPr>
                <w:b/>
                <w:sz w:val="20"/>
              </w:rPr>
              <w:t>ater</w:t>
            </w:r>
          </w:p>
          <w:p w14:paraId="2242F39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lowest level reached at a place by the water surface in one oscillation.</w:t>
            </w:r>
          </w:p>
          <w:p w14:paraId="7D88E8E9"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ater</w:t>
            </w:r>
          </w:p>
          <w:p w14:paraId="085C1DC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m</w:t>
            </w:r>
            <w:r w:rsidRPr="00476F48">
              <w:t xml:space="preserve">ean </w:t>
            </w:r>
            <w:r>
              <w:t>l</w:t>
            </w:r>
            <w:r w:rsidRPr="00476F48">
              <w:t xml:space="preserve">ow </w:t>
            </w:r>
            <w:r>
              <w:t>w</w:t>
            </w:r>
            <w:r w:rsidRPr="00476F48">
              <w:t>ater (MLW).</w:t>
            </w:r>
          </w:p>
          <w:p w14:paraId="50EFC4FE"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ater</w:t>
            </w:r>
          </w:p>
          <w:p w14:paraId="196532B8"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m</w:t>
            </w:r>
            <w:r w:rsidRPr="00476F48">
              <w:t xml:space="preserve">ean </w:t>
            </w:r>
            <w:r>
              <w:t>l</w:t>
            </w:r>
            <w:r w:rsidRPr="00476F48">
              <w:t xml:space="preserve">ower </w:t>
            </w:r>
            <w:r>
              <w:t>l</w:t>
            </w:r>
            <w:r w:rsidRPr="00476F48">
              <w:t xml:space="preserve">ow </w:t>
            </w:r>
            <w:r>
              <w:t>w</w:t>
            </w:r>
            <w:r w:rsidRPr="00476F48">
              <w:t>ater (MLLW).</w:t>
            </w:r>
          </w:p>
          <w:p w14:paraId="5A578CA4"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h</w:t>
            </w:r>
            <w:r w:rsidRPr="00476F48">
              <w:rPr>
                <w:b/>
                <w:sz w:val="20"/>
              </w:rPr>
              <w:t xml:space="preserve">igh </w:t>
            </w:r>
            <w:r>
              <w:rPr>
                <w:b/>
                <w:sz w:val="20"/>
              </w:rPr>
              <w:t>w</w:t>
            </w:r>
            <w:r w:rsidRPr="00476F48">
              <w:rPr>
                <w:b/>
                <w:sz w:val="20"/>
              </w:rPr>
              <w:t>ater</w:t>
            </w:r>
          </w:p>
          <w:p w14:paraId="6BBB5A93"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all high waters at a place over a 19-year period.</w:t>
            </w:r>
          </w:p>
          <w:p w14:paraId="0D8EA1EE"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h</w:t>
            </w:r>
            <w:r w:rsidRPr="00476F48">
              <w:rPr>
                <w:b/>
                <w:sz w:val="20"/>
              </w:rPr>
              <w:t xml:space="preserve">igh </w:t>
            </w:r>
            <w:r>
              <w:rPr>
                <w:b/>
                <w:sz w:val="20"/>
              </w:rPr>
              <w:t>w</w:t>
            </w:r>
            <w:r w:rsidRPr="00476F48">
              <w:rPr>
                <w:b/>
                <w:sz w:val="20"/>
              </w:rPr>
              <w:t xml:space="preserve">ater </w:t>
            </w:r>
            <w:r>
              <w:rPr>
                <w:b/>
                <w:sz w:val="20"/>
              </w:rPr>
              <w:t>s</w:t>
            </w:r>
            <w:r w:rsidRPr="00476F48">
              <w:rPr>
                <w:b/>
                <w:sz w:val="20"/>
              </w:rPr>
              <w:t>prings</w:t>
            </w:r>
          </w:p>
          <w:p w14:paraId="33E6E9E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w:t>
            </w:r>
            <w:r w:rsidRPr="00593AC8">
              <w:t>The average height of the high waters of spring tides.</w:t>
            </w:r>
          </w:p>
          <w:p w14:paraId="3CA8E0FF"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 </w:t>
            </w:r>
            <w:r>
              <w:rPr>
                <w:b/>
                <w:sz w:val="20"/>
              </w:rPr>
              <w:t>w</w:t>
            </w:r>
            <w:r w:rsidRPr="00476F48">
              <w:rPr>
                <w:b/>
                <w:sz w:val="20"/>
              </w:rPr>
              <w:t>ater</w:t>
            </w:r>
          </w:p>
          <w:p w14:paraId="35CC5D72"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highest level reached at a place by the water surface in one oscillation.</w:t>
            </w:r>
          </w:p>
          <w:p w14:paraId="7C29AAD6"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s</w:t>
            </w:r>
            <w:r w:rsidRPr="00476F48">
              <w:rPr>
                <w:b/>
                <w:sz w:val="20"/>
              </w:rPr>
              <w:t xml:space="preserve">ea </w:t>
            </w:r>
            <w:r>
              <w:rPr>
                <w:b/>
                <w:sz w:val="20"/>
              </w:rPr>
              <w:t>l</w:t>
            </w:r>
            <w:r w:rsidRPr="00476F48">
              <w:rPr>
                <w:b/>
                <w:sz w:val="20"/>
              </w:rPr>
              <w:t>evel</w:t>
            </w:r>
          </w:p>
          <w:p w14:paraId="658BDE6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m</w:t>
            </w:r>
            <w:r w:rsidRPr="00476F48">
              <w:t xml:space="preserve">ean </w:t>
            </w:r>
            <w:r>
              <w:t>s</w:t>
            </w:r>
            <w:r w:rsidRPr="00476F48">
              <w:t xml:space="preserve">ea </w:t>
            </w:r>
            <w:r>
              <w:t>l</w:t>
            </w:r>
            <w:r w:rsidRPr="00476F48">
              <w:t>evel (MSL</w:t>
            </w:r>
            <w:proofErr w:type="gramStart"/>
            <w:r w:rsidRPr="00476F48">
              <w:t>)..</w:t>
            </w:r>
            <w:proofErr w:type="gramEnd"/>
          </w:p>
          <w:p w14:paraId="41E12A8E"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 </w:t>
            </w:r>
            <w:r>
              <w:rPr>
                <w:b/>
                <w:sz w:val="20"/>
              </w:rPr>
              <w:t>w</w:t>
            </w:r>
            <w:r w:rsidRPr="00476F48">
              <w:rPr>
                <w:b/>
                <w:sz w:val="20"/>
              </w:rPr>
              <w:t xml:space="preserve">ater </w:t>
            </w:r>
            <w:r>
              <w:rPr>
                <w:b/>
                <w:sz w:val="20"/>
              </w:rPr>
              <w:t>s</w:t>
            </w:r>
            <w:r w:rsidRPr="00476F48">
              <w:rPr>
                <w:b/>
                <w:sz w:val="20"/>
              </w:rPr>
              <w:t>prings</w:t>
            </w:r>
          </w:p>
          <w:p w14:paraId="762A687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that of mean high water springs (MHWS).</w:t>
            </w:r>
          </w:p>
          <w:p w14:paraId="53F5B59B"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h</w:t>
            </w:r>
            <w:r w:rsidRPr="00476F48">
              <w:rPr>
                <w:b/>
                <w:sz w:val="20"/>
              </w:rPr>
              <w:t xml:space="preserve">igher </w:t>
            </w:r>
            <w:r>
              <w:rPr>
                <w:b/>
                <w:sz w:val="20"/>
              </w:rPr>
              <w:t>h</w:t>
            </w:r>
            <w:r w:rsidRPr="00476F48">
              <w:rPr>
                <w:b/>
                <w:sz w:val="20"/>
              </w:rPr>
              <w:t xml:space="preserve">igh </w:t>
            </w:r>
            <w:r>
              <w:rPr>
                <w:b/>
                <w:sz w:val="20"/>
              </w:rPr>
              <w:t>w</w:t>
            </w:r>
            <w:r w:rsidRPr="00476F48">
              <w:rPr>
                <w:b/>
                <w:sz w:val="20"/>
              </w:rPr>
              <w:t>ater</w:t>
            </w:r>
          </w:p>
          <w:p w14:paraId="1444CD35"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higher high waters at a place over a 19-year period.</w:t>
            </w:r>
          </w:p>
          <w:p w14:paraId="2E813230"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e</w:t>
            </w:r>
            <w:r w:rsidRPr="00476F48">
              <w:rPr>
                <w:b/>
                <w:sz w:val="20"/>
              </w:rPr>
              <w:t xml:space="preserve">quinoctial </w:t>
            </w:r>
            <w:r>
              <w:rPr>
                <w:b/>
                <w:sz w:val="20"/>
              </w:rPr>
              <w:t>s</w:t>
            </w:r>
            <w:r w:rsidRPr="00476F48">
              <w:rPr>
                <w:b/>
                <w:sz w:val="20"/>
              </w:rPr>
              <w:t xml:space="preserve">pring </w:t>
            </w:r>
            <w:r>
              <w:rPr>
                <w:b/>
                <w:sz w:val="20"/>
              </w:rPr>
              <w:t>l</w:t>
            </w:r>
            <w:r w:rsidRPr="00476F48">
              <w:rPr>
                <w:b/>
                <w:sz w:val="20"/>
              </w:rPr>
              <w:t xml:space="preserve">ow </w:t>
            </w:r>
            <w:r>
              <w:rPr>
                <w:b/>
                <w:sz w:val="20"/>
              </w:rPr>
              <w:t>w</w:t>
            </w:r>
            <w:r w:rsidRPr="00476F48">
              <w:rPr>
                <w:b/>
                <w:sz w:val="20"/>
              </w:rPr>
              <w:t>ater</w:t>
            </w:r>
          </w:p>
          <w:p w14:paraId="2D6F1D4D"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level of low water springs near the time of an equinox.</w:t>
            </w:r>
          </w:p>
          <w:p w14:paraId="1AC3DFDA"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owest </w:t>
            </w:r>
            <w:r>
              <w:rPr>
                <w:b/>
                <w:sz w:val="20"/>
              </w:rPr>
              <w:t>a</w:t>
            </w:r>
            <w:r w:rsidRPr="00476F48">
              <w:rPr>
                <w:b/>
                <w:sz w:val="20"/>
              </w:rPr>
              <w:t xml:space="preserve">stronomical </w:t>
            </w:r>
            <w:r>
              <w:rPr>
                <w:b/>
                <w:sz w:val="20"/>
              </w:rPr>
              <w:t>t</w:t>
            </w:r>
            <w:r w:rsidRPr="00476F48">
              <w:rPr>
                <w:b/>
                <w:sz w:val="20"/>
              </w:rPr>
              <w:t>ide</w:t>
            </w:r>
          </w:p>
          <w:p w14:paraId="676F6F9B"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lowest tide level which can be predicted to occur under average meteorological conditions and under any combination of astronomical </w:t>
            </w:r>
            <w:proofErr w:type="gramStart"/>
            <w:r w:rsidRPr="00476F48">
              <w:t>conditions..</w:t>
            </w:r>
            <w:proofErr w:type="gramEnd"/>
          </w:p>
          <w:p w14:paraId="39197D1A"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d</w:t>
            </w:r>
            <w:r w:rsidRPr="00476F48">
              <w:rPr>
                <w:b/>
                <w:sz w:val="20"/>
              </w:rPr>
              <w:t>atum</w:t>
            </w:r>
          </w:p>
          <w:p w14:paraId="21E1289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datum defined by a local harbour authority, from which levels and tidal heights are measured by this authority.</w:t>
            </w:r>
          </w:p>
          <w:p w14:paraId="55DEC9AC"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i</w:t>
            </w:r>
            <w:r w:rsidRPr="00476F48">
              <w:rPr>
                <w:b/>
                <w:sz w:val="20"/>
              </w:rPr>
              <w:t xml:space="preserve">nternational Great Lakes </w:t>
            </w:r>
            <w:r>
              <w:rPr>
                <w:b/>
                <w:sz w:val="20"/>
              </w:rPr>
              <w:t>d</w:t>
            </w:r>
            <w:r w:rsidRPr="00476F48">
              <w:rPr>
                <w:b/>
                <w:sz w:val="20"/>
              </w:rPr>
              <w:t>atum 1985</w:t>
            </w:r>
          </w:p>
          <w:p w14:paraId="5EEBBAC0"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vertical reference system with its zero based on the mean water level at Rimouski/Pointe-au-P</w:t>
            </w:r>
            <w:r w:rsidRPr="002A22C9">
              <w:t>è</w:t>
            </w:r>
            <w:r w:rsidRPr="00476F48">
              <w:t>re, Quebec, over the period 1970 to 1988.</w:t>
            </w:r>
          </w:p>
          <w:p w14:paraId="14684DD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w</w:t>
            </w:r>
            <w:r w:rsidRPr="00476F48">
              <w:rPr>
                <w:b/>
                <w:sz w:val="20"/>
              </w:rPr>
              <w:t xml:space="preserve">ater </w:t>
            </w:r>
            <w:r>
              <w:rPr>
                <w:b/>
                <w:sz w:val="20"/>
              </w:rPr>
              <w:t>l</w:t>
            </w:r>
            <w:r w:rsidRPr="00476F48">
              <w:rPr>
                <w:b/>
                <w:sz w:val="20"/>
              </w:rPr>
              <w:t>evel</w:t>
            </w:r>
          </w:p>
          <w:p w14:paraId="007EEEC7"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of all hourly water levels over the available period of record.</w:t>
            </w:r>
          </w:p>
          <w:p w14:paraId="209AE83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 xml:space="preserve">ater </w:t>
            </w:r>
            <w:r>
              <w:rPr>
                <w:b/>
                <w:sz w:val="20"/>
              </w:rPr>
              <w:t>l</w:t>
            </w:r>
            <w:r w:rsidRPr="00476F48">
              <w:rPr>
                <w:b/>
                <w:sz w:val="20"/>
              </w:rPr>
              <w:t xml:space="preserve">arge </w:t>
            </w:r>
            <w:r>
              <w:rPr>
                <w:b/>
                <w:sz w:val="20"/>
              </w:rPr>
              <w:t>t</w:t>
            </w:r>
            <w:r w:rsidRPr="00476F48">
              <w:rPr>
                <w:b/>
                <w:sz w:val="20"/>
              </w:rPr>
              <w:t>ide</w:t>
            </w:r>
          </w:p>
          <w:p w14:paraId="71CB47FE"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of the lowest low waters, one from each of 19 years of observations.</w:t>
            </w:r>
          </w:p>
          <w:p w14:paraId="1E95C19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igher </w:t>
            </w:r>
            <w:proofErr w:type="gramStart"/>
            <w:r>
              <w:rPr>
                <w:b/>
                <w:sz w:val="20"/>
              </w:rPr>
              <w:t>h</w:t>
            </w:r>
            <w:r w:rsidRPr="00476F48">
              <w:rPr>
                <w:b/>
                <w:sz w:val="20"/>
              </w:rPr>
              <w:t xml:space="preserve">igh </w:t>
            </w:r>
            <w:r>
              <w:rPr>
                <w:b/>
                <w:sz w:val="20"/>
              </w:rPr>
              <w:t>w</w:t>
            </w:r>
            <w:r w:rsidRPr="00476F48">
              <w:rPr>
                <w:b/>
                <w:sz w:val="20"/>
              </w:rPr>
              <w:t>ater</w:t>
            </w:r>
            <w:proofErr w:type="gramEnd"/>
            <w:r w:rsidRPr="00476F48">
              <w:rPr>
                <w:b/>
                <w:sz w:val="20"/>
              </w:rPr>
              <w:t xml:space="preserve"> </w:t>
            </w:r>
            <w:r>
              <w:rPr>
                <w:b/>
                <w:sz w:val="20"/>
              </w:rPr>
              <w:t>l</w:t>
            </w:r>
            <w:r w:rsidRPr="00476F48">
              <w:rPr>
                <w:b/>
                <w:sz w:val="20"/>
              </w:rPr>
              <w:t xml:space="preserve">arge </w:t>
            </w:r>
            <w:r>
              <w:rPr>
                <w:b/>
                <w:sz w:val="20"/>
              </w:rPr>
              <w:t>t</w:t>
            </w:r>
            <w:r w:rsidRPr="00476F48">
              <w:rPr>
                <w:b/>
                <w:sz w:val="20"/>
              </w:rPr>
              <w:t>ide</w:t>
            </w:r>
          </w:p>
          <w:p w14:paraId="723085B5"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of the highest high waters, one from each of 19 years of observations.</w:t>
            </w:r>
          </w:p>
          <w:p w14:paraId="4A867860"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n</w:t>
            </w:r>
            <w:r w:rsidRPr="00476F48">
              <w:rPr>
                <w:b/>
                <w:sz w:val="20"/>
              </w:rPr>
              <w:t xml:space="preserve">early </w:t>
            </w:r>
            <w:r>
              <w:rPr>
                <w:b/>
                <w:sz w:val="20"/>
              </w:rPr>
              <w:t>h</w:t>
            </w:r>
            <w:r w:rsidRPr="00476F48">
              <w:rPr>
                <w:b/>
                <w:sz w:val="20"/>
              </w:rPr>
              <w:t xml:space="preserve">ighest </w:t>
            </w:r>
            <w:r>
              <w:rPr>
                <w:b/>
                <w:sz w:val="20"/>
              </w:rPr>
              <w:t>h</w:t>
            </w:r>
            <w:r w:rsidRPr="00476F48">
              <w:rPr>
                <w:b/>
                <w:sz w:val="20"/>
              </w:rPr>
              <w:t xml:space="preserve">igh </w:t>
            </w:r>
            <w:r>
              <w:rPr>
                <w:b/>
                <w:sz w:val="20"/>
              </w:rPr>
              <w:t>w</w:t>
            </w:r>
            <w:r w:rsidRPr="00476F48">
              <w:rPr>
                <w:b/>
                <w:sz w:val="20"/>
              </w:rPr>
              <w:t>ater</w:t>
            </w:r>
          </w:p>
          <w:p w14:paraId="23C4CC0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the highest water level observed at a place, usually equivalent to the </w:t>
            </w:r>
            <w:proofErr w:type="gramStart"/>
            <w:r w:rsidRPr="00476F48">
              <w:t>high water</w:t>
            </w:r>
            <w:proofErr w:type="gramEnd"/>
            <w:r w:rsidRPr="00476F48">
              <w:t xml:space="preserve"> springs.</w:t>
            </w:r>
          </w:p>
          <w:p w14:paraId="4FD3D12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lastRenderedPageBreak/>
              <w:t>h</w:t>
            </w:r>
            <w:r w:rsidRPr="00476F48">
              <w:rPr>
                <w:b/>
                <w:sz w:val="20"/>
              </w:rPr>
              <w:t xml:space="preserve">ighest </w:t>
            </w:r>
            <w:r>
              <w:rPr>
                <w:b/>
                <w:sz w:val="20"/>
              </w:rPr>
              <w:t>a</w:t>
            </w:r>
            <w:r w:rsidRPr="00476F48">
              <w:rPr>
                <w:b/>
                <w:sz w:val="20"/>
              </w:rPr>
              <w:t xml:space="preserve">stronomical </w:t>
            </w:r>
            <w:r>
              <w:rPr>
                <w:b/>
                <w:sz w:val="20"/>
              </w:rPr>
              <w:t>t</w:t>
            </w:r>
            <w:r w:rsidRPr="00476F48">
              <w:rPr>
                <w:b/>
                <w:sz w:val="20"/>
              </w:rPr>
              <w:t>ide</w:t>
            </w:r>
          </w:p>
          <w:p w14:paraId="0C0BB03E"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highest tidal level which can be predicted to occur under average meteorological conditions and under any combination of astronomical conditions</w:t>
            </w:r>
          </w:p>
          <w:p w14:paraId="377503A8"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l</w:t>
            </w:r>
            <w:r w:rsidRPr="00476F48">
              <w:rPr>
                <w:b/>
                <w:sz w:val="20"/>
              </w:rPr>
              <w:t xml:space="preserve">ow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1F1A024D"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Low water reference level of the local area.</w:t>
            </w:r>
          </w:p>
          <w:p w14:paraId="43D6F54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proofErr w:type="gramStart"/>
            <w:r>
              <w:rPr>
                <w:b/>
                <w:sz w:val="20"/>
              </w:rPr>
              <w:t>h</w:t>
            </w:r>
            <w:r w:rsidRPr="00476F48">
              <w:rPr>
                <w:b/>
                <w:sz w:val="20"/>
              </w:rPr>
              <w:t xml:space="preserve">igh </w:t>
            </w:r>
            <w:r>
              <w:rPr>
                <w:b/>
                <w:sz w:val="20"/>
              </w:rPr>
              <w:t>w</w:t>
            </w:r>
            <w:r w:rsidRPr="00476F48">
              <w:rPr>
                <w:b/>
                <w:sz w:val="20"/>
              </w:rPr>
              <w:t>ater</w:t>
            </w:r>
            <w:proofErr w:type="gramEnd"/>
            <w:r w:rsidRPr="00476F48">
              <w:rPr>
                <w:b/>
                <w:sz w:val="20"/>
              </w:rPr>
              <w:t xml:space="preserve"> </w:t>
            </w:r>
            <w:r>
              <w:rPr>
                <w:b/>
                <w:sz w:val="20"/>
              </w:rPr>
              <w:t>r</w:t>
            </w:r>
            <w:r w:rsidRPr="00476F48">
              <w:rPr>
                <w:b/>
                <w:sz w:val="20"/>
              </w:rPr>
              <w:t xml:space="preserve">eference </w:t>
            </w:r>
            <w:r>
              <w:rPr>
                <w:b/>
                <w:sz w:val="20"/>
              </w:rPr>
              <w:t>l</w:t>
            </w:r>
            <w:r w:rsidRPr="00476F48">
              <w:rPr>
                <w:b/>
                <w:sz w:val="20"/>
              </w:rPr>
              <w:t>evel</w:t>
            </w:r>
          </w:p>
          <w:p w14:paraId="288C6C34"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High water reference level of the local area</w:t>
            </w:r>
            <w:r>
              <w:t>.</w:t>
            </w:r>
          </w:p>
          <w:p w14:paraId="2E1FBE5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m</w:t>
            </w:r>
            <w:r w:rsidRPr="00476F48">
              <w:rPr>
                <w:b/>
                <w:sz w:val="20"/>
              </w:rPr>
              <w:t xml:space="preserve">ean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12D5D2F8"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Mean water reference level of the local area.</w:t>
            </w:r>
          </w:p>
          <w:p w14:paraId="300B32E3"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e</w:t>
            </w:r>
            <w:r w:rsidRPr="00476F48">
              <w:rPr>
                <w:b/>
                <w:sz w:val="20"/>
              </w:rPr>
              <w:t xml:space="preserve">quivalent </w:t>
            </w:r>
            <w:r>
              <w:rPr>
                <w:b/>
                <w:sz w:val="20"/>
              </w:rPr>
              <w:t>h</w:t>
            </w:r>
            <w:r w:rsidRPr="00476F48">
              <w:rPr>
                <w:b/>
                <w:sz w:val="20"/>
              </w:rPr>
              <w:t xml:space="preserve">eight of </w:t>
            </w:r>
            <w:r>
              <w:rPr>
                <w:b/>
                <w:sz w:val="20"/>
              </w:rPr>
              <w:t>w</w:t>
            </w:r>
            <w:r w:rsidRPr="00476F48">
              <w:rPr>
                <w:b/>
                <w:sz w:val="20"/>
              </w:rPr>
              <w:t>ater (</w:t>
            </w:r>
            <w:proofErr w:type="spellStart"/>
            <w:r>
              <w:rPr>
                <w:b/>
                <w:sz w:val="20"/>
              </w:rPr>
              <w:t>g</w:t>
            </w:r>
            <w:r w:rsidRPr="00476F48">
              <w:rPr>
                <w:b/>
                <w:sz w:val="20"/>
              </w:rPr>
              <w:t>erman</w:t>
            </w:r>
            <w:proofErr w:type="spellEnd"/>
            <w:r w:rsidRPr="00476F48">
              <w:rPr>
                <w:b/>
                <w:sz w:val="20"/>
              </w:rPr>
              <w:t xml:space="preserve"> </w:t>
            </w:r>
            <w:proofErr w:type="spellStart"/>
            <w:r w:rsidRPr="00476F48">
              <w:rPr>
                <w:b/>
                <w:sz w:val="20"/>
              </w:rPr>
              <w:t>GlW</w:t>
            </w:r>
            <w:proofErr w:type="spellEnd"/>
            <w:r w:rsidRPr="00476F48">
              <w:rPr>
                <w:b/>
                <w:sz w:val="20"/>
              </w:rPr>
              <w:t>)</w:t>
            </w:r>
          </w:p>
          <w:p w14:paraId="38ABEA2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low water level which is the result of a defined low water discharge - called </w:t>
            </w:r>
            <w:r>
              <w:t>“</w:t>
            </w:r>
            <w:r w:rsidRPr="00476F48">
              <w:t>equivalent discharge</w:t>
            </w:r>
            <w:r>
              <w:t>”</w:t>
            </w:r>
            <w:r w:rsidRPr="00476F48">
              <w:t>.</w:t>
            </w:r>
          </w:p>
          <w:p w14:paraId="3643DDFF"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ighest </w:t>
            </w:r>
            <w:r>
              <w:rPr>
                <w:b/>
                <w:sz w:val="20"/>
              </w:rPr>
              <w:t>s</w:t>
            </w:r>
            <w:r w:rsidRPr="00476F48">
              <w:rPr>
                <w:b/>
                <w:sz w:val="20"/>
              </w:rPr>
              <w:t xml:space="preserve">hipping </w:t>
            </w:r>
            <w:r>
              <w:rPr>
                <w:b/>
                <w:sz w:val="20"/>
              </w:rPr>
              <w:t>h</w:t>
            </w:r>
            <w:r w:rsidRPr="00476F48">
              <w:rPr>
                <w:b/>
                <w:sz w:val="20"/>
              </w:rPr>
              <w:t xml:space="preserve">eight of </w:t>
            </w:r>
            <w:r>
              <w:rPr>
                <w:b/>
                <w:sz w:val="20"/>
              </w:rPr>
              <w:t>w</w:t>
            </w:r>
            <w:r w:rsidRPr="00476F48">
              <w:rPr>
                <w:b/>
                <w:sz w:val="20"/>
              </w:rPr>
              <w:t>ater (</w:t>
            </w:r>
            <w:proofErr w:type="spellStart"/>
            <w:r>
              <w:rPr>
                <w:b/>
                <w:sz w:val="20"/>
              </w:rPr>
              <w:t>g</w:t>
            </w:r>
            <w:r w:rsidRPr="00476F48">
              <w:rPr>
                <w:b/>
                <w:sz w:val="20"/>
              </w:rPr>
              <w:t>erman</w:t>
            </w:r>
            <w:proofErr w:type="spellEnd"/>
            <w:r w:rsidRPr="00476F48">
              <w:rPr>
                <w:b/>
                <w:sz w:val="20"/>
              </w:rPr>
              <w:t xml:space="preserve"> HSW)</w:t>
            </w:r>
          </w:p>
          <w:p w14:paraId="64A8601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Upper limit of water levels where navigation is allowed.</w:t>
            </w:r>
          </w:p>
          <w:p w14:paraId="2A7A639D"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r</w:t>
            </w:r>
            <w:r w:rsidRPr="00476F48">
              <w:rPr>
                <w:b/>
                <w:sz w:val="20"/>
              </w:rPr>
              <w:t xml:space="preserve">eference </w:t>
            </w:r>
            <w:r>
              <w:rPr>
                <w:b/>
                <w:sz w:val="20"/>
              </w:rPr>
              <w:t>l</w:t>
            </w:r>
            <w:r w:rsidRPr="00476F48">
              <w:rPr>
                <w:b/>
                <w:sz w:val="20"/>
              </w:rPr>
              <w:t xml:space="preserve">ow </w:t>
            </w:r>
            <w:r>
              <w:rPr>
                <w:b/>
                <w:sz w:val="20"/>
              </w:rPr>
              <w:t>w</w:t>
            </w:r>
            <w:r w:rsidRPr="00476F48">
              <w:rPr>
                <w:b/>
                <w:sz w:val="20"/>
              </w:rPr>
              <w:t xml:space="preserve">ater </w:t>
            </w:r>
            <w:r>
              <w:rPr>
                <w:b/>
                <w:sz w:val="20"/>
              </w:rPr>
              <w:t>l</w:t>
            </w:r>
            <w:r w:rsidRPr="00476F48">
              <w:rPr>
                <w:b/>
                <w:sz w:val="20"/>
              </w:rPr>
              <w:t xml:space="preserve">evel </w:t>
            </w:r>
            <w:r>
              <w:rPr>
                <w:b/>
                <w:sz w:val="20"/>
              </w:rPr>
              <w:t>a</w:t>
            </w:r>
            <w:r w:rsidRPr="00476F48">
              <w:rPr>
                <w:b/>
                <w:sz w:val="20"/>
              </w:rPr>
              <w:t xml:space="preserve">ccording to </w:t>
            </w:r>
            <w:proofErr w:type="spellStart"/>
            <w:r>
              <w:rPr>
                <w:b/>
                <w:sz w:val="20"/>
              </w:rPr>
              <w:t>d</w:t>
            </w:r>
            <w:r w:rsidRPr="00476F48">
              <w:rPr>
                <w:b/>
                <w:sz w:val="20"/>
              </w:rPr>
              <w:t>anube</w:t>
            </w:r>
            <w:proofErr w:type="spellEnd"/>
            <w:r w:rsidRPr="00476F48">
              <w:rPr>
                <w:b/>
                <w:sz w:val="20"/>
              </w:rPr>
              <w:t xml:space="preserve"> </w:t>
            </w:r>
            <w:r>
              <w:rPr>
                <w:b/>
                <w:sz w:val="20"/>
              </w:rPr>
              <w:t>c</w:t>
            </w:r>
            <w:r w:rsidRPr="00476F48">
              <w:rPr>
                <w:b/>
                <w:sz w:val="20"/>
              </w:rPr>
              <w:t>ommission</w:t>
            </w:r>
          </w:p>
          <w:p w14:paraId="344C460B"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water level at a discharge, which is exceeded 94% of the year within a period of 30 years.</w:t>
            </w:r>
          </w:p>
          <w:p w14:paraId="6D27DCD3"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ighest </w:t>
            </w:r>
            <w:r>
              <w:rPr>
                <w:b/>
                <w:sz w:val="20"/>
              </w:rPr>
              <w:t>s</w:t>
            </w:r>
            <w:r w:rsidRPr="00476F48">
              <w:rPr>
                <w:b/>
                <w:sz w:val="20"/>
              </w:rPr>
              <w:t xml:space="preserve">hipping </w:t>
            </w:r>
            <w:r>
              <w:rPr>
                <w:b/>
                <w:sz w:val="20"/>
              </w:rPr>
              <w:t>h</w:t>
            </w:r>
            <w:r w:rsidRPr="00476F48">
              <w:rPr>
                <w:b/>
                <w:sz w:val="20"/>
              </w:rPr>
              <w:t xml:space="preserve">eight of </w:t>
            </w:r>
            <w:r>
              <w:rPr>
                <w:b/>
                <w:sz w:val="20"/>
              </w:rPr>
              <w:t>w</w:t>
            </w:r>
            <w:r w:rsidRPr="00476F48">
              <w:rPr>
                <w:b/>
                <w:sz w:val="20"/>
              </w:rPr>
              <w:t xml:space="preserve">ater </w:t>
            </w:r>
            <w:r>
              <w:rPr>
                <w:b/>
                <w:sz w:val="20"/>
              </w:rPr>
              <w:t>a</w:t>
            </w:r>
            <w:r w:rsidRPr="00476F48">
              <w:rPr>
                <w:b/>
                <w:sz w:val="20"/>
              </w:rPr>
              <w:t xml:space="preserve">ccording to </w:t>
            </w:r>
            <w:proofErr w:type="spellStart"/>
            <w:r>
              <w:rPr>
                <w:b/>
                <w:sz w:val="20"/>
              </w:rPr>
              <w:t>d</w:t>
            </w:r>
            <w:r w:rsidRPr="00476F48">
              <w:rPr>
                <w:b/>
                <w:sz w:val="20"/>
              </w:rPr>
              <w:t>anube</w:t>
            </w:r>
            <w:proofErr w:type="spellEnd"/>
            <w:r w:rsidRPr="00476F48">
              <w:rPr>
                <w:b/>
                <w:sz w:val="20"/>
              </w:rPr>
              <w:t xml:space="preserve"> </w:t>
            </w:r>
            <w:r>
              <w:rPr>
                <w:b/>
                <w:sz w:val="20"/>
              </w:rPr>
              <w:t>c</w:t>
            </w:r>
            <w:r w:rsidRPr="00476F48">
              <w:rPr>
                <w:b/>
                <w:sz w:val="20"/>
              </w:rPr>
              <w:t>ommission</w:t>
            </w:r>
          </w:p>
          <w:p w14:paraId="2D4F79C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water level at a discharge, which is exceeded 1% of the year within a period of 30 years.</w:t>
            </w:r>
          </w:p>
          <w:p w14:paraId="5CFF62CA" w14:textId="77777777" w:rsidR="00396EAC" w:rsidRPr="00476F48" w:rsidRDefault="00396EAC" w:rsidP="00955C73">
            <w:pPr>
              <w:pStyle w:val="ListParagraph"/>
              <w:numPr>
                <w:ilvl w:val="2"/>
                <w:numId w:val="32"/>
              </w:numPr>
              <w:tabs>
                <w:tab w:val="left" w:pos="382"/>
              </w:tabs>
              <w:ind w:left="0" w:firstLine="0"/>
              <w:jc w:val="both"/>
              <w:rPr>
                <w:b/>
                <w:sz w:val="20"/>
              </w:rPr>
            </w:pPr>
            <w:proofErr w:type="spellStart"/>
            <w:r>
              <w:rPr>
                <w:b/>
                <w:sz w:val="20"/>
              </w:rPr>
              <w:t>d</w:t>
            </w:r>
            <w:r w:rsidRPr="00476F48">
              <w:rPr>
                <w:b/>
                <w:sz w:val="20"/>
              </w:rPr>
              <w:t>utch</w:t>
            </w:r>
            <w:proofErr w:type="spellEnd"/>
            <w:r w:rsidRPr="00476F48">
              <w:rPr>
                <w:b/>
                <w:sz w:val="20"/>
              </w:rPr>
              <w:t xml:space="preserve"> </w:t>
            </w:r>
            <w:r>
              <w:rPr>
                <w:b/>
                <w:sz w:val="20"/>
              </w:rPr>
              <w:t>r</w:t>
            </w:r>
            <w:r w:rsidRPr="00476F48">
              <w:rPr>
                <w:b/>
                <w:sz w:val="20"/>
              </w:rPr>
              <w:t xml:space="preserve">iver </w:t>
            </w:r>
            <w:r>
              <w:rPr>
                <w:b/>
                <w:sz w:val="20"/>
              </w:rPr>
              <w:t>l</w:t>
            </w:r>
            <w:r w:rsidRPr="00476F48">
              <w:rPr>
                <w:b/>
                <w:sz w:val="20"/>
              </w:rPr>
              <w:t xml:space="preserve">ow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 (OLR)</w:t>
            </w:r>
          </w:p>
          <w:p w14:paraId="4C7DD29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water level at a discharge, which is exceeded 95% of the year within a period of 20 years.</w:t>
            </w:r>
          </w:p>
          <w:p w14:paraId="1206058A" w14:textId="77777777" w:rsidR="00396EAC" w:rsidRPr="00476F48" w:rsidRDefault="00396EAC" w:rsidP="00955C73">
            <w:pPr>
              <w:pStyle w:val="ListParagraph"/>
              <w:numPr>
                <w:ilvl w:val="2"/>
                <w:numId w:val="32"/>
              </w:numPr>
              <w:tabs>
                <w:tab w:val="left" w:pos="382"/>
              </w:tabs>
              <w:ind w:left="0" w:firstLine="0"/>
              <w:jc w:val="both"/>
              <w:rPr>
                <w:b/>
                <w:sz w:val="20"/>
              </w:rPr>
            </w:pPr>
            <w:proofErr w:type="spellStart"/>
            <w:r>
              <w:rPr>
                <w:b/>
                <w:sz w:val="20"/>
              </w:rPr>
              <w:t>r</w:t>
            </w:r>
            <w:r w:rsidRPr="00476F48">
              <w:rPr>
                <w:b/>
                <w:sz w:val="20"/>
              </w:rPr>
              <w:t>ussian</w:t>
            </w:r>
            <w:proofErr w:type="spellEnd"/>
            <w:r w:rsidRPr="00476F48">
              <w:rPr>
                <w:b/>
                <w:sz w:val="20"/>
              </w:rPr>
              <w:t xml:space="preserve"> </w:t>
            </w:r>
            <w:r>
              <w:rPr>
                <w:b/>
                <w:sz w:val="20"/>
              </w:rPr>
              <w:t>p</w:t>
            </w:r>
            <w:r w:rsidRPr="00476F48">
              <w:rPr>
                <w:b/>
                <w:sz w:val="20"/>
              </w:rPr>
              <w:t xml:space="preserve">roject </w:t>
            </w:r>
            <w:r>
              <w:rPr>
                <w:b/>
                <w:sz w:val="20"/>
              </w:rPr>
              <w:t>w</w:t>
            </w:r>
            <w:r w:rsidRPr="00476F48">
              <w:rPr>
                <w:b/>
                <w:sz w:val="20"/>
              </w:rPr>
              <w:t xml:space="preserve">ater </w:t>
            </w:r>
            <w:r>
              <w:rPr>
                <w:b/>
                <w:sz w:val="20"/>
              </w:rPr>
              <w:t>l</w:t>
            </w:r>
            <w:r w:rsidRPr="00476F48">
              <w:rPr>
                <w:b/>
                <w:sz w:val="20"/>
              </w:rPr>
              <w:t>evel</w:t>
            </w:r>
          </w:p>
          <w:p w14:paraId="0C0F489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Conditional low water level with established probability.</w:t>
            </w:r>
          </w:p>
          <w:p w14:paraId="415F9674" w14:textId="77777777" w:rsidR="00396EAC" w:rsidRPr="00476F48" w:rsidRDefault="00396EAC" w:rsidP="00955C73">
            <w:pPr>
              <w:pStyle w:val="ListParagraph"/>
              <w:numPr>
                <w:ilvl w:val="2"/>
                <w:numId w:val="32"/>
              </w:numPr>
              <w:tabs>
                <w:tab w:val="left" w:pos="382"/>
              </w:tabs>
              <w:ind w:left="0" w:firstLine="0"/>
              <w:jc w:val="both"/>
              <w:rPr>
                <w:b/>
                <w:sz w:val="20"/>
              </w:rPr>
            </w:pPr>
            <w:proofErr w:type="spellStart"/>
            <w:r>
              <w:rPr>
                <w:b/>
                <w:sz w:val="20"/>
              </w:rPr>
              <w:t>r</w:t>
            </w:r>
            <w:r w:rsidRPr="00476F48">
              <w:rPr>
                <w:b/>
                <w:sz w:val="20"/>
              </w:rPr>
              <w:t>ussian</w:t>
            </w:r>
            <w:proofErr w:type="spellEnd"/>
            <w:r w:rsidRPr="00476F48">
              <w:rPr>
                <w:b/>
                <w:sz w:val="20"/>
              </w:rPr>
              <w:t xml:space="preserve"> </w:t>
            </w:r>
            <w:r>
              <w:rPr>
                <w:b/>
                <w:sz w:val="20"/>
              </w:rPr>
              <w:t>n</w:t>
            </w:r>
            <w:r w:rsidRPr="00476F48">
              <w:rPr>
                <w:b/>
                <w:sz w:val="20"/>
              </w:rPr>
              <w:t xml:space="preserve">ormal </w:t>
            </w:r>
            <w:r>
              <w:rPr>
                <w:b/>
                <w:sz w:val="20"/>
              </w:rPr>
              <w:t>b</w:t>
            </w:r>
            <w:r w:rsidRPr="00476F48">
              <w:rPr>
                <w:b/>
                <w:sz w:val="20"/>
              </w:rPr>
              <w:t xml:space="preserve">ackwater </w:t>
            </w:r>
            <w:r>
              <w:rPr>
                <w:b/>
                <w:sz w:val="20"/>
              </w:rPr>
              <w:t>l</w:t>
            </w:r>
            <w:r w:rsidRPr="00476F48">
              <w:rPr>
                <w:b/>
                <w:sz w:val="20"/>
              </w:rPr>
              <w:t>evel</w:t>
            </w:r>
          </w:p>
          <w:p w14:paraId="0B1BA753"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Highest water level derived from the upper backwater stream in watercourse or reservoir under the normal operational conditions.</w:t>
            </w:r>
          </w:p>
          <w:p w14:paraId="3EEEE40F" w14:textId="77777777" w:rsidR="00396EAC" w:rsidRPr="00476F48" w:rsidRDefault="00396EAC" w:rsidP="00955C73">
            <w:pPr>
              <w:pStyle w:val="ListParagraph"/>
              <w:numPr>
                <w:ilvl w:val="2"/>
                <w:numId w:val="32"/>
              </w:numPr>
              <w:tabs>
                <w:tab w:val="left" w:pos="382"/>
              </w:tabs>
              <w:ind w:left="0" w:firstLine="0"/>
              <w:jc w:val="both"/>
              <w:rPr>
                <w:b/>
                <w:sz w:val="20"/>
              </w:rPr>
            </w:pPr>
            <w:proofErr w:type="spellStart"/>
            <w:r>
              <w:rPr>
                <w:b/>
                <w:sz w:val="20"/>
              </w:rPr>
              <w:t>o</w:t>
            </w:r>
            <w:r w:rsidRPr="00476F48">
              <w:rPr>
                <w:b/>
                <w:sz w:val="20"/>
              </w:rPr>
              <w:t>hio</w:t>
            </w:r>
            <w:proofErr w:type="spellEnd"/>
            <w:r w:rsidRPr="00476F48">
              <w:rPr>
                <w:b/>
                <w:sz w:val="20"/>
              </w:rPr>
              <w:t xml:space="preserve"> </w:t>
            </w:r>
            <w:r>
              <w:rPr>
                <w:b/>
                <w:sz w:val="20"/>
              </w:rPr>
              <w:t>r</w:t>
            </w:r>
            <w:r w:rsidRPr="00476F48">
              <w:rPr>
                <w:b/>
                <w:sz w:val="20"/>
              </w:rPr>
              <w:t xml:space="preserve">iver </w:t>
            </w:r>
            <w:r>
              <w:rPr>
                <w:b/>
                <w:sz w:val="20"/>
              </w:rPr>
              <w:t>d</w:t>
            </w:r>
            <w:r w:rsidRPr="00476F48">
              <w:rPr>
                <w:b/>
                <w:sz w:val="20"/>
              </w:rPr>
              <w:t>atum</w:t>
            </w:r>
          </w:p>
          <w:p w14:paraId="6DAFE32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Ohio River datum.</w:t>
            </w:r>
          </w:p>
          <w:p w14:paraId="0FAAF304" w14:textId="77777777" w:rsidR="00396EAC" w:rsidRPr="00476F48" w:rsidRDefault="00396EAC" w:rsidP="00955C73">
            <w:pPr>
              <w:pStyle w:val="ListParagraph"/>
              <w:numPr>
                <w:ilvl w:val="2"/>
                <w:numId w:val="21"/>
              </w:numPr>
              <w:tabs>
                <w:tab w:val="left" w:pos="382"/>
              </w:tabs>
              <w:ind w:left="0" w:firstLine="0"/>
              <w:jc w:val="both"/>
              <w:rPr>
                <w:b/>
                <w:sz w:val="20"/>
              </w:rPr>
            </w:pPr>
            <w:proofErr w:type="spellStart"/>
            <w:r>
              <w:rPr>
                <w:b/>
                <w:sz w:val="20"/>
              </w:rPr>
              <w:t>d</w:t>
            </w:r>
            <w:r w:rsidRPr="00476F48">
              <w:rPr>
                <w:b/>
                <w:sz w:val="20"/>
              </w:rPr>
              <w:t>utch</w:t>
            </w:r>
            <w:proofErr w:type="spellEnd"/>
            <w:r w:rsidRPr="00476F48">
              <w:rPr>
                <w:b/>
                <w:sz w:val="20"/>
              </w:rPr>
              <w:t xml:space="preserve"> </w:t>
            </w:r>
            <w:r>
              <w:rPr>
                <w:b/>
                <w:sz w:val="20"/>
              </w:rPr>
              <w:t>h</w:t>
            </w:r>
            <w:r w:rsidRPr="00476F48">
              <w:rPr>
                <w:b/>
                <w:sz w:val="20"/>
              </w:rPr>
              <w:t xml:space="preserve">igh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2C39A6D0"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Dutch </w:t>
            </w:r>
            <w:proofErr w:type="gramStart"/>
            <w:r w:rsidRPr="00476F48">
              <w:t>High Water</w:t>
            </w:r>
            <w:proofErr w:type="gramEnd"/>
            <w:r w:rsidRPr="00476F48">
              <w:t xml:space="preserve"> Reference Level</w:t>
            </w:r>
            <w:r>
              <w:t>.</w:t>
            </w:r>
          </w:p>
          <w:p w14:paraId="3AC1428B" w14:textId="77777777" w:rsidR="00396EAC" w:rsidRPr="00476F48" w:rsidRDefault="00396EAC" w:rsidP="00955C73">
            <w:pPr>
              <w:pStyle w:val="ListParagraph"/>
              <w:numPr>
                <w:ilvl w:val="2"/>
                <w:numId w:val="21"/>
              </w:numPr>
              <w:tabs>
                <w:tab w:val="left" w:pos="382"/>
              </w:tabs>
              <w:ind w:left="0" w:firstLine="0"/>
              <w:jc w:val="both"/>
              <w:rPr>
                <w:b/>
                <w:sz w:val="20"/>
              </w:rPr>
            </w:pPr>
            <w:proofErr w:type="spellStart"/>
            <w:r>
              <w:rPr>
                <w:b/>
                <w:sz w:val="20"/>
              </w:rPr>
              <w:t>b</w:t>
            </w:r>
            <w:r w:rsidRPr="00476F48">
              <w:rPr>
                <w:b/>
                <w:sz w:val="20"/>
              </w:rPr>
              <w:t>altic</w:t>
            </w:r>
            <w:proofErr w:type="spellEnd"/>
            <w:r w:rsidRPr="00476F48">
              <w:rPr>
                <w:b/>
                <w:sz w:val="20"/>
              </w:rPr>
              <w:t xml:space="preserve"> </w:t>
            </w:r>
            <w:r>
              <w:rPr>
                <w:b/>
                <w:sz w:val="20"/>
              </w:rPr>
              <w:t>s</w:t>
            </w:r>
            <w:r w:rsidRPr="00476F48">
              <w:rPr>
                <w:b/>
                <w:sz w:val="20"/>
              </w:rPr>
              <w:t xml:space="preserve">ea </w:t>
            </w:r>
            <w:r>
              <w:rPr>
                <w:b/>
                <w:sz w:val="20"/>
              </w:rPr>
              <w:t>c</w:t>
            </w:r>
            <w:r w:rsidRPr="00476F48">
              <w:rPr>
                <w:b/>
                <w:sz w:val="20"/>
              </w:rPr>
              <w:t xml:space="preserve">hart </w:t>
            </w:r>
            <w:r>
              <w:rPr>
                <w:b/>
                <w:sz w:val="20"/>
              </w:rPr>
              <w:t>d</w:t>
            </w:r>
            <w:r w:rsidRPr="00476F48">
              <w:rPr>
                <w:b/>
                <w:sz w:val="20"/>
              </w:rPr>
              <w:t>atum 2000</w:t>
            </w:r>
          </w:p>
          <w:p w14:paraId="2322A53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datum refers to each Baltic country</w:t>
            </w:r>
            <w:r>
              <w:t>’</w:t>
            </w:r>
            <w:r w:rsidRPr="00476F48">
              <w:t xml:space="preserve">s realization of the European Vertical Reference System (EVRS) with land-uplift epoch 2000, which is connected to the </w:t>
            </w:r>
            <w:proofErr w:type="spellStart"/>
            <w:r w:rsidRPr="00476F48">
              <w:t>Normaal</w:t>
            </w:r>
            <w:proofErr w:type="spellEnd"/>
            <w:r w:rsidRPr="00476F48">
              <w:t xml:space="preserve"> </w:t>
            </w:r>
            <w:proofErr w:type="spellStart"/>
            <w:r w:rsidRPr="00476F48">
              <w:t>Amsterdams</w:t>
            </w:r>
            <w:proofErr w:type="spellEnd"/>
            <w:r w:rsidRPr="00476F48">
              <w:t xml:space="preserve"> </w:t>
            </w:r>
            <w:proofErr w:type="spellStart"/>
            <w:r w:rsidRPr="00476F48">
              <w:t>Peil</w:t>
            </w:r>
            <w:proofErr w:type="spellEnd"/>
            <w:r w:rsidRPr="00476F48">
              <w:t xml:space="preserve"> (NAP).</w:t>
            </w:r>
          </w:p>
          <w:p w14:paraId="0328025A" w14:textId="77777777" w:rsidR="00396EAC" w:rsidRPr="00476F48" w:rsidRDefault="00396EAC" w:rsidP="00955C73">
            <w:pPr>
              <w:pStyle w:val="ListParagraph"/>
              <w:numPr>
                <w:ilvl w:val="2"/>
                <w:numId w:val="21"/>
              </w:numPr>
              <w:tabs>
                <w:tab w:val="left" w:pos="382"/>
              </w:tabs>
              <w:ind w:left="0" w:firstLine="0"/>
              <w:jc w:val="both"/>
              <w:rPr>
                <w:b/>
                <w:sz w:val="20"/>
              </w:rPr>
            </w:pPr>
            <w:proofErr w:type="spellStart"/>
            <w:r>
              <w:rPr>
                <w:b/>
                <w:sz w:val="20"/>
              </w:rPr>
              <w:t>d</w:t>
            </w:r>
            <w:r w:rsidRPr="00476F48">
              <w:rPr>
                <w:b/>
                <w:sz w:val="20"/>
              </w:rPr>
              <w:t>utch</w:t>
            </w:r>
            <w:proofErr w:type="spellEnd"/>
            <w:r w:rsidRPr="00476F48">
              <w:rPr>
                <w:b/>
                <w:sz w:val="20"/>
              </w:rPr>
              <w:t xml:space="preserve"> </w:t>
            </w:r>
            <w:r>
              <w:rPr>
                <w:b/>
                <w:sz w:val="20"/>
              </w:rPr>
              <w:t>e</w:t>
            </w:r>
            <w:r w:rsidRPr="00476F48">
              <w:rPr>
                <w:b/>
                <w:sz w:val="20"/>
              </w:rPr>
              <w:t xml:space="preserve">stuary </w:t>
            </w:r>
            <w:r>
              <w:rPr>
                <w:b/>
                <w:sz w:val="20"/>
              </w:rPr>
              <w:t>l</w:t>
            </w:r>
            <w:r w:rsidRPr="00476F48">
              <w:rPr>
                <w:b/>
                <w:sz w:val="20"/>
              </w:rPr>
              <w:t xml:space="preserve">ow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 (OLW)</w:t>
            </w:r>
          </w:p>
          <w:p w14:paraId="30EED6FE"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Dutch Estuary Low Water Reference Level (OLW)</w:t>
            </w:r>
            <w:r>
              <w:t>.</w:t>
            </w:r>
          </w:p>
          <w:p w14:paraId="55BA8CC4"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i</w:t>
            </w:r>
            <w:r w:rsidRPr="00476F48">
              <w:rPr>
                <w:b/>
                <w:sz w:val="20"/>
              </w:rPr>
              <w:t xml:space="preserve">nternational </w:t>
            </w:r>
            <w:r>
              <w:rPr>
                <w:b/>
                <w:sz w:val="20"/>
              </w:rPr>
              <w:t>g</w:t>
            </w:r>
            <w:r w:rsidRPr="00476F48">
              <w:rPr>
                <w:b/>
                <w:sz w:val="20"/>
              </w:rPr>
              <w:t xml:space="preserve">reat </w:t>
            </w:r>
            <w:r>
              <w:rPr>
                <w:b/>
                <w:sz w:val="20"/>
              </w:rPr>
              <w:t>l</w:t>
            </w:r>
            <w:r w:rsidRPr="00476F48">
              <w:rPr>
                <w:b/>
                <w:sz w:val="20"/>
              </w:rPr>
              <w:t xml:space="preserve">akes </w:t>
            </w:r>
            <w:r>
              <w:rPr>
                <w:b/>
                <w:sz w:val="20"/>
              </w:rPr>
              <w:t>d</w:t>
            </w:r>
            <w:r w:rsidRPr="00476F48">
              <w:rPr>
                <w:b/>
                <w:sz w:val="20"/>
              </w:rPr>
              <w:t>atum 2020</w:t>
            </w:r>
          </w:p>
          <w:p w14:paraId="70B71869"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2020 update to the International Great Lakes Datum (IGLD), the official reference system used to measure water level heights in the Great Lakes, connecting channels, and the St. Lawrence River system.</w:t>
            </w:r>
          </w:p>
          <w:p w14:paraId="3B3072D9"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s</w:t>
            </w:r>
            <w:r w:rsidRPr="00476F48">
              <w:rPr>
                <w:b/>
                <w:sz w:val="20"/>
              </w:rPr>
              <w:t xml:space="preserve">ea </w:t>
            </w:r>
            <w:r>
              <w:rPr>
                <w:b/>
                <w:sz w:val="20"/>
              </w:rPr>
              <w:t>f</w:t>
            </w:r>
            <w:r w:rsidRPr="00476F48">
              <w:rPr>
                <w:b/>
                <w:sz w:val="20"/>
              </w:rPr>
              <w:t>loor</w:t>
            </w:r>
          </w:p>
          <w:p w14:paraId="4CB2CEAA"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bottom of the ocean and seas where there is a generally smooth gentle gradient. Also referred to as sea bed (sometimes seabed or sea-bed), and sea bottom.</w:t>
            </w:r>
          </w:p>
          <w:p w14:paraId="02AF35D0"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s</w:t>
            </w:r>
            <w:r w:rsidRPr="00476F48">
              <w:rPr>
                <w:b/>
                <w:sz w:val="20"/>
              </w:rPr>
              <w:t xml:space="preserve">ea </w:t>
            </w:r>
            <w:r>
              <w:rPr>
                <w:b/>
                <w:sz w:val="20"/>
              </w:rPr>
              <w:t>s</w:t>
            </w:r>
            <w:r w:rsidRPr="00476F48">
              <w:rPr>
                <w:b/>
                <w:sz w:val="20"/>
              </w:rPr>
              <w:t>urface</w:t>
            </w:r>
          </w:p>
          <w:p w14:paraId="16B02F2D" w14:textId="77777777" w:rsidR="00396EAC" w:rsidRPr="00476F48" w:rsidRDefault="00396EAC" w:rsidP="00955C73">
            <w:pPr>
              <w:pStyle w:val="BodyText"/>
              <w:ind w:left="312"/>
              <w:jc w:val="both"/>
            </w:pPr>
            <w:r w:rsidRPr="00476F48">
              <w:rPr>
                <w:u w:val="single"/>
              </w:rPr>
              <w:lastRenderedPageBreak/>
              <w:t>IHO</w:t>
            </w:r>
            <w:r w:rsidRPr="00476F48">
              <w:rPr>
                <w:spacing w:val="-3"/>
                <w:u w:val="single"/>
              </w:rPr>
              <w:t xml:space="preserve"> </w:t>
            </w:r>
            <w:r w:rsidRPr="00476F48">
              <w:rPr>
                <w:u w:val="single"/>
              </w:rPr>
              <w:t>Definition:</w:t>
            </w:r>
            <w:r w:rsidRPr="00476F48">
              <w:t xml:space="preserve"> A two-dimensional (in the horizontal plane) field representing the air-sea interface, with high-frequency fluctuations such as wind waves and swell, but not astronomical tides, filtered out.</w:t>
            </w:r>
          </w:p>
          <w:p w14:paraId="000E9730" w14:textId="77777777" w:rsidR="00396EAC" w:rsidRPr="00476F48" w:rsidRDefault="00396EAC" w:rsidP="00955C73">
            <w:pPr>
              <w:pStyle w:val="ListParagraph"/>
              <w:numPr>
                <w:ilvl w:val="2"/>
                <w:numId w:val="21"/>
              </w:numPr>
              <w:tabs>
                <w:tab w:val="left" w:pos="382"/>
              </w:tabs>
              <w:ind w:left="0" w:firstLine="0"/>
              <w:jc w:val="both"/>
              <w:rPr>
                <w:b/>
                <w:sz w:val="20"/>
              </w:rPr>
            </w:pPr>
            <w:r w:rsidRPr="00476F48">
              <w:rPr>
                <w:b/>
                <w:sz w:val="20"/>
              </w:rPr>
              <w:t xml:space="preserve"> </w:t>
            </w:r>
            <w:r>
              <w:rPr>
                <w:b/>
                <w:sz w:val="20"/>
              </w:rPr>
              <w:t>h</w:t>
            </w:r>
            <w:r w:rsidRPr="00476F48">
              <w:rPr>
                <w:b/>
                <w:sz w:val="20"/>
              </w:rPr>
              <w:t xml:space="preserve">ydrographic </w:t>
            </w:r>
            <w:r>
              <w:rPr>
                <w:b/>
                <w:sz w:val="20"/>
              </w:rPr>
              <w:t>z</w:t>
            </w:r>
            <w:r w:rsidRPr="00476F48">
              <w:rPr>
                <w:b/>
                <w:sz w:val="20"/>
              </w:rPr>
              <w:t>ero</w:t>
            </w:r>
          </w:p>
          <w:p w14:paraId="4ACABBA4"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vertical reference near the lowest astronomical tide (LAT), below which the sea level falls only very exceptionally.</w:t>
            </w:r>
          </w:p>
          <w:p w14:paraId="5E8D6D0D" w14:textId="77777777" w:rsidR="00396EAC" w:rsidRPr="00476F48" w:rsidRDefault="00396EAC" w:rsidP="00955C73">
            <w:pPr>
              <w:pStyle w:val="BodyText"/>
              <w:spacing w:after="0"/>
              <w:jc w:val="both"/>
            </w:pPr>
            <w:r w:rsidRPr="00476F48">
              <w:rPr>
                <w:u w:val="single"/>
              </w:rPr>
              <w:t>Remarks:</w:t>
            </w:r>
          </w:p>
          <w:p w14:paraId="729D7777" w14:textId="77777777" w:rsidR="00396EAC" w:rsidRPr="00476F48" w:rsidRDefault="00396EAC" w:rsidP="00955C73">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EAB2B0B" w14:textId="77777777" w:rsidR="00396EAC" w:rsidRDefault="00396EAC" w:rsidP="004040AC">
      <w:pPr>
        <w:pStyle w:val="BodyText"/>
        <w:spacing w:after="0"/>
      </w:pPr>
    </w:p>
    <w:p w14:paraId="1C616411" w14:textId="699A03A2" w:rsidR="00BF09E6" w:rsidRPr="00867438" w:rsidRDefault="002774E4" w:rsidP="00CD7E6B">
      <w:pPr>
        <w:pStyle w:val="Heading2"/>
        <w:keepNext/>
        <w:keepLines/>
        <w:numPr>
          <w:ilvl w:val="1"/>
          <w:numId w:val="23"/>
        </w:numPr>
      </w:pPr>
      <w:bookmarkStart w:id="1939" w:name="_Toc195777769"/>
      <w:bookmarkStart w:id="1940" w:name="_Toc195778021"/>
      <w:bookmarkStart w:id="1941" w:name="_Toc196463514"/>
      <w:bookmarkStart w:id="1942" w:name="_Toc196831718"/>
      <w:bookmarkStart w:id="1943" w:name="_Toc195777774"/>
      <w:bookmarkStart w:id="1944" w:name="_Toc195778026"/>
      <w:bookmarkStart w:id="1945" w:name="_Toc196463519"/>
      <w:bookmarkStart w:id="1946" w:name="_Toc196831723"/>
      <w:bookmarkStart w:id="1947" w:name="_Toc195777775"/>
      <w:bookmarkStart w:id="1948" w:name="_Toc195778027"/>
      <w:bookmarkStart w:id="1949" w:name="_Toc196463520"/>
      <w:bookmarkStart w:id="1950" w:name="_Toc196831724"/>
      <w:bookmarkStart w:id="1951" w:name="_Toc163482635"/>
      <w:bookmarkStart w:id="1952" w:name="_Toc170719345"/>
      <w:bookmarkStart w:id="1953" w:name="_Toc163482636"/>
      <w:bookmarkStart w:id="1954" w:name="_Toc170719346"/>
      <w:bookmarkStart w:id="1955" w:name="_bookmark107"/>
      <w:bookmarkStart w:id="1956" w:name="_Toc163482640"/>
      <w:bookmarkStart w:id="1957" w:name="_Toc170719350"/>
      <w:bookmarkStart w:id="1958" w:name="_Toc163482641"/>
      <w:bookmarkStart w:id="1959" w:name="_Toc170719351"/>
      <w:bookmarkStart w:id="1960" w:name="_Toc163482642"/>
      <w:bookmarkStart w:id="1961" w:name="_Toc170719352"/>
      <w:bookmarkStart w:id="1962" w:name="_Toc163482647"/>
      <w:bookmarkStart w:id="1963" w:name="_Toc170719357"/>
      <w:bookmarkStart w:id="1964" w:name="_Toc195777780"/>
      <w:bookmarkStart w:id="1965" w:name="_Toc195778032"/>
      <w:bookmarkStart w:id="1966" w:name="_Toc196463525"/>
      <w:bookmarkStart w:id="1967" w:name="_Toc196831729"/>
      <w:bookmarkStart w:id="1968" w:name="_Toc184392970"/>
      <w:bookmarkStart w:id="1969" w:name="_Toc196463526"/>
      <w:bookmarkStart w:id="1970" w:name="_Toc196831730"/>
      <w:bookmarkStart w:id="1971" w:name="_Toc196463531"/>
      <w:bookmarkStart w:id="1972" w:name="_Toc196831735"/>
      <w:bookmarkStart w:id="1973" w:name="_Toc184392972"/>
      <w:bookmarkStart w:id="1974" w:name="_Toc196831736"/>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r>
        <w:t>w</w:t>
      </w:r>
      <w:r w:rsidRPr="00867438">
        <w:t xml:space="preserve">eek </w:t>
      </w:r>
      <w:r>
        <w:t>n</w:t>
      </w:r>
      <w:r w:rsidRPr="00867438">
        <w:t>umber</w:t>
      </w:r>
      <w:bookmarkEnd w:id="1974"/>
    </w:p>
    <w:tbl>
      <w:tblPr>
        <w:tblStyle w:val="TableGrid"/>
        <w:tblW w:w="10065" w:type="dxa"/>
        <w:tblInd w:w="-5" w:type="dxa"/>
        <w:tblLook w:val="04A0" w:firstRow="1" w:lastRow="0" w:firstColumn="1" w:lastColumn="0" w:noHBand="0" w:noVBand="1"/>
      </w:tblPr>
      <w:tblGrid>
        <w:gridCol w:w="10065"/>
      </w:tblGrid>
      <w:tr w:rsidR="00BF09E6" w:rsidRPr="00476F48" w14:paraId="27CA00DA" w14:textId="77777777" w:rsidTr="0081336F">
        <w:trPr>
          <w:cantSplit/>
        </w:trPr>
        <w:tc>
          <w:tcPr>
            <w:tcW w:w="10065" w:type="dxa"/>
            <w:vAlign w:val="center"/>
          </w:tcPr>
          <w:p w14:paraId="5F48A389" w14:textId="3AA9907C" w:rsidR="00BF09E6" w:rsidRPr="00476F48" w:rsidRDefault="00BF09E6" w:rsidP="00867438">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643A5B" w:rsidRPr="00643A5B">
              <w:rPr>
                <w:spacing w:val="5"/>
              </w:rPr>
              <w:t>A consecutive number that specifies a week within a year.</w:t>
            </w:r>
          </w:p>
          <w:p w14:paraId="00B6A3ED" w14:textId="77777777" w:rsidR="00BF09E6" w:rsidRPr="00476F48" w:rsidRDefault="00BF09E6" w:rsidP="00867438">
            <w:pPr>
              <w:pStyle w:val="BodyText"/>
              <w:spacing w:after="0"/>
              <w:jc w:val="both"/>
            </w:pPr>
            <w:r w:rsidRPr="00476F48">
              <w:rPr>
                <w:u w:val="single"/>
              </w:rPr>
              <w:t>Remarks:</w:t>
            </w:r>
          </w:p>
          <w:p w14:paraId="79BB76D0" w14:textId="77777777" w:rsidR="00BF09E6" w:rsidRPr="00476F48" w:rsidRDefault="00BF09E6"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34BD9E6" w14:textId="6F3FC96F" w:rsidR="002D6C91" w:rsidRPr="00476F48" w:rsidRDefault="002D6C91" w:rsidP="00FE7BF4">
      <w:pPr>
        <w:pStyle w:val="BodyText"/>
        <w:spacing w:after="0"/>
      </w:pPr>
    </w:p>
    <w:p w14:paraId="0B8F70CF" w14:textId="4C465452" w:rsidR="00BF09E6" w:rsidRPr="00FE7BF4" w:rsidRDefault="00FE7BF4" w:rsidP="00330B4D">
      <w:pPr>
        <w:pStyle w:val="Heading2"/>
        <w:keepNext/>
        <w:keepLines/>
        <w:numPr>
          <w:ilvl w:val="1"/>
          <w:numId w:val="23"/>
        </w:numPr>
      </w:pPr>
      <w:bookmarkStart w:id="1975" w:name="_Toc196831737"/>
      <w:r>
        <w:t>y</w:t>
      </w:r>
      <w:r w:rsidRPr="00FE7BF4">
        <w:t xml:space="preserve">ear </w:t>
      </w:r>
      <w:r>
        <w:t>n</w:t>
      </w:r>
      <w:r w:rsidRPr="00FE7BF4">
        <w:t>umber</w:t>
      </w:r>
      <w:bookmarkEnd w:id="1975"/>
    </w:p>
    <w:tbl>
      <w:tblPr>
        <w:tblStyle w:val="TableGrid"/>
        <w:tblW w:w="10065" w:type="dxa"/>
        <w:tblInd w:w="-5" w:type="dxa"/>
        <w:tblLook w:val="04A0" w:firstRow="1" w:lastRow="0" w:firstColumn="1" w:lastColumn="0" w:noHBand="0" w:noVBand="1"/>
      </w:tblPr>
      <w:tblGrid>
        <w:gridCol w:w="10065"/>
      </w:tblGrid>
      <w:tr w:rsidR="00BF09E6" w:rsidRPr="00476F48" w14:paraId="4F036491" w14:textId="77777777" w:rsidTr="00FE7BF4">
        <w:tc>
          <w:tcPr>
            <w:tcW w:w="10065" w:type="dxa"/>
            <w:vAlign w:val="center"/>
          </w:tcPr>
          <w:p w14:paraId="18E75EDD" w14:textId="69D9AB32" w:rsidR="00BF09E6" w:rsidRPr="00476F48" w:rsidRDefault="00BF09E6" w:rsidP="00FE7BF4">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517B46" w:rsidRPr="00517B46">
              <w:rPr>
                <w:spacing w:val="5"/>
              </w:rPr>
              <w:t>A consecutive number that specifies a week within a year.</w:t>
            </w:r>
          </w:p>
          <w:p w14:paraId="7F2EF775" w14:textId="77777777" w:rsidR="00BF09E6" w:rsidRPr="00476F48" w:rsidRDefault="00BF09E6" w:rsidP="00FE7BF4">
            <w:pPr>
              <w:pStyle w:val="BodyText"/>
              <w:spacing w:after="0"/>
              <w:jc w:val="both"/>
            </w:pPr>
            <w:r w:rsidRPr="00476F48">
              <w:rPr>
                <w:u w:val="single"/>
              </w:rPr>
              <w:t>Remarks:</w:t>
            </w:r>
          </w:p>
          <w:p w14:paraId="47D84607" w14:textId="77777777" w:rsidR="00BF09E6" w:rsidRPr="00476F48" w:rsidRDefault="00BF09E6"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9647B77" w14:textId="7EE166FC" w:rsidR="00CB2F3A" w:rsidRPr="00476F48" w:rsidRDefault="00CB2F3A" w:rsidP="002D6C91">
      <w:pPr>
        <w:ind w:left="552" w:hanging="433"/>
      </w:pPr>
    </w:p>
    <w:p w14:paraId="2838BAD3" w14:textId="77777777" w:rsidR="00CB2F3A" w:rsidRPr="00476F48" w:rsidRDefault="00CB2F3A" w:rsidP="002D6C91">
      <w:pPr>
        <w:ind w:left="552" w:hanging="433"/>
      </w:pPr>
    </w:p>
    <w:p w14:paraId="0EC5139F" w14:textId="77777777" w:rsidR="00E8593F" w:rsidRDefault="00E8593F">
      <w:pPr>
        <w:spacing w:after="0"/>
        <w:rPr>
          <w:b/>
          <w:bCs/>
          <w:sz w:val="24"/>
          <w:szCs w:val="24"/>
        </w:rPr>
      </w:pPr>
      <w:bookmarkStart w:id="1976" w:name="_Toc162481353"/>
      <w:bookmarkStart w:id="1977" w:name="_Toc162527490"/>
      <w:bookmarkStart w:id="1978" w:name="_Toc162543952"/>
      <w:bookmarkStart w:id="1979" w:name="_Toc162544807"/>
      <w:bookmarkStart w:id="1980" w:name="_Toc163474181"/>
      <w:bookmarkStart w:id="1981" w:name="_Toc163476584"/>
      <w:bookmarkStart w:id="1982" w:name="_Toc163482648"/>
      <w:bookmarkStart w:id="1983" w:name="_Toc170719358"/>
      <w:bookmarkStart w:id="1984" w:name="_Toc179472276"/>
      <w:bookmarkStart w:id="1985" w:name="_Toc180398044"/>
      <w:bookmarkStart w:id="1986" w:name="_Toc180764249"/>
      <w:bookmarkStart w:id="1987" w:name="_Toc181882690"/>
      <w:bookmarkStart w:id="1988" w:name="_Toc184392977"/>
      <w:bookmarkEnd w:id="1976"/>
      <w:bookmarkEnd w:id="1977"/>
      <w:bookmarkEnd w:id="1978"/>
      <w:bookmarkEnd w:id="1979"/>
      <w:bookmarkEnd w:id="1980"/>
      <w:bookmarkEnd w:id="1981"/>
      <w:bookmarkEnd w:id="1982"/>
      <w:bookmarkEnd w:id="1983"/>
      <w:bookmarkEnd w:id="1984"/>
      <w:bookmarkEnd w:id="1985"/>
      <w:bookmarkEnd w:id="1986"/>
      <w:bookmarkEnd w:id="1987"/>
      <w:bookmarkEnd w:id="1988"/>
      <w:r>
        <w:br w:type="page"/>
      </w:r>
    </w:p>
    <w:p w14:paraId="271B1C99" w14:textId="07B6E6E8" w:rsidR="002D6C91" w:rsidRPr="004B5C67" w:rsidRDefault="00863EFC" w:rsidP="00F1468C">
      <w:pPr>
        <w:pStyle w:val="Heading1"/>
        <w:numPr>
          <w:ilvl w:val="0"/>
          <w:numId w:val="23"/>
        </w:numPr>
      </w:pPr>
      <w:bookmarkStart w:id="1989" w:name="_Toc196831738"/>
      <w:r w:rsidRPr="004B5C67">
        <w:lastRenderedPageBreak/>
        <w:t>Complex Attributes</w:t>
      </w:r>
      <w:bookmarkEnd w:id="1989"/>
    </w:p>
    <w:p w14:paraId="0F9BC4BA" w14:textId="6D0153CF" w:rsidR="00087286" w:rsidRPr="007B0FA5" w:rsidRDefault="00DB4DAB" w:rsidP="00F1468C">
      <w:pPr>
        <w:pStyle w:val="Heading2"/>
        <w:numPr>
          <w:ilvl w:val="1"/>
          <w:numId w:val="23"/>
        </w:numPr>
      </w:pPr>
      <w:bookmarkStart w:id="1990" w:name="_Toc196831739"/>
      <w:r>
        <w:t>c</w:t>
      </w:r>
      <w:r w:rsidRPr="007B0FA5">
        <w:t xml:space="preserve">ontact </w:t>
      </w:r>
      <w:r>
        <w:t>a</w:t>
      </w:r>
      <w:r w:rsidRPr="007B0FA5">
        <w:t>ddress</w:t>
      </w:r>
      <w:bookmarkEnd w:id="1990"/>
    </w:p>
    <w:tbl>
      <w:tblPr>
        <w:tblStyle w:val="TableGrid"/>
        <w:tblW w:w="10060" w:type="dxa"/>
        <w:tblLook w:val="04A0" w:firstRow="1" w:lastRow="0" w:firstColumn="1" w:lastColumn="0" w:noHBand="0" w:noVBand="1"/>
      </w:tblPr>
      <w:tblGrid>
        <w:gridCol w:w="10060"/>
      </w:tblGrid>
      <w:tr w:rsidR="00087286" w:rsidRPr="00476F48" w14:paraId="4772A154" w14:textId="77777777" w:rsidTr="002D49E1">
        <w:tc>
          <w:tcPr>
            <w:tcW w:w="10060" w:type="dxa"/>
          </w:tcPr>
          <w:p w14:paraId="65D6C519" w14:textId="77777777" w:rsidR="00087286" w:rsidRPr="00476F48" w:rsidRDefault="00087286" w:rsidP="00480793">
            <w:pPr>
              <w:pStyle w:val="BodyText"/>
              <w:spacing w:before="120"/>
              <w:jc w:val="both"/>
            </w:pPr>
            <w:r w:rsidRPr="00476F48">
              <w:rPr>
                <w:u w:val="single"/>
              </w:rPr>
              <w:t>IHO Definition:</w:t>
            </w:r>
            <w:r w:rsidRPr="00476F48">
              <w:t xml:space="preserve"> Direction or superscription of a letter, package, etc., specifying the name of the place to which it is directed, and optionally a contact person or organisation who should receive it.</w:t>
            </w:r>
          </w:p>
          <w:p w14:paraId="7B542C64" w14:textId="77777777" w:rsidR="00087286" w:rsidRPr="00476F48" w:rsidRDefault="00087286" w:rsidP="00480793">
            <w:pPr>
              <w:pStyle w:val="BodyText"/>
              <w:spacing w:after="60"/>
              <w:jc w:val="both"/>
            </w:pPr>
            <w:r w:rsidRPr="00476F48">
              <w:rPr>
                <w:spacing w:val="-54"/>
              </w:rPr>
              <w:t xml:space="preserve"> </w:t>
            </w:r>
            <w:r w:rsidRPr="00476F48">
              <w:rPr>
                <w:u w:val="single"/>
              </w:rPr>
              <w:t>Sub-attributes:</w:t>
            </w:r>
          </w:p>
          <w:p w14:paraId="6737F023" w14:textId="7D5FF73B" w:rsidR="00087286" w:rsidRPr="00476F48" w:rsidRDefault="00976C3C" w:rsidP="00480793">
            <w:pPr>
              <w:tabs>
                <w:tab w:val="left" w:pos="589"/>
              </w:tabs>
              <w:spacing w:after="60"/>
              <w:jc w:val="both"/>
              <w:rPr>
                <w:sz w:val="20"/>
              </w:rPr>
            </w:pPr>
            <w:r>
              <w:rPr>
                <w:b/>
                <w:sz w:val="20"/>
              </w:rPr>
              <w:tab/>
            </w:r>
            <w:r w:rsidR="00DB4DAB">
              <w:rPr>
                <w:b/>
                <w:sz w:val="20"/>
              </w:rPr>
              <w:t>a</w:t>
            </w:r>
            <w:r w:rsidR="00DB4DAB" w:rsidRPr="00476F48">
              <w:rPr>
                <w:b/>
                <w:sz w:val="20"/>
              </w:rPr>
              <w:t xml:space="preserve">dministrative </w:t>
            </w:r>
            <w:proofErr w:type="gramStart"/>
            <w:r w:rsidR="00DB4DAB">
              <w:rPr>
                <w:b/>
                <w:sz w:val="20"/>
              </w:rPr>
              <w:t>d</w:t>
            </w:r>
            <w:r w:rsidR="00DB4DAB" w:rsidRPr="00476F48">
              <w:rPr>
                <w:b/>
                <w:sz w:val="20"/>
              </w:rPr>
              <w:t>ivision</w:t>
            </w:r>
            <w:r w:rsidR="00DB4DAB" w:rsidRPr="00476F48">
              <w:rPr>
                <w:sz w:val="20"/>
              </w:rPr>
              <w:t xml:space="preserve">  </w:t>
            </w:r>
            <w:r w:rsidR="00087286" w:rsidRPr="00476F48">
              <w:rPr>
                <w:sz w:val="20"/>
              </w:rPr>
              <w:t>(</w:t>
            </w:r>
            <w:proofErr w:type="gramEnd"/>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7.1</w:t>
            </w:r>
            <w:r w:rsidR="00087286" w:rsidRPr="00476F48">
              <w:rPr>
                <w:sz w:val="20"/>
              </w:rPr>
              <w:t>)</w:t>
            </w:r>
          </w:p>
          <w:p w14:paraId="680459A3" w14:textId="19FB98FF" w:rsidR="00087286" w:rsidRPr="00476F48" w:rsidRDefault="00976C3C" w:rsidP="00480793">
            <w:pPr>
              <w:tabs>
                <w:tab w:val="left" w:pos="589"/>
              </w:tabs>
              <w:spacing w:after="60"/>
              <w:jc w:val="both"/>
              <w:rPr>
                <w:sz w:val="20"/>
              </w:rPr>
            </w:pPr>
            <w:r>
              <w:rPr>
                <w:b/>
                <w:sz w:val="20"/>
              </w:rPr>
              <w:tab/>
            </w:r>
            <w:r w:rsidR="004F120A">
              <w:rPr>
                <w:b/>
                <w:sz w:val="20"/>
              </w:rPr>
              <w:t>c</w:t>
            </w:r>
            <w:r w:rsidR="004F120A" w:rsidRPr="00476F48">
              <w:rPr>
                <w:b/>
                <w:sz w:val="20"/>
              </w:rPr>
              <w:t xml:space="preserve">ity </w:t>
            </w:r>
            <w:r w:rsidR="004F120A">
              <w:rPr>
                <w:b/>
                <w:sz w:val="20"/>
              </w:rPr>
              <w:t>n</w:t>
            </w:r>
            <w:r w:rsidR="004F120A" w:rsidRPr="00476F48">
              <w:rPr>
                <w:b/>
                <w:sz w:val="20"/>
              </w:rPr>
              <w:t xml:space="preserve">ame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A67038" w:rsidRPr="00476F48">
              <w:rPr>
                <w:spacing w:val="-2"/>
                <w:sz w:val="20"/>
              </w:rPr>
              <w:t>1</w:t>
            </w:r>
            <w:r w:rsidR="00A67038">
              <w:rPr>
                <w:spacing w:val="-2"/>
                <w:sz w:val="20"/>
              </w:rPr>
              <w:t>3</w:t>
            </w:r>
            <w:r w:rsidR="00087286" w:rsidRPr="00476F48">
              <w:rPr>
                <w:sz w:val="20"/>
              </w:rPr>
              <w:t>)</w:t>
            </w:r>
          </w:p>
          <w:p w14:paraId="09EFA3C6" w14:textId="292860E6" w:rsidR="00087286" w:rsidRPr="00476F48" w:rsidRDefault="00976C3C" w:rsidP="00480793">
            <w:pPr>
              <w:tabs>
                <w:tab w:val="left" w:pos="589"/>
              </w:tabs>
              <w:spacing w:after="60"/>
              <w:jc w:val="both"/>
              <w:rPr>
                <w:sz w:val="20"/>
              </w:rPr>
            </w:pPr>
            <w:r>
              <w:rPr>
                <w:b/>
                <w:sz w:val="20"/>
              </w:rPr>
              <w:tab/>
            </w:r>
            <w:r w:rsidR="00B17FB8">
              <w:rPr>
                <w:b/>
                <w:sz w:val="20"/>
              </w:rPr>
              <w:t>c</w:t>
            </w:r>
            <w:r w:rsidR="00B17FB8" w:rsidRPr="00476F48">
              <w:rPr>
                <w:b/>
                <w:sz w:val="20"/>
              </w:rPr>
              <w:t xml:space="preserve">ountry </w:t>
            </w:r>
            <w:proofErr w:type="gramStart"/>
            <w:r w:rsidR="00B17FB8">
              <w:rPr>
                <w:b/>
                <w:sz w:val="20"/>
              </w:rPr>
              <w:t>n</w:t>
            </w:r>
            <w:r w:rsidR="00B17FB8" w:rsidRPr="00476F48">
              <w:rPr>
                <w:b/>
                <w:sz w:val="20"/>
              </w:rPr>
              <w:t>ame</w:t>
            </w:r>
            <w:r w:rsidR="00B17FB8" w:rsidRPr="00476F48">
              <w:rPr>
                <w:sz w:val="20"/>
              </w:rPr>
              <w:t xml:space="preserve">  </w:t>
            </w:r>
            <w:r w:rsidR="00087286" w:rsidRPr="00476F48">
              <w:rPr>
                <w:sz w:val="20"/>
              </w:rPr>
              <w:t>(</w:t>
            </w:r>
            <w:proofErr w:type="gramEnd"/>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w:t>
            </w:r>
            <w:r w:rsidR="00594A8D">
              <w:rPr>
                <w:spacing w:val="-1"/>
                <w:sz w:val="20"/>
              </w:rPr>
              <w:t>20</w:t>
            </w:r>
            <w:r w:rsidR="00087286" w:rsidRPr="00476F48">
              <w:rPr>
                <w:sz w:val="20"/>
              </w:rPr>
              <w:t>)</w:t>
            </w:r>
          </w:p>
          <w:p w14:paraId="496AA970" w14:textId="5DB22C18" w:rsidR="00087286" w:rsidRPr="00476F48" w:rsidRDefault="00976C3C" w:rsidP="00480793">
            <w:pPr>
              <w:tabs>
                <w:tab w:val="left" w:pos="589"/>
              </w:tabs>
              <w:spacing w:after="60"/>
              <w:jc w:val="both"/>
              <w:rPr>
                <w:sz w:val="20"/>
              </w:rPr>
            </w:pPr>
            <w:r>
              <w:rPr>
                <w:b/>
                <w:sz w:val="20"/>
              </w:rPr>
              <w:tab/>
            </w:r>
            <w:r w:rsidR="00B17FB8">
              <w:rPr>
                <w:b/>
                <w:sz w:val="20"/>
              </w:rPr>
              <w:t>d</w:t>
            </w:r>
            <w:r w:rsidR="00B17FB8" w:rsidRPr="00476F48">
              <w:rPr>
                <w:b/>
                <w:sz w:val="20"/>
              </w:rPr>
              <w:t xml:space="preserve">elivery </w:t>
            </w:r>
            <w:r w:rsidR="00B17FB8">
              <w:rPr>
                <w:b/>
                <w:sz w:val="20"/>
              </w:rPr>
              <w:t>p</w:t>
            </w:r>
            <w:r w:rsidR="00B17FB8" w:rsidRPr="00476F48">
              <w:rPr>
                <w:b/>
                <w:sz w:val="20"/>
              </w:rPr>
              <w:t xml:space="preserve">oint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E30D02" w:rsidRPr="00476F48">
              <w:rPr>
                <w:spacing w:val="-2"/>
                <w:sz w:val="20"/>
              </w:rPr>
              <w:t>2</w:t>
            </w:r>
            <w:r w:rsidR="00594A8D">
              <w:rPr>
                <w:spacing w:val="-2"/>
                <w:sz w:val="20"/>
              </w:rPr>
              <w:t>5</w:t>
            </w:r>
            <w:r w:rsidR="00087286" w:rsidRPr="00476F48">
              <w:rPr>
                <w:sz w:val="20"/>
              </w:rPr>
              <w:t>)</w:t>
            </w:r>
          </w:p>
          <w:p w14:paraId="1BF3049B" w14:textId="2AC216CE" w:rsidR="00087286" w:rsidRPr="00476F48" w:rsidRDefault="00976C3C" w:rsidP="00480793">
            <w:pPr>
              <w:tabs>
                <w:tab w:val="left" w:pos="589"/>
              </w:tabs>
              <w:jc w:val="both"/>
              <w:rPr>
                <w:sz w:val="20"/>
              </w:rPr>
            </w:pPr>
            <w:r>
              <w:rPr>
                <w:b/>
                <w:sz w:val="20"/>
              </w:rPr>
              <w:tab/>
            </w:r>
            <w:r w:rsidR="00B17FB8">
              <w:rPr>
                <w:b/>
                <w:sz w:val="20"/>
              </w:rPr>
              <w:t>p</w:t>
            </w:r>
            <w:r w:rsidR="00B17FB8" w:rsidRPr="00476F48">
              <w:rPr>
                <w:b/>
                <w:sz w:val="20"/>
              </w:rPr>
              <w:t xml:space="preserve">ostal </w:t>
            </w:r>
            <w:r w:rsidR="00B17FB8">
              <w:rPr>
                <w:b/>
                <w:sz w:val="20"/>
              </w:rPr>
              <w:t>c</w:t>
            </w:r>
            <w:r w:rsidR="00B17FB8" w:rsidRPr="00476F48">
              <w:rPr>
                <w:b/>
                <w:sz w:val="20"/>
              </w:rPr>
              <w:t xml:space="preserve">ode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594A8D">
              <w:rPr>
                <w:spacing w:val="-2"/>
                <w:sz w:val="20"/>
              </w:rPr>
              <w:t>61</w:t>
            </w:r>
            <w:r w:rsidR="00087286" w:rsidRPr="00476F48">
              <w:rPr>
                <w:sz w:val="20"/>
              </w:rPr>
              <w:t>)</w:t>
            </w:r>
          </w:p>
          <w:p w14:paraId="55047CC2" w14:textId="77777777" w:rsidR="00087286" w:rsidRPr="00476F48" w:rsidRDefault="00087286" w:rsidP="00976C3C">
            <w:pPr>
              <w:pStyle w:val="BodyText"/>
              <w:spacing w:after="0"/>
              <w:jc w:val="both"/>
            </w:pPr>
            <w:r w:rsidRPr="00476F48">
              <w:rPr>
                <w:spacing w:val="-52"/>
              </w:rPr>
              <w:t xml:space="preserve"> </w:t>
            </w:r>
            <w:r w:rsidRPr="00476F48">
              <w:rPr>
                <w:u w:val="single"/>
              </w:rPr>
              <w:t>Remarks:</w:t>
            </w:r>
          </w:p>
          <w:p w14:paraId="2832FF23" w14:textId="77777777" w:rsidR="00087286" w:rsidRPr="00476F48" w:rsidRDefault="00087286" w:rsidP="00F1468C">
            <w:pPr>
              <w:pStyle w:val="BodyText"/>
              <w:numPr>
                <w:ilvl w:val="0"/>
                <w:numId w:val="1"/>
              </w:numPr>
              <w:tabs>
                <w:tab w:val="left" w:pos="164"/>
              </w:tabs>
              <w:ind w:left="0" w:firstLine="0"/>
              <w:jc w:val="both"/>
            </w:pPr>
            <w:r w:rsidRPr="00476F48">
              <w:t>No</w:t>
            </w:r>
            <w:r w:rsidRPr="00476F48">
              <w:rPr>
                <w:spacing w:val="-1"/>
              </w:rPr>
              <w:t xml:space="preserve"> </w:t>
            </w:r>
            <w:r w:rsidRPr="00476F48">
              <w:t>remarks.</w:t>
            </w:r>
          </w:p>
        </w:tc>
      </w:tr>
    </w:tbl>
    <w:p w14:paraId="2166CA63" w14:textId="77777777" w:rsidR="00087286" w:rsidRPr="00476F48" w:rsidRDefault="00087286" w:rsidP="00D30C6F">
      <w:pPr>
        <w:pStyle w:val="BodyText"/>
        <w:spacing w:after="0"/>
      </w:pPr>
    </w:p>
    <w:p w14:paraId="7F6EFC85" w14:textId="33E509DB" w:rsidR="00087286" w:rsidRPr="00D30C6F" w:rsidRDefault="000F733F" w:rsidP="00F1468C">
      <w:pPr>
        <w:pStyle w:val="Heading2"/>
        <w:numPr>
          <w:ilvl w:val="1"/>
          <w:numId w:val="23"/>
        </w:numPr>
      </w:pPr>
      <w:bookmarkStart w:id="1991" w:name="_Toc196831740"/>
      <w:r>
        <w:t>c</w:t>
      </w:r>
      <w:r w:rsidRPr="00D30C6F">
        <w:t xml:space="preserve">ustom </w:t>
      </w:r>
      <w:r>
        <w:t>p</w:t>
      </w:r>
      <w:r w:rsidRPr="00D30C6F">
        <w:t xml:space="preserve">aper </w:t>
      </w:r>
      <w:r>
        <w:t>s</w:t>
      </w:r>
      <w:r w:rsidRPr="00D30C6F">
        <w:t>ize</w:t>
      </w:r>
      <w:bookmarkEnd w:id="1991"/>
    </w:p>
    <w:tbl>
      <w:tblPr>
        <w:tblStyle w:val="TableGrid"/>
        <w:tblW w:w="10065" w:type="dxa"/>
        <w:tblInd w:w="-5" w:type="dxa"/>
        <w:tblLook w:val="04A0" w:firstRow="1" w:lastRow="0" w:firstColumn="1" w:lastColumn="0" w:noHBand="0" w:noVBand="1"/>
      </w:tblPr>
      <w:tblGrid>
        <w:gridCol w:w="10065"/>
      </w:tblGrid>
      <w:tr w:rsidR="00087286" w:rsidRPr="00476F48" w14:paraId="44F3E4F5" w14:textId="77777777" w:rsidTr="00D30C6F">
        <w:tc>
          <w:tcPr>
            <w:tcW w:w="10065" w:type="dxa"/>
          </w:tcPr>
          <w:p w14:paraId="5FDA823C" w14:textId="78E47F99" w:rsidR="00087286" w:rsidRPr="00476F48" w:rsidRDefault="00087286" w:rsidP="00D30C6F">
            <w:pPr>
              <w:pStyle w:val="BodyText"/>
              <w:spacing w:before="120"/>
              <w:jc w:val="both"/>
            </w:pPr>
            <w:r w:rsidRPr="00476F48">
              <w:rPr>
                <w:u w:val="single"/>
              </w:rPr>
              <w:t>IHO Definition:</w:t>
            </w:r>
            <w:r w:rsidRPr="00476F48">
              <w:t xml:space="preserve"> </w:t>
            </w:r>
            <w:r w:rsidR="00B47FB5">
              <w:t>U</w:t>
            </w:r>
            <w:r w:rsidR="00B47FB5" w:rsidRPr="00476F48">
              <w:t xml:space="preserve">ser </w:t>
            </w:r>
            <w:r w:rsidRPr="00476F48">
              <w:t>specified paper size</w:t>
            </w:r>
            <w:r w:rsidR="009437EA" w:rsidRPr="00476F48">
              <w:t xml:space="preserve"> width x, height y.</w:t>
            </w:r>
          </w:p>
          <w:p w14:paraId="5CC324D1" w14:textId="77777777" w:rsidR="00087286" w:rsidRPr="00476F48" w:rsidRDefault="00087286" w:rsidP="00D30C6F">
            <w:pPr>
              <w:pStyle w:val="BodyText"/>
              <w:spacing w:after="60"/>
              <w:jc w:val="both"/>
            </w:pPr>
            <w:r w:rsidRPr="00476F48">
              <w:rPr>
                <w:spacing w:val="-54"/>
              </w:rPr>
              <w:t xml:space="preserve"> </w:t>
            </w:r>
            <w:r w:rsidRPr="00476F48">
              <w:rPr>
                <w:u w:val="single"/>
              </w:rPr>
              <w:t>Sub-attributes:</w:t>
            </w:r>
          </w:p>
          <w:p w14:paraId="45684AC7" w14:textId="7B191A04" w:rsidR="00087286" w:rsidRPr="00476F48" w:rsidRDefault="00D30C6F" w:rsidP="00D30C6F">
            <w:pPr>
              <w:tabs>
                <w:tab w:val="left" w:pos="585"/>
              </w:tabs>
              <w:spacing w:after="60"/>
              <w:jc w:val="both"/>
              <w:rPr>
                <w:sz w:val="20"/>
              </w:rPr>
            </w:pPr>
            <w:r>
              <w:rPr>
                <w:b/>
                <w:sz w:val="20"/>
              </w:rPr>
              <w:tab/>
            </w:r>
            <w:r w:rsidR="005147DE">
              <w:rPr>
                <w:b/>
                <w:sz w:val="20"/>
              </w:rPr>
              <w:t>paper length</w:t>
            </w:r>
            <w:r w:rsidR="005147DE" w:rsidRPr="00476F48">
              <w:rPr>
                <w:sz w:val="20"/>
              </w:rPr>
              <w:t xml:space="preserve"> </w:t>
            </w:r>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w:t>
            </w:r>
            <w:r w:rsidR="00F43C5B">
              <w:rPr>
                <w:spacing w:val="-1"/>
                <w:sz w:val="20"/>
              </w:rPr>
              <w:t>5</w:t>
            </w:r>
            <w:r w:rsidR="00B92C21">
              <w:rPr>
                <w:spacing w:val="-1"/>
                <w:sz w:val="20"/>
              </w:rPr>
              <w:t>9</w:t>
            </w:r>
            <w:r w:rsidR="00087286" w:rsidRPr="00476F48">
              <w:rPr>
                <w:sz w:val="20"/>
              </w:rPr>
              <w:t>)</w:t>
            </w:r>
          </w:p>
          <w:p w14:paraId="4D09A0DD" w14:textId="08B11DFC" w:rsidR="00087286" w:rsidRPr="00476F48" w:rsidRDefault="00D30C6F" w:rsidP="00D30C6F">
            <w:pPr>
              <w:tabs>
                <w:tab w:val="left" w:pos="585"/>
              </w:tabs>
              <w:jc w:val="both"/>
              <w:rPr>
                <w:sz w:val="20"/>
              </w:rPr>
            </w:pPr>
            <w:r>
              <w:rPr>
                <w:b/>
                <w:sz w:val="20"/>
              </w:rPr>
              <w:tab/>
            </w:r>
            <w:r w:rsidR="005147DE">
              <w:rPr>
                <w:b/>
                <w:sz w:val="20"/>
              </w:rPr>
              <w:t>paper width</w:t>
            </w:r>
            <w:r w:rsidR="005147DE" w:rsidRPr="00476F48">
              <w:rPr>
                <w:b/>
                <w:sz w:val="20"/>
              </w:rPr>
              <w:t xml:space="preserv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B92C21">
              <w:rPr>
                <w:spacing w:val="-2"/>
                <w:sz w:val="20"/>
              </w:rPr>
              <w:t>60</w:t>
            </w:r>
            <w:r w:rsidR="00087286" w:rsidRPr="00476F48">
              <w:rPr>
                <w:sz w:val="20"/>
              </w:rPr>
              <w:t>)</w:t>
            </w:r>
          </w:p>
          <w:p w14:paraId="056D1FB2" w14:textId="77777777" w:rsidR="00087286" w:rsidRPr="00476F48" w:rsidRDefault="00087286" w:rsidP="00D30C6F">
            <w:pPr>
              <w:pStyle w:val="BodyText"/>
              <w:spacing w:after="0"/>
              <w:jc w:val="both"/>
            </w:pPr>
            <w:r w:rsidRPr="00476F48">
              <w:rPr>
                <w:spacing w:val="-52"/>
              </w:rPr>
              <w:t xml:space="preserve"> </w:t>
            </w:r>
            <w:r w:rsidRPr="00476F48">
              <w:rPr>
                <w:u w:val="single"/>
              </w:rPr>
              <w:t>Remarks:</w:t>
            </w:r>
          </w:p>
          <w:p w14:paraId="4665A83C" w14:textId="77777777" w:rsidR="00087286" w:rsidRPr="00476F48" w:rsidRDefault="00087286"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6EC13CF8" w14:textId="77777777" w:rsidR="00087286" w:rsidRPr="00476F48" w:rsidRDefault="00087286" w:rsidP="00E61F67">
      <w:pPr>
        <w:pStyle w:val="BodyText"/>
        <w:spacing w:after="0"/>
      </w:pPr>
    </w:p>
    <w:p w14:paraId="064CFB2C" w14:textId="35293976" w:rsidR="00087286" w:rsidRPr="00E61F67" w:rsidRDefault="007B6062" w:rsidP="00F1468C">
      <w:pPr>
        <w:pStyle w:val="Heading2"/>
        <w:numPr>
          <w:ilvl w:val="1"/>
          <w:numId w:val="23"/>
        </w:numPr>
      </w:pPr>
      <w:bookmarkStart w:id="1992" w:name="_Toc196831741"/>
      <w:r>
        <w:t>d</w:t>
      </w:r>
      <w:r w:rsidRPr="00E61F67">
        <w:t xml:space="preserve">efault </w:t>
      </w:r>
      <w:r>
        <w:t>l</w:t>
      </w:r>
      <w:r w:rsidRPr="00E61F67">
        <w:t>ocale</w:t>
      </w:r>
      <w:bookmarkEnd w:id="1992"/>
    </w:p>
    <w:tbl>
      <w:tblPr>
        <w:tblStyle w:val="TableGrid"/>
        <w:tblW w:w="10065" w:type="dxa"/>
        <w:tblInd w:w="-5" w:type="dxa"/>
        <w:tblLook w:val="04A0" w:firstRow="1" w:lastRow="0" w:firstColumn="1" w:lastColumn="0" w:noHBand="0" w:noVBand="1"/>
      </w:tblPr>
      <w:tblGrid>
        <w:gridCol w:w="10065"/>
      </w:tblGrid>
      <w:tr w:rsidR="00087286" w:rsidRPr="00476F48" w14:paraId="468A8CF8" w14:textId="77777777" w:rsidTr="00092D22">
        <w:tc>
          <w:tcPr>
            <w:tcW w:w="10065" w:type="dxa"/>
          </w:tcPr>
          <w:p w14:paraId="524C6AE0" w14:textId="6A8B3493" w:rsidR="00087286" w:rsidRPr="00476F48" w:rsidRDefault="00087286" w:rsidP="00C14537">
            <w:pPr>
              <w:pStyle w:val="BodyText"/>
              <w:spacing w:before="120"/>
              <w:jc w:val="both"/>
            </w:pPr>
            <w:r w:rsidRPr="00476F48">
              <w:rPr>
                <w:u w:val="single"/>
              </w:rPr>
              <w:t>IHO Definition:</w:t>
            </w:r>
            <w:r w:rsidRPr="00476F48">
              <w:t xml:space="preserve"> </w:t>
            </w:r>
            <w:r w:rsidR="00177697" w:rsidRPr="00177697">
              <w:t>Locale of an option that is selected automatically unless an alternative is specified.</w:t>
            </w:r>
          </w:p>
          <w:p w14:paraId="58ACED70" w14:textId="77777777" w:rsidR="00087286" w:rsidRPr="00476F48" w:rsidRDefault="00087286" w:rsidP="00C14537">
            <w:pPr>
              <w:pStyle w:val="BodyText"/>
              <w:spacing w:after="60"/>
              <w:jc w:val="both"/>
            </w:pPr>
            <w:r w:rsidRPr="00476F48">
              <w:rPr>
                <w:spacing w:val="-54"/>
              </w:rPr>
              <w:t xml:space="preserve"> </w:t>
            </w:r>
            <w:r w:rsidRPr="00476F48">
              <w:rPr>
                <w:u w:val="single"/>
              </w:rPr>
              <w:t>Sub-attributes:</w:t>
            </w:r>
          </w:p>
          <w:p w14:paraId="7D1DC843" w14:textId="3ED67D4C" w:rsidR="00087286" w:rsidRPr="00476F48" w:rsidRDefault="007B6062" w:rsidP="00C14537">
            <w:pPr>
              <w:tabs>
                <w:tab w:val="left" w:pos="570"/>
              </w:tabs>
              <w:spacing w:after="60"/>
              <w:jc w:val="both"/>
              <w:rPr>
                <w:sz w:val="20"/>
              </w:rPr>
            </w:pPr>
            <w:r>
              <w:rPr>
                <w:b/>
                <w:sz w:val="20"/>
              </w:rPr>
              <w:tab/>
            </w:r>
            <w:r w:rsidR="00177697">
              <w:rPr>
                <w:b/>
                <w:sz w:val="20"/>
              </w:rPr>
              <w:t>c</w:t>
            </w:r>
            <w:r w:rsidR="00177697" w:rsidRPr="00476F48">
              <w:rPr>
                <w:b/>
                <w:sz w:val="20"/>
              </w:rPr>
              <w:t xml:space="preserve">haracter </w:t>
            </w:r>
            <w:r w:rsidR="00177697">
              <w:rPr>
                <w:b/>
                <w:sz w:val="20"/>
              </w:rPr>
              <w:t>e</w:t>
            </w:r>
            <w:r w:rsidR="00177697" w:rsidRPr="00476F48">
              <w:rPr>
                <w:b/>
                <w:sz w:val="20"/>
              </w:rPr>
              <w:t xml:space="preserve">ncoding </w:t>
            </w:r>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w:t>
            </w:r>
            <w:r w:rsidR="00B92C21" w:rsidRPr="00476F48">
              <w:rPr>
                <w:spacing w:val="-1"/>
                <w:sz w:val="20"/>
              </w:rPr>
              <w:t>1</w:t>
            </w:r>
            <w:r w:rsidR="00B92C21">
              <w:rPr>
                <w:spacing w:val="-1"/>
                <w:sz w:val="20"/>
              </w:rPr>
              <w:t>2</w:t>
            </w:r>
            <w:r w:rsidR="00087286" w:rsidRPr="00476F48">
              <w:rPr>
                <w:sz w:val="20"/>
              </w:rPr>
              <w:t>)</w:t>
            </w:r>
          </w:p>
          <w:p w14:paraId="7A98A5BA" w14:textId="7DF71198" w:rsidR="00087286" w:rsidRPr="00476F48" w:rsidRDefault="007B6062" w:rsidP="00C14537">
            <w:pPr>
              <w:tabs>
                <w:tab w:val="left" w:pos="570"/>
              </w:tabs>
              <w:spacing w:after="60"/>
              <w:jc w:val="both"/>
              <w:rPr>
                <w:sz w:val="20"/>
              </w:rPr>
            </w:pPr>
            <w:r>
              <w:rPr>
                <w:b/>
                <w:sz w:val="20"/>
              </w:rPr>
              <w:tab/>
            </w:r>
            <w:r w:rsidR="00224EB5">
              <w:rPr>
                <w:b/>
                <w:sz w:val="20"/>
              </w:rPr>
              <w:t>c</w:t>
            </w:r>
            <w:r w:rsidR="00224EB5" w:rsidRPr="00476F48">
              <w:rPr>
                <w:b/>
                <w:sz w:val="20"/>
              </w:rPr>
              <w:t xml:space="preserve">ountry </w:t>
            </w:r>
            <w:r w:rsidR="00224EB5">
              <w:rPr>
                <w:b/>
                <w:sz w:val="20"/>
              </w:rPr>
              <w:t>n</w:t>
            </w:r>
            <w:r w:rsidR="00224EB5" w:rsidRPr="00476F48">
              <w:rPr>
                <w:b/>
                <w:sz w:val="20"/>
              </w:rPr>
              <w:t xml:space="preserve">ame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B92C21">
              <w:rPr>
                <w:spacing w:val="-2"/>
                <w:sz w:val="20"/>
              </w:rPr>
              <w:t>20</w:t>
            </w:r>
            <w:r w:rsidR="00087286" w:rsidRPr="00476F48">
              <w:rPr>
                <w:sz w:val="20"/>
              </w:rPr>
              <w:t>)</w:t>
            </w:r>
          </w:p>
          <w:p w14:paraId="4D1AC648" w14:textId="10979192" w:rsidR="00087286" w:rsidRPr="00476F48" w:rsidRDefault="007B6062" w:rsidP="00C14537">
            <w:pPr>
              <w:tabs>
                <w:tab w:val="left" w:pos="570"/>
              </w:tabs>
              <w:jc w:val="both"/>
              <w:rPr>
                <w:sz w:val="20"/>
              </w:rPr>
            </w:pPr>
            <w:r>
              <w:rPr>
                <w:b/>
                <w:sz w:val="20"/>
              </w:rPr>
              <w:tab/>
            </w:r>
            <w:r w:rsidR="00224EB5">
              <w:rPr>
                <w:b/>
                <w:sz w:val="20"/>
              </w:rPr>
              <w:t>l</w:t>
            </w:r>
            <w:r w:rsidR="00224EB5" w:rsidRPr="00476F48">
              <w:rPr>
                <w:b/>
                <w:sz w:val="20"/>
              </w:rPr>
              <w:t xml:space="preserve">anguage </w:t>
            </w:r>
            <w:r w:rsidR="00087286" w:rsidRPr="00476F48">
              <w:rPr>
                <w:sz w:val="20"/>
              </w:rPr>
              <w:t>(see clause 7.</w:t>
            </w:r>
            <w:r w:rsidR="00DF75C1" w:rsidRPr="00476F48">
              <w:rPr>
                <w:sz w:val="20"/>
              </w:rPr>
              <w:t>4</w:t>
            </w:r>
            <w:r w:rsidR="0018158A">
              <w:rPr>
                <w:sz w:val="20"/>
              </w:rPr>
              <w:t>6</w:t>
            </w:r>
            <w:r w:rsidR="00087286" w:rsidRPr="00476F48">
              <w:rPr>
                <w:sz w:val="20"/>
              </w:rPr>
              <w:t>)</w:t>
            </w:r>
          </w:p>
          <w:p w14:paraId="17359FC9" w14:textId="77777777" w:rsidR="00087286" w:rsidRPr="00476F48" w:rsidRDefault="00087286" w:rsidP="007B6062">
            <w:pPr>
              <w:pStyle w:val="BodyText"/>
              <w:spacing w:after="0"/>
              <w:jc w:val="both"/>
            </w:pPr>
            <w:r w:rsidRPr="00476F48">
              <w:rPr>
                <w:spacing w:val="-52"/>
              </w:rPr>
              <w:t xml:space="preserve"> </w:t>
            </w:r>
            <w:r w:rsidRPr="00476F48">
              <w:rPr>
                <w:u w:val="single"/>
              </w:rPr>
              <w:t>Remarks:</w:t>
            </w:r>
          </w:p>
          <w:p w14:paraId="7F3F9D82" w14:textId="77777777" w:rsidR="00087286" w:rsidRPr="00476F48" w:rsidRDefault="00087286"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D4B4D4F" w14:textId="77777777" w:rsidR="00851F23" w:rsidRDefault="00851F23" w:rsidP="00851F23">
      <w:pPr>
        <w:pStyle w:val="BodyText"/>
        <w:spacing w:after="0"/>
      </w:pPr>
      <w:bookmarkStart w:id="1993" w:name="_Toc163482653"/>
      <w:bookmarkStart w:id="1994" w:name="_Toc170719363"/>
      <w:bookmarkStart w:id="1995" w:name="_Toc179472281"/>
      <w:bookmarkStart w:id="1996" w:name="_Toc180398049"/>
      <w:bookmarkStart w:id="1997" w:name="_Toc180764254"/>
      <w:bookmarkStart w:id="1998" w:name="_Toc181882695"/>
      <w:bookmarkStart w:id="1999" w:name="_Toc184392982"/>
      <w:bookmarkEnd w:id="1993"/>
      <w:bookmarkEnd w:id="1994"/>
      <w:bookmarkEnd w:id="1995"/>
      <w:bookmarkEnd w:id="1996"/>
      <w:bookmarkEnd w:id="1997"/>
      <w:bookmarkEnd w:id="1998"/>
      <w:bookmarkEnd w:id="1999"/>
    </w:p>
    <w:p w14:paraId="2E837352" w14:textId="37AD147C" w:rsidR="00863EFC" w:rsidRPr="00092D22" w:rsidRDefault="0034171F" w:rsidP="00F1468C">
      <w:pPr>
        <w:pStyle w:val="Heading2"/>
        <w:numPr>
          <w:ilvl w:val="1"/>
          <w:numId w:val="23"/>
        </w:numPr>
      </w:pPr>
      <w:bookmarkStart w:id="2000" w:name="_Toc196831742"/>
      <w:r>
        <w:t>f</w:t>
      </w:r>
      <w:r w:rsidRPr="00092D22">
        <w:t xml:space="preserve">eature </w:t>
      </w:r>
      <w:r>
        <w:t>n</w:t>
      </w:r>
      <w:r w:rsidRPr="00092D22">
        <w:t>ame</w:t>
      </w:r>
      <w:bookmarkEnd w:id="2000"/>
    </w:p>
    <w:tbl>
      <w:tblPr>
        <w:tblStyle w:val="TableGrid"/>
        <w:tblW w:w="10065" w:type="dxa"/>
        <w:tblInd w:w="-5" w:type="dxa"/>
        <w:tblLook w:val="04A0" w:firstRow="1" w:lastRow="0" w:firstColumn="1" w:lastColumn="0" w:noHBand="0" w:noVBand="1"/>
      </w:tblPr>
      <w:tblGrid>
        <w:gridCol w:w="10065"/>
      </w:tblGrid>
      <w:tr w:rsidR="00FF430A" w:rsidRPr="00476F48" w14:paraId="725147E8" w14:textId="77777777" w:rsidTr="0034171F">
        <w:tc>
          <w:tcPr>
            <w:tcW w:w="10065" w:type="dxa"/>
          </w:tcPr>
          <w:p w14:paraId="44A888E5" w14:textId="77777777" w:rsidR="00FF430A" w:rsidRPr="00476F48" w:rsidRDefault="00FF430A" w:rsidP="00D93855">
            <w:pPr>
              <w:pStyle w:val="BodyText"/>
              <w:spacing w:before="120"/>
              <w:jc w:val="both"/>
            </w:pPr>
            <w:r w:rsidRPr="00476F48">
              <w:rPr>
                <w:u w:val="single"/>
              </w:rPr>
              <w:t>IHO Definition:</w:t>
            </w:r>
            <w:r w:rsidRPr="00476F48">
              <w:t xml:space="preserve"> Provides the name of an entity, defines the national language of the name, and provides the option to display the name at various system display settings.</w:t>
            </w:r>
          </w:p>
          <w:p w14:paraId="10989428" w14:textId="77777777" w:rsidR="00FF430A" w:rsidRPr="00476F48" w:rsidRDefault="00FF430A" w:rsidP="0034171F">
            <w:pPr>
              <w:pStyle w:val="BodyText"/>
              <w:spacing w:after="60"/>
              <w:jc w:val="both"/>
            </w:pPr>
            <w:r w:rsidRPr="00476F48">
              <w:rPr>
                <w:spacing w:val="-54"/>
              </w:rPr>
              <w:t xml:space="preserve"> </w:t>
            </w:r>
            <w:r w:rsidRPr="00476F48">
              <w:rPr>
                <w:u w:val="single"/>
              </w:rPr>
              <w:t>Sub-attributes:</w:t>
            </w:r>
          </w:p>
          <w:p w14:paraId="53451A84" w14:textId="53FBEE56" w:rsidR="00FF430A" w:rsidRPr="00476F48" w:rsidRDefault="0034171F" w:rsidP="0034171F">
            <w:pPr>
              <w:tabs>
                <w:tab w:val="left" w:pos="596"/>
              </w:tabs>
              <w:spacing w:after="60"/>
              <w:jc w:val="both"/>
              <w:rPr>
                <w:sz w:val="20"/>
              </w:rPr>
            </w:pPr>
            <w:r>
              <w:rPr>
                <w:b/>
                <w:sz w:val="20"/>
              </w:rPr>
              <w:tab/>
            </w:r>
            <w:r w:rsidR="00F01014">
              <w:rPr>
                <w:b/>
                <w:sz w:val="20"/>
              </w:rPr>
              <w:t>l</w:t>
            </w:r>
            <w:r w:rsidR="00F01014" w:rsidRPr="00476F48">
              <w:rPr>
                <w:b/>
                <w:sz w:val="20"/>
              </w:rPr>
              <w:t xml:space="preserve">anguage </w:t>
            </w:r>
            <w:r w:rsidR="007C041D" w:rsidRPr="00476F48">
              <w:rPr>
                <w:sz w:val="20"/>
              </w:rPr>
              <w:t>(see clause 7.</w:t>
            </w:r>
            <w:r w:rsidR="00B95C05" w:rsidRPr="00476F48">
              <w:rPr>
                <w:sz w:val="20"/>
              </w:rPr>
              <w:t>4</w:t>
            </w:r>
            <w:r w:rsidR="0018158A">
              <w:rPr>
                <w:sz w:val="20"/>
              </w:rPr>
              <w:t>6</w:t>
            </w:r>
            <w:r w:rsidR="007C041D" w:rsidRPr="00476F48">
              <w:rPr>
                <w:sz w:val="20"/>
              </w:rPr>
              <w:t>)</w:t>
            </w:r>
          </w:p>
          <w:p w14:paraId="1D170DCD" w14:textId="40E3D6BA" w:rsidR="00FF430A" w:rsidRPr="00476F48" w:rsidRDefault="0034171F" w:rsidP="0034171F">
            <w:pPr>
              <w:tabs>
                <w:tab w:val="left" w:pos="596"/>
              </w:tabs>
              <w:spacing w:after="60"/>
              <w:jc w:val="both"/>
              <w:rPr>
                <w:sz w:val="20"/>
              </w:rPr>
            </w:pPr>
            <w:r>
              <w:rPr>
                <w:b/>
                <w:sz w:val="20"/>
              </w:rPr>
              <w:tab/>
            </w:r>
            <w:r w:rsidR="00F01014">
              <w:rPr>
                <w:b/>
                <w:sz w:val="20"/>
              </w:rPr>
              <w:t>n</w:t>
            </w:r>
            <w:r w:rsidR="00F01014" w:rsidRPr="00476F48">
              <w:rPr>
                <w:b/>
                <w:sz w:val="20"/>
              </w:rPr>
              <w:t xml:space="preserve">ame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18158A">
              <w:rPr>
                <w:spacing w:val="-2"/>
                <w:sz w:val="20"/>
              </w:rPr>
              <w:t>50</w:t>
            </w:r>
            <w:r w:rsidR="00FF430A" w:rsidRPr="00476F48">
              <w:rPr>
                <w:sz w:val="20"/>
              </w:rPr>
              <w:t>)</w:t>
            </w:r>
          </w:p>
          <w:p w14:paraId="331CA961" w14:textId="44EB6F9E" w:rsidR="00B17E02" w:rsidRPr="00476F48" w:rsidRDefault="0034171F" w:rsidP="0034171F">
            <w:pPr>
              <w:tabs>
                <w:tab w:val="left" w:pos="596"/>
              </w:tabs>
              <w:jc w:val="both"/>
              <w:rPr>
                <w:sz w:val="20"/>
              </w:rPr>
            </w:pPr>
            <w:r>
              <w:rPr>
                <w:b/>
                <w:sz w:val="20"/>
              </w:rPr>
              <w:tab/>
            </w:r>
            <w:r w:rsidR="00F01014">
              <w:rPr>
                <w:b/>
                <w:sz w:val="20"/>
              </w:rPr>
              <w:t>n</w:t>
            </w:r>
            <w:r w:rsidR="00F01014" w:rsidRPr="00476F48">
              <w:rPr>
                <w:b/>
                <w:sz w:val="20"/>
              </w:rPr>
              <w:t xml:space="preserve">ame </w:t>
            </w:r>
            <w:r w:rsidR="00F01014">
              <w:rPr>
                <w:b/>
                <w:sz w:val="20"/>
              </w:rPr>
              <w:t>u</w:t>
            </w:r>
            <w:r w:rsidR="00F01014" w:rsidRPr="00476F48">
              <w:rPr>
                <w:b/>
                <w:sz w:val="20"/>
              </w:rPr>
              <w:t>sage</w:t>
            </w:r>
            <w:r w:rsidR="00F01014" w:rsidRPr="00476F48">
              <w:rPr>
                <w:b/>
                <w:spacing w:val="2"/>
                <w:sz w:val="20"/>
              </w:rPr>
              <w:t xml:space="preserve"> </w:t>
            </w:r>
            <w:r w:rsidR="00B17E02" w:rsidRPr="00476F48">
              <w:rPr>
                <w:sz w:val="20"/>
              </w:rPr>
              <w:t>(see</w:t>
            </w:r>
            <w:r w:rsidR="00B17E02" w:rsidRPr="00476F48">
              <w:rPr>
                <w:spacing w:val="-2"/>
                <w:sz w:val="20"/>
              </w:rPr>
              <w:t xml:space="preserve"> </w:t>
            </w:r>
            <w:r w:rsidR="00B17E02" w:rsidRPr="00476F48">
              <w:rPr>
                <w:sz w:val="20"/>
              </w:rPr>
              <w:t>clause</w:t>
            </w:r>
            <w:r w:rsidR="00B17E02" w:rsidRPr="00476F48">
              <w:rPr>
                <w:spacing w:val="-1"/>
                <w:sz w:val="20"/>
              </w:rPr>
              <w:t xml:space="preserve"> 7.</w:t>
            </w:r>
            <w:r w:rsidR="00B7275A">
              <w:rPr>
                <w:spacing w:val="-1"/>
                <w:sz w:val="20"/>
              </w:rPr>
              <w:t>5</w:t>
            </w:r>
            <w:r w:rsidR="0018158A">
              <w:rPr>
                <w:spacing w:val="-1"/>
                <w:sz w:val="20"/>
              </w:rPr>
              <w:t>2</w:t>
            </w:r>
            <w:r w:rsidR="00B17E02" w:rsidRPr="00476F48">
              <w:rPr>
                <w:sz w:val="20"/>
              </w:rPr>
              <w:t>)</w:t>
            </w:r>
          </w:p>
          <w:p w14:paraId="18792EC4" w14:textId="77777777" w:rsidR="00FF430A" w:rsidRPr="00476F48" w:rsidRDefault="00FF430A" w:rsidP="0034171F">
            <w:pPr>
              <w:pStyle w:val="BodyText"/>
              <w:spacing w:after="0"/>
              <w:jc w:val="both"/>
            </w:pPr>
            <w:r w:rsidRPr="00476F48">
              <w:rPr>
                <w:spacing w:val="-52"/>
              </w:rPr>
              <w:t xml:space="preserve"> </w:t>
            </w:r>
            <w:r w:rsidRPr="00476F48">
              <w:rPr>
                <w:u w:val="single"/>
              </w:rPr>
              <w:t>Remarks:</w:t>
            </w:r>
          </w:p>
          <w:p w14:paraId="2A113CAB" w14:textId="6859830C" w:rsidR="00FF430A" w:rsidRPr="00476F48" w:rsidRDefault="00FF430A"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33407CAD" w14:textId="77777777" w:rsidR="00FF430A" w:rsidRPr="00B7275A" w:rsidRDefault="00FF430A" w:rsidP="00B7275A">
      <w:pPr>
        <w:pStyle w:val="BodyText"/>
        <w:spacing w:after="0"/>
      </w:pPr>
    </w:p>
    <w:p w14:paraId="6DD79D92" w14:textId="1725E63B" w:rsidR="00863EFC" w:rsidRPr="00B7275A" w:rsidRDefault="0081525E" w:rsidP="00F1468C">
      <w:pPr>
        <w:pStyle w:val="Heading2"/>
        <w:keepNext/>
        <w:keepLines/>
        <w:numPr>
          <w:ilvl w:val="1"/>
          <w:numId w:val="23"/>
        </w:numPr>
      </w:pPr>
      <w:bookmarkStart w:id="2001" w:name="_Toc162469943"/>
      <w:bookmarkStart w:id="2002" w:name="_Toc162472399"/>
      <w:bookmarkStart w:id="2003" w:name="_Toc162481356"/>
      <w:bookmarkStart w:id="2004" w:name="_Toc162527493"/>
      <w:bookmarkStart w:id="2005" w:name="_Toc162543955"/>
      <w:bookmarkStart w:id="2006" w:name="_Toc162544810"/>
      <w:bookmarkStart w:id="2007" w:name="_Toc163474184"/>
      <w:bookmarkStart w:id="2008" w:name="_Toc163476590"/>
      <w:bookmarkStart w:id="2009" w:name="_Toc163482655"/>
      <w:bookmarkStart w:id="2010" w:name="_Toc170719365"/>
      <w:bookmarkStart w:id="2011" w:name="_Toc179472283"/>
      <w:bookmarkStart w:id="2012" w:name="_Toc180398051"/>
      <w:bookmarkStart w:id="2013" w:name="_Toc180764256"/>
      <w:bookmarkStart w:id="2014" w:name="_Toc181882697"/>
      <w:bookmarkStart w:id="2015" w:name="_Toc184392984"/>
      <w:bookmarkStart w:id="2016" w:name="_Toc162469953"/>
      <w:bookmarkStart w:id="2017" w:name="_Toc162472409"/>
      <w:bookmarkStart w:id="2018" w:name="_Toc162481366"/>
      <w:bookmarkStart w:id="2019" w:name="_Toc162527503"/>
      <w:bookmarkStart w:id="2020" w:name="_Toc162543965"/>
      <w:bookmarkStart w:id="2021" w:name="_Toc162544820"/>
      <w:bookmarkStart w:id="2022" w:name="_Toc163474194"/>
      <w:bookmarkStart w:id="2023" w:name="_Toc163476600"/>
      <w:bookmarkStart w:id="2024" w:name="_Toc163482665"/>
      <w:bookmarkStart w:id="2025" w:name="_Toc170719375"/>
      <w:bookmarkStart w:id="2026" w:name="_Toc179472293"/>
      <w:bookmarkStart w:id="2027" w:name="_Toc180398061"/>
      <w:bookmarkStart w:id="2028" w:name="_Toc180764266"/>
      <w:bookmarkStart w:id="2029" w:name="_Toc181882707"/>
      <w:bookmarkStart w:id="2030" w:name="_Toc184392994"/>
      <w:bookmarkStart w:id="2031" w:name="_Toc196831743"/>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r>
        <w:lastRenderedPageBreak/>
        <w:t>i</w:t>
      </w:r>
      <w:r w:rsidRPr="00B7275A">
        <w:t>nformation</w:t>
      </w:r>
      <w:bookmarkEnd w:id="2031"/>
    </w:p>
    <w:tbl>
      <w:tblPr>
        <w:tblStyle w:val="TableGrid"/>
        <w:tblW w:w="10065" w:type="dxa"/>
        <w:tblInd w:w="-5" w:type="dxa"/>
        <w:tblLook w:val="04A0" w:firstRow="1" w:lastRow="0" w:firstColumn="1" w:lastColumn="0" w:noHBand="0" w:noVBand="1"/>
      </w:tblPr>
      <w:tblGrid>
        <w:gridCol w:w="10065"/>
      </w:tblGrid>
      <w:tr w:rsidR="00FF430A" w:rsidRPr="00476F48" w14:paraId="6E7A19EF" w14:textId="77777777" w:rsidTr="00743016">
        <w:tc>
          <w:tcPr>
            <w:tcW w:w="10065" w:type="dxa"/>
          </w:tcPr>
          <w:p w14:paraId="07F4A500" w14:textId="77777777" w:rsidR="00FF430A" w:rsidRPr="00476F48" w:rsidRDefault="00FF430A" w:rsidP="00743016">
            <w:pPr>
              <w:pStyle w:val="BodyText"/>
              <w:spacing w:before="120"/>
              <w:jc w:val="both"/>
            </w:pPr>
            <w:r w:rsidRPr="00476F48">
              <w:rPr>
                <w:u w:val="single"/>
              </w:rPr>
              <w:t>IHO Definition:</w:t>
            </w:r>
            <w:r w:rsidRPr="00476F48">
              <w:t xml:space="preserve"> Textual information about the feature. The information may be provided as a string of text or as a file name of a single external text file that contains the text.</w:t>
            </w:r>
          </w:p>
          <w:p w14:paraId="4F6AA1AA" w14:textId="77777777" w:rsidR="00FF430A" w:rsidRPr="00476F48" w:rsidRDefault="00FF430A" w:rsidP="00743016">
            <w:pPr>
              <w:pStyle w:val="BodyText"/>
              <w:spacing w:after="60"/>
              <w:jc w:val="both"/>
            </w:pPr>
            <w:r w:rsidRPr="00476F48">
              <w:rPr>
                <w:spacing w:val="-54"/>
              </w:rPr>
              <w:t xml:space="preserve"> </w:t>
            </w:r>
            <w:r w:rsidRPr="00476F48">
              <w:rPr>
                <w:u w:val="single"/>
              </w:rPr>
              <w:t>Sub-attributes:</w:t>
            </w:r>
          </w:p>
          <w:p w14:paraId="48C8E2D7" w14:textId="78A155D6" w:rsidR="00FF430A" w:rsidRPr="00476F48" w:rsidRDefault="00743016" w:rsidP="00743016">
            <w:pPr>
              <w:tabs>
                <w:tab w:val="left" w:pos="596"/>
              </w:tabs>
              <w:spacing w:after="60"/>
              <w:jc w:val="both"/>
              <w:rPr>
                <w:sz w:val="20"/>
              </w:rPr>
            </w:pPr>
            <w:r>
              <w:rPr>
                <w:b/>
                <w:sz w:val="20"/>
              </w:rPr>
              <w:tab/>
            </w:r>
            <w:r w:rsidR="0081525E">
              <w:rPr>
                <w:b/>
                <w:sz w:val="20"/>
              </w:rPr>
              <w:t>f</w:t>
            </w:r>
            <w:r w:rsidR="0081525E" w:rsidRPr="00476F48">
              <w:rPr>
                <w:b/>
                <w:sz w:val="20"/>
              </w:rPr>
              <w:t xml:space="preserve">ile </w:t>
            </w:r>
            <w:r w:rsidR="0081525E">
              <w:rPr>
                <w:b/>
                <w:sz w:val="20"/>
              </w:rPr>
              <w:t>l</w:t>
            </w:r>
            <w:r w:rsidR="0081525E" w:rsidRPr="00476F48">
              <w:rPr>
                <w:b/>
                <w:sz w:val="20"/>
              </w:rPr>
              <w:t xml:space="preserve">ocator </w:t>
            </w:r>
            <w:r w:rsidR="00FF430A" w:rsidRPr="00476F48">
              <w:rPr>
                <w:sz w:val="20"/>
              </w:rPr>
              <w:t>(see</w:t>
            </w:r>
            <w:r w:rsidR="00FF430A" w:rsidRPr="00476F48">
              <w:rPr>
                <w:spacing w:val="-2"/>
                <w:sz w:val="20"/>
              </w:rPr>
              <w:t xml:space="preserve"> </w:t>
            </w:r>
            <w:r w:rsidR="00FF430A" w:rsidRPr="00476F48">
              <w:rPr>
                <w:sz w:val="20"/>
              </w:rPr>
              <w:t>clause</w:t>
            </w:r>
            <w:r w:rsidR="00FF430A" w:rsidRPr="00476F48">
              <w:rPr>
                <w:spacing w:val="-1"/>
                <w:sz w:val="20"/>
              </w:rPr>
              <w:t xml:space="preserve"> 7.</w:t>
            </w:r>
            <w:r w:rsidR="00140BCB" w:rsidRPr="00476F48">
              <w:rPr>
                <w:spacing w:val="-1"/>
                <w:sz w:val="20"/>
              </w:rPr>
              <w:t>3</w:t>
            </w:r>
            <w:r w:rsidR="009D52EB">
              <w:rPr>
                <w:spacing w:val="-1"/>
                <w:sz w:val="20"/>
              </w:rPr>
              <w:t>4</w:t>
            </w:r>
            <w:r w:rsidR="00FF430A" w:rsidRPr="00476F48">
              <w:rPr>
                <w:sz w:val="20"/>
              </w:rPr>
              <w:t>)</w:t>
            </w:r>
          </w:p>
          <w:p w14:paraId="5DB33FCD" w14:textId="035862D9" w:rsidR="00FF430A" w:rsidRPr="00476F48" w:rsidRDefault="00743016" w:rsidP="00743016">
            <w:pPr>
              <w:tabs>
                <w:tab w:val="left" w:pos="596"/>
              </w:tabs>
              <w:spacing w:after="60"/>
              <w:jc w:val="both"/>
              <w:rPr>
                <w:sz w:val="20"/>
              </w:rPr>
            </w:pPr>
            <w:r>
              <w:rPr>
                <w:b/>
                <w:sz w:val="20"/>
              </w:rPr>
              <w:tab/>
            </w:r>
            <w:r w:rsidR="0081525E">
              <w:rPr>
                <w:b/>
                <w:sz w:val="20"/>
              </w:rPr>
              <w:t>f</w:t>
            </w:r>
            <w:r w:rsidR="0081525E" w:rsidRPr="00476F48">
              <w:rPr>
                <w:b/>
                <w:sz w:val="20"/>
              </w:rPr>
              <w:t xml:space="preserve">ile </w:t>
            </w:r>
            <w:r w:rsidR="0081525E">
              <w:rPr>
                <w:b/>
                <w:sz w:val="20"/>
              </w:rPr>
              <w:t>r</w:t>
            </w:r>
            <w:r w:rsidR="0081525E" w:rsidRPr="00476F48">
              <w:rPr>
                <w:b/>
                <w:sz w:val="20"/>
              </w:rPr>
              <w:t xml:space="preserve">eference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140BCB" w:rsidRPr="00476F48">
              <w:rPr>
                <w:spacing w:val="-2"/>
                <w:sz w:val="20"/>
              </w:rPr>
              <w:t>3</w:t>
            </w:r>
            <w:r w:rsidR="009D52EB">
              <w:rPr>
                <w:spacing w:val="-2"/>
                <w:sz w:val="20"/>
              </w:rPr>
              <w:t>6</w:t>
            </w:r>
            <w:r w:rsidR="00FF430A" w:rsidRPr="00476F48">
              <w:rPr>
                <w:sz w:val="20"/>
              </w:rPr>
              <w:t>)</w:t>
            </w:r>
          </w:p>
          <w:p w14:paraId="40A37251" w14:textId="391D8A6F" w:rsidR="00FF430A" w:rsidRPr="00476F48" w:rsidRDefault="00743016" w:rsidP="00743016">
            <w:pPr>
              <w:tabs>
                <w:tab w:val="left" w:pos="596"/>
              </w:tabs>
              <w:spacing w:after="60"/>
              <w:jc w:val="both"/>
              <w:rPr>
                <w:sz w:val="20"/>
              </w:rPr>
            </w:pPr>
            <w:r>
              <w:rPr>
                <w:b/>
                <w:sz w:val="20"/>
              </w:rPr>
              <w:tab/>
            </w:r>
            <w:r w:rsidR="0081525E">
              <w:rPr>
                <w:b/>
                <w:sz w:val="20"/>
              </w:rPr>
              <w:t>h</w:t>
            </w:r>
            <w:r w:rsidR="0081525E" w:rsidRPr="00476F48">
              <w:rPr>
                <w:b/>
                <w:sz w:val="20"/>
              </w:rPr>
              <w:t xml:space="preserve">eadline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140BCB" w:rsidRPr="00476F48">
              <w:rPr>
                <w:spacing w:val="-2"/>
                <w:sz w:val="20"/>
              </w:rPr>
              <w:t>3</w:t>
            </w:r>
            <w:r w:rsidR="009D52EB">
              <w:rPr>
                <w:spacing w:val="-2"/>
                <w:sz w:val="20"/>
              </w:rPr>
              <w:t>7</w:t>
            </w:r>
            <w:r w:rsidR="00FF430A" w:rsidRPr="00476F48">
              <w:rPr>
                <w:sz w:val="20"/>
              </w:rPr>
              <w:t>)</w:t>
            </w:r>
          </w:p>
          <w:p w14:paraId="596554E8" w14:textId="246304E4" w:rsidR="00FF430A" w:rsidRPr="00476F48" w:rsidRDefault="00743016" w:rsidP="00743016">
            <w:pPr>
              <w:tabs>
                <w:tab w:val="left" w:pos="596"/>
              </w:tabs>
              <w:spacing w:after="60"/>
              <w:jc w:val="both"/>
              <w:rPr>
                <w:sz w:val="20"/>
              </w:rPr>
            </w:pPr>
            <w:r>
              <w:rPr>
                <w:b/>
                <w:sz w:val="20"/>
              </w:rPr>
              <w:tab/>
            </w:r>
            <w:r w:rsidR="0081525E">
              <w:rPr>
                <w:b/>
                <w:sz w:val="20"/>
              </w:rPr>
              <w:t>l</w:t>
            </w:r>
            <w:r w:rsidR="0081525E" w:rsidRPr="00476F48">
              <w:rPr>
                <w:b/>
                <w:sz w:val="20"/>
              </w:rPr>
              <w:t xml:space="preserve">anguage </w:t>
            </w:r>
            <w:r w:rsidR="007C041D" w:rsidRPr="00476F48">
              <w:rPr>
                <w:sz w:val="20"/>
              </w:rPr>
              <w:t>(see clause 7.</w:t>
            </w:r>
            <w:r w:rsidR="00140BCB" w:rsidRPr="00476F48">
              <w:rPr>
                <w:sz w:val="20"/>
              </w:rPr>
              <w:t>4</w:t>
            </w:r>
            <w:r w:rsidR="009D52EB">
              <w:rPr>
                <w:sz w:val="20"/>
              </w:rPr>
              <w:t>6</w:t>
            </w:r>
            <w:r w:rsidR="00D77877" w:rsidRPr="00476F48">
              <w:rPr>
                <w:sz w:val="20"/>
              </w:rPr>
              <w:t>)</w:t>
            </w:r>
            <w:r w:rsidR="00FF430A" w:rsidRPr="00476F48">
              <w:rPr>
                <w:sz w:val="20"/>
              </w:rPr>
              <w:t xml:space="preserve"> </w:t>
            </w:r>
          </w:p>
          <w:p w14:paraId="1F772D10" w14:textId="1A6BAD7D" w:rsidR="00FF430A" w:rsidRPr="00476F48" w:rsidRDefault="00743016" w:rsidP="00743016">
            <w:pPr>
              <w:tabs>
                <w:tab w:val="left" w:pos="596"/>
              </w:tabs>
              <w:jc w:val="both"/>
              <w:rPr>
                <w:sz w:val="20"/>
              </w:rPr>
            </w:pPr>
            <w:r>
              <w:rPr>
                <w:b/>
                <w:sz w:val="20"/>
              </w:rPr>
              <w:tab/>
            </w:r>
            <w:r w:rsidR="0081525E">
              <w:rPr>
                <w:b/>
                <w:sz w:val="20"/>
              </w:rPr>
              <w:t>t</w:t>
            </w:r>
            <w:r w:rsidR="0081525E" w:rsidRPr="00476F48">
              <w:rPr>
                <w:b/>
                <w:sz w:val="20"/>
              </w:rPr>
              <w:t xml:space="preserve">ext </w:t>
            </w:r>
            <w:r w:rsidR="00FF430A" w:rsidRPr="00476F48">
              <w:rPr>
                <w:sz w:val="20"/>
              </w:rPr>
              <w:t>(see</w:t>
            </w:r>
            <w:r w:rsidR="00FF430A" w:rsidRPr="00476F48">
              <w:rPr>
                <w:spacing w:val="-3"/>
                <w:sz w:val="20"/>
              </w:rPr>
              <w:t xml:space="preserve"> </w:t>
            </w:r>
            <w:r w:rsidR="00FF430A" w:rsidRPr="00476F48">
              <w:rPr>
                <w:sz w:val="20"/>
              </w:rPr>
              <w:t>clause</w:t>
            </w:r>
            <w:r w:rsidR="000E353F" w:rsidRPr="00476F48">
              <w:rPr>
                <w:spacing w:val="-2"/>
                <w:sz w:val="20"/>
              </w:rPr>
              <w:t xml:space="preserve"> </w:t>
            </w:r>
            <w:r w:rsidR="000E353F" w:rsidRPr="00476F48">
              <w:rPr>
                <w:rFonts w:hint="eastAsia"/>
                <w:spacing w:val="-2"/>
                <w:sz w:val="20"/>
              </w:rPr>
              <w:t>7.</w:t>
            </w:r>
            <w:r w:rsidR="000068C9" w:rsidRPr="00476F48">
              <w:rPr>
                <w:spacing w:val="-2"/>
                <w:sz w:val="20"/>
              </w:rPr>
              <w:t>8</w:t>
            </w:r>
            <w:r w:rsidR="009D52EB">
              <w:rPr>
                <w:spacing w:val="-2"/>
                <w:sz w:val="20"/>
              </w:rPr>
              <w:t>5</w:t>
            </w:r>
            <w:r w:rsidR="00FF430A" w:rsidRPr="00476F48">
              <w:rPr>
                <w:sz w:val="20"/>
              </w:rPr>
              <w:t>)</w:t>
            </w:r>
          </w:p>
          <w:p w14:paraId="3A087E0D" w14:textId="77777777" w:rsidR="00FF430A" w:rsidRPr="00476F48" w:rsidRDefault="00FF430A" w:rsidP="00743016">
            <w:pPr>
              <w:pStyle w:val="BodyText"/>
              <w:spacing w:after="0"/>
              <w:jc w:val="both"/>
            </w:pPr>
            <w:r w:rsidRPr="00476F48">
              <w:rPr>
                <w:spacing w:val="-52"/>
              </w:rPr>
              <w:t xml:space="preserve"> </w:t>
            </w:r>
            <w:r w:rsidRPr="00476F48">
              <w:rPr>
                <w:u w:val="single"/>
              </w:rPr>
              <w:t>Remarks:</w:t>
            </w:r>
          </w:p>
          <w:p w14:paraId="5B0874EA" w14:textId="00EB509A" w:rsidR="00FF430A" w:rsidRPr="00476F48" w:rsidRDefault="00FF430A"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144B2C2C" w14:textId="77777777" w:rsidR="00883071" w:rsidRPr="00476F48" w:rsidRDefault="00883071" w:rsidP="00C7659D">
      <w:pPr>
        <w:pStyle w:val="BodyText"/>
        <w:spacing w:after="0"/>
      </w:pPr>
    </w:p>
    <w:p w14:paraId="22EA52B4" w14:textId="73DAB6F9" w:rsidR="00883071" w:rsidRPr="00C7659D" w:rsidRDefault="00E733E9" w:rsidP="00F1468C">
      <w:pPr>
        <w:pStyle w:val="Heading2"/>
        <w:numPr>
          <w:ilvl w:val="1"/>
          <w:numId w:val="23"/>
        </w:numPr>
      </w:pPr>
      <w:bookmarkStart w:id="2032" w:name="_Toc196831744"/>
      <w:r>
        <w:t>i</w:t>
      </w:r>
      <w:r w:rsidRPr="00C7659D">
        <w:t xml:space="preserve">ssuance </w:t>
      </w:r>
      <w:r>
        <w:t>c</w:t>
      </w:r>
      <w:r w:rsidRPr="00C7659D">
        <w:t>ycle</w:t>
      </w:r>
      <w:bookmarkEnd w:id="2032"/>
    </w:p>
    <w:tbl>
      <w:tblPr>
        <w:tblStyle w:val="TableGrid"/>
        <w:tblW w:w="10065" w:type="dxa"/>
        <w:tblInd w:w="-5" w:type="dxa"/>
        <w:tblLook w:val="04A0" w:firstRow="1" w:lastRow="0" w:firstColumn="1" w:lastColumn="0" w:noHBand="0" w:noVBand="1"/>
      </w:tblPr>
      <w:tblGrid>
        <w:gridCol w:w="10065"/>
      </w:tblGrid>
      <w:tr w:rsidR="00883071" w:rsidRPr="00476F48" w14:paraId="2DFC265D" w14:textId="77777777" w:rsidTr="00E733E9">
        <w:tc>
          <w:tcPr>
            <w:tcW w:w="10065" w:type="dxa"/>
          </w:tcPr>
          <w:p w14:paraId="127383A5" w14:textId="77AB651D" w:rsidR="00883071" w:rsidRPr="00476F48" w:rsidRDefault="00883071" w:rsidP="00865039">
            <w:pPr>
              <w:pStyle w:val="BodyText"/>
              <w:spacing w:before="120"/>
              <w:jc w:val="both"/>
            </w:pPr>
            <w:r w:rsidRPr="00476F48">
              <w:rPr>
                <w:u w:val="single"/>
              </w:rPr>
              <w:t>IHO Definition:</w:t>
            </w:r>
            <w:r w:rsidRPr="00476F48">
              <w:t xml:space="preserve"> The cycle of issuing </w:t>
            </w:r>
            <w:r w:rsidR="00EE594B">
              <w:t>a</w:t>
            </w:r>
            <w:r w:rsidRPr="00476F48">
              <w:t xml:space="preserve"> product </w:t>
            </w:r>
            <w:r w:rsidR="00EE594B">
              <w:t>or service</w:t>
            </w:r>
            <w:r w:rsidRPr="00476F48">
              <w:t>.</w:t>
            </w:r>
          </w:p>
          <w:p w14:paraId="748E0E44" w14:textId="77777777" w:rsidR="00883071" w:rsidRPr="00476F48" w:rsidRDefault="00883071" w:rsidP="00865039">
            <w:pPr>
              <w:pStyle w:val="BodyText"/>
              <w:spacing w:after="60"/>
              <w:jc w:val="both"/>
            </w:pPr>
            <w:r w:rsidRPr="00476F48">
              <w:rPr>
                <w:spacing w:val="-54"/>
              </w:rPr>
              <w:t xml:space="preserve"> </w:t>
            </w:r>
            <w:r w:rsidRPr="00476F48">
              <w:rPr>
                <w:u w:val="single"/>
              </w:rPr>
              <w:t>Sub-attributes:</w:t>
            </w:r>
          </w:p>
          <w:p w14:paraId="08C64D8A" w14:textId="7E32246C" w:rsidR="00883071" w:rsidRPr="00476F48" w:rsidRDefault="00865039" w:rsidP="00865039">
            <w:pPr>
              <w:tabs>
                <w:tab w:val="left" w:pos="600"/>
              </w:tabs>
              <w:spacing w:after="60"/>
              <w:jc w:val="both"/>
              <w:rPr>
                <w:sz w:val="20"/>
              </w:rPr>
            </w:pPr>
            <w:r>
              <w:rPr>
                <w:b/>
                <w:sz w:val="20"/>
              </w:rPr>
              <w:tab/>
            </w:r>
            <w:r w:rsidR="00EE594B">
              <w:rPr>
                <w:b/>
                <w:sz w:val="20"/>
              </w:rPr>
              <w:t>p</w:t>
            </w:r>
            <w:r w:rsidR="00EE594B" w:rsidRPr="00476F48">
              <w:rPr>
                <w:b/>
                <w:sz w:val="20"/>
              </w:rPr>
              <w:t xml:space="preserve">eriodic </w:t>
            </w:r>
            <w:r w:rsidR="00EE594B">
              <w:rPr>
                <w:b/>
                <w:sz w:val="20"/>
              </w:rPr>
              <w:t>d</w:t>
            </w:r>
            <w:r w:rsidR="00EE594B" w:rsidRPr="00476F48">
              <w:rPr>
                <w:b/>
                <w:sz w:val="20"/>
              </w:rPr>
              <w:t xml:space="preserve">ate </w:t>
            </w:r>
            <w:r w:rsidR="00EE594B">
              <w:rPr>
                <w:b/>
                <w:sz w:val="20"/>
              </w:rPr>
              <w:t>r</w:t>
            </w:r>
            <w:r w:rsidR="00EE594B" w:rsidRPr="00476F48">
              <w:rPr>
                <w:b/>
                <w:sz w:val="20"/>
              </w:rPr>
              <w:t xml:space="preserve">ange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8.</w:t>
            </w:r>
            <w:r w:rsidR="00DC0C8E" w:rsidRPr="00476F48">
              <w:rPr>
                <w:spacing w:val="-2"/>
                <w:sz w:val="20"/>
              </w:rPr>
              <w:t>8</w:t>
            </w:r>
            <w:r w:rsidR="00883071" w:rsidRPr="00476F48">
              <w:rPr>
                <w:sz w:val="20"/>
              </w:rPr>
              <w:t>)</w:t>
            </w:r>
          </w:p>
          <w:p w14:paraId="3A99688C" w14:textId="4270D8C4" w:rsidR="00883071" w:rsidRPr="00476F48" w:rsidRDefault="00865039" w:rsidP="00865039">
            <w:pPr>
              <w:tabs>
                <w:tab w:val="left" w:pos="600"/>
              </w:tabs>
              <w:jc w:val="both"/>
              <w:rPr>
                <w:sz w:val="20"/>
              </w:rPr>
            </w:pPr>
            <w:r>
              <w:rPr>
                <w:b/>
                <w:spacing w:val="2"/>
                <w:sz w:val="20"/>
              </w:rPr>
              <w:tab/>
            </w:r>
            <w:r w:rsidR="00EE594B">
              <w:rPr>
                <w:b/>
                <w:spacing w:val="2"/>
                <w:sz w:val="20"/>
              </w:rPr>
              <w:t>t</w:t>
            </w:r>
            <w:r w:rsidR="00EE594B" w:rsidRPr="00476F48">
              <w:rPr>
                <w:b/>
                <w:spacing w:val="2"/>
                <w:sz w:val="20"/>
              </w:rPr>
              <w:t xml:space="preserve">ime </w:t>
            </w:r>
            <w:r w:rsidR="00EE594B">
              <w:rPr>
                <w:b/>
                <w:spacing w:val="2"/>
                <w:sz w:val="20"/>
              </w:rPr>
              <w:t>i</w:t>
            </w:r>
            <w:r w:rsidR="00EE594B" w:rsidRPr="00476F48">
              <w:rPr>
                <w:b/>
                <w:spacing w:val="2"/>
                <w:sz w:val="20"/>
              </w:rPr>
              <w:t xml:space="preserve">nterval </w:t>
            </w:r>
            <w:r w:rsidR="00EE594B">
              <w:rPr>
                <w:b/>
                <w:spacing w:val="2"/>
                <w:sz w:val="20"/>
              </w:rPr>
              <w:t>o</w:t>
            </w:r>
            <w:r w:rsidR="00EE594B" w:rsidRPr="00476F48">
              <w:rPr>
                <w:b/>
                <w:spacing w:val="2"/>
                <w:sz w:val="20"/>
              </w:rPr>
              <w:t xml:space="preserve">f </w:t>
            </w:r>
            <w:r w:rsidR="00EE594B">
              <w:rPr>
                <w:b/>
                <w:spacing w:val="2"/>
                <w:sz w:val="20"/>
              </w:rPr>
              <w:t>c</w:t>
            </w:r>
            <w:r w:rsidR="00EE594B" w:rsidRPr="00476F48">
              <w:rPr>
                <w:b/>
                <w:spacing w:val="2"/>
                <w:sz w:val="20"/>
              </w:rPr>
              <w:t xml:space="preserve">ycle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8.</w:t>
            </w:r>
            <w:r w:rsidR="00231501">
              <w:rPr>
                <w:spacing w:val="-1"/>
                <w:sz w:val="20"/>
              </w:rPr>
              <w:t>19</w:t>
            </w:r>
            <w:r w:rsidR="00883071" w:rsidRPr="00476F48">
              <w:rPr>
                <w:sz w:val="20"/>
              </w:rPr>
              <w:t>)</w:t>
            </w:r>
          </w:p>
          <w:p w14:paraId="2A4C8C4A" w14:textId="77777777" w:rsidR="00883071" w:rsidRPr="00476F48" w:rsidRDefault="00883071" w:rsidP="00865039">
            <w:pPr>
              <w:pStyle w:val="BodyText"/>
              <w:spacing w:after="0"/>
              <w:jc w:val="both"/>
            </w:pPr>
            <w:r w:rsidRPr="00476F48">
              <w:rPr>
                <w:spacing w:val="-52"/>
              </w:rPr>
              <w:t xml:space="preserve"> </w:t>
            </w:r>
            <w:r w:rsidRPr="00476F48">
              <w:rPr>
                <w:u w:val="single"/>
              </w:rPr>
              <w:t>Remarks:</w:t>
            </w:r>
          </w:p>
          <w:p w14:paraId="55AECD05"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00FA102D" w14:textId="77777777" w:rsidR="00883071" w:rsidRPr="005B2389" w:rsidRDefault="00883071" w:rsidP="005B2389">
      <w:pPr>
        <w:pStyle w:val="BodyText"/>
        <w:spacing w:after="0"/>
      </w:pPr>
    </w:p>
    <w:p w14:paraId="33F962AB" w14:textId="61C14F96" w:rsidR="00863EFC" w:rsidRPr="005B2389" w:rsidRDefault="005B2389" w:rsidP="00F1468C">
      <w:pPr>
        <w:pStyle w:val="Heading2"/>
        <w:numPr>
          <w:ilvl w:val="1"/>
          <w:numId w:val="23"/>
        </w:numPr>
      </w:pPr>
      <w:bookmarkStart w:id="2033" w:name="_Toc196831745"/>
      <w:r>
        <w:t>o</w:t>
      </w:r>
      <w:r w:rsidRPr="005B2389">
        <w:t xml:space="preserve">nline </w:t>
      </w:r>
      <w:r>
        <w:t>r</w:t>
      </w:r>
      <w:r w:rsidRPr="005B2389">
        <w:t>esource</w:t>
      </w:r>
      <w:bookmarkEnd w:id="2033"/>
    </w:p>
    <w:tbl>
      <w:tblPr>
        <w:tblStyle w:val="TableGrid"/>
        <w:tblW w:w="10065" w:type="dxa"/>
        <w:tblInd w:w="-5" w:type="dxa"/>
        <w:tblLook w:val="04A0" w:firstRow="1" w:lastRow="0" w:firstColumn="1" w:lastColumn="0" w:noHBand="0" w:noVBand="1"/>
      </w:tblPr>
      <w:tblGrid>
        <w:gridCol w:w="10065"/>
      </w:tblGrid>
      <w:tr w:rsidR="00FF430A" w:rsidRPr="00476F48" w14:paraId="07F9E95B" w14:textId="77777777" w:rsidTr="005B2389">
        <w:tc>
          <w:tcPr>
            <w:tcW w:w="10065" w:type="dxa"/>
          </w:tcPr>
          <w:p w14:paraId="511066CE" w14:textId="77777777" w:rsidR="00FF430A" w:rsidRPr="00476F48" w:rsidRDefault="00FF430A" w:rsidP="005B2389">
            <w:pPr>
              <w:pStyle w:val="BodyText"/>
              <w:spacing w:before="120"/>
              <w:jc w:val="both"/>
            </w:pPr>
            <w:r w:rsidRPr="00476F48">
              <w:rPr>
                <w:u w:val="single"/>
              </w:rPr>
              <w:t>IHO Definition:</w:t>
            </w:r>
            <w:r w:rsidRPr="00476F48">
              <w:t xml:space="preserve"> Information about online sources from which a resource or data can be obtained.</w:t>
            </w:r>
          </w:p>
          <w:p w14:paraId="7D44BCC8" w14:textId="77777777" w:rsidR="00FF430A" w:rsidRPr="00476F48" w:rsidRDefault="00FF430A" w:rsidP="005B2389">
            <w:pPr>
              <w:pStyle w:val="BodyText"/>
              <w:spacing w:after="60"/>
              <w:jc w:val="both"/>
            </w:pPr>
            <w:r w:rsidRPr="00476F48">
              <w:rPr>
                <w:spacing w:val="-54"/>
              </w:rPr>
              <w:t xml:space="preserve"> </w:t>
            </w:r>
            <w:r w:rsidRPr="00476F48">
              <w:rPr>
                <w:u w:val="single"/>
              </w:rPr>
              <w:t>Sub-attributes:</w:t>
            </w:r>
          </w:p>
          <w:p w14:paraId="510B3D97" w14:textId="7B87EB25" w:rsidR="00FF430A" w:rsidRPr="00476F48" w:rsidRDefault="005B2389" w:rsidP="005B2389">
            <w:pPr>
              <w:tabs>
                <w:tab w:val="left" w:pos="596"/>
              </w:tabs>
              <w:spacing w:after="60"/>
              <w:jc w:val="both"/>
              <w:rPr>
                <w:sz w:val="20"/>
              </w:rPr>
            </w:pPr>
            <w:r>
              <w:rPr>
                <w:b/>
                <w:sz w:val="20"/>
              </w:rPr>
              <w:tab/>
            </w:r>
            <w:r w:rsidR="00E920B7">
              <w:rPr>
                <w:b/>
                <w:sz w:val="20"/>
              </w:rPr>
              <w:t>a</w:t>
            </w:r>
            <w:r w:rsidR="00E920B7" w:rsidRPr="00476F48">
              <w:rPr>
                <w:b/>
                <w:sz w:val="20"/>
              </w:rPr>
              <w:t xml:space="preserve">pplication </w:t>
            </w:r>
            <w:r w:rsidR="00E920B7">
              <w:rPr>
                <w:b/>
                <w:sz w:val="20"/>
              </w:rPr>
              <w:t>p</w:t>
            </w:r>
            <w:r w:rsidR="00E920B7" w:rsidRPr="00476F48">
              <w:rPr>
                <w:b/>
                <w:sz w:val="20"/>
              </w:rPr>
              <w:t xml:space="preserve">rofile </w:t>
            </w:r>
            <w:r w:rsidR="00FF430A" w:rsidRPr="00476F48">
              <w:rPr>
                <w:sz w:val="20"/>
              </w:rPr>
              <w:t>(see</w:t>
            </w:r>
            <w:r w:rsidR="00FF430A" w:rsidRPr="00476F48">
              <w:rPr>
                <w:spacing w:val="-2"/>
                <w:sz w:val="20"/>
              </w:rPr>
              <w:t xml:space="preserve"> </w:t>
            </w:r>
            <w:r w:rsidR="00FF430A" w:rsidRPr="00476F48">
              <w:rPr>
                <w:sz w:val="20"/>
              </w:rPr>
              <w:t>clause</w:t>
            </w:r>
            <w:r w:rsidR="00FF430A" w:rsidRPr="00476F48">
              <w:rPr>
                <w:spacing w:val="-1"/>
                <w:sz w:val="20"/>
              </w:rPr>
              <w:t xml:space="preserve"> 7.</w:t>
            </w:r>
            <w:r w:rsidR="00231501">
              <w:rPr>
                <w:spacing w:val="-1"/>
                <w:sz w:val="20"/>
              </w:rPr>
              <w:t>4</w:t>
            </w:r>
            <w:r w:rsidR="00FF430A" w:rsidRPr="00476F48">
              <w:rPr>
                <w:sz w:val="20"/>
              </w:rPr>
              <w:t>)</w:t>
            </w:r>
          </w:p>
          <w:p w14:paraId="3746AA4A" w14:textId="7A31CF71" w:rsidR="00FF430A" w:rsidRPr="00476F48" w:rsidRDefault="005B2389" w:rsidP="005B2389">
            <w:pPr>
              <w:tabs>
                <w:tab w:val="left" w:pos="596"/>
              </w:tabs>
              <w:spacing w:after="60"/>
              <w:jc w:val="both"/>
              <w:rPr>
                <w:sz w:val="20"/>
              </w:rPr>
            </w:pPr>
            <w:r>
              <w:rPr>
                <w:b/>
                <w:sz w:val="20"/>
              </w:rPr>
              <w:tab/>
            </w:r>
            <w:r w:rsidR="00E920B7">
              <w:rPr>
                <w:b/>
                <w:sz w:val="20"/>
              </w:rPr>
              <w:t>l</w:t>
            </w:r>
            <w:r w:rsidR="00E920B7" w:rsidRPr="00476F48">
              <w:rPr>
                <w:b/>
                <w:sz w:val="20"/>
              </w:rPr>
              <w:t xml:space="preserve">inkage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306338" w:rsidRPr="00476F48">
              <w:rPr>
                <w:spacing w:val="-2"/>
                <w:sz w:val="20"/>
              </w:rPr>
              <w:t>4</w:t>
            </w:r>
            <w:r w:rsidR="00231501">
              <w:rPr>
                <w:spacing w:val="-2"/>
                <w:sz w:val="20"/>
              </w:rPr>
              <w:t>7</w:t>
            </w:r>
            <w:r w:rsidR="00FF430A" w:rsidRPr="00476F48">
              <w:rPr>
                <w:sz w:val="20"/>
              </w:rPr>
              <w:t>)</w:t>
            </w:r>
          </w:p>
          <w:p w14:paraId="2CFFA9F5" w14:textId="6F07470F" w:rsidR="00FF430A" w:rsidRPr="00476F48" w:rsidRDefault="005B2389" w:rsidP="005B2389">
            <w:pPr>
              <w:tabs>
                <w:tab w:val="left" w:pos="596"/>
              </w:tabs>
              <w:spacing w:after="60"/>
              <w:jc w:val="both"/>
              <w:rPr>
                <w:sz w:val="20"/>
              </w:rPr>
            </w:pPr>
            <w:r>
              <w:rPr>
                <w:b/>
                <w:sz w:val="20"/>
              </w:rPr>
              <w:tab/>
            </w:r>
            <w:r w:rsidR="00E920B7">
              <w:rPr>
                <w:b/>
                <w:sz w:val="20"/>
              </w:rPr>
              <w:t>n</w:t>
            </w:r>
            <w:r w:rsidR="00E920B7" w:rsidRPr="00476F48">
              <w:rPr>
                <w:b/>
                <w:sz w:val="20"/>
              </w:rPr>
              <w:t xml:space="preserve">ame </w:t>
            </w:r>
            <w:r w:rsidR="00E920B7">
              <w:rPr>
                <w:b/>
                <w:sz w:val="20"/>
              </w:rPr>
              <w:t>o</w:t>
            </w:r>
            <w:r w:rsidR="00E920B7" w:rsidRPr="00476F48">
              <w:rPr>
                <w:b/>
                <w:sz w:val="20"/>
              </w:rPr>
              <w:t xml:space="preserve">f </w:t>
            </w:r>
            <w:r w:rsidR="00E920B7">
              <w:rPr>
                <w:b/>
                <w:sz w:val="20"/>
              </w:rPr>
              <w:t>r</w:t>
            </w:r>
            <w:r w:rsidR="00E920B7" w:rsidRPr="00476F48">
              <w:rPr>
                <w:b/>
                <w:sz w:val="20"/>
              </w:rPr>
              <w:t xml:space="preserve">esource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231501">
              <w:rPr>
                <w:spacing w:val="-2"/>
                <w:sz w:val="20"/>
              </w:rPr>
              <w:t>51</w:t>
            </w:r>
            <w:r w:rsidR="00FF430A" w:rsidRPr="00476F48">
              <w:rPr>
                <w:sz w:val="20"/>
              </w:rPr>
              <w:t>)</w:t>
            </w:r>
          </w:p>
          <w:p w14:paraId="6727E402" w14:textId="0F2D14E3" w:rsidR="00FF430A" w:rsidRPr="00476F48" w:rsidRDefault="005B2389" w:rsidP="005B2389">
            <w:pPr>
              <w:tabs>
                <w:tab w:val="left" w:pos="596"/>
              </w:tabs>
              <w:spacing w:after="60"/>
              <w:jc w:val="both"/>
              <w:rPr>
                <w:sz w:val="20"/>
              </w:rPr>
            </w:pPr>
            <w:r>
              <w:rPr>
                <w:b/>
                <w:sz w:val="20"/>
              </w:rPr>
              <w:tab/>
            </w:r>
            <w:r w:rsidR="00E920B7">
              <w:rPr>
                <w:b/>
                <w:sz w:val="20"/>
              </w:rPr>
              <w:t>o</w:t>
            </w:r>
            <w:r w:rsidR="00E920B7" w:rsidRPr="00476F48">
              <w:rPr>
                <w:b/>
                <w:sz w:val="20"/>
              </w:rPr>
              <w:t xml:space="preserve">nline </w:t>
            </w:r>
            <w:r w:rsidR="00E920B7">
              <w:rPr>
                <w:b/>
                <w:sz w:val="20"/>
              </w:rPr>
              <w:t>d</w:t>
            </w:r>
            <w:r w:rsidR="00E920B7" w:rsidRPr="00476F48">
              <w:rPr>
                <w:b/>
                <w:sz w:val="20"/>
              </w:rPr>
              <w:t xml:space="preserve">escription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9E5F69" w:rsidRPr="00476F48">
              <w:rPr>
                <w:spacing w:val="-2"/>
                <w:sz w:val="20"/>
              </w:rPr>
              <w:t>5</w:t>
            </w:r>
            <w:r w:rsidR="00231501">
              <w:rPr>
                <w:spacing w:val="-2"/>
                <w:sz w:val="20"/>
              </w:rPr>
              <w:t>5</w:t>
            </w:r>
            <w:r w:rsidR="00FF430A" w:rsidRPr="00476F48">
              <w:rPr>
                <w:sz w:val="20"/>
              </w:rPr>
              <w:t xml:space="preserve">) </w:t>
            </w:r>
          </w:p>
          <w:p w14:paraId="00630FED" w14:textId="08CF7A7A" w:rsidR="00FF430A" w:rsidRPr="00476F48" w:rsidRDefault="005B2389" w:rsidP="005B2389">
            <w:pPr>
              <w:tabs>
                <w:tab w:val="left" w:pos="596"/>
              </w:tabs>
              <w:spacing w:after="60"/>
              <w:jc w:val="both"/>
              <w:rPr>
                <w:sz w:val="20"/>
              </w:rPr>
            </w:pPr>
            <w:r>
              <w:rPr>
                <w:b/>
                <w:sz w:val="20"/>
              </w:rPr>
              <w:tab/>
            </w:r>
            <w:r w:rsidR="00E920B7">
              <w:rPr>
                <w:b/>
                <w:sz w:val="20"/>
              </w:rPr>
              <w:t>p</w:t>
            </w:r>
            <w:r w:rsidR="00E920B7" w:rsidRPr="00476F48">
              <w:rPr>
                <w:b/>
                <w:sz w:val="20"/>
              </w:rPr>
              <w:t xml:space="preserve">rotocol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9E5F69" w:rsidRPr="00476F48">
              <w:rPr>
                <w:spacing w:val="-2"/>
                <w:sz w:val="20"/>
              </w:rPr>
              <w:t>6</w:t>
            </w:r>
            <w:r w:rsidR="00000867">
              <w:rPr>
                <w:spacing w:val="-2"/>
                <w:sz w:val="20"/>
              </w:rPr>
              <w:t>8</w:t>
            </w:r>
            <w:r w:rsidR="00FF430A" w:rsidRPr="00476F48">
              <w:rPr>
                <w:sz w:val="20"/>
              </w:rPr>
              <w:t>)</w:t>
            </w:r>
          </w:p>
          <w:p w14:paraId="7366997D" w14:textId="2BBE5B27" w:rsidR="00FF430A" w:rsidRPr="00476F48" w:rsidRDefault="005B2389" w:rsidP="005B2389">
            <w:pPr>
              <w:tabs>
                <w:tab w:val="left" w:pos="596"/>
              </w:tabs>
              <w:jc w:val="both"/>
              <w:rPr>
                <w:sz w:val="20"/>
              </w:rPr>
            </w:pPr>
            <w:r>
              <w:rPr>
                <w:b/>
                <w:sz w:val="20"/>
              </w:rPr>
              <w:tab/>
            </w:r>
            <w:r w:rsidR="00E920B7">
              <w:rPr>
                <w:b/>
                <w:sz w:val="20"/>
              </w:rPr>
              <w:t>p</w:t>
            </w:r>
            <w:r w:rsidR="00E920B7" w:rsidRPr="00476F48">
              <w:rPr>
                <w:b/>
                <w:sz w:val="20"/>
              </w:rPr>
              <w:t xml:space="preserve">rotocol </w:t>
            </w:r>
            <w:r w:rsidR="00E920B7">
              <w:rPr>
                <w:b/>
                <w:sz w:val="20"/>
              </w:rPr>
              <w:t>r</w:t>
            </w:r>
            <w:r w:rsidR="00E920B7" w:rsidRPr="00476F48">
              <w:rPr>
                <w:b/>
                <w:sz w:val="20"/>
              </w:rPr>
              <w:t xml:space="preserve">equest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9E5F69" w:rsidRPr="00476F48">
              <w:rPr>
                <w:spacing w:val="-2"/>
                <w:sz w:val="20"/>
              </w:rPr>
              <w:t>6</w:t>
            </w:r>
            <w:r w:rsidR="00000867">
              <w:rPr>
                <w:spacing w:val="-2"/>
                <w:sz w:val="20"/>
              </w:rPr>
              <w:t>9</w:t>
            </w:r>
            <w:r w:rsidR="00FF430A" w:rsidRPr="00476F48">
              <w:rPr>
                <w:sz w:val="20"/>
              </w:rPr>
              <w:t>)</w:t>
            </w:r>
          </w:p>
          <w:p w14:paraId="421B3890" w14:textId="77777777" w:rsidR="00FF430A" w:rsidRPr="00476F48" w:rsidRDefault="00FF430A" w:rsidP="005B2389">
            <w:pPr>
              <w:pStyle w:val="BodyText"/>
              <w:spacing w:after="0"/>
              <w:jc w:val="both"/>
            </w:pPr>
            <w:r w:rsidRPr="00476F48">
              <w:rPr>
                <w:spacing w:val="-52"/>
              </w:rPr>
              <w:t xml:space="preserve"> </w:t>
            </w:r>
            <w:r w:rsidRPr="00476F48">
              <w:rPr>
                <w:u w:val="single"/>
              </w:rPr>
              <w:t>Remarks:</w:t>
            </w:r>
          </w:p>
          <w:p w14:paraId="20DAE117" w14:textId="2955C09C" w:rsidR="00FF430A" w:rsidRPr="00476F48" w:rsidRDefault="00FF430A"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6F1BE67F" w14:textId="77777777" w:rsidR="00883071" w:rsidRPr="00476F48" w:rsidRDefault="00883071" w:rsidP="00940F53">
      <w:pPr>
        <w:pStyle w:val="BodyText"/>
        <w:spacing w:after="0"/>
      </w:pPr>
    </w:p>
    <w:p w14:paraId="1C668987" w14:textId="1A08CDF3" w:rsidR="00883071" w:rsidRPr="00940F53" w:rsidRDefault="00345704" w:rsidP="00F1468C">
      <w:pPr>
        <w:pStyle w:val="Heading2"/>
        <w:numPr>
          <w:ilvl w:val="1"/>
          <w:numId w:val="23"/>
        </w:numPr>
      </w:pPr>
      <w:bookmarkStart w:id="2034" w:name="_Toc196831746"/>
      <w:r>
        <w:t>p</w:t>
      </w:r>
      <w:r w:rsidRPr="00940F53">
        <w:t xml:space="preserve">eriodic </w:t>
      </w:r>
      <w:r>
        <w:t>d</w:t>
      </w:r>
      <w:r w:rsidRPr="00940F53">
        <w:t xml:space="preserve">ate </w:t>
      </w:r>
      <w:r>
        <w:t>r</w:t>
      </w:r>
      <w:r w:rsidRPr="00940F53">
        <w:t>ange</w:t>
      </w:r>
      <w:bookmarkEnd w:id="2034"/>
    </w:p>
    <w:tbl>
      <w:tblPr>
        <w:tblStyle w:val="TableGrid"/>
        <w:tblW w:w="10065" w:type="dxa"/>
        <w:tblInd w:w="-5" w:type="dxa"/>
        <w:tblLook w:val="04A0" w:firstRow="1" w:lastRow="0" w:firstColumn="1" w:lastColumn="0" w:noHBand="0" w:noVBand="1"/>
      </w:tblPr>
      <w:tblGrid>
        <w:gridCol w:w="10065"/>
      </w:tblGrid>
      <w:tr w:rsidR="00883071" w:rsidRPr="00476F48" w14:paraId="4DC6D9B1" w14:textId="77777777" w:rsidTr="00345704">
        <w:tc>
          <w:tcPr>
            <w:tcW w:w="10065" w:type="dxa"/>
          </w:tcPr>
          <w:p w14:paraId="24B6CF65" w14:textId="77777777" w:rsidR="00883071" w:rsidRPr="00476F48" w:rsidRDefault="00883071" w:rsidP="00345704">
            <w:pPr>
              <w:pStyle w:val="BodyText"/>
              <w:spacing w:before="120"/>
              <w:jc w:val="both"/>
            </w:pPr>
            <w:r w:rsidRPr="00476F48">
              <w:rPr>
                <w:u w:val="single"/>
              </w:rPr>
              <w:t>IHO Definition:</w:t>
            </w:r>
            <w:r w:rsidRPr="00476F48">
              <w:t xml:space="preserve"> The active period of a recurring event or occurrence.</w:t>
            </w:r>
          </w:p>
          <w:p w14:paraId="143F16E2" w14:textId="77777777" w:rsidR="00883071" w:rsidRPr="00476F48" w:rsidRDefault="00883071" w:rsidP="00345704">
            <w:pPr>
              <w:pStyle w:val="BodyText"/>
              <w:spacing w:after="60"/>
              <w:jc w:val="both"/>
            </w:pPr>
            <w:r w:rsidRPr="00476F48">
              <w:rPr>
                <w:spacing w:val="-54"/>
              </w:rPr>
              <w:t xml:space="preserve"> </w:t>
            </w:r>
            <w:r w:rsidRPr="00476F48">
              <w:rPr>
                <w:u w:val="single"/>
              </w:rPr>
              <w:t>Sub-attributes:</w:t>
            </w:r>
          </w:p>
          <w:p w14:paraId="535D90A0" w14:textId="4153CE97" w:rsidR="00883071" w:rsidRPr="00476F48" w:rsidRDefault="00345704" w:rsidP="00345704">
            <w:pPr>
              <w:tabs>
                <w:tab w:val="left" w:pos="596"/>
              </w:tabs>
              <w:spacing w:after="60"/>
              <w:jc w:val="both"/>
              <w:rPr>
                <w:sz w:val="20"/>
              </w:rPr>
            </w:pPr>
            <w:r>
              <w:rPr>
                <w:b/>
                <w:spacing w:val="2"/>
                <w:sz w:val="20"/>
              </w:rPr>
              <w:tab/>
            </w:r>
            <w:r w:rsidR="003F42BC">
              <w:rPr>
                <w:b/>
                <w:spacing w:val="2"/>
                <w:sz w:val="20"/>
              </w:rPr>
              <w:t>d</w:t>
            </w:r>
            <w:r w:rsidR="003F42BC" w:rsidRPr="00476F48">
              <w:rPr>
                <w:b/>
                <w:spacing w:val="2"/>
                <w:sz w:val="20"/>
              </w:rPr>
              <w:t xml:space="preserve">ate </w:t>
            </w:r>
            <w:r w:rsidR="003F42BC">
              <w:rPr>
                <w:b/>
                <w:spacing w:val="2"/>
                <w:sz w:val="20"/>
              </w:rPr>
              <w:t>e</w:t>
            </w:r>
            <w:r w:rsidR="003F42BC" w:rsidRPr="00476F48">
              <w:rPr>
                <w:b/>
                <w:spacing w:val="2"/>
                <w:sz w:val="20"/>
              </w:rPr>
              <w:t xml:space="preserve">nd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306338" w:rsidRPr="00476F48">
              <w:rPr>
                <w:spacing w:val="-1"/>
                <w:sz w:val="20"/>
              </w:rPr>
              <w:t>2</w:t>
            </w:r>
            <w:r w:rsidR="00EC43C2">
              <w:rPr>
                <w:spacing w:val="-1"/>
                <w:sz w:val="20"/>
              </w:rPr>
              <w:t>3</w:t>
            </w:r>
            <w:r w:rsidR="00883071" w:rsidRPr="00476F48">
              <w:rPr>
                <w:sz w:val="20"/>
              </w:rPr>
              <w:t>)</w:t>
            </w:r>
          </w:p>
          <w:p w14:paraId="478230A0" w14:textId="0DED4827" w:rsidR="00883071" w:rsidRPr="00476F48" w:rsidRDefault="00345704" w:rsidP="00345704">
            <w:pPr>
              <w:tabs>
                <w:tab w:val="left" w:pos="596"/>
              </w:tabs>
              <w:jc w:val="both"/>
              <w:rPr>
                <w:sz w:val="20"/>
              </w:rPr>
            </w:pPr>
            <w:r>
              <w:rPr>
                <w:b/>
                <w:sz w:val="20"/>
              </w:rPr>
              <w:tab/>
            </w:r>
            <w:r w:rsidR="003F42BC">
              <w:rPr>
                <w:b/>
                <w:sz w:val="20"/>
              </w:rPr>
              <w:t>d</w:t>
            </w:r>
            <w:r w:rsidR="003F42BC" w:rsidRPr="00476F48">
              <w:rPr>
                <w:b/>
                <w:sz w:val="20"/>
              </w:rPr>
              <w:t xml:space="preserve">ate </w:t>
            </w:r>
            <w:r w:rsidR="003F42BC">
              <w:rPr>
                <w:b/>
                <w:sz w:val="20"/>
              </w:rPr>
              <w:t>s</w:t>
            </w:r>
            <w:r w:rsidR="003F42BC" w:rsidRPr="00476F48">
              <w:rPr>
                <w:b/>
                <w:sz w:val="20"/>
              </w:rPr>
              <w:t xml:space="preserve">tart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306338" w:rsidRPr="00476F48">
              <w:rPr>
                <w:spacing w:val="-2"/>
                <w:sz w:val="20"/>
              </w:rPr>
              <w:t>2</w:t>
            </w:r>
            <w:r w:rsidR="00EC43C2">
              <w:rPr>
                <w:spacing w:val="-2"/>
                <w:sz w:val="20"/>
              </w:rPr>
              <w:t>4</w:t>
            </w:r>
            <w:r w:rsidR="00883071" w:rsidRPr="00476F48">
              <w:rPr>
                <w:sz w:val="20"/>
              </w:rPr>
              <w:t>)</w:t>
            </w:r>
          </w:p>
          <w:p w14:paraId="6890568B" w14:textId="77777777" w:rsidR="00883071" w:rsidRPr="00476F48" w:rsidRDefault="00883071" w:rsidP="00345704">
            <w:pPr>
              <w:pStyle w:val="BodyText"/>
              <w:spacing w:after="0"/>
              <w:jc w:val="both"/>
            </w:pPr>
            <w:r w:rsidRPr="00476F48">
              <w:rPr>
                <w:spacing w:val="-52"/>
              </w:rPr>
              <w:t xml:space="preserve"> </w:t>
            </w:r>
            <w:r w:rsidRPr="00476F48">
              <w:rPr>
                <w:u w:val="single"/>
              </w:rPr>
              <w:t>Remarks:</w:t>
            </w:r>
          </w:p>
          <w:p w14:paraId="04550C55"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10A001DB" w14:textId="77777777" w:rsidR="00A442D4" w:rsidRDefault="00A442D4" w:rsidP="00A442D4">
      <w:pPr>
        <w:pStyle w:val="BodyText"/>
        <w:spacing w:after="0"/>
      </w:pPr>
    </w:p>
    <w:p w14:paraId="02FF36CB" w14:textId="62F5B763" w:rsidR="00883071" w:rsidRPr="00AA1F1E" w:rsidRDefault="00AA1F1E" w:rsidP="00F1468C">
      <w:pPr>
        <w:pStyle w:val="Heading2"/>
        <w:keepNext/>
        <w:keepLines/>
        <w:numPr>
          <w:ilvl w:val="1"/>
          <w:numId w:val="23"/>
        </w:numPr>
      </w:pPr>
      <w:bookmarkStart w:id="2035" w:name="_Toc196831747"/>
      <w:r>
        <w:lastRenderedPageBreak/>
        <w:t>p</w:t>
      </w:r>
      <w:r w:rsidRPr="00AA1F1E">
        <w:t>ricing</w:t>
      </w:r>
      <w:bookmarkEnd w:id="2035"/>
    </w:p>
    <w:tbl>
      <w:tblPr>
        <w:tblStyle w:val="TableGrid"/>
        <w:tblW w:w="10065" w:type="dxa"/>
        <w:tblInd w:w="-5" w:type="dxa"/>
        <w:tblLook w:val="04A0" w:firstRow="1" w:lastRow="0" w:firstColumn="1" w:lastColumn="0" w:noHBand="0" w:noVBand="1"/>
      </w:tblPr>
      <w:tblGrid>
        <w:gridCol w:w="10065"/>
      </w:tblGrid>
      <w:tr w:rsidR="00883071" w:rsidRPr="00476F48" w14:paraId="611EFF91" w14:textId="77777777" w:rsidTr="00AA1F1E">
        <w:tc>
          <w:tcPr>
            <w:tcW w:w="10065" w:type="dxa"/>
          </w:tcPr>
          <w:p w14:paraId="13E5AEC4" w14:textId="33179B19" w:rsidR="00883071" w:rsidRPr="00476F48" w:rsidRDefault="00883071" w:rsidP="00AA1F1E">
            <w:pPr>
              <w:pStyle w:val="BodyText"/>
              <w:spacing w:before="120"/>
              <w:jc w:val="both"/>
            </w:pPr>
            <w:r w:rsidRPr="00476F48">
              <w:rPr>
                <w:u w:val="single"/>
              </w:rPr>
              <w:t>IHO Definition:</w:t>
            </w:r>
            <w:r w:rsidRPr="00476F48">
              <w:t xml:space="preserve"> </w:t>
            </w:r>
            <w:r w:rsidR="00156F8E" w:rsidRPr="00156F8E">
              <w:t>A decision or establishment of a price.</w:t>
            </w:r>
          </w:p>
          <w:p w14:paraId="6D6E3E57" w14:textId="77777777" w:rsidR="00883071" w:rsidRPr="00476F48" w:rsidRDefault="00883071" w:rsidP="00AA1F1E">
            <w:pPr>
              <w:pStyle w:val="BodyText"/>
              <w:spacing w:after="60"/>
              <w:jc w:val="both"/>
            </w:pPr>
            <w:r w:rsidRPr="00476F48">
              <w:rPr>
                <w:spacing w:val="-54"/>
              </w:rPr>
              <w:t xml:space="preserve"> </w:t>
            </w:r>
            <w:r w:rsidRPr="00476F48">
              <w:rPr>
                <w:u w:val="single"/>
              </w:rPr>
              <w:t>Sub-attributes:</w:t>
            </w:r>
          </w:p>
          <w:p w14:paraId="395A75BC" w14:textId="71EEFAD1" w:rsidR="00883071" w:rsidRPr="00476F48" w:rsidRDefault="00AA1F1E" w:rsidP="00AA1F1E">
            <w:pPr>
              <w:tabs>
                <w:tab w:val="left" w:pos="596"/>
              </w:tabs>
              <w:spacing w:after="60"/>
              <w:jc w:val="both"/>
              <w:rPr>
                <w:sz w:val="20"/>
              </w:rPr>
            </w:pPr>
            <w:r>
              <w:rPr>
                <w:b/>
                <w:sz w:val="20"/>
              </w:rPr>
              <w:tab/>
            </w:r>
            <w:r w:rsidR="00156F8E">
              <w:rPr>
                <w:b/>
                <w:sz w:val="20"/>
              </w:rPr>
              <w:t>c</w:t>
            </w:r>
            <w:r w:rsidR="00156F8E" w:rsidRPr="00476F48">
              <w:rPr>
                <w:b/>
                <w:sz w:val="20"/>
              </w:rPr>
              <w:t xml:space="preserve">ontract </w:t>
            </w:r>
            <w:r w:rsidR="00156F8E">
              <w:rPr>
                <w:b/>
                <w:sz w:val="20"/>
              </w:rPr>
              <w:t>p</w:t>
            </w:r>
            <w:r w:rsidR="00156F8E" w:rsidRPr="00476F48">
              <w:rPr>
                <w:b/>
                <w:sz w:val="20"/>
              </w:rPr>
              <w:t xml:space="preserve">eriod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EC43C2" w:rsidRPr="00476F48">
              <w:rPr>
                <w:spacing w:val="-1"/>
                <w:sz w:val="20"/>
              </w:rPr>
              <w:t>1</w:t>
            </w:r>
            <w:r w:rsidR="00EC43C2">
              <w:rPr>
                <w:spacing w:val="-1"/>
                <w:sz w:val="20"/>
              </w:rPr>
              <w:t>9</w:t>
            </w:r>
            <w:r w:rsidR="00883071" w:rsidRPr="00476F48">
              <w:rPr>
                <w:sz w:val="20"/>
              </w:rPr>
              <w:t>)</w:t>
            </w:r>
          </w:p>
          <w:p w14:paraId="5E6376F3" w14:textId="76300775" w:rsidR="00883071" w:rsidRPr="00476F48" w:rsidRDefault="00AA1F1E" w:rsidP="00AA1F1E">
            <w:pPr>
              <w:tabs>
                <w:tab w:val="left" w:pos="596"/>
              </w:tabs>
              <w:spacing w:after="60"/>
              <w:jc w:val="both"/>
              <w:rPr>
                <w:sz w:val="20"/>
              </w:rPr>
            </w:pPr>
            <w:r>
              <w:rPr>
                <w:b/>
                <w:sz w:val="20"/>
              </w:rPr>
              <w:tab/>
            </w:r>
            <w:r w:rsidR="00156F8E">
              <w:rPr>
                <w:b/>
                <w:sz w:val="20"/>
              </w:rPr>
              <w:t>c</w:t>
            </w:r>
            <w:r w:rsidR="00156F8E" w:rsidRPr="00476F48">
              <w:rPr>
                <w:b/>
                <w:sz w:val="20"/>
              </w:rPr>
              <w:t xml:space="preserve">urrency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C43C2" w:rsidRPr="00476F48">
              <w:rPr>
                <w:spacing w:val="-2"/>
                <w:sz w:val="20"/>
              </w:rPr>
              <w:t>2</w:t>
            </w:r>
            <w:r w:rsidR="00EC43C2">
              <w:rPr>
                <w:spacing w:val="-2"/>
                <w:sz w:val="20"/>
              </w:rPr>
              <w:t>1</w:t>
            </w:r>
            <w:r w:rsidR="00883071" w:rsidRPr="00476F48">
              <w:rPr>
                <w:sz w:val="20"/>
              </w:rPr>
              <w:t>)</w:t>
            </w:r>
          </w:p>
          <w:p w14:paraId="28D73753" w14:textId="7395836F" w:rsidR="00883071" w:rsidRPr="00476F48" w:rsidRDefault="00AA1F1E" w:rsidP="00AA1F1E">
            <w:pPr>
              <w:tabs>
                <w:tab w:val="left" w:pos="596"/>
              </w:tabs>
              <w:jc w:val="both"/>
              <w:rPr>
                <w:sz w:val="20"/>
              </w:rPr>
            </w:pPr>
            <w:r>
              <w:rPr>
                <w:b/>
                <w:sz w:val="20"/>
              </w:rPr>
              <w:tab/>
            </w:r>
            <w:r w:rsidR="00156F8E">
              <w:rPr>
                <w:b/>
                <w:sz w:val="20"/>
              </w:rPr>
              <w:t>p</w:t>
            </w:r>
            <w:r w:rsidR="00156F8E" w:rsidRPr="00476F48">
              <w:rPr>
                <w:b/>
                <w:sz w:val="20"/>
              </w:rPr>
              <w:t xml:space="preserve">rice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E27F29">
              <w:rPr>
                <w:spacing w:val="-1"/>
                <w:sz w:val="20"/>
              </w:rPr>
              <w:t>6</w:t>
            </w:r>
            <w:r w:rsidR="00EA3BA7">
              <w:rPr>
                <w:spacing w:val="-1"/>
                <w:sz w:val="20"/>
              </w:rPr>
              <w:t>2</w:t>
            </w:r>
            <w:r w:rsidR="00883071" w:rsidRPr="00476F48">
              <w:rPr>
                <w:sz w:val="20"/>
              </w:rPr>
              <w:t>)</w:t>
            </w:r>
          </w:p>
          <w:p w14:paraId="637225F8" w14:textId="77777777" w:rsidR="00883071" w:rsidRPr="00476F48" w:rsidRDefault="00883071" w:rsidP="00AA1F1E">
            <w:pPr>
              <w:pStyle w:val="BodyText"/>
              <w:spacing w:after="0"/>
              <w:jc w:val="both"/>
            </w:pPr>
            <w:r w:rsidRPr="00476F48">
              <w:rPr>
                <w:spacing w:val="-52"/>
              </w:rPr>
              <w:t xml:space="preserve"> </w:t>
            </w:r>
            <w:r w:rsidRPr="00476F48">
              <w:rPr>
                <w:u w:val="single"/>
              </w:rPr>
              <w:t>Remarks:</w:t>
            </w:r>
          </w:p>
          <w:p w14:paraId="2D278B7D"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383B2C26" w14:textId="78A8701B" w:rsidR="003D7662" w:rsidRPr="00476F48" w:rsidRDefault="003D7662" w:rsidP="00533B9F">
      <w:pPr>
        <w:pStyle w:val="BodyText"/>
        <w:spacing w:after="0"/>
      </w:pPr>
    </w:p>
    <w:p w14:paraId="51198146" w14:textId="39176CDC" w:rsidR="00883071" w:rsidRPr="00533B9F" w:rsidRDefault="00533B9F" w:rsidP="00F1468C">
      <w:pPr>
        <w:pStyle w:val="Heading2"/>
        <w:numPr>
          <w:ilvl w:val="1"/>
          <w:numId w:val="23"/>
        </w:numPr>
      </w:pPr>
      <w:bookmarkStart w:id="2036" w:name="_Toc196831748"/>
      <w:r>
        <w:t>p</w:t>
      </w:r>
      <w:r w:rsidRPr="00533B9F">
        <w:t xml:space="preserve">rint </w:t>
      </w:r>
      <w:r>
        <w:t>i</w:t>
      </w:r>
      <w:r w:rsidRPr="00533B9F">
        <w:t>nformation</w:t>
      </w:r>
      <w:bookmarkEnd w:id="2036"/>
    </w:p>
    <w:tbl>
      <w:tblPr>
        <w:tblStyle w:val="TableGrid"/>
        <w:tblW w:w="10065" w:type="dxa"/>
        <w:tblInd w:w="-5" w:type="dxa"/>
        <w:tblLook w:val="04A0" w:firstRow="1" w:lastRow="0" w:firstColumn="1" w:lastColumn="0" w:noHBand="0" w:noVBand="1"/>
      </w:tblPr>
      <w:tblGrid>
        <w:gridCol w:w="10065"/>
      </w:tblGrid>
      <w:tr w:rsidR="00883071" w:rsidRPr="00476F48" w14:paraId="066E122C" w14:textId="77777777" w:rsidTr="00533B9F">
        <w:tc>
          <w:tcPr>
            <w:tcW w:w="10065" w:type="dxa"/>
          </w:tcPr>
          <w:p w14:paraId="5A81419B" w14:textId="77777777" w:rsidR="00883071" w:rsidRPr="00476F48" w:rsidRDefault="00883071" w:rsidP="00533B9F">
            <w:pPr>
              <w:pStyle w:val="BodyText"/>
              <w:spacing w:before="120"/>
              <w:jc w:val="both"/>
            </w:pPr>
            <w:r w:rsidRPr="00476F48">
              <w:rPr>
                <w:u w:val="single"/>
              </w:rPr>
              <w:t>IHO Definition:</w:t>
            </w:r>
            <w:r w:rsidRPr="00476F48">
              <w:t xml:space="preserve"> Information on the printing of nautical paper charts.</w:t>
            </w:r>
          </w:p>
          <w:p w14:paraId="2BBEB5B8" w14:textId="77777777" w:rsidR="00883071" w:rsidRPr="00384BEF" w:rsidRDefault="00883071" w:rsidP="007A05CF">
            <w:pPr>
              <w:pStyle w:val="BodyText"/>
              <w:spacing w:after="60"/>
              <w:rPr>
                <w:u w:val="single"/>
              </w:rPr>
            </w:pPr>
            <w:r w:rsidRPr="00384BEF">
              <w:rPr>
                <w:spacing w:val="-54"/>
                <w:u w:val="single"/>
              </w:rPr>
              <w:t xml:space="preserve"> </w:t>
            </w:r>
            <w:r w:rsidRPr="00384BEF">
              <w:rPr>
                <w:u w:val="single"/>
              </w:rPr>
              <w:t>Sub-attributes:</w:t>
            </w:r>
          </w:p>
          <w:p w14:paraId="23E05E75" w14:textId="6D0913B5" w:rsidR="00F8558A" w:rsidRPr="00F01B02" w:rsidRDefault="00533B9F" w:rsidP="00EE31F5">
            <w:pPr>
              <w:pStyle w:val="BodyText"/>
              <w:tabs>
                <w:tab w:val="left" w:pos="604"/>
              </w:tabs>
              <w:spacing w:after="60"/>
              <w:rPr>
                <w:b/>
              </w:rPr>
            </w:pPr>
            <w:r>
              <w:rPr>
                <w:b/>
                <w:spacing w:val="2"/>
              </w:rPr>
              <w:tab/>
            </w:r>
            <w:r w:rsidR="00F01B02">
              <w:rPr>
                <w:b/>
                <w:spacing w:val="2"/>
              </w:rPr>
              <w:t>p</w:t>
            </w:r>
            <w:r w:rsidR="00F01B02" w:rsidRPr="00F01B02">
              <w:rPr>
                <w:b/>
                <w:spacing w:val="2"/>
              </w:rPr>
              <w:t xml:space="preserve">rint </w:t>
            </w:r>
            <w:r w:rsidR="00F01B02">
              <w:rPr>
                <w:b/>
                <w:spacing w:val="2"/>
              </w:rPr>
              <w:t>a</w:t>
            </w:r>
            <w:r w:rsidR="00F01B02" w:rsidRPr="00F01B02">
              <w:rPr>
                <w:b/>
                <w:spacing w:val="2"/>
              </w:rPr>
              <w:t xml:space="preserve">gency </w:t>
            </w:r>
            <w:r w:rsidR="00883071" w:rsidRPr="00F01B02">
              <w:t>(see</w:t>
            </w:r>
            <w:r w:rsidR="00883071" w:rsidRPr="00F01B02">
              <w:rPr>
                <w:spacing w:val="-2"/>
              </w:rPr>
              <w:t xml:space="preserve"> </w:t>
            </w:r>
            <w:r w:rsidR="00883071" w:rsidRPr="00F01B02">
              <w:t>clause</w:t>
            </w:r>
            <w:r w:rsidR="00883071" w:rsidRPr="00F01B02">
              <w:rPr>
                <w:spacing w:val="-1"/>
              </w:rPr>
              <w:t xml:space="preserve"> 7.</w:t>
            </w:r>
            <w:r w:rsidR="00E27F29">
              <w:rPr>
                <w:rFonts w:eastAsiaTheme="minorEastAsia"/>
                <w:spacing w:val="-1"/>
                <w:lang w:eastAsia="ko-KR"/>
              </w:rPr>
              <w:t>6</w:t>
            </w:r>
            <w:r w:rsidR="00EA3BA7">
              <w:rPr>
                <w:rFonts w:eastAsiaTheme="minorEastAsia"/>
                <w:spacing w:val="-1"/>
                <w:lang w:eastAsia="ko-KR"/>
              </w:rPr>
              <w:t>3</w:t>
            </w:r>
            <w:r w:rsidR="00883071" w:rsidRPr="00F01B02">
              <w:t>)</w:t>
            </w:r>
          </w:p>
          <w:p w14:paraId="2777ED0B" w14:textId="19AA9483" w:rsidR="00883071" w:rsidRPr="00476F48" w:rsidRDefault="00533B9F" w:rsidP="00F8558A">
            <w:pPr>
              <w:pStyle w:val="BodyText"/>
              <w:tabs>
                <w:tab w:val="left" w:pos="604"/>
              </w:tabs>
              <w:spacing w:after="60"/>
            </w:pPr>
            <w:r>
              <w:rPr>
                <w:b/>
              </w:rPr>
              <w:tab/>
            </w:r>
            <w:r w:rsidR="00F01B02">
              <w:rPr>
                <w:b/>
              </w:rPr>
              <w:t>p</w:t>
            </w:r>
            <w:r w:rsidR="00F01B02" w:rsidRPr="00476F48">
              <w:rPr>
                <w:b/>
              </w:rPr>
              <w:t xml:space="preserve">rint </w:t>
            </w:r>
            <w:r w:rsidR="00F01B02">
              <w:rPr>
                <w:b/>
              </w:rPr>
              <w:t>n</w:t>
            </w:r>
            <w:r w:rsidR="00F01B02" w:rsidRPr="00476F48">
              <w:rPr>
                <w:b/>
              </w:rPr>
              <w:t xml:space="preserve">ation </w:t>
            </w:r>
            <w:r w:rsidR="00883071" w:rsidRPr="00476F48">
              <w:t>(see</w:t>
            </w:r>
            <w:r w:rsidR="00883071" w:rsidRPr="00476F48">
              <w:rPr>
                <w:spacing w:val="-3"/>
              </w:rPr>
              <w:t xml:space="preserve"> </w:t>
            </w:r>
            <w:r w:rsidR="00883071" w:rsidRPr="00476F48">
              <w:t>clause</w:t>
            </w:r>
            <w:r w:rsidR="00883071" w:rsidRPr="00476F48">
              <w:rPr>
                <w:spacing w:val="-2"/>
              </w:rPr>
              <w:t xml:space="preserve"> 7.</w:t>
            </w:r>
            <w:r w:rsidR="00514F6D" w:rsidRPr="00476F48">
              <w:rPr>
                <w:spacing w:val="-2"/>
              </w:rPr>
              <w:t>6</w:t>
            </w:r>
            <w:r w:rsidR="00EA3BA7">
              <w:rPr>
                <w:spacing w:val="-2"/>
              </w:rPr>
              <w:t>4</w:t>
            </w:r>
            <w:r w:rsidR="00883071" w:rsidRPr="00476F48">
              <w:t>)</w:t>
            </w:r>
          </w:p>
          <w:p w14:paraId="352FCE7A" w14:textId="46C1FE0B" w:rsidR="00883071" w:rsidRPr="00476F48" w:rsidRDefault="00533B9F" w:rsidP="00F8558A">
            <w:pPr>
              <w:tabs>
                <w:tab w:val="left" w:pos="604"/>
              </w:tabs>
              <w:spacing w:after="60"/>
              <w:jc w:val="both"/>
              <w:rPr>
                <w:sz w:val="20"/>
              </w:rPr>
            </w:pPr>
            <w:r>
              <w:rPr>
                <w:b/>
                <w:sz w:val="20"/>
              </w:rPr>
              <w:tab/>
            </w:r>
            <w:r w:rsidR="00F01B02">
              <w:rPr>
                <w:b/>
                <w:sz w:val="20"/>
              </w:rPr>
              <w:t>r</w:t>
            </w:r>
            <w:r w:rsidR="00F01B02" w:rsidRPr="00476F48">
              <w:rPr>
                <w:b/>
                <w:sz w:val="20"/>
              </w:rPr>
              <w:t>e</w:t>
            </w:r>
            <w:r w:rsidR="00F01B02">
              <w:rPr>
                <w:b/>
                <w:sz w:val="20"/>
              </w:rPr>
              <w:t>p</w:t>
            </w:r>
            <w:r w:rsidR="00F01B02" w:rsidRPr="00476F48">
              <w:rPr>
                <w:b/>
                <w:sz w:val="20"/>
              </w:rPr>
              <w:t xml:space="preserve">rint </w:t>
            </w:r>
            <w:r w:rsidR="00F01B02">
              <w:rPr>
                <w:b/>
                <w:sz w:val="20"/>
              </w:rPr>
              <w:t>e</w:t>
            </w:r>
            <w:r w:rsidR="00F01B02" w:rsidRPr="00476F48">
              <w:rPr>
                <w:b/>
                <w:sz w:val="20"/>
              </w:rPr>
              <w:t xml:space="preserve">dition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A3BA7">
              <w:rPr>
                <w:spacing w:val="-2"/>
                <w:sz w:val="20"/>
              </w:rPr>
              <w:t>73</w:t>
            </w:r>
            <w:r w:rsidR="00883071" w:rsidRPr="00476F48">
              <w:rPr>
                <w:sz w:val="20"/>
              </w:rPr>
              <w:t>)</w:t>
            </w:r>
          </w:p>
          <w:p w14:paraId="0610FE75" w14:textId="281E7EB8" w:rsidR="00883071" w:rsidRPr="00476F48" w:rsidRDefault="00533B9F" w:rsidP="00F8558A">
            <w:pPr>
              <w:tabs>
                <w:tab w:val="left" w:pos="604"/>
              </w:tabs>
              <w:spacing w:after="60"/>
              <w:jc w:val="both"/>
              <w:rPr>
                <w:sz w:val="20"/>
              </w:rPr>
            </w:pPr>
            <w:r>
              <w:rPr>
                <w:b/>
                <w:sz w:val="20"/>
              </w:rPr>
              <w:tab/>
            </w:r>
            <w:r w:rsidR="00F01B02">
              <w:rPr>
                <w:b/>
                <w:sz w:val="20"/>
              </w:rPr>
              <w:t>r</w:t>
            </w:r>
            <w:r w:rsidR="00F01B02" w:rsidRPr="00476F48">
              <w:rPr>
                <w:b/>
                <w:sz w:val="20"/>
              </w:rPr>
              <w:t>e</w:t>
            </w:r>
            <w:r w:rsidR="00F01B02">
              <w:rPr>
                <w:b/>
                <w:sz w:val="20"/>
              </w:rPr>
              <w:t>p</w:t>
            </w:r>
            <w:r w:rsidR="00F01B02" w:rsidRPr="00476F48">
              <w:rPr>
                <w:b/>
                <w:sz w:val="20"/>
              </w:rPr>
              <w:t xml:space="preserve">rint </w:t>
            </w:r>
            <w:r w:rsidR="00F01B02">
              <w:rPr>
                <w:b/>
                <w:sz w:val="20"/>
              </w:rPr>
              <w:t>n</w:t>
            </w:r>
            <w:r w:rsidR="00F01B02" w:rsidRPr="00476F48">
              <w:rPr>
                <w:b/>
                <w:sz w:val="20"/>
              </w:rPr>
              <w:t>ation</w:t>
            </w:r>
            <w:r w:rsidR="00F01B02" w:rsidRPr="00476F48">
              <w:rPr>
                <w:sz w:val="20"/>
              </w:rPr>
              <w:t xml:space="preserv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27F29">
              <w:rPr>
                <w:spacing w:val="-2"/>
                <w:sz w:val="20"/>
              </w:rPr>
              <w:t>7</w:t>
            </w:r>
            <w:r w:rsidR="00EA3BA7">
              <w:rPr>
                <w:spacing w:val="-2"/>
                <w:sz w:val="20"/>
              </w:rPr>
              <w:t>4</w:t>
            </w:r>
            <w:r w:rsidR="00883071" w:rsidRPr="00476F48">
              <w:rPr>
                <w:sz w:val="20"/>
              </w:rPr>
              <w:t>)</w:t>
            </w:r>
          </w:p>
          <w:p w14:paraId="54FE83B4" w14:textId="7B5711F4" w:rsidR="00883071" w:rsidRPr="00476F48" w:rsidRDefault="00533B9F" w:rsidP="00F8558A">
            <w:pPr>
              <w:tabs>
                <w:tab w:val="left" w:pos="604"/>
              </w:tabs>
              <w:jc w:val="both"/>
              <w:rPr>
                <w:sz w:val="20"/>
              </w:rPr>
            </w:pPr>
            <w:r>
              <w:rPr>
                <w:b/>
                <w:sz w:val="20"/>
              </w:rPr>
              <w:tab/>
            </w:r>
            <w:r w:rsidR="00F01B02">
              <w:rPr>
                <w:b/>
                <w:sz w:val="20"/>
              </w:rPr>
              <w:t>p</w:t>
            </w:r>
            <w:r w:rsidR="00F01B02" w:rsidRPr="00476F48">
              <w:rPr>
                <w:b/>
                <w:sz w:val="20"/>
              </w:rPr>
              <w:t xml:space="preserve">rint </w:t>
            </w:r>
            <w:r w:rsidR="00F01B02">
              <w:rPr>
                <w:b/>
                <w:sz w:val="20"/>
              </w:rPr>
              <w:t>s</w:t>
            </w:r>
            <w:r w:rsidR="00F01B02" w:rsidRPr="00476F48">
              <w:rPr>
                <w:b/>
                <w:sz w:val="20"/>
              </w:rPr>
              <w:t xml:space="preserve">ize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8.1</w:t>
            </w:r>
            <w:r w:rsidR="00DC0C8E" w:rsidRPr="00476F48">
              <w:rPr>
                <w:spacing w:val="-2"/>
                <w:sz w:val="20"/>
              </w:rPr>
              <w:t>1</w:t>
            </w:r>
            <w:r w:rsidR="00883071" w:rsidRPr="00476F48">
              <w:rPr>
                <w:sz w:val="20"/>
              </w:rPr>
              <w:t>)</w:t>
            </w:r>
          </w:p>
          <w:p w14:paraId="430F68E2" w14:textId="77777777" w:rsidR="00883071" w:rsidRPr="00476F48" w:rsidRDefault="00883071" w:rsidP="00533B9F">
            <w:pPr>
              <w:pStyle w:val="BodyText"/>
              <w:spacing w:after="0"/>
              <w:jc w:val="both"/>
            </w:pPr>
            <w:r w:rsidRPr="00476F48">
              <w:rPr>
                <w:spacing w:val="-52"/>
              </w:rPr>
              <w:t xml:space="preserve"> </w:t>
            </w:r>
            <w:r w:rsidRPr="00476F48">
              <w:rPr>
                <w:u w:val="single"/>
              </w:rPr>
              <w:t>Remarks:</w:t>
            </w:r>
          </w:p>
          <w:p w14:paraId="41376D6F"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7BBC31A" w14:textId="77777777" w:rsidR="00883071" w:rsidRPr="00476F48" w:rsidRDefault="00883071" w:rsidP="00B55AEE">
      <w:pPr>
        <w:pStyle w:val="BodyText"/>
        <w:spacing w:after="0"/>
      </w:pPr>
    </w:p>
    <w:p w14:paraId="3F9F5D6A" w14:textId="24866415" w:rsidR="006A373F" w:rsidRPr="00B55AEE" w:rsidRDefault="001C6F3C" w:rsidP="00F1468C">
      <w:pPr>
        <w:pStyle w:val="Heading2"/>
        <w:numPr>
          <w:ilvl w:val="1"/>
          <w:numId w:val="23"/>
        </w:numPr>
      </w:pPr>
      <w:bookmarkStart w:id="2037" w:name="_Toc196831749"/>
      <w:r>
        <w:t>p</w:t>
      </w:r>
      <w:r w:rsidRPr="00B55AEE">
        <w:t xml:space="preserve">rint </w:t>
      </w:r>
      <w:r>
        <w:t>s</w:t>
      </w:r>
      <w:r w:rsidRPr="00B55AEE">
        <w:t>ize</w:t>
      </w:r>
      <w:bookmarkEnd w:id="2037"/>
    </w:p>
    <w:tbl>
      <w:tblPr>
        <w:tblStyle w:val="TableGrid"/>
        <w:tblW w:w="10065" w:type="dxa"/>
        <w:tblInd w:w="-5" w:type="dxa"/>
        <w:tblLook w:val="04A0" w:firstRow="1" w:lastRow="0" w:firstColumn="1" w:lastColumn="0" w:noHBand="0" w:noVBand="1"/>
      </w:tblPr>
      <w:tblGrid>
        <w:gridCol w:w="10065"/>
      </w:tblGrid>
      <w:tr w:rsidR="006A373F" w:rsidRPr="00476F48" w14:paraId="69464C29" w14:textId="77777777" w:rsidTr="009871A2">
        <w:tc>
          <w:tcPr>
            <w:tcW w:w="10065" w:type="dxa"/>
          </w:tcPr>
          <w:p w14:paraId="5FCF7190" w14:textId="77777777" w:rsidR="006A373F" w:rsidRPr="00476F48" w:rsidRDefault="006A373F" w:rsidP="00351BA7">
            <w:pPr>
              <w:pStyle w:val="BodyText"/>
              <w:spacing w:before="120"/>
              <w:jc w:val="both"/>
            </w:pPr>
            <w:r w:rsidRPr="00476F48">
              <w:rPr>
                <w:u w:val="single"/>
              </w:rPr>
              <w:t>IHO Definition:</w:t>
            </w:r>
            <w:r w:rsidRPr="00476F48">
              <w:t xml:space="preserve"> Size of nautical paper charts.</w:t>
            </w:r>
          </w:p>
          <w:p w14:paraId="34449B26" w14:textId="77777777" w:rsidR="006A373F" w:rsidRPr="00476F48" w:rsidRDefault="006A373F" w:rsidP="00351BA7">
            <w:pPr>
              <w:pStyle w:val="BodyText"/>
              <w:spacing w:after="60"/>
              <w:jc w:val="both"/>
            </w:pPr>
            <w:r w:rsidRPr="00476F48">
              <w:rPr>
                <w:spacing w:val="-54"/>
              </w:rPr>
              <w:t xml:space="preserve"> </w:t>
            </w:r>
            <w:r w:rsidRPr="00476F48">
              <w:rPr>
                <w:u w:val="single"/>
              </w:rPr>
              <w:t>Sub-attributes:</w:t>
            </w:r>
          </w:p>
          <w:p w14:paraId="4700C19E" w14:textId="10B4AF2D" w:rsidR="006A373F" w:rsidRPr="00476F48" w:rsidRDefault="001C6F3C" w:rsidP="001C6F3C">
            <w:pPr>
              <w:tabs>
                <w:tab w:val="left" w:pos="596"/>
              </w:tabs>
              <w:spacing w:after="60"/>
              <w:jc w:val="both"/>
              <w:rPr>
                <w:sz w:val="20"/>
              </w:rPr>
            </w:pPr>
            <w:r>
              <w:rPr>
                <w:b/>
                <w:sz w:val="20"/>
              </w:rPr>
              <w:tab/>
            </w:r>
            <w:r w:rsidR="006A373F" w:rsidRPr="00476F48">
              <w:rPr>
                <w:b/>
                <w:sz w:val="20"/>
              </w:rPr>
              <w:t>ISO</w:t>
            </w:r>
            <w:r w:rsidR="003C322E">
              <w:rPr>
                <w:b/>
                <w:sz w:val="20"/>
              </w:rPr>
              <w:t xml:space="preserve"> </w:t>
            </w:r>
            <w:r w:rsidR="006A373F" w:rsidRPr="00476F48">
              <w:rPr>
                <w:b/>
                <w:sz w:val="20"/>
              </w:rPr>
              <w:t xml:space="preserve">216 </w:t>
            </w:r>
            <w:r w:rsidR="006A373F" w:rsidRPr="00476F48">
              <w:rPr>
                <w:sz w:val="20"/>
              </w:rPr>
              <w:t>(see</w:t>
            </w:r>
            <w:r w:rsidR="006A373F" w:rsidRPr="00476F48">
              <w:rPr>
                <w:spacing w:val="-3"/>
                <w:sz w:val="20"/>
              </w:rPr>
              <w:t xml:space="preserve"> </w:t>
            </w:r>
            <w:r w:rsidR="006A373F" w:rsidRPr="00476F48">
              <w:rPr>
                <w:sz w:val="20"/>
              </w:rPr>
              <w:t>clause</w:t>
            </w:r>
            <w:r w:rsidR="006A373F" w:rsidRPr="00476F48">
              <w:rPr>
                <w:spacing w:val="-2"/>
                <w:sz w:val="20"/>
              </w:rPr>
              <w:t xml:space="preserve"> 7.</w:t>
            </w:r>
            <w:r w:rsidR="00306338" w:rsidRPr="00476F48">
              <w:rPr>
                <w:spacing w:val="-2"/>
                <w:sz w:val="20"/>
              </w:rPr>
              <w:t>4</w:t>
            </w:r>
            <w:r w:rsidR="0038730C">
              <w:rPr>
                <w:spacing w:val="-2"/>
                <w:sz w:val="20"/>
              </w:rPr>
              <w:t>2</w:t>
            </w:r>
            <w:r w:rsidR="006A373F" w:rsidRPr="00476F48">
              <w:rPr>
                <w:sz w:val="20"/>
              </w:rPr>
              <w:t>)</w:t>
            </w:r>
          </w:p>
          <w:p w14:paraId="0310A8D0" w14:textId="43377613" w:rsidR="006A373F" w:rsidRPr="00476F48" w:rsidRDefault="001C6F3C" w:rsidP="001C6F3C">
            <w:pPr>
              <w:tabs>
                <w:tab w:val="left" w:pos="596"/>
              </w:tabs>
              <w:jc w:val="both"/>
              <w:rPr>
                <w:sz w:val="20"/>
              </w:rPr>
            </w:pPr>
            <w:r>
              <w:rPr>
                <w:b/>
                <w:spacing w:val="2"/>
                <w:sz w:val="20"/>
              </w:rPr>
              <w:tab/>
            </w:r>
            <w:r w:rsidR="000D169D">
              <w:rPr>
                <w:b/>
                <w:spacing w:val="2"/>
                <w:sz w:val="20"/>
              </w:rPr>
              <w:t>c</w:t>
            </w:r>
            <w:r w:rsidR="000D169D" w:rsidRPr="00476F48">
              <w:rPr>
                <w:b/>
                <w:spacing w:val="2"/>
                <w:sz w:val="20"/>
              </w:rPr>
              <w:t xml:space="preserve">ustom </w:t>
            </w:r>
            <w:r w:rsidR="000D169D">
              <w:rPr>
                <w:b/>
                <w:spacing w:val="2"/>
                <w:sz w:val="20"/>
              </w:rPr>
              <w:t>p</w:t>
            </w:r>
            <w:r w:rsidR="000D169D" w:rsidRPr="00476F48">
              <w:rPr>
                <w:b/>
                <w:spacing w:val="2"/>
                <w:sz w:val="20"/>
              </w:rPr>
              <w:t xml:space="preserve">aper </w:t>
            </w:r>
            <w:r w:rsidR="000D169D">
              <w:rPr>
                <w:b/>
                <w:spacing w:val="2"/>
                <w:sz w:val="20"/>
              </w:rPr>
              <w:t>s</w:t>
            </w:r>
            <w:r w:rsidR="000D169D" w:rsidRPr="00476F48">
              <w:rPr>
                <w:b/>
                <w:spacing w:val="2"/>
                <w:sz w:val="20"/>
              </w:rPr>
              <w:t xml:space="preserve">ize </w:t>
            </w:r>
            <w:r w:rsidR="006A373F" w:rsidRPr="00476F48">
              <w:rPr>
                <w:sz w:val="20"/>
              </w:rPr>
              <w:t>(see</w:t>
            </w:r>
            <w:r w:rsidR="006A373F" w:rsidRPr="00476F48">
              <w:rPr>
                <w:spacing w:val="-2"/>
                <w:sz w:val="20"/>
              </w:rPr>
              <w:t xml:space="preserve"> </w:t>
            </w:r>
            <w:r w:rsidR="006A373F" w:rsidRPr="00476F48">
              <w:rPr>
                <w:sz w:val="20"/>
              </w:rPr>
              <w:t xml:space="preserve">clause </w:t>
            </w:r>
            <w:r w:rsidR="006A373F" w:rsidRPr="00476F48">
              <w:rPr>
                <w:spacing w:val="-1"/>
                <w:sz w:val="20"/>
              </w:rPr>
              <w:t>8.2</w:t>
            </w:r>
            <w:r w:rsidR="006A373F" w:rsidRPr="00476F48">
              <w:rPr>
                <w:sz w:val="20"/>
              </w:rPr>
              <w:t>)</w:t>
            </w:r>
          </w:p>
          <w:p w14:paraId="3128E1F2" w14:textId="77777777" w:rsidR="006A373F" w:rsidRPr="00476F48" w:rsidRDefault="006A373F" w:rsidP="001C6F3C">
            <w:pPr>
              <w:pStyle w:val="BodyText"/>
              <w:spacing w:after="0"/>
              <w:jc w:val="both"/>
            </w:pPr>
            <w:r w:rsidRPr="00476F48">
              <w:rPr>
                <w:u w:val="single"/>
              </w:rPr>
              <w:t>Remarks:</w:t>
            </w:r>
          </w:p>
          <w:p w14:paraId="0870C51B" w14:textId="77777777" w:rsidR="006A373F" w:rsidRPr="00476F48" w:rsidRDefault="006A373F"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8E4B94E" w14:textId="77777777" w:rsidR="006A373F" w:rsidRPr="00476F48" w:rsidRDefault="006A373F" w:rsidP="009871A2">
      <w:pPr>
        <w:pStyle w:val="BodyText"/>
        <w:spacing w:after="0"/>
      </w:pPr>
    </w:p>
    <w:p w14:paraId="170128D9" w14:textId="07ECAF73" w:rsidR="00883071" w:rsidRPr="009871A2" w:rsidRDefault="009871A2" w:rsidP="00F1468C">
      <w:pPr>
        <w:pStyle w:val="Heading2"/>
        <w:numPr>
          <w:ilvl w:val="1"/>
          <w:numId w:val="23"/>
        </w:numPr>
      </w:pPr>
      <w:bookmarkStart w:id="2038" w:name="_Toc196831750"/>
      <w:r>
        <w:t>p</w:t>
      </w:r>
      <w:r w:rsidRPr="009871A2">
        <w:t xml:space="preserve">roduct </w:t>
      </w:r>
      <w:r>
        <w:t>s</w:t>
      </w:r>
      <w:r w:rsidRPr="009871A2">
        <w:t>pecification</w:t>
      </w:r>
      <w:bookmarkEnd w:id="2038"/>
    </w:p>
    <w:tbl>
      <w:tblPr>
        <w:tblStyle w:val="TableGrid"/>
        <w:tblW w:w="10065" w:type="dxa"/>
        <w:tblInd w:w="-5" w:type="dxa"/>
        <w:tblLook w:val="04A0" w:firstRow="1" w:lastRow="0" w:firstColumn="1" w:lastColumn="0" w:noHBand="0" w:noVBand="1"/>
      </w:tblPr>
      <w:tblGrid>
        <w:gridCol w:w="10065"/>
      </w:tblGrid>
      <w:tr w:rsidR="00883071" w:rsidRPr="00476F48" w14:paraId="6E63B1EF" w14:textId="77777777" w:rsidTr="009871A2">
        <w:tc>
          <w:tcPr>
            <w:tcW w:w="10065" w:type="dxa"/>
          </w:tcPr>
          <w:p w14:paraId="2288D7B0" w14:textId="48954DC0" w:rsidR="00883071" w:rsidRPr="00476F48" w:rsidRDefault="00883071" w:rsidP="009871A2">
            <w:pPr>
              <w:pStyle w:val="BodyText"/>
              <w:spacing w:before="120"/>
              <w:jc w:val="both"/>
            </w:pPr>
            <w:r w:rsidRPr="00476F48">
              <w:rPr>
                <w:u w:val="single"/>
              </w:rPr>
              <w:t>IHO Definition:</w:t>
            </w:r>
            <w:r w:rsidRPr="00476F48">
              <w:t xml:space="preserve"> </w:t>
            </w:r>
            <w:r w:rsidR="006D185C" w:rsidRPr="006D185C">
              <w:t>The name of the product specification to which a nautical product adheres.</w:t>
            </w:r>
          </w:p>
          <w:p w14:paraId="76C74005" w14:textId="77777777" w:rsidR="00883071" w:rsidRPr="00476F48" w:rsidRDefault="00883071" w:rsidP="009871A2">
            <w:pPr>
              <w:pStyle w:val="BodyText"/>
              <w:spacing w:after="60"/>
              <w:jc w:val="both"/>
            </w:pPr>
            <w:r w:rsidRPr="00476F48">
              <w:rPr>
                <w:spacing w:val="-54"/>
              </w:rPr>
              <w:t xml:space="preserve"> </w:t>
            </w:r>
            <w:r w:rsidRPr="00476F48">
              <w:rPr>
                <w:u w:val="single"/>
              </w:rPr>
              <w:t>Sub-attributes:</w:t>
            </w:r>
          </w:p>
          <w:p w14:paraId="54EFEBCA" w14:textId="51F71EA1" w:rsidR="00883071" w:rsidRPr="00476F48" w:rsidRDefault="009871A2" w:rsidP="009871A2">
            <w:pPr>
              <w:tabs>
                <w:tab w:val="left" w:pos="585"/>
              </w:tabs>
              <w:spacing w:after="60"/>
              <w:jc w:val="both"/>
              <w:rPr>
                <w:sz w:val="20"/>
              </w:rPr>
            </w:pPr>
            <w:r>
              <w:rPr>
                <w:b/>
                <w:spacing w:val="2"/>
                <w:sz w:val="20"/>
              </w:rPr>
              <w:tab/>
            </w:r>
            <w:r w:rsidR="00CB7C2D">
              <w:rPr>
                <w:b/>
                <w:spacing w:val="2"/>
                <w:sz w:val="20"/>
              </w:rPr>
              <w:t xml:space="preserve">edition </w:t>
            </w:r>
            <w:r>
              <w:rPr>
                <w:b/>
                <w:spacing w:val="2"/>
                <w:sz w:val="20"/>
              </w:rPr>
              <w:t>d</w:t>
            </w:r>
            <w:r w:rsidRPr="00476F48">
              <w:rPr>
                <w:b/>
                <w:spacing w:val="2"/>
                <w:sz w:val="20"/>
              </w:rPr>
              <w:t xml:space="preserve">ate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CB7C2D">
              <w:rPr>
                <w:spacing w:val="-1"/>
                <w:sz w:val="20"/>
              </w:rPr>
              <w:t>3</w:t>
            </w:r>
            <w:r w:rsidR="0038730C">
              <w:rPr>
                <w:spacing w:val="-1"/>
                <w:sz w:val="20"/>
              </w:rPr>
              <w:t>1</w:t>
            </w:r>
            <w:r w:rsidR="00883071" w:rsidRPr="00476F48">
              <w:rPr>
                <w:sz w:val="20"/>
              </w:rPr>
              <w:t>)</w:t>
            </w:r>
          </w:p>
          <w:p w14:paraId="1335747C" w14:textId="236C0135" w:rsidR="00883071" w:rsidRPr="00476F48" w:rsidRDefault="009871A2" w:rsidP="009871A2">
            <w:pPr>
              <w:tabs>
                <w:tab w:val="left" w:pos="585"/>
              </w:tabs>
              <w:spacing w:after="60"/>
              <w:jc w:val="both"/>
              <w:rPr>
                <w:sz w:val="20"/>
              </w:rPr>
            </w:pPr>
            <w:r>
              <w:rPr>
                <w:b/>
                <w:sz w:val="20"/>
              </w:rPr>
              <w:tab/>
            </w:r>
            <w:r w:rsidR="00883071" w:rsidRPr="00476F48">
              <w:rPr>
                <w:b/>
                <w:sz w:val="20"/>
              </w:rPr>
              <w:t xml:space="preserve">ISSN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CB7C2D" w:rsidRPr="00476F48">
              <w:rPr>
                <w:spacing w:val="-2"/>
                <w:sz w:val="20"/>
              </w:rPr>
              <w:t>4</w:t>
            </w:r>
            <w:r w:rsidR="00ED100B">
              <w:rPr>
                <w:spacing w:val="-2"/>
                <w:sz w:val="20"/>
              </w:rPr>
              <w:t>3</w:t>
            </w:r>
            <w:r w:rsidR="00883071" w:rsidRPr="00476F48">
              <w:rPr>
                <w:sz w:val="20"/>
              </w:rPr>
              <w:t>)</w:t>
            </w:r>
          </w:p>
          <w:p w14:paraId="04C27332" w14:textId="2478AD34" w:rsidR="00883071" w:rsidRPr="00476F48" w:rsidRDefault="009871A2" w:rsidP="009871A2">
            <w:pPr>
              <w:tabs>
                <w:tab w:val="left" w:pos="585"/>
              </w:tabs>
              <w:spacing w:after="60"/>
              <w:jc w:val="both"/>
              <w:rPr>
                <w:sz w:val="20"/>
              </w:rPr>
            </w:pPr>
            <w:r>
              <w:rPr>
                <w:b/>
                <w:sz w:val="20"/>
              </w:rPr>
              <w:tab/>
              <w:t>n</w:t>
            </w:r>
            <w:r w:rsidRPr="00476F48">
              <w:rPr>
                <w:b/>
                <w:sz w:val="20"/>
              </w:rPr>
              <w:t xml:space="preserve">ame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D100B">
              <w:rPr>
                <w:spacing w:val="-2"/>
                <w:sz w:val="20"/>
              </w:rPr>
              <w:t>50</w:t>
            </w:r>
            <w:r w:rsidR="00883071" w:rsidRPr="00476F48">
              <w:rPr>
                <w:sz w:val="20"/>
              </w:rPr>
              <w:t>)</w:t>
            </w:r>
          </w:p>
          <w:p w14:paraId="32C9F6D8" w14:textId="5456436A" w:rsidR="00883071" w:rsidRPr="00476F48" w:rsidRDefault="009871A2" w:rsidP="009871A2">
            <w:pPr>
              <w:tabs>
                <w:tab w:val="left" w:pos="585"/>
              </w:tabs>
              <w:jc w:val="both"/>
              <w:rPr>
                <w:sz w:val="20"/>
              </w:rPr>
            </w:pPr>
            <w:r>
              <w:rPr>
                <w:b/>
                <w:sz w:val="20"/>
              </w:rPr>
              <w:tab/>
              <w:t>v</w:t>
            </w:r>
            <w:r w:rsidRPr="00476F48">
              <w:rPr>
                <w:b/>
                <w:sz w:val="20"/>
              </w:rPr>
              <w:t xml:space="preserve">ersion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D100B">
              <w:rPr>
                <w:spacing w:val="-2"/>
                <w:sz w:val="20"/>
              </w:rPr>
              <w:t>92</w:t>
            </w:r>
            <w:r w:rsidR="00883071" w:rsidRPr="00476F48">
              <w:rPr>
                <w:sz w:val="20"/>
              </w:rPr>
              <w:t>)</w:t>
            </w:r>
          </w:p>
          <w:p w14:paraId="090F805C" w14:textId="77777777" w:rsidR="00883071" w:rsidRPr="00476F48" w:rsidRDefault="00883071" w:rsidP="009871A2">
            <w:pPr>
              <w:pStyle w:val="BodyText"/>
              <w:spacing w:after="0"/>
              <w:jc w:val="both"/>
            </w:pPr>
            <w:r w:rsidRPr="00476F48">
              <w:rPr>
                <w:spacing w:val="-52"/>
              </w:rPr>
              <w:t xml:space="preserve"> </w:t>
            </w:r>
            <w:r w:rsidRPr="00476F48">
              <w:rPr>
                <w:u w:val="single"/>
              </w:rPr>
              <w:t>Remarks:</w:t>
            </w:r>
          </w:p>
          <w:p w14:paraId="32BBEC44"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proofErr w:type="gramStart"/>
            <w:r w:rsidRPr="00476F48">
              <w:t>remarks..</w:t>
            </w:r>
            <w:proofErr w:type="gramEnd"/>
          </w:p>
        </w:tc>
      </w:tr>
    </w:tbl>
    <w:p w14:paraId="1199B9F4" w14:textId="77777777" w:rsidR="00883071" w:rsidRDefault="00883071" w:rsidP="00EE0C2F">
      <w:pPr>
        <w:pStyle w:val="BodyText"/>
        <w:spacing w:after="0"/>
      </w:pPr>
    </w:p>
    <w:p w14:paraId="3F158634" w14:textId="1EBD96D3" w:rsidR="003208B9" w:rsidRPr="00DC21B0" w:rsidRDefault="003208B9" w:rsidP="00952052">
      <w:pPr>
        <w:pStyle w:val="Heading2"/>
        <w:keepNext/>
        <w:keepLines/>
        <w:numPr>
          <w:ilvl w:val="1"/>
          <w:numId w:val="23"/>
        </w:numPr>
      </w:pPr>
      <w:bookmarkStart w:id="2039" w:name="_Toc196831751"/>
      <w:r>
        <w:lastRenderedPageBreak/>
        <w:t>r</w:t>
      </w:r>
      <w:r w:rsidRPr="00DC21B0">
        <w:t xml:space="preserve">eference </w:t>
      </w:r>
      <w:r>
        <w:t>t</w:t>
      </w:r>
      <w:r w:rsidRPr="00DC21B0">
        <w:t>o NM</w:t>
      </w:r>
      <w:bookmarkEnd w:id="2039"/>
    </w:p>
    <w:tbl>
      <w:tblPr>
        <w:tblStyle w:val="TableGrid"/>
        <w:tblW w:w="10065" w:type="dxa"/>
        <w:tblInd w:w="-5" w:type="dxa"/>
        <w:tblLook w:val="04A0" w:firstRow="1" w:lastRow="0" w:firstColumn="1" w:lastColumn="0" w:noHBand="0" w:noVBand="1"/>
      </w:tblPr>
      <w:tblGrid>
        <w:gridCol w:w="10065"/>
      </w:tblGrid>
      <w:tr w:rsidR="003208B9" w:rsidRPr="00476F48" w14:paraId="4EB065E4" w14:textId="77777777" w:rsidTr="00952052">
        <w:trPr>
          <w:cantSplit/>
        </w:trPr>
        <w:tc>
          <w:tcPr>
            <w:tcW w:w="10065" w:type="dxa"/>
          </w:tcPr>
          <w:p w14:paraId="37CA4000" w14:textId="390BD08B" w:rsidR="003208B9" w:rsidRPr="00DC21B0" w:rsidRDefault="003208B9" w:rsidP="00AE6DAE">
            <w:pPr>
              <w:pStyle w:val="BodyText"/>
              <w:spacing w:before="120"/>
              <w:jc w:val="both"/>
            </w:pPr>
            <w:r w:rsidRPr="00476F48">
              <w:rPr>
                <w:u w:val="single"/>
              </w:rPr>
              <w:t xml:space="preserve">IHO Definition: </w:t>
            </w:r>
            <w:r>
              <w:t>A r</w:t>
            </w:r>
            <w:r w:rsidRPr="00DC21B0">
              <w:t xml:space="preserve">eference </w:t>
            </w:r>
            <w:r>
              <w:t>to a specific</w:t>
            </w:r>
            <w:r w:rsidRPr="00DC21B0">
              <w:t xml:space="preserve"> </w:t>
            </w:r>
            <w:r>
              <w:t>N</w:t>
            </w:r>
            <w:r w:rsidRPr="00DC21B0">
              <w:t xml:space="preserve">otice to </w:t>
            </w:r>
            <w:r>
              <w:t>M</w:t>
            </w:r>
            <w:r w:rsidRPr="00DC21B0">
              <w:t>ariners.</w:t>
            </w:r>
          </w:p>
          <w:p w14:paraId="650601EF" w14:textId="77777777" w:rsidR="003208B9" w:rsidRPr="00DC21B0" w:rsidRDefault="003208B9" w:rsidP="00AE6DAE">
            <w:pPr>
              <w:pStyle w:val="BodyText"/>
              <w:spacing w:after="60"/>
              <w:jc w:val="both"/>
            </w:pPr>
            <w:r w:rsidRPr="00DC21B0">
              <w:rPr>
                <w:spacing w:val="-54"/>
              </w:rPr>
              <w:t xml:space="preserve"> </w:t>
            </w:r>
            <w:r w:rsidRPr="00DC21B0">
              <w:rPr>
                <w:u w:val="single"/>
              </w:rPr>
              <w:t>Sub-attributes:</w:t>
            </w:r>
          </w:p>
          <w:p w14:paraId="32852809" w14:textId="71347FE1" w:rsidR="003208B9" w:rsidRPr="00DC21B0" w:rsidRDefault="003208B9" w:rsidP="00AE6DAE">
            <w:pPr>
              <w:tabs>
                <w:tab w:val="left" w:pos="596"/>
              </w:tabs>
              <w:spacing w:after="60"/>
              <w:jc w:val="both"/>
              <w:rPr>
                <w:sz w:val="20"/>
              </w:rPr>
            </w:pPr>
            <w:r w:rsidRPr="00DC21B0">
              <w:rPr>
                <w:b/>
                <w:spacing w:val="2"/>
                <w:sz w:val="20"/>
              </w:rPr>
              <w:tab/>
            </w:r>
            <w:r>
              <w:rPr>
                <w:b/>
                <w:spacing w:val="2"/>
                <w:sz w:val="20"/>
              </w:rPr>
              <w:t>p</w:t>
            </w:r>
            <w:r w:rsidRPr="00DC21B0">
              <w:rPr>
                <w:b/>
                <w:spacing w:val="2"/>
                <w:sz w:val="20"/>
              </w:rPr>
              <w:t xml:space="preserve">ublication </w:t>
            </w:r>
            <w:r>
              <w:rPr>
                <w:b/>
                <w:spacing w:val="2"/>
                <w:sz w:val="20"/>
              </w:rPr>
              <w:t>d</w:t>
            </w:r>
            <w:r w:rsidRPr="00DC21B0">
              <w:rPr>
                <w:b/>
                <w:spacing w:val="2"/>
                <w:sz w:val="20"/>
              </w:rPr>
              <w:t xml:space="preserve">ate </w:t>
            </w:r>
            <w:r w:rsidRPr="00DC21B0">
              <w:rPr>
                <w:sz w:val="20"/>
              </w:rPr>
              <w:t>(see</w:t>
            </w:r>
            <w:r w:rsidRPr="00DC21B0">
              <w:rPr>
                <w:spacing w:val="-2"/>
                <w:sz w:val="20"/>
              </w:rPr>
              <w:t xml:space="preserve"> </w:t>
            </w:r>
            <w:r w:rsidRPr="00DC21B0">
              <w:rPr>
                <w:sz w:val="20"/>
              </w:rPr>
              <w:t>clause</w:t>
            </w:r>
            <w:r w:rsidRPr="00DC21B0">
              <w:rPr>
                <w:spacing w:val="-1"/>
                <w:sz w:val="20"/>
              </w:rPr>
              <w:t xml:space="preserve"> 7.</w:t>
            </w:r>
            <w:r w:rsidR="00C851CC">
              <w:rPr>
                <w:rFonts w:eastAsiaTheme="minorEastAsia"/>
                <w:spacing w:val="-1"/>
                <w:sz w:val="20"/>
                <w:lang w:eastAsia="ko-KR"/>
              </w:rPr>
              <w:t>7</w:t>
            </w:r>
            <w:r w:rsidR="00CB7C2D">
              <w:rPr>
                <w:rFonts w:eastAsiaTheme="minorEastAsia"/>
                <w:spacing w:val="-1"/>
                <w:sz w:val="20"/>
                <w:lang w:eastAsia="ko-KR"/>
              </w:rPr>
              <w:t>0</w:t>
            </w:r>
            <w:r w:rsidRPr="00DC21B0">
              <w:rPr>
                <w:sz w:val="20"/>
              </w:rPr>
              <w:t>)</w:t>
            </w:r>
          </w:p>
          <w:p w14:paraId="395D9E90" w14:textId="5322ADE5" w:rsidR="003208B9" w:rsidRPr="00DC21B0" w:rsidRDefault="003208B9" w:rsidP="00AE6DAE">
            <w:pPr>
              <w:tabs>
                <w:tab w:val="left" w:pos="596"/>
              </w:tabs>
              <w:jc w:val="both"/>
              <w:rPr>
                <w:sz w:val="20"/>
              </w:rPr>
            </w:pPr>
            <w:r w:rsidRPr="00DC21B0">
              <w:rPr>
                <w:b/>
                <w:sz w:val="20"/>
              </w:rPr>
              <w:tab/>
            </w:r>
            <w:r>
              <w:rPr>
                <w:b/>
                <w:sz w:val="20"/>
              </w:rPr>
              <w:t>w</w:t>
            </w:r>
            <w:r w:rsidRPr="00DC21B0">
              <w:rPr>
                <w:b/>
                <w:sz w:val="20"/>
              </w:rPr>
              <w:t xml:space="preserve">eek </w:t>
            </w:r>
            <w:r>
              <w:rPr>
                <w:b/>
                <w:sz w:val="20"/>
              </w:rPr>
              <w:t>o</w:t>
            </w:r>
            <w:r w:rsidRPr="00DC21B0">
              <w:rPr>
                <w:b/>
                <w:sz w:val="20"/>
              </w:rPr>
              <w:t xml:space="preserve">f </w:t>
            </w:r>
            <w:r>
              <w:rPr>
                <w:b/>
                <w:sz w:val="20"/>
              </w:rPr>
              <w:t>y</w:t>
            </w:r>
            <w:r w:rsidRPr="00DC21B0">
              <w:rPr>
                <w:b/>
                <w:sz w:val="20"/>
              </w:rPr>
              <w:t xml:space="preserve">ear </w:t>
            </w:r>
            <w:r w:rsidRPr="00DC21B0">
              <w:rPr>
                <w:sz w:val="20"/>
              </w:rPr>
              <w:t>(see</w:t>
            </w:r>
            <w:r w:rsidRPr="00DC21B0">
              <w:rPr>
                <w:spacing w:val="-3"/>
                <w:sz w:val="20"/>
              </w:rPr>
              <w:t xml:space="preserve"> </w:t>
            </w:r>
            <w:r w:rsidRPr="00DC21B0">
              <w:rPr>
                <w:sz w:val="20"/>
              </w:rPr>
              <w:t>clause</w:t>
            </w:r>
            <w:r w:rsidRPr="00DC21B0">
              <w:rPr>
                <w:spacing w:val="-2"/>
                <w:sz w:val="20"/>
              </w:rPr>
              <w:t xml:space="preserve"> 8.</w:t>
            </w:r>
            <w:r w:rsidR="00C851CC" w:rsidRPr="00DC21B0">
              <w:rPr>
                <w:spacing w:val="-2"/>
                <w:sz w:val="20"/>
              </w:rPr>
              <w:t>2</w:t>
            </w:r>
            <w:r w:rsidR="00C851CC">
              <w:rPr>
                <w:rFonts w:eastAsiaTheme="minorEastAsia"/>
                <w:spacing w:val="-2"/>
                <w:sz w:val="20"/>
                <w:lang w:eastAsia="ko-KR"/>
              </w:rPr>
              <w:t>2</w:t>
            </w:r>
            <w:r w:rsidRPr="00DC21B0">
              <w:rPr>
                <w:sz w:val="20"/>
              </w:rPr>
              <w:t>)</w:t>
            </w:r>
          </w:p>
          <w:p w14:paraId="5798C41E" w14:textId="77777777" w:rsidR="003208B9" w:rsidRPr="00DC21B0" w:rsidRDefault="003208B9" w:rsidP="00AE6DAE">
            <w:pPr>
              <w:pStyle w:val="BodyText"/>
              <w:spacing w:after="0"/>
              <w:jc w:val="both"/>
            </w:pPr>
            <w:r w:rsidRPr="00DC21B0">
              <w:rPr>
                <w:u w:val="single"/>
              </w:rPr>
              <w:t>Remarks:</w:t>
            </w:r>
          </w:p>
          <w:p w14:paraId="1AA88985" w14:textId="77777777" w:rsidR="003208B9" w:rsidRPr="00476F48" w:rsidRDefault="003208B9" w:rsidP="00F1468C">
            <w:pPr>
              <w:pStyle w:val="BodyText"/>
              <w:numPr>
                <w:ilvl w:val="0"/>
                <w:numId w:val="1"/>
              </w:numPr>
              <w:tabs>
                <w:tab w:val="left" w:pos="171"/>
              </w:tabs>
              <w:ind w:left="171" w:hanging="171"/>
              <w:jc w:val="both"/>
            </w:pPr>
            <w:r w:rsidRPr="00DC21B0">
              <w:rPr>
                <w:rFonts w:eastAsia="PMingLiU"/>
                <w:lang w:eastAsia="zh-TW"/>
              </w:rPr>
              <w:t>The date of the last group</w:t>
            </w:r>
            <w:r w:rsidRPr="00476F48">
              <w:rPr>
                <w:rFonts w:eastAsia="PMingLiU"/>
                <w:lang w:eastAsia="zh-TW"/>
              </w:rPr>
              <w:t xml:space="preserve"> of NMs consulted for its correction, even if this group and possibly preceding groups did not in fact contain any updates to be made to the product in question.</w:t>
            </w:r>
          </w:p>
        </w:tc>
      </w:tr>
    </w:tbl>
    <w:p w14:paraId="5D5E52FC" w14:textId="77777777" w:rsidR="003208B9" w:rsidRPr="00476F48" w:rsidRDefault="003208B9" w:rsidP="00EE0C2F">
      <w:pPr>
        <w:pStyle w:val="BodyText"/>
        <w:spacing w:after="0"/>
      </w:pPr>
    </w:p>
    <w:p w14:paraId="3925891A" w14:textId="6EB37682" w:rsidR="00883071" w:rsidRPr="009101F3" w:rsidRDefault="00662BF7" w:rsidP="00F1468C">
      <w:pPr>
        <w:pStyle w:val="Heading2"/>
        <w:numPr>
          <w:ilvl w:val="1"/>
          <w:numId w:val="23"/>
        </w:numPr>
      </w:pPr>
      <w:bookmarkStart w:id="2040" w:name="_Toc196831752"/>
      <w:r>
        <w:t>s</w:t>
      </w:r>
      <w:r w:rsidRPr="009101F3">
        <w:t xml:space="preserve">ervice </w:t>
      </w:r>
      <w:r>
        <w:t>s</w:t>
      </w:r>
      <w:r w:rsidRPr="009101F3">
        <w:t>pecification</w:t>
      </w:r>
      <w:bookmarkEnd w:id="2040"/>
    </w:p>
    <w:tbl>
      <w:tblPr>
        <w:tblStyle w:val="TableGrid"/>
        <w:tblW w:w="10065" w:type="dxa"/>
        <w:tblInd w:w="-5" w:type="dxa"/>
        <w:tblLook w:val="04A0" w:firstRow="1" w:lastRow="0" w:firstColumn="1" w:lastColumn="0" w:noHBand="0" w:noVBand="1"/>
      </w:tblPr>
      <w:tblGrid>
        <w:gridCol w:w="10065"/>
      </w:tblGrid>
      <w:tr w:rsidR="00883071" w:rsidRPr="00476F48" w14:paraId="501F20DA" w14:textId="77777777" w:rsidTr="00EE416A">
        <w:tc>
          <w:tcPr>
            <w:tcW w:w="10065" w:type="dxa"/>
          </w:tcPr>
          <w:p w14:paraId="70097825" w14:textId="697104CE" w:rsidR="00883071" w:rsidRPr="00476F48" w:rsidRDefault="00883071" w:rsidP="00662BF7">
            <w:pPr>
              <w:pStyle w:val="BodyText"/>
              <w:spacing w:before="120"/>
              <w:jc w:val="both"/>
            </w:pPr>
            <w:r w:rsidRPr="00476F48">
              <w:rPr>
                <w:u w:val="single"/>
              </w:rPr>
              <w:t>IHO Definition:</w:t>
            </w:r>
            <w:r w:rsidRPr="00476F48">
              <w:t xml:space="preserve"> </w:t>
            </w:r>
            <w:r w:rsidR="007740D2" w:rsidRPr="007740D2">
              <w:t>The name of the (product) specification to which a nautical service adheres.</w:t>
            </w:r>
          </w:p>
          <w:p w14:paraId="36530B25" w14:textId="77777777" w:rsidR="00883071" w:rsidRPr="00476F48" w:rsidRDefault="00883071" w:rsidP="00662BF7">
            <w:pPr>
              <w:pStyle w:val="BodyText"/>
              <w:spacing w:after="60"/>
              <w:jc w:val="both"/>
            </w:pPr>
            <w:r w:rsidRPr="00476F48">
              <w:rPr>
                <w:spacing w:val="-54"/>
              </w:rPr>
              <w:t xml:space="preserve"> </w:t>
            </w:r>
            <w:r w:rsidRPr="00476F48">
              <w:rPr>
                <w:u w:val="single"/>
              </w:rPr>
              <w:t>Sub-attributes:</w:t>
            </w:r>
          </w:p>
          <w:p w14:paraId="2ADF4CE8" w14:textId="2DB252E4" w:rsidR="00883071" w:rsidRPr="00662BF7" w:rsidRDefault="00662BF7" w:rsidP="00662BF7">
            <w:pPr>
              <w:tabs>
                <w:tab w:val="left" w:pos="596"/>
              </w:tabs>
              <w:spacing w:after="60"/>
              <w:jc w:val="both"/>
              <w:rPr>
                <w:sz w:val="20"/>
              </w:rPr>
            </w:pPr>
            <w:r>
              <w:rPr>
                <w:b/>
                <w:spacing w:val="2"/>
                <w:sz w:val="20"/>
              </w:rPr>
              <w:tab/>
            </w:r>
            <w:r w:rsidR="00413BA2">
              <w:rPr>
                <w:b/>
                <w:spacing w:val="2"/>
                <w:sz w:val="20"/>
              </w:rPr>
              <w:t xml:space="preserve">edition </w:t>
            </w:r>
            <w:r w:rsidR="007740D2">
              <w:rPr>
                <w:b/>
                <w:spacing w:val="2"/>
                <w:sz w:val="20"/>
              </w:rPr>
              <w:t>d</w:t>
            </w:r>
            <w:r w:rsidR="007740D2" w:rsidRPr="00476F48">
              <w:rPr>
                <w:b/>
                <w:spacing w:val="2"/>
                <w:sz w:val="20"/>
              </w:rPr>
              <w:t xml:space="preserve">ate </w:t>
            </w:r>
            <w:r w:rsidR="00883071" w:rsidRPr="00476F48">
              <w:rPr>
                <w:sz w:val="20"/>
              </w:rPr>
              <w:t>(see</w:t>
            </w:r>
            <w:r w:rsidR="00883071" w:rsidRPr="00476F48">
              <w:rPr>
                <w:spacing w:val="-2"/>
                <w:sz w:val="20"/>
              </w:rPr>
              <w:t xml:space="preserve"> </w:t>
            </w:r>
            <w:r w:rsidR="00883071" w:rsidRPr="00662BF7">
              <w:rPr>
                <w:sz w:val="20"/>
              </w:rPr>
              <w:t>clause</w:t>
            </w:r>
            <w:r w:rsidR="00883071" w:rsidRPr="00662BF7">
              <w:rPr>
                <w:spacing w:val="-1"/>
                <w:sz w:val="20"/>
              </w:rPr>
              <w:t xml:space="preserve"> 7.</w:t>
            </w:r>
            <w:r w:rsidR="00413BA2">
              <w:rPr>
                <w:spacing w:val="-1"/>
                <w:sz w:val="20"/>
              </w:rPr>
              <w:t>3</w:t>
            </w:r>
            <w:r w:rsidR="009509FC">
              <w:rPr>
                <w:spacing w:val="-1"/>
                <w:sz w:val="20"/>
              </w:rPr>
              <w:t>1</w:t>
            </w:r>
            <w:r w:rsidR="00883071" w:rsidRPr="00662BF7">
              <w:rPr>
                <w:sz w:val="20"/>
              </w:rPr>
              <w:t>)</w:t>
            </w:r>
          </w:p>
          <w:p w14:paraId="5396182D" w14:textId="661605B4" w:rsidR="00883071" w:rsidRPr="00662BF7" w:rsidRDefault="00662BF7" w:rsidP="00662BF7">
            <w:pPr>
              <w:tabs>
                <w:tab w:val="left" w:pos="596"/>
              </w:tabs>
              <w:spacing w:after="60"/>
              <w:jc w:val="both"/>
              <w:rPr>
                <w:sz w:val="20"/>
              </w:rPr>
            </w:pPr>
            <w:r>
              <w:rPr>
                <w:b/>
                <w:sz w:val="20"/>
              </w:rPr>
              <w:tab/>
            </w:r>
            <w:r w:rsidR="007740D2">
              <w:rPr>
                <w:b/>
                <w:sz w:val="20"/>
              </w:rPr>
              <w:t>n</w:t>
            </w:r>
            <w:r w:rsidR="007740D2" w:rsidRPr="00662BF7">
              <w:rPr>
                <w:b/>
                <w:sz w:val="20"/>
              </w:rPr>
              <w:t xml:space="preserve">ame </w:t>
            </w:r>
            <w:r w:rsidR="00883071" w:rsidRPr="00662BF7">
              <w:rPr>
                <w:sz w:val="20"/>
              </w:rPr>
              <w:t>(see</w:t>
            </w:r>
            <w:r w:rsidR="00883071" w:rsidRPr="00662BF7">
              <w:rPr>
                <w:spacing w:val="-3"/>
                <w:sz w:val="20"/>
              </w:rPr>
              <w:t xml:space="preserve"> </w:t>
            </w:r>
            <w:r w:rsidR="00883071" w:rsidRPr="00662BF7">
              <w:rPr>
                <w:sz w:val="20"/>
              </w:rPr>
              <w:t>clause</w:t>
            </w:r>
            <w:r w:rsidR="00883071" w:rsidRPr="00662BF7">
              <w:rPr>
                <w:spacing w:val="-2"/>
                <w:sz w:val="20"/>
              </w:rPr>
              <w:t xml:space="preserve"> 7.</w:t>
            </w:r>
            <w:r w:rsidR="009509FC">
              <w:rPr>
                <w:rFonts w:eastAsiaTheme="minorEastAsia"/>
                <w:spacing w:val="-2"/>
                <w:sz w:val="20"/>
                <w:lang w:eastAsia="ko-KR"/>
              </w:rPr>
              <w:t>50</w:t>
            </w:r>
            <w:r w:rsidR="00883071" w:rsidRPr="00662BF7">
              <w:rPr>
                <w:sz w:val="20"/>
              </w:rPr>
              <w:t>)</w:t>
            </w:r>
          </w:p>
          <w:p w14:paraId="402A6385" w14:textId="7A14150F" w:rsidR="00883071" w:rsidRPr="00476F48" w:rsidRDefault="00662BF7" w:rsidP="00662BF7">
            <w:pPr>
              <w:tabs>
                <w:tab w:val="left" w:pos="596"/>
              </w:tabs>
              <w:jc w:val="both"/>
              <w:rPr>
                <w:sz w:val="20"/>
              </w:rPr>
            </w:pPr>
            <w:r>
              <w:rPr>
                <w:b/>
                <w:sz w:val="20"/>
              </w:rPr>
              <w:tab/>
            </w:r>
            <w:r w:rsidR="007740D2">
              <w:rPr>
                <w:b/>
                <w:sz w:val="20"/>
              </w:rPr>
              <w:t>v</w:t>
            </w:r>
            <w:r w:rsidR="007740D2" w:rsidRPr="00662BF7">
              <w:rPr>
                <w:b/>
                <w:sz w:val="20"/>
              </w:rPr>
              <w:t xml:space="preserve">ersion </w:t>
            </w:r>
            <w:r w:rsidR="00883071" w:rsidRPr="00662BF7">
              <w:rPr>
                <w:sz w:val="20"/>
              </w:rPr>
              <w:t>(see</w:t>
            </w:r>
            <w:r w:rsidR="00883071" w:rsidRPr="00662BF7">
              <w:rPr>
                <w:spacing w:val="-3"/>
                <w:sz w:val="20"/>
              </w:rPr>
              <w:t xml:space="preserve"> </w:t>
            </w:r>
            <w:r w:rsidR="00883071" w:rsidRPr="00662BF7">
              <w:rPr>
                <w:sz w:val="20"/>
              </w:rPr>
              <w:t>clause</w:t>
            </w:r>
            <w:r w:rsidR="00883071" w:rsidRPr="00476F48">
              <w:rPr>
                <w:spacing w:val="-2"/>
                <w:sz w:val="20"/>
              </w:rPr>
              <w:t xml:space="preserve"> 7.</w:t>
            </w:r>
            <w:r w:rsidR="009509FC">
              <w:rPr>
                <w:spacing w:val="-2"/>
                <w:sz w:val="20"/>
              </w:rPr>
              <w:t>92</w:t>
            </w:r>
            <w:r w:rsidR="00883071" w:rsidRPr="00476F48">
              <w:rPr>
                <w:rFonts w:hint="eastAsia"/>
                <w:spacing w:val="-2"/>
                <w:sz w:val="20"/>
              </w:rPr>
              <w:t>)</w:t>
            </w:r>
          </w:p>
          <w:p w14:paraId="3538B1BF" w14:textId="77777777" w:rsidR="00883071" w:rsidRPr="00476F48" w:rsidRDefault="00883071" w:rsidP="00662BF7">
            <w:pPr>
              <w:pStyle w:val="BodyText"/>
              <w:spacing w:after="0"/>
              <w:jc w:val="both"/>
            </w:pPr>
            <w:r w:rsidRPr="00476F48">
              <w:rPr>
                <w:spacing w:val="-52"/>
              </w:rPr>
              <w:t xml:space="preserve"> </w:t>
            </w:r>
            <w:r w:rsidRPr="00476F48">
              <w:rPr>
                <w:u w:val="single"/>
              </w:rPr>
              <w:t>Remarks:</w:t>
            </w:r>
          </w:p>
          <w:p w14:paraId="5B07AA5A"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0A9443B9" w14:textId="02750140" w:rsidR="00883071" w:rsidRPr="00476F48" w:rsidRDefault="00883071" w:rsidP="00A16796">
      <w:pPr>
        <w:pStyle w:val="BodyText"/>
        <w:spacing w:after="0"/>
      </w:pPr>
    </w:p>
    <w:p w14:paraId="2C6BD8F0" w14:textId="081BFD5A" w:rsidR="003D7662" w:rsidRPr="00A16796" w:rsidRDefault="00DA371B" w:rsidP="00F1468C">
      <w:pPr>
        <w:pStyle w:val="Heading2"/>
        <w:numPr>
          <w:ilvl w:val="1"/>
          <w:numId w:val="23"/>
        </w:numPr>
      </w:pPr>
      <w:bookmarkStart w:id="2041" w:name="_Toc196831753"/>
      <w:r>
        <w:t>s</w:t>
      </w:r>
      <w:r w:rsidRPr="00A16796">
        <w:t xml:space="preserve">ource </w:t>
      </w:r>
      <w:r>
        <w:t>i</w:t>
      </w:r>
      <w:r w:rsidRPr="00A16796">
        <w:t>ndication</w:t>
      </w:r>
      <w:bookmarkEnd w:id="2041"/>
    </w:p>
    <w:tbl>
      <w:tblPr>
        <w:tblStyle w:val="TableGrid"/>
        <w:tblW w:w="10065" w:type="dxa"/>
        <w:tblInd w:w="-5" w:type="dxa"/>
        <w:tblLook w:val="04A0" w:firstRow="1" w:lastRow="0" w:firstColumn="1" w:lastColumn="0" w:noHBand="0" w:noVBand="1"/>
      </w:tblPr>
      <w:tblGrid>
        <w:gridCol w:w="10065"/>
      </w:tblGrid>
      <w:tr w:rsidR="003D7662" w:rsidRPr="00476F48" w14:paraId="1721A97B" w14:textId="77777777" w:rsidTr="00DA371B">
        <w:tc>
          <w:tcPr>
            <w:tcW w:w="10065" w:type="dxa"/>
          </w:tcPr>
          <w:p w14:paraId="406E2955" w14:textId="77777777" w:rsidR="003D7662" w:rsidRPr="00476F48" w:rsidRDefault="003D7662" w:rsidP="00235868">
            <w:pPr>
              <w:pStyle w:val="BodyText"/>
              <w:spacing w:before="120"/>
              <w:jc w:val="both"/>
            </w:pPr>
            <w:r w:rsidRPr="00476F48">
              <w:rPr>
                <w:u w:val="single"/>
              </w:rPr>
              <w:t>IHO Definition:</w:t>
            </w:r>
            <w:r w:rsidRPr="00476F48">
              <w:t xml:space="preserve"> Information about the source document, publication, or reference from which object data or textual material included or referenced in a dataset are derived.</w:t>
            </w:r>
          </w:p>
          <w:p w14:paraId="5D3479EB" w14:textId="77777777" w:rsidR="003D7662" w:rsidRPr="00476F48" w:rsidRDefault="003D7662" w:rsidP="00235868">
            <w:pPr>
              <w:pStyle w:val="BodyText"/>
              <w:spacing w:after="60"/>
              <w:jc w:val="both"/>
            </w:pPr>
            <w:r w:rsidRPr="00476F48">
              <w:rPr>
                <w:spacing w:val="-54"/>
              </w:rPr>
              <w:t xml:space="preserve"> </w:t>
            </w:r>
            <w:r w:rsidRPr="00476F48">
              <w:rPr>
                <w:u w:val="single"/>
              </w:rPr>
              <w:t>Sub-attributes:</w:t>
            </w:r>
          </w:p>
          <w:p w14:paraId="4136169F" w14:textId="544AF78D" w:rsidR="003D7662" w:rsidRPr="00476F48" w:rsidRDefault="00235868" w:rsidP="00235868">
            <w:pPr>
              <w:tabs>
                <w:tab w:val="left" w:pos="596"/>
              </w:tabs>
              <w:spacing w:after="60"/>
              <w:jc w:val="both"/>
              <w:rPr>
                <w:sz w:val="20"/>
              </w:rPr>
            </w:pPr>
            <w:r>
              <w:rPr>
                <w:b/>
                <w:sz w:val="20"/>
              </w:rPr>
              <w:tab/>
            </w:r>
            <w:r w:rsidR="0065471F">
              <w:rPr>
                <w:b/>
                <w:sz w:val="20"/>
              </w:rPr>
              <w:t>c</w:t>
            </w:r>
            <w:r w:rsidR="0065471F" w:rsidRPr="00476F48">
              <w:rPr>
                <w:b/>
                <w:sz w:val="20"/>
              </w:rPr>
              <w:t xml:space="preserve">ategory </w:t>
            </w:r>
            <w:r w:rsidR="0065471F">
              <w:rPr>
                <w:b/>
                <w:sz w:val="20"/>
              </w:rPr>
              <w:t>o</w:t>
            </w:r>
            <w:r w:rsidR="0065471F" w:rsidRPr="00476F48">
              <w:rPr>
                <w:b/>
                <w:sz w:val="20"/>
              </w:rPr>
              <w:t xml:space="preserve">f </w:t>
            </w:r>
            <w:r w:rsidR="0065471F">
              <w:rPr>
                <w:b/>
                <w:sz w:val="20"/>
              </w:rPr>
              <w:t>a</w:t>
            </w:r>
            <w:r w:rsidR="0065471F" w:rsidRPr="00476F48">
              <w:rPr>
                <w:b/>
                <w:sz w:val="20"/>
              </w:rPr>
              <w:t xml:space="preserve">uthority </w:t>
            </w:r>
            <w:r w:rsidR="003D7662" w:rsidRPr="00476F48">
              <w:rPr>
                <w:sz w:val="20"/>
              </w:rPr>
              <w:t>(see</w:t>
            </w:r>
            <w:r w:rsidR="003D7662" w:rsidRPr="00476F48">
              <w:rPr>
                <w:spacing w:val="-2"/>
                <w:sz w:val="20"/>
              </w:rPr>
              <w:t xml:space="preserve"> </w:t>
            </w:r>
            <w:r w:rsidR="003D7662" w:rsidRPr="00476F48">
              <w:rPr>
                <w:sz w:val="20"/>
              </w:rPr>
              <w:t>clause</w:t>
            </w:r>
            <w:r w:rsidR="003D7662" w:rsidRPr="00476F48">
              <w:rPr>
                <w:spacing w:val="-1"/>
                <w:sz w:val="20"/>
              </w:rPr>
              <w:t xml:space="preserve"> 7.</w:t>
            </w:r>
            <w:r w:rsidR="006F6CF2">
              <w:rPr>
                <w:spacing w:val="-1"/>
                <w:sz w:val="20"/>
              </w:rPr>
              <w:t>10</w:t>
            </w:r>
            <w:r w:rsidR="003D7662" w:rsidRPr="00476F48">
              <w:rPr>
                <w:sz w:val="20"/>
              </w:rPr>
              <w:t>)</w:t>
            </w:r>
          </w:p>
          <w:p w14:paraId="530E9AF7" w14:textId="08015AFC" w:rsidR="003D7662" w:rsidRPr="00476F48" w:rsidRDefault="00235868" w:rsidP="00235868">
            <w:pPr>
              <w:tabs>
                <w:tab w:val="left" w:pos="596"/>
              </w:tabs>
              <w:spacing w:after="60"/>
              <w:jc w:val="both"/>
              <w:rPr>
                <w:sz w:val="20"/>
              </w:rPr>
            </w:pPr>
            <w:r>
              <w:rPr>
                <w:b/>
                <w:sz w:val="20"/>
              </w:rPr>
              <w:tab/>
            </w:r>
            <w:r w:rsidR="0065471F">
              <w:rPr>
                <w:b/>
                <w:sz w:val="20"/>
              </w:rPr>
              <w:t>c</w:t>
            </w:r>
            <w:r w:rsidR="0065471F" w:rsidRPr="00476F48">
              <w:rPr>
                <w:b/>
                <w:sz w:val="20"/>
              </w:rPr>
              <w:t xml:space="preserve">ountry </w:t>
            </w:r>
            <w:r w:rsidR="0065471F">
              <w:rPr>
                <w:b/>
                <w:sz w:val="20"/>
              </w:rPr>
              <w:t>n</w:t>
            </w:r>
            <w:r w:rsidR="0065471F" w:rsidRPr="00476F48">
              <w:rPr>
                <w:b/>
                <w:sz w:val="20"/>
              </w:rPr>
              <w:t xml:space="preserve">ame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6F6CF2">
              <w:rPr>
                <w:spacing w:val="-2"/>
                <w:sz w:val="20"/>
              </w:rPr>
              <w:t>20</w:t>
            </w:r>
            <w:r w:rsidR="003D7662" w:rsidRPr="00476F48">
              <w:rPr>
                <w:sz w:val="20"/>
              </w:rPr>
              <w:t>)</w:t>
            </w:r>
          </w:p>
          <w:p w14:paraId="725BE153" w14:textId="0DCE88F6" w:rsidR="003D7662" w:rsidRPr="00476F48" w:rsidRDefault="00235868" w:rsidP="00235868">
            <w:pPr>
              <w:tabs>
                <w:tab w:val="left" w:pos="596"/>
              </w:tabs>
              <w:spacing w:after="60"/>
              <w:jc w:val="both"/>
              <w:rPr>
                <w:sz w:val="20"/>
              </w:rPr>
            </w:pPr>
            <w:r>
              <w:rPr>
                <w:b/>
                <w:sz w:val="20"/>
              </w:rPr>
              <w:tab/>
            </w:r>
            <w:r w:rsidR="0065471F">
              <w:rPr>
                <w:b/>
                <w:sz w:val="20"/>
              </w:rPr>
              <w:t>r</w:t>
            </w:r>
            <w:r w:rsidR="0065471F" w:rsidRPr="00476F48">
              <w:rPr>
                <w:b/>
                <w:sz w:val="20"/>
              </w:rPr>
              <w:t xml:space="preserve">eported </w:t>
            </w:r>
            <w:r w:rsidR="0065471F">
              <w:rPr>
                <w:b/>
                <w:sz w:val="20"/>
              </w:rPr>
              <w:t>d</w:t>
            </w:r>
            <w:r w:rsidR="0065471F" w:rsidRPr="00476F48">
              <w:rPr>
                <w:b/>
                <w:sz w:val="20"/>
              </w:rPr>
              <w:t xml:space="preserve">ate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D26788">
              <w:rPr>
                <w:spacing w:val="-2"/>
                <w:sz w:val="20"/>
              </w:rPr>
              <w:t>7</w:t>
            </w:r>
            <w:r w:rsidR="006F6CF2">
              <w:rPr>
                <w:spacing w:val="-2"/>
                <w:sz w:val="20"/>
              </w:rPr>
              <w:t>2</w:t>
            </w:r>
            <w:r w:rsidR="003D7662" w:rsidRPr="00476F48">
              <w:rPr>
                <w:sz w:val="20"/>
              </w:rPr>
              <w:t>)</w:t>
            </w:r>
          </w:p>
          <w:p w14:paraId="49E0270F" w14:textId="2155E5B0" w:rsidR="003D7662" w:rsidRPr="00476F48" w:rsidRDefault="00235868" w:rsidP="00235868">
            <w:pPr>
              <w:tabs>
                <w:tab w:val="left" w:pos="596"/>
              </w:tabs>
              <w:spacing w:after="60"/>
              <w:jc w:val="both"/>
              <w:rPr>
                <w:sz w:val="20"/>
              </w:rPr>
            </w:pPr>
            <w:r>
              <w:rPr>
                <w:b/>
                <w:sz w:val="20"/>
              </w:rPr>
              <w:tab/>
            </w:r>
            <w:r w:rsidR="0065471F">
              <w:rPr>
                <w:b/>
                <w:sz w:val="20"/>
              </w:rPr>
              <w:t>s</w:t>
            </w:r>
            <w:r w:rsidR="0065471F" w:rsidRPr="00476F48">
              <w:rPr>
                <w:b/>
                <w:sz w:val="20"/>
              </w:rPr>
              <w:t xml:space="preserve">ource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1551E8" w:rsidRPr="00476F48">
              <w:rPr>
                <w:spacing w:val="-2"/>
                <w:sz w:val="20"/>
              </w:rPr>
              <w:t>7</w:t>
            </w:r>
            <w:r w:rsidR="00E52EFE">
              <w:rPr>
                <w:spacing w:val="-2"/>
                <w:sz w:val="20"/>
              </w:rPr>
              <w:t>7</w:t>
            </w:r>
            <w:r w:rsidR="003D7662" w:rsidRPr="00476F48">
              <w:rPr>
                <w:sz w:val="20"/>
              </w:rPr>
              <w:t xml:space="preserve">) </w:t>
            </w:r>
          </w:p>
          <w:p w14:paraId="374758AB" w14:textId="6E165B20" w:rsidR="003D7662" w:rsidRPr="00476F48" w:rsidRDefault="00235868" w:rsidP="00235868">
            <w:pPr>
              <w:tabs>
                <w:tab w:val="left" w:pos="596"/>
              </w:tabs>
              <w:spacing w:after="60"/>
              <w:jc w:val="both"/>
              <w:rPr>
                <w:sz w:val="20"/>
              </w:rPr>
            </w:pPr>
            <w:r>
              <w:rPr>
                <w:b/>
                <w:sz w:val="20"/>
              </w:rPr>
              <w:tab/>
            </w:r>
            <w:r w:rsidR="0065471F">
              <w:rPr>
                <w:b/>
                <w:sz w:val="20"/>
              </w:rPr>
              <w:t>s</w:t>
            </w:r>
            <w:r w:rsidR="0065471F" w:rsidRPr="00476F48">
              <w:rPr>
                <w:b/>
                <w:sz w:val="20"/>
              </w:rPr>
              <w:t xml:space="preserve">ource </w:t>
            </w:r>
            <w:r w:rsidR="0065471F">
              <w:rPr>
                <w:b/>
                <w:sz w:val="20"/>
              </w:rPr>
              <w:t>t</w:t>
            </w:r>
            <w:r w:rsidR="0065471F" w:rsidRPr="00476F48">
              <w:rPr>
                <w:b/>
                <w:sz w:val="20"/>
              </w:rPr>
              <w:t xml:space="preserve">ype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1551E8" w:rsidRPr="00476F48">
              <w:rPr>
                <w:spacing w:val="-2"/>
                <w:sz w:val="20"/>
              </w:rPr>
              <w:t>7</w:t>
            </w:r>
            <w:r w:rsidR="00392414">
              <w:rPr>
                <w:spacing w:val="-2"/>
                <w:sz w:val="20"/>
              </w:rPr>
              <w:t>9</w:t>
            </w:r>
            <w:r w:rsidR="003D7662" w:rsidRPr="00476F48">
              <w:rPr>
                <w:sz w:val="20"/>
              </w:rPr>
              <w:t>)</w:t>
            </w:r>
          </w:p>
          <w:p w14:paraId="47217961" w14:textId="684B8250" w:rsidR="003D7662" w:rsidRPr="00476F48" w:rsidRDefault="00235868" w:rsidP="00235868">
            <w:pPr>
              <w:tabs>
                <w:tab w:val="left" w:pos="596"/>
              </w:tabs>
              <w:jc w:val="both"/>
              <w:rPr>
                <w:sz w:val="20"/>
              </w:rPr>
            </w:pPr>
            <w:r>
              <w:rPr>
                <w:b/>
                <w:sz w:val="20"/>
              </w:rPr>
              <w:tab/>
            </w:r>
            <w:r w:rsidR="0065471F">
              <w:rPr>
                <w:b/>
                <w:sz w:val="20"/>
              </w:rPr>
              <w:t>f</w:t>
            </w:r>
            <w:r w:rsidR="0065471F" w:rsidRPr="00476F48">
              <w:rPr>
                <w:b/>
                <w:sz w:val="20"/>
              </w:rPr>
              <w:t xml:space="preserve">eature </w:t>
            </w:r>
            <w:r w:rsidR="0065471F">
              <w:rPr>
                <w:b/>
                <w:sz w:val="20"/>
              </w:rPr>
              <w:t>n</w:t>
            </w:r>
            <w:r w:rsidR="0065471F" w:rsidRPr="00476F48">
              <w:rPr>
                <w:b/>
                <w:sz w:val="20"/>
              </w:rPr>
              <w:t xml:space="preserve">ame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8.</w:t>
            </w:r>
            <w:r w:rsidR="004A0124" w:rsidRPr="00476F48">
              <w:rPr>
                <w:spacing w:val="-2"/>
                <w:sz w:val="20"/>
              </w:rPr>
              <w:t>4</w:t>
            </w:r>
            <w:r w:rsidR="003D7662" w:rsidRPr="00476F48">
              <w:rPr>
                <w:sz w:val="20"/>
              </w:rPr>
              <w:t>)</w:t>
            </w:r>
          </w:p>
          <w:p w14:paraId="6A3A4F3C" w14:textId="77777777" w:rsidR="003D7662" w:rsidRPr="00476F48" w:rsidRDefault="003D7662" w:rsidP="00235868">
            <w:pPr>
              <w:pStyle w:val="BodyText"/>
              <w:spacing w:after="0"/>
              <w:jc w:val="both"/>
            </w:pPr>
            <w:r w:rsidRPr="00476F48">
              <w:rPr>
                <w:spacing w:val="-52"/>
              </w:rPr>
              <w:t xml:space="preserve"> </w:t>
            </w:r>
            <w:r w:rsidRPr="00476F48">
              <w:rPr>
                <w:u w:val="single"/>
              </w:rPr>
              <w:t>Remarks:</w:t>
            </w:r>
          </w:p>
          <w:p w14:paraId="59FE9832" w14:textId="77777777" w:rsidR="003D7662" w:rsidRPr="00476F48" w:rsidRDefault="003D7662"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E28A770" w14:textId="492BE617" w:rsidR="00220B57" w:rsidRDefault="00220B57" w:rsidP="00863EFC"/>
    <w:p w14:paraId="15C71036" w14:textId="46303D94" w:rsidR="00B465A7" w:rsidRPr="00EE0C2F" w:rsidRDefault="00B465A7" w:rsidP="00F1468C">
      <w:pPr>
        <w:pStyle w:val="Heading2"/>
        <w:numPr>
          <w:ilvl w:val="1"/>
          <w:numId w:val="23"/>
        </w:numPr>
      </w:pPr>
      <w:bookmarkStart w:id="2042" w:name="_Toc196831754"/>
      <w:r>
        <w:t>s</w:t>
      </w:r>
      <w:r w:rsidRPr="00EE0C2F">
        <w:t xml:space="preserve">upport </w:t>
      </w:r>
      <w:r>
        <w:t>f</w:t>
      </w:r>
      <w:r w:rsidRPr="00EE0C2F">
        <w:t>ile</w:t>
      </w:r>
      <w:bookmarkEnd w:id="2042"/>
    </w:p>
    <w:tbl>
      <w:tblPr>
        <w:tblStyle w:val="TableGrid"/>
        <w:tblW w:w="10065" w:type="dxa"/>
        <w:tblInd w:w="-5" w:type="dxa"/>
        <w:tblLook w:val="04A0" w:firstRow="1" w:lastRow="0" w:firstColumn="1" w:lastColumn="0" w:noHBand="0" w:noVBand="1"/>
      </w:tblPr>
      <w:tblGrid>
        <w:gridCol w:w="10065"/>
      </w:tblGrid>
      <w:tr w:rsidR="00B465A7" w:rsidRPr="00476F48" w14:paraId="1175EDF4" w14:textId="77777777" w:rsidTr="00AE6DAE">
        <w:tc>
          <w:tcPr>
            <w:tcW w:w="10065" w:type="dxa"/>
          </w:tcPr>
          <w:p w14:paraId="10C59697" w14:textId="77777777" w:rsidR="00B465A7" w:rsidRPr="00476F48" w:rsidRDefault="00B465A7" w:rsidP="00AE6DAE">
            <w:pPr>
              <w:pStyle w:val="BodyText"/>
              <w:spacing w:before="120"/>
              <w:jc w:val="both"/>
            </w:pPr>
            <w:r w:rsidRPr="00476F48">
              <w:rPr>
                <w:u w:val="single"/>
              </w:rPr>
              <w:t>IHO Definition:</w:t>
            </w:r>
            <w:r w:rsidRPr="00476F48">
              <w:t xml:space="preserve"> Information on additional files used in addition to nautical products.</w:t>
            </w:r>
          </w:p>
          <w:p w14:paraId="072EE52E" w14:textId="77777777" w:rsidR="00B465A7" w:rsidRPr="00476F48" w:rsidRDefault="00B465A7" w:rsidP="00AE6DAE">
            <w:pPr>
              <w:pStyle w:val="BodyText"/>
              <w:spacing w:after="60"/>
              <w:jc w:val="both"/>
            </w:pPr>
            <w:r w:rsidRPr="00476F48">
              <w:rPr>
                <w:spacing w:val="-54"/>
              </w:rPr>
              <w:t xml:space="preserve"> </w:t>
            </w:r>
            <w:r w:rsidRPr="00476F48">
              <w:rPr>
                <w:u w:val="single"/>
              </w:rPr>
              <w:t>Sub-attributes:</w:t>
            </w:r>
          </w:p>
          <w:p w14:paraId="2D1AC807" w14:textId="7B32CE80" w:rsidR="00B465A7" w:rsidRPr="00476F48" w:rsidRDefault="00B465A7" w:rsidP="00AE6DAE">
            <w:pPr>
              <w:tabs>
                <w:tab w:val="left" w:pos="596"/>
              </w:tabs>
              <w:spacing w:after="60"/>
              <w:jc w:val="both"/>
              <w:rPr>
                <w:sz w:val="20"/>
              </w:rPr>
            </w:pPr>
            <w:r>
              <w:rPr>
                <w:b/>
                <w:sz w:val="20"/>
              </w:rPr>
              <w:tab/>
              <w:t>c</w:t>
            </w:r>
            <w:r w:rsidRPr="00476F48">
              <w:rPr>
                <w:b/>
                <w:sz w:val="20"/>
              </w:rPr>
              <w:t xml:space="preserve">omment </w:t>
            </w:r>
            <w:r w:rsidRPr="00476F48">
              <w:rPr>
                <w:sz w:val="20"/>
              </w:rPr>
              <w:t>(see</w:t>
            </w:r>
            <w:r w:rsidRPr="00476F48">
              <w:rPr>
                <w:spacing w:val="-2"/>
                <w:sz w:val="20"/>
              </w:rPr>
              <w:t xml:space="preserve"> </w:t>
            </w:r>
            <w:r w:rsidRPr="00476F48">
              <w:rPr>
                <w:sz w:val="20"/>
              </w:rPr>
              <w:t>clause</w:t>
            </w:r>
            <w:r w:rsidRPr="00476F48">
              <w:rPr>
                <w:spacing w:val="-1"/>
                <w:sz w:val="20"/>
              </w:rPr>
              <w:t xml:space="preserve"> 7.</w:t>
            </w:r>
            <w:r w:rsidR="009A684F" w:rsidRPr="00476F48">
              <w:rPr>
                <w:spacing w:val="-1"/>
                <w:sz w:val="20"/>
              </w:rPr>
              <w:t>1</w:t>
            </w:r>
            <w:r w:rsidR="009A684F">
              <w:rPr>
                <w:spacing w:val="-1"/>
                <w:sz w:val="20"/>
              </w:rPr>
              <w:t>5</w:t>
            </w:r>
            <w:r w:rsidRPr="00476F48">
              <w:rPr>
                <w:sz w:val="20"/>
              </w:rPr>
              <w:t>)</w:t>
            </w:r>
          </w:p>
          <w:p w14:paraId="77787A1C" w14:textId="7507C303" w:rsidR="00B465A7" w:rsidRPr="00476F48" w:rsidRDefault="00B465A7" w:rsidP="00AE6DAE">
            <w:pPr>
              <w:tabs>
                <w:tab w:val="left" w:pos="596"/>
              </w:tabs>
              <w:spacing w:after="60"/>
              <w:jc w:val="both"/>
              <w:rPr>
                <w:spacing w:val="2"/>
                <w:sz w:val="20"/>
              </w:rPr>
            </w:pPr>
            <w:r>
              <w:rPr>
                <w:b/>
                <w:spacing w:val="2"/>
                <w:sz w:val="20"/>
              </w:rPr>
              <w:tab/>
              <w:t>d</w:t>
            </w:r>
            <w:r w:rsidRPr="00476F48">
              <w:rPr>
                <w:b/>
                <w:spacing w:val="2"/>
                <w:sz w:val="20"/>
              </w:rPr>
              <w:t xml:space="preserve">igital </w:t>
            </w:r>
            <w:r>
              <w:rPr>
                <w:b/>
                <w:spacing w:val="2"/>
                <w:sz w:val="20"/>
              </w:rPr>
              <w:t>s</w:t>
            </w:r>
            <w:r w:rsidRPr="00476F48">
              <w:rPr>
                <w:b/>
                <w:spacing w:val="2"/>
                <w:sz w:val="20"/>
              </w:rPr>
              <w:t xml:space="preserve">ignature </w:t>
            </w:r>
            <w:r>
              <w:rPr>
                <w:b/>
                <w:spacing w:val="2"/>
                <w:sz w:val="20"/>
              </w:rPr>
              <w:t>r</w:t>
            </w:r>
            <w:r w:rsidRPr="00476F48">
              <w:rPr>
                <w:b/>
                <w:spacing w:val="2"/>
                <w:sz w:val="20"/>
              </w:rPr>
              <w:t xml:space="preserve">eference </w:t>
            </w:r>
            <w:r w:rsidRPr="00476F48">
              <w:rPr>
                <w:spacing w:val="2"/>
                <w:sz w:val="20"/>
              </w:rPr>
              <w:t>(see clause 7.</w:t>
            </w:r>
            <w:r>
              <w:rPr>
                <w:spacing w:val="2"/>
                <w:sz w:val="20"/>
              </w:rPr>
              <w:t>2</w:t>
            </w:r>
            <w:r w:rsidR="009A684F">
              <w:rPr>
                <w:spacing w:val="2"/>
                <w:sz w:val="20"/>
              </w:rPr>
              <w:t>6</w:t>
            </w:r>
            <w:r w:rsidRPr="00476F48">
              <w:rPr>
                <w:spacing w:val="2"/>
                <w:sz w:val="20"/>
              </w:rPr>
              <w:t>)</w:t>
            </w:r>
          </w:p>
          <w:p w14:paraId="63F18A41" w14:textId="37E5666A" w:rsidR="00B465A7" w:rsidRPr="00476F48" w:rsidRDefault="00B465A7" w:rsidP="00AE6DAE">
            <w:pPr>
              <w:tabs>
                <w:tab w:val="left" w:pos="596"/>
              </w:tabs>
              <w:spacing w:after="60"/>
              <w:jc w:val="both"/>
              <w:rPr>
                <w:sz w:val="20"/>
              </w:rPr>
            </w:pPr>
            <w:r>
              <w:rPr>
                <w:b/>
                <w:sz w:val="20"/>
              </w:rPr>
              <w:tab/>
              <w:t>d</w:t>
            </w:r>
            <w:r w:rsidRPr="00476F48">
              <w:rPr>
                <w:b/>
                <w:sz w:val="20"/>
              </w:rPr>
              <w:t xml:space="preserve">igital </w:t>
            </w:r>
            <w:r>
              <w:rPr>
                <w:b/>
                <w:sz w:val="20"/>
              </w:rPr>
              <w:t>s</w:t>
            </w:r>
            <w:r w:rsidRPr="00476F48">
              <w:rPr>
                <w:b/>
                <w:sz w:val="20"/>
              </w:rPr>
              <w:t xml:space="preserve">ignature </w:t>
            </w:r>
            <w:r>
              <w:rPr>
                <w:b/>
                <w:sz w:val="20"/>
              </w:rPr>
              <w:t>v</w:t>
            </w:r>
            <w:r w:rsidRPr="00476F48">
              <w:rPr>
                <w:b/>
                <w:sz w:val="20"/>
              </w:rPr>
              <w:t xml:space="preserve">alue </w:t>
            </w:r>
            <w:r w:rsidRPr="00476F48">
              <w:rPr>
                <w:sz w:val="20"/>
              </w:rPr>
              <w:t>(see</w:t>
            </w:r>
            <w:r w:rsidRPr="00476F48">
              <w:rPr>
                <w:spacing w:val="-3"/>
                <w:sz w:val="20"/>
              </w:rPr>
              <w:t xml:space="preserve"> </w:t>
            </w:r>
            <w:r w:rsidRPr="00476F48">
              <w:rPr>
                <w:sz w:val="20"/>
              </w:rPr>
              <w:t>clause</w:t>
            </w:r>
            <w:r w:rsidRPr="00476F48">
              <w:rPr>
                <w:spacing w:val="-2"/>
                <w:sz w:val="20"/>
              </w:rPr>
              <w:t xml:space="preserve"> 7.2</w:t>
            </w:r>
            <w:r w:rsidR="009A684F">
              <w:rPr>
                <w:spacing w:val="-2"/>
                <w:sz w:val="20"/>
              </w:rPr>
              <w:t>7</w:t>
            </w:r>
            <w:r w:rsidRPr="00476F48">
              <w:rPr>
                <w:sz w:val="20"/>
              </w:rPr>
              <w:t>)</w:t>
            </w:r>
          </w:p>
          <w:p w14:paraId="4451CE6F" w14:textId="2EC67485" w:rsidR="00B465A7" w:rsidRPr="00476F48" w:rsidRDefault="00B465A7" w:rsidP="00AE6DAE">
            <w:pPr>
              <w:tabs>
                <w:tab w:val="left" w:pos="596"/>
              </w:tabs>
              <w:spacing w:after="60"/>
              <w:jc w:val="both"/>
              <w:rPr>
                <w:sz w:val="20"/>
              </w:rPr>
            </w:pPr>
            <w:r>
              <w:rPr>
                <w:b/>
                <w:sz w:val="20"/>
              </w:rPr>
              <w:tab/>
              <w:t>e</w:t>
            </w:r>
            <w:r w:rsidRPr="00476F48">
              <w:rPr>
                <w:b/>
                <w:sz w:val="20"/>
              </w:rPr>
              <w:t xml:space="preserve">dition </w:t>
            </w:r>
            <w:r>
              <w:rPr>
                <w:b/>
                <w:sz w:val="20"/>
              </w:rPr>
              <w:t>n</w:t>
            </w:r>
            <w:r w:rsidRPr="00476F48">
              <w:rPr>
                <w:b/>
                <w:sz w:val="20"/>
              </w:rPr>
              <w:t xml:space="preserve">umber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3</w:t>
            </w:r>
            <w:r w:rsidR="009A684F">
              <w:rPr>
                <w:spacing w:val="-2"/>
                <w:sz w:val="20"/>
              </w:rPr>
              <w:t>2</w:t>
            </w:r>
            <w:r w:rsidRPr="00476F48">
              <w:rPr>
                <w:sz w:val="20"/>
              </w:rPr>
              <w:t xml:space="preserve">) </w:t>
            </w:r>
          </w:p>
          <w:p w14:paraId="1169449B" w14:textId="78E8D093" w:rsidR="00B465A7" w:rsidRPr="00476F48" w:rsidRDefault="00B465A7" w:rsidP="00AE6DAE">
            <w:pPr>
              <w:tabs>
                <w:tab w:val="left" w:pos="596"/>
              </w:tabs>
              <w:spacing w:after="60"/>
              <w:jc w:val="both"/>
              <w:rPr>
                <w:sz w:val="20"/>
              </w:rPr>
            </w:pPr>
            <w:r>
              <w:rPr>
                <w:b/>
                <w:sz w:val="20"/>
              </w:rPr>
              <w:tab/>
              <w:t>f</w:t>
            </w:r>
            <w:r w:rsidRPr="00476F48">
              <w:rPr>
                <w:b/>
                <w:sz w:val="20"/>
              </w:rPr>
              <w:t xml:space="preserve">ile </w:t>
            </w:r>
            <w:r>
              <w:rPr>
                <w:b/>
                <w:sz w:val="20"/>
              </w:rPr>
              <w:t>l</w:t>
            </w:r>
            <w:r w:rsidRPr="00476F48">
              <w:rPr>
                <w:b/>
                <w:sz w:val="20"/>
              </w:rPr>
              <w:t xml:space="preserve">ocator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3</w:t>
            </w:r>
            <w:r w:rsidR="009A684F">
              <w:rPr>
                <w:spacing w:val="-2"/>
                <w:sz w:val="20"/>
              </w:rPr>
              <w:t>4</w:t>
            </w:r>
            <w:r w:rsidRPr="00476F48">
              <w:rPr>
                <w:sz w:val="20"/>
              </w:rPr>
              <w:t>)</w:t>
            </w:r>
          </w:p>
          <w:p w14:paraId="0E799E57" w14:textId="642358DF" w:rsidR="00B465A7" w:rsidRPr="00476F48" w:rsidRDefault="00B465A7" w:rsidP="00AE6DAE">
            <w:pPr>
              <w:tabs>
                <w:tab w:val="left" w:pos="596"/>
              </w:tabs>
              <w:spacing w:after="60"/>
              <w:jc w:val="both"/>
              <w:rPr>
                <w:sz w:val="20"/>
              </w:rPr>
            </w:pPr>
            <w:r>
              <w:rPr>
                <w:b/>
                <w:sz w:val="20"/>
              </w:rPr>
              <w:tab/>
              <w:t>f</w:t>
            </w:r>
            <w:r w:rsidRPr="00476F48">
              <w:rPr>
                <w:b/>
                <w:sz w:val="20"/>
              </w:rPr>
              <w:t xml:space="preserve">ile </w:t>
            </w:r>
            <w:r>
              <w:rPr>
                <w:b/>
                <w:sz w:val="20"/>
              </w:rPr>
              <w:t>n</w:t>
            </w:r>
            <w:r w:rsidRPr="00476F48">
              <w:rPr>
                <w:b/>
                <w:sz w:val="20"/>
              </w:rPr>
              <w:t xml:space="preserve">ame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3</w:t>
            </w:r>
            <w:r w:rsidR="009A684F">
              <w:rPr>
                <w:spacing w:val="-2"/>
                <w:sz w:val="20"/>
              </w:rPr>
              <w:t>5</w:t>
            </w:r>
            <w:r w:rsidRPr="00476F48">
              <w:rPr>
                <w:sz w:val="20"/>
              </w:rPr>
              <w:t>)</w:t>
            </w:r>
          </w:p>
          <w:p w14:paraId="6ABC33A3" w14:textId="433B0732" w:rsidR="00B465A7" w:rsidRPr="00476F48" w:rsidRDefault="00B465A7" w:rsidP="00AE6DAE">
            <w:pPr>
              <w:tabs>
                <w:tab w:val="left" w:pos="596"/>
              </w:tabs>
              <w:spacing w:after="60"/>
              <w:jc w:val="both"/>
              <w:rPr>
                <w:sz w:val="20"/>
              </w:rPr>
            </w:pPr>
            <w:r>
              <w:rPr>
                <w:b/>
                <w:sz w:val="20"/>
              </w:rPr>
              <w:tab/>
              <w:t>i</w:t>
            </w:r>
            <w:r w:rsidRPr="00476F48">
              <w:rPr>
                <w:b/>
                <w:sz w:val="20"/>
              </w:rPr>
              <w:t xml:space="preserve">ssue </w:t>
            </w:r>
            <w:r>
              <w:rPr>
                <w:b/>
                <w:sz w:val="20"/>
              </w:rPr>
              <w:t>d</w:t>
            </w:r>
            <w:r w:rsidRPr="00476F48">
              <w:rPr>
                <w:b/>
                <w:sz w:val="20"/>
              </w:rPr>
              <w:t xml:space="preserve">ate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4</w:t>
            </w:r>
            <w:r w:rsidR="00D47B49">
              <w:rPr>
                <w:spacing w:val="-2"/>
                <w:sz w:val="20"/>
              </w:rPr>
              <w:t>4</w:t>
            </w:r>
            <w:r w:rsidRPr="00476F48">
              <w:rPr>
                <w:sz w:val="20"/>
              </w:rPr>
              <w:t>)</w:t>
            </w:r>
          </w:p>
          <w:p w14:paraId="5115F1B8" w14:textId="370D014A" w:rsidR="00B465A7" w:rsidRPr="00476F48" w:rsidRDefault="00B465A7" w:rsidP="00AE6DAE">
            <w:pPr>
              <w:tabs>
                <w:tab w:val="left" w:pos="596"/>
              </w:tabs>
              <w:spacing w:after="60"/>
              <w:jc w:val="both"/>
              <w:rPr>
                <w:sz w:val="20"/>
              </w:rPr>
            </w:pPr>
            <w:r>
              <w:rPr>
                <w:b/>
                <w:sz w:val="20"/>
              </w:rPr>
              <w:tab/>
              <w:t>o</w:t>
            </w:r>
            <w:r w:rsidRPr="00476F48">
              <w:rPr>
                <w:b/>
                <w:sz w:val="20"/>
              </w:rPr>
              <w:t xml:space="preserve">ther </w:t>
            </w:r>
            <w:r>
              <w:rPr>
                <w:b/>
                <w:sz w:val="20"/>
              </w:rPr>
              <w:t>d</w:t>
            </w:r>
            <w:r w:rsidRPr="00476F48">
              <w:rPr>
                <w:b/>
                <w:sz w:val="20"/>
              </w:rPr>
              <w:t xml:space="preserve">ata </w:t>
            </w:r>
            <w:r>
              <w:rPr>
                <w:b/>
                <w:sz w:val="20"/>
              </w:rPr>
              <w:t>t</w:t>
            </w:r>
            <w:r w:rsidRPr="00476F48">
              <w:rPr>
                <w:b/>
                <w:sz w:val="20"/>
              </w:rPr>
              <w:t xml:space="preserve">ype </w:t>
            </w:r>
            <w:r>
              <w:rPr>
                <w:b/>
                <w:sz w:val="20"/>
              </w:rPr>
              <w:t>d</w:t>
            </w:r>
            <w:r w:rsidRPr="00476F48">
              <w:rPr>
                <w:b/>
                <w:sz w:val="20"/>
              </w:rPr>
              <w:t xml:space="preserve">escription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5</w:t>
            </w:r>
            <w:r w:rsidR="00D47B49">
              <w:rPr>
                <w:spacing w:val="-2"/>
                <w:sz w:val="20"/>
              </w:rPr>
              <w:t>8</w:t>
            </w:r>
            <w:r w:rsidRPr="00476F48">
              <w:rPr>
                <w:sz w:val="20"/>
              </w:rPr>
              <w:t xml:space="preserve">) </w:t>
            </w:r>
          </w:p>
          <w:p w14:paraId="51E70333" w14:textId="6357EF1B" w:rsidR="00B465A7" w:rsidRPr="00476F48" w:rsidRDefault="00B465A7" w:rsidP="00AE6DAE">
            <w:pPr>
              <w:tabs>
                <w:tab w:val="left" w:pos="596"/>
              </w:tabs>
              <w:spacing w:after="60"/>
              <w:jc w:val="both"/>
              <w:rPr>
                <w:sz w:val="20"/>
              </w:rPr>
            </w:pPr>
            <w:r>
              <w:rPr>
                <w:b/>
                <w:sz w:val="20"/>
              </w:rPr>
              <w:lastRenderedPageBreak/>
              <w:tab/>
              <w:t>s</w:t>
            </w:r>
            <w:r w:rsidRPr="00476F48">
              <w:rPr>
                <w:b/>
                <w:sz w:val="20"/>
              </w:rPr>
              <w:t xml:space="preserve">upport </w:t>
            </w:r>
            <w:r>
              <w:rPr>
                <w:b/>
                <w:sz w:val="20"/>
              </w:rPr>
              <w:t>f</w:t>
            </w:r>
            <w:r w:rsidRPr="00476F48">
              <w:rPr>
                <w:b/>
                <w:sz w:val="20"/>
              </w:rPr>
              <w:t xml:space="preserve">ile </w:t>
            </w:r>
            <w:r>
              <w:rPr>
                <w:b/>
                <w:sz w:val="20"/>
              </w:rPr>
              <w:t>f</w:t>
            </w:r>
            <w:r w:rsidRPr="00476F48">
              <w:rPr>
                <w:b/>
                <w:sz w:val="20"/>
              </w:rPr>
              <w:t xml:space="preserve">ormat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60CC7">
              <w:rPr>
                <w:spacing w:val="-2"/>
                <w:sz w:val="20"/>
              </w:rPr>
              <w:t>81</w:t>
            </w:r>
            <w:r w:rsidRPr="00476F48">
              <w:rPr>
                <w:sz w:val="20"/>
              </w:rPr>
              <w:t>)</w:t>
            </w:r>
          </w:p>
          <w:p w14:paraId="26728FD3" w14:textId="5CCA9BF7" w:rsidR="00B465A7" w:rsidRPr="00476F48" w:rsidRDefault="00B465A7" w:rsidP="00AE6DAE">
            <w:pPr>
              <w:tabs>
                <w:tab w:val="left" w:pos="596"/>
              </w:tabs>
              <w:spacing w:after="60"/>
              <w:jc w:val="both"/>
              <w:rPr>
                <w:b/>
                <w:sz w:val="20"/>
              </w:rPr>
            </w:pPr>
            <w:r>
              <w:rPr>
                <w:b/>
                <w:sz w:val="20"/>
              </w:rPr>
              <w:tab/>
              <w:t>s</w:t>
            </w:r>
            <w:r w:rsidRPr="00476F48">
              <w:rPr>
                <w:b/>
                <w:sz w:val="20"/>
              </w:rPr>
              <w:t xml:space="preserve">upport </w:t>
            </w:r>
            <w:r>
              <w:rPr>
                <w:b/>
                <w:sz w:val="20"/>
              </w:rPr>
              <w:t>f</w:t>
            </w:r>
            <w:r w:rsidRPr="00476F48">
              <w:rPr>
                <w:b/>
                <w:sz w:val="20"/>
              </w:rPr>
              <w:t xml:space="preserve">ile </w:t>
            </w:r>
            <w:r>
              <w:rPr>
                <w:b/>
                <w:sz w:val="20"/>
              </w:rPr>
              <w:t>p</w:t>
            </w:r>
            <w:r w:rsidRPr="00476F48">
              <w:rPr>
                <w:b/>
                <w:sz w:val="20"/>
              </w:rPr>
              <w:t xml:space="preserve">urpose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60CC7">
              <w:rPr>
                <w:spacing w:val="-2"/>
                <w:sz w:val="20"/>
              </w:rPr>
              <w:t>82</w:t>
            </w:r>
            <w:r w:rsidRPr="00476F48">
              <w:rPr>
                <w:sz w:val="20"/>
              </w:rPr>
              <w:t>)</w:t>
            </w:r>
            <w:r w:rsidRPr="00476F48">
              <w:rPr>
                <w:b/>
                <w:sz w:val="20"/>
              </w:rPr>
              <w:t xml:space="preserve"> </w:t>
            </w:r>
          </w:p>
          <w:p w14:paraId="14045265" w14:textId="7AE9482B" w:rsidR="00B465A7" w:rsidRPr="00476F48" w:rsidRDefault="00B465A7" w:rsidP="00AE6DAE">
            <w:pPr>
              <w:tabs>
                <w:tab w:val="left" w:pos="596"/>
              </w:tabs>
              <w:spacing w:after="60"/>
              <w:jc w:val="both"/>
              <w:rPr>
                <w:sz w:val="20"/>
              </w:rPr>
            </w:pPr>
            <w:r>
              <w:rPr>
                <w:b/>
                <w:sz w:val="20"/>
              </w:rPr>
              <w:tab/>
              <w:t>d</w:t>
            </w:r>
            <w:r w:rsidRPr="00476F48">
              <w:rPr>
                <w:b/>
                <w:sz w:val="20"/>
              </w:rPr>
              <w:t xml:space="preserve">efault </w:t>
            </w:r>
            <w:r>
              <w:rPr>
                <w:b/>
                <w:sz w:val="20"/>
              </w:rPr>
              <w:t>l</w:t>
            </w:r>
            <w:r w:rsidRPr="00476F48">
              <w:rPr>
                <w:b/>
                <w:sz w:val="20"/>
              </w:rPr>
              <w:t xml:space="preserve">ocale </w:t>
            </w:r>
            <w:r w:rsidRPr="00476F48">
              <w:rPr>
                <w:sz w:val="20"/>
              </w:rPr>
              <w:t>(see</w:t>
            </w:r>
            <w:r w:rsidRPr="00476F48">
              <w:rPr>
                <w:spacing w:val="-3"/>
                <w:sz w:val="20"/>
              </w:rPr>
              <w:t xml:space="preserve"> </w:t>
            </w:r>
            <w:r w:rsidRPr="00476F48">
              <w:rPr>
                <w:sz w:val="20"/>
              </w:rPr>
              <w:t>clause</w:t>
            </w:r>
            <w:r w:rsidRPr="00476F48">
              <w:rPr>
                <w:spacing w:val="-2"/>
                <w:sz w:val="20"/>
              </w:rPr>
              <w:t xml:space="preserve"> 8.3</w:t>
            </w:r>
            <w:r w:rsidRPr="00476F48">
              <w:rPr>
                <w:sz w:val="20"/>
              </w:rPr>
              <w:t>)</w:t>
            </w:r>
          </w:p>
          <w:p w14:paraId="04D99DC6" w14:textId="3E82BC2E" w:rsidR="00B465A7" w:rsidRPr="00476F48" w:rsidRDefault="00B465A7" w:rsidP="00AE6DAE">
            <w:pPr>
              <w:tabs>
                <w:tab w:val="left" w:pos="596"/>
              </w:tabs>
              <w:jc w:val="both"/>
              <w:rPr>
                <w:sz w:val="20"/>
              </w:rPr>
            </w:pPr>
            <w:r>
              <w:rPr>
                <w:b/>
                <w:sz w:val="20"/>
              </w:rPr>
              <w:tab/>
              <w:t>s</w:t>
            </w:r>
            <w:r w:rsidRPr="00476F48">
              <w:rPr>
                <w:b/>
                <w:sz w:val="20"/>
              </w:rPr>
              <w:t xml:space="preserve">upport </w:t>
            </w:r>
            <w:r>
              <w:rPr>
                <w:b/>
                <w:sz w:val="20"/>
              </w:rPr>
              <w:t>f</w:t>
            </w:r>
            <w:r w:rsidRPr="00476F48">
              <w:rPr>
                <w:b/>
                <w:sz w:val="20"/>
              </w:rPr>
              <w:t xml:space="preserve">ile </w:t>
            </w:r>
            <w:r>
              <w:rPr>
                <w:b/>
                <w:sz w:val="20"/>
              </w:rPr>
              <w:t>s</w:t>
            </w:r>
            <w:r w:rsidRPr="00476F48">
              <w:rPr>
                <w:b/>
                <w:sz w:val="20"/>
              </w:rPr>
              <w:t xml:space="preserve">pecification </w:t>
            </w:r>
            <w:r w:rsidRPr="00476F48">
              <w:rPr>
                <w:sz w:val="20"/>
              </w:rPr>
              <w:t>(see</w:t>
            </w:r>
            <w:r w:rsidRPr="00476F48">
              <w:rPr>
                <w:spacing w:val="-3"/>
                <w:sz w:val="20"/>
              </w:rPr>
              <w:t xml:space="preserve"> </w:t>
            </w:r>
            <w:r w:rsidRPr="00476F48">
              <w:rPr>
                <w:sz w:val="20"/>
              </w:rPr>
              <w:t>clause</w:t>
            </w:r>
            <w:r w:rsidRPr="00476F48">
              <w:rPr>
                <w:spacing w:val="-2"/>
                <w:sz w:val="20"/>
              </w:rPr>
              <w:t xml:space="preserve"> 8.</w:t>
            </w:r>
            <w:r w:rsidR="00517DB3" w:rsidRPr="00476F48">
              <w:rPr>
                <w:spacing w:val="-2"/>
                <w:sz w:val="20"/>
              </w:rPr>
              <w:t>1</w:t>
            </w:r>
            <w:r w:rsidR="00970E47">
              <w:rPr>
                <w:spacing w:val="-2"/>
                <w:sz w:val="20"/>
              </w:rPr>
              <w:t>7</w:t>
            </w:r>
            <w:r w:rsidRPr="00476F48">
              <w:rPr>
                <w:sz w:val="20"/>
              </w:rPr>
              <w:t>)</w:t>
            </w:r>
          </w:p>
          <w:p w14:paraId="2B86676F" w14:textId="77777777" w:rsidR="00B465A7" w:rsidRPr="00476F48" w:rsidRDefault="00B465A7" w:rsidP="00AE6DAE">
            <w:pPr>
              <w:pStyle w:val="BodyText"/>
              <w:spacing w:after="0"/>
              <w:jc w:val="both"/>
            </w:pPr>
            <w:r w:rsidRPr="00476F48">
              <w:rPr>
                <w:spacing w:val="-52"/>
              </w:rPr>
              <w:t xml:space="preserve"> </w:t>
            </w:r>
            <w:r w:rsidRPr="00476F48">
              <w:rPr>
                <w:u w:val="single"/>
              </w:rPr>
              <w:t>Remarks:</w:t>
            </w:r>
          </w:p>
          <w:p w14:paraId="5E3AD122" w14:textId="77777777" w:rsidR="00B465A7" w:rsidRPr="00476F48" w:rsidRDefault="00B465A7"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743672FE" w14:textId="77777777" w:rsidR="00B465A7" w:rsidRPr="00476F48" w:rsidRDefault="00B465A7" w:rsidP="00B465A7">
      <w:pPr>
        <w:pStyle w:val="BodyText"/>
        <w:spacing w:after="0"/>
      </w:pPr>
    </w:p>
    <w:p w14:paraId="67E673CE" w14:textId="799BBEE7" w:rsidR="00B465A7" w:rsidRPr="00C8661D" w:rsidRDefault="00B465A7" w:rsidP="00F1468C">
      <w:pPr>
        <w:pStyle w:val="Heading2"/>
        <w:numPr>
          <w:ilvl w:val="1"/>
          <w:numId w:val="23"/>
        </w:numPr>
      </w:pPr>
      <w:bookmarkStart w:id="2043" w:name="_Toc196831755"/>
      <w:r>
        <w:t>s</w:t>
      </w:r>
      <w:r w:rsidRPr="00C8661D">
        <w:t xml:space="preserve">upport </w:t>
      </w:r>
      <w:r>
        <w:t>f</w:t>
      </w:r>
      <w:r w:rsidRPr="00C8661D">
        <w:t xml:space="preserve">ile </w:t>
      </w:r>
      <w:r>
        <w:t>s</w:t>
      </w:r>
      <w:r w:rsidRPr="00C8661D">
        <w:t>pecification</w:t>
      </w:r>
      <w:bookmarkEnd w:id="2043"/>
    </w:p>
    <w:tbl>
      <w:tblPr>
        <w:tblStyle w:val="TableGrid"/>
        <w:tblW w:w="10065" w:type="dxa"/>
        <w:tblInd w:w="-5" w:type="dxa"/>
        <w:tblLook w:val="04A0" w:firstRow="1" w:lastRow="0" w:firstColumn="1" w:lastColumn="0" w:noHBand="0" w:noVBand="1"/>
      </w:tblPr>
      <w:tblGrid>
        <w:gridCol w:w="10065"/>
      </w:tblGrid>
      <w:tr w:rsidR="00B465A7" w:rsidRPr="00476F48" w14:paraId="3C33085C" w14:textId="77777777" w:rsidTr="00AE6DAE">
        <w:tc>
          <w:tcPr>
            <w:tcW w:w="10065" w:type="dxa"/>
          </w:tcPr>
          <w:p w14:paraId="0EF597A8" w14:textId="69B4D426" w:rsidR="00B465A7" w:rsidRPr="00476F48" w:rsidRDefault="00B465A7" w:rsidP="00AE6DAE">
            <w:pPr>
              <w:pStyle w:val="BodyText"/>
              <w:spacing w:before="120"/>
              <w:jc w:val="both"/>
            </w:pPr>
            <w:r w:rsidRPr="00476F48">
              <w:rPr>
                <w:u w:val="single"/>
              </w:rPr>
              <w:t>IHO Definition:</w:t>
            </w:r>
            <w:r w:rsidRPr="00476F48">
              <w:t xml:space="preserve"> </w:t>
            </w:r>
            <w:r w:rsidRPr="00386D6F">
              <w:t>The name of the product specification to which a support file adheres.</w:t>
            </w:r>
          </w:p>
          <w:p w14:paraId="7EC7B822" w14:textId="77777777" w:rsidR="00B465A7" w:rsidRPr="00476F48" w:rsidRDefault="00B465A7" w:rsidP="00AE6DAE">
            <w:pPr>
              <w:pStyle w:val="BodyText"/>
              <w:spacing w:after="60"/>
              <w:jc w:val="both"/>
            </w:pPr>
            <w:r w:rsidRPr="00476F48">
              <w:rPr>
                <w:spacing w:val="-54"/>
              </w:rPr>
              <w:t xml:space="preserve"> </w:t>
            </w:r>
            <w:r w:rsidRPr="00476F48">
              <w:rPr>
                <w:u w:val="single"/>
              </w:rPr>
              <w:t>Sub-attributes:</w:t>
            </w:r>
          </w:p>
          <w:p w14:paraId="4EEFE1B8" w14:textId="60F65117" w:rsidR="00B465A7" w:rsidRPr="00476F48" w:rsidRDefault="00B465A7" w:rsidP="00AE6DAE">
            <w:pPr>
              <w:tabs>
                <w:tab w:val="left" w:pos="596"/>
              </w:tabs>
              <w:spacing w:after="60"/>
              <w:jc w:val="both"/>
              <w:rPr>
                <w:sz w:val="20"/>
              </w:rPr>
            </w:pPr>
            <w:r>
              <w:rPr>
                <w:b/>
                <w:spacing w:val="2"/>
                <w:sz w:val="20"/>
              </w:rPr>
              <w:tab/>
            </w:r>
            <w:r w:rsidR="00486AB5">
              <w:rPr>
                <w:b/>
                <w:spacing w:val="2"/>
                <w:sz w:val="20"/>
              </w:rPr>
              <w:t xml:space="preserve">edition </w:t>
            </w:r>
            <w:r>
              <w:rPr>
                <w:b/>
                <w:spacing w:val="2"/>
                <w:sz w:val="20"/>
              </w:rPr>
              <w:t>d</w:t>
            </w:r>
            <w:r w:rsidRPr="00476F48">
              <w:rPr>
                <w:b/>
                <w:spacing w:val="2"/>
                <w:sz w:val="20"/>
              </w:rPr>
              <w:t xml:space="preserve">ate </w:t>
            </w:r>
            <w:r w:rsidRPr="00476F48">
              <w:rPr>
                <w:sz w:val="20"/>
              </w:rPr>
              <w:t>(see</w:t>
            </w:r>
            <w:r w:rsidRPr="00476F48">
              <w:rPr>
                <w:spacing w:val="-2"/>
                <w:sz w:val="20"/>
              </w:rPr>
              <w:t xml:space="preserve"> </w:t>
            </w:r>
            <w:r w:rsidRPr="00476F48">
              <w:rPr>
                <w:sz w:val="20"/>
              </w:rPr>
              <w:t>clause</w:t>
            </w:r>
            <w:r w:rsidRPr="00476F48">
              <w:rPr>
                <w:spacing w:val="-1"/>
                <w:sz w:val="20"/>
              </w:rPr>
              <w:t xml:space="preserve"> 7.</w:t>
            </w:r>
            <w:r w:rsidR="00486AB5">
              <w:rPr>
                <w:spacing w:val="-1"/>
                <w:sz w:val="20"/>
              </w:rPr>
              <w:t>3</w:t>
            </w:r>
            <w:r w:rsidR="00760CC7">
              <w:rPr>
                <w:spacing w:val="-1"/>
                <w:sz w:val="20"/>
              </w:rPr>
              <w:t>1</w:t>
            </w:r>
            <w:r w:rsidRPr="00476F48">
              <w:rPr>
                <w:sz w:val="20"/>
              </w:rPr>
              <w:t>)</w:t>
            </w:r>
          </w:p>
          <w:p w14:paraId="63B322F0" w14:textId="467D3932" w:rsidR="00B465A7" w:rsidRPr="00476F48" w:rsidRDefault="00B465A7" w:rsidP="00AE6DAE">
            <w:pPr>
              <w:tabs>
                <w:tab w:val="left" w:pos="596"/>
              </w:tabs>
              <w:spacing w:after="60"/>
              <w:jc w:val="both"/>
              <w:rPr>
                <w:sz w:val="20"/>
              </w:rPr>
            </w:pPr>
            <w:r>
              <w:rPr>
                <w:b/>
                <w:sz w:val="20"/>
              </w:rPr>
              <w:tab/>
              <w:t>n</w:t>
            </w:r>
            <w:r w:rsidRPr="00476F48">
              <w:rPr>
                <w:b/>
                <w:sz w:val="20"/>
              </w:rPr>
              <w:t xml:space="preserve">ame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041CC">
              <w:rPr>
                <w:spacing w:val="-2"/>
                <w:sz w:val="20"/>
              </w:rPr>
              <w:t>50</w:t>
            </w:r>
            <w:r w:rsidRPr="00476F48">
              <w:rPr>
                <w:sz w:val="20"/>
              </w:rPr>
              <w:t>)</w:t>
            </w:r>
          </w:p>
          <w:p w14:paraId="6A503BE2" w14:textId="4ABF1BD3" w:rsidR="00B465A7" w:rsidRPr="00476F48" w:rsidRDefault="00B465A7" w:rsidP="00AE6DAE">
            <w:pPr>
              <w:tabs>
                <w:tab w:val="left" w:pos="596"/>
              </w:tabs>
              <w:jc w:val="both"/>
              <w:rPr>
                <w:sz w:val="20"/>
              </w:rPr>
            </w:pPr>
            <w:r>
              <w:rPr>
                <w:b/>
                <w:sz w:val="20"/>
              </w:rPr>
              <w:tab/>
              <w:t>v</w:t>
            </w:r>
            <w:r w:rsidRPr="00476F48">
              <w:rPr>
                <w:b/>
                <w:sz w:val="20"/>
              </w:rPr>
              <w:t xml:space="preserve">ersion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041CC">
              <w:rPr>
                <w:spacing w:val="-2"/>
                <w:sz w:val="20"/>
              </w:rPr>
              <w:t>92</w:t>
            </w:r>
            <w:r w:rsidRPr="00476F48">
              <w:rPr>
                <w:sz w:val="20"/>
              </w:rPr>
              <w:t>)</w:t>
            </w:r>
          </w:p>
          <w:p w14:paraId="2316401E" w14:textId="77777777" w:rsidR="00B465A7" w:rsidRPr="00476F48" w:rsidRDefault="00B465A7" w:rsidP="00AE6DAE">
            <w:pPr>
              <w:pStyle w:val="BodyText"/>
              <w:spacing w:after="0"/>
              <w:jc w:val="both"/>
            </w:pPr>
            <w:r w:rsidRPr="00476F48">
              <w:rPr>
                <w:spacing w:val="-52"/>
              </w:rPr>
              <w:t xml:space="preserve"> </w:t>
            </w:r>
            <w:r w:rsidRPr="00476F48">
              <w:rPr>
                <w:u w:val="single"/>
              </w:rPr>
              <w:t>Remarks:</w:t>
            </w:r>
          </w:p>
          <w:p w14:paraId="27A691C5" w14:textId="77777777" w:rsidR="00B465A7" w:rsidRPr="00476F48" w:rsidRDefault="00B465A7"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158375C7" w14:textId="77777777" w:rsidR="00517DB3" w:rsidRDefault="00517DB3" w:rsidP="00517DB3">
      <w:pPr>
        <w:pStyle w:val="BodyText"/>
        <w:spacing w:after="0"/>
      </w:pPr>
      <w:bookmarkStart w:id="2044" w:name="_Toc163482678"/>
      <w:bookmarkStart w:id="2045" w:name="_Toc170719388"/>
      <w:bookmarkStart w:id="2046" w:name="_Toc179472306"/>
      <w:bookmarkStart w:id="2047" w:name="_Toc180398074"/>
      <w:bookmarkStart w:id="2048" w:name="_Toc180764279"/>
      <w:bookmarkStart w:id="2049" w:name="_Toc181882720"/>
      <w:bookmarkStart w:id="2050" w:name="_Toc184393007"/>
      <w:bookmarkStart w:id="2051" w:name="_Toc163482679"/>
      <w:bookmarkStart w:id="2052" w:name="_Toc170719389"/>
      <w:bookmarkStart w:id="2053" w:name="_Toc179472307"/>
      <w:bookmarkStart w:id="2054" w:name="_Toc180398075"/>
      <w:bookmarkStart w:id="2055" w:name="_Toc180764280"/>
      <w:bookmarkStart w:id="2056" w:name="_Toc181882721"/>
      <w:bookmarkStart w:id="2057" w:name="_Toc184393008"/>
      <w:bookmarkStart w:id="2058" w:name="_Toc163476613"/>
      <w:bookmarkStart w:id="2059" w:name="_Toc163482691"/>
      <w:bookmarkStart w:id="2060" w:name="_Toc170719401"/>
      <w:bookmarkStart w:id="2061" w:name="_Toc179472319"/>
      <w:bookmarkStart w:id="2062" w:name="_Toc180398087"/>
      <w:bookmarkStart w:id="2063" w:name="_Toc180764292"/>
      <w:bookmarkStart w:id="2064" w:name="_Toc181882733"/>
      <w:bookmarkStart w:id="2065" w:name="_Toc184393020"/>
      <w:bookmarkStart w:id="2066" w:name="_Toc163476614"/>
      <w:bookmarkStart w:id="2067" w:name="_Toc163482692"/>
      <w:bookmarkStart w:id="2068" w:name="_Toc170719402"/>
      <w:bookmarkStart w:id="2069" w:name="_Toc179472320"/>
      <w:bookmarkStart w:id="2070" w:name="_Toc180398088"/>
      <w:bookmarkStart w:id="2071" w:name="_Toc180764293"/>
      <w:bookmarkStart w:id="2072" w:name="_Toc181882734"/>
      <w:bookmarkStart w:id="2073" w:name="_Toc184393021"/>
      <w:bookmarkStart w:id="2074" w:name="_Toc163476632"/>
      <w:bookmarkStart w:id="2075" w:name="_Toc163482710"/>
      <w:bookmarkStart w:id="2076" w:name="_Toc170719420"/>
      <w:bookmarkStart w:id="2077" w:name="_Toc179472338"/>
      <w:bookmarkStart w:id="2078" w:name="_Toc180398106"/>
      <w:bookmarkStart w:id="2079" w:name="_Toc180764311"/>
      <w:bookmarkStart w:id="2080" w:name="_Toc181882752"/>
      <w:bookmarkStart w:id="2081" w:name="_Toc184393039"/>
      <w:bookmarkStart w:id="2082" w:name="_Toc163476633"/>
      <w:bookmarkStart w:id="2083" w:name="_Toc163482711"/>
      <w:bookmarkStart w:id="2084" w:name="_Toc170719421"/>
      <w:bookmarkStart w:id="2085" w:name="_Toc179472339"/>
      <w:bookmarkStart w:id="2086" w:name="_Toc180398107"/>
      <w:bookmarkStart w:id="2087" w:name="_Toc180764312"/>
      <w:bookmarkStart w:id="2088" w:name="_Toc181882753"/>
      <w:bookmarkStart w:id="2089" w:name="_Toc184393040"/>
      <w:bookmarkStart w:id="2090" w:name="_Toc163476642"/>
      <w:bookmarkStart w:id="2091" w:name="_Toc163482720"/>
      <w:bookmarkStart w:id="2092" w:name="_Toc170719430"/>
      <w:bookmarkStart w:id="2093" w:name="_Toc179472348"/>
      <w:bookmarkStart w:id="2094" w:name="_Toc180398116"/>
      <w:bookmarkStart w:id="2095" w:name="_Toc180764321"/>
      <w:bookmarkStart w:id="2096" w:name="_Toc181882762"/>
      <w:bookmarkStart w:id="2097" w:name="_Toc184393049"/>
      <w:bookmarkStart w:id="2098" w:name="_Toc163476643"/>
      <w:bookmarkStart w:id="2099" w:name="_Toc163482721"/>
      <w:bookmarkStart w:id="2100" w:name="_Toc170719431"/>
      <w:bookmarkStart w:id="2101" w:name="_Toc179472349"/>
      <w:bookmarkStart w:id="2102" w:name="_Toc180398117"/>
      <w:bookmarkStart w:id="2103" w:name="_Toc180764322"/>
      <w:bookmarkStart w:id="2104" w:name="_Toc181882763"/>
      <w:bookmarkStart w:id="2105" w:name="_Toc184393050"/>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p>
    <w:p w14:paraId="0A269D28" w14:textId="209B55BB" w:rsidR="00883071" w:rsidRPr="00710310" w:rsidRDefault="0084545E" w:rsidP="00F1468C">
      <w:pPr>
        <w:pStyle w:val="Heading2"/>
        <w:numPr>
          <w:ilvl w:val="1"/>
          <w:numId w:val="23"/>
        </w:numPr>
      </w:pPr>
      <w:bookmarkStart w:id="2106" w:name="_Toc196831756"/>
      <w:r>
        <w:t>t</w:t>
      </w:r>
      <w:r w:rsidRPr="00710310">
        <w:t>elecommunications</w:t>
      </w:r>
      <w:bookmarkEnd w:id="2106"/>
    </w:p>
    <w:tbl>
      <w:tblPr>
        <w:tblStyle w:val="TableGrid"/>
        <w:tblW w:w="10065" w:type="dxa"/>
        <w:tblInd w:w="-5" w:type="dxa"/>
        <w:tblLook w:val="04A0" w:firstRow="1" w:lastRow="0" w:firstColumn="1" w:lastColumn="0" w:noHBand="0" w:noVBand="1"/>
      </w:tblPr>
      <w:tblGrid>
        <w:gridCol w:w="10065"/>
      </w:tblGrid>
      <w:tr w:rsidR="00883071" w:rsidRPr="00476F48" w14:paraId="5F37E8B9" w14:textId="77777777" w:rsidTr="0084545E">
        <w:tc>
          <w:tcPr>
            <w:tcW w:w="10065" w:type="dxa"/>
          </w:tcPr>
          <w:p w14:paraId="0667BEC2" w14:textId="77777777" w:rsidR="00883071" w:rsidRPr="00476F48" w:rsidRDefault="00883071" w:rsidP="0084545E">
            <w:pPr>
              <w:pStyle w:val="BodyText"/>
              <w:spacing w:before="120"/>
              <w:jc w:val="both"/>
            </w:pPr>
            <w:r w:rsidRPr="00476F48">
              <w:rPr>
                <w:u w:val="single"/>
              </w:rPr>
              <w:t>IHO Definition:</w:t>
            </w:r>
            <w:r w:rsidRPr="00476F48">
              <w:t xml:space="preserve"> A means or channel of communicating at a distance by electrical or electromagnetic means such as telegraphy, telephony, or broadcasting.</w:t>
            </w:r>
          </w:p>
          <w:p w14:paraId="550DC6EE" w14:textId="77777777" w:rsidR="00883071" w:rsidRPr="00476F48" w:rsidRDefault="00883071" w:rsidP="0084545E">
            <w:pPr>
              <w:pStyle w:val="BodyText"/>
              <w:spacing w:after="60"/>
              <w:jc w:val="both"/>
            </w:pPr>
            <w:r w:rsidRPr="00476F48">
              <w:rPr>
                <w:spacing w:val="-54"/>
              </w:rPr>
              <w:t xml:space="preserve"> </w:t>
            </w:r>
            <w:r w:rsidRPr="00476F48">
              <w:rPr>
                <w:u w:val="single"/>
              </w:rPr>
              <w:t>Sub-attributes:</w:t>
            </w:r>
          </w:p>
          <w:p w14:paraId="0C9589FB" w14:textId="7B110BCD" w:rsidR="00883071" w:rsidRPr="00476F48" w:rsidRDefault="0084545E" w:rsidP="0084545E">
            <w:pPr>
              <w:tabs>
                <w:tab w:val="left" w:pos="585"/>
              </w:tabs>
              <w:spacing w:after="60"/>
              <w:jc w:val="both"/>
              <w:rPr>
                <w:sz w:val="20"/>
              </w:rPr>
            </w:pPr>
            <w:r>
              <w:rPr>
                <w:b/>
                <w:sz w:val="20"/>
              </w:rPr>
              <w:tab/>
            </w:r>
            <w:r w:rsidR="004B1F5A">
              <w:rPr>
                <w:b/>
                <w:sz w:val="20"/>
              </w:rPr>
              <w:t>c</w:t>
            </w:r>
            <w:r w:rsidR="004B1F5A" w:rsidRPr="00476F48">
              <w:rPr>
                <w:b/>
                <w:sz w:val="20"/>
              </w:rPr>
              <w:t xml:space="preserve">ontact </w:t>
            </w:r>
            <w:r w:rsidR="004B1F5A">
              <w:rPr>
                <w:b/>
                <w:sz w:val="20"/>
              </w:rPr>
              <w:t>i</w:t>
            </w:r>
            <w:r w:rsidR="004B1F5A" w:rsidRPr="00476F48">
              <w:rPr>
                <w:b/>
                <w:sz w:val="20"/>
              </w:rPr>
              <w:t xml:space="preserve">nstructions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7041CC" w:rsidRPr="00476F48">
              <w:rPr>
                <w:spacing w:val="-1"/>
                <w:sz w:val="20"/>
              </w:rPr>
              <w:t>1</w:t>
            </w:r>
            <w:r w:rsidR="007041CC">
              <w:rPr>
                <w:spacing w:val="-1"/>
                <w:sz w:val="20"/>
              </w:rPr>
              <w:t>8</w:t>
            </w:r>
            <w:r w:rsidR="00883071" w:rsidRPr="00476F48">
              <w:rPr>
                <w:sz w:val="20"/>
              </w:rPr>
              <w:t>)</w:t>
            </w:r>
          </w:p>
          <w:p w14:paraId="5FDB1CC7" w14:textId="59BF8CBE" w:rsidR="00883071" w:rsidRPr="00476F48" w:rsidRDefault="0084545E" w:rsidP="0084545E">
            <w:pPr>
              <w:tabs>
                <w:tab w:val="left" w:pos="585"/>
              </w:tabs>
              <w:spacing w:after="60"/>
              <w:jc w:val="both"/>
              <w:rPr>
                <w:sz w:val="20"/>
              </w:rPr>
            </w:pPr>
            <w:r>
              <w:rPr>
                <w:b/>
                <w:sz w:val="20"/>
              </w:rPr>
              <w:tab/>
            </w:r>
            <w:r w:rsidR="004B1F5A">
              <w:rPr>
                <w:b/>
                <w:sz w:val="20"/>
              </w:rPr>
              <w:t>t</w:t>
            </w:r>
            <w:r w:rsidR="004B1F5A" w:rsidRPr="00476F48">
              <w:rPr>
                <w:b/>
                <w:sz w:val="20"/>
              </w:rPr>
              <w:t xml:space="preserve">elecommunication </w:t>
            </w:r>
            <w:r w:rsidR="004B1F5A">
              <w:rPr>
                <w:b/>
                <w:sz w:val="20"/>
              </w:rPr>
              <w:t>i</w:t>
            </w:r>
            <w:r w:rsidR="004B1F5A" w:rsidRPr="00476F48">
              <w:rPr>
                <w:b/>
                <w:sz w:val="20"/>
              </w:rPr>
              <w:t xml:space="preserve">dentifier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1C77B9">
              <w:rPr>
                <w:spacing w:val="-2"/>
                <w:sz w:val="20"/>
              </w:rPr>
              <w:t>8</w:t>
            </w:r>
            <w:r w:rsidR="007041CC">
              <w:rPr>
                <w:spacing w:val="-2"/>
                <w:sz w:val="20"/>
              </w:rPr>
              <w:t>3</w:t>
            </w:r>
            <w:r w:rsidR="00883071" w:rsidRPr="00476F48">
              <w:rPr>
                <w:sz w:val="20"/>
              </w:rPr>
              <w:t>)</w:t>
            </w:r>
          </w:p>
          <w:p w14:paraId="73EBD9C7" w14:textId="79E94AC8" w:rsidR="00883071" w:rsidRPr="00476F48" w:rsidRDefault="0084545E" w:rsidP="0084545E">
            <w:pPr>
              <w:tabs>
                <w:tab w:val="left" w:pos="585"/>
              </w:tabs>
              <w:jc w:val="both"/>
              <w:rPr>
                <w:sz w:val="20"/>
              </w:rPr>
            </w:pPr>
            <w:r>
              <w:rPr>
                <w:b/>
                <w:sz w:val="20"/>
              </w:rPr>
              <w:tab/>
            </w:r>
            <w:r w:rsidR="004B1F5A">
              <w:rPr>
                <w:b/>
                <w:sz w:val="20"/>
              </w:rPr>
              <w:t>t</w:t>
            </w:r>
            <w:r w:rsidR="004B1F5A" w:rsidRPr="00476F48">
              <w:rPr>
                <w:b/>
                <w:sz w:val="20"/>
              </w:rPr>
              <w:t xml:space="preserve">elecommunication </w:t>
            </w:r>
            <w:r w:rsidR="004B1F5A">
              <w:rPr>
                <w:b/>
                <w:sz w:val="20"/>
              </w:rPr>
              <w:t>s</w:t>
            </w:r>
            <w:r w:rsidR="004B1F5A" w:rsidRPr="00476F48">
              <w:rPr>
                <w:b/>
                <w:sz w:val="20"/>
              </w:rPr>
              <w:t xml:space="preserve">ervice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1C77B9">
              <w:rPr>
                <w:spacing w:val="-1"/>
                <w:sz w:val="20"/>
              </w:rPr>
              <w:t>8</w:t>
            </w:r>
            <w:r w:rsidR="007041CC">
              <w:rPr>
                <w:spacing w:val="-1"/>
                <w:sz w:val="20"/>
              </w:rPr>
              <w:t>4</w:t>
            </w:r>
            <w:r w:rsidR="00883071" w:rsidRPr="00476F48">
              <w:rPr>
                <w:sz w:val="20"/>
              </w:rPr>
              <w:t>)</w:t>
            </w:r>
          </w:p>
          <w:p w14:paraId="3A0E9F2E" w14:textId="77777777" w:rsidR="00883071" w:rsidRPr="00476F48" w:rsidRDefault="00883071" w:rsidP="0084545E">
            <w:pPr>
              <w:pStyle w:val="BodyText"/>
              <w:spacing w:after="0"/>
              <w:jc w:val="both"/>
            </w:pPr>
            <w:r w:rsidRPr="00476F48">
              <w:rPr>
                <w:spacing w:val="-52"/>
              </w:rPr>
              <w:t xml:space="preserve"> </w:t>
            </w:r>
            <w:r w:rsidRPr="00476F48">
              <w:rPr>
                <w:u w:val="single"/>
              </w:rPr>
              <w:t>Remarks:</w:t>
            </w:r>
          </w:p>
          <w:p w14:paraId="5DFD732A"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2AC6F7CA" w14:textId="77777777" w:rsidR="00241912" w:rsidRDefault="00241912" w:rsidP="00241912">
      <w:pPr>
        <w:pStyle w:val="BodyText"/>
        <w:spacing w:after="0"/>
      </w:pPr>
      <w:bookmarkStart w:id="2107" w:name="_Toc163476653"/>
      <w:bookmarkStart w:id="2108" w:name="_Toc163482731"/>
      <w:bookmarkStart w:id="2109" w:name="_Toc170719441"/>
      <w:bookmarkStart w:id="2110" w:name="_Toc179472359"/>
      <w:bookmarkStart w:id="2111" w:name="_Toc180398127"/>
      <w:bookmarkStart w:id="2112" w:name="_Toc180764332"/>
      <w:bookmarkStart w:id="2113" w:name="_Toc181882773"/>
      <w:bookmarkStart w:id="2114" w:name="_Toc184393060"/>
      <w:bookmarkEnd w:id="2107"/>
      <w:bookmarkEnd w:id="2108"/>
      <w:bookmarkEnd w:id="2109"/>
      <w:bookmarkEnd w:id="2110"/>
      <w:bookmarkEnd w:id="2111"/>
      <w:bookmarkEnd w:id="2112"/>
      <w:bookmarkEnd w:id="2113"/>
      <w:bookmarkEnd w:id="2114"/>
    </w:p>
    <w:p w14:paraId="4B920F0F" w14:textId="77777777" w:rsidR="0023637C" w:rsidRPr="006D6E72" w:rsidRDefault="0023637C" w:rsidP="0023637C">
      <w:pPr>
        <w:pStyle w:val="Heading2"/>
        <w:numPr>
          <w:ilvl w:val="1"/>
          <w:numId w:val="23"/>
        </w:numPr>
      </w:pPr>
      <w:bookmarkStart w:id="2115" w:name="_Toc196831757"/>
      <w:r>
        <w:t>t</w:t>
      </w:r>
      <w:r w:rsidRPr="006D6E72">
        <w:t xml:space="preserve">ime </w:t>
      </w:r>
      <w:r>
        <w:t>i</w:t>
      </w:r>
      <w:r w:rsidRPr="006D6E72">
        <w:t xml:space="preserve">nterval of </w:t>
      </w:r>
      <w:r>
        <w:t>c</w:t>
      </w:r>
      <w:r w:rsidRPr="006D6E72">
        <w:t>ycle</w:t>
      </w:r>
      <w:bookmarkEnd w:id="2115"/>
    </w:p>
    <w:tbl>
      <w:tblPr>
        <w:tblStyle w:val="TableGrid"/>
        <w:tblW w:w="10065" w:type="dxa"/>
        <w:tblInd w:w="-5" w:type="dxa"/>
        <w:tblLook w:val="04A0" w:firstRow="1" w:lastRow="0" w:firstColumn="1" w:lastColumn="0" w:noHBand="0" w:noVBand="1"/>
      </w:tblPr>
      <w:tblGrid>
        <w:gridCol w:w="10065"/>
      </w:tblGrid>
      <w:tr w:rsidR="0023637C" w:rsidRPr="00476F48" w14:paraId="2323BE3A" w14:textId="77777777" w:rsidTr="00955C73">
        <w:tc>
          <w:tcPr>
            <w:tcW w:w="10065" w:type="dxa"/>
          </w:tcPr>
          <w:p w14:paraId="3D589D26" w14:textId="77777777" w:rsidR="0023637C" w:rsidRPr="00EB2AC2" w:rsidRDefault="0023637C" w:rsidP="00955C73">
            <w:pPr>
              <w:pStyle w:val="BodyText"/>
              <w:spacing w:before="120"/>
              <w:jc w:val="both"/>
            </w:pPr>
            <w:r w:rsidRPr="00476F48">
              <w:rPr>
                <w:u w:val="single"/>
              </w:rPr>
              <w:t xml:space="preserve">IHO </w:t>
            </w:r>
            <w:r w:rsidRPr="00EB2AC2">
              <w:rPr>
                <w:u w:val="single"/>
              </w:rPr>
              <w:t>Definition:</w:t>
            </w:r>
            <w:r w:rsidRPr="00EB2AC2">
              <w:t xml:space="preserve"> </w:t>
            </w:r>
            <w:r w:rsidRPr="00644FBC">
              <w:t>The temporal interval of the cycle over which data is produced.</w:t>
            </w:r>
          </w:p>
          <w:p w14:paraId="0B918776" w14:textId="77777777" w:rsidR="0023637C" w:rsidRPr="00EB2AC2" w:rsidRDefault="0023637C" w:rsidP="00955C73">
            <w:pPr>
              <w:pStyle w:val="BodyText"/>
              <w:spacing w:after="60"/>
              <w:jc w:val="both"/>
            </w:pPr>
            <w:r w:rsidRPr="00EB2AC2">
              <w:rPr>
                <w:spacing w:val="-54"/>
              </w:rPr>
              <w:t xml:space="preserve"> </w:t>
            </w:r>
            <w:r w:rsidRPr="00EB2AC2">
              <w:rPr>
                <w:u w:val="single"/>
              </w:rPr>
              <w:t>Sub-attributes:</w:t>
            </w:r>
          </w:p>
          <w:p w14:paraId="6906665F" w14:textId="75FE4935" w:rsidR="0023637C" w:rsidRPr="00EB2AC2" w:rsidRDefault="0023637C" w:rsidP="00955C73">
            <w:pPr>
              <w:tabs>
                <w:tab w:val="left" w:pos="596"/>
              </w:tabs>
              <w:spacing w:after="60"/>
              <w:jc w:val="both"/>
              <w:rPr>
                <w:sz w:val="20"/>
              </w:rPr>
            </w:pPr>
            <w:r>
              <w:rPr>
                <w:b/>
                <w:spacing w:val="2"/>
                <w:sz w:val="20"/>
              </w:rPr>
              <w:tab/>
              <w:t>t</w:t>
            </w:r>
            <w:r w:rsidRPr="00EB2AC2">
              <w:rPr>
                <w:b/>
                <w:spacing w:val="2"/>
                <w:sz w:val="20"/>
              </w:rPr>
              <w:t xml:space="preserve">ype </w:t>
            </w:r>
            <w:r>
              <w:rPr>
                <w:b/>
                <w:spacing w:val="2"/>
                <w:sz w:val="20"/>
              </w:rPr>
              <w:t>o</w:t>
            </w:r>
            <w:r w:rsidRPr="00EB2AC2">
              <w:rPr>
                <w:b/>
                <w:spacing w:val="2"/>
                <w:sz w:val="20"/>
              </w:rPr>
              <w:t xml:space="preserve">f </w:t>
            </w:r>
            <w:r>
              <w:rPr>
                <w:b/>
                <w:spacing w:val="2"/>
                <w:sz w:val="20"/>
              </w:rPr>
              <w:t>t</w:t>
            </w:r>
            <w:r w:rsidRPr="00EB2AC2">
              <w:rPr>
                <w:b/>
                <w:spacing w:val="2"/>
                <w:sz w:val="20"/>
              </w:rPr>
              <w:t xml:space="preserve">ime </w:t>
            </w:r>
            <w:r>
              <w:rPr>
                <w:b/>
                <w:spacing w:val="2"/>
                <w:sz w:val="20"/>
              </w:rPr>
              <w:t>i</w:t>
            </w:r>
            <w:r w:rsidRPr="00EB2AC2">
              <w:rPr>
                <w:b/>
                <w:spacing w:val="2"/>
                <w:sz w:val="20"/>
              </w:rPr>
              <w:t xml:space="preserve">nterval </w:t>
            </w:r>
            <w:r>
              <w:rPr>
                <w:b/>
                <w:spacing w:val="2"/>
                <w:sz w:val="20"/>
              </w:rPr>
              <w:t>u</w:t>
            </w:r>
            <w:r w:rsidRPr="00EB2AC2">
              <w:rPr>
                <w:b/>
                <w:spacing w:val="2"/>
                <w:sz w:val="20"/>
              </w:rPr>
              <w:t xml:space="preserve">nit </w:t>
            </w:r>
            <w:r w:rsidRPr="00EB2AC2">
              <w:rPr>
                <w:sz w:val="20"/>
              </w:rPr>
              <w:t>(see</w:t>
            </w:r>
            <w:r w:rsidRPr="00EB2AC2">
              <w:rPr>
                <w:spacing w:val="-2"/>
                <w:sz w:val="20"/>
              </w:rPr>
              <w:t xml:space="preserve"> </w:t>
            </w:r>
            <w:r w:rsidRPr="00EB2AC2">
              <w:rPr>
                <w:sz w:val="20"/>
              </w:rPr>
              <w:t>clause</w:t>
            </w:r>
            <w:r w:rsidRPr="00EB2AC2">
              <w:rPr>
                <w:spacing w:val="-1"/>
                <w:sz w:val="20"/>
              </w:rPr>
              <w:t xml:space="preserve"> 7.</w:t>
            </w:r>
            <w:r w:rsidRPr="00EB2AC2">
              <w:rPr>
                <w:rFonts w:eastAsiaTheme="minorEastAsia"/>
                <w:spacing w:val="-1"/>
                <w:sz w:val="20"/>
                <w:lang w:eastAsia="ko-KR"/>
              </w:rPr>
              <w:t>8</w:t>
            </w:r>
            <w:r w:rsidR="007041CC">
              <w:rPr>
                <w:rFonts w:eastAsiaTheme="minorEastAsia"/>
                <w:spacing w:val="-1"/>
                <w:sz w:val="20"/>
                <w:lang w:eastAsia="ko-KR"/>
              </w:rPr>
              <w:t>8</w:t>
            </w:r>
            <w:r w:rsidRPr="00EB2AC2">
              <w:rPr>
                <w:sz w:val="20"/>
              </w:rPr>
              <w:t>)</w:t>
            </w:r>
          </w:p>
          <w:p w14:paraId="359246AB" w14:textId="220A6AA2" w:rsidR="0023637C" w:rsidRPr="00EB2AC2" w:rsidRDefault="0023637C" w:rsidP="00955C73">
            <w:pPr>
              <w:tabs>
                <w:tab w:val="left" w:pos="596"/>
              </w:tabs>
              <w:jc w:val="both"/>
              <w:rPr>
                <w:sz w:val="20"/>
              </w:rPr>
            </w:pPr>
            <w:r>
              <w:rPr>
                <w:b/>
                <w:sz w:val="20"/>
              </w:rPr>
              <w:tab/>
              <w:t>v</w:t>
            </w:r>
            <w:r w:rsidRPr="00EB2AC2">
              <w:rPr>
                <w:b/>
                <w:sz w:val="20"/>
              </w:rPr>
              <w:t xml:space="preserve">alue </w:t>
            </w:r>
            <w:r>
              <w:rPr>
                <w:b/>
                <w:sz w:val="20"/>
              </w:rPr>
              <w:t>o</w:t>
            </w:r>
            <w:r w:rsidRPr="00EB2AC2">
              <w:rPr>
                <w:b/>
                <w:sz w:val="20"/>
              </w:rPr>
              <w:t xml:space="preserve">f </w:t>
            </w:r>
            <w:r>
              <w:rPr>
                <w:b/>
                <w:sz w:val="20"/>
              </w:rPr>
              <w:t>t</w:t>
            </w:r>
            <w:r w:rsidRPr="00EB2AC2">
              <w:rPr>
                <w:b/>
                <w:sz w:val="20"/>
              </w:rPr>
              <w:t xml:space="preserve">ime </w:t>
            </w:r>
            <w:r w:rsidRPr="00EB2AC2">
              <w:rPr>
                <w:sz w:val="20"/>
              </w:rPr>
              <w:t>(see</w:t>
            </w:r>
            <w:r w:rsidRPr="00EB2AC2">
              <w:rPr>
                <w:spacing w:val="-3"/>
                <w:sz w:val="20"/>
              </w:rPr>
              <w:t xml:space="preserve"> </w:t>
            </w:r>
            <w:r w:rsidRPr="00EB2AC2">
              <w:rPr>
                <w:sz w:val="20"/>
              </w:rPr>
              <w:t>clause</w:t>
            </w:r>
            <w:r w:rsidRPr="00EB2AC2">
              <w:rPr>
                <w:spacing w:val="-2"/>
                <w:sz w:val="20"/>
              </w:rPr>
              <w:t xml:space="preserve"> 7.</w:t>
            </w:r>
            <w:r w:rsidR="007041CC">
              <w:rPr>
                <w:rFonts w:eastAsiaTheme="minorEastAsia"/>
                <w:spacing w:val="-2"/>
                <w:sz w:val="20"/>
                <w:lang w:eastAsia="ko-KR"/>
              </w:rPr>
              <w:t>91</w:t>
            </w:r>
            <w:r w:rsidRPr="00EB2AC2">
              <w:rPr>
                <w:sz w:val="20"/>
              </w:rPr>
              <w:t>)</w:t>
            </w:r>
          </w:p>
          <w:p w14:paraId="47ADE723" w14:textId="77777777" w:rsidR="0023637C" w:rsidRPr="00EB2AC2" w:rsidRDefault="0023637C" w:rsidP="00955C73">
            <w:pPr>
              <w:pStyle w:val="BodyText"/>
              <w:spacing w:after="0"/>
              <w:jc w:val="both"/>
            </w:pPr>
            <w:r w:rsidRPr="00EB2AC2">
              <w:rPr>
                <w:u w:val="single"/>
              </w:rPr>
              <w:t>Remarks:</w:t>
            </w:r>
          </w:p>
          <w:p w14:paraId="7588FB75" w14:textId="77777777" w:rsidR="0023637C" w:rsidRPr="00476F48" w:rsidRDefault="0023637C" w:rsidP="00955C73">
            <w:pPr>
              <w:pStyle w:val="BodyText"/>
              <w:numPr>
                <w:ilvl w:val="0"/>
                <w:numId w:val="1"/>
              </w:numPr>
              <w:tabs>
                <w:tab w:val="left" w:pos="171"/>
              </w:tabs>
              <w:ind w:left="0" w:firstLine="0"/>
              <w:jc w:val="both"/>
            </w:pPr>
            <w:r w:rsidRPr="00EB2AC2">
              <w:t>No</w:t>
            </w:r>
            <w:r w:rsidRPr="00EB2AC2">
              <w:rPr>
                <w:spacing w:val="-1"/>
              </w:rPr>
              <w:t xml:space="preserve"> </w:t>
            </w:r>
            <w:r w:rsidRPr="00EB2AC2">
              <w:t>remarks</w:t>
            </w:r>
            <w:r w:rsidRPr="00476F48">
              <w:t>.</w:t>
            </w:r>
          </w:p>
        </w:tc>
      </w:tr>
    </w:tbl>
    <w:p w14:paraId="6F743A26" w14:textId="77777777" w:rsidR="0023637C" w:rsidRDefault="0023637C" w:rsidP="00241912">
      <w:pPr>
        <w:pStyle w:val="BodyText"/>
        <w:spacing w:after="0"/>
      </w:pPr>
    </w:p>
    <w:p w14:paraId="4DFE0BE7" w14:textId="6F6039C1" w:rsidR="00863EFC" w:rsidRPr="00241912" w:rsidRDefault="00956D68" w:rsidP="00F1468C">
      <w:pPr>
        <w:pStyle w:val="Heading2"/>
        <w:numPr>
          <w:ilvl w:val="1"/>
          <w:numId w:val="23"/>
        </w:numPr>
      </w:pPr>
      <w:bookmarkStart w:id="2116" w:name="_Toc196831758"/>
      <w:r>
        <w:t>t</w:t>
      </w:r>
      <w:r w:rsidRPr="00241912">
        <w:t xml:space="preserve">ime </w:t>
      </w:r>
      <w:r>
        <w:t>i</w:t>
      </w:r>
      <w:r w:rsidRPr="00241912">
        <w:t xml:space="preserve">nterval </w:t>
      </w:r>
      <w:r w:rsidR="00E45080" w:rsidRPr="00241912">
        <w:t>o</w:t>
      </w:r>
      <w:r w:rsidR="00863EFC" w:rsidRPr="00241912">
        <w:t xml:space="preserve">f </w:t>
      </w:r>
      <w:r>
        <w:t>p</w:t>
      </w:r>
      <w:r w:rsidRPr="00241912">
        <w:t>roduct</w:t>
      </w:r>
      <w:bookmarkEnd w:id="2116"/>
    </w:p>
    <w:tbl>
      <w:tblPr>
        <w:tblStyle w:val="TableGrid"/>
        <w:tblW w:w="10065" w:type="dxa"/>
        <w:tblInd w:w="-5" w:type="dxa"/>
        <w:tblLook w:val="04A0" w:firstRow="1" w:lastRow="0" w:firstColumn="1" w:lastColumn="0" w:noHBand="0" w:noVBand="1"/>
      </w:tblPr>
      <w:tblGrid>
        <w:gridCol w:w="10065"/>
      </w:tblGrid>
      <w:tr w:rsidR="00FF430A" w:rsidRPr="00476F48" w14:paraId="7C508A68" w14:textId="77777777" w:rsidTr="00956D68">
        <w:tc>
          <w:tcPr>
            <w:tcW w:w="10065" w:type="dxa"/>
          </w:tcPr>
          <w:p w14:paraId="76B92011" w14:textId="6D7B4C47" w:rsidR="00FF430A" w:rsidRPr="00476F48" w:rsidRDefault="00FF430A" w:rsidP="00241912">
            <w:pPr>
              <w:pStyle w:val="BodyText"/>
              <w:spacing w:before="120"/>
              <w:jc w:val="both"/>
            </w:pPr>
            <w:r w:rsidRPr="00476F48">
              <w:rPr>
                <w:u w:val="single"/>
              </w:rPr>
              <w:t>IHO Definition:</w:t>
            </w:r>
            <w:r w:rsidRPr="00476F48">
              <w:t xml:space="preserve"> </w:t>
            </w:r>
            <w:r w:rsidR="00B465EA" w:rsidRPr="00476F48">
              <w:t xml:space="preserve">The temporal interval over which the product is </w:t>
            </w:r>
            <w:r w:rsidR="0060022B" w:rsidRPr="0060022B">
              <w:t>updated or renewed</w:t>
            </w:r>
            <w:r w:rsidR="006A4FDB" w:rsidRPr="00476F48">
              <w:t>.</w:t>
            </w:r>
          </w:p>
          <w:p w14:paraId="371027F5" w14:textId="77777777" w:rsidR="00FF430A" w:rsidRPr="00476F48" w:rsidRDefault="00FF430A" w:rsidP="00241912">
            <w:pPr>
              <w:pStyle w:val="BodyText"/>
              <w:spacing w:after="60"/>
              <w:jc w:val="both"/>
            </w:pPr>
            <w:r w:rsidRPr="00476F48">
              <w:rPr>
                <w:spacing w:val="-54"/>
              </w:rPr>
              <w:t xml:space="preserve"> </w:t>
            </w:r>
            <w:r w:rsidRPr="00476F48">
              <w:rPr>
                <w:u w:val="single"/>
              </w:rPr>
              <w:t>Sub-attributes:</w:t>
            </w:r>
          </w:p>
          <w:p w14:paraId="50453138" w14:textId="1422E991" w:rsidR="000D78A0" w:rsidRPr="00476F48" w:rsidRDefault="00241912" w:rsidP="00241912">
            <w:pPr>
              <w:tabs>
                <w:tab w:val="left" w:pos="585"/>
              </w:tabs>
              <w:spacing w:after="60"/>
              <w:jc w:val="both"/>
              <w:rPr>
                <w:b/>
                <w:spacing w:val="2"/>
                <w:sz w:val="20"/>
              </w:rPr>
            </w:pPr>
            <w:r>
              <w:rPr>
                <w:b/>
                <w:sz w:val="20"/>
              </w:rPr>
              <w:tab/>
            </w:r>
            <w:r w:rsidR="001C5D13">
              <w:rPr>
                <w:b/>
                <w:sz w:val="20"/>
              </w:rPr>
              <w:t>e</w:t>
            </w:r>
            <w:r w:rsidR="001C5D13" w:rsidRPr="00476F48">
              <w:rPr>
                <w:b/>
                <w:sz w:val="20"/>
              </w:rPr>
              <w:t xml:space="preserve">xpiration </w:t>
            </w:r>
            <w:r w:rsidR="001C5D13">
              <w:rPr>
                <w:b/>
                <w:sz w:val="20"/>
              </w:rPr>
              <w:t>d</w:t>
            </w:r>
            <w:r w:rsidR="001C5D13" w:rsidRPr="00476F48">
              <w:rPr>
                <w:b/>
                <w:sz w:val="20"/>
              </w:rPr>
              <w:t xml:space="preserve">ate </w:t>
            </w:r>
            <w:r w:rsidR="000D78A0" w:rsidRPr="00476F48">
              <w:rPr>
                <w:sz w:val="20"/>
              </w:rPr>
              <w:t>(see</w:t>
            </w:r>
            <w:r w:rsidR="000D78A0" w:rsidRPr="00476F48">
              <w:rPr>
                <w:spacing w:val="-3"/>
                <w:sz w:val="20"/>
              </w:rPr>
              <w:t xml:space="preserve"> </w:t>
            </w:r>
            <w:r w:rsidR="000D78A0" w:rsidRPr="00476F48">
              <w:rPr>
                <w:sz w:val="20"/>
              </w:rPr>
              <w:t>clause</w:t>
            </w:r>
            <w:r w:rsidR="000D78A0" w:rsidRPr="00476F48">
              <w:rPr>
                <w:spacing w:val="-2"/>
                <w:sz w:val="20"/>
              </w:rPr>
              <w:t xml:space="preserve"> 7.</w:t>
            </w:r>
            <w:r w:rsidR="005922CF" w:rsidRPr="00476F48">
              <w:rPr>
                <w:spacing w:val="-2"/>
                <w:sz w:val="20"/>
              </w:rPr>
              <w:t>3</w:t>
            </w:r>
            <w:r w:rsidR="00D32160">
              <w:rPr>
                <w:spacing w:val="-2"/>
                <w:sz w:val="20"/>
              </w:rPr>
              <w:t>3</w:t>
            </w:r>
            <w:r w:rsidR="000D78A0" w:rsidRPr="00476F48">
              <w:rPr>
                <w:sz w:val="20"/>
              </w:rPr>
              <w:t>)</w:t>
            </w:r>
          </w:p>
          <w:p w14:paraId="01D9BE8B" w14:textId="6F0EF22A" w:rsidR="00FF430A" w:rsidRPr="00476F48" w:rsidRDefault="00241912" w:rsidP="00241912">
            <w:pPr>
              <w:tabs>
                <w:tab w:val="left" w:pos="585"/>
              </w:tabs>
              <w:spacing w:after="60"/>
              <w:jc w:val="both"/>
              <w:rPr>
                <w:sz w:val="20"/>
              </w:rPr>
            </w:pPr>
            <w:r>
              <w:rPr>
                <w:b/>
                <w:spacing w:val="2"/>
                <w:sz w:val="20"/>
              </w:rPr>
              <w:tab/>
            </w:r>
            <w:r w:rsidR="001C5D13">
              <w:rPr>
                <w:b/>
                <w:spacing w:val="2"/>
                <w:sz w:val="20"/>
              </w:rPr>
              <w:t>i</w:t>
            </w:r>
            <w:r w:rsidR="001C5D13" w:rsidRPr="00476F48">
              <w:rPr>
                <w:b/>
                <w:spacing w:val="2"/>
                <w:sz w:val="20"/>
              </w:rPr>
              <w:t xml:space="preserve">ssue </w:t>
            </w:r>
            <w:r w:rsidR="001C5D13">
              <w:rPr>
                <w:b/>
                <w:spacing w:val="2"/>
                <w:sz w:val="20"/>
              </w:rPr>
              <w:t>d</w:t>
            </w:r>
            <w:r w:rsidR="001C5D13" w:rsidRPr="00476F48">
              <w:rPr>
                <w:b/>
                <w:spacing w:val="2"/>
                <w:sz w:val="20"/>
              </w:rPr>
              <w:t xml:space="preserve">ate </w:t>
            </w:r>
            <w:r w:rsidR="00FF430A" w:rsidRPr="00476F48">
              <w:rPr>
                <w:sz w:val="20"/>
              </w:rPr>
              <w:t>(see</w:t>
            </w:r>
            <w:r w:rsidR="00FF430A" w:rsidRPr="00476F48">
              <w:rPr>
                <w:spacing w:val="-2"/>
                <w:sz w:val="20"/>
              </w:rPr>
              <w:t xml:space="preserve"> </w:t>
            </w:r>
            <w:r w:rsidR="00FF430A" w:rsidRPr="00476F48">
              <w:rPr>
                <w:sz w:val="20"/>
              </w:rPr>
              <w:t>clause</w:t>
            </w:r>
            <w:r w:rsidR="00FF430A" w:rsidRPr="00476F48">
              <w:rPr>
                <w:spacing w:val="-1"/>
                <w:sz w:val="20"/>
              </w:rPr>
              <w:t xml:space="preserve"> 7.</w:t>
            </w:r>
            <w:r w:rsidR="005922CF" w:rsidRPr="00476F48">
              <w:rPr>
                <w:spacing w:val="-1"/>
                <w:sz w:val="20"/>
              </w:rPr>
              <w:t>4</w:t>
            </w:r>
            <w:r w:rsidR="00D32160">
              <w:rPr>
                <w:spacing w:val="-1"/>
                <w:sz w:val="20"/>
              </w:rPr>
              <w:t>4</w:t>
            </w:r>
            <w:r w:rsidR="00FF430A" w:rsidRPr="00476F48">
              <w:rPr>
                <w:sz w:val="20"/>
              </w:rPr>
              <w:t>)</w:t>
            </w:r>
          </w:p>
          <w:p w14:paraId="63F2051F" w14:textId="13AC4F74" w:rsidR="00FF430A" w:rsidRPr="00476F48" w:rsidRDefault="00241912" w:rsidP="00241912">
            <w:pPr>
              <w:tabs>
                <w:tab w:val="left" w:pos="585"/>
              </w:tabs>
              <w:jc w:val="both"/>
              <w:rPr>
                <w:sz w:val="20"/>
              </w:rPr>
            </w:pPr>
            <w:r>
              <w:rPr>
                <w:b/>
                <w:sz w:val="20"/>
              </w:rPr>
              <w:tab/>
            </w:r>
            <w:r w:rsidR="001C5D13">
              <w:rPr>
                <w:b/>
                <w:sz w:val="20"/>
              </w:rPr>
              <w:t>i</w:t>
            </w:r>
            <w:r w:rsidR="001C5D13" w:rsidRPr="00476F48">
              <w:rPr>
                <w:b/>
                <w:sz w:val="20"/>
              </w:rPr>
              <w:t xml:space="preserve">ssuance </w:t>
            </w:r>
            <w:r w:rsidR="001C5D13">
              <w:rPr>
                <w:b/>
                <w:sz w:val="20"/>
              </w:rPr>
              <w:t>c</w:t>
            </w:r>
            <w:r w:rsidR="001C5D13" w:rsidRPr="00476F48">
              <w:rPr>
                <w:b/>
                <w:sz w:val="20"/>
              </w:rPr>
              <w:t xml:space="preserve">ycle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8.</w:t>
            </w:r>
            <w:r w:rsidR="004A0124" w:rsidRPr="00476F48">
              <w:rPr>
                <w:spacing w:val="-2"/>
                <w:sz w:val="20"/>
              </w:rPr>
              <w:t>6</w:t>
            </w:r>
            <w:r w:rsidR="00FF430A" w:rsidRPr="00476F48">
              <w:rPr>
                <w:sz w:val="20"/>
              </w:rPr>
              <w:t>)</w:t>
            </w:r>
          </w:p>
          <w:p w14:paraId="56BB539F" w14:textId="77777777" w:rsidR="00FF430A" w:rsidRPr="00476F48" w:rsidRDefault="00FF430A" w:rsidP="00956D68">
            <w:pPr>
              <w:pStyle w:val="BodyText"/>
              <w:spacing w:after="0"/>
              <w:jc w:val="both"/>
            </w:pPr>
            <w:r w:rsidRPr="00476F48">
              <w:rPr>
                <w:spacing w:val="-52"/>
              </w:rPr>
              <w:t xml:space="preserve"> </w:t>
            </w:r>
            <w:r w:rsidRPr="00476F48">
              <w:rPr>
                <w:u w:val="single"/>
              </w:rPr>
              <w:t>Remarks:</w:t>
            </w:r>
          </w:p>
          <w:p w14:paraId="3B425F58" w14:textId="351CB4D8" w:rsidR="00FF430A" w:rsidRPr="00476F48" w:rsidRDefault="00FF430A" w:rsidP="00F1468C">
            <w:pPr>
              <w:pStyle w:val="BodyText"/>
              <w:numPr>
                <w:ilvl w:val="0"/>
                <w:numId w:val="1"/>
              </w:numPr>
              <w:tabs>
                <w:tab w:val="left" w:pos="171"/>
              </w:tabs>
              <w:ind w:left="0" w:firstLine="0"/>
              <w:jc w:val="both"/>
            </w:pPr>
            <w:r w:rsidRPr="00476F48">
              <w:lastRenderedPageBreak/>
              <w:t>No</w:t>
            </w:r>
            <w:r w:rsidRPr="00476F48">
              <w:rPr>
                <w:spacing w:val="-1"/>
              </w:rPr>
              <w:t xml:space="preserve"> </w:t>
            </w:r>
            <w:r w:rsidRPr="00476F48">
              <w:t>remarks.</w:t>
            </w:r>
          </w:p>
        </w:tc>
      </w:tr>
    </w:tbl>
    <w:p w14:paraId="31D12A70" w14:textId="73AEA143" w:rsidR="00FF430A" w:rsidRPr="00476F48" w:rsidRDefault="00FF430A" w:rsidP="006D6E72">
      <w:pPr>
        <w:pStyle w:val="BodyText"/>
        <w:spacing w:after="0"/>
      </w:pPr>
    </w:p>
    <w:p w14:paraId="2CB4F381" w14:textId="3CAD7E83" w:rsidR="008E53CC" w:rsidRPr="0022149D" w:rsidRDefault="0022149D" w:rsidP="00F1468C">
      <w:pPr>
        <w:pStyle w:val="Heading2"/>
        <w:keepNext/>
        <w:keepLines/>
        <w:numPr>
          <w:ilvl w:val="1"/>
          <w:numId w:val="23"/>
        </w:numPr>
      </w:pPr>
      <w:bookmarkStart w:id="2117" w:name="_Toc196463555"/>
      <w:bookmarkStart w:id="2118" w:name="_Toc196831759"/>
      <w:bookmarkStart w:id="2119" w:name="_Toc163474210"/>
      <w:bookmarkStart w:id="2120" w:name="_Toc163474218"/>
      <w:bookmarkStart w:id="2121" w:name="_Toc196463563"/>
      <w:bookmarkStart w:id="2122" w:name="_Toc196831767"/>
      <w:bookmarkStart w:id="2123" w:name="_Toc196831768"/>
      <w:bookmarkEnd w:id="2117"/>
      <w:bookmarkEnd w:id="2118"/>
      <w:bookmarkEnd w:id="2119"/>
      <w:bookmarkEnd w:id="2120"/>
      <w:bookmarkEnd w:id="2121"/>
      <w:bookmarkEnd w:id="2122"/>
      <w:r>
        <w:t>w</w:t>
      </w:r>
      <w:r w:rsidRPr="0022149D">
        <w:t xml:space="preserve">eek </w:t>
      </w:r>
      <w:r>
        <w:t>o</w:t>
      </w:r>
      <w:r w:rsidRPr="0022149D">
        <w:t xml:space="preserve">f </w:t>
      </w:r>
      <w:r>
        <w:t>y</w:t>
      </w:r>
      <w:r w:rsidRPr="0022149D">
        <w:t>ear</w:t>
      </w:r>
      <w:bookmarkEnd w:id="2123"/>
    </w:p>
    <w:tbl>
      <w:tblPr>
        <w:tblStyle w:val="TableGrid"/>
        <w:tblW w:w="10065" w:type="dxa"/>
        <w:tblInd w:w="-5" w:type="dxa"/>
        <w:tblLook w:val="04A0" w:firstRow="1" w:lastRow="0" w:firstColumn="1" w:lastColumn="0" w:noHBand="0" w:noVBand="1"/>
      </w:tblPr>
      <w:tblGrid>
        <w:gridCol w:w="10065"/>
      </w:tblGrid>
      <w:tr w:rsidR="008E53CC" w:rsidRPr="00476F48" w14:paraId="7C2DCC61" w14:textId="77777777" w:rsidTr="0022149D">
        <w:tc>
          <w:tcPr>
            <w:tcW w:w="10065" w:type="dxa"/>
          </w:tcPr>
          <w:p w14:paraId="34EE7867" w14:textId="11A017A6" w:rsidR="008E53CC" w:rsidRPr="0022149D" w:rsidRDefault="008E53CC" w:rsidP="0022149D">
            <w:pPr>
              <w:pStyle w:val="BodyText"/>
              <w:spacing w:before="120"/>
              <w:jc w:val="both"/>
            </w:pPr>
            <w:r w:rsidRPr="00476F48">
              <w:rPr>
                <w:u w:val="single"/>
              </w:rPr>
              <w:t xml:space="preserve">IHO </w:t>
            </w:r>
            <w:r w:rsidRPr="0022149D">
              <w:rPr>
                <w:u w:val="single"/>
              </w:rPr>
              <w:t>Definition:</w:t>
            </w:r>
            <w:r w:rsidR="00491171" w:rsidRPr="0022149D">
              <w:t xml:space="preserve"> </w:t>
            </w:r>
            <w:r w:rsidR="00F1606D" w:rsidRPr="00F1606D">
              <w:t>The indication of a specific week within a specific year.</w:t>
            </w:r>
          </w:p>
          <w:p w14:paraId="3B8DC768" w14:textId="77777777" w:rsidR="008E53CC" w:rsidRPr="0022149D" w:rsidRDefault="008E53CC" w:rsidP="0022149D">
            <w:pPr>
              <w:pStyle w:val="BodyText"/>
              <w:spacing w:after="60"/>
              <w:jc w:val="both"/>
            </w:pPr>
            <w:r w:rsidRPr="0022149D">
              <w:rPr>
                <w:spacing w:val="-54"/>
              </w:rPr>
              <w:t xml:space="preserve"> </w:t>
            </w:r>
            <w:r w:rsidRPr="0022149D">
              <w:rPr>
                <w:u w:val="single"/>
              </w:rPr>
              <w:t>Sub-attributes:</w:t>
            </w:r>
          </w:p>
          <w:p w14:paraId="4927BF44" w14:textId="29A875C9" w:rsidR="008E53CC" w:rsidRPr="0022149D" w:rsidRDefault="0022149D" w:rsidP="0022149D">
            <w:pPr>
              <w:tabs>
                <w:tab w:val="left" w:pos="585"/>
              </w:tabs>
              <w:spacing w:after="60"/>
              <w:jc w:val="both"/>
              <w:rPr>
                <w:sz w:val="20"/>
              </w:rPr>
            </w:pPr>
            <w:r>
              <w:rPr>
                <w:b/>
                <w:spacing w:val="2"/>
                <w:sz w:val="20"/>
              </w:rPr>
              <w:tab/>
            </w:r>
            <w:r w:rsidR="00F1606D">
              <w:rPr>
                <w:b/>
                <w:spacing w:val="2"/>
                <w:sz w:val="20"/>
              </w:rPr>
              <w:t>w</w:t>
            </w:r>
            <w:r w:rsidR="00F1606D" w:rsidRPr="0022149D">
              <w:rPr>
                <w:b/>
                <w:spacing w:val="2"/>
                <w:sz w:val="20"/>
              </w:rPr>
              <w:t xml:space="preserve">eek </w:t>
            </w:r>
            <w:r w:rsidR="00F1606D">
              <w:rPr>
                <w:b/>
                <w:spacing w:val="2"/>
                <w:sz w:val="20"/>
              </w:rPr>
              <w:t>n</w:t>
            </w:r>
            <w:r w:rsidR="00F1606D" w:rsidRPr="0022149D">
              <w:rPr>
                <w:b/>
                <w:spacing w:val="2"/>
                <w:sz w:val="20"/>
              </w:rPr>
              <w:t xml:space="preserve">umber </w:t>
            </w:r>
            <w:r w:rsidR="008E53CC" w:rsidRPr="0022149D">
              <w:rPr>
                <w:sz w:val="20"/>
              </w:rPr>
              <w:t>(see</w:t>
            </w:r>
            <w:r w:rsidR="008E53CC" w:rsidRPr="0022149D">
              <w:rPr>
                <w:spacing w:val="-2"/>
                <w:sz w:val="20"/>
              </w:rPr>
              <w:t xml:space="preserve"> </w:t>
            </w:r>
            <w:r w:rsidR="008E53CC" w:rsidRPr="0022149D">
              <w:rPr>
                <w:sz w:val="20"/>
              </w:rPr>
              <w:t>clause</w:t>
            </w:r>
            <w:r w:rsidR="008E53CC" w:rsidRPr="0022149D">
              <w:rPr>
                <w:spacing w:val="-1"/>
                <w:sz w:val="20"/>
              </w:rPr>
              <w:t xml:space="preserve"> 7.</w:t>
            </w:r>
            <w:r w:rsidR="008A537C" w:rsidRPr="0022149D">
              <w:rPr>
                <w:rFonts w:eastAsiaTheme="minorEastAsia"/>
                <w:spacing w:val="-1"/>
                <w:sz w:val="20"/>
                <w:lang w:eastAsia="ko-KR"/>
              </w:rPr>
              <w:t>9</w:t>
            </w:r>
            <w:r w:rsidR="00D32160">
              <w:rPr>
                <w:rFonts w:eastAsiaTheme="minorEastAsia"/>
                <w:spacing w:val="-1"/>
                <w:sz w:val="20"/>
                <w:lang w:eastAsia="ko-KR"/>
              </w:rPr>
              <w:t>4</w:t>
            </w:r>
            <w:r w:rsidR="008E53CC" w:rsidRPr="0022149D">
              <w:rPr>
                <w:sz w:val="20"/>
              </w:rPr>
              <w:t>)</w:t>
            </w:r>
          </w:p>
          <w:p w14:paraId="14E16F6B" w14:textId="31AC34A2" w:rsidR="008E53CC" w:rsidRPr="0022149D" w:rsidRDefault="0022149D" w:rsidP="0022149D">
            <w:pPr>
              <w:tabs>
                <w:tab w:val="left" w:pos="585"/>
              </w:tabs>
              <w:jc w:val="both"/>
              <w:rPr>
                <w:sz w:val="20"/>
              </w:rPr>
            </w:pPr>
            <w:r>
              <w:rPr>
                <w:b/>
                <w:sz w:val="20"/>
              </w:rPr>
              <w:tab/>
            </w:r>
            <w:r w:rsidR="00F1606D">
              <w:rPr>
                <w:b/>
                <w:sz w:val="20"/>
              </w:rPr>
              <w:t>y</w:t>
            </w:r>
            <w:r w:rsidR="00F1606D" w:rsidRPr="0022149D">
              <w:rPr>
                <w:b/>
                <w:sz w:val="20"/>
              </w:rPr>
              <w:t xml:space="preserve">ear </w:t>
            </w:r>
            <w:r w:rsidR="00F1606D">
              <w:rPr>
                <w:b/>
                <w:sz w:val="20"/>
              </w:rPr>
              <w:t>n</w:t>
            </w:r>
            <w:r w:rsidR="00F1606D" w:rsidRPr="0022149D">
              <w:rPr>
                <w:b/>
                <w:sz w:val="20"/>
              </w:rPr>
              <w:t xml:space="preserve">umber </w:t>
            </w:r>
            <w:r w:rsidR="008E53CC" w:rsidRPr="0022149D">
              <w:rPr>
                <w:sz w:val="20"/>
              </w:rPr>
              <w:t>(see</w:t>
            </w:r>
            <w:r w:rsidR="008E53CC" w:rsidRPr="0022149D">
              <w:rPr>
                <w:spacing w:val="-3"/>
                <w:sz w:val="20"/>
              </w:rPr>
              <w:t xml:space="preserve"> </w:t>
            </w:r>
            <w:r w:rsidR="008E53CC" w:rsidRPr="0022149D">
              <w:rPr>
                <w:sz w:val="20"/>
              </w:rPr>
              <w:t>clause</w:t>
            </w:r>
            <w:r w:rsidR="008E53CC" w:rsidRPr="0022149D">
              <w:rPr>
                <w:spacing w:val="-2"/>
                <w:sz w:val="20"/>
              </w:rPr>
              <w:t xml:space="preserve"> 7.</w:t>
            </w:r>
            <w:r w:rsidR="008A537C" w:rsidRPr="0022149D">
              <w:rPr>
                <w:rFonts w:eastAsiaTheme="minorEastAsia"/>
                <w:spacing w:val="-2"/>
                <w:sz w:val="20"/>
                <w:lang w:eastAsia="ko-KR"/>
              </w:rPr>
              <w:t>9</w:t>
            </w:r>
            <w:r w:rsidR="00D32160">
              <w:rPr>
                <w:rFonts w:eastAsiaTheme="minorEastAsia"/>
                <w:spacing w:val="-2"/>
                <w:sz w:val="20"/>
                <w:lang w:eastAsia="ko-KR"/>
              </w:rPr>
              <w:t>5</w:t>
            </w:r>
            <w:r w:rsidR="008E53CC" w:rsidRPr="0022149D">
              <w:rPr>
                <w:sz w:val="20"/>
              </w:rPr>
              <w:t>)</w:t>
            </w:r>
          </w:p>
          <w:p w14:paraId="277C1BF0" w14:textId="77777777" w:rsidR="008E53CC" w:rsidRPr="0022149D" w:rsidRDefault="008E53CC" w:rsidP="0022149D">
            <w:pPr>
              <w:pStyle w:val="BodyText"/>
              <w:spacing w:after="0"/>
              <w:jc w:val="both"/>
            </w:pPr>
            <w:r w:rsidRPr="0022149D">
              <w:rPr>
                <w:u w:val="single"/>
              </w:rPr>
              <w:t>Remarks:</w:t>
            </w:r>
          </w:p>
          <w:p w14:paraId="5F488547" w14:textId="77777777" w:rsidR="008E53CC" w:rsidRPr="00476F48" w:rsidRDefault="008E53CC" w:rsidP="00F1468C">
            <w:pPr>
              <w:pStyle w:val="BodyText"/>
              <w:numPr>
                <w:ilvl w:val="0"/>
                <w:numId w:val="1"/>
              </w:numPr>
              <w:tabs>
                <w:tab w:val="left" w:pos="171"/>
              </w:tabs>
              <w:ind w:left="0" w:firstLine="0"/>
              <w:jc w:val="both"/>
            </w:pPr>
            <w:r w:rsidRPr="0022149D">
              <w:t>No</w:t>
            </w:r>
            <w:r w:rsidRPr="0022149D">
              <w:rPr>
                <w:spacing w:val="-1"/>
              </w:rPr>
              <w:t xml:space="preserve"> </w:t>
            </w:r>
            <w:r w:rsidRPr="0022149D">
              <w:t>remarks</w:t>
            </w:r>
            <w:r w:rsidRPr="00476F48">
              <w:t>.</w:t>
            </w:r>
          </w:p>
        </w:tc>
      </w:tr>
    </w:tbl>
    <w:p w14:paraId="22A0DD32" w14:textId="77777777" w:rsidR="00F96791" w:rsidRPr="006363EB" w:rsidRDefault="00F96791" w:rsidP="006363EB">
      <w:pPr>
        <w:pStyle w:val="BodyText"/>
      </w:pPr>
    </w:p>
    <w:p w14:paraId="706FC249" w14:textId="77777777" w:rsidR="006363EB" w:rsidRPr="006363EB" w:rsidRDefault="006363EB" w:rsidP="006363EB">
      <w:pPr>
        <w:pStyle w:val="BodyText"/>
      </w:pPr>
    </w:p>
    <w:sectPr w:rsidR="006363EB" w:rsidRPr="006363EB" w:rsidSect="001249D3">
      <w:pgSz w:w="11910" w:h="16850"/>
      <w:pgMar w:top="1440" w:right="1400" w:bottom="1440" w:left="14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CDA74" w14:textId="77777777" w:rsidR="00990D1F" w:rsidRPr="00476F48" w:rsidRDefault="00990D1F" w:rsidP="00583C4D">
      <w:r w:rsidRPr="00476F48">
        <w:separator/>
      </w:r>
    </w:p>
  </w:endnote>
  <w:endnote w:type="continuationSeparator" w:id="0">
    <w:p w14:paraId="4295B602" w14:textId="77777777" w:rsidR="00990D1F" w:rsidRPr="00476F48" w:rsidRDefault="00990D1F" w:rsidP="00583C4D">
      <w:r w:rsidRPr="00476F4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altName w:val="Times New Roman"/>
    <w:panose1 w:val="020B07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9EF61" w14:textId="4E057CB9" w:rsidR="00571CBA" w:rsidRPr="00476F48" w:rsidRDefault="00571CBA">
    <w:pPr>
      <w:pStyle w:val="Footer"/>
      <w:rPr>
        <w:rFonts w:eastAsiaTheme="minorEastAsia"/>
        <w:lang w:eastAsia="ko-KR"/>
      </w:rPr>
    </w:pPr>
    <w:r w:rsidRPr="00476F48">
      <w:rPr>
        <w:sz w:val="16"/>
      </w:rPr>
      <w:t>S-128</w:t>
    </w:r>
    <w:r w:rsidRPr="00476F48">
      <w:rPr>
        <w:spacing w:val="-1"/>
        <w:sz w:val="16"/>
      </w:rPr>
      <w:t xml:space="preserve"> </w:t>
    </w:r>
    <w:r w:rsidRPr="00476F48">
      <w:rPr>
        <w:sz w:val="16"/>
      </w:rPr>
      <w:t>Annex</w:t>
    </w:r>
    <w:r w:rsidRPr="00476F48">
      <w:rPr>
        <w:spacing w:val="-3"/>
        <w:sz w:val="16"/>
      </w:rPr>
      <w:t xml:space="preserve"> </w:t>
    </w:r>
    <w:r w:rsidRPr="00476F48">
      <w:rPr>
        <w:sz w:val="16"/>
      </w:rPr>
      <w:t>A</w:t>
    </w:r>
    <w:r w:rsidRPr="00476F48">
      <w:ptab w:relativeTo="margin" w:alignment="center" w:leader="none"/>
    </w:r>
    <w:r w:rsidR="00C94E75" w:rsidRPr="00476F48">
      <w:rPr>
        <w:sz w:val="16"/>
      </w:rPr>
      <w:t>March</w:t>
    </w:r>
    <w:r w:rsidRPr="00476F48">
      <w:rPr>
        <w:sz w:val="16"/>
      </w:rPr>
      <w:t xml:space="preserve"> </w:t>
    </w:r>
    <w:r w:rsidR="00C94E75" w:rsidRPr="00476F48">
      <w:rPr>
        <w:sz w:val="16"/>
      </w:rPr>
      <w:t>2025</w:t>
    </w:r>
    <w:r w:rsidR="00C94E75" w:rsidRPr="00476F48">
      <w:ptab w:relativeTo="margin" w:alignment="right" w:leader="none"/>
    </w:r>
    <w:r w:rsidR="00C94E75" w:rsidRPr="00476F48">
      <w:rPr>
        <w:rFonts w:eastAsia="Times New Roman"/>
        <w:sz w:val="16"/>
        <w:szCs w:val="24"/>
      </w:rPr>
      <w:t xml:space="preserve"> </w:t>
    </w:r>
    <w:r w:rsidRPr="00476F48">
      <w:rPr>
        <w:rFonts w:eastAsia="Times New Roman"/>
        <w:sz w:val="16"/>
        <w:szCs w:val="24"/>
      </w:rPr>
      <w:t>Edition</w:t>
    </w:r>
    <w:r w:rsidRPr="00476F48">
      <w:rPr>
        <w:sz w:val="16"/>
      </w:rPr>
      <w:t xml:space="preserve"> 2.0.0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C65B9" w14:textId="30720479" w:rsidR="00571CBA" w:rsidRPr="00476F48" w:rsidRDefault="00571CBA" w:rsidP="00B97BA4">
    <w:pPr>
      <w:pStyle w:val="Footer"/>
      <w:rPr>
        <w:rFonts w:eastAsiaTheme="minorEastAsia"/>
        <w:lang w:eastAsia="ko-KR"/>
      </w:rPr>
    </w:pPr>
    <w:r w:rsidRPr="00476F48">
      <w:rPr>
        <w:sz w:val="16"/>
      </w:rPr>
      <w:t>S-128</w:t>
    </w:r>
    <w:r w:rsidRPr="00476F48">
      <w:rPr>
        <w:spacing w:val="-1"/>
        <w:sz w:val="16"/>
      </w:rPr>
      <w:t xml:space="preserve"> </w:t>
    </w:r>
    <w:r w:rsidRPr="00476F48">
      <w:rPr>
        <w:sz w:val="16"/>
      </w:rPr>
      <w:t>Annex</w:t>
    </w:r>
    <w:r w:rsidRPr="00476F48">
      <w:rPr>
        <w:spacing w:val="-3"/>
        <w:sz w:val="16"/>
      </w:rPr>
      <w:t xml:space="preserve"> </w:t>
    </w:r>
    <w:r w:rsidRPr="00476F48">
      <w:rPr>
        <w:sz w:val="16"/>
      </w:rPr>
      <w:t>A</w:t>
    </w:r>
    <w:r w:rsidRPr="00476F48">
      <w:ptab w:relativeTo="margin" w:alignment="center" w:leader="none"/>
    </w:r>
    <w:r w:rsidR="00B80AC9" w:rsidRPr="00476F48">
      <w:rPr>
        <w:sz w:val="16"/>
      </w:rPr>
      <w:t>March</w:t>
    </w:r>
    <w:r w:rsidRPr="00476F48">
      <w:rPr>
        <w:sz w:val="16"/>
      </w:rPr>
      <w:t xml:space="preserve"> </w:t>
    </w:r>
    <w:r w:rsidR="00072ABF" w:rsidRPr="00476F48">
      <w:rPr>
        <w:sz w:val="16"/>
      </w:rPr>
      <w:t>2025</w:t>
    </w:r>
    <w:r w:rsidR="00072ABF" w:rsidRPr="00476F48">
      <w:ptab w:relativeTo="margin" w:alignment="right" w:leader="none"/>
    </w:r>
    <w:r w:rsidR="00072ABF" w:rsidRPr="00476F48">
      <w:rPr>
        <w:rFonts w:eastAsia="Times New Roman"/>
        <w:sz w:val="16"/>
        <w:szCs w:val="24"/>
      </w:rPr>
      <w:t xml:space="preserve"> </w:t>
    </w:r>
    <w:r w:rsidRPr="00476F48">
      <w:rPr>
        <w:rFonts w:eastAsia="Times New Roman"/>
        <w:sz w:val="16"/>
        <w:szCs w:val="24"/>
      </w:rPr>
      <w:t>Edition</w:t>
    </w:r>
    <w:r w:rsidRPr="00476F48">
      <w:rPr>
        <w:sz w:val="16"/>
      </w:rPr>
      <w:t xml:space="preserve"> 2.0.0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A4DBE" w14:textId="77777777" w:rsidR="00990D1F" w:rsidRPr="00476F48" w:rsidRDefault="00990D1F" w:rsidP="00583C4D">
      <w:r w:rsidRPr="00476F48">
        <w:separator/>
      </w:r>
    </w:p>
  </w:footnote>
  <w:footnote w:type="continuationSeparator" w:id="0">
    <w:p w14:paraId="482A0347" w14:textId="77777777" w:rsidR="00990D1F" w:rsidRPr="00476F48" w:rsidRDefault="00990D1F" w:rsidP="00583C4D">
      <w:r w:rsidRPr="00476F4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C148E" w14:textId="13057327" w:rsidR="00571CBA" w:rsidRPr="00476F48" w:rsidRDefault="00571CBA" w:rsidP="00B97BA4">
    <w:pPr>
      <w:pStyle w:val="Header"/>
      <w:rPr>
        <w:sz w:val="16"/>
        <w:szCs w:val="16"/>
      </w:rPr>
    </w:pPr>
    <w:r w:rsidRPr="00476F48">
      <w:rPr>
        <w:sz w:val="16"/>
        <w:szCs w:val="16"/>
      </w:rPr>
      <w:fldChar w:fldCharType="begin"/>
    </w:r>
    <w:r w:rsidRPr="00476F48">
      <w:rPr>
        <w:sz w:val="16"/>
        <w:szCs w:val="16"/>
      </w:rPr>
      <w:instrText>PAGE   \* MERGEFORMAT</w:instrText>
    </w:r>
    <w:r w:rsidRPr="00476F48">
      <w:rPr>
        <w:sz w:val="16"/>
        <w:szCs w:val="16"/>
      </w:rPr>
      <w:fldChar w:fldCharType="separate"/>
    </w:r>
    <w:r w:rsidR="00861C47" w:rsidRPr="00476F48">
      <w:rPr>
        <w:sz w:val="16"/>
        <w:szCs w:val="16"/>
      </w:rPr>
      <w:t>20</w:t>
    </w:r>
    <w:r w:rsidRPr="00476F48">
      <w:rPr>
        <w:sz w:val="16"/>
        <w:szCs w:val="16"/>
      </w:rPr>
      <w:fldChar w:fldCharType="end"/>
    </w:r>
    <w:r w:rsidRPr="00476F48">
      <w:rPr>
        <w:sz w:val="16"/>
        <w:szCs w:val="16"/>
      </w:rPr>
      <w:ptab w:relativeTo="margin" w:alignment="center" w:leader="none"/>
    </w:r>
    <w:r w:rsidRPr="00476F48">
      <w:rPr>
        <w:sz w:val="16"/>
        <w:szCs w:val="16"/>
      </w:rPr>
      <w:t>Data</w:t>
    </w:r>
    <w:r w:rsidRPr="00476F48">
      <w:rPr>
        <w:spacing w:val="-2"/>
        <w:sz w:val="16"/>
        <w:szCs w:val="16"/>
      </w:rPr>
      <w:t xml:space="preserve"> </w:t>
    </w:r>
    <w:r w:rsidRPr="00476F48">
      <w:rPr>
        <w:sz w:val="16"/>
        <w:szCs w:val="16"/>
      </w:rPr>
      <w:t>Classification</w:t>
    </w:r>
    <w:r w:rsidRPr="00476F48">
      <w:rPr>
        <w:spacing w:val="-1"/>
        <w:sz w:val="16"/>
        <w:szCs w:val="16"/>
      </w:rPr>
      <w:t xml:space="preserve"> </w:t>
    </w:r>
    <w:r w:rsidRPr="00476F48">
      <w:rPr>
        <w:sz w:val="16"/>
        <w:szCs w:val="16"/>
      </w:rPr>
      <w:t>and</w:t>
    </w:r>
    <w:r w:rsidRPr="00476F48">
      <w:rPr>
        <w:spacing w:val="-4"/>
        <w:sz w:val="16"/>
        <w:szCs w:val="16"/>
      </w:rPr>
      <w:t xml:space="preserve"> </w:t>
    </w:r>
    <w:r w:rsidRPr="00476F48">
      <w:rPr>
        <w:sz w:val="16"/>
        <w:szCs w:val="16"/>
      </w:rPr>
      <w:t>Encoding</w:t>
    </w:r>
    <w:r w:rsidRPr="00476F48">
      <w:rPr>
        <w:spacing w:val="-4"/>
        <w:sz w:val="16"/>
        <w:szCs w:val="16"/>
      </w:rPr>
      <w:t xml:space="preserve"> </w:t>
    </w:r>
    <w:r w:rsidRPr="00476F48">
      <w:rPr>
        <w:sz w:val="16"/>
        <w:szCs w:val="16"/>
      </w:rPr>
      <w:t>Guide</w:t>
    </w:r>
    <w:r w:rsidRPr="00476F48">
      <w:rPr>
        <w:sz w:val="16"/>
        <w:szCs w:val="16"/>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AB570" w14:textId="769AD41D" w:rsidR="00571CBA" w:rsidRPr="00476F48" w:rsidRDefault="00571CBA" w:rsidP="00B97BA4">
    <w:pPr>
      <w:pStyle w:val="Header"/>
      <w:rPr>
        <w:rFonts w:eastAsiaTheme="minorEastAsia"/>
        <w:sz w:val="16"/>
        <w:szCs w:val="16"/>
        <w:lang w:eastAsia="ko-KR"/>
      </w:rPr>
    </w:pPr>
    <w:r w:rsidRPr="00476F48">
      <w:rPr>
        <w:sz w:val="16"/>
        <w:szCs w:val="16"/>
      </w:rPr>
      <w:ptab w:relativeTo="margin" w:alignment="center" w:leader="none"/>
    </w:r>
    <w:r w:rsidRPr="00476F48">
      <w:rPr>
        <w:sz w:val="16"/>
        <w:szCs w:val="16"/>
      </w:rPr>
      <w:t>Data</w:t>
    </w:r>
    <w:r w:rsidRPr="00476F48">
      <w:rPr>
        <w:spacing w:val="-2"/>
        <w:sz w:val="16"/>
        <w:szCs w:val="16"/>
      </w:rPr>
      <w:t xml:space="preserve"> </w:t>
    </w:r>
    <w:r w:rsidRPr="00476F48">
      <w:rPr>
        <w:sz w:val="16"/>
        <w:szCs w:val="16"/>
      </w:rPr>
      <w:t>Classification</w:t>
    </w:r>
    <w:r w:rsidRPr="00476F48">
      <w:rPr>
        <w:spacing w:val="-1"/>
        <w:sz w:val="16"/>
        <w:szCs w:val="16"/>
      </w:rPr>
      <w:t xml:space="preserve"> </w:t>
    </w:r>
    <w:r w:rsidRPr="00476F48">
      <w:rPr>
        <w:sz w:val="16"/>
        <w:szCs w:val="16"/>
      </w:rPr>
      <w:t>and</w:t>
    </w:r>
    <w:r w:rsidRPr="00476F48">
      <w:rPr>
        <w:spacing w:val="-4"/>
        <w:sz w:val="16"/>
        <w:szCs w:val="16"/>
      </w:rPr>
      <w:t xml:space="preserve"> </w:t>
    </w:r>
    <w:r w:rsidRPr="00476F48">
      <w:rPr>
        <w:sz w:val="16"/>
        <w:szCs w:val="16"/>
      </w:rPr>
      <w:t>Encoding</w:t>
    </w:r>
    <w:r w:rsidRPr="00476F48">
      <w:rPr>
        <w:spacing w:val="-4"/>
        <w:sz w:val="16"/>
        <w:szCs w:val="16"/>
      </w:rPr>
      <w:t xml:space="preserve"> </w:t>
    </w:r>
    <w:r w:rsidRPr="00476F48">
      <w:rPr>
        <w:sz w:val="16"/>
        <w:szCs w:val="16"/>
      </w:rPr>
      <w:t>Guide</w:t>
    </w:r>
    <w:r w:rsidRPr="00476F48">
      <w:rPr>
        <w:sz w:val="16"/>
        <w:szCs w:val="16"/>
      </w:rPr>
      <w:ptab w:relativeTo="margin" w:alignment="right" w:leader="none"/>
    </w:r>
    <w:r w:rsidRPr="00476F48">
      <w:rPr>
        <w:sz w:val="16"/>
        <w:szCs w:val="16"/>
      </w:rPr>
      <w:fldChar w:fldCharType="begin"/>
    </w:r>
    <w:r w:rsidRPr="00476F48">
      <w:rPr>
        <w:sz w:val="16"/>
        <w:szCs w:val="16"/>
      </w:rPr>
      <w:instrText>PAGE   \* MERGEFORMAT</w:instrText>
    </w:r>
    <w:r w:rsidRPr="00476F48">
      <w:rPr>
        <w:sz w:val="16"/>
        <w:szCs w:val="16"/>
      </w:rPr>
      <w:fldChar w:fldCharType="separate"/>
    </w:r>
    <w:r w:rsidR="00861C47" w:rsidRPr="00476F48">
      <w:rPr>
        <w:sz w:val="16"/>
        <w:szCs w:val="16"/>
        <w:lang w:eastAsia="ko-KR"/>
      </w:rPr>
      <w:t>21</w:t>
    </w:r>
    <w:r w:rsidRPr="00476F4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117"/>
    <w:multiLevelType w:val="hybridMultilevel"/>
    <w:tmpl w:val="86748E64"/>
    <w:lvl w:ilvl="0" w:tplc="83BC5C62">
      <w:start w:val="8"/>
      <w:numFmt w:val="decimal"/>
      <w:lvlText w:val="%1)"/>
      <w:lvlJc w:val="left"/>
      <w:pPr>
        <w:ind w:left="357" w:hanging="357"/>
      </w:pPr>
      <w:rPr>
        <w:rFonts w:ascii="Arial" w:eastAsia="Batang" w:hAnsi="Arial" w:cs="Arial" w:hint="default"/>
        <w:b/>
        <w:w w:val="99"/>
        <w:sz w:val="20"/>
        <w:szCs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0D05390"/>
    <w:multiLevelType w:val="multilevel"/>
    <w:tmpl w:val="386E3C8C"/>
    <w:lvl w:ilvl="0">
      <w:start w:val="6"/>
      <w:numFmt w:val="decimal"/>
      <w:lvlText w:val="%1"/>
      <w:lvlJc w:val="left"/>
      <w:pPr>
        <w:ind w:left="552" w:hanging="432"/>
      </w:pPr>
      <w:rPr>
        <w:rFonts w:ascii="Arial" w:eastAsia="Arial" w:hAnsi="Arial" w:cs="Arial" w:hint="default"/>
        <w:b/>
        <w:bCs/>
        <w:w w:val="99"/>
        <w:sz w:val="24"/>
        <w:szCs w:val="24"/>
        <w:lang w:val="en-US" w:eastAsia="en-US" w:bidi="ar-SA"/>
      </w:rPr>
    </w:lvl>
    <w:lvl w:ilvl="1">
      <w:start w:val="1"/>
      <w:numFmt w:val="decimal"/>
      <w:lvlText w:val="%1.%2"/>
      <w:lvlJc w:val="left"/>
      <w:pPr>
        <w:ind w:left="686" w:hanging="567"/>
      </w:pPr>
      <w:rPr>
        <w:rFonts w:ascii="Arial" w:eastAsia="Arial" w:hAnsi="Arial" w:cs="Arial" w:hint="default"/>
        <w:b/>
        <w:bCs/>
        <w:w w:val="100"/>
        <w:sz w:val="22"/>
        <w:szCs w:val="22"/>
        <w:lang w:val="en-US" w:eastAsia="en-US" w:bidi="ar-SA"/>
      </w:rPr>
    </w:lvl>
    <w:lvl w:ilvl="2">
      <w:start w:val="1"/>
      <w:numFmt w:val="decimal"/>
      <w:lvlText w:val="%3)"/>
      <w:lvlJc w:val="left"/>
      <w:pPr>
        <w:ind w:left="511" w:hanging="288"/>
      </w:pPr>
      <w:rPr>
        <w:rFonts w:ascii="Arial" w:eastAsia="Arial" w:hAnsi="Arial" w:cs="Arial" w:hint="default"/>
        <w:spacing w:val="-1"/>
        <w:w w:val="99"/>
        <w:sz w:val="20"/>
        <w:szCs w:val="20"/>
        <w:lang w:val="en-US" w:eastAsia="en-US" w:bidi="ar-SA"/>
      </w:rPr>
    </w:lvl>
    <w:lvl w:ilvl="3">
      <w:numFmt w:val="bullet"/>
      <w:lvlText w:val="•"/>
      <w:lvlJc w:val="left"/>
      <w:pPr>
        <w:ind w:left="1830" w:hanging="288"/>
      </w:pPr>
      <w:rPr>
        <w:rFonts w:hint="default"/>
        <w:lang w:val="en-US" w:eastAsia="en-US" w:bidi="ar-SA"/>
      </w:rPr>
    </w:lvl>
    <w:lvl w:ilvl="4">
      <w:numFmt w:val="bullet"/>
      <w:lvlText w:val="•"/>
      <w:lvlJc w:val="left"/>
      <w:pPr>
        <w:ind w:left="2981" w:hanging="288"/>
      </w:pPr>
      <w:rPr>
        <w:rFonts w:hint="default"/>
        <w:lang w:val="en-US" w:eastAsia="en-US" w:bidi="ar-SA"/>
      </w:rPr>
    </w:lvl>
    <w:lvl w:ilvl="5">
      <w:numFmt w:val="bullet"/>
      <w:lvlText w:val="•"/>
      <w:lvlJc w:val="left"/>
      <w:pPr>
        <w:ind w:left="4132" w:hanging="288"/>
      </w:pPr>
      <w:rPr>
        <w:rFonts w:hint="default"/>
        <w:lang w:val="en-US" w:eastAsia="en-US" w:bidi="ar-SA"/>
      </w:rPr>
    </w:lvl>
    <w:lvl w:ilvl="6">
      <w:numFmt w:val="bullet"/>
      <w:lvlText w:val="•"/>
      <w:lvlJc w:val="left"/>
      <w:pPr>
        <w:ind w:left="5283" w:hanging="288"/>
      </w:pPr>
      <w:rPr>
        <w:rFonts w:hint="default"/>
        <w:lang w:val="en-US" w:eastAsia="en-US" w:bidi="ar-SA"/>
      </w:rPr>
    </w:lvl>
    <w:lvl w:ilvl="7">
      <w:numFmt w:val="bullet"/>
      <w:lvlText w:val="•"/>
      <w:lvlJc w:val="left"/>
      <w:pPr>
        <w:ind w:left="6434" w:hanging="288"/>
      </w:pPr>
      <w:rPr>
        <w:rFonts w:hint="default"/>
        <w:lang w:val="en-US" w:eastAsia="en-US" w:bidi="ar-SA"/>
      </w:rPr>
    </w:lvl>
    <w:lvl w:ilvl="8">
      <w:numFmt w:val="bullet"/>
      <w:lvlText w:val="•"/>
      <w:lvlJc w:val="left"/>
      <w:pPr>
        <w:ind w:left="7584" w:hanging="288"/>
      </w:pPr>
      <w:rPr>
        <w:rFonts w:hint="default"/>
        <w:lang w:val="en-US" w:eastAsia="en-US" w:bidi="ar-SA"/>
      </w:rPr>
    </w:lvl>
  </w:abstractNum>
  <w:abstractNum w:abstractNumId="2" w15:restartNumberingAfterBreak="0">
    <w:nsid w:val="05055222"/>
    <w:multiLevelType w:val="multilevel"/>
    <w:tmpl w:val="B20C09F6"/>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3857"/>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3" w15:restartNumberingAfterBreak="0">
    <w:nsid w:val="0920357E"/>
    <w:multiLevelType w:val="multilevel"/>
    <w:tmpl w:val="C3508270"/>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3395"/>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4" w15:restartNumberingAfterBreak="0">
    <w:nsid w:val="0AD07655"/>
    <w:multiLevelType w:val="hybridMultilevel"/>
    <w:tmpl w:val="7494C298"/>
    <w:lvl w:ilvl="0" w:tplc="04090001">
      <w:start w:val="1"/>
      <w:numFmt w:val="bullet"/>
      <w:lvlText w:val=""/>
      <w:lvlJc w:val="left"/>
      <w:pPr>
        <w:ind w:left="218" w:hanging="125"/>
      </w:pPr>
      <w:rPr>
        <w:rFonts w:ascii="Symbol" w:hAnsi="Symbol" w:hint="default"/>
        <w:w w:val="99"/>
        <w:sz w:val="20"/>
        <w:szCs w:val="20"/>
        <w:lang w:val="en-US" w:eastAsia="en-US" w:bidi="ar-SA"/>
      </w:rPr>
    </w:lvl>
    <w:lvl w:ilvl="1" w:tplc="612C2DA0">
      <w:numFmt w:val="bullet"/>
      <w:lvlText w:val="•"/>
      <w:lvlJc w:val="left"/>
      <w:pPr>
        <w:ind w:left="1099" w:hanging="125"/>
      </w:pPr>
      <w:rPr>
        <w:rFonts w:hint="default"/>
        <w:lang w:val="en-US" w:eastAsia="en-US" w:bidi="ar-SA"/>
      </w:rPr>
    </w:lvl>
    <w:lvl w:ilvl="2" w:tplc="D5443CF2">
      <w:numFmt w:val="bullet"/>
      <w:lvlText w:val="•"/>
      <w:lvlJc w:val="left"/>
      <w:pPr>
        <w:ind w:left="1979" w:hanging="125"/>
      </w:pPr>
      <w:rPr>
        <w:rFonts w:hint="default"/>
        <w:lang w:val="en-US" w:eastAsia="en-US" w:bidi="ar-SA"/>
      </w:rPr>
    </w:lvl>
    <w:lvl w:ilvl="3" w:tplc="7ECE155C">
      <w:numFmt w:val="bullet"/>
      <w:lvlText w:val="•"/>
      <w:lvlJc w:val="left"/>
      <w:pPr>
        <w:ind w:left="2859" w:hanging="125"/>
      </w:pPr>
      <w:rPr>
        <w:rFonts w:hint="default"/>
        <w:lang w:val="en-US" w:eastAsia="en-US" w:bidi="ar-SA"/>
      </w:rPr>
    </w:lvl>
    <w:lvl w:ilvl="4" w:tplc="D36EB702">
      <w:numFmt w:val="bullet"/>
      <w:lvlText w:val="•"/>
      <w:lvlJc w:val="left"/>
      <w:pPr>
        <w:ind w:left="3739" w:hanging="125"/>
      </w:pPr>
      <w:rPr>
        <w:rFonts w:hint="default"/>
        <w:lang w:val="en-US" w:eastAsia="en-US" w:bidi="ar-SA"/>
      </w:rPr>
    </w:lvl>
    <w:lvl w:ilvl="5" w:tplc="60B6992E">
      <w:numFmt w:val="bullet"/>
      <w:lvlText w:val="•"/>
      <w:lvlJc w:val="left"/>
      <w:pPr>
        <w:ind w:left="4619" w:hanging="125"/>
      </w:pPr>
      <w:rPr>
        <w:rFonts w:hint="default"/>
        <w:lang w:val="en-US" w:eastAsia="en-US" w:bidi="ar-SA"/>
      </w:rPr>
    </w:lvl>
    <w:lvl w:ilvl="6" w:tplc="1E921E1E">
      <w:numFmt w:val="bullet"/>
      <w:lvlText w:val="•"/>
      <w:lvlJc w:val="left"/>
      <w:pPr>
        <w:ind w:left="5499" w:hanging="125"/>
      </w:pPr>
      <w:rPr>
        <w:rFonts w:hint="default"/>
        <w:lang w:val="en-US" w:eastAsia="en-US" w:bidi="ar-SA"/>
      </w:rPr>
    </w:lvl>
    <w:lvl w:ilvl="7" w:tplc="B2CE3D9A">
      <w:numFmt w:val="bullet"/>
      <w:lvlText w:val="•"/>
      <w:lvlJc w:val="left"/>
      <w:pPr>
        <w:ind w:left="6378" w:hanging="125"/>
      </w:pPr>
      <w:rPr>
        <w:rFonts w:hint="default"/>
        <w:lang w:val="en-US" w:eastAsia="en-US" w:bidi="ar-SA"/>
      </w:rPr>
    </w:lvl>
    <w:lvl w:ilvl="8" w:tplc="889430DA">
      <w:numFmt w:val="bullet"/>
      <w:lvlText w:val="•"/>
      <w:lvlJc w:val="left"/>
      <w:pPr>
        <w:ind w:left="7258" w:hanging="125"/>
      </w:pPr>
      <w:rPr>
        <w:rFonts w:hint="default"/>
        <w:lang w:val="en-US" w:eastAsia="en-US" w:bidi="ar-SA"/>
      </w:rPr>
    </w:lvl>
  </w:abstractNum>
  <w:abstractNum w:abstractNumId="5" w15:restartNumberingAfterBreak="0">
    <w:nsid w:val="0D035045"/>
    <w:multiLevelType w:val="hybridMultilevel"/>
    <w:tmpl w:val="DD348FE8"/>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CB1670"/>
    <w:multiLevelType w:val="hybridMultilevel"/>
    <w:tmpl w:val="DD348FE8"/>
    <w:lvl w:ilvl="0" w:tplc="343C5CD4">
      <w:start w:val="1"/>
      <w:numFmt w:val="decimal"/>
      <w:lvlText w:val="%1)"/>
      <w:lvlJc w:val="left"/>
      <w:pPr>
        <w:ind w:left="4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E615FE"/>
    <w:multiLevelType w:val="multilevel"/>
    <w:tmpl w:val="96222BE8"/>
    <w:lvl w:ilvl="0">
      <w:start w:val="1"/>
      <w:numFmt w:val="decimal"/>
      <w:lvlText w:val="%1"/>
      <w:lvlJc w:val="left"/>
      <w:pPr>
        <w:tabs>
          <w:tab w:val="num" w:pos="567"/>
        </w:tabs>
        <w:ind w:left="567" w:hanging="567"/>
      </w:pPr>
      <w:rPr>
        <w:rFonts w:ascii="Arial" w:hAnsi="Arial" w:hint="default"/>
        <w:b/>
        <w:bCs/>
        <w:i w:val="0"/>
        <w:caps w:val="0"/>
        <w:strike w:val="0"/>
        <w:dstrike w:val="0"/>
        <w:vanish w:val="0"/>
        <w:color w:val="auto"/>
        <w:w w:val="99"/>
        <w:sz w:val="24"/>
        <w:vertAlign w:val="baseline"/>
      </w:rPr>
    </w:lvl>
    <w:lvl w:ilvl="1">
      <w:start w:val="1"/>
      <w:numFmt w:val="decimal"/>
      <w:lvlText w:val="%1.%2"/>
      <w:lvlJc w:val="left"/>
      <w:pPr>
        <w:tabs>
          <w:tab w:val="num" w:pos="709"/>
        </w:tabs>
        <w:ind w:left="709" w:hanging="709"/>
      </w:pPr>
      <w:rPr>
        <w:rFonts w:ascii="Arial Bold" w:hAnsi="Arial Bold" w:cs="Arial" w:hint="default"/>
        <w:b/>
        <w:bCs/>
        <w:i w:val="0"/>
        <w:caps w:val="0"/>
        <w:strike w:val="0"/>
        <w:dstrike w:val="0"/>
        <w:vanish w:val="0"/>
        <w:color w:val="auto"/>
        <w:w w:val="100"/>
        <w:sz w:val="22"/>
        <w:szCs w:val="22"/>
        <w:vertAlign w:val="baseline"/>
      </w:rPr>
    </w:lvl>
    <w:lvl w:ilvl="2">
      <w:start w:val="1"/>
      <w:numFmt w:val="decimal"/>
      <w:lvlText w:val="%1.%2.%3"/>
      <w:lvlJc w:val="left"/>
      <w:pPr>
        <w:tabs>
          <w:tab w:val="num" w:pos="851"/>
        </w:tabs>
        <w:ind w:left="851" w:hanging="851"/>
      </w:pPr>
      <w:rPr>
        <w:rFonts w:ascii="Arial Bold" w:hAnsi="Arial Bold" w:cs="Arial" w:hint="default"/>
        <w:b/>
        <w:bCs/>
        <w:i w:val="0"/>
        <w:caps w:val="0"/>
        <w:strike w:val="0"/>
        <w:dstrike w:val="0"/>
        <w:vanish w:val="0"/>
        <w:color w:val="auto"/>
        <w:spacing w:val="-1"/>
        <w:w w:val="99"/>
        <w:sz w:val="20"/>
        <w:szCs w:val="20"/>
        <w:u w:val="none"/>
        <w:vertAlign w:val="baseline"/>
      </w:rPr>
    </w:lvl>
    <w:lvl w:ilvl="3">
      <w:start w:val="1"/>
      <w:numFmt w:val="decimal"/>
      <w:lvlText w:val="%4.%1.%2.%3"/>
      <w:lvlJc w:val="left"/>
      <w:pPr>
        <w:tabs>
          <w:tab w:val="num" w:pos="992"/>
        </w:tabs>
        <w:ind w:left="992" w:hanging="992"/>
      </w:pPr>
      <w:rPr>
        <w:rFonts w:ascii="Arial Bold" w:hAnsi="Arial Bold" w:hint="default"/>
        <w:b/>
        <w:i w:val="0"/>
        <w:caps w:val="0"/>
        <w:strike w:val="0"/>
        <w:dstrike w:val="0"/>
        <w:vanish w:val="0"/>
        <w:color w:val="auto"/>
        <w:sz w:val="20"/>
        <w:u w:val="none"/>
        <w:vertAlign w:val="baseline"/>
      </w:rPr>
    </w:lvl>
    <w:lvl w:ilvl="4">
      <w:numFmt w:val="bullet"/>
      <w:lvlText w:val="•"/>
      <w:lvlJc w:val="left"/>
      <w:pPr>
        <w:ind w:left="2996" w:hanging="720"/>
      </w:pPr>
      <w:rPr>
        <w:rFonts w:hint="default"/>
      </w:rPr>
    </w:lvl>
    <w:lvl w:ilvl="5">
      <w:numFmt w:val="bullet"/>
      <w:lvlText w:val="•"/>
      <w:lvlJc w:val="left"/>
      <w:pPr>
        <w:ind w:left="4144" w:hanging="720"/>
      </w:pPr>
      <w:rPr>
        <w:rFonts w:hint="default"/>
      </w:rPr>
    </w:lvl>
    <w:lvl w:ilvl="6">
      <w:numFmt w:val="bullet"/>
      <w:lvlText w:val="•"/>
      <w:lvlJc w:val="left"/>
      <w:pPr>
        <w:ind w:left="5293" w:hanging="720"/>
      </w:pPr>
      <w:rPr>
        <w:rFonts w:hint="default"/>
      </w:rPr>
    </w:lvl>
    <w:lvl w:ilvl="7">
      <w:numFmt w:val="bullet"/>
      <w:lvlText w:val="•"/>
      <w:lvlJc w:val="left"/>
      <w:pPr>
        <w:ind w:left="6441" w:hanging="720"/>
      </w:pPr>
      <w:rPr>
        <w:rFonts w:hint="default"/>
      </w:rPr>
    </w:lvl>
    <w:lvl w:ilvl="8">
      <w:numFmt w:val="bullet"/>
      <w:lvlText w:val="•"/>
      <w:lvlJc w:val="left"/>
      <w:pPr>
        <w:ind w:left="7589" w:hanging="720"/>
      </w:pPr>
      <w:rPr>
        <w:rFonts w:hint="default"/>
      </w:rPr>
    </w:lvl>
  </w:abstractNum>
  <w:abstractNum w:abstractNumId="8" w15:restartNumberingAfterBreak="0">
    <w:nsid w:val="128E08FA"/>
    <w:multiLevelType w:val="hybridMultilevel"/>
    <w:tmpl w:val="70D8689C"/>
    <w:lvl w:ilvl="0" w:tplc="F34A2322">
      <w:start w:val="1"/>
      <w:numFmt w:val="decimal"/>
      <w:lvlText w:val="%1)"/>
      <w:lvlJc w:val="left"/>
      <w:pPr>
        <w:ind w:left="760" w:hanging="360"/>
      </w:pPr>
      <w:rPr>
        <w:rFonts w:hint="default"/>
        <w:b/>
        <w:w w:val="99"/>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2B3BCE"/>
    <w:multiLevelType w:val="hybridMultilevel"/>
    <w:tmpl w:val="F260CE4A"/>
    <w:lvl w:ilvl="0" w:tplc="C5A25388">
      <w:start w:val="2"/>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15:restartNumberingAfterBreak="0">
    <w:nsid w:val="1B9B50C9"/>
    <w:multiLevelType w:val="hybridMultilevel"/>
    <w:tmpl w:val="BC382E06"/>
    <w:lvl w:ilvl="0" w:tplc="04090001">
      <w:start w:val="1"/>
      <w:numFmt w:val="bullet"/>
      <w:lvlText w:val=""/>
      <w:lvlJc w:val="left"/>
      <w:pPr>
        <w:ind w:left="218" w:hanging="125"/>
      </w:pPr>
      <w:rPr>
        <w:rFonts w:ascii="Symbol" w:hAnsi="Symbol" w:hint="default"/>
        <w:w w:val="99"/>
        <w:sz w:val="20"/>
        <w:szCs w:val="20"/>
        <w:lang w:val="en-US" w:eastAsia="en-US" w:bidi="ar-SA"/>
      </w:rPr>
    </w:lvl>
    <w:lvl w:ilvl="1" w:tplc="CC7C38D2">
      <w:numFmt w:val="bullet"/>
      <w:lvlText w:val="•"/>
      <w:lvlJc w:val="left"/>
      <w:pPr>
        <w:ind w:left="1099" w:hanging="125"/>
      </w:pPr>
      <w:rPr>
        <w:rFonts w:hint="default"/>
        <w:lang w:val="en-US" w:eastAsia="en-US" w:bidi="ar-SA"/>
      </w:rPr>
    </w:lvl>
    <w:lvl w:ilvl="2" w:tplc="547C6FD4">
      <w:numFmt w:val="bullet"/>
      <w:lvlText w:val="•"/>
      <w:lvlJc w:val="left"/>
      <w:pPr>
        <w:ind w:left="1979" w:hanging="125"/>
      </w:pPr>
      <w:rPr>
        <w:rFonts w:hint="default"/>
        <w:lang w:val="en-US" w:eastAsia="en-US" w:bidi="ar-SA"/>
      </w:rPr>
    </w:lvl>
    <w:lvl w:ilvl="3" w:tplc="A0DA3DC4">
      <w:numFmt w:val="bullet"/>
      <w:lvlText w:val="•"/>
      <w:lvlJc w:val="left"/>
      <w:pPr>
        <w:ind w:left="2859" w:hanging="125"/>
      </w:pPr>
      <w:rPr>
        <w:rFonts w:hint="default"/>
        <w:lang w:val="en-US" w:eastAsia="en-US" w:bidi="ar-SA"/>
      </w:rPr>
    </w:lvl>
    <w:lvl w:ilvl="4" w:tplc="081EB9A8">
      <w:numFmt w:val="bullet"/>
      <w:lvlText w:val="•"/>
      <w:lvlJc w:val="left"/>
      <w:pPr>
        <w:ind w:left="3739" w:hanging="125"/>
      </w:pPr>
      <w:rPr>
        <w:rFonts w:hint="default"/>
        <w:lang w:val="en-US" w:eastAsia="en-US" w:bidi="ar-SA"/>
      </w:rPr>
    </w:lvl>
    <w:lvl w:ilvl="5" w:tplc="0C50AFA6">
      <w:numFmt w:val="bullet"/>
      <w:lvlText w:val="•"/>
      <w:lvlJc w:val="left"/>
      <w:pPr>
        <w:ind w:left="4619" w:hanging="125"/>
      </w:pPr>
      <w:rPr>
        <w:rFonts w:hint="default"/>
        <w:lang w:val="en-US" w:eastAsia="en-US" w:bidi="ar-SA"/>
      </w:rPr>
    </w:lvl>
    <w:lvl w:ilvl="6" w:tplc="FE3A84B8">
      <w:numFmt w:val="bullet"/>
      <w:lvlText w:val="•"/>
      <w:lvlJc w:val="left"/>
      <w:pPr>
        <w:ind w:left="5499" w:hanging="125"/>
      </w:pPr>
      <w:rPr>
        <w:rFonts w:hint="default"/>
        <w:lang w:val="en-US" w:eastAsia="en-US" w:bidi="ar-SA"/>
      </w:rPr>
    </w:lvl>
    <w:lvl w:ilvl="7" w:tplc="F76A53A6">
      <w:numFmt w:val="bullet"/>
      <w:lvlText w:val="•"/>
      <w:lvlJc w:val="left"/>
      <w:pPr>
        <w:ind w:left="6378" w:hanging="125"/>
      </w:pPr>
      <w:rPr>
        <w:rFonts w:hint="default"/>
        <w:lang w:val="en-US" w:eastAsia="en-US" w:bidi="ar-SA"/>
      </w:rPr>
    </w:lvl>
    <w:lvl w:ilvl="8" w:tplc="5AD40C30">
      <w:numFmt w:val="bullet"/>
      <w:lvlText w:val="•"/>
      <w:lvlJc w:val="left"/>
      <w:pPr>
        <w:ind w:left="7258" w:hanging="125"/>
      </w:pPr>
      <w:rPr>
        <w:rFonts w:hint="default"/>
        <w:lang w:val="en-US" w:eastAsia="en-US" w:bidi="ar-SA"/>
      </w:rPr>
    </w:lvl>
  </w:abstractNum>
  <w:abstractNum w:abstractNumId="11" w15:restartNumberingAfterBreak="0">
    <w:nsid w:val="225A2099"/>
    <w:multiLevelType w:val="hybridMultilevel"/>
    <w:tmpl w:val="A6303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6C1D4C"/>
    <w:multiLevelType w:val="hybridMultilevel"/>
    <w:tmpl w:val="6CB4A6EC"/>
    <w:lvl w:ilvl="0" w:tplc="2B0490B6">
      <w:start w:val="1"/>
      <w:numFmt w:val="decimal"/>
      <w:lvlText w:val="%1)"/>
      <w:lvlJc w:val="left"/>
      <w:pPr>
        <w:ind w:left="381" w:hanging="288"/>
      </w:pPr>
      <w:rPr>
        <w:rFonts w:ascii="Arial" w:eastAsia="Arial" w:hAnsi="Arial" w:cs="Arial" w:hint="default"/>
        <w:w w:val="99"/>
        <w:sz w:val="20"/>
        <w:szCs w:val="20"/>
        <w:lang w:val="en-US" w:eastAsia="en-US" w:bidi="ar-SA"/>
      </w:rPr>
    </w:lvl>
    <w:lvl w:ilvl="1" w:tplc="01A438AC">
      <w:numFmt w:val="bullet"/>
      <w:lvlText w:val="•"/>
      <w:lvlJc w:val="left"/>
      <w:pPr>
        <w:ind w:left="1243" w:hanging="288"/>
      </w:pPr>
      <w:rPr>
        <w:rFonts w:hint="default"/>
        <w:lang w:val="en-US" w:eastAsia="en-US" w:bidi="ar-SA"/>
      </w:rPr>
    </w:lvl>
    <w:lvl w:ilvl="2" w:tplc="95F42520">
      <w:numFmt w:val="bullet"/>
      <w:lvlText w:val="•"/>
      <w:lvlJc w:val="left"/>
      <w:pPr>
        <w:ind w:left="2107" w:hanging="288"/>
      </w:pPr>
      <w:rPr>
        <w:rFonts w:hint="default"/>
        <w:lang w:val="en-US" w:eastAsia="en-US" w:bidi="ar-SA"/>
      </w:rPr>
    </w:lvl>
    <w:lvl w:ilvl="3" w:tplc="A29A76BE">
      <w:numFmt w:val="bullet"/>
      <w:lvlText w:val="•"/>
      <w:lvlJc w:val="left"/>
      <w:pPr>
        <w:ind w:left="2971" w:hanging="288"/>
      </w:pPr>
      <w:rPr>
        <w:rFonts w:hint="default"/>
        <w:lang w:val="en-US" w:eastAsia="en-US" w:bidi="ar-SA"/>
      </w:rPr>
    </w:lvl>
    <w:lvl w:ilvl="4" w:tplc="D82A6D88">
      <w:numFmt w:val="bullet"/>
      <w:lvlText w:val="•"/>
      <w:lvlJc w:val="left"/>
      <w:pPr>
        <w:ind w:left="3835" w:hanging="288"/>
      </w:pPr>
      <w:rPr>
        <w:rFonts w:hint="default"/>
        <w:lang w:val="en-US" w:eastAsia="en-US" w:bidi="ar-SA"/>
      </w:rPr>
    </w:lvl>
    <w:lvl w:ilvl="5" w:tplc="65667320">
      <w:numFmt w:val="bullet"/>
      <w:lvlText w:val="•"/>
      <w:lvlJc w:val="left"/>
      <w:pPr>
        <w:ind w:left="4699" w:hanging="288"/>
      </w:pPr>
      <w:rPr>
        <w:rFonts w:hint="default"/>
        <w:lang w:val="en-US" w:eastAsia="en-US" w:bidi="ar-SA"/>
      </w:rPr>
    </w:lvl>
    <w:lvl w:ilvl="6" w:tplc="F822D4E2">
      <w:numFmt w:val="bullet"/>
      <w:lvlText w:val="•"/>
      <w:lvlJc w:val="left"/>
      <w:pPr>
        <w:ind w:left="5563" w:hanging="288"/>
      </w:pPr>
      <w:rPr>
        <w:rFonts w:hint="default"/>
        <w:lang w:val="en-US" w:eastAsia="en-US" w:bidi="ar-SA"/>
      </w:rPr>
    </w:lvl>
    <w:lvl w:ilvl="7" w:tplc="67EAEBB6">
      <w:numFmt w:val="bullet"/>
      <w:lvlText w:val="•"/>
      <w:lvlJc w:val="left"/>
      <w:pPr>
        <w:ind w:left="6426" w:hanging="288"/>
      </w:pPr>
      <w:rPr>
        <w:rFonts w:hint="default"/>
        <w:lang w:val="en-US" w:eastAsia="en-US" w:bidi="ar-SA"/>
      </w:rPr>
    </w:lvl>
    <w:lvl w:ilvl="8" w:tplc="26EC9D02">
      <w:numFmt w:val="bullet"/>
      <w:lvlText w:val="•"/>
      <w:lvlJc w:val="left"/>
      <w:pPr>
        <w:ind w:left="7290" w:hanging="288"/>
      </w:pPr>
      <w:rPr>
        <w:rFonts w:hint="default"/>
        <w:lang w:val="en-US" w:eastAsia="en-US" w:bidi="ar-SA"/>
      </w:rPr>
    </w:lvl>
  </w:abstractNum>
  <w:abstractNum w:abstractNumId="13" w15:restartNumberingAfterBreak="0">
    <w:nsid w:val="25DC1682"/>
    <w:multiLevelType w:val="hybridMultilevel"/>
    <w:tmpl w:val="007E5BF2"/>
    <w:lvl w:ilvl="0" w:tplc="04090001">
      <w:start w:val="1"/>
      <w:numFmt w:val="bullet"/>
      <w:lvlText w:val=""/>
      <w:lvlJc w:val="left"/>
      <w:pPr>
        <w:ind w:left="218" w:hanging="125"/>
      </w:pPr>
      <w:rPr>
        <w:rFonts w:ascii="Symbol" w:hAnsi="Symbol" w:hint="default"/>
        <w:w w:val="99"/>
        <w:sz w:val="20"/>
        <w:szCs w:val="20"/>
        <w:lang w:val="en-US" w:eastAsia="en-US" w:bidi="ar-SA"/>
      </w:rPr>
    </w:lvl>
    <w:lvl w:ilvl="1" w:tplc="80B663DA">
      <w:numFmt w:val="bullet"/>
      <w:lvlText w:val="•"/>
      <w:lvlJc w:val="left"/>
      <w:pPr>
        <w:ind w:left="1099" w:hanging="125"/>
      </w:pPr>
      <w:rPr>
        <w:rFonts w:hint="default"/>
        <w:lang w:val="en-US" w:eastAsia="en-US" w:bidi="ar-SA"/>
      </w:rPr>
    </w:lvl>
    <w:lvl w:ilvl="2" w:tplc="036A3E30">
      <w:numFmt w:val="bullet"/>
      <w:lvlText w:val="•"/>
      <w:lvlJc w:val="left"/>
      <w:pPr>
        <w:ind w:left="1979" w:hanging="125"/>
      </w:pPr>
      <w:rPr>
        <w:rFonts w:hint="default"/>
        <w:lang w:val="en-US" w:eastAsia="en-US" w:bidi="ar-SA"/>
      </w:rPr>
    </w:lvl>
    <w:lvl w:ilvl="3" w:tplc="152EECD0">
      <w:numFmt w:val="bullet"/>
      <w:lvlText w:val="•"/>
      <w:lvlJc w:val="left"/>
      <w:pPr>
        <w:ind w:left="2859" w:hanging="125"/>
      </w:pPr>
      <w:rPr>
        <w:rFonts w:hint="default"/>
        <w:lang w:val="en-US" w:eastAsia="en-US" w:bidi="ar-SA"/>
      </w:rPr>
    </w:lvl>
    <w:lvl w:ilvl="4" w:tplc="9C40DECE">
      <w:numFmt w:val="bullet"/>
      <w:lvlText w:val="•"/>
      <w:lvlJc w:val="left"/>
      <w:pPr>
        <w:ind w:left="3739" w:hanging="125"/>
      </w:pPr>
      <w:rPr>
        <w:rFonts w:hint="default"/>
        <w:lang w:val="en-US" w:eastAsia="en-US" w:bidi="ar-SA"/>
      </w:rPr>
    </w:lvl>
    <w:lvl w:ilvl="5" w:tplc="39D4D52E">
      <w:numFmt w:val="bullet"/>
      <w:lvlText w:val="•"/>
      <w:lvlJc w:val="left"/>
      <w:pPr>
        <w:ind w:left="4619" w:hanging="125"/>
      </w:pPr>
      <w:rPr>
        <w:rFonts w:hint="default"/>
        <w:lang w:val="en-US" w:eastAsia="en-US" w:bidi="ar-SA"/>
      </w:rPr>
    </w:lvl>
    <w:lvl w:ilvl="6" w:tplc="DEAC03CC">
      <w:numFmt w:val="bullet"/>
      <w:lvlText w:val="•"/>
      <w:lvlJc w:val="left"/>
      <w:pPr>
        <w:ind w:left="5499" w:hanging="125"/>
      </w:pPr>
      <w:rPr>
        <w:rFonts w:hint="default"/>
        <w:lang w:val="en-US" w:eastAsia="en-US" w:bidi="ar-SA"/>
      </w:rPr>
    </w:lvl>
    <w:lvl w:ilvl="7" w:tplc="F6B4EF4A">
      <w:numFmt w:val="bullet"/>
      <w:lvlText w:val="•"/>
      <w:lvlJc w:val="left"/>
      <w:pPr>
        <w:ind w:left="6378" w:hanging="125"/>
      </w:pPr>
      <w:rPr>
        <w:rFonts w:hint="default"/>
        <w:lang w:val="en-US" w:eastAsia="en-US" w:bidi="ar-SA"/>
      </w:rPr>
    </w:lvl>
    <w:lvl w:ilvl="8" w:tplc="9A5649F6">
      <w:numFmt w:val="bullet"/>
      <w:lvlText w:val="•"/>
      <w:lvlJc w:val="left"/>
      <w:pPr>
        <w:ind w:left="7258" w:hanging="125"/>
      </w:pPr>
      <w:rPr>
        <w:rFonts w:hint="default"/>
        <w:lang w:val="en-US" w:eastAsia="en-US" w:bidi="ar-SA"/>
      </w:rPr>
    </w:lvl>
  </w:abstractNum>
  <w:abstractNum w:abstractNumId="14" w15:restartNumberingAfterBreak="0">
    <w:nsid w:val="2B5A63BF"/>
    <w:multiLevelType w:val="hybridMultilevel"/>
    <w:tmpl w:val="BF7EDF9E"/>
    <w:lvl w:ilvl="0" w:tplc="5D2E4270">
      <w:start w:val="7"/>
      <w:numFmt w:val="decimal"/>
      <w:lvlText w:val="%1)"/>
      <w:lvlJc w:val="left"/>
      <w:pPr>
        <w:ind w:left="511" w:hanging="288"/>
      </w:pPr>
      <w:rPr>
        <w:rFonts w:ascii="Arial" w:eastAsia="Arial" w:hAnsi="Arial" w:cs="Arial" w:hint="default"/>
        <w:w w:val="99"/>
        <w:sz w:val="20"/>
        <w:szCs w:val="20"/>
        <w:lang w:val="en-US" w:eastAsia="en-US" w:bidi="ar-SA"/>
      </w:rPr>
    </w:lvl>
    <w:lvl w:ilvl="1" w:tplc="204A3752">
      <w:numFmt w:val="bullet"/>
      <w:lvlText w:val="•"/>
      <w:lvlJc w:val="left"/>
      <w:pPr>
        <w:ind w:left="1456" w:hanging="288"/>
      </w:pPr>
      <w:rPr>
        <w:rFonts w:hint="default"/>
        <w:lang w:val="en-US" w:eastAsia="en-US" w:bidi="ar-SA"/>
      </w:rPr>
    </w:lvl>
    <w:lvl w:ilvl="2" w:tplc="9C200F22">
      <w:numFmt w:val="bullet"/>
      <w:lvlText w:val="•"/>
      <w:lvlJc w:val="left"/>
      <w:pPr>
        <w:ind w:left="2393" w:hanging="288"/>
      </w:pPr>
      <w:rPr>
        <w:rFonts w:hint="default"/>
        <w:lang w:val="en-US" w:eastAsia="en-US" w:bidi="ar-SA"/>
      </w:rPr>
    </w:lvl>
    <w:lvl w:ilvl="3" w:tplc="07768928">
      <w:numFmt w:val="bullet"/>
      <w:lvlText w:val="•"/>
      <w:lvlJc w:val="left"/>
      <w:pPr>
        <w:ind w:left="3329" w:hanging="288"/>
      </w:pPr>
      <w:rPr>
        <w:rFonts w:hint="default"/>
        <w:lang w:val="en-US" w:eastAsia="en-US" w:bidi="ar-SA"/>
      </w:rPr>
    </w:lvl>
    <w:lvl w:ilvl="4" w:tplc="486E2558">
      <w:numFmt w:val="bullet"/>
      <w:lvlText w:val="•"/>
      <w:lvlJc w:val="left"/>
      <w:pPr>
        <w:ind w:left="4266" w:hanging="288"/>
      </w:pPr>
      <w:rPr>
        <w:rFonts w:hint="default"/>
        <w:lang w:val="en-US" w:eastAsia="en-US" w:bidi="ar-SA"/>
      </w:rPr>
    </w:lvl>
    <w:lvl w:ilvl="5" w:tplc="1C8A5226">
      <w:numFmt w:val="bullet"/>
      <w:lvlText w:val="•"/>
      <w:lvlJc w:val="left"/>
      <w:pPr>
        <w:ind w:left="5203" w:hanging="288"/>
      </w:pPr>
      <w:rPr>
        <w:rFonts w:hint="default"/>
        <w:lang w:val="en-US" w:eastAsia="en-US" w:bidi="ar-SA"/>
      </w:rPr>
    </w:lvl>
    <w:lvl w:ilvl="6" w:tplc="E7F66BBC">
      <w:numFmt w:val="bullet"/>
      <w:lvlText w:val="•"/>
      <w:lvlJc w:val="left"/>
      <w:pPr>
        <w:ind w:left="6139" w:hanging="288"/>
      </w:pPr>
      <w:rPr>
        <w:rFonts w:hint="default"/>
        <w:lang w:val="en-US" w:eastAsia="en-US" w:bidi="ar-SA"/>
      </w:rPr>
    </w:lvl>
    <w:lvl w:ilvl="7" w:tplc="8400913C">
      <w:numFmt w:val="bullet"/>
      <w:lvlText w:val="•"/>
      <w:lvlJc w:val="left"/>
      <w:pPr>
        <w:ind w:left="7076" w:hanging="288"/>
      </w:pPr>
      <w:rPr>
        <w:rFonts w:hint="default"/>
        <w:lang w:val="en-US" w:eastAsia="en-US" w:bidi="ar-SA"/>
      </w:rPr>
    </w:lvl>
    <w:lvl w:ilvl="8" w:tplc="154689E2">
      <w:numFmt w:val="bullet"/>
      <w:lvlText w:val="•"/>
      <w:lvlJc w:val="left"/>
      <w:pPr>
        <w:ind w:left="8013" w:hanging="288"/>
      </w:pPr>
      <w:rPr>
        <w:rFonts w:hint="default"/>
        <w:lang w:val="en-US" w:eastAsia="en-US" w:bidi="ar-SA"/>
      </w:rPr>
    </w:lvl>
  </w:abstractNum>
  <w:abstractNum w:abstractNumId="15" w15:restartNumberingAfterBreak="0">
    <w:nsid w:val="2E9B2988"/>
    <w:multiLevelType w:val="hybridMultilevel"/>
    <w:tmpl w:val="5C0C90DA"/>
    <w:lvl w:ilvl="0" w:tplc="B8BC8FD2">
      <w:start w:val="7"/>
      <w:numFmt w:val="decimal"/>
      <w:lvlText w:val="%1)"/>
      <w:lvlJc w:val="left"/>
      <w:pPr>
        <w:ind w:left="760" w:hanging="360"/>
      </w:pPr>
      <w:rPr>
        <w:rFonts w:hint="default"/>
        <w:b/>
        <w:w w:val="99"/>
        <w:sz w:val="20"/>
        <w:szCs w:val="20"/>
        <w:lang w:val="en-US" w:eastAsia="en-US" w:bidi="ar-S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22D2F9B"/>
    <w:multiLevelType w:val="hybridMultilevel"/>
    <w:tmpl w:val="FF12FD42"/>
    <w:lvl w:ilvl="0" w:tplc="6AC6A794">
      <w:start w:val="1"/>
      <w:numFmt w:val="decimal"/>
      <w:lvlText w:val="%1)"/>
      <w:lvlJc w:val="left"/>
      <w:pPr>
        <w:ind w:left="381" w:hanging="288"/>
      </w:pPr>
      <w:rPr>
        <w:rFonts w:ascii="Arial" w:eastAsia="Arial" w:hAnsi="Arial" w:cs="Arial" w:hint="default"/>
        <w:w w:val="99"/>
        <w:sz w:val="20"/>
        <w:szCs w:val="20"/>
        <w:lang w:val="en-US" w:eastAsia="en-US" w:bidi="ar-SA"/>
      </w:rPr>
    </w:lvl>
    <w:lvl w:ilvl="1" w:tplc="6B84428E">
      <w:numFmt w:val="bullet"/>
      <w:lvlText w:val="•"/>
      <w:lvlJc w:val="left"/>
      <w:pPr>
        <w:ind w:left="1243" w:hanging="288"/>
      </w:pPr>
      <w:rPr>
        <w:rFonts w:hint="default"/>
        <w:lang w:val="en-US" w:eastAsia="en-US" w:bidi="ar-SA"/>
      </w:rPr>
    </w:lvl>
    <w:lvl w:ilvl="2" w:tplc="CE120E4E">
      <w:numFmt w:val="bullet"/>
      <w:lvlText w:val="•"/>
      <w:lvlJc w:val="left"/>
      <w:pPr>
        <w:ind w:left="2107" w:hanging="288"/>
      </w:pPr>
      <w:rPr>
        <w:rFonts w:hint="default"/>
        <w:lang w:val="en-US" w:eastAsia="en-US" w:bidi="ar-SA"/>
      </w:rPr>
    </w:lvl>
    <w:lvl w:ilvl="3" w:tplc="2BA84186">
      <w:numFmt w:val="bullet"/>
      <w:lvlText w:val="•"/>
      <w:lvlJc w:val="left"/>
      <w:pPr>
        <w:ind w:left="2971" w:hanging="288"/>
      </w:pPr>
      <w:rPr>
        <w:rFonts w:hint="default"/>
        <w:lang w:val="en-US" w:eastAsia="en-US" w:bidi="ar-SA"/>
      </w:rPr>
    </w:lvl>
    <w:lvl w:ilvl="4" w:tplc="3FB45838">
      <w:numFmt w:val="bullet"/>
      <w:lvlText w:val="•"/>
      <w:lvlJc w:val="left"/>
      <w:pPr>
        <w:ind w:left="3835" w:hanging="288"/>
      </w:pPr>
      <w:rPr>
        <w:rFonts w:hint="default"/>
        <w:lang w:val="en-US" w:eastAsia="en-US" w:bidi="ar-SA"/>
      </w:rPr>
    </w:lvl>
    <w:lvl w:ilvl="5" w:tplc="F78C6530">
      <w:numFmt w:val="bullet"/>
      <w:lvlText w:val="•"/>
      <w:lvlJc w:val="left"/>
      <w:pPr>
        <w:ind w:left="4699" w:hanging="288"/>
      </w:pPr>
      <w:rPr>
        <w:rFonts w:hint="default"/>
        <w:lang w:val="en-US" w:eastAsia="en-US" w:bidi="ar-SA"/>
      </w:rPr>
    </w:lvl>
    <w:lvl w:ilvl="6" w:tplc="712C1C4A">
      <w:numFmt w:val="bullet"/>
      <w:lvlText w:val="•"/>
      <w:lvlJc w:val="left"/>
      <w:pPr>
        <w:ind w:left="5563" w:hanging="288"/>
      </w:pPr>
      <w:rPr>
        <w:rFonts w:hint="default"/>
        <w:lang w:val="en-US" w:eastAsia="en-US" w:bidi="ar-SA"/>
      </w:rPr>
    </w:lvl>
    <w:lvl w:ilvl="7" w:tplc="B0ECC2F0">
      <w:numFmt w:val="bullet"/>
      <w:lvlText w:val="•"/>
      <w:lvlJc w:val="left"/>
      <w:pPr>
        <w:ind w:left="6426" w:hanging="288"/>
      </w:pPr>
      <w:rPr>
        <w:rFonts w:hint="default"/>
        <w:lang w:val="en-US" w:eastAsia="en-US" w:bidi="ar-SA"/>
      </w:rPr>
    </w:lvl>
    <w:lvl w:ilvl="8" w:tplc="E5F22E84">
      <w:numFmt w:val="bullet"/>
      <w:lvlText w:val="•"/>
      <w:lvlJc w:val="left"/>
      <w:pPr>
        <w:ind w:left="7290" w:hanging="288"/>
      </w:pPr>
      <w:rPr>
        <w:rFonts w:hint="default"/>
        <w:lang w:val="en-US" w:eastAsia="en-US" w:bidi="ar-SA"/>
      </w:rPr>
    </w:lvl>
  </w:abstractNum>
  <w:abstractNum w:abstractNumId="17" w15:restartNumberingAfterBreak="0">
    <w:nsid w:val="3E3077E1"/>
    <w:multiLevelType w:val="hybridMultilevel"/>
    <w:tmpl w:val="2346B9E2"/>
    <w:lvl w:ilvl="0" w:tplc="4790BFBC">
      <w:start w:val="1"/>
      <w:numFmt w:val="decimal"/>
      <w:lvlText w:val="%1)"/>
      <w:lvlJc w:val="left"/>
      <w:pPr>
        <w:ind w:left="453" w:hanging="360"/>
      </w:pPr>
      <w:rPr>
        <w:rFonts w:hint="default"/>
      </w:rPr>
    </w:lvl>
    <w:lvl w:ilvl="1" w:tplc="04090019" w:tentative="1">
      <w:start w:val="1"/>
      <w:numFmt w:val="upperLetter"/>
      <w:lvlText w:val="%2."/>
      <w:lvlJc w:val="left"/>
      <w:pPr>
        <w:ind w:left="893" w:hanging="400"/>
      </w:pPr>
    </w:lvl>
    <w:lvl w:ilvl="2" w:tplc="0409001B" w:tentative="1">
      <w:start w:val="1"/>
      <w:numFmt w:val="lowerRoman"/>
      <w:lvlText w:val="%3."/>
      <w:lvlJc w:val="right"/>
      <w:pPr>
        <w:ind w:left="1293" w:hanging="400"/>
      </w:pPr>
    </w:lvl>
    <w:lvl w:ilvl="3" w:tplc="0409000F" w:tentative="1">
      <w:start w:val="1"/>
      <w:numFmt w:val="decimal"/>
      <w:lvlText w:val="%4."/>
      <w:lvlJc w:val="left"/>
      <w:pPr>
        <w:ind w:left="1693" w:hanging="400"/>
      </w:pPr>
    </w:lvl>
    <w:lvl w:ilvl="4" w:tplc="04090019" w:tentative="1">
      <w:start w:val="1"/>
      <w:numFmt w:val="upperLetter"/>
      <w:lvlText w:val="%5."/>
      <w:lvlJc w:val="left"/>
      <w:pPr>
        <w:ind w:left="2093" w:hanging="400"/>
      </w:pPr>
    </w:lvl>
    <w:lvl w:ilvl="5" w:tplc="0409001B" w:tentative="1">
      <w:start w:val="1"/>
      <w:numFmt w:val="lowerRoman"/>
      <w:lvlText w:val="%6."/>
      <w:lvlJc w:val="right"/>
      <w:pPr>
        <w:ind w:left="2493" w:hanging="400"/>
      </w:pPr>
    </w:lvl>
    <w:lvl w:ilvl="6" w:tplc="0409000F" w:tentative="1">
      <w:start w:val="1"/>
      <w:numFmt w:val="decimal"/>
      <w:lvlText w:val="%7."/>
      <w:lvlJc w:val="left"/>
      <w:pPr>
        <w:ind w:left="2893" w:hanging="400"/>
      </w:pPr>
    </w:lvl>
    <w:lvl w:ilvl="7" w:tplc="04090019" w:tentative="1">
      <w:start w:val="1"/>
      <w:numFmt w:val="upperLetter"/>
      <w:lvlText w:val="%8."/>
      <w:lvlJc w:val="left"/>
      <w:pPr>
        <w:ind w:left="3293" w:hanging="400"/>
      </w:pPr>
    </w:lvl>
    <w:lvl w:ilvl="8" w:tplc="0409001B" w:tentative="1">
      <w:start w:val="1"/>
      <w:numFmt w:val="lowerRoman"/>
      <w:lvlText w:val="%9."/>
      <w:lvlJc w:val="right"/>
      <w:pPr>
        <w:ind w:left="3693" w:hanging="400"/>
      </w:pPr>
    </w:lvl>
  </w:abstractNum>
  <w:abstractNum w:abstractNumId="18" w15:restartNumberingAfterBreak="0">
    <w:nsid w:val="3E8C3C41"/>
    <w:multiLevelType w:val="hybridMultilevel"/>
    <w:tmpl w:val="DE8899C0"/>
    <w:lvl w:ilvl="0" w:tplc="04090001">
      <w:start w:val="1"/>
      <w:numFmt w:val="bullet"/>
      <w:lvlText w:val=""/>
      <w:lvlJc w:val="left"/>
      <w:pPr>
        <w:ind w:left="237" w:hanging="140"/>
      </w:pPr>
      <w:rPr>
        <w:rFonts w:ascii="Symbol" w:hAnsi="Symbol" w:hint="default"/>
        <w:w w:val="99"/>
        <w:sz w:val="20"/>
        <w:szCs w:val="20"/>
        <w:lang w:val="en-US" w:eastAsia="en-US" w:bidi="ar-SA"/>
      </w:rPr>
    </w:lvl>
    <w:lvl w:ilvl="1" w:tplc="8968BB44">
      <w:numFmt w:val="bullet"/>
      <w:lvlText w:val="•"/>
      <w:lvlJc w:val="left"/>
      <w:pPr>
        <w:ind w:left="1117" w:hanging="140"/>
      </w:pPr>
      <w:rPr>
        <w:rFonts w:hint="default"/>
        <w:lang w:val="en-US" w:eastAsia="en-US" w:bidi="ar-SA"/>
      </w:rPr>
    </w:lvl>
    <w:lvl w:ilvl="2" w:tplc="B80AEDE2">
      <w:numFmt w:val="bullet"/>
      <w:lvlText w:val="•"/>
      <w:lvlJc w:val="left"/>
      <w:pPr>
        <w:ind w:left="1995" w:hanging="140"/>
      </w:pPr>
      <w:rPr>
        <w:rFonts w:hint="default"/>
        <w:lang w:val="en-US" w:eastAsia="en-US" w:bidi="ar-SA"/>
      </w:rPr>
    </w:lvl>
    <w:lvl w:ilvl="3" w:tplc="8FC4BDB6">
      <w:numFmt w:val="bullet"/>
      <w:lvlText w:val="•"/>
      <w:lvlJc w:val="left"/>
      <w:pPr>
        <w:ind w:left="2873" w:hanging="140"/>
      </w:pPr>
      <w:rPr>
        <w:rFonts w:hint="default"/>
        <w:lang w:val="en-US" w:eastAsia="en-US" w:bidi="ar-SA"/>
      </w:rPr>
    </w:lvl>
    <w:lvl w:ilvl="4" w:tplc="98A8DD42">
      <w:numFmt w:val="bullet"/>
      <w:lvlText w:val="•"/>
      <w:lvlJc w:val="left"/>
      <w:pPr>
        <w:ind w:left="3751" w:hanging="140"/>
      </w:pPr>
      <w:rPr>
        <w:rFonts w:hint="default"/>
        <w:lang w:val="en-US" w:eastAsia="en-US" w:bidi="ar-SA"/>
      </w:rPr>
    </w:lvl>
    <w:lvl w:ilvl="5" w:tplc="BEA2E138">
      <w:numFmt w:val="bullet"/>
      <w:lvlText w:val="•"/>
      <w:lvlJc w:val="left"/>
      <w:pPr>
        <w:ind w:left="4629" w:hanging="140"/>
      </w:pPr>
      <w:rPr>
        <w:rFonts w:hint="default"/>
        <w:lang w:val="en-US" w:eastAsia="en-US" w:bidi="ar-SA"/>
      </w:rPr>
    </w:lvl>
    <w:lvl w:ilvl="6" w:tplc="D83AA0DC">
      <w:numFmt w:val="bullet"/>
      <w:lvlText w:val="•"/>
      <w:lvlJc w:val="left"/>
      <w:pPr>
        <w:ind w:left="5506" w:hanging="140"/>
      </w:pPr>
      <w:rPr>
        <w:rFonts w:hint="default"/>
        <w:lang w:val="en-US" w:eastAsia="en-US" w:bidi="ar-SA"/>
      </w:rPr>
    </w:lvl>
    <w:lvl w:ilvl="7" w:tplc="BD8E94D0">
      <w:numFmt w:val="bullet"/>
      <w:lvlText w:val="•"/>
      <w:lvlJc w:val="left"/>
      <w:pPr>
        <w:ind w:left="6384" w:hanging="140"/>
      </w:pPr>
      <w:rPr>
        <w:rFonts w:hint="default"/>
        <w:lang w:val="en-US" w:eastAsia="en-US" w:bidi="ar-SA"/>
      </w:rPr>
    </w:lvl>
    <w:lvl w:ilvl="8" w:tplc="650E5ADA">
      <w:numFmt w:val="bullet"/>
      <w:lvlText w:val="•"/>
      <w:lvlJc w:val="left"/>
      <w:pPr>
        <w:ind w:left="7262" w:hanging="140"/>
      </w:pPr>
      <w:rPr>
        <w:rFonts w:hint="default"/>
        <w:lang w:val="en-US" w:eastAsia="en-US" w:bidi="ar-SA"/>
      </w:rPr>
    </w:lvl>
  </w:abstractNum>
  <w:abstractNum w:abstractNumId="19" w15:restartNumberingAfterBreak="0">
    <w:nsid w:val="3F1F3659"/>
    <w:multiLevelType w:val="hybridMultilevel"/>
    <w:tmpl w:val="65D07B54"/>
    <w:lvl w:ilvl="0" w:tplc="B0F67CA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F07F34"/>
    <w:multiLevelType w:val="hybridMultilevel"/>
    <w:tmpl w:val="8C169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EC1EBC"/>
    <w:multiLevelType w:val="hybridMultilevel"/>
    <w:tmpl w:val="B26EBA4C"/>
    <w:lvl w:ilvl="0" w:tplc="A3CEC532">
      <w:start w:val="1"/>
      <w:numFmt w:val="decimal"/>
      <w:lvlText w:val="%1)"/>
      <w:lvlJc w:val="left"/>
      <w:pPr>
        <w:ind w:left="381" w:hanging="288"/>
      </w:pPr>
      <w:rPr>
        <w:rFonts w:ascii="Arial" w:eastAsia="Arial" w:hAnsi="Arial" w:cs="Arial" w:hint="default"/>
        <w:w w:val="99"/>
        <w:sz w:val="20"/>
        <w:szCs w:val="20"/>
        <w:lang w:val="en-US" w:eastAsia="en-US" w:bidi="ar-SA"/>
      </w:rPr>
    </w:lvl>
    <w:lvl w:ilvl="1" w:tplc="C2B2A8EE">
      <w:numFmt w:val="bullet"/>
      <w:lvlText w:val="•"/>
      <w:lvlJc w:val="left"/>
      <w:pPr>
        <w:ind w:left="1243" w:hanging="288"/>
      </w:pPr>
      <w:rPr>
        <w:rFonts w:hint="default"/>
        <w:lang w:val="en-US" w:eastAsia="en-US" w:bidi="ar-SA"/>
      </w:rPr>
    </w:lvl>
    <w:lvl w:ilvl="2" w:tplc="5F0E394A">
      <w:numFmt w:val="bullet"/>
      <w:lvlText w:val="•"/>
      <w:lvlJc w:val="left"/>
      <w:pPr>
        <w:ind w:left="2107" w:hanging="288"/>
      </w:pPr>
      <w:rPr>
        <w:rFonts w:hint="default"/>
        <w:lang w:val="en-US" w:eastAsia="en-US" w:bidi="ar-SA"/>
      </w:rPr>
    </w:lvl>
    <w:lvl w:ilvl="3" w:tplc="1E90F448">
      <w:numFmt w:val="bullet"/>
      <w:lvlText w:val="•"/>
      <w:lvlJc w:val="left"/>
      <w:pPr>
        <w:ind w:left="2971" w:hanging="288"/>
      </w:pPr>
      <w:rPr>
        <w:rFonts w:hint="default"/>
        <w:lang w:val="en-US" w:eastAsia="en-US" w:bidi="ar-SA"/>
      </w:rPr>
    </w:lvl>
    <w:lvl w:ilvl="4" w:tplc="0F4C150C">
      <w:numFmt w:val="bullet"/>
      <w:lvlText w:val="•"/>
      <w:lvlJc w:val="left"/>
      <w:pPr>
        <w:ind w:left="3835" w:hanging="288"/>
      </w:pPr>
      <w:rPr>
        <w:rFonts w:hint="default"/>
        <w:lang w:val="en-US" w:eastAsia="en-US" w:bidi="ar-SA"/>
      </w:rPr>
    </w:lvl>
    <w:lvl w:ilvl="5" w:tplc="BB86BB00">
      <w:numFmt w:val="bullet"/>
      <w:lvlText w:val="•"/>
      <w:lvlJc w:val="left"/>
      <w:pPr>
        <w:ind w:left="4699" w:hanging="288"/>
      </w:pPr>
      <w:rPr>
        <w:rFonts w:hint="default"/>
        <w:lang w:val="en-US" w:eastAsia="en-US" w:bidi="ar-SA"/>
      </w:rPr>
    </w:lvl>
    <w:lvl w:ilvl="6" w:tplc="995A9736">
      <w:numFmt w:val="bullet"/>
      <w:lvlText w:val="•"/>
      <w:lvlJc w:val="left"/>
      <w:pPr>
        <w:ind w:left="5563" w:hanging="288"/>
      </w:pPr>
      <w:rPr>
        <w:rFonts w:hint="default"/>
        <w:lang w:val="en-US" w:eastAsia="en-US" w:bidi="ar-SA"/>
      </w:rPr>
    </w:lvl>
    <w:lvl w:ilvl="7" w:tplc="59E62A18">
      <w:numFmt w:val="bullet"/>
      <w:lvlText w:val="•"/>
      <w:lvlJc w:val="left"/>
      <w:pPr>
        <w:ind w:left="6426" w:hanging="288"/>
      </w:pPr>
      <w:rPr>
        <w:rFonts w:hint="default"/>
        <w:lang w:val="en-US" w:eastAsia="en-US" w:bidi="ar-SA"/>
      </w:rPr>
    </w:lvl>
    <w:lvl w:ilvl="8" w:tplc="5A7A60DE">
      <w:numFmt w:val="bullet"/>
      <w:lvlText w:val="•"/>
      <w:lvlJc w:val="left"/>
      <w:pPr>
        <w:ind w:left="7290" w:hanging="288"/>
      </w:pPr>
      <w:rPr>
        <w:rFonts w:hint="default"/>
        <w:lang w:val="en-US" w:eastAsia="en-US" w:bidi="ar-SA"/>
      </w:rPr>
    </w:lvl>
  </w:abstractNum>
  <w:abstractNum w:abstractNumId="22" w15:restartNumberingAfterBreak="0">
    <w:nsid w:val="549070FD"/>
    <w:multiLevelType w:val="hybridMultilevel"/>
    <w:tmpl w:val="88EAF3B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7069A9"/>
    <w:multiLevelType w:val="multilevel"/>
    <w:tmpl w:val="2164651C"/>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4326"/>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24" w15:restartNumberingAfterBreak="0">
    <w:nsid w:val="593041E5"/>
    <w:multiLevelType w:val="multilevel"/>
    <w:tmpl w:val="3370DDE0"/>
    <w:lvl w:ilvl="0">
      <w:start w:val="6"/>
      <w:numFmt w:val="decimal"/>
      <w:lvlText w:val="%1"/>
      <w:lvlJc w:val="left"/>
      <w:pPr>
        <w:ind w:left="552" w:hanging="432"/>
      </w:pPr>
      <w:rPr>
        <w:rFonts w:ascii="Arial" w:eastAsia="Arial" w:hAnsi="Arial" w:cs="Arial" w:hint="default"/>
        <w:b/>
        <w:bCs/>
        <w:w w:val="99"/>
        <w:sz w:val="24"/>
        <w:szCs w:val="24"/>
        <w:lang w:val="en-US" w:eastAsia="en-US" w:bidi="ar-SA"/>
      </w:rPr>
    </w:lvl>
    <w:lvl w:ilvl="1">
      <w:start w:val="1"/>
      <w:numFmt w:val="decimal"/>
      <w:lvlText w:val="%1.%2"/>
      <w:lvlJc w:val="left"/>
      <w:pPr>
        <w:ind w:left="686" w:hanging="567"/>
      </w:pPr>
      <w:rPr>
        <w:rFonts w:ascii="Arial" w:eastAsia="Arial" w:hAnsi="Arial" w:cs="Arial" w:hint="default"/>
        <w:b/>
        <w:bCs/>
        <w:w w:val="100"/>
        <w:sz w:val="22"/>
        <w:szCs w:val="22"/>
        <w:lang w:val="en-US" w:eastAsia="en-US" w:bidi="ar-SA"/>
      </w:rPr>
    </w:lvl>
    <w:lvl w:ilvl="2">
      <w:start w:val="1"/>
      <w:numFmt w:val="decimal"/>
      <w:lvlText w:val="%3)"/>
      <w:lvlJc w:val="left"/>
      <w:pPr>
        <w:ind w:left="511" w:hanging="288"/>
      </w:pPr>
      <w:rPr>
        <w:rFonts w:ascii="Arial" w:eastAsia="Arial" w:hAnsi="Arial" w:cs="Arial" w:hint="default"/>
        <w:spacing w:val="-1"/>
        <w:w w:val="99"/>
        <w:sz w:val="20"/>
        <w:szCs w:val="20"/>
        <w:lang w:val="en-US" w:eastAsia="en-US" w:bidi="ar-SA"/>
      </w:rPr>
    </w:lvl>
    <w:lvl w:ilvl="3">
      <w:numFmt w:val="bullet"/>
      <w:lvlText w:val="•"/>
      <w:lvlJc w:val="left"/>
      <w:pPr>
        <w:ind w:left="1830" w:hanging="288"/>
      </w:pPr>
      <w:rPr>
        <w:rFonts w:hint="default"/>
        <w:lang w:val="en-US" w:eastAsia="en-US" w:bidi="ar-SA"/>
      </w:rPr>
    </w:lvl>
    <w:lvl w:ilvl="4">
      <w:numFmt w:val="bullet"/>
      <w:lvlText w:val="•"/>
      <w:lvlJc w:val="left"/>
      <w:pPr>
        <w:ind w:left="2981" w:hanging="288"/>
      </w:pPr>
      <w:rPr>
        <w:rFonts w:hint="default"/>
        <w:lang w:val="en-US" w:eastAsia="en-US" w:bidi="ar-SA"/>
      </w:rPr>
    </w:lvl>
    <w:lvl w:ilvl="5">
      <w:numFmt w:val="bullet"/>
      <w:lvlText w:val="•"/>
      <w:lvlJc w:val="left"/>
      <w:pPr>
        <w:ind w:left="4132" w:hanging="288"/>
      </w:pPr>
      <w:rPr>
        <w:rFonts w:hint="default"/>
        <w:lang w:val="en-US" w:eastAsia="en-US" w:bidi="ar-SA"/>
      </w:rPr>
    </w:lvl>
    <w:lvl w:ilvl="6">
      <w:numFmt w:val="bullet"/>
      <w:lvlText w:val="•"/>
      <w:lvlJc w:val="left"/>
      <w:pPr>
        <w:ind w:left="5283" w:hanging="288"/>
      </w:pPr>
      <w:rPr>
        <w:rFonts w:hint="default"/>
        <w:lang w:val="en-US" w:eastAsia="en-US" w:bidi="ar-SA"/>
      </w:rPr>
    </w:lvl>
    <w:lvl w:ilvl="7">
      <w:numFmt w:val="bullet"/>
      <w:lvlText w:val="•"/>
      <w:lvlJc w:val="left"/>
      <w:pPr>
        <w:ind w:left="6434" w:hanging="288"/>
      </w:pPr>
      <w:rPr>
        <w:rFonts w:hint="default"/>
        <w:lang w:val="en-US" w:eastAsia="en-US" w:bidi="ar-SA"/>
      </w:rPr>
    </w:lvl>
    <w:lvl w:ilvl="8">
      <w:numFmt w:val="bullet"/>
      <w:lvlText w:val="•"/>
      <w:lvlJc w:val="left"/>
      <w:pPr>
        <w:ind w:left="7584" w:hanging="288"/>
      </w:pPr>
      <w:rPr>
        <w:rFonts w:hint="default"/>
        <w:lang w:val="en-US" w:eastAsia="en-US" w:bidi="ar-SA"/>
      </w:rPr>
    </w:lvl>
  </w:abstractNum>
  <w:abstractNum w:abstractNumId="25" w15:restartNumberingAfterBreak="0">
    <w:nsid w:val="5A384E55"/>
    <w:multiLevelType w:val="hybridMultilevel"/>
    <w:tmpl w:val="EF228540"/>
    <w:lvl w:ilvl="0" w:tplc="04090001">
      <w:start w:val="1"/>
      <w:numFmt w:val="bullet"/>
      <w:lvlText w:val=""/>
      <w:lvlJc w:val="left"/>
      <w:pPr>
        <w:ind w:left="218" w:hanging="125"/>
      </w:pPr>
      <w:rPr>
        <w:rFonts w:ascii="Symbol" w:hAnsi="Symbol" w:hint="default"/>
        <w:w w:val="99"/>
        <w:sz w:val="20"/>
        <w:szCs w:val="20"/>
        <w:lang w:val="en-US" w:eastAsia="en-US" w:bidi="ar-SA"/>
      </w:rPr>
    </w:lvl>
    <w:lvl w:ilvl="1" w:tplc="6128B54C">
      <w:numFmt w:val="bullet"/>
      <w:lvlText w:val="•"/>
      <w:lvlJc w:val="left"/>
      <w:pPr>
        <w:ind w:left="1099" w:hanging="125"/>
      </w:pPr>
      <w:rPr>
        <w:rFonts w:hint="default"/>
        <w:lang w:val="en-US" w:eastAsia="en-US" w:bidi="ar-SA"/>
      </w:rPr>
    </w:lvl>
    <w:lvl w:ilvl="2" w:tplc="CC28A446">
      <w:numFmt w:val="bullet"/>
      <w:lvlText w:val="•"/>
      <w:lvlJc w:val="left"/>
      <w:pPr>
        <w:ind w:left="1979" w:hanging="125"/>
      </w:pPr>
      <w:rPr>
        <w:rFonts w:hint="default"/>
        <w:lang w:val="en-US" w:eastAsia="en-US" w:bidi="ar-SA"/>
      </w:rPr>
    </w:lvl>
    <w:lvl w:ilvl="3" w:tplc="BEB0ECB2">
      <w:numFmt w:val="bullet"/>
      <w:lvlText w:val="•"/>
      <w:lvlJc w:val="left"/>
      <w:pPr>
        <w:ind w:left="2859" w:hanging="125"/>
      </w:pPr>
      <w:rPr>
        <w:rFonts w:hint="default"/>
        <w:lang w:val="en-US" w:eastAsia="en-US" w:bidi="ar-SA"/>
      </w:rPr>
    </w:lvl>
    <w:lvl w:ilvl="4" w:tplc="1EB6A9DE">
      <w:numFmt w:val="bullet"/>
      <w:lvlText w:val="•"/>
      <w:lvlJc w:val="left"/>
      <w:pPr>
        <w:ind w:left="3739" w:hanging="125"/>
      </w:pPr>
      <w:rPr>
        <w:rFonts w:hint="default"/>
        <w:lang w:val="en-US" w:eastAsia="en-US" w:bidi="ar-SA"/>
      </w:rPr>
    </w:lvl>
    <w:lvl w:ilvl="5" w:tplc="22F46D4E">
      <w:numFmt w:val="bullet"/>
      <w:lvlText w:val="•"/>
      <w:lvlJc w:val="left"/>
      <w:pPr>
        <w:ind w:left="4619" w:hanging="125"/>
      </w:pPr>
      <w:rPr>
        <w:rFonts w:hint="default"/>
        <w:lang w:val="en-US" w:eastAsia="en-US" w:bidi="ar-SA"/>
      </w:rPr>
    </w:lvl>
    <w:lvl w:ilvl="6" w:tplc="A61608D0">
      <w:numFmt w:val="bullet"/>
      <w:lvlText w:val="•"/>
      <w:lvlJc w:val="left"/>
      <w:pPr>
        <w:ind w:left="5499" w:hanging="125"/>
      </w:pPr>
      <w:rPr>
        <w:rFonts w:hint="default"/>
        <w:lang w:val="en-US" w:eastAsia="en-US" w:bidi="ar-SA"/>
      </w:rPr>
    </w:lvl>
    <w:lvl w:ilvl="7" w:tplc="5A028302">
      <w:numFmt w:val="bullet"/>
      <w:lvlText w:val="•"/>
      <w:lvlJc w:val="left"/>
      <w:pPr>
        <w:ind w:left="6378" w:hanging="125"/>
      </w:pPr>
      <w:rPr>
        <w:rFonts w:hint="default"/>
        <w:lang w:val="en-US" w:eastAsia="en-US" w:bidi="ar-SA"/>
      </w:rPr>
    </w:lvl>
    <w:lvl w:ilvl="8" w:tplc="75A6D1DE">
      <w:numFmt w:val="bullet"/>
      <w:lvlText w:val="•"/>
      <w:lvlJc w:val="left"/>
      <w:pPr>
        <w:ind w:left="7258" w:hanging="125"/>
      </w:pPr>
      <w:rPr>
        <w:rFonts w:hint="default"/>
        <w:lang w:val="en-US" w:eastAsia="en-US" w:bidi="ar-SA"/>
      </w:rPr>
    </w:lvl>
  </w:abstractNum>
  <w:abstractNum w:abstractNumId="26" w15:restartNumberingAfterBreak="0">
    <w:nsid w:val="5BF17938"/>
    <w:multiLevelType w:val="multilevel"/>
    <w:tmpl w:val="96222BE8"/>
    <w:lvl w:ilvl="0">
      <w:start w:val="1"/>
      <w:numFmt w:val="decimal"/>
      <w:lvlText w:val="%1"/>
      <w:lvlJc w:val="left"/>
      <w:pPr>
        <w:tabs>
          <w:tab w:val="num" w:pos="567"/>
        </w:tabs>
        <w:ind w:left="567" w:hanging="567"/>
      </w:pPr>
      <w:rPr>
        <w:rFonts w:ascii="Arial" w:hAnsi="Arial" w:hint="default"/>
        <w:b/>
        <w:bCs/>
        <w:i w:val="0"/>
        <w:caps w:val="0"/>
        <w:strike w:val="0"/>
        <w:dstrike w:val="0"/>
        <w:vanish w:val="0"/>
        <w:color w:val="auto"/>
        <w:w w:val="99"/>
        <w:sz w:val="24"/>
        <w:vertAlign w:val="baseline"/>
      </w:rPr>
    </w:lvl>
    <w:lvl w:ilvl="1">
      <w:start w:val="1"/>
      <w:numFmt w:val="decimal"/>
      <w:lvlText w:val="%1.%2"/>
      <w:lvlJc w:val="left"/>
      <w:pPr>
        <w:tabs>
          <w:tab w:val="num" w:pos="709"/>
        </w:tabs>
        <w:ind w:left="709" w:hanging="709"/>
      </w:pPr>
      <w:rPr>
        <w:rFonts w:ascii="Arial Bold" w:hAnsi="Arial Bold" w:cs="Arial" w:hint="default"/>
        <w:b/>
        <w:bCs/>
        <w:i w:val="0"/>
        <w:caps w:val="0"/>
        <w:strike w:val="0"/>
        <w:dstrike w:val="0"/>
        <w:vanish w:val="0"/>
        <w:color w:val="auto"/>
        <w:w w:val="100"/>
        <w:sz w:val="22"/>
        <w:szCs w:val="22"/>
        <w:vertAlign w:val="baseline"/>
      </w:rPr>
    </w:lvl>
    <w:lvl w:ilvl="2">
      <w:start w:val="1"/>
      <w:numFmt w:val="decimal"/>
      <w:lvlText w:val="%1.%2.%3"/>
      <w:lvlJc w:val="left"/>
      <w:pPr>
        <w:tabs>
          <w:tab w:val="num" w:pos="851"/>
        </w:tabs>
        <w:ind w:left="851" w:hanging="851"/>
      </w:pPr>
      <w:rPr>
        <w:rFonts w:ascii="Arial Bold" w:hAnsi="Arial Bold" w:cs="Arial" w:hint="default"/>
        <w:b/>
        <w:bCs/>
        <w:i w:val="0"/>
        <w:caps w:val="0"/>
        <w:strike w:val="0"/>
        <w:dstrike w:val="0"/>
        <w:vanish w:val="0"/>
        <w:color w:val="auto"/>
        <w:spacing w:val="-1"/>
        <w:w w:val="99"/>
        <w:sz w:val="20"/>
        <w:szCs w:val="20"/>
        <w:u w:val="none"/>
        <w:vertAlign w:val="baseline"/>
      </w:rPr>
    </w:lvl>
    <w:lvl w:ilvl="3">
      <w:start w:val="1"/>
      <w:numFmt w:val="decimal"/>
      <w:lvlText w:val="%4.%1.%2.%3"/>
      <w:lvlJc w:val="left"/>
      <w:pPr>
        <w:tabs>
          <w:tab w:val="num" w:pos="992"/>
        </w:tabs>
        <w:ind w:left="992" w:hanging="992"/>
      </w:pPr>
      <w:rPr>
        <w:rFonts w:ascii="Arial Bold" w:hAnsi="Arial Bold" w:hint="default"/>
        <w:b/>
        <w:i w:val="0"/>
        <w:caps w:val="0"/>
        <w:strike w:val="0"/>
        <w:dstrike w:val="0"/>
        <w:vanish w:val="0"/>
        <w:color w:val="auto"/>
        <w:sz w:val="20"/>
        <w:u w:val="none"/>
        <w:vertAlign w:val="baseline"/>
      </w:rPr>
    </w:lvl>
    <w:lvl w:ilvl="4">
      <w:numFmt w:val="bullet"/>
      <w:lvlText w:val="•"/>
      <w:lvlJc w:val="left"/>
      <w:pPr>
        <w:ind w:left="2996" w:hanging="720"/>
      </w:pPr>
      <w:rPr>
        <w:rFonts w:hint="default"/>
      </w:rPr>
    </w:lvl>
    <w:lvl w:ilvl="5">
      <w:numFmt w:val="bullet"/>
      <w:lvlText w:val="•"/>
      <w:lvlJc w:val="left"/>
      <w:pPr>
        <w:ind w:left="4144" w:hanging="720"/>
      </w:pPr>
      <w:rPr>
        <w:rFonts w:hint="default"/>
      </w:rPr>
    </w:lvl>
    <w:lvl w:ilvl="6">
      <w:numFmt w:val="bullet"/>
      <w:lvlText w:val="•"/>
      <w:lvlJc w:val="left"/>
      <w:pPr>
        <w:ind w:left="5293" w:hanging="720"/>
      </w:pPr>
      <w:rPr>
        <w:rFonts w:hint="default"/>
      </w:rPr>
    </w:lvl>
    <w:lvl w:ilvl="7">
      <w:numFmt w:val="bullet"/>
      <w:lvlText w:val="•"/>
      <w:lvlJc w:val="left"/>
      <w:pPr>
        <w:ind w:left="6441" w:hanging="720"/>
      </w:pPr>
      <w:rPr>
        <w:rFonts w:hint="default"/>
      </w:rPr>
    </w:lvl>
    <w:lvl w:ilvl="8">
      <w:numFmt w:val="bullet"/>
      <w:lvlText w:val="•"/>
      <w:lvlJc w:val="left"/>
      <w:pPr>
        <w:ind w:left="7589" w:hanging="720"/>
      </w:pPr>
      <w:rPr>
        <w:rFonts w:hint="default"/>
      </w:rPr>
    </w:lvl>
  </w:abstractNum>
  <w:abstractNum w:abstractNumId="27" w15:restartNumberingAfterBreak="0">
    <w:nsid w:val="5CA45483"/>
    <w:multiLevelType w:val="multilevel"/>
    <w:tmpl w:val="96222BE8"/>
    <w:lvl w:ilvl="0">
      <w:start w:val="1"/>
      <w:numFmt w:val="decimal"/>
      <w:lvlText w:val="%1"/>
      <w:lvlJc w:val="left"/>
      <w:pPr>
        <w:tabs>
          <w:tab w:val="num" w:pos="567"/>
        </w:tabs>
        <w:ind w:left="567" w:hanging="567"/>
      </w:pPr>
      <w:rPr>
        <w:rFonts w:ascii="Arial" w:hAnsi="Arial" w:hint="default"/>
        <w:b/>
        <w:bCs/>
        <w:i w:val="0"/>
        <w:caps w:val="0"/>
        <w:strike w:val="0"/>
        <w:dstrike w:val="0"/>
        <w:vanish w:val="0"/>
        <w:color w:val="auto"/>
        <w:w w:val="99"/>
        <w:sz w:val="24"/>
        <w:vertAlign w:val="baseline"/>
      </w:rPr>
    </w:lvl>
    <w:lvl w:ilvl="1">
      <w:start w:val="1"/>
      <w:numFmt w:val="decimal"/>
      <w:lvlText w:val="%1.%2"/>
      <w:lvlJc w:val="left"/>
      <w:pPr>
        <w:tabs>
          <w:tab w:val="num" w:pos="709"/>
        </w:tabs>
        <w:ind w:left="709" w:hanging="709"/>
      </w:pPr>
      <w:rPr>
        <w:rFonts w:ascii="Arial Bold" w:hAnsi="Arial Bold" w:cs="Arial" w:hint="default"/>
        <w:b/>
        <w:bCs/>
        <w:i w:val="0"/>
        <w:caps w:val="0"/>
        <w:strike w:val="0"/>
        <w:dstrike w:val="0"/>
        <w:vanish w:val="0"/>
        <w:color w:val="auto"/>
        <w:w w:val="100"/>
        <w:sz w:val="22"/>
        <w:szCs w:val="22"/>
        <w:vertAlign w:val="baseline"/>
      </w:rPr>
    </w:lvl>
    <w:lvl w:ilvl="2">
      <w:start w:val="1"/>
      <w:numFmt w:val="decimal"/>
      <w:lvlText w:val="%1.%2.%3"/>
      <w:lvlJc w:val="left"/>
      <w:pPr>
        <w:tabs>
          <w:tab w:val="num" w:pos="851"/>
        </w:tabs>
        <w:ind w:left="851" w:hanging="851"/>
      </w:pPr>
      <w:rPr>
        <w:rFonts w:ascii="Arial Bold" w:hAnsi="Arial Bold" w:cs="Arial" w:hint="default"/>
        <w:b/>
        <w:bCs/>
        <w:i w:val="0"/>
        <w:caps w:val="0"/>
        <w:strike w:val="0"/>
        <w:dstrike w:val="0"/>
        <w:vanish w:val="0"/>
        <w:color w:val="auto"/>
        <w:spacing w:val="-1"/>
        <w:w w:val="99"/>
        <w:sz w:val="20"/>
        <w:szCs w:val="20"/>
        <w:u w:val="none"/>
        <w:vertAlign w:val="baseline"/>
      </w:rPr>
    </w:lvl>
    <w:lvl w:ilvl="3">
      <w:start w:val="1"/>
      <w:numFmt w:val="decimal"/>
      <w:lvlText w:val="%4.%1.%2.%3"/>
      <w:lvlJc w:val="left"/>
      <w:pPr>
        <w:tabs>
          <w:tab w:val="num" w:pos="992"/>
        </w:tabs>
        <w:ind w:left="992" w:hanging="992"/>
      </w:pPr>
      <w:rPr>
        <w:rFonts w:ascii="Arial Bold" w:hAnsi="Arial Bold" w:hint="default"/>
        <w:b/>
        <w:i w:val="0"/>
        <w:caps w:val="0"/>
        <w:strike w:val="0"/>
        <w:dstrike w:val="0"/>
        <w:vanish w:val="0"/>
        <w:color w:val="auto"/>
        <w:sz w:val="20"/>
        <w:u w:val="none"/>
        <w:vertAlign w:val="baseline"/>
      </w:rPr>
    </w:lvl>
    <w:lvl w:ilvl="4">
      <w:numFmt w:val="bullet"/>
      <w:lvlText w:val="•"/>
      <w:lvlJc w:val="left"/>
      <w:pPr>
        <w:ind w:left="2996" w:hanging="720"/>
      </w:pPr>
      <w:rPr>
        <w:rFonts w:hint="default"/>
      </w:rPr>
    </w:lvl>
    <w:lvl w:ilvl="5">
      <w:numFmt w:val="bullet"/>
      <w:lvlText w:val="•"/>
      <w:lvlJc w:val="left"/>
      <w:pPr>
        <w:ind w:left="4144" w:hanging="720"/>
      </w:pPr>
      <w:rPr>
        <w:rFonts w:hint="default"/>
      </w:rPr>
    </w:lvl>
    <w:lvl w:ilvl="6">
      <w:numFmt w:val="bullet"/>
      <w:lvlText w:val="•"/>
      <w:lvlJc w:val="left"/>
      <w:pPr>
        <w:ind w:left="5293" w:hanging="720"/>
      </w:pPr>
      <w:rPr>
        <w:rFonts w:hint="default"/>
      </w:rPr>
    </w:lvl>
    <w:lvl w:ilvl="7">
      <w:numFmt w:val="bullet"/>
      <w:lvlText w:val="•"/>
      <w:lvlJc w:val="left"/>
      <w:pPr>
        <w:ind w:left="6441" w:hanging="720"/>
      </w:pPr>
      <w:rPr>
        <w:rFonts w:hint="default"/>
      </w:rPr>
    </w:lvl>
    <w:lvl w:ilvl="8">
      <w:numFmt w:val="bullet"/>
      <w:lvlText w:val="•"/>
      <w:lvlJc w:val="left"/>
      <w:pPr>
        <w:ind w:left="7589" w:hanging="720"/>
      </w:pPr>
      <w:rPr>
        <w:rFonts w:hint="default"/>
      </w:rPr>
    </w:lvl>
  </w:abstractNum>
  <w:abstractNum w:abstractNumId="28" w15:restartNumberingAfterBreak="0">
    <w:nsid w:val="5DD44957"/>
    <w:multiLevelType w:val="hybridMultilevel"/>
    <w:tmpl w:val="6F2ECD9E"/>
    <w:lvl w:ilvl="0" w:tplc="6EB21044">
      <w:start w:val="100"/>
      <w:numFmt w:val="decimal"/>
      <w:lvlText w:val="%1)"/>
      <w:lvlJc w:val="left"/>
      <w:pPr>
        <w:ind w:left="524" w:hanging="432"/>
      </w:pPr>
      <w:rPr>
        <w:rFonts w:asciiTheme="minorEastAsia" w:eastAsiaTheme="minorEastAsia" w:hAnsiTheme="minorEastAsia" w:hint="default"/>
      </w:rPr>
    </w:lvl>
    <w:lvl w:ilvl="1" w:tplc="04090019" w:tentative="1">
      <w:start w:val="1"/>
      <w:numFmt w:val="upperLetter"/>
      <w:lvlText w:val="%2."/>
      <w:lvlJc w:val="left"/>
      <w:pPr>
        <w:ind w:left="892" w:hanging="400"/>
      </w:pPr>
    </w:lvl>
    <w:lvl w:ilvl="2" w:tplc="0409001B" w:tentative="1">
      <w:start w:val="1"/>
      <w:numFmt w:val="lowerRoman"/>
      <w:lvlText w:val="%3."/>
      <w:lvlJc w:val="right"/>
      <w:pPr>
        <w:ind w:left="1292" w:hanging="400"/>
      </w:pPr>
    </w:lvl>
    <w:lvl w:ilvl="3" w:tplc="0409000F" w:tentative="1">
      <w:start w:val="1"/>
      <w:numFmt w:val="decimal"/>
      <w:lvlText w:val="%4."/>
      <w:lvlJc w:val="left"/>
      <w:pPr>
        <w:ind w:left="1692" w:hanging="400"/>
      </w:pPr>
    </w:lvl>
    <w:lvl w:ilvl="4" w:tplc="04090019" w:tentative="1">
      <w:start w:val="1"/>
      <w:numFmt w:val="upperLetter"/>
      <w:lvlText w:val="%5."/>
      <w:lvlJc w:val="left"/>
      <w:pPr>
        <w:ind w:left="2092" w:hanging="400"/>
      </w:pPr>
    </w:lvl>
    <w:lvl w:ilvl="5" w:tplc="0409001B" w:tentative="1">
      <w:start w:val="1"/>
      <w:numFmt w:val="lowerRoman"/>
      <w:lvlText w:val="%6."/>
      <w:lvlJc w:val="right"/>
      <w:pPr>
        <w:ind w:left="2492" w:hanging="400"/>
      </w:pPr>
    </w:lvl>
    <w:lvl w:ilvl="6" w:tplc="0409000F" w:tentative="1">
      <w:start w:val="1"/>
      <w:numFmt w:val="decimal"/>
      <w:lvlText w:val="%7."/>
      <w:lvlJc w:val="left"/>
      <w:pPr>
        <w:ind w:left="2892" w:hanging="400"/>
      </w:pPr>
    </w:lvl>
    <w:lvl w:ilvl="7" w:tplc="04090019" w:tentative="1">
      <w:start w:val="1"/>
      <w:numFmt w:val="upperLetter"/>
      <w:lvlText w:val="%8."/>
      <w:lvlJc w:val="left"/>
      <w:pPr>
        <w:ind w:left="3292" w:hanging="400"/>
      </w:pPr>
    </w:lvl>
    <w:lvl w:ilvl="8" w:tplc="0409001B" w:tentative="1">
      <w:start w:val="1"/>
      <w:numFmt w:val="lowerRoman"/>
      <w:lvlText w:val="%9."/>
      <w:lvlJc w:val="right"/>
      <w:pPr>
        <w:ind w:left="3692" w:hanging="400"/>
      </w:pPr>
    </w:lvl>
  </w:abstractNum>
  <w:abstractNum w:abstractNumId="29" w15:restartNumberingAfterBreak="0">
    <w:nsid w:val="5DE201FA"/>
    <w:multiLevelType w:val="multilevel"/>
    <w:tmpl w:val="024A0CF2"/>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1"/>
      <w:numFmt w:val="decimal"/>
      <w:lvlText w:val="%3)"/>
      <w:lvlJc w:val="left"/>
      <w:pPr>
        <w:ind w:left="288"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30" w15:restartNumberingAfterBreak="0">
    <w:nsid w:val="6214566B"/>
    <w:multiLevelType w:val="hybridMultilevel"/>
    <w:tmpl w:val="2B5CB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382A79"/>
    <w:multiLevelType w:val="hybridMultilevel"/>
    <w:tmpl w:val="B6B84BB4"/>
    <w:lvl w:ilvl="0" w:tplc="04090001">
      <w:start w:val="1"/>
      <w:numFmt w:val="bullet"/>
      <w:lvlText w:val=""/>
      <w:lvlJc w:val="left"/>
      <w:pPr>
        <w:ind w:left="218" w:hanging="125"/>
      </w:pPr>
      <w:rPr>
        <w:rFonts w:ascii="Symbol" w:hAnsi="Symbol" w:hint="default"/>
        <w:w w:val="99"/>
        <w:sz w:val="20"/>
        <w:szCs w:val="20"/>
        <w:lang w:val="en-US" w:eastAsia="en-US" w:bidi="ar-SA"/>
      </w:rPr>
    </w:lvl>
    <w:lvl w:ilvl="1" w:tplc="AAD658A4">
      <w:numFmt w:val="bullet"/>
      <w:lvlText w:val="•"/>
      <w:lvlJc w:val="left"/>
      <w:pPr>
        <w:ind w:left="1099" w:hanging="125"/>
      </w:pPr>
      <w:rPr>
        <w:rFonts w:hint="default"/>
        <w:lang w:val="en-US" w:eastAsia="en-US" w:bidi="ar-SA"/>
      </w:rPr>
    </w:lvl>
    <w:lvl w:ilvl="2" w:tplc="0E60FB96">
      <w:numFmt w:val="bullet"/>
      <w:lvlText w:val="•"/>
      <w:lvlJc w:val="left"/>
      <w:pPr>
        <w:ind w:left="1979" w:hanging="125"/>
      </w:pPr>
      <w:rPr>
        <w:rFonts w:hint="default"/>
        <w:lang w:val="en-US" w:eastAsia="en-US" w:bidi="ar-SA"/>
      </w:rPr>
    </w:lvl>
    <w:lvl w:ilvl="3" w:tplc="72C22138">
      <w:numFmt w:val="bullet"/>
      <w:lvlText w:val="•"/>
      <w:lvlJc w:val="left"/>
      <w:pPr>
        <w:ind w:left="2859" w:hanging="125"/>
      </w:pPr>
      <w:rPr>
        <w:rFonts w:hint="default"/>
        <w:lang w:val="en-US" w:eastAsia="en-US" w:bidi="ar-SA"/>
      </w:rPr>
    </w:lvl>
    <w:lvl w:ilvl="4" w:tplc="B80E8D7E">
      <w:numFmt w:val="bullet"/>
      <w:lvlText w:val="•"/>
      <w:lvlJc w:val="left"/>
      <w:pPr>
        <w:ind w:left="3739" w:hanging="125"/>
      </w:pPr>
      <w:rPr>
        <w:rFonts w:hint="default"/>
        <w:lang w:val="en-US" w:eastAsia="en-US" w:bidi="ar-SA"/>
      </w:rPr>
    </w:lvl>
    <w:lvl w:ilvl="5" w:tplc="815AF866">
      <w:numFmt w:val="bullet"/>
      <w:lvlText w:val="•"/>
      <w:lvlJc w:val="left"/>
      <w:pPr>
        <w:ind w:left="4619" w:hanging="125"/>
      </w:pPr>
      <w:rPr>
        <w:rFonts w:hint="default"/>
        <w:lang w:val="en-US" w:eastAsia="en-US" w:bidi="ar-SA"/>
      </w:rPr>
    </w:lvl>
    <w:lvl w:ilvl="6" w:tplc="23D62CA2">
      <w:numFmt w:val="bullet"/>
      <w:lvlText w:val="•"/>
      <w:lvlJc w:val="left"/>
      <w:pPr>
        <w:ind w:left="5499" w:hanging="125"/>
      </w:pPr>
      <w:rPr>
        <w:rFonts w:hint="default"/>
        <w:lang w:val="en-US" w:eastAsia="en-US" w:bidi="ar-SA"/>
      </w:rPr>
    </w:lvl>
    <w:lvl w:ilvl="7" w:tplc="AF782A90">
      <w:numFmt w:val="bullet"/>
      <w:lvlText w:val="•"/>
      <w:lvlJc w:val="left"/>
      <w:pPr>
        <w:ind w:left="6378" w:hanging="125"/>
      </w:pPr>
      <w:rPr>
        <w:rFonts w:hint="default"/>
        <w:lang w:val="en-US" w:eastAsia="en-US" w:bidi="ar-SA"/>
      </w:rPr>
    </w:lvl>
    <w:lvl w:ilvl="8" w:tplc="555E5136">
      <w:numFmt w:val="bullet"/>
      <w:lvlText w:val="•"/>
      <w:lvlJc w:val="left"/>
      <w:pPr>
        <w:ind w:left="7258" w:hanging="125"/>
      </w:pPr>
      <w:rPr>
        <w:rFonts w:hint="default"/>
        <w:lang w:val="en-US" w:eastAsia="en-US" w:bidi="ar-SA"/>
      </w:rPr>
    </w:lvl>
  </w:abstractNum>
  <w:abstractNum w:abstractNumId="32" w15:restartNumberingAfterBreak="0">
    <w:nsid w:val="673E0618"/>
    <w:multiLevelType w:val="multilevel"/>
    <w:tmpl w:val="938849DC"/>
    <w:lvl w:ilvl="0">
      <w:start w:val="7"/>
      <w:numFmt w:val="decimal"/>
      <w:lvlText w:val="%1"/>
      <w:lvlJc w:val="left"/>
      <w:pPr>
        <w:ind w:left="552" w:hanging="432"/>
      </w:pPr>
      <w:rPr>
        <w:rFonts w:ascii="Arial" w:eastAsia="Batang" w:hAnsi="Arial" w:cs="Arial" w:hint="default"/>
        <w:b/>
        <w:bCs/>
        <w:w w:val="99"/>
        <w:sz w:val="24"/>
        <w:szCs w:val="24"/>
      </w:rPr>
    </w:lvl>
    <w:lvl w:ilvl="1">
      <w:start w:val="100"/>
      <w:numFmt w:val="decimal"/>
      <w:lvlText w:val="%1.%2"/>
      <w:lvlJc w:val="left"/>
      <w:pPr>
        <w:ind w:left="686" w:hanging="567"/>
      </w:pPr>
      <w:rPr>
        <w:rFonts w:ascii="Arial" w:eastAsia="Batang" w:hAnsi="Arial" w:cs="Arial" w:hint="default"/>
        <w:b/>
        <w:bCs/>
        <w:w w:val="100"/>
        <w:sz w:val="22"/>
        <w:szCs w:val="22"/>
      </w:rPr>
    </w:lvl>
    <w:lvl w:ilvl="2">
      <w:start w:val="43"/>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33" w15:restartNumberingAfterBreak="0">
    <w:nsid w:val="78B80351"/>
    <w:multiLevelType w:val="hybridMultilevel"/>
    <w:tmpl w:val="F260CE4A"/>
    <w:lvl w:ilvl="0" w:tplc="FFFFFFFF">
      <w:start w:val="2"/>
      <w:numFmt w:val="decimal"/>
      <w:lvlText w:val="%1)"/>
      <w:lvlJc w:val="left"/>
      <w:pPr>
        <w:ind w:left="460" w:hanging="360"/>
      </w:pPr>
      <w:rPr>
        <w:rFonts w:hint="default"/>
      </w:rPr>
    </w:lvl>
    <w:lvl w:ilvl="1" w:tplc="FFFFFFFF" w:tentative="1">
      <w:start w:val="1"/>
      <w:numFmt w:val="upperLetter"/>
      <w:lvlText w:val="%2."/>
      <w:lvlJc w:val="left"/>
      <w:pPr>
        <w:ind w:left="900" w:hanging="400"/>
      </w:pPr>
    </w:lvl>
    <w:lvl w:ilvl="2" w:tplc="FFFFFFFF" w:tentative="1">
      <w:start w:val="1"/>
      <w:numFmt w:val="lowerRoman"/>
      <w:lvlText w:val="%3."/>
      <w:lvlJc w:val="right"/>
      <w:pPr>
        <w:ind w:left="1300" w:hanging="400"/>
      </w:pPr>
    </w:lvl>
    <w:lvl w:ilvl="3" w:tplc="FFFFFFFF" w:tentative="1">
      <w:start w:val="1"/>
      <w:numFmt w:val="decimal"/>
      <w:lvlText w:val="%4."/>
      <w:lvlJc w:val="left"/>
      <w:pPr>
        <w:ind w:left="1700" w:hanging="400"/>
      </w:pPr>
    </w:lvl>
    <w:lvl w:ilvl="4" w:tplc="FFFFFFFF" w:tentative="1">
      <w:start w:val="1"/>
      <w:numFmt w:val="upperLetter"/>
      <w:lvlText w:val="%5."/>
      <w:lvlJc w:val="left"/>
      <w:pPr>
        <w:ind w:left="2100" w:hanging="400"/>
      </w:pPr>
    </w:lvl>
    <w:lvl w:ilvl="5" w:tplc="FFFFFFFF" w:tentative="1">
      <w:start w:val="1"/>
      <w:numFmt w:val="lowerRoman"/>
      <w:lvlText w:val="%6."/>
      <w:lvlJc w:val="right"/>
      <w:pPr>
        <w:ind w:left="2500" w:hanging="400"/>
      </w:pPr>
    </w:lvl>
    <w:lvl w:ilvl="6" w:tplc="FFFFFFFF" w:tentative="1">
      <w:start w:val="1"/>
      <w:numFmt w:val="decimal"/>
      <w:lvlText w:val="%7."/>
      <w:lvlJc w:val="left"/>
      <w:pPr>
        <w:ind w:left="2900" w:hanging="400"/>
      </w:pPr>
    </w:lvl>
    <w:lvl w:ilvl="7" w:tplc="FFFFFFFF" w:tentative="1">
      <w:start w:val="1"/>
      <w:numFmt w:val="upperLetter"/>
      <w:lvlText w:val="%8."/>
      <w:lvlJc w:val="left"/>
      <w:pPr>
        <w:ind w:left="3300" w:hanging="400"/>
      </w:pPr>
    </w:lvl>
    <w:lvl w:ilvl="8" w:tplc="FFFFFFFF" w:tentative="1">
      <w:start w:val="1"/>
      <w:numFmt w:val="lowerRoman"/>
      <w:lvlText w:val="%9."/>
      <w:lvlJc w:val="right"/>
      <w:pPr>
        <w:ind w:left="3700" w:hanging="400"/>
      </w:pPr>
    </w:lvl>
  </w:abstractNum>
  <w:abstractNum w:abstractNumId="34" w15:restartNumberingAfterBreak="0">
    <w:nsid w:val="7B5121E1"/>
    <w:multiLevelType w:val="hybridMultilevel"/>
    <w:tmpl w:val="EF845AF8"/>
    <w:lvl w:ilvl="0" w:tplc="04090001">
      <w:start w:val="1"/>
      <w:numFmt w:val="bullet"/>
      <w:lvlText w:val=""/>
      <w:lvlJc w:val="left"/>
      <w:pPr>
        <w:ind w:left="218" w:hanging="125"/>
      </w:pPr>
      <w:rPr>
        <w:rFonts w:ascii="Symbol" w:hAnsi="Symbol" w:hint="default"/>
        <w:w w:val="99"/>
        <w:sz w:val="20"/>
        <w:szCs w:val="20"/>
        <w:lang w:val="en-US" w:eastAsia="en-US" w:bidi="ar-SA"/>
      </w:rPr>
    </w:lvl>
    <w:lvl w:ilvl="1" w:tplc="8CE2213A">
      <w:numFmt w:val="bullet"/>
      <w:lvlText w:val="•"/>
      <w:lvlJc w:val="left"/>
      <w:pPr>
        <w:ind w:left="1099" w:hanging="125"/>
      </w:pPr>
      <w:rPr>
        <w:rFonts w:hint="default"/>
        <w:lang w:val="en-US" w:eastAsia="en-US" w:bidi="ar-SA"/>
      </w:rPr>
    </w:lvl>
    <w:lvl w:ilvl="2" w:tplc="1E5863BE">
      <w:numFmt w:val="bullet"/>
      <w:lvlText w:val="•"/>
      <w:lvlJc w:val="left"/>
      <w:pPr>
        <w:ind w:left="1979" w:hanging="125"/>
      </w:pPr>
      <w:rPr>
        <w:rFonts w:hint="default"/>
        <w:lang w:val="en-US" w:eastAsia="en-US" w:bidi="ar-SA"/>
      </w:rPr>
    </w:lvl>
    <w:lvl w:ilvl="3" w:tplc="F8241CD2">
      <w:numFmt w:val="bullet"/>
      <w:lvlText w:val="•"/>
      <w:lvlJc w:val="left"/>
      <w:pPr>
        <w:ind w:left="2859" w:hanging="125"/>
      </w:pPr>
      <w:rPr>
        <w:rFonts w:hint="default"/>
        <w:lang w:val="en-US" w:eastAsia="en-US" w:bidi="ar-SA"/>
      </w:rPr>
    </w:lvl>
    <w:lvl w:ilvl="4" w:tplc="EC9CBFB2">
      <w:numFmt w:val="bullet"/>
      <w:lvlText w:val="•"/>
      <w:lvlJc w:val="left"/>
      <w:pPr>
        <w:ind w:left="3739" w:hanging="125"/>
      </w:pPr>
      <w:rPr>
        <w:rFonts w:hint="default"/>
        <w:lang w:val="en-US" w:eastAsia="en-US" w:bidi="ar-SA"/>
      </w:rPr>
    </w:lvl>
    <w:lvl w:ilvl="5" w:tplc="9D54443C">
      <w:numFmt w:val="bullet"/>
      <w:lvlText w:val="•"/>
      <w:lvlJc w:val="left"/>
      <w:pPr>
        <w:ind w:left="4619" w:hanging="125"/>
      </w:pPr>
      <w:rPr>
        <w:rFonts w:hint="default"/>
        <w:lang w:val="en-US" w:eastAsia="en-US" w:bidi="ar-SA"/>
      </w:rPr>
    </w:lvl>
    <w:lvl w:ilvl="6" w:tplc="1B3879FC">
      <w:numFmt w:val="bullet"/>
      <w:lvlText w:val="•"/>
      <w:lvlJc w:val="left"/>
      <w:pPr>
        <w:ind w:left="5499" w:hanging="125"/>
      </w:pPr>
      <w:rPr>
        <w:rFonts w:hint="default"/>
        <w:lang w:val="en-US" w:eastAsia="en-US" w:bidi="ar-SA"/>
      </w:rPr>
    </w:lvl>
    <w:lvl w:ilvl="7" w:tplc="5C28F46C">
      <w:numFmt w:val="bullet"/>
      <w:lvlText w:val="•"/>
      <w:lvlJc w:val="left"/>
      <w:pPr>
        <w:ind w:left="6378" w:hanging="125"/>
      </w:pPr>
      <w:rPr>
        <w:rFonts w:hint="default"/>
        <w:lang w:val="en-US" w:eastAsia="en-US" w:bidi="ar-SA"/>
      </w:rPr>
    </w:lvl>
    <w:lvl w:ilvl="8" w:tplc="78B09BFA">
      <w:numFmt w:val="bullet"/>
      <w:lvlText w:val="•"/>
      <w:lvlJc w:val="left"/>
      <w:pPr>
        <w:ind w:left="7258" w:hanging="125"/>
      </w:pPr>
      <w:rPr>
        <w:rFonts w:hint="default"/>
        <w:lang w:val="en-US" w:eastAsia="en-US" w:bidi="ar-SA"/>
      </w:rPr>
    </w:lvl>
  </w:abstractNum>
  <w:abstractNum w:abstractNumId="35" w15:restartNumberingAfterBreak="0">
    <w:nsid w:val="7C4B0E6D"/>
    <w:multiLevelType w:val="multilevel"/>
    <w:tmpl w:val="2FBC9176"/>
    <w:lvl w:ilvl="0">
      <w:start w:val="6"/>
      <w:numFmt w:val="decimal"/>
      <w:lvlText w:val="%1"/>
      <w:lvlJc w:val="left"/>
      <w:pPr>
        <w:ind w:left="552" w:hanging="432"/>
      </w:pPr>
      <w:rPr>
        <w:rFonts w:ascii="Arial" w:eastAsia="Batang" w:hAnsi="Arial" w:cs="Arial" w:hint="default"/>
        <w:b/>
        <w:bCs/>
        <w:w w:val="99"/>
        <w:sz w:val="24"/>
        <w:szCs w:val="24"/>
        <w:lang w:val="en-US" w:eastAsia="en-US" w:bidi="ar-SA"/>
      </w:rPr>
    </w:lvl>
    <w:lvl w:ilvl="1">
      <w:start w:val="1"/>
      <w:numFmt w:val="decimal"/>
      <w:lvlText w:val="%1.%2"/>
      <w:lvlJc w:val="left"/>
      <w:pPr>
        <w:ind w:left="686" w:hanging="567"/>
      </w:pPr>
      <w:rPr>
        <w:rFonts w:ascii="Arial" w:eastAsia="Batang" w:hAnsi="Arial" w:cs="Arial" w:hint="default"/>
        <w:b/>
        <w:bCs/>
        <w:w w:val="100"/>
        <w:sz w:val="22"/>
        <w:szCs w:val="22"/>
        <w:lang w:val="en-US" w:eastAsia="en-US" w:bidi="ar-SA"/>
      </w:rPr>
    </w:lvl>
    <w:lvl w:ilvl="2">
      <w:start w:val="1"/>
      <w:numFmt w:val="decimal"/>
      <w:lvlText w:val="%3)"/>
      <w:lvlJc w:val="left"/>
      <w:pPr>
        <w:ind w:left="511" w:hanging="288"/>
      </w:pPr>
      <w:rPr>
        <w:rFonts w:ascii="Arial" w:eastAsia="Batang" w:hAnsi="Arial" w:cs="Arial" w:hint="default"/>
        <w:spacing w:val="-1"/>
        <w:w w:val="99"/>
        <w:sz w:val="20"/>
        <w:szCs w:val="20"/>
        <w:lang w:val="en-US" w:eastAsia="en-US" w:bidi="ar-SA"/>
      </w:rPr>
    </w:lvl>
    <w:lvl w:ilvl="3">
      <w:numFmt w:val="bullet"/>
      <w:lvlText w:val="•"/>
      <w:lvlJc w:val="left"/>
      <w:pPr>
        <w:ind w:left="1830" w:hanging="288"/>
      </w:pPr>
      <w:rPr>
        <w:rFonts w:hint="default"/>
        <w:lang w:val="en-US" w:eastAsia="en-US" w:bidi="ar-SA"/>
      </w:rPr>
    </w:lvl>
    <w:lvl w:ilvl="4">
      <w:numFmt w:val="bullet"/>
      <w:lvlText w:val="•"/>
      <w:lvlJc w:val="left"/>
      <w:pPr>
        <w:ind w:left="2981" w:hanging="288"/>
      </w:pPr>
      <w:rPr>
        <w:rFonts w:hint="default"/>
        <w:lang w:val="en-US" w:eastAsia="en-US" w:bidi="ar-SA"/>
      </w:rPr>
    </w:lvl>
    <w:lvl w:ilvl="5">
      <w:numFmt w:val="bullet"/>
      <w:lvlText w:val="•"/>
      <w:lvlJc w:val="left"/>
      <w:pPr>
        <w:ind w:left="4132" w:hanging="288"/>
      </w:pPr>
      <w:rPr>
        <w:rFonts w:hint="default"/>
        <w:lang w:val="en-US" w:eastAsia="en-US" w:bidi="ar-SA"/>
      </w:rPr>
    </w:lvl>
    <w:lvl w:ilvl="6">
      <w:numFmt w:val="bullet"/>
      <w:lvlText w:val="•"/>
      <w:lvlJc w:val="left"/>
      <w:pPr>
        <w:ind w:left="5283" w:hanging="288"/>
      </w:pPr>
      <w:rPr>
        <w:rFonts w:hint="default"/>
        <w:lang w:val="en-US" w:eastAsia="en-US" w:bidi="ar-SA"/>
      </w:rPr>
    </w:lvl>
    <w:lvl w:ilvl="7">
      <w:numFmt w:val="bullet"/>
      <w:lvlText w:val="•"/>
      <w:lvlJc w:val="left"/>
      <w:pPr>
        <w:ind w:left="6434" w:hanging="288"/>
      </w:pPr>
      <w:rPr>
        <w:rFonts w:hint="default"/>
        <w:lang w:val="en-US" w:eastAsia="en-US" w:bidi="ar-SA"/>
      </w:rPr>
    </w:lvl>
    <w:lvl w:ilvl="8">
      <w:numFmt w:val="bullet"/>
      <w:lvlText w:val="•"/>
      <w:lvlJc w:val="left"/>
      <w:pPr>
        <w:ind w:left="7584" w:hanging="288"/>
      </w:pPr>
      <w:rPr>
        <w:rFonts w:hint="default"/>
        <w:lang w:val="en-US" w:eastAsia="en-US" w:bidi="ar-SA"/>
      </w:rPr>
    </w:lvl>
  </w:abstractNum>
  <w:abstractNum w:abstractNumId="36" w15:restartNumberingAfterBreak="0">
    <w:nsid w:val="7D237B9D"/>
    <w:multiLevelType w:val="hybridMultilevel"/>
    <w:tmpl w:val="08F2B000"/>
    <w:lvl w:ilvl="0" w:tplc="F34A2322">
      <w:start w:val="1"/>
      <w:numFmt w:val="decimal"/>
      <w:lvlText w:val="%1)"/>
      <w:lvlJc w:val="left"/>
      <w:pPr>
        <w:ind w:left="720" w:hanging="360"/>
      </w:pPr>
      <w:rPr>
        <w:rFonts w:hint="default"/>
        <w:b/>
        <w:w w:val="99"/>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582760"/>
    <w:multiLevelType w:val="hybridMultilevel"/>
    <w:tmpl w:val="732266BE"/>
    <w:lvl w:ilvl="0" w:tplc="04090001">
      <w:start w:val="1"/>
      <w:numFmt w:val="bullet"/>
      <w:lvlText w:val=""/>
      <w:lvlJc w:val="left"/>
      <w:pPr>
        <w:ind w:left="237" w:hanging="140"/>
      </w:pPr>
      <w:rPr>
        <w:rFonts w:ascii="Symbol" w:hAnsi="Symbol" w:hint="default"/>
        <w:w w:val="99"/>
        <w:sz w:val="20"/>
        <w:szCs w:val="20"/>
        <w:lang w:val="en-US" w:eastAsia="en-US" w:bidi="ar-SA"/>
      </w:rPr>
    </w:lvl>
    <w:lvl w:ilvl="1" w:tplc="9944509A">
      <w:numFmt w:val="bullet"/>
      <w:lvlText w:val="•"/>
      <w:lvlJc w:val="left"/>
      <w:pPr>
        <w:ind w:left="1117" w:hanging="140"/>
      </w:pPr>
      <w:rPr>
        <w:rFonts w:hint="default"/>
        <w:lang w:val="en-US" w:eastAsia="en-US" w:bidi="ar-SA"/>
      </w:rPr>
    </w:lvl>
    <w:lvl w:ilvl="2" w:tplc="BAD06F02">
      <w:numFmt w:val="bullet"/>
      <w:lvlText w:val="•"/>
      <w:lvlJc w:val="left"/>
      <w:pPr>
        <w:ind w:left="1995" w:hanging="140"/>
      </w:pPr>
      <w:rPr>
        <w:rFonts w:hint="default"/>
        <w:lang w:val="en-US" w:eastAsia="en-US" w:bidi="ar-SA"/>
      </w:rPr>
    </w:lvl>
    <w:lvl w:ilvl="3" w:tplc="1BA62AB0">
      <w:numFmt w:val="bullet"/>
      <w:lvlText w:val="•"/>
      <w:lvlJc w:val="left"/>
      <w:pPr>
        <w:ind w:left="2873" w:hanging="140"/>
      </w:pPr>
      <w:rPr>
        <w:rFonts w:hint="default"/>
        <w:lang w:val="en-US" w:eastAsia="en-US" w:bidi="ar-SA"/>
      </w:rPr>
    </w:lvl>
    <w:lvl w:ilvl="4" w:tplc="1808548C">
      <w:numFmt w:val="bullet"/>
      <w:lvlText w:val="•"/>
      <w:lvlJc w:val="left"/>
      <w:pPr>
        <w:ind w:left="3751" w:hanging="140"/>
      </w:pPr>
      <w:rPr>
        <w:rFonts w:hint="default"/>
        <w:lang w:val="en-US" w:eastAsia="en-US" w:bidi="ar-SA"/>
      </w:rPr>
    </w:lvl>
    <w:lvl w:ilvl="5" w:tplc="E12039B8">
      <w:numFmt w:val="bullet"/>
      <w:lvlText w:val="•"/>
      <w:lvlJc w:val="left"/>
      <w:pPr>
        <w:ind w:left="4629" w:hanging="140"/>
      </w:pPr>
      <w:rPr>
        <w:rFonts w:hint="default"/>
        <w:lang w:val="en-US" w:eastAsia="en-US" w:bidi="ar-SA"/>
      </w:rPr>
    </w:lvl>
    <w:lvl w:ilvl="6" w:tplc="948AEC30">
      <w:numFmt w:val="bullet"/>
      <w:lvlText w:val="•"/>
      <w:lvlJc w:val="left"/>
      <w:pPr>
        <w:ind w:left="5506" w:hanging="140"/>
      </w:pPr>
      <w:rPr>
        <w:rFonts w:hint="default"/>
        <w:lang w:val="en-US" w:eastAsia="en-US" w:bidi="ar-SA"/>
      </w:rPr>
    </w:lvl>
    <w:lvl w:ilvl="7" w:tplc="970C24F8">
      <w:numFmt w:val="bullet"/>
      <w:lvlText w:val="•"/>
      <w:lvlJc w:val="left"/>
      <w:pPr>
        <w:ind w:left="6384" w:hanging="140"/>
      </w:pPr>
      <w:rPr>
        <w:rFonts w:hint="default"/>
        <w:lang w:val="en-US" w:eastAsia="en-US" w:bidi="ar-SA"/>
      </w:rPr>
    </w:lvl>
    <w:lvl w:ilvl="8" w:tplc="BA4A3EF2">
      <w:numFmt w:val="bullet"/>
      <w:lvlText w:val="•"/>
      <w:lvlJc w:val="left"/>
      <w:pPr>
        <w:ind w:left="7262" w:hanging="140"/>
      </w:pPr>
      <w:rPr>
        <w:rFonts w:hint="default"/>
        <w:lang w:val="en-US" w:eastAsia="en-US" w:bidi="ar-SA"/>
      </w:rPr>
    </w:lvl>
  </w:abstractNum>
  <w:num w:numId="1">
    <w:abstractNumId w:val="34"/>
  </w:num>
  <w:num w:numId="2">
    <w:abstractNumId w:val="10"/>
  </w:num>
  <w:num w:numId="3">
    <w:abstractNumId w:val="16"/>
  </w:num>
  <w:num w:numId="4">
    <w:abstractNumId w:val="31"/>
  </w:num>
  <w:num w:numId="5">
    <w:abstractNumId w:val="12"/>
  </w:num>
  <w:num w:numId="6">
    <w:abstractNumId w:val="4"/>
  </w:num>
  <w:num w:numId="7">
    <w:abstractNumId w:val="14"/>
  </w:num>
  <w:num w:numId="8">
    <w:abstractNumId w:val="13"/>
  </w:num>
  <w:num w:numId="9">
    <w:abstractNumId w:val="21"/>
  </w:num>
  <w:num w:numId="10">
    <w:abstractNumId w:val="25"/>
  </w:num>
  <w:num w:numId="11">
    <w:abstractNumId w:val="35"/>
  </w:num>
  <w:num w:numId="12">
    <w:abstractNumId w:val="37"/>
  </w:num>
  <w:num w:numId="13">
    <w:abstractNumId w:val="18"/>
  </w:num>
  <w:num w:numId="14">
    <w:abstractNumId w:val="1"/>
  </w:num>
  <w:num w:numId="15">
    <w:abstractNumId w:val="9"/>
  </w:num>
  <w:num w:numId="16">
    <w:abstractNumId w:val="15"/>
  </w:num>
  <w:num w:numId="17">
    <w:abstractNumId w:val="17"/>
  </w:num>
  <w:num w:numId="18">
    <w:abstractNumId w:val="24"/>
  </w:num>
  <w:num w:numId="19">
    <w:abstractNumId w:val="28"/>
  </w:num>
  <w:num w:numId="20">
    <w:abstractNumId w:val="0"/>
  </w:num>
  <w:num w:numId="21">
    <w:abstractNumId w:val="32"/>
  </w:num>
  <w:num w:numId="22">
    <w:abstractNumId w:val="7"/>
  </w:num>
  <w:num w:numId="23">
    <w:abstractNumId w:val="27"/>
  </w:num>
  <w:num w:numId="24">
    <w:abstractNumId w:val="11"/>
  </w:num>
  <w:num w:numId="25">
    <w:abstractNumId w:val="30"/>
  </w:num>
  <w:num w:numId="26">
    <w:abstractNumId w:val="22"/>
  </w:num>
  <w:num w:numId="27">
    <w:abstractNumId w:val="20"/>
  </w:num>
  <w:num w:numId="28">
    <w:abstractNumId w:val="8"/>
  </w:num>
  <w:num w:numId="29">
    <w:abstractNumId w:val="3"/>
  </w:num>
  <w:num w:numId="30">
    <w:abstractNumId w:val="2"/>
  </w:num>
  <w:num w:numId="31">
    <w:abstractNumId w:val="23"/>
  </w:num>
  <w:num w:numId="32">
    <w:abstractNumId w:val="29"/>
  </w:num>
  <w:num w:numId="33">
    <w:abstractNumId w:val="36"/>
  </w:num>
  <w:num w:numId="34">
    <w:abstractNumId w:val="6"/>
  </w:num>
  <w:num w:numId="35">
    <w:abstractNumId w:val="5"/>
  </w:num>
  <w:num w:numId="36">
    <w:abstractNumId w:val="26"/>
  </w:num>
  <w:num w:numId="37">
    <w:abstractNumId w:val="33"/>
  </w:num>
  <w:num w:numId="38">
    <w:abstractNumId w:val="1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Formatting/>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791"/>
    <w:rsid w:val="000002AB"/>
    <w:rsid w:val="0000082F"/>
    <w:rsid w:val="00000867"/>
    <w:rsid w:val="0000091A"/>
    <w:rsid w:val="00000E76"/>
    <w:rsid w:val="00001788"/>
    <w:rsid w:val="00001B68"/>
    <w:rsid w:val="00001BDF"/>
    <w:rsid w:val="0000263D"/>
    <w:rsid w:val="000033D4"/>
    <w:rsid w:val="0000351B"/>
    <w:rsid w:val="00003CFC"/>
    <w:rsid w:val="00004BDD"/>
    <w:rsid w:val="00005F46"/>
    <w:rsid w:val="000068C9"/>
    <w:rsid w:val="00007836"/>
    <w:rsid w:val="000112B9"/>
    <w:rsid w:val="000114D6"/>
    <w:rsid w:val="000127B9"/>
    <w:rsid w:val="000130C6"/>
    <w:rsid w:val="00013128"/>
    <w:rsid w:val="00013B24"/>
    <w:rsid w:val="00013C36"/>
    <w:rsid w:val="00014570"/>
    <w:rsid w:val="00014DA5"/>
    <w:rsid w:val="00016132"/>
    <w:rsid w:val="000168B7"/>
    <w:rsid w:val="000172AF"/>
    <w:rsid w:val="000225A9"/>
    <w:rsid w:val="000227AE"/>
    <w:rsid w:val="000237E7"/>
    <w:rsid w:val="00030978"/>
    <w:rsid w:val="00030C2F"/>
    <w:rsid w:val="00032965"/>
    <w:rsid w:val="00032B5F"/>
    <w:rsid w:val="0003385D"/>
    <w:rsid w:val="00034311"/>
    <w:rsid w:val="00034B43"/>
    <w:rsid w:val="00034CE5"/>
    <w:rsid w:val="00034F6E"/>
    <w:rsid w:val="00035C2C"/>
    <w:rsid w:val="000377BC"/>
    <w:rsid w:val="00040E87"/>
    <w:rsid w:val="000413AE"/>
    <w:rsid w:val="00041C59"/>
    <w:rsid w:val="00042D99"/>
    <w:rsid w:val="000443E3"/>
    <w:rsid w:val="000535A5"/>
    <w:rsid w:val="00053A7C"/>
    <w:rsid w:val="00054ED8"/>
    <w:rsid w:val="00055BEA"/>
    <w:rsid w:val="00056017"/>
    <w:rsid w:val="0006018D"/>
    <w:rsid w:val="00063D39"/>
    <w:rsid w:val="00070EFF"/>
    <w:rsid w:val="000716AA"/>
    <w:rsid w:val="0007234C"/>
    <w:rsid w:val="00072460"/>
    <w:rsid w:val="000726D2"/>
    <w:rsid w:val="00072ABF"/>
    <w:rsid w:val="000732E5"/>
    <w:rsid w:val="00073E92"/>
    <w:rsid w:val="0007785D"/>
    <w:rsid w:val="00080553"/>
    <w:rsid w:val="0008126C"/>
    <w:rsid w:val="000817A1"/>
    <w:rsid w:val="0008395B"/>
    <w:rsid w:val="00087286"/>
    <w:rsid w:val="00087F5F"/>
    <w:rsid w:val="000902B6"/>
    <w:rsid w:val="000903DB"/>
    <w:rsid w:val="00091BC9"/>
    <w:rsid w:val="0009214E"/>
    <w:rsid w:val="00092D22"/>
    <w:rsid w:val="0009514D"/>
    <w:rsid w:val="000A7E9F"/>
    <w:rsid w:val="000B1EFB"/>
    <w:rsid w:val="000B2C3A"/>
    <w:rsid w:val="000B3CA8"/>
    <w:rsid w:val="000B4964"/>
    <w:rsid w:val="000B6042"/>
    <w:rsid w:val="000B64A9"/>
    <w:rsid w:val="000B672C"/>
    <w:rsid w:val="000B6F0B"/>
    <w:rsid w:val="000C0D61"/>
    <w:rsid w:val="000C115C"/>
    <w:rsid w:val="000C26D1"/>
    <w:rsid w:val="000C2A2A"/>
    <w:rsid w:val="000C3FAA"/>
    <w:rsid w:val="000C5F58"/>
    <w:rsid w:val="000C6173"/>
    <w:rsid w:val="000D0C62"/>
    <w:rsid w:val="000D169D"/>
    <w:rsid w:val="000D2C74"/>
    <w:rsid w:val="000D32EC"/>
    <w:rsid w:val="000D479B"/>
    <w:rsid w:val="000D5213"/>
    <w:rsid w:val="000D588F"/>
    <w:rsid w:val="000D5DFE"/>
    <w:rsid w:val="000D6703"/>
    <w:rsid w:val="000D69F8"/>
    <w:rsid w:val="000D6DD2"/>
    <w:rsid w:val="000D78A0"/>
    <w:rsid w:val="000E1D46"/>
    <w:rsid w:val="000E353F"/>
    <w:rsid w:val="000E46FF"/>
    <w:rsid w:val="000E6136"/>
    <w:rsid w:val="000E7164"/>
    <w:rsid w:val="000F02E9"/>
    <w:rsid w:val="000F0B73"/>
    <w:rsid w:val="000F12AB"/>
    <w:rsid w:val="000F1BB8"/>
    <w:rsid w:val="000F3D11"/>
    <w:rsid w:val="000F552B"/>
    <w:rsid w:val="000F6CDB"/>
    <w:rsid w:val="000F6D87"/>
    <w:rsid w:val="000F733F"/>
    <w:rsid w:val="0010362D"/>
    <w:rsid w:val="00107765"/>
    <w:rsid w:val="001128CD"/>
    <w:rsid w:val="00113DBF"/>
    <w:rsid w:val="00114A10"/>
    <w:rsid w:val="00115133"/>
    <w:rsid w:val="0011640C"/>
    <w:rsid w:val="0012244B"/>
    <w:rsid w:val="001240B9"/>
    <w:rsid w:val="001249D3"/>
    <w:rsid w:val="0012542A"/>
    <w:rsid w:val="0012599C"/>
    <w:rsid w:val="00125A33"/>
    <w:rsid w:val="0012617C"/>
    <w:rsid w:val="0012636A"/>
    <w:rsid w:val="00127E4E"/>
    <w:rsid w:val="00130921"/>
    <w:rsid w:val="0013251C"/>
    <w:rsid w:val="001330ED"/>
    <w:rsid w:val="00134B8D"/>
    <w:rsid w:val="00135636"/>
    <w:rsid w:val="00135C51"/>
    <w:rsid w:val="00136E89"/>
    <w:rsid w:val="001374CB"/>
    <w:rsid w:val="00137D5E"/>
    <w:rsid w:val="00140BCB"/>
    <w:rsid w:val="00143738"/>
    <w:rsid w:val="00143D4C"/>
    <w:rsid w:val="001451C8"/>
    <w:rsid w:val="0014701A"/>
    <w:rsid w:val="00147723"/>
    <w:rsid w:val="00150472"/>
    <w:rsid w:val="00150783"/>
    <w:rsid w:val="0015219A"/>
    <w:rsid w:val="0015257C"/>
    <w:rsid w:val="001540F6"/>
    <w:rsid w:val="00154137"/>
    <w:rsid w:val="001551E8"/>
    <w:rsid w:val="0015524E"/>
    <w:rsid w:val="00155265"/>
    <w:rsid w:val="00156F8E"/>
    <w:rsid w:val="00157D48"/>
    <w:rsid w:val="00160582"/>
    <w:rsid w:val="00161FAF"/>
    <w:rsid w:val="001625AC"/>
    <w:rsid w:val="00163D44"/>
    <w:rsid w:val="001672EA"/>
    <w:rsid w:val="00170567"/>
    <w:rsid w:val="00171A31"/>
    <w:rsid w:val="0017424D"/>
    <w:rsid w:val="00175333"/>
    <w:rsid w:val="001769A3"/>
    <w:rsid w:val="00176F67"/>
    <w:rsid w:val="00177697"/>
    <w:rsid w:val="00181075"/>
    <w:rsid w:val="0018158A"/>
    <w:rsid w:val="00181972"/>
    <w:rsid w:val="00182292"/>
    <w:rsid w:val="00182CE1"/>
    <w:rsid w:val="00184B89"/>
    <w:rsid w:val="00185F5E"/>
    <w:rsid w:val="00187426"/>
    <w:rsid w:val="001874CA"/>
    <w:rsid w:val="00190086"/>
    <w:rsid w:val="001922F3"/>
    <w:rsid w:val="00195130"/>
    <w:rsid w:val="00195D68"/>
    <w:rsid w:val="001967B3"/>
    <w:rsid w:val="001972A4"/>
    <w:rsid w:val="001973A6"/>
    <w:rsid w:val="0019758C"/>
    <w:rsid w:val="001975EA"/>
    <w:rsid w:val="001979C1"/>
    <w:rsid w:val="001A018B"/>
    <w:rsid w:val="001A0953"/>
    <w:rsid w:val="001A0E93"/>
    <w:rsid w:val="001A17F1"/>
    <w:rsid w:val="001A1A2D"/>
    <w:rsid w:val="001A1B3E"/>
    <w:rsid w:val="001A2ACA"/>
    <w:rsid w:val="001A4C04"/>
    <w:rsid w:val="001A50C5"/>
    <w:rsid w:val="001A64E6"/>
    <w:rsid w:val="001A70A6"/>
    <w:rsid w:val="001B1D9A"/>
    <w:rsid w:val="001B1E9A"/>
    <w:rsid w:val="001B2682"/>
    <w:rsid w:val="001B44BF"/>
    <w:rsid w:val="001B5117"/>
    <w:rsid w:val="001B58E2"/>
    <w:rsid w:val="001B5F6F"/>
    <w:rsid w:val="001B65BF"/>
    <w:rsid w:val="001B7A1B"/>
    <w:rsid w:val="001C0FBA"/>
    <w:rsid w:val="001C12B1"/>
    <w:rsid w:val="001C221F"/>
    <w:rsid w:val="001C3A6A"/>
    <w:rsid w:val="001C5114"/>
    <w:rsid w:val="001C5D13"/>
    <w:rsid w:val="001C6E97"/>
    <w:rsid w:val="001C6F3C"/>
    <w:rsid w:val="001C6FB1"/>
    <w:rsid w:val="001C77B9"/>
    <w:rsid w:val="001D34B7"/>
    <w:rsid w:val="001D41DC"/>
    <w:rsid w:val="001D48C0"/>
    <w:rsid w:val="001D5E54"/>
    <w:rsid w:val="001D7474"/>
    <w:rsid w:val="001D7F9D"/>
    <w:rsid w:val="001E016B"/>
    <w:rsid w:val="001E096E"/>
    <w:rsid w:val="001E20CA"/>
    <w:rsid w:val="001E30B3"/>
    <w:rsid w:val="001E4796"/>
    <w:rsid w:val="001E6C5B"/>
    <w:rsid w:val="001E783F"/>
    <w:rsid w:val="001E7A28"/>
    <w:rsid w:val="001F0207"/>
    <w:rsid w:val="001F3027"/>
    <w:rsid w:val="001F358C"/>
    <w:rsid w:val="001F3EDC"/>
    <w:rsid w:val="001F40CA"/>
    <w:rsid w:val="001F462B"/>
    <w:rsid w:val="001F51A5"/>
    <w:rsid w:val="001F573F"/>
    <w:rsid w:val="001F673F"/>
    <w:rsid w:val="001F6A3F"/>
    <w:rsid w:val="001F7F36"/>
    <w:rsid w:val="00200036"/>
    <w:rsid w:val="00201FDD"/>
    <w:rsid w:val="0020408F"/>
    <w:rsid w:val="00204D92"/>
    <w:rsid w:val="0020514E"/>
    <w:rsid w:val="00205C4D"/>
    <w:rsid w:val="00205F9F"/>
    <w:rsid w:val="002060D8"/>
    <w:rsid w:val="002060F6"/>
    <w:rsid w:val="00206340"/>
    <w:rsid w:val="00206E71"/>
    <w:rsid w:val="002073CA"/>
    <w:rsid w:val="00207B0A"/>
    <w:rsid w:val="00207BE7"/>
    <w:rsid w:val="00212DE6"/>
    <w:rsid w:val="00212E25"/>
    <w:rsid w:val="00213FB8"/>
    <w:rsid w:val="002142F9"/>
    <w:rsid w:val="00214667"/>
    <w:rsid w:val="002167CB"/>
    <w:rsid w:val="00216ED8"/>
    <w:rsid w:val="00217337"/>
    <w:rsid w:val="00220B57"/>
    <w:rsid w:val="00220FC9"/>
    <w:rsid w:val="002210D8"/>
    <w:rsid w:val="0022149D"/>
    <w:rsid w:val="0022293D"/>
    <w:rsid w:val="00222FD6"/>
    <w:rsid w:val="002233B8"/>
    <w:rsid w:val="0022398D"/>
    <w:rsid w:val="00223CE1"/>
    <w:rsid w:val="002244F2"/>
    <w:rsid w:val="00224EB5"/>
    <w:rsid w:val="00225695"/>
    <w:rsid w:val="00225FD1"/>
    <w:rsid w:val="00227552"/>
    <w:rsid w:val="00231501"/>
    <w:rsid w:val="00232617"/>
    <w:rsid w:val="002346DB"/>
    <w:rsid w:val="00234C8B"/>
    <w:rsid w:val="00235868"/>
    <w:rsid w:val="00235F42"/>
    <w:rsid w:val="0023637C"/>
    <w:rsid w:val="002365D8"/>
    <w:rsid w:val="00236D32"/>
    <w:rsid w:val="0024177F"/>
    <w:rsid w:val="00241912"/>
    <w:rsid w:val="0024246C"/>
    <w:rsid w:val="002437F3"/>
    <w:rsid w:val="002447FC"/>
    <w:rsid w:val="002466FA"/>
    <w:rsid w:val="00247EF5"/>
    <w:rsid w:val="00250710"/>
    <w:rsid w:val="00250F36"/>
    <w:rsid w:val="0025144E"/>
    <w:rsid w:val="002520E0"/>
    <w:rsid w:val="00252AB7"/>
    <w:rsid w:val="00253A77"/>
    <w:rsid w:val="0025642A"/>
    <w:rsid w:val="00257566"/>
    <w:rsid w:val="00260356"/>
    <w:rsid w:val="00262F8A"/>
    <w:rsid w:val="00265BEA"/>
    <w:rsid w:val="00270A8D"/>
    <w:rsid w:val="00270E66"/>
    <w:rsid w:val="00271BD1"/>
    <w:rsid w:val="00274A90"/>
    <w:rsid w:val="00275681"/>
    <w:rsid w:val="002766EB"/>
    <w:rsid w:val="00276B9B"/>
    <w:rsid w:val="002772FD"/>
    <w:rsid w:val="002774E4"/>
    <w:rsid w:val="00280B92"/>
    <w:rsid w:val="00280DE8"/>
    <w:rsid w:val="00280EE5"/>
    <w:rsid w:val="00282097"/>
    <w:rsid w:val="00283AE5"/>
    <w:rsid w:val="00283F24"/>
    <w:rsid w:val="002840A1"/>
    <w:rsid w:val="0028525E"/>
    <w:rsid w:val="00285A24"/>
    <w:rsid w:val="00287066"/>
    <w:rsid w:val="00287A18"/>
    <w:rsid w:val="00287EC3"/>
    <w:rsid w:val="0029269A"/>
    <w:rsid w:val="00292809"/>
    <w:rsid w:val="0029286C"/>
    <w:rsid w:val="00292BC3"/>
    <w:rsid w:val="002961BB"/>
    <w:rsid w:val="002A0C50"/>
    <w:rsid w:val="002A22C9"/>
    <w:rsid w:val="002A27FD"/>
    <w:rsid w:val="002A374B"/>
    <w:rsid w:val="002A3AB3"/>
    <w:rsid w:val="002A4D9B"/>
    <w:rsid w:val="002A5D0E"/>
    <w:rsid w:val="002A6DF5"/>
    <w:rsid w:val="002B0121"/>
    <w:rsid w:val="002B0AC0"/>
    <w:rsid w:val="002B1F62"/>
    <w:rsid w:val="002B227C"/>
    <w:rsid w:val="002B2670"/>
    <w:rsid w:val="002B26F2"/>
    <w:rsid w:val="002B6CB7"/>
    <w:rsid w:val="002B75C2"/>
    <w:rsid w:val="002C0534"/>
    <w:rsid w:val="002C1158"/>
    <w:rsid w:val="002C187E"/>
    <w:rsid w:val="002C1B30"/>
    <w:rsid w:val="002C2FB7"/>
    <w:rsid w:val="002C3600"/>
    <w:rsid w:val="002C37A6"/>
    <w:rsid w:val="002C5955"/>
    <w:rsid w:val="002C5A8A"/>
    <w:rsid w:val="002D0FA1"/>
    <w:rsid w:val="002D1CBB"/>
    <w:rsid w:val="002D34D7"/>
    <w:rsid w:val="002D49E1"/>
    <w:rsid w:val="002D4D46"/>
    <w:rsid w:val="002D6C91"/>
    <w:rsid w:val="002E1870"/>
    <w:rsid w:val="002E2C88"/>
    <w:rsid w:val="002E32BF"/>
    <w:rsid w:val="002E7487"/>
    <w:rsid w:val="002E7623"/>
    <w:rsid w:val="002F1A1A"/>
    <w:rsid w:val="002F1CBE"/>
    <w:rsid w:val="002F25A2"/>
    <w:rsid w:val="002F601C"/>
    <w:rsid w:val="002F730B"/>
    <w:rsid w:val="00306338"/>
    <w:rsid w:val="00307D97"/>
    <w:rsid w:val="00314B12"/>
    <w:rsid w:val="00314E61"/>
    <w:rsid w:val="003163F9"/>
    <w:rsid w:val="003175CF"/>
    <w:rsid w:val="0031786B"/>
    <w:rsid w:val="00320421"/>
    <w:rsid w:val="003208B9"/>
    <w:rsid w:val="00320AC3"/>
    <w:rsid w:val="00321C1C"/>
    <w:rsid w:val="003223FE"/>
    <w:rsid w:val="0032328B"/>
    <w:rsid w:val="003233B4"/>
    <w:rsid w:val="00327E63"/>
    <w:rsid w:val="003303F9"/>
    <w:rsid w:val="00330B4D"/>
    <w:rsid w:val="0033375D"/>
    <w:rsid w:val="00333AF9"/>
    <w:rsid w:val="00334212"/>
    <w:rsid w:val="003352BD"/>
    <w:rsid w:val="00335EEB"/>
    <w:rsid w:val="003373EF"/>
    <w:rsid w:val="00337C6A"/>
    <w:rsid w:val="0034171F"/>
    <w:rsid w:val="00341BE1"/>
    <w:rsid w:val="00343C00"/>
    <w:rsid w:val="00343C81"/>
    <w:rsid w:val="00345704"/>
    <w:rsid w:val="003503BD"/>
    <w:rsid w:val="00351BA7"/>
    <w:rsid w:val="00351EAE"/>
    <w:rsid w:val="003523E0"/>
    <w:rsid w:val="00352737"/>
    <w:rsid w:val="0035300F"/>
    <w:rsid w:val="003544D2"/>
    <w:rsid w:val="003549AC"/>
    <w:rsid w:val="00354E6F"/>
    <w:rsid w:val="00355FAD"/>
    <w:rsid w:val="00356594"/>
    <w:rsid w:val="00356B05"/>
    <w:rsid w:val="00357B2D"/>
    <w:rsid w:val="00357C67"/>
    <w:rsid w:val="00357F3A"/>
    <w:rsid w:val="00360810"/>
    <w:rsid w:val="0036243F"/>
    <w:rsid w:val="003624C6"/>
    <w:rsid w:val="00364630"/>
    <w:rsid w:val="003647FD"/>
    <w:rsid w:val="0036497C"/>
    <w:rsid w:val="00364A5B"/>
    <w:rsid w:val="00365741"/>
    <w:rsid w:val="003665DE"/>
    <w:rsid w:val="00367B3F"/>
    <w:rsid w:val="00367D9B"/>
    <w:rsid w:val="003754C9"/>
    <w:rsid w:val="00381A1C"/>
    <w:rsid w:val="0038236D"/>
    <w:rsid w:val="00383C14"/>
    <w:rsid w:val="00384BEF"/>
    <w:rsid w:val="00384BF2"/>
    <w:rsid w:val="003850EB"/>
    <w:rsid w:val="003855AD"/>
    <w:rsid w:val="00385A5D"/>
    <w:rsid w:val="00386D6F"/>
    <w:rsid w:val="0038730C"/>
    <w:rsid w:val="00387A47"/>
    <w:rsid w:val="00392414"/>
    <w:rsid w:val="00392657"/>
    <w:rsid w:val="003966EB"/>
    <w:rsid w:val="00396EAC"/>
    <w:rsid w:val="003975C1"/>
    <w:rsid w:val="00397F13"/>
    <w:rsid w:val="003A0D3B"/>
    <w:rsid w:val="003A1109"/>
    <w:rsid w:val="003A367B"/>
    <w:rsid w:val="003A7745"/>
    <w:rsid w:val="003B0F11"/>
    <w:rsid w:val="003B2081"/>
    <w:rsid w:val="003B326A"/>
    <w:rsid w:val="003B36C3"/>
    <w:rsid w:val="003B3FC0"/>
    <w:rsid w:val="003B6223"/>
    <w:rsid w:val="003B65E9"/>
    <w:rsid w:val="003B6F2C"/>
    <w:rsid w:val="003C060C"/>
    <w:rsid w:val="003C07EB"/>
    <w:rsid w:val="003C10F3"/>
    <w:rsid w:val="003C22E1"/>
    <w:rsid w:val="003C2EB1"/>
    <w:rsid w:val="003C322E"/>
    <w:rsid w:val="003C7C59"/>
    <w:rsid w:val="003D0888"/>
    <w:rsid w:val="003D1154"/>
    <w:rsid w:val="003D22AF"/>
    <w:rsid w:val="003D59F6"/>
    <w:rsid w:val="003D7662"/>
    <w:rsid w:val="003E0CF3"/>
    <w:rsid w:val="003E19F2"/>
    <w:rsid w:val="003E2956"/>
    <w:rsid w:val="003E3715"/>
    <w:rsid w:val="003E408A"/>
    <w:rsid w:val="003E7408"/>
    <w:rsid w:val="003F15D7"/>
    <w:rsid w:val="003F18F0"/>
    <w:rsid w:val="003F20A9"/>
    <w:rsid w:val="003F3C01"/>
    <w:rsid w:val="003F42BC"/>
    <w:rsid w:val="003F4433"/>
    <w:rsid w:val="003F4473"/>
    <w:rsid w:val="003F5063"/>
    <w:rsid w:val="003F5CFF"/>
    <w:rsid w:val="003F6837"/>
    <w:rsid w:val="00400215"/>
    <w:rsid w:val="00401297"/>
    <w:rsid w:val="004015F1"/>
    <w:rsid w:val="00401C98"/>
    <w:rsid w:val="004040AC"/>
    <w:rsid w:val="00406B87"/>
    <w:rsid w:val="00413A90"/>
    <w:rsid w:val="00413BA2"/>
    <w:rsid w:val="0041444A"/>
    <w:rsid w:val="0042095A"/>
    <w:rsid w:val="00420F35"/>
    <w:rsid w:val="00421987"/>
    <w:rsid w:val="00421C36"/>
    <w:rsid w:val="00421D31"/>
    <w:rsid w:val="0042377B"/>
    <w:rsid w:val="00423C4B"/>
    <w:rsid w:val="0042418C"/>
    <w:rsid w:val="00424ED2"/>
    <w:rsid w:val="004255F5"/>
    <w:rsid w:val="00426AF3"/>
    <w:rsid w:val="004278CE"/>
    <w:rsid w:val="00430C5F"/>
    <w:rsid w:val="004320C2"/>
    <w:rsid w:val="004330B2"/>
    <w:rsid w:val="00433A77"/>
    <w:rsid w:val="00433A91"/>
    <w:rsid w:val="00435809"/>
    <w:rsid w:val="004359F9"/>
    <w:rsid w:val="00437ABD"/>
    <w:rsid w:val="00442EF4"/>
    <w:rsid w:val="004449EB"/>
    <w:rsid w:val="004452AE"/>
    <w:rsid w:val="00446BCC"/>
    <w:rsid w:val="004473B9"/>
    <w:rsid w:val="00452239"/>
    <w:rsid w:val="0045238F"/>
    <w:rsid w:val="00452A15"/>
    <w:rsid w:val="00456EE8"/>
    <w:rsid w:val="00460567"/>
    <w:rsid w:val="00461B26"/>
    <w:rsid w:val="004620C0"/>
    <w:rsid w:val="0046276A"/>
    <w:rsid w:val="00463093"/>
    <w:rsid w:val="004635FB"/>
    <w:rsid w:val="004642A5"/>
    <w:rsid w:val="0046540D"/>
    <w:rsid w:val="004654B1"/>
    <w:rsid w:val="004659B5"/>
    <w:rsid w:val="00466F6D"/>
    <w:rsid w:val="0047211F"/>
    <w:rsid w:val="00476F48"/>
    <w:rsid w:val="0047760E"/>
    <w:rsid w:val="00480793"/>
    <w:rsid w:val="00480A7B"/>
    <w:rsid w:val="004824A2"/>
    <w:rsid w:val="004842DD"/>
    <w:rsid w:val="00484731"/>
    <w:rsid w:val="004860DC"/>
    <w:rsid w:val="00486AB5"/>
    <w:rsid w:val="00486E44"/>
    <w:rsid w:val="00487B94"/>
    <w:rsid w:val="00491171"/>
    <w:rsid w:val="00497AF6"/>
    <w:rsid w:val="00497C9C"/>
    <w:rsid w:val="004A0124"/>
    <w:rsid w:val="004A1D64"/>
    <w:rsid w:val="004A2478"/>
    <w:rsid w:val="004A5545"/>
    <w:rsid w:val="004A5D22"/>
    <w:rsid w:val="004A5F2F"/>
    <w:rsid w:val="004A5F31"/>
    <w:rsid w:val="004A6185"/>
    <w:rsid w:val="004A6D60"/>
    <w:rsid w:val="004A756F"/>
    <w:rsid w:val="004A7A69"/>
    <w:rsid w:val="004A7FBD"/>
    <w:rsid w:val="004B031B"/>
    <w:rsid w:val="004B0FBD"/>
    <w:rsid w:val="004B18CB"/>
    <w:rsid w:val="004B1F2B"/>
    <w:rsid w:val="004B1F5A"/>
    <w:rsid w:val="004B2A82"/>
    <w:rsid w:val="004B2D75"/>
    <w:rsid w:val="004B571F"/>
    <w:rsid w:val="004B5C67"/>
    <w:rsid w:val="004B7AEE"/>
    <w:rsid w:val="004B7C24"/>
    <w:rsid w:val="004C0574"/>
    <w:rsid w:val="004C25D2"/>
    <w:rsid w:val="004C2E5D"/>
    <w:rsid w:val="004C5196"/>
    <w:rsid w:val="004C52BC"/>
    <w:rsid w:val="004C59F2"/>
    <w:rsid w:val="004C69A7"/>
    <w:rsid w:val="004C7D00"/>
    <w:rsid w:val="004D05FB"/>
    <w:rsid w:val="004D16A6"/>
    <w:rsid w:val="004D23E1"/>
    <w:rsid w:val="004D2618"/>
    <w:rsid w:val="004D5F6D"/>
    <w:rsid w:val="004D7264"/>
    <w:rsid w:val="004E20F1"/>
    <w:rsid w:val="004E22D4"/>
    <w:rsid w:val="004E3124"/>
    <w:rsid w:val="004E32C8"/>
    <w:rsid w:val="004E5F33"/>
    <w:rsid w:val="004E5FED"/>
    <w:rsid w:val="004E725D"/>
    <w:rsid w:val="004F10A4"/>
    <w:rsid w:val="004F120A"/>
    <w:rsid w:val="004F1865"/>
    <w:rsid w:val="004F1C18"/>
    <w:rsid w:val="004F4318"/>
    <w:rsid w:val="004F6C67"/>
    <w:rsid w:val="00501509"/>
    <w:rsid w:val="00502470"/>
    <w:rsid w:val="0050394B"/>
    <w:rsid w:val="00504502"/>
    <w:rsid w:val="005049EF"/>
    <w:rsid w:val="0050613D"/>
    <w:rsid w:val="00506729"/>
    <w:rsid w:val="0050703C"/>
    <w:rsid w:val="005073EF"/>
    <w:rsid w:val="00510AEC"/>
    <w:rsid w:val="005115E6"/>
    <w:rsid w:val="00512944"/>
    <w:rsid w:val="00513C1A"/>
    <w:rsid w:val="005147DE"/>
    <w:rsid w:val="00514F6D"/>
    <w:rsid w:val="00517673"/>
    <w:rsid w:val="00517992"/>
    <w:rsid w:val="00517B46"/>
    <w:rsid w:val="00517DB3"/>
    <w:rsid w:val="00517F92"/>
    <w:rsid w:val="0052343A"/>
    <w:rsid w:val="00524AE0"/>
    <w:rsid w:val="0052695B"/>
    <w:rsid w:val="00530527"/>
    <w:rsid w:val="00530F7A"/>
    <w:rsid w:val="00531E44"/>
    <w:rsid w:val="0053313D"/>
    <w:rsid w:val="00533B9F"/>
    <w:rsid w:val="00534A68"/>
    <w:rsid w:val="0053598F"/>
    <w:rsid w:val="00536F55"/>
    <w:rsid w:val="0053742B"/>
    <w:rsid w:val="00540D9B"/>
    <w:rsid w:val="005417A6"/>
    <w:rsid w:val="00541F95"/>
    <w:rsid w:val="00542374"/>
    <w:rsid w:val="00542DBE"/>
    <w:rsid w:val="0054324B"/>
    <w:rsid w:val="005440AA"/>
    <w:rsid w:val="0054559B"/>
    <w:rsid w:val="00547188"/>
    <w:rsid w:val="0055043A"/>
    <w:rsid w:val="005514E9"/>
    <w:rsid w:val="00551861"/>
    <w:rsid w:val="005522DA"/>
    <w:rsid w:val="00553352"/>
    <w:rsid w:val="0055461F"/>
    <w:rsid w:val="00557084"/>
    <w:rsid w:val="0056185F"/>
    <w:rsid w:val="00564EAE"/>
    <w:rsid w:val="005653A2"/>
    <w:rsid w:val="005661EB"/>
    <w:rsid w:val="00566BDB"/>
    <w:rsid w:val="00571CBA"/>
    <w:rsid w:val="005732E9"/>
    <w:rsid w:val="005733E9"/>
    <w:rsid w:val="00575202"/>
    <w:rsid w:val="00577489"/>
    <w:rsid w:val="00580035"/>
    <w:rsid w:val="00581045"/>
    <w:rsid w:val="00581C22"/>
    <w:rsid w:val="00583616"/>
    <w:rsid w:val="0058397B"/>
    <w:rsid w:val="00583A75"/>
    <w:rsid w:val="00583C4D"/>
    <w:rsid w:val="005847D3"/>
    <w:rsid w:val="0058544D"/>
    <w:rsid w:val="005858BA"/>
    <w:rsid w:val="00586115"/>
    <w:rsid w:val="0058675E"/>
    <w:rsid w:val="005903E1"/>
    <w:rsid w:val="005922CF"/>
    <w:rsid w:val="005932FC"/>
    <w:rsid w:val="00593A38"/>
    <w:rsid w:val="00593AC8"/>
    <w:rsid w:val="00594A8D"/>
    <w:rsid w:val="00595EFE"/>
    <w:rsid w:val="00597993"/>
    <w:rsid w:val="005A1A85"/>
    <w:rsid w:val="005A2325"/>
    <w:rsid w:val="005A280F"/>
    <w:rsid w:val="005A3616"/>
    <w:rsid w:val="005A3C2A"/>
    <w:rsid w:val="005A4D77"/>
    <w:rsid w:val="005A7822"/>
    <w:rsid w:val="005B0A64"/>
    <w:rsid w:val="005B1852"/>
    <w:rsid w:val="005B1EE6"/>
    <w:rsid w:val="005B2389"/>
    <w:rsid w:val="005B2F1B"/>
    <w:rsid w:val="005B3CC9"/>
    <w:rsid w:val="005B4113"/>
    <w:rsid w:val="005B5470"/>
    <w:rsid w:val="005B6590"/>
    <w:rsid w:val="005B69F0"/>
    <w:rsid w:val="005B76B8"/>
    <w:rsid w:val="005C0E43"/>
    <w:rsid w:val="005C1771"/>
    <w:rsid w:val="005C1C21"/>
    <w:rsid w:val="005C3467"/>
    <w:rsid w:val="005C3B89"/>
    <w:rsid w:val="005C4953"/>
    <w:rsid w:val="005C49E4"/>
    <w:rsid w:val="005C5B5E"/>
    <w:rsid w:val="005C5ED1"/>
    <w:rsid w:val="005C665F"/>
    <w:rsid w:val="005D0712"/>
    <w:rsid w:val="005D1093"/>
    <w:rsid w:val="005D1FB7"/>
    <w:rsid w:val="005D2731"/>
    <w:rsid w:val="005D4D1F"/>
    <w:rsid w:val="005D5D40"/>
    <w:rsid w:val="005D61C0"/>
    <w:rsid w:val="005D63D8"/>
    <w:rsid w:val="005E440F"/>
    <w:rsid w:val="005E5666"/>
    <w:rsid w:val="005E5A93"/>
    <w:rsid w:val="005E778E"/>
    <w:rsid w:val="005E7950"/>
    <w:rsid w:val="005E7E77"/>
    <w:rsid w:val="005F035B"/>
    <w:rsid w:val="005F1813"/>
    <w:rsid w:val="005F2334"/>
    <w:rsid w:val="005F36B5"/>
    <w:rsid w:val="005F6764"/>
    <w:rsid w:val="005F6CF6"/>
    <w:rsid w:val="005F7DAC"/>
    <w:rsid w:val="005F7DD4"/>
    <w:rsid w:val="0060022B"/>
    <w:rsid w:val="00603F93"/>
    <w:rsid w:val="00604099"/>
    <w:rsid w:val="00606187"/>
    <w:rsid w:val="00607939"/>
    <w:rsid w:val="006109A1"/>
    <w:rsid w:val="0061170D"/>
    <w:rsid w:val="006146FF"/>
    <w:rsid w:val="006154F6"/>
    <w:rsid w:val="00616407"/>
    <w:rsid w:val="00617B7D"/>
    <w:rsid w:val="00620639"/>
    <w:rsid w:val="00622A41"/>
    <w:rsid w:val="00622B93"/>
    <w:rsid w:val="006240A4"/>
    <w:rsid w:val="00624FFE"/>
    <w:rsid w:val="006251D1"/>
    <w:rsid w:val="0062520D"/>
    <w:rsid w:val="0062583B"/>
    <w:rsid w:val="00625D64"/>
    <w:rsid w:val="006266B4"/>
    <w:rsid w:val="00630765"/>
    <w:rsid w:val="00631F5B"/>
    <w:rsid w:val="006348CB"/>
    <w:rsid w:val="006363EB"/>
    <w:rsid w:val="00636A42"/>
    <w:rsid w:val="00643A5B"/>
    <w:rsid w:val="00644FBC"/>
    <w:rsid w:val="006505BE"/>
    <w:rsid w:val="0065077E"/>
    <w:rsid w:val="0065103E"/>
    <w:rsid w:val="0065471F"/>
    <w:rsid w:val="00655FD3"/>
    <w:rsid w:val="00656EE7"/>
    <w:rsid w:val="00660E6A"/>
    <w:rsid w:val="006618AF"/>
    <w:rsid w:val="00662722"/>
    <w:rsid w:val="00662BF7"/>
    <w:rsid w:val="00663D24"/>
    <w:rsid w:val="00664697"/>
    <w:rsid w:val="00665236"/>
    <w:rsid w:val="00666BBD"/>
    <w:rsid w:val="006707FE"/>
    <w:rsid w:val="00670908"/>
    <w:rsid w:val="00670E0E"/>
    <w:rsid w:val="00670EDB"/>
    <w:rsid w:val="0067205B"/>
    <w:rsid w:val="00672D69"/>
    <w:rsid w:val="00676B31"/>
    <w:rsid w:val="00676F4E"/>
    <w:rsid w:val="006828B2"/>
    <w:rsid w:val="00684138"/>
    <w:rsid w:val="00684271"/>
    <w:rsid w:val="006842D1"/>
    <w:rsid w:val="006842D6"/>
    <w:rsid w:val="0068689B"/>
    <w:rsid w:val="0068727A"/>
    <w:rsid w:val="0069025A"/>
    <w:rsid w:val="00694D8C"/>
    <w:rsid w:val="00695145"/>
    <w:rsid w:val="006956D4"/>
    <w:rsid w:val="006A0300"/>
    <w:rsid w:val="006A2F54"/>
    <w:rsid w:val="006A373F"/>
    <w:rsid w:val="006A3997"/>
    <w:rsid w:val="006A4FDB"/>
    <w:rsid w:val="006A5B58"/>
    <w:rsid w:val="006A7F67"/>
    <w:rsid w:val="006B2BE8"/>
    <w:rsid w:val="006B40A7"/>
    <w:rsid w:val="006C0392"/>
    <w:rsid w:val="006C0EC7"/>
    <w:rsid w:val="006C1280"/>
    <w:rsid w:val="006C162C"/>
    <w:rsid w:val="006C4E61"/>
    <w:rsid w:val="006C5F81"/>
    <w:rsid w:val="006C6E6F"/>
    <w:rsid w:val="006C7988"/>
    <w:rsid w:val="006D0DA9"/>
    <w:rsid w:val="006D185C"/>
    <w:rsid w:val="006D2CE2"/>
    <w:rsid w:val="006D2E26"/>
    <w:rsid w:val="006D30FA"/>
    <w:rsid w:val="006D3721"/>
    <w:rsid w:val="006D40D7"/>
    <w:rsid w:val="006D4267"/>
    <w:rsid w:val="006D46C3"/>
    <w:rsid w:val="006D46F3"/>
    <w:rsid w:val="006D4C1C"/>
    <w:rsid w:val="006D520F"/>
    <w:rsid w:val="006D6E72"/>
    <w:rsid w:val="006D7F2F"/>
    <w:rsid w:val="006E2582"/>
    <w:rsid w:val="006E26E1"/>
    <w:rsid w:val="006E4C86"/>
    <w:rsid w:val="006E4E05"/>
    <w:rsid w:val="006E4EC7"/>
    <w:rsid w:val="006E7002"/>
    <w:rsid w:val="006E70BE"/>
    <w:rsid w:val="006F2001"/>
    <w:rsid w:val="006F2006"/>
    <w:rsid w:val="006F3856"/>
    <w:rsid w:val="006F3B03"/>
    <w:rsid w:val="006F5DA0"/>
    <w:rsid w:val="006F5E04"/>
    <w:rsid w:val="006F6CF2"/>
    <w:rsid w:val="006F6DE8"/>
    <w:rsid w:val="00700E8F"/>
    <w:rsid w:val="00703F3B"/>
    <w:rsid w:val="007041CC"/>
    <w:rsid w:val="0070509A"/>
    <w:rsid w:val="007054EC"/>
    <w:rsid w:val="00705C65"/>
    <w:rsid w:val="00706666"/>
    <w:rsid w:val="00706B81"/>
    <w:rsid w:val="00706F5E"/>
    <w:rsid w:val="00707202"/>
    <w:rsid w:val="00707E78"/>
    <w:rsid w:val="00710310"/>
    <w:rsid w:val="00711DD0"/>
    <w:rsid w:val="007127AA"/>
    <w:rsid w:val="007154D3"/>
    <w:rsid w:val="007156A1"/>
    <w:rsid w:val="00716757"/>
    <w:rsid w:val="007237E1"/>
    <w:rsid w:val="00723CBC"/>
    <w:rsid w:val="00724F1D"/>
    <w:rsid w:val="007323EA"/>
    <w:rsid w:val="00732AF8"/>
    <w:rsid w:val="00733810"/>
    <w:rsid w:val="00734A73"/>
    <w:rsid w:val="00736441"/>
    <w:rsid w:val="00737D0C"/>
    <w:rsid w:val="00737FAC"/>
    <w:rsid w:val="00740AA0"/>
    <w:rsid w:val="00740F01"/>
    <w:rsid w:val="007411D1"/>
    <w:rsid w:val="00743016"/>
    <w:rsid w:val="00744B10"/>
    <w:rsid w:val="00746C7C"/>
    <w:rsid w:val="00750143"/>
    <w:rsid w:val="00754CEA"/>
    <w:rsid w:val="00757CC5"/>
    <w:rsid w:val="00760CC7"/>
    <w:rsid w:val="007610ED"/>
    <w:rsid w:val="00761F5F"/>
    <w:rsid w:val="00763AAC"/>
    <w:rsid w:val="0076487A"/>
    <w:rsid w:val="00765228"/>
    <w:rsid w:val="00765BE2"/>
    <w:rsid w:val="0076617F"/>
    <w:rsid w:val="0076687F"/>
    <w:rsid w:val="00766F76"/>
    <w:rsid w:val="007675E0"/>
    <w:rsid w:val="00770552"/>
    <w:rsid w:val="00771BB2"/>
    <w:rsid w:val="00771E17"/>
    <w:rsid w:val="007740D2"/>
    <w:rsid w:val="00775E90"/>
    <w:rsid w:val="00776A0A"/>
    <w:rsid w:val="007805BB"/>
    <w:rsid w:val="00780FCC"/>
    <w:rsid w:val="007831D8"/>
    <w:rsid w:val="00784698"/>
    <w:rsid w:val="007856FD"/>
    <w:rsid w:val="0078734B"/>
    <w:rsid w:val="007900C2"/>
    <w:rsid w:val="00791E75"/>
    <w:rsid w:val="007925E9"/>
    <w:rsid w:val="00793B64"/>
    <w:rsid w:val="00796403"/>
    <w:rsid w:val="007A05CF"/>
    <w:rsid w:val="007A0BA3"/>
    <w:rsid w:val="007A52A0"/>
    <w:rsid w:val="007A5E4E"/>
    <w:rsid w:val="007A60E0"/>
    <w:rsid w:val="007B0FA5"/>
    <w:rsid w:val="007B1445"/>
    <w:rsid w:val="007B21D3"/>
    <w:rsid w:val="007B342B"/>
    <w:rsid w:val="007B34B9"/>
    <w:rsid w:val="007B5B30"/>
    <w:rsid w:val="007B6062"/>
    <w:rsid w:val="007B61B9"/>
    <w:rsid w:val="007B6726"/>
    <w:rsid w:val="007B7106"/>
    <w:rsid w:val="007C0220"/>
    <w:rsid w:val="007C041D"/>
    <w:rsid w:val="007C0CCE"/>
    <w:rsid w:val="007C25E3"/>
    <w:rsid w:val="007C2729"/>
    <w:rsid w:val="007C4894"/>
    <w:rsid w:val="007C4E50"/>
    <w:rsid w:val="007C4FEE"/>
    <w:rsid w:val="007C5177"/>
    <w:rsid w:val="007C5BA0"/>
    <w:rsid w:val="007C7553"/>
    <w:rsid w:val="007D2404"/>
    <w:rsid w:val="007E0942"/>
    <w:rsid w:val="007E53E7"/>
    <w:rsid w:val="007E725B"/>
    <w:rsid w:val="007F1C9C"/>
    <w:rsid w:val="007F3BC9"/>
    <w:rsid w:val="007F512C"/>
    <w:rsid w:val="007F7EE6"/>
    <w:rsid w:val="00801FFE"/>
    <w:rsid w:val="0080236E"/>
    <w:rsid w:val="008028CC"/>
    <w:rsid w:val="00805F99"/>
    <w:rsid w:val="008069D3"/>
    <w:rsid w:val="00807FD3"/>
    <w:rsid w:val="008106D7"/>
    <w:rsid w:val="00811E7D"/>
    <w:rsid w:val="00812866"/>
    <w:rsid w:val="00812FC2"/>
    <w:rsid w:val="0081336F"/>
    <w:rsid w:val="00813B7E"/>
    <w:rsid w:val="0081484B"/>
    <w:rsid w:val="00814D4B"/>
    <w:rsid w:val="008150F4"/>
    <w:rsid w:val="0081525E"/>
    <w:rsid w:val="0081640E"/>
    <w:rsid w:val="008176EC"/>
    <w:rsid w:val="00822D6B"/>
    <w:rsid w:val="00823A92"/>
    <w:rsid w:val="00824722"/>
    <w:rsid w:val="008263D5"/>
    <w:rsid w:val="00826829"/>
    <w:rsid w:val="00827BA8"/>
    <w:rsid w:val="00830255"/>
    <w:rsid w:val="00831EFD"/>
    <w:rsid w:val="00832FB8"/>
    <w:rsid w:val="00834631"/>
    <w:rsid w:val="00840BAE"/>
    <w:rsid w:val="00841F23"/>
    <w:rsid w:val="008429F8"/>
    <w:rsid w:val="00842FB7"/>
    <w:rsid w:val="00843153"/>
    <w:rsid w:val="008431DF"/>
    <w:rsid w:val="00844CA8"/>
    <w:rsid w:val="00844D9B"/>
    <w:rsid w:val="0084530E"/>
    <w:rsid w:val="0084545E"/>
    <w:rsid w:val="00851F23"/>
    <w:rsid w:val="008526CF"/>
    <w:rsid w:val="00853BA5"/>
    <w:rsid w:val="008555D8"/>
    <w:rsid w:val="008555DB"/>
    <w:rsid w:val="00856474"/>
    <w:rsid w:val="00857258"/>
    <w:rsid w:val="008608FA"/>
    <w:rsid w:val="0086147E"/>
    <w:rsid w:val="00861C47"/>
    <w:rsid w:val="00862B43"/>
    <w:rsid w:val="00862E82"/>
    <w:rsid w:val="00863EFC"/>
    <w:rsid w:val="00865039"/>
    <w:rsid w:val="00867438"/>
    <w:rsid w:val="008724F1"/>
    <w:rsid w:val="0087437F"/>
    <w:rsid w:val="008771EF"/>
    <w:rsid w:val="00877209"/>
    <w:rsid w:val="00877C9A"/>
    <w:rsid w:val="00880331"/>
    <w:rsid w:val="00880421"/>
    <w:rsid w:val="00880B24"/>
    <w:rsid w:val="00881CEF"/>
    <w:rsid w:val="00881EA8"/>
    <w:rsid w:val="00883071"/>
    <w:rsid w:val="00883478"/>
    <w:rsid w:val="008843BA"/>
    <w:rsid w:val="008851D4"/>
    <w:rsid w:val="008854AB"/>
    <w:rsid w:val="008872DA"/>
    <w:rsid w:val="008877C7"/>
    <w:rsid w:val="00892ACF"/>
    <w:rsid w:val="00892F89"/>
    <w:rsid w:val="0089424E"/>
    <w:rsid w:val="008951A3"/>
    <w:rsid w:val="00895472"/>
    <w:rsid w:val="008972B7"/>
    <w:rsid w:val="00897571"/>
    <w:rsid w:val="008A537C"/>
    <w:rsid w:val="008A5B50"/>
    <w:rsid w:val="008A63D2"/>
    <w:rsid w:val="008A786C"/>
    <w:rsid w:val="008A7A3B"/>
    <w:rsid w:val="008A7B3F"/>
    <w:rsid w:val="008B17A9"/>
    <w:rsid w:val="008B3E78"/>
    <w:rsid w:val="008B5DFD"/>
    <w:rsid w:val="008B6669"/>
    <w:rsid w:val="008B67ED"/>
    <w:rsid w:val="008B69EE"/>
    <w:rsid w:val="008B7244"/>
    <w:rsid w:val="008B7BF1"/>
    <w:rsid w:val="008C0736"/>
    <w:rsid w:val="008C115B"/>
    <w:rsid w:val="008C14D3"/>
    <w:rsid w:val="008C2C67"/>
    <w:rsid w:val="008C3361"/>
    <w:rsid w:val="008C5987"/>
    <w:rsid w:val="008C59BD"/>
    <w:rsid w:val="008C65DD"/>
    <w:rsid w:val="008C7504"/>
    <w:rsid w:val="008C7E8C"/>
    <w:rsid w:val="008D04FF"/>
    <w:rsid w:val="008D089F"/>
    <w:rsid w:val="008D1A0F"/>
    <w:rsid w:val="008D1FA0"/>
    <w:rsid w:val="008D2E59"/>
    <w:rsid w:val="008D363E"/>
    <w:rsid w:val="008D58FC"/>
    <w:rsid w:val="008D60E6"/>
    <w:rsid w:val="008D67AF"/>
    <w:rsid w:val="008D6BDE"/>
    <w:rsid w:val="008D7203"/>
    <w:rsid w:val="008D78D0"/>
    <w:rsid w:val="008E04FC"/>
    <w:rsid w:val="008E0728"/>
    <w:rsid w:val="008E1585"/>
    <w:rsid w:val="008E53CC"/>
    <w:rsid w:val="008E6BCF"/>
    <w:rsid w:val="008E6F1A"/>
    <w:rsid w:val="008E7067"/>
    <w:rsid w:val="008F0929"/>
    <w:rsid w:val="008F093D"/>
    <w:rsid w:val="008F2214"/>
    <w:rsid w:val="008F2D18"/>
    <w:rsid w:val="008F372E"/>
    <w:rsid w:val="008F6805"/>
    <w:rsid w:val="00900B42"/>
    <w:rsid w:val="00900D01"/>
    <w:rsid w:val="00901566"/>
    <w:rsid w:val="009031B3"/>
    <w:rsid w:val="00904B5B"/>
    <w:rsid w:val="0090620D"/>
    <w:rsid w:val="009101F3"/>
    <w:rsid w:val="009106C9"/>
    <w:rsid w:val="009128BA"/>
    <w:rsid w:val="00912B11"/>
    <w:rsid w:val="009151F6"/>
    <w:rsid w:val="009158B0"/>
    <w:rsid w:val="00916CD6"/>
    <w:rsid w:val="00917308"/>
    <w:rsid w:val="00917A91"/>
    <w:rsid w:val="00921B8A"/>
    <w:rsid w:val="009238AF"/>
    <w:rsid w:val="0093055E"/>
    <w:rsid w:val="00930690"/>
    <w:rsid w:val="009330E8"/>
    <w:rsid w:val="00933122"/>
    <w:rsid w:val="009336C2"/>
    <w:rsid w:val="00935354"/>
    <w:rsid w:val="009354DB"/>
    <w:rsid w:val="00936394"/>
    <w:rsid w:val="0093788C"/>
    <w:rsid w:val="00940F53"/>
    <w:rsid w:val="00940FAA"/>
    <w:rsid w:val="009416BB"/>
    <w:rsid w:val="00942840"/>
    <w:rsid w:val="00943141"/>
    <w:rsid w:val="009433AD"/>
    <w:rsid w:val="009437EA"/>
    <w:rsid w:val="00943B3D"/>
    <w:rsid w:val="00943DE5"/>
    <w:rsid w:val="009455D2"/>
    <w:rsid w:val="00946543"/>
    <w:rsid w:val="00946F9D"/>
    <w:rsid w:val="0095016E"/>
    <w:rsid w:val="009509FC"/>
    <w:rsid w:val="00952052"/>
    <w:rsid w:val="00952FF4"/>
    <w:rsid w:val="00954378"/>
    <w:rsid w:val="009561F2"/>
    <w:rsid w:val="00956D68"/>
    <w:rsid w:val="0095707A"/>
    <w:rsid w:val="00957CA4"/>
    <w:rsid w:val="009602A2"/>
    <w:rsid w:val="009622B3"/>
    <w:rsid w:val="009639C2"/>
    <w:rsid w:val="00967502"/>
    <w:rsid w:val="00970E47"/>
    <w:rsid w:val="009710D6"/>
    <w:rsid w:val="00971328"/>
    <w:rsid w:val="009726AB"/>
    <w:rsid w:val="00972A6F"/>
    <w:rsid w:val="009753AE"/>
    <w:rsid w:val="00975D8A"/>
    <w:rsid w:val="00976583"/>
    <w:rsid w:val="00976C3C"/>
    <w:rsid w:val="009800DD"/>
    <w:rsid w:val="009805E0"/>
    <w:rsid w:val="009827C4"/>
    <w:rsid w:val="00982E72"/>
    <w:rsid w:val="009871A2"/>
    <w:rsid w:val="00990D1F"/>
    <w:rsid w:val="00995475"/>
    <w:rsid w:val="0099579B"/>
    <w:rsid w:val="0099596D"/>
    <w:rsid w:val="00996148"/>
    <w:rsid w:val="009A02EF"/>
    <w:rsid w:val="009A130E"/>
    <w:rsid w:val="009A212D"/>
    <w:rsid w:val="009A478C"/>
    <w:rsid w:val="009A5652"/>
    <w:rsid w:val="009A60D0"/>
    <w:rsid w:val="009A611E"/>
    <w:rsid w:val="009A684F"/>
    <w:rsid w:val="009B07C9"/>
    <w:rsid w:val="009B0872"/>
    <w:rsid w:val="009B1270"/>
    <w:rsid w:val="009B2BD5"/>
    <w:rsid w:val="009B3277"/>
    <w:rsid w:val="009B45B0"/>
    <w:rsid w:val="009B49B2"/>
    <w:rsid w:val="009B4FB4"/>
    <w:rsid w:val="009B553C"/>
    <w:rsid w:val="009C1613"/>
    <w:rsid w:val="009C1D85"/>
    <w:rsid w:val="009C2728"/>
    <w:rsid w:val="009C3909"/>
    <w:rsid w:val="009C41C3"/>
    <w:rsid w:val="009D3B18"/>
    <w:rsid w:val="009D52EB"/>
    <w:rsid w:val="009D5F09"/>
    <w:rsid w:val="009D6A1D"/>
    <w:rsid w:val="009D76B5"/>
    <w:rsid w:val="009D7993"/>
    <w:rsid w:val="009E283D"/>
    <w:rsid w:val="009E472F"/>
    <w:rsid w:val="009E4EBF"/>
    <w:rsid w:val="009E5186"/>
    <w:rsid w:val="009E5B2A"/>
    <w:rsid w:val="009E5EF7"/>
    <w:rsid w:val="009E5F69"/>
    <w:rsid w:val="009E60E6"/>
    <w:rsid w:val="009E62D5"/>
    <w:rsid w:val="009E64CF"/>
    <w:rsid w:val="009E6790"/>
    <w:rsid w:val="009E6B7B"/>
    <w:rsid w:val="009F0E1E"/>
    <w:rsid w:val="009F34A0"/>
    <w:rsid w:val="009F7411"/>
    <w:rsid w:val="009F7926"/>
    <w:rsid w:val="009F7EC9"/>
    <w:rsid w:val="00A02050"/>
    <w:rsid w:val="00A0236B"/>
    <w:rsid w:val="00A03CA9"/>
    <w:rsid w:val="00A03D78"/>
    <w:rsid w:val="00A04254"/>
    <w:rsid w:val="00A044CD"/>
    <w:rsid w:val="00A062E0"/>
    <w:rsid w:val="00A069D9"/>
    <w:rsid w:val="00A06FF0"/>
    <w:rsid w:val="00A102C4"/>
    <w:rsid w:val="00A10840"/>
    <w:rsid w:val="00A10E5C"/>
    <w:rsid w:val="00A11495"/>
    <w:rsid w:val="00A1151D"/>
    <w:rsid w:val="00A1194A"/>
    <w:rsid w:val="00A13FDC"/>
    <w:rsid w:val="00A14E40"/>
    <w:rsid w:val="00A15AAC"/>
    <w:rsid w:val="00A16213"/>
    <w:rsid w:val="00A16796"/>
    <w:rsid w:val="00A17033"/>
    <w:rsid w:val="00A24200"/>
    <w:rsid w:val="00A24789"/>
    <w:rsid w:val="00A24E5F"/>
    <w:rsid w:val="00A2534D"/>
    <w:rsid w:val="00A27801"/>
    <w:rsid w:val="00A27D4B"/>
    <w:rsid w:val="00A3293A"/>
    <w:rsid w:val="00A336E3"/>
    <w:rsid w:val="00A408FF"/>
    <w:rsid w:val="00A439A2"/>
    <w:rsid w:val="00A442D4"/>
    <w:rsid w:val="00A464F0"/>
    <w:rsid w:val="00A47689"/>
    <w:rsid w:val="00A47D0B"/>
    <w:rsid w:val="00A50580"/>
    <w:rsid w:val="00A515CB"/>
    <w:rsid w:val="00A51FB6"/>
    <w:rsid w:val="00A526BB"/>
    <w:rsid w:val="00A53D41"/>
    <w:rsid w:val="00A54A94"/>
    <w:rsid w:val="00A55C7F"/>
    <w:rsid w:val="00A55D61"/>
    <w:rsid w:val="00A563DD"/>
    <w:rsid w:val="00A56581"/>
    <w:rsid w:val="00A61413"/>
    <w:rsid w:val="00A62462"/>
    <w:rsid w:val="00A67038"/>
    <w:rsid w:val="00A71E98"/>
    <w:rsid w:val="00A73677"/>
    <w:rsid w:val="00A765BB"/>
    <w:rsid w:val="00A76940"/>
    <w:rsid w:val="00A76D67"/>
    <w:rsid w:val="00A76FF7"/>
    <w:rsid w:val="00A773B6"/>
    <w:rsid w:val="00A8190F"/>
    <w:rsid w:val="00A82506"/>
    <w:rsid w:val="00A83D98"/>
    <w:rsid w:val="00A841B6"/>
    <w:rsid w:val="00A84579"/>
    <w:rsid w:val="00A84C7A"/>
    <w:rsid w:val="00A85458"/>
    <w:rsid w:val="00A86D70"/>
    <w:rsid w:val="00A87767"/>
    <w:rsid w:val="00A91528"/>
    <w:rsid w:val="00A92E71"/>
    <w:rsid w:val="00A94431"/>
    <w:rsid w:val="00A957D8"/>
    <w:rsid w:val="00A96326"/>
    <w:rsid w:val="00A965D5"/>
    <w:rsid w:val="00AA1045"/>
    <w:rsid w:val="00AA181E"/>
    <w:rsid w:val="00AA1F1E"/>
    <w:rsid w:val="00AA4105"/>
    <w:rsid w:val="00AA721E"/>
    <w:rsid w:val="00AA7655"/>
    <w:rsid w:val="00AA790A"/>
    <w:rsid w:val="00AB03AD"/>
    <w:rsid w:val="00AB12EB"/>
    <w:rsid w:val="00AB23FB"/>
    <w:rsid w:val="00AB5BFC"/>
    <w:rsid w:val="00AB619E"/>
    <w:rsid w:val="00AB77E8"/>
    <w:rsid w:val="00AB7EC2"/>
    <w:rsid w:val="00AC13AF"/>
    <w:rsid w:val="00AC1883"/>
    <w:rsid w:val="00AC30AD"/>
    <w:rsid w:val="00AC3764"/>
    <w:rsid w:val="00AC41C1"/>
    <w:rsid w:val="00AC55C4"/>
    <w:rsid w:val="00AC7BB5"/>
    <w:rsid w:val="00AD013E"/>
    <w:rsid w:val="00AD0226"/>
    <w:rsid w:val="00AD133C"/>
    <w:rsid w:val="00AD22D6"/>
    <w:rsid w:val="00AD28A0"/>
    <w:rsid w:val="00AD329E"/>
    <w:rsid w:val="00AD3B14"/>
    <w:rsid w:val="00AD4306"/>
    <w:rsid w:val="00AD487E"/>
    <w:rsid w:val="00AD7EB7"/>
    <w:rsid w:val="00AE0431"/>
    <w:rsid w:val="00AE408F"/>
    <w:rsid w:val="00AE43CA"/>
    <w:rsid w:val="00AE47F9"/>
    <w:rsid w:val="00AE55B0"/>
    <w:rsid w:val="00AE5893"/>
    <w:rsid w:val="00AE6EDC"/>
    <w:rsid w:val="00AE756D"/>
    <w:rsid w:val="00AF0166"/>
    <w:rsid w:val="00AF047F"/>
    <w:rsid w:val="00AF0C9B"/>
    <w:rsid w:val="00AF28B2"/>
    <w:rsid w:val="00AF2984"/>
    <w:rsid w:val="00AF412A"/>
    <w:rsid w:val="00AF7734"/>
    <w:rsid w:val="00AF7805"/>
    <w:rsid w:val="00AF7FDB"/>
    <w:rsid w:val="00B01FF4"/>
    <w:rsid w:val="00B026D2"/>
    <w:rsid w:val="00B03218"/>
    <w:rsid w:val="00B0408C"/>
    <w:rsid w:val="00B0547C"/>
    <w:rsid w:val="00B067CA"/>
    <w:rsid w:val="00B070F4"/>
    <w:rsid w:val="00B074B3"/>
    <w:rsid w:val="00B077B9"/>
    <w:rsid w:val="00B07CB0"/>
    <w:rsid w:val="00B1010D"/>
    <w:rsid w:val="00B128BB"/>
    <w:rsid w:val="00B13481"/>
    <w:rsid w:val="00B137A9"/>
    <w:rsid w:val="00B14346"/>
    <w:rsid w:val="00B148AF"/>
    <w:rsid w:val="00B17E02"/>
    <w:rsid w:val="00B17FB8"/>
    <w:rsid w:val="00B203AD"/>
    <w:rsid w:val="00B21104"/>
    <w:rsid w:val="00B21B74"/>
    <w:rsid w:val="00B24170"/>
    <w:rsid w:val="00B24B30"/>
    <w:rsid w:val="00B24D7E"/>
    <w:rsid w:val="00B27652"/>
    <w:rsid w:val="00B33023"/>
    <w:rsid w:val="00B34479"/>
    <w:rsid w:val="00B356BD"/>
    <w:rsid w:val="00B40D30"/>
    <w:rsid w:val="00B40D50"/>
    <w:rsid w:val="00B41D39"/>
    <w:rsid w:val="00B42E9C"/>
    <w:rsid w:val="00B446EB"/>
    <w:rsid w:val="00B465A7"/>
    <w:rsid w:val="00B465EA"/>
    <w:rsid w:val="00B47FB5"/>
    <w:rsid w:val="00B523A0"/>
    <w:rsid w:val="00B5270D"/>
    <w:rsid w:val="00B527E0"/>
    <w:rsid w:val="00B53269"/>
    <w:rsid w:val="00B55AEE"/>
    <w:rsid w:val="00B56601"/>
    <w:rsid w:val="00B6092A"/>
    <w:rsid w:val="00B61AD1"/>
    <w:rsid w:val="00B62165"/>
    <w:rsid w:val="00B6357D"/>
    <w:rsid w:val="00B65DD0"/>
    <w:rsid w:val="00B66328"/>
    <w:rsid w:val="00B7077F"/>
    <w:rsid w:val="00B7194B"/>
    <w:rsid w:val="00B7275A"/>
    <w:rsid w:val="00B739DF"/>
    <w:rsid w:val="00B74860"/>
    <w:rsid w:val="00B759D3"/>
    <w:rsid w:val="00B76FF8"/>
    <w:rsid w:val="00B802B7"/>
    <w:rsid w:val="00B80AC9"/>
    <w:rsid w:val="00B80BC2"/>
    <w:rsid w:val="00B81356"/>
    <w:rsid w:val="00B826B3"/>
    <w:rsid w:val="00B82D93"/>
    <w:rsid w:val="00B8402E"/>
    <w:rsid w:val="00B858C8"/>
    <w:rsid w:val="00B87C29"/>
    <w:rsid w:val="00B905DD"/>
    <w:rsid w:val="00B92C21"/>
    <w:rsid w:val="00B93E63"/>
    <w:rsid w:val="00B95C05"/>
    <w:rsid w:val="00B96568"/>
    <w:rsid w:val="00B97502"/>
    <w:rsid w:val="00B97551"/>
    <w:rsid w:val="00B97BA4"/>
    <w:rsid w:val="00B97DDB"/>
    <w:rsid w:val="00BA07EA"/>
    <w:rsid w:val="00BA1AD7"/>
    <w:rsid w:val="00BA3631"/>
    <w:rsid w:val="00BA575D"/>
    <w:rsid w:val="00BB03BD"/>
    <w:rsid w:val="00BB1B27"/>
    <w:rsid w:val="00BB2788"/>
    <w:rsid w:val="00BB35C9"/>
    <w:rsid w:val="00BB5575"/>
    <w:rsid w:val="00BB7656"/>
    <w:rsid w:val="00BB7FF3"/>
    <w:rsid w:val="00BC045D"/>
    <w:rsid w:val="00BC06D4"/>
    <w:rsid w:val="00BC15E8"/>
    <w:rsid w:val="00BC2C1A"/>
    <w:rsid w:val="00BC6B1C"/>
    <w:rsid w:val="00BC7DF5"/>
    <w:rsid w:val="00BD02C6"/>
    <w:rsid w:val="00BD1A76"/>
    <w:rsid w:val="00BD32AD"/>
    <w:rsid w:val="00BD4767"/>
    <w:rsid w:val="00BD7D19"/>
    <w:rsid w:val="00BE0256"/>
    <w:rsid w:val="00BE0E5E"/>
    <w:rsid w:val="00BE19EF"/>
    <w:rsid w:val="00BE2921"/>
    <w:rsid w:val="00BE4000"/>
    <w:rsid w:val="00BE4BBD"/>
    <w:rsid w:val="00BE5001"/>
    <w:rsid w:val="00BF032D"/>
    <w:rsid w:val="00BF0661"/>
    <w:rsid w:val="00BF0763"/>
    <w:rsid w:val="00BF09E6"/>
    <w:rsid w:val="00BF0D28"/>
    <w:rsid w:val="00BF23B0"/>
    <w:rsid w:val="00BF45BE"/>
    <w:rsid w:val="00BF4D5B"/>
    <w:rsid w:val="00C00880"/>
    <w:rsid w:val="00C00D54"/>
    <w:rsid w:val="00C01B73"/>
    <w:rsid w:val="00C0253C"/>
    <w:rsid w:val="00C029AB"/>
    <w:rsid w:val="00C037B1"/>
    <w:rsid w:val="00C135B4"/>
    <w:rsid w:val="00C13B44"/>
    <w:rsid w:val="00C14537"/>
    <w:rsid w:val="00C14AB0"/>
    <w:rsid w:val="00C24232"/>
    <w:rsid w:val="00C244C6"/>
    <w:rsid w:val="00C26061"/>
    <w:rsid w:val="00C31FBB"/>
    <w:rsid w:val="00C323DB"/>
    <w:rsid w:val="00C32605"/>
    <w:rsid w:val="00C35391"/>
    <w:rsid w:val="00C357A0"/>
    <w:rsid w:val="00C37751"/>
    <w:rsid w:val="00C37BA5"/>
    <w:rsid w:val="00C40E4A"/>
    <w:rsid w:val="00C424CB"/>
    <w:rsid w:val="00C4354E"/>
    <w:rsid w:val="00C4576B"/>
    <w:rsid w:val="00C46838"/>
    <w:rsid w:val="00C50BFA"/>
    <w:rsid w:val="00C51720"/>
    <w:rsid w:val="00C5359F"/>
    <w:rsid w:val="00C5391E"/>
    <w:rsid w:val="00C54314"/>
    <w:rsid w:val="00C5500C"/>
    <w:rsid w:val="00C55C09"/>
    <w:rsid w:val="00C5627B"/>
    <w:rsid w:val="00C6123A"/>
    <w:rsid w:val="00C61687"/>
    <w:rsid w:val="00C623F2"/>
    <w:rsid w:val="00C67B44"/>
    <w:rsid w:val="00C707BF"/>
    <w:rsid w:val="00C70B9E"/>
    <w:rsid w:val="00C70CC3"/>
    <w:rsid w:val="00C71182"/>
    <w:rsid w:val="00C724E8"/>
    <w:rsid w:val="00C72F2C"/>
    <w:rsid w:val="00C7306E"/>
    <w:rsid w:val="00C7488A"/>
    <w:rsid w:val="00C7659D"/>
    <w:rsid w:val="00C76C35"/>
    <w:rsid w:val="00C76D8B"/>
    <w:rsid w:val="00C77392"/>
    <w:rsid w:val="00C818CB"/>
    <w:rsid w:val="00C851CC"/>
    <w:rsid w:val="00C863DF"/>
    <w:rsid w:val="00C8661D"/>
    <w:rsid w:val="00C87CEA"/>
    <w:rsid w:val="00C9005D"/>
    <w:rsid w:val="00C919EA"/>
    <w:rsid w:val="00C9229A"/>
    <w:rsid w:val="00C92404"/>
    <w:rsid w:val="00C9264D"/>
    <w:rsid w:val="00C94E75"/>
    <w:rsid w:val="00C94EFD"/>
    <w:rsid w:val="00C95D1A"/>
    <w:rsid w:val="00C96B4B"/>
    <w:rsid w:val="00C97ED4"/>
    <w:rsid w:val="00CA3D44"/>
    <w:rsid w:val="00CA4EBC"/>
    <w:rsid w:val="00CA5F04"/>
    <w:rsid w:val="00CB14E0"/>
    <w:rsid w:val="00CB1C90"/>
    <w:rsid w:val="00CB24E3"/>
    <w:rsid w:val="00CB2525"/>
    <w:rsid w:val="00CB2F3A"/>
    <w:rsid w:val="00CB35C1"/>
    <w:rsid w:val="00CB713A"/>
    <w:rsid w:val="00CB7894"/>
    <w:rsid w:val="00CB7C2D"/>
    <w:rsid w:val="00CB7C7C"/>
    <w:rsid w:val="00CC178C"/>
    <w:rsid w:val="00CC1AF0"/>
    <w:rsid w:val="00CC2F34"/>
    <w:rsid w:val="00CC3FDB"/>
    <w:rsid w:val="00CC661C"/>
    <w:rsid w:val="00CD0F5A"/>
    <w:rsid w:val="00CD365E"/>
    <w:rsid w:val="00CD37B5"/>
    <w:rsid w:val="00CD63B9"/>
    <w:rsid w:val="00CD7E6B"/>
    <w:rsid w:val="00CE02BD"/>
    <w:rsid w:val="00CE40F8"/>
    <w:rsid w:val="00CE5200"/>
    <w:rsid w:val="00CE5FC0"/>
    <w:rsid w:val="00CF0697"/>
    <w:rsid w:val="00CF081F"/>
    <w:rsid w:val="00CF1833"/>
    <w:rsid w:val="00CF225A"/>
    <w:rsid w:val="00CF3658"/>
    <w:rsid w:val="00CF3710"/>
    <w:rsid w:val="00CF3BE7"/>
    <w:rsid w:val="00CF4873"/>
    <w:rsid w:val="00D00F6A"/>
    <w:rsid w:val="00D01261"/>
    <w:rsid w:val="00D01AEC"/>
    <w:rsid w:val="00D027F2"/>
    <w:rsid w:val="00D037A6"/>
    <w:rsid w:val="00D04108"/>
    <w:rsid w:val="00D04350"/>
    <w:rsid w:val="00D04682"/>
    <w:rsid w:val="00D04A63"/>
    <w:rsid w:val="00D04BD1"/>
    <w:rsid w:val="00D05788"/>
    <w:rsid w:val="00D0742F"/>
    <w:rsid w:val="00D078BE"/>
    <w:rsid w:val="00D07AEF"/>
    <w:rsid w:val="00D07C20"/>
    <w:rsid w:val="00D07E68"/>
    <w:rsid w:val="00D10824"/>
    <w:rsid w:val="00D13B44"/>
    <w:rsid w:val="00D1441B"/>
    <w:rsid w:val="00D14D60"/>
    <w:rsid w:val="00D15239"/>
    <w:rsid w:val="00D156A3"/>
    <w:rsid w:val="00D168D2"/>
    <w:rsid w:val="00D178F7"/>
    <w:rsid w:val="00D21BC4"/>
    <w:rsid w:val="00D221F2"/>
    <w:rsid w:val="00D22669"/>
    <w:rsid w:val="00D26187"/>
    <w:rsid w:val="00D261E7"/>
    <w:rsid w:val="00D266AC"/>
    <w:rsid w:val="00D26788"/>
    <w:rsid w:val="00D26EF0"/>
    <w:rsid w:val="00D27359"/>
    <w:rsid w:val="00D27E4C"/>
    <w:rsid w:val="00D30C6F"/>
    <w:rsid w:val="00D31F9C"/>
    <w:rsid w:val="00D32160"/>
    <w:rsid w:val="00D34D84"/>
    <w:rsid w:val="00D351A2"/>
    <w:rsid w:val="00D36365"/>
    <w:rsid w:val="00D36764"/>
    <w:rsid w:val="00D37453"/>
    <w:rsid w:val="00D375FD"/>
    <w:rsid w:val="00D376E1"/>
    <w:rsid w:val="00D42510"/>
    <w:rsid w:val="00D445D9"/>
    <w:rsid w:val="00D44E87"/>
    <w:rsid w:val="00D459D8"/>
    <w:rsid w:val="00D45ABE"/>
    <w:rsid w:val="00D46872"/>
    <w:rsid w:val="00D47B49"/>
    <w:rsid w:val="00D51C7B"/>
    <w:rsid w:val="00D52871"/>
    <w:rsid w:val="00D53088"/>
    <w:rsid w:val="00D533AB"/>
    <w:rsid w:val="00D53C04"/>
    <w:rsid w:val="00D55E65"/>
    <w:rsid w:val="00D55F4D"/>
    <w:rsid w:val="00D608EC"/>
    <w:rsid w:val="00D61714"/>
    <w:rsid w:val="00D62DE4"/>
    <w:rsid w:val="00D63B9B"/>
    <w:rsid w:val="00D63CDA"/>
    <w:rsid w:val="00D6551C"/>
    <w:rsid w:val="00D66C2E"/>
    <w:rsid w:val="00D66D70"/>
    <w:rsid w:val="00D67E8E"/>
    <w:rsid w:val="00D709C8"/>
    <w:rsid w:val="00D72861"/>
    <w:rsid w:val="00D72BE3"/>
    <w:rsid w:val="00D747EB"/>
    <w:rsid w:val="00D75C6A"/>
    <w:rsid w:val="00D7607C"/>
    <w:rsid w:val="00D76B0F"/>
    <w:rsid w:val="00D77877"/>
    <w:rsid w:val="00D815AF"/>
    <w:rsid w:val="00D83570"/>
    <w:rsid w:val="00D85A00"/>
    <w:rsid w:val="00D85C05"/>
    <w:rsid w:val="00D86274"/>
    <w:rsid w:val="00D8725C"/>
    <w:rsid w:val="00D87B00"/>
    <w:rsid w:val="00D90924"/>
    <w:rsid w:val="00D918C1"/>
    <w:rsid w:val="00D9239C"/>
    <w:rsid w:val="00D92404"/>
    <w:rsid w:val="00D925D2"/>
    <w:rsid w:val="00D93855"/>
    <w:rsid w:val="00D94DA5"/>
    <w:rsid w:val="00DA0226"/>
    <w:rsid w:val="00DA0587"/>
    <w:rsid w:val="00DA09D7"/>
    <w:rsid w:val="00DA26A8"/>
    <w:rsid w:val="00DA2D7F"/>
    <w:rsid w:val="00DA371B"/>
    <w:rsid w:val="00DA388C"/>
    <w:rsid w:val="00DA4DAB"/>
    <w:rsid w:val="00DA7A46"/>
    <w:rsid w:val="00DB0EB1"/>
    <w:rsid w:val="00DB1A38"/>
    <w:rsid w:val="00DB1FC5"/>
    <w:rsid w:val="00DB29F5"/>
    <w:rsid w:val="00DB39B1"/>
    <w:rsid w:val="00DB4DAB"/>
    <w:rsid w:val="00DB7BF0"/>
    <w:rsid w:val="00DC0C8E"/>
    <w:rsid w:val="00DC118E"/>
    <w:rsid w:val="00DC21B0"/>
    <w:rsid w:val="00DC2357"/>
    <w:rsid w:val="00DC2881"/>
    <w:rsid w:val="00DD2BC7"/>
    <w:rsid w:val="00DD2DF8"/>
    <w:rsid w:val="00DD3034"/>
    <w:rsid w:val="00DD304C"/>
    <w:rsid w:val="00DD4769"/>
    <w:rsid w:val="00DD486A"/>
    <w:rsid w:val="00DD5084"/>
    <w:rsid w:val="00DD54C6"/>
    <w:rsid w:val="00DD6D32"/>
    <w:rsid w:val="00DD7732"/>
    <w:rsid w:val="00DE0D60"/>
    <w:rsid w:val="00DE1F58"/>
    <w:rsid w:val="00DE280B"/>
    <w:rsid w:val="00DE55B9"/>
    <w:rsid w:val="00DE59D3"/>
    <w:rsid w:val="00DE770F"/>
    <w:rsid w:val="00DF1F24"/>
    <w:rsid w:val="00DF2585"/>
    <w:rsid w:val="00DF41F4"/>
    <w:rsid w:val="00DF4D70"/>
    <w:rsid w:val="00DF5FCC"/>
    <w:rsid w:val="00DF609D"/>
    <w:rsid w:val="00DF6112"/>
    <w:rsid w:val="00DF6FCD"/>
    <w:rsid w:val="00DF75C1"/>
    <w:rsid w:val="00E014F2"/>
    <w:rsid w:val="00E02D09"/>
    <w:rsid w:val="00E05ABA"/>
    <w:rsid w:val="00E05EB3"/>
    <w:rsid w:val="00E079C9"/>
    <w:rsid w:val="00E126AA"/>
    <w:rsid w:val="00E16AF8"/>
    <w:rsid w:val="00E16E91"/>
    <w:rsid w:val="00E16E9B"/>
    <w:rsid w:val="00E220FA"/>
    <w:rsid w:val="00E2331C"/>
    <w:rsid w:val="00E23BEE"/>
    <w:rsid w:val="00E2419B"/>
    <w:rsid w:val="00E24461"/>
    <w:rsid w:val="00E26601"/>
    <w:rsid w:val="00E2683A"/>
    <w:rsid w:val="00E273BE"/>
    <w:rsid w:val="00E2757A"/>
    <w:rsid w:val="00E27F29"/>
    <w:rsid w:val="00E30D02"/>
    <w:rsid w:val="00E317B6"/>
    <w:rsid w:val="00E3197A"/>
    <w:rsid w:val="00E322CB"/>
    <w:rsid w:val="00E33B02"/>
    <w:rsid w:val="00E33D5C"/>
    <w:rsid w:val="00E349F1"/>
    <w:rsid w:val="00E35E94"/>
    <w:rsid w:val="00E35FA0"/>
    <w:rsid w:val="00E37798"/>
    <w:rsid w:val="00E401FA"/>
    <w:rsid w:val="00E40668"/>
    <w:rsid w:val="00E41DDC"/>
    <w:rsid w:val="00E425C1"/>
    <w:rsid w:val="00E4323B"/>
    <w:rsid w:val="00E45080"/>
    <w:rsid w:val="00E46286"/>
    <w:rsid w:val="00E463A6"/>
    <w:rsid w:val="00E47E74"/>
    <w:rsid w:val="00E52890"/>
    <w:rsid w:val="00E52EFE"/>
    <w:rsid w:val="00E546C2"/>
    <w:rsid w:val="00E57633"/>
    <w:rsid w:val="00E57FA3"/>
    <w:rsid w:val="00E60784"/>
    <w:rsid w:val="00E61DF9"/>
    <w:rsid w:val="00E61F67"/>
    <w:rsid w:val="00E6768B"/>
    <w:rsid w:val="00E70554"/>
    <w:rsid w:val="00E716E2"/>
    <w:rsid w:val="00E716F6"/>
    <w:rsid w:val="00E72EAA"/>
    <w:rsid w:val="00E733E9"/>
    <w:rsid w:val="00E740D3"/>
    <w:rsid w:val="00E77FF1"/>
    <w:rsid w:val="00E81417"/>
    <w:rsid w:val="00E8243D"/>
    <w:rsid w:val="00E83B42"/>
    <w:rsid w:val="00E84FDB"/>
    <w:rsid w:val="00E85468"/>
    <w:rsid w:val="00E8593F"/>
    <w:rsid w:val="00E86FA4"/>
    <w:rsid w:val="00E91672"/>
    <w:rsid w:val="00E920B7"/>
    <w:rsid w:val="00E93B26"/>
    <w:rsid w:val="00E95CD9"/>
    <w:rsid w:val="00E97E6D"/>
    <w:rsid w:val="00EA0093"/>
    <w:rsid w:val="00EA05D8"/>
    <w:rsid w:val="00EA0628"/>
    <w:rsid w:val="00EA11AA"/>
    <w:rsid w:val="00EA2130"/>
    <w:rsid w:val="00EA3BA7"/>
    <w:rsid w:val="00EA5BE3"/>
    <w:rsid w:val="00EA6619"/>
    <w:rsid w:val="00EB1B65"/>
    <w:rsid w:val="00EB22EC"/>
    <w:rsid w:val="00EB2AC2"/>
    <w:rsid w:val="00EB357D"/>
    <w:rsid w:val="00EB4107"/>
    <w:rsid w:val="00EB42A5"/>
    <w:rsid w:val="00EB46BD"/>
    <w:rsid w:val="00EB498D"/>
    <w:rsid w:val="00EB5E22"/>
    <w:rsid w:val="00EB6D99"/>
    <w:rsid w:val="00EC132A"/>
    <w:rsid w:val="00EC396C"/>
    <w:rsid w:val="00EC43C2"/>
    <w:rsid w:val="00EC4C0F"/>
    <w:rsid w:val="00EC4F9A"/>
    <w:rsid w:val="00EC62CE"/>
    <w:rsid w:val="00EC6B10"/>
    <w:rsid w:val="00ED100B"/>
    <w:rsid w:val="00ED11A4"/>
    <w:rsid w:val="00ED2BAA"/>
    <w:rsid w:val="00ED3A84"/>
    <w:rsid w:val="00ED3D65"/>
    <w:rsid w:val="00ED534D"/>
    <w:rsid w:val="00EE0272"/>
    <w:rsid w:val="00EE09F1"/>
    <w:rsid w:val="00EE0C2F"/>
    <w:rsid w:val="00EE1FF4"/>
    <w:rsid w:val="00EE2699"/>
    <w:rsid w:val="00EE2FC0"/>
    <w:rsid w:val="00EE31F5"/>
    <w:rsid w:val="00EE34B9"/>
    <w:rsid w:val="00EE416A"/>
    <w:rsid w:val="00EE594B"/>
    <w:rsid w:val="00EF0A22"/>
    <w:rsid w:val="00EF19E3"/>
    <w:rsid w:val="00EF2750"/>
    <w:rsid w:val="00EF3382"/>
    <w:rsid w:val="00EF33EB"/>
    <w:rsid w:val="00EF38DE"/>
    <w:rsid w:val="00EF3BE2"/>
    <w:rsid w:val="00EF61A7"/>
    <w:rsid w:val="00EF649D"/>
    <w:rsid w:val="00EF66FA"/>
    <w:rsid w:val="00F01014"/>
    <w:rsid w:val="00F01B02"/>
    <w:rsid w:val="00F01F53"/>
    <w:rsid w:val="00F01F6F"/>
    <w:rsid w:val="00F02DC2"/>
    <w:rsid w:val="00F1046C"/>
    <w:rsid w:val="00F1468C"/>
    <w:rsid w:val="00F159A5"/>
    <w:rsid w:val="00F1606D"/>
    <w:rsid w:val="00F20243"/>
    <w:rsid w:val="00F2027D"/>
    <w:rsid w:val="00F21B74"/>
    <w:rsid w:val="00F2351B"/>
    <w:rsid w:val="00F359DC"/>
    <w:rsid w:val="00F3731C"/>
    <w:rsid w:val="00F40BCD"/>
    <w:rsid w:val="00F42969"/>
    <w:rsid w:val="00F43C5B"/>
    <w:rsid w:val="00F44B7E"/>
    <w:rsid w:val="00F44D01"/>
    <w:rsid w:val="00F44F5E"/>
    <w:rsid w:val="00F46C94"/>
    <w:rsid w:val="00F47EC4"/>
    <w:rsid w:val="00F520F8"/>
    <w:rsid w:val="00F533FC"/>
    <w:rsid w:val="00F539F6"/>
    <w:rsid w:val="00F53BB1"/>
    <w:rsid w:val="00F57B8E"/>
    <w:rsid w:val="00F57F30"/>
    <w:rsid w:val="00F62DBB"/>
    <w:rsid w:val="00F63E71"/>
    <w:rsid w:val="00F645FD"/>
    <w:rsid w:val="00F65D88"/>
    <w:rsid w:val="00F661E2"/>
    <w:rsid w:val="00F715FE"/>
    <w:rsid w:val="00F7246D"/>
    <w:rsid w:val="00F7342E"/>
    <w:rsid w:val="00F73EE2"/>
    <w:rsid w:val="00F76CF3"/>
    <w:rsid w:val="00F77A79"/>
    <w:rsid w:val="00F804F4"/>
    <w:rsid w:val="00F80664"/>
    <w:rsid w:val="00F814AD"/>
    <w:rsid w:val="00F818EE"/>
    <w:rsid w:val="00F82B0A"/>
    <w:rsid w:val="00F82E2B"/>
    <w:rsid w:val="00F83E4C"/>
    <w:rsid w:val="00F84172"/>
    <w:rsid w:val="00F8477E"/>
    <w:rsid w:val="00F8558A"/>
    <w:rsid w:val="00F859E2"/>
    <w:rsid w:val="00F86203"/>
    <w:rsid w:val="00F86EA3"/>
    <w:rsid w:val="00F87494"/>
    <w:rsid w:val="00F87DB5"/>
    <w:rsid w:val="00F9098F"/>
    <w:rsid w:val="00F91DCF"/>
    <w:rsid w:val="00F94073"/>
    <w:rsid w:val="00F96791"/>
    <w:rsid w:val="00F969FD"/>
    <w:rsid w:val="00F96D1E"/>
    <w:rsid w:val="00F9755E"/>
    <w:rsid w:val="00FA0FFB"/>
    <w:rsid w:val="00FA1AAE"/>
    <w:rsid w:val="00FA3481"/>
    <w:rsid w:val="00FA3FEF"/>
    <w:rsid w:val="00FA415E"/>
    <w:rsid w:val="00FA448C"/>
    <w:rsid w:val="00FA5F23"/>
    <w:rsid w:val="00FA63BD"/>
    <w:rsid w:val="00FA6556"/>
    <w:rsid w:val="00FB05DA"/>
    <w:rsid w:val="00FB1541"/>
    <w:rsid w:val="00FB1549"/>
    <w:rsid w:val="00FB7EE5"/>
    <w:rsid w:val="00FC129B"/>
    <w:rsid w:val="00FC391D"/>
    <w:rsid w:val="00FC40B8"/>
    <w:rsid w:val="00FC59DC"/>
    <w:rsid w:val="00FC64EB"/>
    <w:rsid w:val="00FC66D6"/>
    <w:rsid w:val="00FC76F6"/>
    <w:rsid w:val="00FD12D3"/>
    <w:rsid w:val="00FD1748"/>
    <w:rsid w:val="00FD392D"/>
    <w:rsid w:val="00FD3DBC"/>
    <w:rsid w:val="00FD74C9"/>
    <w:rsid w:val="00FD7E98"/>
    <w:rsid w:val="00FE0151"/>
    <w:rsid w:val="00FE0AE7"/>
    <w:rsid w:val="00FE15AC"/>
    <w:rsid w:val="00FE1927"/>
    <w:rsid w:val="00FE22DF"/>
    <w:rsid w:val="00FE2C83"/>
    <w:rsid w:val="00FE39D0"/>
    <w:rsid w:val="00FE5B04"/>
    <w:rsid w:val="00FE5ECE"/>
    <w:rsid w:val="00FE7BF4"/>
    <w:rsid w:val="00FF03A1"/>
    <w:rsid w:val="00FF0694"/>
    <w:rsid w:val="00FF08D1"/>
    <w:rsid w:val="00FF1101"/>
    <w:rsid w:val="00FF2060"/>
    <w:rsid w:val="00FF20C5"/>
    <w:rsid w:val="00FF2AA2"/>
    <w:rsid w:val="00FF3045"/>
    <w:rsid w:val="00FF430A"/>
    <w:rsid w:val="00FF79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1159B0"/>
  <w15:docId w15:val="{D2D06201-557D-4D4D-BD9C-480C30E1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36B5"/>
    <w:pPr>
      <w:spacing w:after="120"/>
    </w:pPr>
    <w:rPr>
      <w:rFonts w:ascii="Arial" w:eastAsia="Arial" w:hAnsi="Arial" w:cs="Arial"/>
      <w:lang w:val="en-GB"/>
    </w:rPr>
  </w:style>
  <w:style w:type="paragraph" w:styleId="Heading1">
    <w:name w:val="heading 1"/>
    <w:basedOn w:val="Normal"/>
    <w:uiPriority w:val="9"/>
    <w:qFormat/>
    <w:rsid w:val="00185F5E"/>
    <w:pPr>
      <w:spacing w:before="120" w:after="200"/>
      <w:ind w:left="567" w:hanging="567"/>
      <w:outlineLvl w:val="0"/>
    </w:pPr>
    <w:rPr>
      <w:b/>
      <w:bCs/>
      <w:sz w:val="24"/>
      <w:szCs w:val="24"/>
    </w:rPr>
  </w:style>
  <w:style w:type="paragraph" w:styleId="Heading2">
    <w:name w:val="heading 2"/>
    <w:basedOn w:val="Normal"/>
    <w:uiPriority w:val="9"/>
    <w:unhideWhenUsed/>
    <w:qFormat/>
    <w:rsid w:val="00185F5E"/>
    <w:pPr>
      <w:spacing w:before="120" w:after="200"/>
      <w:ind w:left="709" w:hanging="709"/>
      <w:outlineLvl w:val="1"/>
    </w:pPr>
    <w:rPr>
      <w:b/>
      <w:bCs/>
    </w:rPr>
  </w:style>
  <w:style w:type="paragraph" w:styleId="Heading3">
    <w:name w:val="heading 3"/>
    <w:basedOn w:val="Normal"/>
    <w:uiPriority w:val="9"/>
    <w:unhideWhenUsed/>
    <w:qFormat/>
    <w:rsid w:val="00190086"/>
    <w:pPr>
      <w:spacing w:before="120"/>
      <w:ind w:left="992" w:hanging="992"/>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ind w:left="828" w:hanging="709"/>
    </w:pPr>
    <w:rPr>
      <w:sz w:val="20"/>
      <w:szCs w:val="20"/>
    </w:rPr>
  </w:style>
  <w:style w:type="paragraph" w:styleId="TOC2">
    <w:name w:val="toc 2"/>
    <w:basedOn w:val="Normal"/>
    <w:uiPriority w:val="39"/>
    <w:qFormat/>
    <w:rsid w:val="006C0392"/>
    <w:pPr>
      <w:spacing w:before="20"/>
      <w:ind w:left="120"/>
    </w:pPr>
    <w:rPr>
      <w:sz w:val="20"/>
      <w:szCs w:val="16"/>
    </w:rPr>
  </w:style>
  <w:style w:type="paragraph" w:styleId="TOC3">
    <w:name w:val="toc 3"/>
    <w:basedOn w:val="Normal"/>
    <w:uiPriority w:val="39"/>
    <w:qFormat/>
    <w:pPr>
      <w:spacing w:before="75"/>
      <w:ind w:left="3248"/>
    </w:pPr>
    <w:rPr>
      <w:sz w:val="16"/>
      <w:szCs w:val="16"/>
    </w:rPr>
  </w:style>
  <w:style w:type="paragraph" w:styleId="TOC4">
    <w:name w:val="toc 4"/>
    <w:basedOn w:val="Normal"/>
    <w:uiPriority w:val="39"/>
    <w:qFormat/>
    <w:pPr>
      <w:spacing w:before="536"/>
      <w:ind w:left="3323" w:right="3943"/>
      <w:jc w:val="center"/>
    </w:pPr>
    <w:rPr>
      <w:b/>
      <w:bCs/>
      <w:sz w:val="24"/>
      <w:szCs w:val="24"/>
    </w:rPr>
  </w:style>
  <w:style w:type="paragraph" w:styleId="BodyText">
    <w:name w:val="Body Text"/>
    <w:basedOn w:val="Normal"/>
    <w:link w:val="BodyTextChar"/>
    <w:uiPriority w:val="1"/>
    <w:qFormat/>
    <w:rsid w:val="001249D3"/>
    <w:rPr>
      <w:sz w:val="20"/>
      <w:szCs w:val="20"/>
    </w:rPr>
  </w:style>
  <w:style w:type="paragraph" w:styleId="ListParagraph">
    <w:name w:val="List Paragraph"/>
    <w:basedOn w:val="Normal"/>
    <w:uiPriority w:val="1"/>
    <w:qFormat/>
    <w:pPr>
      <w:ind w:left="828" w:hanging="709"/>
    </w:pPr>
  </w:style>
  <w:style w:type="paragraph" w:customStyle="1" w:styleId="TableParagraph">
    <w:name w:val="Table Paragraph"/>
    <w:basedOn w:val="Normal"/>
    <w:uiPriority w:val="1"/>
    <w:qFormat/>
  </w:style>
  <w:style w:type="paragraph" w:styleId="NoSpacing">
    <w:name w:val="No Spacing"/>
    <w:uiPriority w:val="1"/>
    <w:qFormat/>
    <w:rsid w:val="00401297"/>
    <w:rPr>
      <w:rFonts w:ascii="Arial" w:eastAsia="Arial" w:hAnsi="Arial" w:cs="Arial"/>
    </w:rPr>
  </w:style>
  <w:style w:type="paragraph" w:styleId="Header">
    <w:name w:val="header"/>
    <w:basedOn w:val="Normal"/>
    <w:link w:val="HeaderChar"/>
    <w:uiPriority w:val="99"/>
    <w:unhideWhenUsed/>
    <w:rsid w:val="00583C4D"/>
    <w:pPr>
      <w:tabs>
        <w:tab w:val="center" w:pos="4513"/>
        <w:tab w:val="right" w:pos="9026"/>
      </w:tabs>
      <w:snapToGrid w:val="0"/>
    </w:pPr>
  </w:style>
  <w:style w:type="character" w:customStyle="1" w:styleId="HeaderChar">
    <w:name w:val="Header Char"/>
    <w:basedOn w:val="DefaultParagraphFont"/>
    <w:link w:val="Header"/>
    <w:uiPriority w:val="99"/>
    <w:rsid w:val="00583C4D"/>
    <w:rPr>
      <w:rFonts w:ascii="Arial" w:eastAsia="Arial" w:hAnsi="Arial" w:cs="Arial"/>
    </w:rPr>
  </w:style>
  <w:style w:type="paragraph" w:styleId="Footer">
    <w:name w:val="footer"/>
    <w:basedOn w:val="Normal"/>
    <w:link w:val="FooterChar"/>
    <w:uiPriority w:val="99"/>
    <w:unhideWhenUsed/>
    <w:rsid w:val="00583C4D"/>
    <w:pPr>
      <w:tabs>
        <w:tab w:val="center" w:pos="4513"/>
        <w:tab w:val="right" w:pos="9026"/>
      </w:tabs>
      <w:snapToGrid w:val="0"/>
    </w:pPr>
  </w:style>
  <w:style w:type="character" w:customStyle="1" w:styleId="FooterChar">
    <w:name w:val="Footer Char"/>
    <w:basedOn w:val="DefaultParagraphFont"/>
    <w:link w:val="Footer"/>
    <w:uiPriority w:val="99"/>
    <w:rsid w:val="00583C4D"/>
    <w:rPr>
      <w:rFonts w:ascii="Arial" w:eastAsia="Arial" w:hAnsi="Arial" w:cs="Arial"/>
    </w:rPr>
  </w:style>
  <w:style w:type="paragraph" w:styleId="BalloonText">
    <w:name w:val="Balloon Text"/>
    <w:basedOn w:val="Normal"/>
    <w:link w:val="BalloonTextChar"/>
    <w:uiPriority w:val="99"/>
    <w:semiHidden/>
    <w:unhideWhenUsed/>
    <w:rsid w:val="003E408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E408A"/>
    <w:rPr>
      <w:rFonts w:asciiTheme="majorHAnsi" w:eastAsiaTheme="majorEastAsia" w:hAnsiTheme="majorHAnsi" w:cstheme="majorBidi"/>
      <w:sz w:val="18"/>
      <w:szCs w:val="18"/>
    </w:rPr>
  </w:style>
  <w:style w:type="paragraph" w:styleId="Revision">
    <w:name w:val="Revision"/>
    <w:hidden/>
    <w:uiPriority w:val="99"/>
    <w:semiHidden/>
    <w:rsid w:val="003E408A"/>
    <w:pPr>
      <w:widowControl/>
      <w:autoSpaceDE/>
      <w:autoSpaceDN/>
    </w:pPr>
    <w:rPr>
      <w:rFonts w:ascii="Arial" w:eastAsia="Arial" w:hAnsi="Arial" w:cs="Arial"/>
    </w:rPr>
  </w:style>
  <w:style w:type="paragraph" w:styleId="Caption">
    <w:name w:val="caption"/>
    <w:basedOn w:val="Normal"/>
    <w:next w:val="Normal"/>
    <w:qFormat/>
    <w:rsid w:val="00862B43"/>
    <w:pPr>
      <w:widowControl/>
      <w:autoSpaceDE/>
      <w:autoSpaceDN/>
      <w:spacing w:before="120" w:line="230" w:lineRule="atLeast"/>
      <w:jc w:val="both"/>
    </w:pPr>
    <w:rPr>
      <w:rFonts w:asciiTheme="minorHAnsi" w:eastAsia="MS Mincho" w:hAnsiTheme="minorHAnsi" w:cstheme="minorBidi"/>
      <w:b/>
      <w:sz w:val="20"/>
      <w:lang w:eastAsia="ko-KR"/>
    </w:rPr>
  </w:style>
  <w:style w:type="character" w:styleId="CommentReference">
    <w:name w:val="annotation reference"/>
    <w:basedOn w:val="DefaultParagraphFont"/>
    <w:uiPriority w:val="99"/>
    <w:semiHidden/>
    <w:unhideWhenUsed/>
    <w:rsid w:val="00863EFC"/>
    <w:rPr>
      <w:sz w:val="18"/>
      <w:szCs w:val="18"/>
    </w:rPr>
  </w:style>
  <w:style w:type="paragraph" w:styleId="CommentText">
    <w:name w:val="annotation text"/>
    <w:basedOn w:val="Normal"/>
    <w:link w:val="CommentTextChar"/>
    <w:uiPriority w:val="99"/>
    <w:semiHidden/>
    <w:unhideWhenUsed/>
    <w:rsid w:val="00863EFC"/>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863EFC"/>
  </w:style>
  <w:style w:type="paragraph" w:styleId="TOCHeading">
    <w:name w:val="TOC Heading"/>
    <w:basedOn w:val="Heading1"/>
    <w:next w:val="Normal"/>
    <w:uiPriority w:val="39"/>
    <w:unhideWhenUsed/>
    <w:qFormat/>
    <w:rsid w:val="003C22E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ko-KR"/>
    </w:rPr>
  </w:style>
  <w:style w:type="character" w:styleId="FollowedHyperlink">
    <w:name w:val="FollowedHyperlink"/>
    <w:basedOn w:val="DefaultParagraphFont"/>
    <w:uiPriority w:val="99"/>
    <w:semiHidden/>
    <w:unhideWhenUsed/>
    <w:rsid w:val="003C22E1"/>
    <w:rPr>
      <w:color w:val="800080" w:themeColor="followedHyperlink"/>
      <w:u w:val="single"/>
    </w:rPr>
  </w:style>
  <w:style w:type="character" w:styleId="Hyperlink">
    <w:name w:val="Hyperlink"/>
    <w:basedOn w:val="DefaultParagraphFont"/>
    <w:uiPriority w:val="99"/>
    <w:unhideWhenUsed/>
    <w:rsid w:val="003C22E1"/>
    <w:rPr>
      <w:color w:val="0000FF" w:themeColor="hyperlink"/>
      <w:u w:val="single"/>
    </w:rPr>
  </w:style>
  <w:style w:type="paragraph" w:styleId="TOC5">
    <w:name w:val="toc 5"/>
    <w:basedOn w:val="Normal"/>
    <w:next w:val="Normal"/>
    <w:autoRedefine/>
    <w:uiPriority w:val="39"/>
    <w:unhideWhenUsed/>
    <w:rsid w:val="006C0392"/>
    <w:pPr>
      <w:wordWrap w:val="0"/>
      <w:spacing w:after="160" w:line="259" w:lineRule="auto"/>
      <w:ind w:leftChars="800" w:left="1700"/>
      <w:jc w:val="both"/>
    </w:pPr>
    <w:rPr>
      <w:rFonts w:asciiTheme="minorHAnsi" w:eastAsiaTheme="minorEastAsia" w:hAnsiTheme="minorHAnsi" w:cstheme="minorBidi"/>
      <w:kern w:val="2"/>
      <w:sz w:val="20"/>
      <w:lang w:eastAsia="ko-KR"/>
    </w:rPr>
  </w:style>
  <w:style w:type="paragraph" w:styleId="TOC6">
    <w:name w:val="toc 6"/>
    <w:basedOn w:val="Normal"/>
    <w:next w:val="Normal"/>
    <w:autoRedefine/>
    <w:uiPriority w:val="39"/>
    <w:unhideWhenUsed/>
    <w:rsid w:val="006C0392"/>
    <w:pPr>
      <w:wordWrap w:val="0"/>
      <w:spacing w:after="160" w:line="259" w:lineRule="auto"/>
      <w:ind w:leftChars="1000" w:left="2125"/>
      <w:jc w:val="both"/>
    </w:pPr>
    <w:rPr>
      <w:rFonts w:asciiTheme="minorHAnsi" w:eastAsiaTheme="minorEastAsia" w:hAnsiTheme="minorHAnsi" w:cstheme="minorBidi"/>
      <w:kern w:val="2"/>
      <w:sz w:val="20"/>
      <w:lang w:eastAsia="ko-KR"/>
    </w:rPr>
  </w:style>
  <w:style w:type="paragraph" w:styleId="TOC7">
    <w:name w:val="toc 7"/>
    <w:basedOn w:val="Normal"/>
    <w:next w:val="Normal"/>
    <w:autoRedefine/>
    <w:uiPriority w:val="39"/>
    <w:unhideWhenUsed/>
    <w:rsid w:val="006C0392"/>
    <w:pPr>
      <w:wordWrap w:val="0"/>
      <w:spacing w:after="160" w:line="259" w:lineRule="auto"/>
      <w:ind w:leftChars="1200" w:left="2550"/>
      <w:jc w:val="both"/>
    </w:pPr>
    <w:rPr>
      <w:rFonts w:asciiTheme="minorHAnsi" w:eastAsiaTheme="minorEastAsia" w:hAnsiTheme="minorHAnsi" w:cstheme="minorBidi"/>
      <w:kern w:val="2"/>
      <w:sz w:val="20"/>
      <w:lang w:eastAsia="ko-KR"/>
    </w:rPr>
  </w:style>
  <w:style w:type="paragraph" w:styleId="TOC8">
    <w:name w:val="toc 8"/>
    <w:basedOn w:val="Normal"/>
    <w:next w:val="Normal"/>
    <w:autoRedefine/>
    <w:uiPriority w:val="39"/>
    <w:unhideWhenUsed/>
    <w:rsid w:val="006C0392"/>
    <w:pPr>
      <w:wordWrap w:val="0"/>
      <w:spacing w:after="160" w:line="259" w:lineRule="auto"/>
      <w:ind w:leftChars="1400" w:left="2975"/>
      <w:jc w:val="both"/>
    </w:pPr>
    <w:rPr>
      <w:rFonts w:asciiTheme="minorHAnsi" w:eastAsiaTheme="minorEastAsia" w:hAnsiTheme="minorHAnsi" w:cstheme="minorBidi"/>
      <w:kern w:val="2"/>
      <w:sz w:val="20"/>
      <w:lang w:eastAsia="ko-KR"/>
    </w:rPr>
  </w:style>
  <w:style w:type="paragraph" w:styleId="TOC9">
    <w:name w:val="toc 9"/>
    <w:basedOn w:val="Normal"/>
    <w:next w:val="Normal"/>
    <w:autoRedefine/>
    <w:uiPriority w:val="39"/>
    <w:unhideWhenUsed/>
    <w:rsid w:val="006C0392"/>
    <w:pPr>
      <w:wordWrap w:val="0"/>
      <w:spacing w:after="160" w:line="259" w:lineRule="auto"/>
      <w:ind w:leftChars="1600" w:left="3400"/>
      <w:jc w:val="both"/>
    </w:pPr>
    <w:rPr>
      <w:rFonts w:asciiTheme="minorHAnsi" w:eastAsiaTheme="minorEastAsia" w:hAnsiTheme="minorHAnsi" w:cstheme="minorBidi"/>
      <w:kern w:val="2"/>
      <w:sz w:val="20"/>
      <w:lang w:eastAsia="ko-KR"/>
    </w:rPr>
  </w:style>
  <w:style w:type="character" w:customStyle="1" w:styleId="UnresolvedMention1">
    <w:name w:val="Unresolved Mention1"/>
    <w:basedOn w:val="DefaultParagraphFont"/>
    <w:uiPriority w:val="99"/>
    <w:semiHidden/>
    <w:unhideWhenUsed/>
    <w:rsid w:val="006C0392"/>
    <w:rPr>
      <w:color w:val="605E5C"/>
      <w:shd w:val="clear" w:color="auto" w:fill="E1DFDD"/>
    </w:rPr>
  </w:style>
  <w:style w:type="table" w:styleId="TableGrid">
    <w:name w:val="Table Grid"/>
    <w:basedOn w:val="TableNormal"/>
    <w:uiPriority w:val="39"/>
    <w:rsid w:val="0022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03F93"/>
    <w:rPr>
      <w:rFonts w:ascii="Arial" w:eastAsia="Arial" w:hAnsi="Arial" w:cs="Arial"/>
      <w:b/>
      <w:bCs/>
    </w:rPr>
  </w:style>
  <w:style w:type="character" w:customStyle="1" w:styleId="CommentSubjectChar">
    <w:name w:val="Comment Subject Char"/>
    <w:basedOn w:val="CommentTextChar"/>
    <w:link w:val="CommentSubject"/>
    <w:uiPriority w:val="99"/>
    <w:semiHidden/>
    <w:rsid w:val="00603F93"/>
    <w:rPr>
      <w:rFonts w:ascii="Arial" w:eastAsia="Arial" w:hAnsi="Arial" w:cs="Arial"/>
      <w:b/>
      <w:bCs/>
    </w:rPr>
  </w:style>
  <w:style w:type="character" w:customStyle="1" w:styleId="BodyTextChar">
    <w:name w:val="Body Text Char"/>
    <w:basedOn w:val="DefaultParagraphFont"/>
    <w:link w:val="BodyText"/>
    <w:uiPriority w:val="1"/>
    <w:rsid w:val="001249D3"/>
    <w:rPr>
      <w:rFonts w:ascii="Arial" w:eastAsia="Arial" w:hAnsi="Arial" w:cs="Arial"/>
      <w:sz w:val="20"/>
      <w:szCs w:val="20"/>
    </w:rPr>
  </w:style>
  <w:style w:type="character" w:styleId="PageNumber">
    <w:name w:val="page number"/>
    <w:rsid w:val="009622B3"/>
    <w:rPr>
      <w:sz w:val="20"/>
    </w:rPr>
  </w:style>
  <w:style w:type="paragraph" w:customStyle="1" w:styleId="ISOChange">
    <w:name w:val="ISO_Change"/>
    <w:basedOn w:val="Normal"/>
    <w:qFormat/>
    <w:rsid w:val="009622B3"/>
    <w:pPr>
      <w:widowControl/>
      <w:autoSpaceDE/>
      <w:autoSpaceDN/>
      <w:spacing w:before="210" w:line="210" w:lineRule="exact"/>
    </w:pPr>
    <w:rPr>
      <w:rFonts w:eastAsia="Malgun Gothic" w:cs="Times New Roman"/>
      <w:sz w:val="18"/>
      <w:szCs w:val="20"/>
    </w:rPr>
  </w:style>
  <w:style w:type="character" w:customStyle="1" w:styleId="module">
    <w:name w:val="module"/>
    <w:rsid w:val="004D2618"/>
  </w:style>
  <w:style w:type="paragraph" w:customStyle="1" w:styleId="Basisalinea">
    <w:name w:val="[Basisalinea]"/>
    <w:basedOn w:val="Normal"/>
    <w:uiPriority w:val="99"/>
    <w:rsid w:val="004D2618"/>
    <w:pPr>
      <w:widowControl/>
      <w:adjustRightInd w:val="0"/>
      <w:spacing w:line="288" w:lineRule="auto"/>
      <w:textAlignment w:val="center"/>
    </w:pPr>
    <w:rPr>
      <w:rFonts w:ascii="Times" w:eastAsia="Calibri" w:hAnsi="Times" w:cs="Times"/>
      <w:color w:val="000000"/>
      <w:sz w:val="24"/>
      <w:szCs w:val="24"/>
      <w:lang w:val="nl-NL"/>
    </w:rPr>
  </w:style>
  <w:style w:type="paragraph" w:customStyle="1" w:styleId="Label1">
    <w:name w:val="Label1"/>
    <w:basedOn w:val="Normal"/>
    <w:link w:val="Label1Char"/>
    <w:qFormat/>
    <w:rsid w:val="004C5196"/>
    <w:pPr>
      <w:widowControl/>
      <w:adjustRightInd w:val="0"/>
      <w:spacing w:after="0" w:line="480" w:lineRule="auto"/>
      <w:ind w:left="1695" w:hanging="1695"/>
      <w:jc w:val="both"/>
    </w:pPr>
    <w:rPr>
      <w:rFonts w:eastAsia="MS Mincho"/>
      <w:b/>
      <w:lang w:eastAsia="ko-KR"/>
    </w:rPr>
  </w:style>
  <w:style w:type="character" w:customStyle="1" w:styleId="Label1Char">
    <w:name w:val="Label1 Char"/>
    <w:link w:val="Label1"/>
    <w:rsid w:val="004C5196"/>
    <w:rPr>
      <w:rFonts w:ascii="Arial" w:eastAsia="MS Mincho" w:hAnsi="Arial" w:cs="Arial"/>
      <w:b/>
      <w:lang w:eastAsia="ko-KR"/>
    </w:rPr>
  </w:style>
  <w:style w:type="character" w:styleId="UnresolvedMention">
    <w:name w:val="Unresolved Mention"/>
    <w:basedOn w:val="DefaultParagraphFont"/>
    <w:uiPriority w:val="99"/>
    <w:semiHidden/>
    <w:unhideWhenUsed/>
    <w:rsid w:val="00FF1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6001">
      <w:bodyDiv w:val="1"/>
      <w:marLeft w:val="0"/>
      <w:marRight w:val="0"/>
      <w:marTop w:val="0"/>
      <w:marBottom w:val="0"/>
      <w:divBdr>
        <w:top w:val="none" w:sz="0" w:space="0" w:color="auto"/>
        <w:left w:val="none" w:sz="0" w:space="0" w:color="auto"/>
        <w:bottom w:val="none" w:sz="0" w:space="0" w:color="auto"/>
        <w:right w:val="none" w:sz="0" w:space="0" w:color="auto"/>
      </w:divBdr>
    </w:div>
    <w:div w:id="84619723">
      <w:bodyDiv w:val="1"/>
      <w:marLeft w:val="0"/>
      <w:marRight w:val="0"/>
      <w:marTop w:val="0"/>
      <w:marBottom w:val="0"/>
      <w:divBdr>
        <w:top w:val="none" w:sz="0" w:space="0" w:color="auto"/>
        <w:left w:val="none" w:sz="0" w:space="0" w:color="auto"/>
        <w:bottom w:val="none" w:sz="0" w:space="0" w:color="auto"/>
        <w:right w:val="none" w:sz="0" w:space="0" w:color="auto"/>
      </w:divBdr>
    </w:div>
    <w:div w:id="265233045">
      <w:bodyDiv w:val="1"/>
      <w:marLeft w:val="0"/>
      <w:marRight w:val="0"/>
      <w:marTop w:val="0"/>
      <w:marBottom w:val="0"/>
      <w:divBdr>
        <w:top w:val="none" w:sz="0" w:space="0" w:color="auto"/>
        <w:left w:val="none" w:sz="0" w:space="0" w:color="auto"/>
        <w:bottom w:val="none" w:sz="0" w:space="0" w:color="auto"/>
        <w:right w:val="none" w:sz="0" w:space="0" w:color="auto"/>
      </w:divBdr>
    </w:div>
    <w:div w:id="268515694">
      <w:bodyDiv w:val="1"/>
      <w:marLeft w:val="0"/>
      <w:marRight w:val="0"/>
      <w:marTop w:val="0"/>
      <w:marBottom w:val="0"/>
      <w:divBdr>
        <w:top w:val="none" w:sz="0" w:space="0" w:color="auto"/>
        <w:left w:val="none" w:sz="0" w:space="0" w:color="auto"/>
        <w:bottom w:val="none" w:sz="0" w:space="0" w:color="auto"/>
        <w:right w:val="none" w:sz="0" w:space="0" w:color="auto"/>
      </w:divBdr>
    </w:div>
    <w:div w:id="387607072">
      <w:bodyDiv w:val="1"/>
      <w:marLeft w:val="0"/>
      <w:marRight w:val="0"/>
      <w:marTop w:val="0"/>
      <w:marBottom w:val="0"/>
      <w:divBdr>
        <w:top w:val="none" w:sz="0" w:space="0" w:color="auto"/>
        <w:left w:val="none" w:sz="0" w:space="0" w:color="auto"/>
        <w:bottom w:val="none" w:sz="0" w:space="0" w:color="auto"/>
        <w:right w:val="none" w:sz="0" w:space="0" w:color="auto"/>
      </w:divBdr>
    </w:div>
    <w:div w:id="470169582">
      <w:bodyDiv w:val="1"/>
      <w:marLeft w:val="0"/>
      <w:marRight w:val="0"/>
      <w:marTop w:val="0"/>
      <w:marBottom w:val="0"/>
      <w:divBdr>
        <w:top w:val="none" w:sz="0" w:space="0" w:color="auto"/>
        <w:left w:val="none" w:sz="0" w:space="0" w:color="auto"/>
        <w:bottom w:val="none" w:sz="0" w:space="0" w:color="auto"/>
        <w:right w:val="none" w:sz="0" w:space="0" w:color="auto"/>
      </w:divBdr>
    </w:div>
    <w:div w:id="473370619">
      <w:bodyDiv w:val="1"/>
      <w:marLeft w:val="0"/>
      <w:marRight w:val="0"/>
      <w:marTop w:val="0"/>
      <w:marBottom w:val="0"/>
      <w:divBdr>
        <w:top w:val="none" w:sz="0" w:space="0" w:color="auto"/>
        <w:left w:val="none" w:sz="0" w:space="0" w:color="auto"/>
        <w:bottom w:val="none" w:sz="0" w:space="0" w:color="auto"/>
        <w:right w:val="none" w:sz="0" w:space="0" w:color="auto"/>
      </w:divBdr>
    </w:div>
    <w:div w:id="488981554">
      <w:bodyDiv w:val="1"/>
      <w:marLeft w:val="0"/>
      <w:marRight w:val="0"/>
      <w:marTop w:val="0"/>
      <w:marBottom w:val="0"/>
      <w:divBdr>
        <w:top w:val="none" w:sz="0" w:space="0" w:color="auto"/>
        <w:left w:val="none" w:sz="0" w:space="0" w:color="auto"/>
        <w:bottom w:val="none" w:sz="0" w:space="0" w:color="auto"/>
        <w:right w:val="none" w:sz="0" w:space="0" w:color="auto"/>
      </w:divBdr>
    </w:div>
    <w:div w:id="504441952">
      <w:bodyDiv w:val="1"/>
      <w:marLeft w:val="0"/>
      <w:marRight w:val="0"/>
      <w:marTop w:val="0"/>
      <w:marBottom w:val="0"/>
      <w:divBdr>
        <w:top w:val="none" w:sz="0" w:space="0" w:color="auto"/>
        <w:left w:val="none" w:sz="0" w:space="0" w:color="auto"/>
        <w:bottom w:val="none" w:sz="0" w:space="0" w:color="auto"/>
        <w:right w:val="none" w:sz="0" w:space="0" w:color="auto"/>
      </w:divBdr>
    </w:div>
    <w:div w:id="653148279">
      <w:bodyDiv w:val="1"/>
      <w:marLeft w:val="0"/>
      <w:marRight w:val="0"/>
      <w:marTop w:val="0"/>
      <w:marBottom w:val="0"/>
      <w:divBdr>
        <w:top w:val="none" w:sz="0" w:space="0" w:color="auto"/>
        <w:left w:val="none" w:sz="0" w:space="0" w:color="auto"/>
        <w:bottom w:val="none" w:sz="0" w:space="0" w:color="auto"/>
        <w:right w:val="none" w:sz="0" w:space="0" w:color="auto"/>
      </w:divBdr>
    </w:div>
    <w:div w:id="688993488">
      <w:bodyDiv w:val="1"/>
      <w:marLeft w:val="0"/>
      <w:marRight w:val="0"/>
      <w:marTop w:val="0"/>
      <w:marBottom w:val="0"/>
      <w:divBdr>
        <w:top w:val="none" w:sz="0" w:space="0" w:color="auto"/>
        <w:left w:val="none" w:sz="0" w:space="0" w:color="auto"/>
        <w:bottom w:val="none" w:sz="0" w:space="0" w:color="auto"/>
        <w:right w:val="none" w:sz="0" w:space="0" w:color="auto"/>
      </w:divBdr>
      <w:divsChild>
        <w:div w:id="1307473078">
          <w:marLeft w:val="0"/>
          <w:marRight w:val="0"/>
          <w:marTop w:val="0"/>
          <w:marBottom w:val="0"/>
          <w:divBdr>
            <w:top w:val="none" w:sz="0" w:space="0" w:color="auto"/>
            <w:left w:val="none" w:sz="0" w:space="0" w:color="auto"/>
            <w:bottom w:val="none" w:sz="0" w:space="0" w:color="auto"/>
            <w:right w:val="none" w:sz="0" w:space="0" w:color="auto"/>
          </w:divBdr>
        </w:div>
        <w:div w:id="770583886">
          <w:marLeft w:val="240"/>
          <w:marRight w:val="0"/>
          <w:marTop w:val="0"/>
          <w:marBottom w:val="0"/>
          <w:divBdr>
            <w:top w:val="none" w:sz="0" w:space="0" w:color="auto"/>
            <w:left w:val="none" w:sz="0" w:space="0" w:color="auto"/>
            <w:bottom w:val="none" w:sz="0" w:space="0" w:color="auto"/>
            <w:right w:val="none" w:sz="0" w:space="0" w:color="auto"/>
          </w:divBdr>
          <w:divsChild>
            <w:div w:id="157692472">
              <w:marLeft w:val="0"/>
              <w:marRight w:val="0"/>
              <w:marTop w:val="0"/>
              <w:marBottom w:val="0"/>
              <w:divBdr>
                <w:top w:val="none" w:sz="0" w:space="0" w:color="auto"/>
                <w:left w:val="none" w:sz="0" w:space="0" w:color="auto"/>
                <w:bottom w:val="none" w:sz="0" w:space="0" w:color="auto"/>
                <w:right w:val="none" w:sz="0" w:space="0" w:color="auto"/>
              </w:divBdr>
            </w:div>
            <w:div w:id="4212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0870">
      <w:bodyDiv w:val="1"/>
      <w:marLeft w:val="0"/>
      <w:marRight w:val="0"/>
      <w:marTop w:val="0"/>
      <w:marBottom w:val="0"/>
      <w:divBdr>
        <w:top w:val="none" w:sz="0" w:space="0" w:color="auto"/>
        <w:left w:val="none" w:sz="0" w:space="0" w:color="auto"/>
        <w:bottom w:val="none" w:sz="0" w:space="0" w:color="auto"/>
        <w:right w:val="none" w:sz="0" w:space="0" w:color="auto"/>
      </w:divBdr>
    </w:div>
    <w:div w:id="731272529">
      <w:bodyDiv w:val="1"/>
      <w:marLeft w:val="0"/>
      <w:marRight w:val="0"/>
      <w:marTop w:val="0"/>
      <w:marBottom w:val="0"/>
      <w:divBdr>
        <w:top w:val="none" w:sz="0" w:space="0" w:color="auto"/>
        <w:left w:val="none" w:sz="0" w:space="0" w:color="auto"/>
        <w:bottom w:val="none" w:sz="0" w:space="0" w:color="auto"/>
        <w:right w:val="none" w:sz="0" w:space="0" w:color="auto"/>
      </w:divBdr>
    </w:div>
    <w:div w:id="894858267">
      <w:bodyDiv w:val="1"/>
      <w:marLeft w:val="0"/>
      <w:marRight w:val="0"/>
      <w:marTop w:val="0"/>
      <w:marBottom w:val="0"/>
      <w:divBdr>
        <w:top w:val="none" w:sz="0" w:space="0" w:color="auto"/>
        <w:left w:val="none" w:sz="0" w:space="0" w:color="auto"/>
        <w:bottom w:val="none" w:sz="0" w:space="0" w:color="auto"/>
        <w:right w:val="none" w:sz="0" w:space="0" w:color="auto"/>
      </w:divBdr>
    </w:div>
    <w:div w:id="898173308">
      <w:bodyDiv w:val="1"/>
      <w:marLeft w:val="0"/>
      <w:marRight w:val="0"/>
      <w:marTop w:val="0"/>
      <w:marBottom w:val="0"/>
      <w:divBdr>
        <w:top w:val="none" w:sz="0" w:space="0" w:color="auto"/>
        <w:left w:val="none" w:sz="0" w:space="0" w:color="auto"/>
        <w:bottom w:val="none" w:sz="0" w:space="0" w:color="auto"/>
        <w:right w:val="none" w:sz="0" w:space="0" w:color="auto"/>
      </w:divBdr>
    </w:div>
    <w:div w:id="923537466">
      <w:bodyDiv w:val="1"/>
      <w:marLeft w:val="0"/>
      <w:marRight w:val="0"/>
      <w:marTop w:val="0"/>
      <w:marBottom w:val="0"/>
      <w:divBdr>
        <w:top w:val="none" w:sz="0" w:space="0" w:color="auto"/>
        <w:left w:val="none" w:sz="0" w:space="0" w:color="auto"/>
        <w:bottom w:val="none" w:sz="0" w:space="0" w:color="auto"/>
        <w:right w:val="none" w:sz="0" w:space="0" w:color="auto"/>
      </w:divBdr>
      <w:divsChild>
        <w:div w:id="314064584">
          <w:marLeft w:val="0"/>
          <w:marRight w:val="0"/>
          <w:marTop w:val="0"/>
          <w:marBottom w:val="0"/>
          <w:divBdr>
            <w:top w:val="none" w:sz="0" w:space="0" w:color="auto"/>
            <w:left w:val="none" w:sz="0" w:space="0" w:color="auto"/>
            <w:bottom w:val="none" w:sz="0" w:space="0" w:color="auto"/>
            <w:right w:val="none" w:sz="0" w:space="0" w:color="auto"/>
          </w:divBdr>
        </w:div>
        <w:div w:id="2082749252">
          <w:marLeft w:val="240"/>
          <w:marRight w:val="0"/>
          <w:marTop w:val="0"/>
          <w:marBottom w:val="0"/>
          <w:divBdr>
            <w:top w:val="none" w:sz="0" w:space="0" w:color="auto"/>
            <w:left w:val="none" w:sz="0" w:space="0" w:color="auto"/>
            <w:bottom w:val="none" w:sz="0" w:space="0" w:color="auto"/>
            <w:right w:val="none" w:sz="0" w:space="0" w:color="auto"/>
          </w:divBdr>
          <w:divsChild>
            <w:div w:id="386491531">
              <w:marLeft w:val="0"/>
              <w:marRight w:val="0"/>
              <w:marTop w:val="0"/>
              <w:marBottom w:val="0"/>
              <w:divBdr>
                <w:top w:val="none" w:sz="0" w:space="0" w:color="auto"/>
                <w:left w:val="none" w:sz="0" w:space="0" w:color="auto"/>
                <w:bottom w:val="none" w:sz="0" w:space="0" w:color="auto"/>
                <w:right w:val="none" w:sz="0" w:space="0" w:color="auto"/>
              </w:divBdr>
            </w:div>
            <w:div w:id="15282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5809">
      <w:bodyDiv w:val="1"/>
      <w:marLeft w:val="0"/>
      <w:marRight w:val="0"/>
      <w:marTop w:val="0"/>
      <w:marBottom w:val="0"/>
      <w:divBdr>
        <w:top w:val="none" w:sz="0" w:space="0" w:color="auto"/>
        <w:left w:val="none" w:sz="0" w:space="0" w:color="auto"/>
        <w:bottom w:val="none" w:sz="0" w:space="0" w:color="auto"/>
        <w:right w:val="none" w:sz="0" w:space="0" w:color="auto"/>
      </w:divBdr>
    </w:div>
    <w:div w:id="1032876703">
      <w:bodyDiv w:val="1"/>
      <w:marLeft w:val="0"/>
      <w:marRight w:val="0"/>
      <w:marTop w:val="0"/>
      <w:marBottom w:val="0"/>
      <w:divBdr>
        <w:top w:val="none" w:sz="0" w:space="0" w:color="auto"/>
        <w:left w:val="none" w:sz="0" w:space="0" w:color="auto"/>
        <w:bottom w:val="none" w:sz="0" w:space="0" w:color="auto"/>
        <w:right w:val="none" w:sz="0" w:space="0" w:color="auto"/>
      </w:divBdr>
    </w:div>
    <w:div w:id="1050376254">
      <w:bodyDiv w:val="1"/>
      <w:marLeft w:val="0"/>
      <w:marRight w:val="0"/>
      <w:marTop w:val="0"/>
      <w:marBottom w:val="0"/>
      <w:divBdr>
        <w:top w:val="none" w:sz="0" w:space="0" w:color="auto"/>
        <w:left w:val="none" w:sz="0" w:space="0" w:color="auto"/>
        <w:bottom w:val="none" w:sz="0" w:space="0" w:color="auto"/>
        <w:right w:val="none" w:sz="0" w:space="0" w:color="auto"/>
      </w:divBdr>
    </w:div>
    <w:div w:id="1116292971">
      <w:bodyDiv w:val="1"/>
      <w:marLeft w:val="0"/>
      <w:marRight w:val="0"/>
      <w:marTop w:val="0"/>
      <w:marBottom w:val="0"/>
      <w:divBdr>
        <w:top w:val="none" w:sz="0" w:space="0" w:color="auto"/>
        <w:left w:val="none" w:sz="0" w:space="0" w:color="auto"/>
        <w:bottom w:val="none" w:sz="0" w:space="0" w:color="auto"/>
        <w:right w:val="none" w:sz="0" w:space="0" w:color="auto"/>
      </w:divBdr>
    </w:div>
    <w:div w:id="1127893803">
      <w:bodyDiv w:val="1"/>
      <w:marLeft w:val="0"/>
      <w:marRight w:val="0"/>
      <w:marTop w:val="0"/>
      <w:marBottom w:val="0"/>
      <w:divBdr>
        <w:top w:val="none" w:sz="0" w:space="0" w:color="auto"/>
        <w:left w:val="none" w:sz="0" w:space="0" w:color="auto"/>
        <w:bottom w:val="none" w:sz="0" w:space="0" w:color="auto"/>
        <w:right w:val="none" w:sz="0" w:space="0" w:color="auto"/>
      </w:divBdr>
    </w:div>
    <w:div w:id="1134904681">
      <w:bodyDiv w:val="1"/>
      <w:marLeft w:val="0"/>
      <w:marRight w:val="0"/>
      <w:marTop w:val="0"/>
      <w:marBottom w:val="0"/>
      <w:divBdr>
        <w:top w:val="none" w:sz="0" w:space="0" w:color="auto"/>
        <w:left w:val="none" w:sz="0" w:space="0" w:color="auto"/>
        <w:bottom w:val="none" w:sz="0" w:space="0" w:color="auto"/>
        <w:right w:val="none" w:sz="0" w:space="0" w:color="auto"/>
      </w:divBdr>
    </w:div>
    <w:div w:id="1199514892">
      <w:bodyDiv w:val="1"/>
      <w:marLeft w:val="0"/>
      <w:marRight w:val="0"/>
      <w:marTop w:val="0"/>
      <w:marBottom w:val="0"/>
      <w:divBdr>
        <w:top w:val="none" w:sz="0" w:space="0" w:color="auto"/>
        <w:left w:val="none" w:sz="0" w:space="0" w:color="auto"/>
        <w:bottom w:val="none" w:sz="0" w:space="0" w:color="auto"/>
        <w:right w:val="none" w:sz="0" w:space="0" w:color="auto"/>
      </w:divBdr>
    </w:div>
    <w:div w:id="1205750831">
      <w:bodyDiv w:val="1"/>
      <w:marLeft w:val="0"/>
      <w:marRight w:val="0"/>
      <w:marTop w:val="0"/>
      <w:marBottom w:val="0"/>
      <w:divBdr>
        <w:top w:val="none" w:sz="0" w:space="0" w:color="auto"/>
        <w:left w:val="none" w:sz="0" w:space="0" w:color="auto"/>
        <w:bottom w:val="none" w:sz="0" w:space="0" w:color="auto"/>
        <w:right w:val="none" w:sz="0" w:space="0" w:color="auto"/>
      </w:divBdr>
    </w:div>
    <w:div w:id="1326931862">
      <w:bodyDiv w:val="1"/>
      <w:marLeft w:val="0"/>
      <w:marRight w:val="0"/>
      <w:marTop w:val="0"/>
      <w:marBottom w:val="0"/>
      <w:divBdr>
        <w:top w:val="none" w:sz="0" w:space="0" w:color="auto"/>
        <w:left w:val="none" w:sz="0" w:space="0" w:color="auto"/>
        <w:bottom w:val="none" w:sz="0" w:space="0" w:color="auto"/>
        <w:right w:val="none" w:sz="0" w:space="0" w:color="auto"/>
      </w:divBdr>
    </w:div>
    <w:div w:id="1406224692">
      <w:bodyDiv w:val="1"/>
      <w:marLeft w:val="0"/>
      <w:marRight w:val="0"/>
      <w:marTop w:val="0"/>
      <w:marBottom w:val="0"/>
      <w:divBdr>
        <w:top w:val="none" w:sz="0" w:space="0" w:color="auto"/>
        <w:left w:val="none" w:sz="0" w:space="0" w:color="auto"/>
        <w:bottom w:val="none" w:sz="0" w:space="0" w:color="auto"/>
        <w:right w:val="none" w:sz="0" w:space="0" w:color="auto"/>
      </w:divBdr>
    </w:div>
    <w:div w:id="1413698081">
      <w:bodyDiv w:val="1"/>
      <w:marLeft w:val="0"/>
      <w:marRight w:val="0"/>
      <w:marTop w:val="0"/>
      <w:marBottom w:val="0"/>
      <w:divBdr>
        <w:top w:val="none" w:sz="0" w:space="0" w:color="auto"/>
        <w:left w:val="none" w:sz="0" w:space="0" w:color="auto"/>
        <w:bottom w:val="none" w:sz="0" w:space="0" w:color="auto"/>
        <w:right w:val="none" w:sz="0" w:space="0" w:color="auto"/>
      </w:divBdr>
    </w:div>
    <w:div w:id="1424493655">
      <w:bodyDiv w:val="1"/>
      <w:marLeft w:val="0"/>
      <w:marRight w:val="0"/>
      <w:marTop w:val="0"/>
      <w:marBottom w:val="0"/>
      <w:divBdr>
        <w:top w:val="none" w:sz="0" w:space="0" w:color="auto"/>
        <w:left w:val="none" w:sz="0" w:space="0" w:color="auto"/>
        <w:bottom w:val="none" w:sz="0" w:space="0" w:color="auto"/>
        <w:right w:val="none" w:sz="0" w:space="0" w:color="auto"/>
      </w:divBdr>
    </w:div>
    <w:div w:id="1549075624">
      <w:bodyDiv w:val="1"/>
      <w:marLeft w:val="0"/>
      <w:marRight w:val="0"/>
      <w:marTop w:val="0"/>
      <w:marBottom w:val="0"/>
      <w:divBdr>
        <w:top w:val="none" w:sz="0" w:space="0" w:color="auto"/>
        <w:left w:val="none" w:sz="0" w:space="0" w:color="auto"/>
        <w:bottom w:val="none" w:sz="0" w:space="0" w:color="auto"/>
        <w:right w:val="none" w:sz="0" w:space="0" w:color="auto"/>
      </w:divBdr>
    </w:div>
    <w:div w:id="1664435270">
      <w:bodyDiv w:val="1"/>
      <w:marLeft w:val="0"/>
      <w:marRight w:val="0"/>
      <w:marTop w:val="0"/>
      <w:marBottom w:val="0"/>
      <w:divBdr>
        <w:top w:val="none" w:sz="0" w:space="0" w:color="auto"/>
        <w:left w:val="none" w:sz="0" w:space="0" w:color="auto"/>
        <w:bottom w:val="none" w:sz="0" w:space="0" w:color="auto"/>
        <w:right w:val="none" w:sz="0" w:space="0" w:color="auto"/>
      </w:divBdr>
    </w:div>
    <w:div w:id="1755517993">
      <w:bodyDiv w:val="1"/>
      <w:marLeft w:val="0"/>
      <w:marRight w:val="0"/>
      <w:marTop w:val="0"/>
      <w:marBottom w:val="0"/>
      <w:divBdr>
        <w:top w:val="none" w:sz="0" w:space="0" w:color="auto"/>
        <w:left w:val="none" w:sz="0" w:space="0" w:color="auto"/>
        <w:bottom w:val="none" w:sz="0" w:space="0" w:color="auto"/>
        <w:right w:val="none" w:sz="0" w:space="0" w:color="auto"/>
      </w:divBdr>
    </w:div>
    <w:div w:id="1940261329">
      <w:bodyDiv w:val="1"/>
      <w:marLeft w:val="0"/>
      <w:marRight w:val="0"/>
      <w:marTop w:val="0"/>
      <w:marBottom w:val="0"/>
      <w:divBdr>
        <w:top w:val="none" w:sz="0" w:space="0" w:color="auto"/>
        <w:left w:val="none" w:sz="0" w:space="0" w:color="auto"/>
        <w:bottom w:val="none" w:sz="0" w:space="0" w:color="auto"/>
        <w:right w:val="none" w:sz="0" w:space="0" w:color="auto"/>
      </w:divBdr>
    </w:div>
    <w:div w:id="1988706983">
      <w:bodyDiv w:val="1"/>
      <w:marLeft w:val="0"/>
      <w:marRight w:val="0"/>
      <w:marTop w:val="0"/>
      <w:marBottom w:val="0"/>
      <w:divBdr>
        <w:top w:val="none" w:sz="0" w:space="0" w:color="auto"/>
        <w:left w:val="none" w:sz="0" w:space="0" w:color="auto"/>
        <w:bottom w:val="none" w:sz="0" w:space="0" w:color="auto"/>
        <w:right w:val="none" w:sz="0" w:space="0" w:color="auto"/>
      </w:divBdr>
    </w:div>
    <w:div w:id="2019652809">
      <w:bodyDiv w:val="1"/>
      <w:marLeft w:val="0"/>
      <w:marRight w:val="0"/>
      <w:marTop w:val="0"/>
      <w:marBottom w:val="0"/>
      <w:divBdr>
        <w:top w:val="none" w:sz="0" w:space="0" w:color="auto"/>
        <w:left w:val="none" w:sz="0" w:space="0" w:color="auto"/>
        <w:bottom w:val="none" w:sz="0" w:space="0" w:color="auto"/>
        <w:right w:val="none" w:sz="0" w:space="0" w:color="auto"/>
      </w:divBdr>
    </w:div>
    <w:div w:id="2031712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info@iho.i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iho.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ipo.int/treaties/en/ip/berne/trtdocs_wo001.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hyperlink" Target="http://www.ih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8683E-DE7A-449F-934D-7FAEB36FC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66</Pages>
  <Words>15765</Words>
  <Characters>85448</Characters>
  <Application>Microsoft Office Word</Application>
  <DocSecurity>0</DocSecurity>
  <Lines>4497</Lines>
  <Paragraphs>3614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S-101 DCEG Ed 0.0.2</vt:lpstr>
      <vt:lpstr>S-101 DCEG Ed 0.0.2</vt:lpstr>
    </vt:vector>
  </TitlesOfParts>
  <Company>greenblue</Company>
  <LinksUpToDate>false</LinksUpToDate>
  <CharactersWithSpaces>97599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S-101 DCEG Ed 0.0.2</dc:title>
  <dc:subject/>
  <dc:creator>Jeff Wootton</dc:creator>
  <cp:keywords/>
  <dc:description/>
  <cp:lastModifiedBy>Jens Søe Christiansen</cp:lastModifiedBy>
  <cp:revision>5</cp:revision>
  <cp:lastPrinted>2025-06-24T08:32:00Z</cp:lastPrinted>
  <dcterms:created xsi:type="dcterms:W3CDTF">2025-06-24T08:30:00Z</dcterms:created>
  <dcterms:modified xsi:type="dcterms:W3CDTF">2025-07-02T09:36:00Z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2022-05-23T00:00:00Z</vt:filetime>
  </property>
  <property fmtid="{D5CDD505-2E9C-101B-9397-08002B2CF9AE}" pid="3" name="Creator">
    <vt:lpwstr>Microsoft® Word 2013</vt:lpwstr>
  </property>
  <property fmtid="{D5CDD505-2E9C-101B-9397-08002B2CF9AE}" pid="4" name="LastSaved">
    <vt:filetime>2023-06-29T00:00:00Z</vt:filetime>
  </property>
  <property fmtid="{D5CDD505-2E9C-101B-9397-08002B2CF9AE}" pid="5" name="GrammarlyDocumentId">
    <vt:lpwstr>faf06600a6deb599636aad28283e3c8f9274a5a07af99507e770f6a34705ede8</vt:lpwstr>
  </property>
  <property fmtid="{D5CDD505-2E9C-101B-9397-08002B2CF9AE}" pid="6" name="sdDocumentDate">
    <vt:lpwstr>45840</vt:lpwstr>
  </property>
  <property fmtid="{D5CDD505-2E9C-101B-9397-08002B2CF9AE}" pid="7" name="SD_IntegrationInfoAdded">
    <vt:bool>true</vt:bool>
  </property>
</Properties>
</file>