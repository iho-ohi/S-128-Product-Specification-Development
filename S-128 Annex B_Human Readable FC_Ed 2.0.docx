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7C116" w14:textId="4DC29542" w:rsidR="000346C3" w:rsidRDefault="0054475D">
      <w:pPr>
        <w:pStyle w:val="a3"/>
        <w:ind w:right="220"/>
        <w:rPr>
          <w:rFonts w:ascii="Times New Roman"/>
        </w:rPr>
      </w:pPr>
      <w:r>
        <w:rPr>
          <w:noProof/>
        </w:rPr>
        <mc:AlternateContent>
          <mc:Choice Requires="wpg">
            <w:drawing>
              <wp:anchor distT="0" distB="0" distL="114300" distR="114300" simplePos="0" relativeHeight="251658240" behindDoc="0" locked="0" layoutInCell="1" allowOverlap="1" wp14:anchorId="581D0BEF" wp14:editId="000EAAFE">
                <wp:simplePos x="0" y="0"/>
                <wp:positionH relativeFrom="page">
                  <wp:posOffset>513715</wp:posOffset>
                </wp:positionH>
                <wp:positionV relativeFrom="page">
                  <wp:posOffset>1403350</wp:posOffset>
                </wp:positionV>
                <wp:extent cx="6522720" cy="6974205"/>
                <wp:effectExtent l="0" t="0" r="0" b="0"/>
                <wp:wrapNone/>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2720" cy="6974205"/>
                          <a:chOff x="809" y="2210"/>
                          <a:chExt cx="10272" cy="10983"/>
                        </a:xfrm>
                      </wpg:grpSpPr>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8" y="10272"/>
                            <a:ext cx="1472" cy="29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82" y="11733"/>
                            <a:ext cx="1460" cy="146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 Box 6"/>
                        <wps:cNvSpPr txBox="1">
                          <a:spLocks noChangeArrowheads="1"/>
                        </wps:cNvSpPr>
                        <wps:spPr bwMode="auto">
                          <a:xfrm>
                            <a:off x="2282" y="2215"/>
                            <a:ext cx="8794" cy="9514"/>
                          </a:xfrm>
                          <a:prstGeom prst="rect">
                            <a:avLst/>
                          </a:prstGeom>
                          <a:noFill/>
                          <a:ln w="6096">
                            <a:solidFill>
                              <a:srgbClr val="001531"/>
                            </a:solidFill>
                            <a:miter lim="800000"/>
                            <a:headEnd/>
                            <a:tailEnd/>
                          </a:ln>
                          <a:extLst>
                            <a:ext uri="{909E8E84-426E-40DD-AFC4-6F175D3DCCD1}">
                              <a14:hiddenFill xmlns:a14="http://schemas.microsoft.com/office/drawing/2010/main">
                                <a:solidFill>
                                  <a:srgbClr val="FFFFFF"/>
                                </a:solidFill>
                              </a14:hiddenFill>
                            </a:ext>
                          </a:extLst>
                        </wps:spPr>
                        <wps:txbx>
                          <w:txbxContent>
                            <w:p w14:paraId="5D663E6A" w14:textId="77777777" w:rsidR="00231E2A" w:rsidRDefault="00231E2A">
                              <w:pPr>
                                <w:spacing w:before="9"/>
                                <w:ind w:left="196" w:right="196"/>
                                <w:rPr>
                                  <w:rFonts w:ascii="Times New Roman"/>
                                  <w:sz w:val="48"/>
                                </w:rPr>
                              </w:pPr>
                            </w:p>
                            <w:p w14:paraId="3675450C" w14:textId="77777777" w:rsidR="00231E2A" w:rsidRDefault="00231E2A">
                              <w:pPr>
                                <w:spacing w:before="1"/>
                                <w:ind w:left="196" w:right="196"/>
                                <w:rPr>
                                  <w:b/>
                                  <w:sz w:val="32"/>
                                </w:rPr>
                              </w:pPr>
                              <w:r>
                                <w:rPr>
                                  <w:b/>
                                  <w:color w:val="00004B"/>
                                  <w:sz w:val="32"/>
                                </w:rPr>
                                <w:t>Annex B</w:t>
                              </w:r>
                            </w:p>
                            <w:p w14:paraId="4BE69D59" w14:textId="77777777" w:rsidR="00231E2A" w:rsidRDefault="00231E2A">
                              <w:pPr>
                                <w:ind w:left="196" w:right="196"/>
                                <w:rPr>
                                  <w:b/>
                                  <w:sz w:val="36"/>
                                </w:rPr>
                              </w:pPr>
                            </w:p>
                            <w:p w14:paraId="692F3DD0" w14:textId="77777777" w:rsidR="00231E2A" w:rsidRDefault="00231E2A">
                              <w:pPr>
                                <w:ind w:left="196" w:right="196"/>
                                <w:rPr>
                                  <w:b/>
                                  <w:sz w:val="36"/>
                                </w:rPr>
                              </w:pPr>
                            </w:p>
                            <w:p w14:paraId="546356A3" w14:textId="77777777" w:rsidR="00231E2A" w:rsidRDefault="00231E2A">
                              <w:pPr>
                                <w:ind w:left="196" w:right="196"/>
                                <w:rPr>
                                  <w:b/>
                                  <w:sz w:val="36"/>
                                </w:rPr>
                              </w:pPr>
                            </w:p>
                            <w:p w14:paraId="01FF91A5" w14:textId="77777777" w:rsidR="00231E2A" w:rsidRDefault="00231E2A">
                              <w:pPr>
                                <w:ind w:left="196" w:right="196"/>
                                <w:rPr>
                                  <w:b/>
                                  <w:sz w:val="36"/>
                                </w:rPr>
                              </w:pPr>
                            </w:p>
                            <w:p w14:paraId="44832608" w14:textId="77777777" w:rsidR="00231E2A" w:rsidRDefault="00231E2A">
                              <w:pPr>
                                <w:ind w:left="196" w:right="196"/>
                                <w:rPr>
                                  <w:b/>
                                  <w:sz w:val="36"/>
                                </w:rPr>
                              </w:pPr>
                            </w:p>
                            <w:p w14:paraId="7656D87F" w14:textId="77777777" w:rsidR="00231E2A" w:rsidRDefault="00231E2A">
                              <w:pPr>
                                <w:spacing w:before="4"/>
                                <w:ind w:left="196" w:right="196"/>
                                <w:rPr>
                                  <w:b/>
                                  <w:sz w:val="44"/>
                                </w:rPr>
                              </w:pPr>
                            </w:p>
                            <w:p w14:paraId="7CBC7DF0" w14:textId="77777777" w:rsidR="00231E2A" w:rsidRDefault="00231E2A">
                              <w:pPr>
                                <w:ind w:left="196" w:right="196"/>
                                <w:rPr>
                                  <w:b/>
                                  <w:sz w:val="56"/>
                                </w:rPr>
                              </w:pPr>
                              <w:r>
                                <w:rPr>
                                  <w:b/>
                                  <w:color w:val="00004B"/>
                                  <w:sz w:val="56"/>
                                </w:rPr>
                                <w:t>Human Readable Feature Catalogue</w:t>
                              </w:r>
                            </w:p>
                            <w:p w14:paraId="66385F7D" w14:textId="77777777" w:rsidR="00231E2A" w:rsidRDefault="00231E2A">
                              <w:pPr>
                                <w:ind w:left="196" w:right="196"/>
                                <w:rPr>
                                  <w:b/>
                                  <w:sz w:val="62"/>
                                </w:rPr>
                              </w:pPr>
                            </w:p>
                            <w:p w14:paraId="1BB42FA1" w14:textId="77777777" w:rsidR="00231E2A" w:rsidRDefault="00231E2A">
                              <w:pPr>
                                <w:ind w:left="196" w:right="196"/>
                                <w:rPr>
                                  <w:b/>
                                  <w:sz w:val="62"/>
                                </w:rPr>
                              </w:pPr>
                            </w:p>
                            <w:p w14:paraId="6A93F892" w14:textId="4724B037" w:rsidR="00231E2A" w:rsidRDefault="00231E2A">
                              <w:pPr>
                                <w:spacing w:before="503"/>
                                <w:ind w:left="196" w:right="196"/>
                                <w:rPr>
                                  <w:b/>
                                  <w:sz w:val="28"/>
                                </w:rPr>
                              </w:pPr>
                              <w:r>
                                <w:rPr>
                                  <w:b/>
                                  <w:color w:val="00004B"/>
                                  <w:sz w:val="28"/>
                                </w:rPr>
                                <w:t>Edition 2.0.0 – March 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1D0BEF" id="Group 5" o:spid="_x0000_s1026" style="position:absolute;left:0;text-align:left;margin-left:40.45pt;margin-top:110.5pt;width:513.6pt;height:549.15pt;z-index:251658240;mso-position-horizontal-relative:page;mso-position-vertical-relative:page" coordorigin="809,2210" coordsize="10272,1098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808;top:10272;width:1472;height:2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">
                  <v:imagedata r:id="rId10" o:title=""/>
                </v:shape>
                <v:shape id="Picture 7" o:spid="_x0000_s1028" type="#_x0000_t75" style="position:absolute;left:2282;top:11733;width:1460;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6" o:spid="_x0000_s1029" type="#_x0000_t202" style="position:absolute;left:2282;top:2215;width:8794;height:9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" filled="f" strokecolor="#001531" strokeweight=".48pt">
                  <v:textbox inset="0,0,0,0">
                    <w:txbxContent>
                      <w:p w14:paraId="5D663E6A" w14:textId="77777777" w:rsidR="00231E2A" w:rsidRDefault="00231E2A">
                        <w:pPr>
                          <w:spacing w:before="9"/>
                          <w:ind w:left="196" w:right="196"/>
                          <w:rPr>
                            <w:rFonts w:ascii="Times New Roman"/>
                            <w:sz w:val="48"/>
                          </w:rPr>
                        </w:pPr>
                      </w:p>
                      <w:p w14:paraId="3675450C" w14:textId="77777777" w:rsidR="00231E2A" w:rsidRDefault="00231E2A">
                        <w:pPr>
                          <w:spacing w:before="1"/>
                          <w:ind w:left="196" w:right="196"/>
                          <w:rPr>
                            <w:b/>
                            <w:sz w:val="32"/>
                          </w:rPr>
                        </w:pPr>
                        <w:r>
                          <w:rPr>
                            <w:b/>
                            <w:color w:val="00004B"/>
                            <w:sz w:val="32"/>
                          </w:rPr>
                          <w:t>Annex B</w:t>
                        </w:r>
                      </w:p>
                      <w:p w14:paraId="4BE69D59" w14:textId="77777777" w:rsidR="00231E2A" w:rsidRDefault="00231E2A">
                        <w:pPr>
                          <w:ind w:left="196" w:right="196"/>
                          <w:rPr>
                            <w:b/>
                            <w:sz w:val="36"/>
                          </w:rPr>
                        </w:pPr>
                      </w:p>
                      <w:p w14:paraId="692F3DD0" w14:textId="77777777" w:rsidR="00231E2A" w:rsidRDefault="00231E2A">
                        <w:pPr>
                          <w:ind w:left="196" w:right="196"/>
                          <w:rPr>
                            <w:b/>
                            <w:sz w:val="36"/>
                          </w:rPr>
                        </w:pPr>
                      </w:p>
                      <w:p w14:paraId="546356A3" w14:textId="77777777" w:rsidR="00231E2A" w:rsidRDefault="00231E2A">
                        <w:pPr>
                          <w:ind w:left="196" w:right="196"/>
                          <w:rPr>
                            <w:b/>
                            <w:sz w:val="36"/>
                          </w:rPr>
                        </w:pPr>
                      </w:p>
                      <w:p w14:paraId="01FF91A5" w14:textId="77777777" w:rsidR="00231E2A" w:rsidRDefault="00231E2A">
                        <w:pPr>
                          <w:ind w:left="196" w:right="196"/>
                          <w:rPr>
                            <w:b/>
                            <w:sz w:val="36"/>
                          </w:rPr>
                        </w:pPr>
                      </w:p>
                      <w:p w14:paraId="44832608" w14:textId="77777777" w:rsidR="00231E2A" w:rsidRDefault="00231E2A">
                        <w:pPr>
                          <w:ind w:left="196" w:right="196"/>
                          <w:rPr>
                            <w:b/>
                            <w:sz w:val="36"/>
                          </w:rPr>
                        </w:pPr>
                      </w:p>
                      <w:p w14:paraId="7656D87F" w14:textId="77777777" w:rsidR="00231E2A" w:rsidRDefault="00231E2A">
                        <w:pPr>
                          <w:spacing w:before="4"/>
                          <w:ind w:left="196" w:right="196"/>
                          <w:rPr>
                            <w:b/>
                            <w:sz w:val="44"/>
                          </w:rPr>
                        </w:pPr>
                      </w:p>
                      <w:p w14:paraId="7CBC7DF0" w14:textId="77777777" w:rsidR="00231E2A" w:rsidRDefault="00231E2A">
                        <w:pPr>
                          <w:ind w:left="196" w:right="196"/>
                          <w:rPr>
                            <w:b/>
                            <w:sz w:val="56"/>
                          </w:rPr>
                        </w:pPr>
                        <w:r>
                          <w:rPr>
                            <w:b/>
                            <w:color w:val="00004B"/>
                            <w:sz w:val="56"/>
                          </w:rPr>
                          <w:t>Human Readable Feature Catalogue</w:t>
                        </w:r>
                      </w:p>
                      <w:p w14:paraId="66385F7D" w14:textId="77777777" w:rsidR="00231E2A" w:rsidRDefault="00231E2A">
                        <w:pPr>
                          <w:ind w:left="196" w:right="196"/>
                          <w:rPr>
                            <w:b/>
                            <w:sz w:val="62"/>
                          </w:rPr>
                        </w:pPr>
                      </w:p>
                      <w:p w14:paraId="1BB42FA1" w14:textId="77777777" w:rsidR="00231E2A" w:rsidRDefault="00231E2A">
                        <w:pPr>
                          <w:ind w:left="196" w:right="196"/>
                          <w:rPr>
                            <w:b/>
                            <w:sz w:val="62"/>
                          </w:rPr>
                        </w:pPr>
                      </w:p>
                      <w:p w14:paraId="6A93F892" w14:textId="4724B037" w:rsidR="00231E2A" w:rsidRDefault="00231E2A">
                        <w:pPr>
                          <w:spacing w:before="503"/>
                          <w:ind w:left="196" w:right="196"/>
                          <w:rPr>
                            <w:b/>
                            <w:sz w:val="28"/>
                          </w:rPr>
                        </w:pPr>
                        <w:r>
                          <w:rPr>
                            <w:b/>
                            <w:color w:val="00004B"/>
                            <w:sz w:val="28"/>
                          </w:rPr>
                          <w:t>Edition 2.0.0 – March 2024</w:t>
                        </w:r>
                      </w:p>
                    </w:txbxContent>
                  </v:textbox>
                </v:shape>
                <w10:wrap anchorx="page" anchory="page"/>
              </v:group>
            </w:pict>
          </mc:Fallback>
        </mc:AlternateContent>
      </w:r>
      <w:r>
        <w:rPr>
          <w:rFonts w:ascii="Times New Roman"/>
          <w:noProof/>
        </w:rPr>
        <mc:AlternateContent>
          <mc:Choice Requires="wps">
            <w:drawing>
              <wp:inline distT="0" distB="0" distL="0" distR="0" wp14:anchorId="092DB9BF" wp14:editId="3FACD64C">
                <wp:extent cx="733425" cy="744220"/>
                <wp:effectExtent l="0" t="0" r="635" b="3175"/>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744220"/>
                        </a:xfrm>
                        <a:prstGeom prst="rect">
                          <a:avLst/>
                        </a:prstGeom>
                        <a:solidFill>
                          <a:srgbClr val="F0EAC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5741E" w14:textId="77777777" w:rsidR="00231E2A" w:rsidRDefault="00231E2A">
                            <w:pPr>
                              <w:pStyle w:val="a3"/>
                              <w:ind w:right="220"/>
                              <w:rPr>
                                <w:rFonts w:ascii="Times New Roman"/>
                                <w:sz w:val="22"/>
                              </w:rPr>
                            </w:pPr>
                          </w:p>
                          <w:p w14:paraId="70245612" w14:textId="77777777" w:rsidR="00231E2A" w:rsidRDefault="00231E2A">
                            <w:pPr>
                              <w:spacing w:before="195"/>
                              <w:ind w:left="196" w:right="196"/>
                              <w:rPr>
                                <w:b/>
                                <w:sz w:val="20"/>
                              </w:rPr>
                            </w:pPr>
                            <w:r>
                              <w:rPr>
                                <w:b/>
                                <w:sz w:val="20"/>
                              </w:rPr>
                              <w:t>S-128</w:t>
                            </w:r>
                          </w:p>
                        </w:txbxContent>
                      </wps:txbx>
                      <wps:bodyPr rot="0" vert="horz" wrap="square" lIns="0" tIns="0" rIns="0" bIns="0" anchor="t" anchorCtr="0" upright="1">
                        <a:noAutofit/>
                      </wps:bodyPr>
                    </wps:wsp>
                  </a:graphicData>
                </a:graphic>
              </wp:inline>
            </w:drawing>
          </mc:Choice>
          <mc:Fallback>
            <w:pict>
              <v:shape w14:anchorId="092DB9BF" id="Text Box 10" o:spid="_x0000_s1030" type="#_x0000_t202" style="width:57.75pt;height: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" fillcolor="#f0eac9" stroked="f">
                <v:textbox inset="0,0,0,0">
                  <w:txbxContent>
                    <w:p w14:paraId="1565741E" w14:textId="77777777" w:rsidR="00231E2A" w:rsidRDefault="00231E2A">
                      <w:pPr>
                        <w:pStyle w:val="a3"/>
                        <w:ind w:right="220"/>
                        <w:rPr>
                          <w:rFonts w:ascii="Times New Roman"/>
                          <w:sz w:val="22"/>
                        </w:rPr>
                      </w:pPr>
                    </w:p>
                    <w:p w14:paraId="70245612" w14:textId="77777777" w:rsidR="00231E2A" w:rsidRDefault="00231E2A">
                      <w:pPr>
                        <w:spacing w:before="195"/>
                        <w:ind w:left="196" w:right="196"/>
                        <w:rPr>
                          <w:b/>
                          <w:sz w:val="20"/>
                        </w:rPr>
                      </w:pPr>
                      <w:r>
                        <w:rPr>
                          <w:b/>
                          <w:sz w:val="20"/>
                        </w:rPr>
                        <w:t>S-128</w:t>
                      </w:r>
                    </w:p>
                  </w:txbxContent>
                </v:textbox>
                <w10:anchorlock/>
              </v:shape>
            </w:pict>
          </mc:Fallback>
        </mc:AlternateContent>
      </w:r>
    </w:p>
    <w:p w14:paraId="61D73079" w14:textId="77777777" w:rsidR="000346C3" w:rsidRDefault="000346C3">
      <w:pPr>
        <w:pStyle w:val="a3"/>
        <w:ind w:right="220"/>
        <w:rPr>
          <w:rFonts w:ascii="Times New Roman"/>
        </w:rPr>
      </w:pPr>
    </w:p>
    <w:p w14:paraId="176B76BD" w14:textId="77777777" w:rsidR="000346C3" w:rsidRDefault="000346C3">
      <w:pPr>
        <w:pStyle w:val="a3"/>
        <w:ind w:right="220"/>
        <w:rPr>
          <w:rFonts w:ascii="Times New Roman"/>
        </w:rPr>
      </w:pPr>
    </w:p>
    <w:p w14:paraId="10B6EFE7" w14:textId="77777777" w:rsidR="000346C3" w:rsidRDefault="000346C3">
      <w:pPr>
        <w:pStyle w:val="a3"/>
        <w:ind w:right="220"/>
        <w:rPr>
          <w:rFonts w:ascii="Times New Roman"/>
        </w:rPr>
      </w:pPr>
    </w:p>
    <w:p w14:paraId="551E3015" w14:textId="77777777" w:rsidR="000346C3" w:rsidRDefault="000346C3">
      <w:pPr>
        <w:pStyle w:val="a3"/>
        <w:ind w:right="220"/>
        <w:rPr>
          <w:rFonts w:ascii="Times New Roman"/>
        </w:rPr>
      </w:pPr>
    </w:p>
    <w:p w14:paraId="02277431" w14:textId="77777777" w:rsidR="000346C3" w:rsidRDefault="000346C3">
      <w:pPr>
        <w:pStyle w:val="a3"/>
        <w:ind w:right="220"/>
        <w:rPr>
          <w:rFonts w:ascii="Times New Roman"/>
        </w:rPr>
      </w:pPr>
    </w:p>
    <w:p w14:paraId="3EA1381E" w14:textId="77777777" w:rsidR="000346C3" w:rsidRDefault="000346C3">
      <w:pPr>
        <w:pStyle w:val="a3"/>
        <w:ind w:right="220"/>
        <w:rPr>
          <w:rFonts w:ascii="Times New Roman"/>
        </w:rPr>
      </w:pPr>
    </w:p>
    <w:p w14:paraId="49F2B935" w14:textId="77777777" w:rsidR="000346C3" w:rsidRDefault="000346C3">
      <w:pPr>
        <w:pStyle w:val="a3"/>
        <w:ind w:right="220"/>
        <w:rPr>
          <w:rFonts w:ascii="Times New Roman"/>
        </w:rPr>
      </w:pPr>
    </w:p>
    <w:p w14:paraId="7FB7FCB8" w14:textId="77777777" w:rsidR="000346C3" w:rsidRDefault="000346C3">
      <w:pPr>
        <w:pStyle w:val="a3"/>
        <w:ind w:right="220"/>
        <w:rPr>
          <w:rFonts w:ascii="Times New Roman"/>
        </w:rPr>
      </w:pPr>
    </w:p>
    <w:p w14:paraId="50671036" w14:textId="77777777" w:rsidR="000346C3" w:rsidRDefault="000346C3">
      <w:pPr>
        <w:pStyle w:val="a3"/>
        <w:ind w:right="220"/>
        <w:rPr>
          <w:rFonts w:ascii="Times New Roman"/>
        </w:rPr>
      </w:pPr>
    </w:p>
    <w:p w14:paraId="1CE5BAB7" w14:textId="77777777" w:rsidR="000346C3" w:rsidRDefault="000346C3">
      <w:pPr>
        <w:pStyle w:val="a3"/>
        <w:ind w:right="220"/>
        <w:rPr>
          <w:rFonts w:ascii="Times New Roman"/>
        </w:rPr>
      </w:pPr>
    </w:p>
    <w:p w14:paraId="3438C2D1" w14:textId="77777777" w:rsidR="000346C3" w:rsidRDefault="000346C3">
      <w:pPr>
        <w:pStyle w:val="a3"/>
        <w:ind w:right="220"/>
        <w:rPr>
          <w:rFonts w:ascii="Times New Roman"/>
        </w:rPr>
      </w:pPr>
    </w:p>
    <w:p w14:paraId="00969895" w14:textId="77777777" w:rsidR="000346C3" w:rsidRDefault="000346C3">
      <w:pPr>
        <w:pStyle w:val="a3"/>
        <w:ind w:right="220"/>
        <w:rPr>
          <w:rFonts w:ascii="Times New Roman"/>
        </w:rPr>
      </w:pPr>
    </w:p>
    <w:p w14:paraId="2C6838A3" w14:textId="77777777" w:rsidR="000346C3" w:rsidRDefault="000346C3">
      <w:pPr>
        <w:pStyle w:val="a3"/>
        <w:ind w:right="220"/>
        <w:rPr>
          <w:rFonts w:ascii="Times New Roman"/>
        </w:rPr>
      </w:pPr>
    </w:p>
    <w:p w14:paraId="35519B03" w14:textId="77777777" w:rsidR="000346C3" w:rsidRDefault="000346C3">
      <w:pPr>
        <w:pStyle w:val="a3"/>
        <w:ind w:right="220"/>
        <w:rPr>
          <w:rFonts w:ascii="Times New Roman"/>
        </w:rPr>
      </w:pPr>
    </w:p>
    <w:p w14:paraId="16B4803F" w14:textId="77777777" w:rsidR="000346C3" w:rsidRDefault="000346C3">
      <w:pPr>
        <w:pStyle w:val="a3"/>
        <w:ind w:right="220"/>
        <w:rPr>
          <w:rFonts w:ascii="Times New Roman"/>
        </w:rPr>
      </w:pPr>
    </w:p>
    <w:p w14:paraId="25A8AAEC" w14:textId="77777777" w:rsidR="000346C3" w:rsidRDefault="000346C3">
      <w:pPr>
        <w:pStyle w:val="a3"/>
        <w:ind w:right="220"/>
        <w:rPr>
          <w:rFonts w:ascii="Times New Roman"/>
        </w:rPr>
      </w:pPr>
    </w:p>
    <w:p w14:paraId="52B1DA24" w14:textId="77777777" w:rsidR="000346C3" w:rsidRDefault="000346C3">
      <w:pPr>
        <w:pStyle w:val="a3"/>
        <w:ind w:right="220"/>
        <w:rPr>
          <w:rFonts w:ascii="Times New Roman"/>
        </w:rPr>
      </w:pPr>
    </w:p>
    <w:p w14:paraId="0C0A7454" w14:textId="77777777" w:rsidR="000346C3" w:rsidRDefault="000346C3">
      <w:pPr>
        <w:pStyle w:val="a3"/>
        <w:ind w:right="220"/>
        <w:rPr>
          <w:rFonts w:ascii="Times New Roman"/>
        </w:rPr>
      </w:pPr>
    </w:p>
    <w:p w14:paraId="081D8333" w14:textId="77777777" w:rsidR="000346C3" w:rsidRDefault="000346C3">
      <w:pPr>
        <w:pStyle w:val="a3"/>
        <w:ind w:right="220"/>
        <w:rPr>
          <w:rFonts w:ascii="Times New Roman"/>
        </w:rPr>
      </w:pPr>
    </w:p>
    <w:p w14:paraId="6F3EF658" w14:textId="77777777" w:rsidR="000346C3" w:rsidRDefault="000346C3">
      <w:pPr>
        <w:pStyle w:val="a3"/>
        <w:ind w:right="220"/>
        <w:rPr>
          <w:rFonts w:ascii="Times New Roman"/>
        </w:rPr>
      </w:pPr>
    </w:p>
    <w:p w14:paraId="5D7D7E5C" w14:textId="77777777" w:rsidR="000346C3" w:rsidRDefault="000346C3">
      <w:pPr>
        <w:pStyle w:val="a3"/>
        <w:ind w:right="220"/>
        <w:rPr>
          <w:rFonts w:ascii="Times New Roman"/>
        </w:rPr>
      </w:pPr>
    </w:p>
    <w:p w14:paraId="32657AF2" w14:textId="77777777" w:rsidR="000346C3" w:rsidRDefault="000346C3">
      <w:pPr>
        <w:pStyle w:val="a3"/>
        <w:ind w:right="220"/>
        <w:rPr>
          <w:rFonts w:ascii="Times New Roman"/>
        </w:rPr>
      </w:pPr>
    </w:p>
    <w:p w14:paraId="7A2A627D" w14:textId="77777777" w:rsidR="000346C3" w:rsidRDefault="000346C3">
      <w:pPr>
        <w:pStyle w:val="a3"/>
        <w:ind w:right="220"/>
        <w:rPr>
          <w:rFonts w:ascii="Times New Roman"/>
        </w:rPr>
      </w:pPr>
    </w:p>
    <w:p w14:paraId="471147AD" w14:textId="77777777" w:rsidR="000346C3" w:rsidRDefault="000346C3">
      <w:pPr>
        <w:pStyle w:val="a3"/>
        <w:ind w:right="220"/>
        <w:rPr>
          <w:rFonts w:ascii="Times New Roman"/>
        </w:rPr>
      </w:pPr>
    </w:p>
    <w:p w14:paraId="7CF791D5" w14:textId="77777777" w:rsidR="000346C3" w:rsidRDefault="000346C3">
      <w:pPr>
        <w:pStyle w:val="a3"/>
        <w:ind w:right="220"/>
        <w:rPr>
          <w:rFonts w:ascii="Times New Roman"/>
        </w:rPr>
      </w:pPr>
    </w:p>
    <w:p w14:paraId="40A29E5A" w14:textId="77777777" w:rsidR="000346C3" w:rsidRDefault="000346C3">
      <w:pPr>
        <w:pStyle w:val="a3"/>
        <w:ind w:right="220"/>
        <w:rPr>
          <w:rFonts w:ascii="Times New Roman"/>
        </w:rPr>
      </w:pPr>
    </w:p>
    <w:p w14:paraId="39A1B3D8" w14:textId="77777777" w:rsidR="000346C3" w:rsidRDefault="000346C3">
      <w:pPr>
        <w:pStyle w:val="a3"/>
        <w:ind w:right="220"/>
        <w:rPr>
          <w:rFonts w:ascii="Times New Roman"/>
        </w:rPr>
      </w:pPr>
    </w:p>
    <w:p w14:paraId="0B7D3472" w14:textId="77777777" w:rsidR="000346C3" w:rsidRDefault="000346C3">
      <w:pPr>
        <w:pStyle w:val="a3"/>
        <w:ind w:right="220"/>
        <w:rPr>
          <w:rFonts w:ascii="Times New Roman"/>
        </w:rPr>
      </w:pPr>
    </w:p>
    <w:p w14:paraId="5D51BE1F" w14:textId="77777777" w:rsidR="000346C3" w:rsidRDefault="000346C3">
      <w:pPr>
        <w:pStyle w:val="a3"/>
        <w:ind w:right="220"/>
        <w:rPr>
          <w:rFonts w:ascii="Times New Roman"/>
        </w:rPr>
      </w:pPr>
    </w:p>
    <w:p w14:paraId="23F79AC2" w14:textId="77777777" w:rsidR="000346C3" w:rsidRDefault="000346C3">
      <w:pPr>
        <w:pStyle w:val="a3"/>
        <w:ind w:right="220"/>
        <w:rPr>
          <w:rFonts w:ascii="Times New Roman"/>
        </w:rPr>
      </w:pPr>
    </w:p>
    <w:p w14:paraId="6CF8C2BD" w14:textId="77777777" w:rsidR="000346C3" w:rsidRDefault="000346C3">
      <w:pPr>
        <w:pStyle w:val="a3"/>
        <w:ind w:right="220"/>
        <w:rPr>
          <w:rFonts w:ascii="Times New Roman"/>
        </w:rPr>
      </w:pPr>
    </w:p>
    <w:p w14:paraId="1E53CAB1" w14:textId="77777777" w:rsidR="000346C3" w:rsidRDefault="000346C3">
      <w:pPr>
        <w:pStyle w:val="a3"/>
        <w:ind w:right="220"/>
        <w:rPr>
          <w:rFonts w:ascii="Times New Roman"/>
        </w:rPr>
      </w:pPr>
    </w:p>
    <w:p w14:paraId="0F93AFDC" w14:textId="77777777" w:rsidR="000346C3" w:rsidRDefault="000346C3">
      <w:pPr>
        <w:pStyle w:val="a3"/>
        <w:ind w:right="220"/>
        <w:rPr>
          <w:rFonts w:ascii="Times New Roman"/>
        </w:rPr>
      </w:pPr>
    </w:p>
    <w:p w14:paraId="2FCE504F" w14:textId="77777777" w:rsidR="000346C3" w:rsidRDefault="000346C3">
      <w:pPr>
        <w:pStyle w:val="a3"/>
        <w:ind w:right="220"/>
        <w:rPr>
          <w:rFonts w:ascii="Times New Roman"/>
        </w:rPr>
      </w:pPr>
    </w:p>
    <w:p w14:paraId="18EBA1D2" w14:textId="77777777" w:rsidR="000346C3" w:rsidRDefault="000346C3">
      <w:pPr>
        <w:pStyle w:val="a3"/>
        <w:ind w:right="220"/>
        <w:rPr>
          <w:rFonts w:ascii="Times New Roman"/>
        </w:rPr>
      </w:pPr>
    </w:p>
    <w:p w14:paraId="22ABB4D5" w14:textId="77777777" w:rsidR="000346C3" w:rsidRDefault="000346C3">
      <w:pPr>
        <w:pStyle w:val="a3"/>
        <w:ind w:right="220"/>
        <w:rPr>
          <w:rFonts w:ascii="Times New Roman"/>
        </w:rPr>
      </w:pPr>
    </w:p>
    <w:p w14:paraId="3045040E" w14:textId="77777777" w:rsidR="000346C3" w:rsidRDefault="000346C3">
      <w:pPr>
        <w:pStyle w:val="a3"/>
        <w:ind w:right="220"/>
        <w:rPr>
          <w:rFonts w:ascii="Times New Roman"/>
        </w:rPr>
      </w:pPr>
    </w:p>
    <w:p w14:paraId="62B95B29" w14:textId="77777777" w:rsidR="000346C3" w:rsidRDefault="000346C3">
      <w:pPr>
        <w:pStyle w:val="a3"/>
        <w:ind w:right="220"/>
        <w:rPr>
          <w:rFonts w:ascii="Times New Roman"/>
        </w:rPr>
      </w:pPr>
    </w:p>
    <w:p w14:paraId="7BEB1812" w14:textId="77777777" w:rsidR="000346C3" w:rsidRDefault="000346C3">
      <w:pPr>
        <w:pStyle w:val="a3"/>
        <w:ind w:right="220"/>
        <w:rPr>
          <w:rFonts w:ascii="Times New Roman"/>
        </w:rPr>
      </w:pPr>
    </w:p>
    <w:p w14:paraId="05076520" w14:textId="77777777" w:rsidR="000346C3" w:rsidRDefault="000346C3">
      <w:pPr>
        <w:pStyle w:val="a3"/>
        <w:ind w:right="220"/>
        <w:rPr>
          <w:rFonts w:ascii="Times New Roman"/>
        </w:rPr>
      </w:pPr>
    </w:p>
    <w:p w14:paraId="07BF3666" w14:textId="54962ED8" w:rsidR="000346C3" w:rsidRDefault="0054475D">
      <w:pPr>
        <w:pStyle w:val="a3"/>
        <w:spacing w:before="4"/>
        <w:ind w:right="220"/>
        <w:rPr>
          <w:rFonts w:ascii="Times New Roman"/>
          <w:sz w:val="25"/>
        </w:rPr>
      </w:pPr>
      <w:r>
        <w:rPr>
          <w:noProof/>
        </w:rPr>
        <mc:AlternateContent>
          <mc:Choice Requires="wps">
            <w:drawing>
              <wp:anchor distT="0" distB="0" distL="0" distR="0" simplePos="0" relativeHeight="251658241" behindDoc="1" locked="0" layoutInCell="1" allowOverlap="1" wp14:anchorId="3A3B7D60" wp14:editId="2E8F900E">
                <wp:simplePos x="0" y="0"/>
                <wp:positionH relativeFrom="page">
                  <wp:posOffset>4192270</wp:posOffset>
                </wp:positionH>
                <wp:positionV relativeFrom="paragraph">
                  <wp:posOffset>200660</wp:posOffset>
                </wp:positionV>
                <wp:extent cx="2851785" cy="2590800"/>
                <wp:effectExtent l="0" t="0"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2590800"/>
                        </a:xfrm>
                        <a:prstGeom prst="rect">
                          <a:avLst/>
                        </a:prstGeom>
                        <a:solidFill>
                          <a:srgbClr val="00AC9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A796D6" w14:textId="77777777" w:rsidR="00231E2A" w:rsidRDefault="00231E2A">
                            <w:pPr>
                              <w:pStyle w:val="a3"/>
                              <w:ind w:right="220"/>
                              <w:rPr>
                                <w:rFonts w:ascii="Times New Roman"/>
                                <w:sz w:val="18"/>
                              </w:rPr>
                            </w:pPr>
                          </w:p>
                          <w:p w14:paraId="0E526A69" w14:textId="77777777" w:rsidR="00231E2A" w:rsidRDefault="00231E2A">
                            <w:pPr>
                              <w:pStyle w:val="a3"/>
                              <w:ind w:right="220"/>
                              <w:rPr>
                                <w:rFonts w:ascii="Times New Roman"/>
                                <w:sz w:val="18"/>
                              </w:rPr>
                            </w:pPr>
                          </w:p>
                          <w:p w14:paraId="0AC8E962" w14:textId="77777777" w:rsidR="00231E2A" w:rsidRDefault="00231E2A">
                            <w:pPr>
                              <w:pStyle w:val="a3"/>
                              <w:ind w:right="220"/>
                              <w:rPr>
                                <w:rFonts w:ascii="Times New Roman"/>
                                <w:sz w:val="18"/>
                              </w:rPr>
                            </w:pPr>
                          </w:p>
                          <w:p w14:paraId="58AE00A9" w14:textId="77777777" w:rsidR="00231E2A" w:rsidRDefault="00231E2A">
                            <w:pPr>
                              <w:pStyle w:val="a3"/>
                              <w:ind w:right="220"/>
                              <w:rPr>
                                <w:rFonts w:ascii="Times New Roman"/>
                                <w:sz w:val="18"/>
                              </w:rPr>
                            </w:pPr>
                          </w:p>
                          <w:p w14:paraId="265C25BE" w14:textId="77777777" w:rsidR="00231E2A" w:rsidRDefault="00231E2A">
                            <w:pPr>
                              <w:pStyle w:val="a3"/>
                              <w:ind w:right="220"/>
                              <w:rPr>
                                <w:rFonts w:ascii="Times New Roman"/>
                                <w:sz w:val="18"/>
                              </w:rPr>
                            </w:pPr>
                          </w:p>
                          <w:p w14:paraId="3820B567" w14:textId="77777777" w:rsidR="00231E2A" w:rsidRDefault="00231E2A">
                            <w:pPr>
                              <w:pStyle w:val="a3"/>
                              <w:ind w:right="220"/>
                              <w:rPr>
                                <w:rFonts w:ascii="Times New Roman"/>
                                <w:sz w:val="18"/>
                              </w:rPr>
                            </w:pPr>
                          </w:p>
                          <w:p w14:paraId="59DBFFEA" w14:textId="77777777" w:rsidR="00231E2A" w:rsidRDefault="00231E2A">
                            <w:pPr>
                              <w:pStyle w:val="a3"/>
                              <w:ind w:right="220"/>
                              <w:rPr>
                                <w:rFonts w:ascii="Times New Roman"/>
                                <w:sz w:val="18"/>
                              </w:rPr>
                            </w:pPr>
                          </w:p>
                          <w:p w14:paraId="67F5A97E" w14:textId="77777777" w:rsidR="00231E2A" w:rsidRDefault="00231E2A">
                            <w:pPr>
                              <w:pStyle w:val="a3"/>
                              <w:ind w:right="220"/>
                              <w:rPr>
                                <w:rFonts w:ascii="Times New Roman"/>
                                <w:sz w:val="18"/>
                              </w:rPr>
                            </w:pPr>
                          </w:p>
                          <w:p w14:paraId="56743FC8" w14:textId="77777777" w:rsidR="00231E2A" w:rsidRDefault="00231E2A">
                            <w:pPr>
                              <w:pStyle w:val="a3"/>
                              <w:ind w:right="220"/>
                              <w:rPr>
                                <w:rFonts w:ascii="Times New Roman"/>
                                <w:sz w:val="18"/>
                              </w:rPr>
                            </w:pPr>
                          </w:p>
                          <w:p w14:paraId="44BFC2E8" w14:textId="77777777" w:rsidR="00231E2A" w:rsidRDefault="00231E2A">
                            <w:pPr>
                              <w:pStyle w:val="a3"/>
                              <w:ind w:right="220"/>
                              <w:rPr>
                                <w:rFonts w:ascii="Times New Roman"/>
                                <w:sz w:val="18"/>
                              </w:rPr>
                            </w:pPr>
                          </w:p>
                          <w:p w14:paraId="0BA523AA" w14:textId="77777777" w:rsidR="00231E2A" w:rsidRDefault="00231E2A">
                            <w:pPr>
                              <w:pStyle w:val="a3"/>
                              <w:spacing w:before="1"/>
                              <w:ind w:right="220"/>
                              <w:rPr>
                                <w:rFonts w:ascii="Times New Roman"/>
                                <w:sz w:val="22"/>
                              </w:rPr>
                            </w:pPr>
                          </w:p>
                          <w:p w14:paraId="5955DB04" w14:textId="77777777" w:rsidR="00231E2A" w:rsidRDefault="00231E2A">
                            <w:pPr>
                              <w:ind w:left="196" w:right="196" w:firstLine="1647"/>
                              <w:jc w:val="both"/>
                              <w:rPr>
                                <w:sz w:val="16"/>
                              </w:rPr>
                            </w:pPr>
                            <w:r>
                              <w:rPr>
                                <w:color w:val="FFFFFF"/>
                                <w:sz w:val="16"/>
                              </w:rPr>
                              <w:t>Published by the International Hydrographic Organization</w:t>
                            </w:r>
                          </w:p>
                          <w:p w14:paraId="4DC01360" w14:textId="77777777" w:rsidR="00231E2A" w:rsidRDefault="00231E2A">
                            <w:pPr>
                              <w:ind w:left="196" w:right="196" w:firstLine="303"/>
                              <w:jc w:val="both"/>
                              <w:rPr>
                                <w:sz w:val="16"/>
                              </w:rPr>
                            </w:pPr>
                            <w:r>
                              <w:rPr>
                                <w:color w:val="FFFFFF"/>
                                <w:sz w:val="16"/>
                              </w:rPr>
                              <w:t>4b quai Antoine 1</w:t>
                            </w:r>
                            <w:r>
                              <w:rPr>
                                <w:color w:val="FFFFFF"/>
                                <w:sz w:val="16"/>
                                <w:vertAlign w:val="superscript"/>
                              </w:rPr>
                              <w:t>er</w:t>
                            </w:r>
                            <w:r>
                              <w:rPr>
                                <w:color w:val="FFFFFF"/>
                                <w:sz w:val="16"/>
                              </w:rPr>
                              <w:t xml:space="preserve"> Principauté de Monaco Tel: (377) 93.10.81.00</w:t>
                            </w:r>
                          </w:p>
                          <w:p w14:paraId="5CB42B6E" w14:textId="77777777" w:rsidR="00231E2A" w:rsidRDefault="00231E2A">
                            <w:pPr>
                              <w:ind w:left="196" w:right="196"/>
                              <w:jc w:val="both"/>
                              <w:rPr>
                                <w:sz w:val="16"/>
                              </w:rPr>
                            </w:pPr>
                            <w:r>
                              <w:rPr>
                                <w:color w:val="FFFFFF"/>
                                <w:sz w:val="16"/>
                              </w:rPr>
                              <w:t>Fax: (377)</w:t>
                            </w:r>
                            <w:r>
                              <w:rPr>
                                <w:color w:val="FFFFFF"/>
                                <w:spacing w:val="-8"/>
                                <w:sz w:val="16"/>
                              </w:rPr>
                              <w:t xml:space="preserve"> </w:t>
                            </w:r>
                            <w:r>
                              <w:rPr>
                                <w:color w:val="FFFFFF"/>
                                <w:sz w:val="16"/>
                              </w:rPr>
                              <w:t>93.10.81.40</w:t>
                            </w:r>
                          </w:p>
                          <w:p w14:paraId="06F307D6" w14:textId="77777777" w:rsidR="00231E2A" w:rsidRDefault="00231E2A">
                            <w:pPr>
                              <w:spacing w:line="244" w:lineRule="auto"/>
                              <w:ind w:left="225" w:right="196" w:hanging="29"/>
                              <w:jc w:val="right"/>
                              <w:rPr>
                                <w:sz w:val="16"/>
                              </w:rPr>
                            </w:pPr>
                            <w:hyperlink r:id="rId12">
                              <w:r>
                                <w:rPr>
                                  <w:color w:val="FFFFFF"/>
                                  <w:spacing w:val="-1"/>
                                  <w:sz w:val="16"/>
                                </w:rPr>
                                <w:t>info@iho.int</w:t>
                              </w:r>
                            </w:hyperlink>
                            <w:r>
                              <w:rPr>
                                <w:color w:val="FFFFFF"/>
                                <w:spacing w:val="-1"/>
                                <w:sz w:val="16"/>
                              </w:rPr>
                              <w:t xml:space="preserve"> </w:t>
                            </w:r>
                            <w:hyperlink r:id="rId13">
                              <w:r>
                                <w:rPr>
                                  <w:color w:val="FFFFFF"/>
                                  <w:spacing w:val="-1"/>
                                  <w:sz w:val="16"/>
                                </w:rPr>
                                <w:t>www.iho.int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B7D60" id="Text Box 3" o:spid="_x0000_s1031" type="#_x0000_t202" style="position:absolute;left:0;text-align:left;margin-left:330.1pt;margin-top:15.8pt;width:224.55pt;height:204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" fillcolor="#00ac9e" stroked="f">
                <v:textbox inset="0,0,0,0">
                  <w:txbxContent>
                    <w:p w14:paraId="4EA796D6" w14:textId="77777777" w:rsidR="00231E2A" w:rsidRDefault="00231E2A">
                      <w:pPr>
                        <w:pStyle w:val="a3"/>
                        <w:ind w:right="220"/>
                        <w:rPr>
                          <w:rFonts w:ascii="Times New Roman"/>
                          <w:sz w:val="18"/>
                        </w:rPr>
                      </w:pPr>
                    </w:p>
                    <w:p w14:paraId="0E526A69" w14:textId="77777777" w:rsidR="00231E2A" w:rsidRDefault="00231E2A">
                      <w:pPr>
                        <w:pStyle w:val="a3"/>
                        <w:ind w:right="220"/>
                        <w:rPr>
                          <w:rFonts w:ascii="Times New Roman"/>
                          <w:sz w:val="18"/>
                        </w:rPr>
                      </w:pPr>
                    </w:p>
                    <w:p w14:paraId="0AC8E962" w14:textId="77777777" w:rsidR="00231E2A" w:rsidRDefault="00231E2A">
                      <w:pPr>
                        <w:pStyle w:val="a3"/>
                        <w:ind w:right="220"/>
                        <w:rPr>
                          <w:rFonts w:ascii="Times New Roman"/>
                          <w:sz w:val="18"/>
                        </w:rPr>
                      </w:pPr>
                    </w:p>
                    <w:p w14:paraId="58AE00A9" w14:textId="77777777" w:rsidR="00231E2A" w:rsidRDefault="00231E2A">
                      <w:pPr>
                        <w:pStyle w:val="a3"/>
                        <w:ind w:right="220"/>
                        <w:rPr>
                          <w:rFonts w:ascii="Times New Roman"/>
                          <w:sz w:val="18"/>
                        </w:rPr>
                      </w:pPr>
                    </w:p>
                    <w:p w14:paraId="265C25BE" w14:textId="77777777" w:rsidR="00231E2A" w:rsidRDefault="00231E2A">
                      <w:pPr>
                        <w:pStyle w:val="a3"/>
                        <w:ind w:right="220"/>
                        <w:rPr>
                          <w:rFonts w:ascii="Times New Roman"/>
                          <w:sz w:val="18"/>
                        </w:rPr>
                      </w:pPr>
                    </w:p>
                    <w:p w14:paraId="3820B567" w14:textId="77777777" w:rsidR="00231E2A" w:rsidRDefault="00231E2A">
                      <w:pPr>
                        <w:pStyle w:val="a3"/>
                        <w:ind w:right="220"/>
                        <w:rPr>
                          <w:rFonts w:ascii="Times New Roman"/>
                          <w:sz w:val="18"/>
                        </w:rPr>
                      </w:pPr>
                    </w:p>
                    <w:p w14:paraId="59DBFFEA" w14:textId="77777777" w:rsidR="00231E2A" w:rsidRDefault="00231E2A">
                      <w:pPr>
                        <w:pStyle w:val="a3"/>
                        <w:ind w:right="220"/>
                        <w:rPr>
                          <w:rFonts w:ascii="Times New Roman"/>
                          <w:sz w:val="18"/>
                        </w:rPr>
                      </w:pPr>
                    </w:p>
                    <w:p w14:paraId="67F5A97E" w14:textId="77777777" w:rsidR="00231E2A" w:rsidRDefault="00231E2A">
                      <w:pPr>
                        <w:pStyle w:val="a3"/>
                        <w:ind w:right="220"/>
                        <w:rPr>
                          <w:rFonts w:ascii="Times New Roman"/>
                          <w:sz w:val="18"/>
                        </w:rPr>
                      </w:pPr>
                    </w:p>
                    <w:p w14:paraId="56743FC8" w14:textId="77777777" w:rsidR="00231E2A" w:rsidRDefault="00231E2A">
                      <w:pPr>
                        <w:pStyle w:val="a3"/>
                        <w:ind w:right="220"/>
                        <w:rPr>
                          <w:rFonts w:ascii="Times New Roman"/>
                          <w:sz w:val="18"/>
                        </w:rPr>
                      </w:pPr>
                    </w:p>
                    <w:p w14:paraId="44BFC2E8" w14:textId="77777777" w:rsidR="00231E2A" w:rsidRDefault="00231E2A">
                      <w:pPr>
                        <w:pStyle w:val="a3"/>
                        <w:ind w:right="220"/>
                        <w:rPr>
                          <w:rFonts w:ascii="Times New Roman"/>
                          <w:sz w:val="18"/>
                        </w:rPr>
                      </w:pPr>
                    </w:p>
                    <w:p w14:paraId="0BA523AA" w14:textId="77777777" w:rsidR="00231E2A" w:rsidRDefault="00231E2A">
                      <w:pPr>
                        <w:pStyle w:val="a3"/>
                        <w:spacing w:before="1"/>
                        <w:ind w:right="220"/>
                        <w:rPr>
                          <w:rFonts w:ascii="Times New Roman"/>
                          <w:sz w:val="22"/>
                        </w:rPr>
                      </w:pPr>
                    </w:p>
                    <w:p w14:paraId="5955DB04" w14:textId="77777777" w:rsidR="00231E2A" w:rsidRDefault="00231E2A">
                      <w:pPr>
                        <w:ind w:left="196" w:right="196" w:firstLine="1647"/>
                        <w:jc w:val="both"/>
                        <w:rPr>
                          <w:sz w:val="16"/>
                        </w:rPr>
                      </w:pPr>
                      <w:r>
                        <w:rPr>
                          <w:color w:val="FFFFFF"/>
                          <w:sz w:val="16"/>
                        </w:rPr>
                        <w:t>Published by the International Hydrographic Organization</w:t>
                      </w:r>
                    </w:p>
                    <w:p w14:paraId="4DC01360" w14:textId="77777777" w:rsidR="00231E2A" w:rsidRDefault="00231E2A">
                      <w:pPr>
                        <w:ind w:left="196" w:right="196" w:firstLine="303"/>
                        <w:jc w:val="both"/>
                        <w:rPr>
                          <w:sz w:val="16"/>
                        </w:rPr>
                      </w:pPr>
                      <w:r>
                        <w:rPr>
                          <w:color w:val="FFFFFF"/>
                          <w:sz w:val="16"/>
                        </w:rPr>
                        <w:t>4b quai Antoine 1</w:t>
                      </w:r>
                      <w:r>
                        <w:rPr>
                          <w:color w:val="FFFFFF"/>
                          <w:sz w:val="16"/>
                          <w:vertAlign w:val="superscript"/>
                        </w:rPr>
                        <w:t>er</w:t>
                      </w:r>
                      <w:r>
                        <w:rPr>
                          <w:color w:val="FFFFFF"/>
                          <w:sz w:val="16"/>
                        </w:rPr>
                        <w:t xml:space="preserve"> Principauté de Monaco Tel: (377) 93.10.81.00</w:t>
                      </w:r>
                    </w:p>
                    <w:p w14:paraId="5CB42B6E" w14:textId="77777777" w:rsidR="00231E2A" w:rsidRDefault="00231E2A">
                      <w:pPr>
                        <w:ind w:left="196" w:right="196"/>
                        <w:jc w:val="both"/>
                        <w:rPr>
                          <w:sz w:val="16"/>
                        </w:rPr>
                      </w:pPr>
                      <w:r>
                        <w:rPr>
                          <w:color w:val="FFFFFF"/>
                          <w:sz w:val="16"/>
                        </w:rPr>
                        <w:t>Fax: (377)</w:t>
                      </w:r>
                      <w:r>
                        <w:rPr>
                          <w:color w:val="FFFFFF"/>
                          <w:spacing w:val="-8"/>
                          <w:sz w:val="16"/>
                        </w:rPr>
                        <w:t xml:space="preserve"> </w:t>
                      </w:r>
                      <w:r>
                        <w:rPr>
                          <w:color w:val="FFFFFF"/>
                          <w:sz w:val="16"/>
                        </w:rPr>
                        <w:t>93.10.81.40</w:t>
                      </w:r>
                    </w:p>
                    <w:p w14:paraId="06F307D6" w14:textId="77777777" w:rsidR="00231E2A" w:rsidRDefault="00231E2A">
                      <w:pPr>
                        <w:spacing w:line="244" w:lineRule="auto"/>
                        <w:ind w:left="225" w:right="196" w:hanging="29"/>
                        <w:jc w:val="right"/>
                        <w:rPr>
                          <w:sz w:val="16"/>
                        </w:rPr>
                      </w:pPr>
                      <w:hyperlink r:id="rId14">
                        <w:r>
                          <w:rPr>
                            <w:color w:val="FFFFFF"/>
                            <w:spacing w:val="-1"/>
                            <w:sz w:val="16"/>
                          </w:rPr>
                          <w:t>info@iho.int</w:t>
                        </w:r>
                      </w:hyperlink>
                      <w:r>
                        <w:rPr>
                          <w:color w:val="FFFFFF"/>
                          <w:spacing w:val="-1"/>
                          <w:sz w:val="16"/>
                        </w:rPr>
                        <w:t xml:space="preserve"> </w:t>
                      </w:r>
                      <w:hyperlink r:id="rId15">
                        <w:r>
                          <w:rPr>
                            <w:color w:val="FFFFFF"/>
                            <w:spacing w:val="-1"/>
                            <w:sz w:val="16"/>
                          </w:rPr>
                          <w:t>www.iho.int</w:t>
                        </w:r>
                      </w:hyperlink>
                    </w:p>
                  </w:txbxContent>
                </v:textbox>
                <w10:wrap type="topAndBottom" anchorx="page"/>
              </v:shape>
            </w:pict>
          </mc:Fallback>
        </mc:AlternateContent>
      </w:r>
    </w:p>
    <w:p w14:paraId="4D969C41" w14:textId="77777777" w:rsidR="000346C3" w:rsidRDefault="000346C3">
      <w:pPr>
        <w:ind w:left="196" w:right="196"/>
        <w:rPr>
          <w:rFonts w:ascii="Times New Roman"/>
          <w:sz w:val="25"/>
        </w:rPr>
        <w:sectPr w:rsidR="000346C3" w:rsidSect="008A4F0C">
          <w:footerReference w:type="default" r:id="rId16"/>
          <w:headerReference w:type="first" r:id="rId17"/>
          <w:type w:val="continuous"/>
          <w:pgSz w:w="11910" w:h="16840"/>
          <w:pgMar w:top="998" w:right="697" w:bottom="280" w:left="799" w:header="720" w:footer="720" w:gutter="0"/>
          <w:cols w:space="720"/>
          <w:titlePg/>
          <w:docGrid w:linePitch="299"/>
        </w:sectPr>
      </w:pPr>
      <w:bookmarkStart w:id="0" w:name="_GoBack"/>
      <w:bookmarkEnd w:id="0"/>
    </w:p>
    <w:p w14:paraId="25F5421B" w14:textId="77777777" w:rsidR="000346C3" w:rsidRDefault="000346C3">
      <w:pPr>
        <w:pStyle w:val="a3"/>
        <w:ind w:right="220"/>
        <w:rPr>
          <w:rFonts w:ascii="Times New Roman"/>
        </w:rPr>
      </w:pPr>
    </w:p>
    <w:p w14:paraId="4CF5CD24" w14:textId="77777777" w:rsidR="000346C3" w:rsidRDefault="000346C3">
      <w:pPr>
        <w:pStyle w:val="a3"/>
        <w:spacing w:before="1"/>
        <w:ind w:right="220"/>
        <w:rPr>
          <w:rFonts w:ascii="Times New Roman"/>
          <w:sz w:val="13"/>
        </w:rPr>
      </w:pPr>
    </w:p>
    <w:tbl>
      <w:tblPr>
        <w:tblStyle w:val="TableNormal1"/>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17"/>
      </w:tblGrid>
      <w:tr w:rsidR="000346C3" w14:paraId="5CE4E7C2" w14:textId="77777777">
        <w:trPr>
          <w:trHeight w:val="717"/>
        </w:trPr>
        <w:tc>
          <w:tcPr>
            <w:tcW w:w="8817" w:type="dxa"/>
            <w:tcBorders>
              <w:bottom w:val="nil"/>
            </w:tcBorders>
          </w:tcPr>
          <w:p w14:paraId="0CCBB4EC" w14:textId="77777777" w:rsidR="000346C3" w:rsidRDefault="000346C3">
            <w:pPr>
              <w:pStyle w:val="TableParagraph"/>
              <w:spacing w:before="3"/>
              <w:ind w:left="196" w:right="196"/>
              <w:rPr>
                <w:rFonts w:ascii="Times New Roman"/>
                <w:sz w:val="31"/>
              </w:rPr>
            </w:pPr>
          </w:p>
          <w:p w14:paraId="7DE88936" w14:textId="565C852F" w:rsidR="000346C3" w:rsidRDefault="00E21CC9">
            <w:pPr>
              <w:pStyle w:val="TableParagraph"/>
              <w:spacing w:before="0"/>
              <w:ind w:left="196" w:right="196"/>
              <w:jc w:val="center"/>
              <w:rPr>
                <w:sz w:val="20"/>
              </w:rPr>
            </w:pPr>
            <w:r>
              <w:rPr>
                <w:sz w:val="20"/>
              </w:rPr>
              <w:t>© Copyright International Hydrographic Organization 202</w:t>
            </w:r>
            <w:r w:rsidR="009B59B5">
              <w:rPr>
                <w:sz w:val="20"/>
              </w:rPr>
              <w:t>4</w:t>
            </w:r>
          </w:p>
        </w:tc>
      </w:tr>
      <w:tr w:rsidR="000346C3" w14:paraId="7B663BA9" w14:textId="77777777">
        <w:trPr>
          <w:trHeight w:val="1858"/>
        </w:trPr>
        <w:tc>
          <w:tcPr>
            <w:tcW w:w="8817" w:type="dxa"/>
            <w:tcBorders>
              <w:top w:val="nil"/>
              <w:bottom w:val="nil"/>
            </w:tcBorders>
          </w:tcPr>
          <w:p w14:paraId="549BE327" w14:textId="77777777" w:rsidR="000346C3" w:rsidRDefault="00E21CC9">
            <w:pPr>
              <w:pStyle w:val="TableParagraph"/>
              <w:spacing w:before="120"/>
              <w:ind w:left="196" w:right="196"/>
              <w:jc w:val="both"/>
              <w:rPr>
                <w:sz w:val="20"/>
              </w:rPr>
            </w:pPr>
            <w:r>
              <w:rPr>
                <w:sz w:val="20"/>
              </w:rPr>
              <w:t xml:space="preserve">This work is copyright. Apart from any use permitted in accordance with the </w:t>
            </w:r>
            <w:hyperlink r:id="rId18">
              <w:r>
                <w:rPr>
                  <w:sz w:val="20"/>
                </w:rPr>
                <w:t>Berne</w:t>
              </w:r>
            </w:hyperlink>
            <w:r>
              <w:rPr>
                <w:sz w:val="20"/>
              </w:rPr>
              <w:t xml:space="preserve"> </w:t>
            </w:r>
            <w:hyperlink r:id="rId19">
              <w:r>
                <w:rPr>
                  <w:sz w:val="20"/>
                </w:rPr>
                <w:t>Convention for the Protection of Literary and Artistic Works</w:t>
              </w:r>
            </w:hyperlink>
            <w:r>
              <w:rPr>
                <w:sz w:val="20"/>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0346C3" w14:paraId="0A4C384C" w14:textId="77777777">
        <w:trPr>
          <w:trHeight w:val="1171"/>
        </w:trPr>
        <w:tc>
          <w:tcPr>
            <w:tcW w:w="8817" w:type="dxa"/>
            <w:tcBorders>
              <w:top w:val="nil"/>
              <w:bottom w:val="nil"/>
            </w:tcBorders>
          </w:tcPr>
          <w:p w14:paraId="1C0BC333" w14:textId="77777777" w:rsidR="000346C3" w:rsidRDefault="00E21CC9">
            <w:pPr>
              <w:pStyle w:val="TableParagraph"/>
              <w:spacing w:before="121"/>
              <w:ind w:left="196" w:right="196"/>
              <w:jc w:val="both"/>
              <w:rPr>
                <w:sz w:val="20"/>
              </w:rPr>
            </w:pPr>
            <w:r>
              <w:rPr>
                <w:sz w:val="20"/>
              </w:rPr>
              <w:t>This document or partial material from this document may be translated, reproduced or distributed</w:t>
            </w:r>
            <w:r>
              <w:rPr>
                <w:spacing w:val="-9"/>
                <w:sz w:val="20"/>
              </w:rPr>
              <w:t xml:space="preserve"> </w:t>
            </w:r>
            <w:r>
              <w:rPr>
                <w:sz w:val="20"/>
              </w:rPr>
              <w:t>for</w:t>
            </w:r>
            <w:r>
              <w:rPr>
                <w:spacing w:val="-7"/>
                <w:sz w:val="20"/>
              </w:rPr>
              <w:t xml:space="preserve"> </w:t>
            </w:r>
            <w:r>
              <w:rPr>
                <w:sz w:val="20"/>
              </w:rPr>
              <w:t>general</w:t>
            </w:r>
            <w:r>
              <w:rPr>
                <w:spacing w:val="-7"/>
                <w:sz w:val="20"/>
              </w:rPr>
              <w:t xml:space="preserve"> </w:t>
            </w:r>
            <w:r>
              <w:rPr>
                <w:sz w:val="20"/>
              </w:rPr>
              <w:t>information,</w:t>
            </w:r>
            <w:r>
              <w:rPr>
                <w:spacing w:val="-9"/>
                <w:sz w:val="20"/>
              </w:rPr>
              <w:t xml:space="preserve"> </w:t>
            </w:r>
            <w:r>
              <w:rPr>
                <w:sz w:val="20"/>
              </w:rPr>
              <w:t>on</w:t>
            </w:r>
            <w:r>
              <w:rPr>
                <w:spacing w:val="-8"/>
                <w:sz w:val="20"/>
              </w:rPr>
              <w:t xml:space="preserve"> </w:t>
            </w:r>
            <w:r>
              <w:rPr>
                <w:sz w:val="20"/>
              </w:rPr>
              <w:t>no</w:t>
            </w:r>
            <w:r>
              <w:rPr>
                <w:spacing w:val="-8"/>
                <w:sz w:val="20"/>
              </w:rPr>
              <w:t xml:space="preserve"> </w:t>
            </w:r>
            <w:r>
              <w:rPr>
                <w:sz w:val="20"/>
              </w:rPr>
              <w:t>more</w:t>
            </w:r>
            <w:r>
              <w:rPr>
                <w:spacing w:val="-8"/>
                <w:sz w:val="20"/>
              </w:rPr>
              <w:t xml:space="preserve"> </w:t>
            </w:r>
            <w:r>
              <w:rPr>
                <w:sz w:val="20"/>
              </w:rPr>
              <w:t>than</w:t>
            </w:r>
            <w:r>
              <w:rPr>
                <w:spacing w:val="-7"/>
                <w:sz w:val="20"/>
              </w:rPr>
              <w:t xml:space="preserve"> </w:t>
            </w:r>
            <w:r>
              <w:rPr>
                <w:sz w:val="20"/>
              </w:rPr>
              <w:t>a</w:t>
            </w:r>
            <w:r>
              <w:rPr>
                <w:spacing w:val="-8"/>
                <w:sz w:val="20"/>
              </w:rPr>
              <w:t xml:space="preserve"> </w:t>
            </w:r>
            <w:r>
              <w:rPr>
                <w:sz w:val="20"/>
              </w:rPr>
              <w:t>cost</w:t>
            </w:r>
            <w:r>
              <w:rPr>
                <w:spacing w:val="-8"/>
                <w:sz w:val="20"/>
              </w:rPr>
              <w:t xml:space="preserve"> </w:t>
            </w:r>
            <w:r>
              <w:rPr>
                <w:sz w:val="20"/>
              </w:rPr>
              <w:t>recovery</w:t>
            </w:r>
            <w:r>
              <w:rPr>
                <w:spacing w:val="-9"/>
                <w:sz w:val="20"/>
              </w:rPr>
              <w:t xml:space="preserve"> </w:t>
            </w:r>
            <w:r>
              <w:rPr>
                <w:sz w:val="20"/>
              </w:rPr>
              <w:t>basis.</w:t>
            </w:r>
            <w:r>
              <w:rPr>
                <w:spacing w:val="-9"/>
                <w:sz w:val="20"/>
              </w:rPr>
              <w:t xml:space="preserve"> </w:t>
            </w:r>
            <w:r>
              <w:rPr>
                <w:sz w:val="20"/>
              </w:rPr>
              <w:t>Copies</w:t>
            </w:r>
            <w:r>
              <w:rPr>
                <w:spacing w:val="-5"/>
                <w:sz w:val="20"/>
              </w:rPr>
              <w:t xml:space="preserve"> </w:t>
            </w:r>
            <w:r>
              <w:rPr>
                <w:sz w:val="20"/>
              </w:rPr>
              <w:t>may</w:t>
            </w:r>
            <w:r>
              <w:rPr>
                <w:spacing w:val="-12"/>
                <w:sz w:val="20"/>
              </w:rPr>
              <w:t xml:space="preserve"> </w:t>
            </w:r>
            <w:r>
              <w:rPr>
                <w:sz w:val="20"/>
              </w:rPr>
              <w:t>not be sold or distributed for profit or gain without prior written agreement of the IHO Secretariat and any other copyright</w:t>
            </w:r>
            <w:r>
              <w:rPr>
                <w:spacing w:val="-4"/>
                <w:sz w:val="20"/>
              </w:rPr>
              <w:t xml:space="preserve"> </w:t>
            </w:r>
            <w:r>
              <w:rPr>
                <w:sz w:val="20"/>
              </w:rPr>
              <w:t>holders.</w:t>
            </w:r>
          </w:p>
        </w:tc>
      </w:tr>
      <w:tr w:rsidR="000346C3" w14:paraId="2B337C1A" w14:textId="77777777">
        <w:trPr>
          <w:trHeight w:val="959"/>
        </w:trPr>
        <w:tc>
          <w:tcPr>
            <w:tcW w:w="8817" w:type="dxa"/>
            <w:tcBorders>
              <w:top w:val="nil"/>
              <w:bottom w:val="nil"/>
            </w:tcBorders>
          </w:tcPr>
          <w:p w14:paraId="29187B00" w14:textId="77777777" w:rsidR="000346C3" w:rsidRDefault="00E21CC9">
            <w:pPr>
              <w:pStyle w:val="TableParagraph"/>
              <w:spacing w:before="121"/>
              <w:ind w:left="196" w:right="196"/>
              <w:jc w:val="both"/>
              <w:rPr>
                <w:sz w:val="20"/>
              </w:rPr>
            </w:pPr>
            <w:r>
              <w:rPr>
                <w:sz w:val="20"/>
              </w:rPr>
              <w:t>In the event that this document or partial material from this document is reproduced, translated or distributed under the terms described above, the following statements are</w:t>
            </w:r>
            <w:r>
              <w:rPr>
                <w:spacing w:val="-23"/>
                <w:sz w:val="20"/>
              </w:rPr>
              <w:t xml:space="preserve"> </w:t>
            </w:r>
            <w:r>
              <w:rPr>
                <w:sz w:val="20"/>
              </w:rPr>
              <w:t>to be</w:t>
            </w:r>
            <w:r>
              <w:rPr>
                <w:spacing w:val="-2"/>
                <w:sz w:val="20"/>
              </w:rPr>
              <w:t xml:space="preserve"> </w:t>
            </w:r>
            <w:r>
              <w:rPr>
                <w:sz w:val="20"/>
              </w:rPr>
              <w:t>included:</w:t>
            </w:r>
          </w:p>
        </w:tc>
      </w:tr>
      <w:tr w:rsidR="000346C3" w14:paraId="5DF86745" w14:textId="77777777">
        <w:trPr>
          <w:trHeight w:val="1712"/>
        </w:trPr>
        <w:tc>
          <w:tcPr>
            <w:tcW w:w="8817" w:type="dxa"/>
            <w:tcBorders>
              <w:top w:val="nil"/>
              <w:bottom w:val="nil"/>
            </w:tcBorders>
          </w:tcPr>
          <w:p w14:paraId="712CC7C3" w14:textId="77777777" w:rsidR="000346C3" w:rsidRDefault="00E21CC9">
            <w:pPr>
              <w:pStyle w:val="TableParagraph"/>
              <w:spacing w:before="105"/>
              <w:ind w:left="196" w:right="196"/>
              <w:jc w:val="both"/>
              <w:rPr>
                <w:rFonts w:ascii="Carlito" w:hAnsi="Carlito"/>
                <w:i/>
                <w:sz w:val="20"/>
              </w:rPr>
            </w:pPr>
            <w:r>
              <w:rPr>
                <w:rFonts w:ascii="Carlito" w:hAnsi="Carlito"/>
                <w:i/>
                <w:sz w:val="20"/>
              </w:rPr>
              <w:t>“Material from IHO publication [reference to extract: Title, Edition] is reproduced with the</w:t>
            </w:r>
            <w:r>
              <w:rPr>
                <w:rFonts w:ascii="Carlito" w:hAnsi="Carlito"/>
                <w:i/>
                <w:spacing w:val="-7"/>
                <w:sz w:val="20"/>
              </w:rPr>
              <w:t xml:space="preserve"> </w:t>
            </w:r>
            <w:r>
              <w:rPr>
                <w:rFonts w:ascii="Carlito" w:hAnsi="Carlito"/>
                <w:i/>
                <w:sz w:val="20"/>
              </w:rPr>
              <w:t>permission</w:t>
            </w:r>
            <w:r>
              <w:rPr>
                <w:rFonts w:ascii="Carlito" w:hAnsi="Carlito"/>
                <w:i/>
                <w:spacing w:val="-7"/>
                <w:sz w:val="20"/>
              </w:rPr>
              <w:t xml:space="preserve"> </w:t>
            </w:r>
            <w:r>
              <w:rPr>
                <w:rFonts w:ascii="Carlito" w:hAnsi="Carlito"/>
                <w:i/>
                <w:sz w:val="20"/>
              </w:rPr>
              <w:t>of</w:t>
            </w:r>
            <w:r>
              <w:rPr>
                <w:rFonts w:ascii="Carlito" w:hAnsi="Carlito"/>
                <w:i/>
                <w:spacing w:val="-9"/>
                <w:sz w:val="20"/>
              </w:rPr>
              <w:t xml:space="preserve"> </w:t>
            </w:r>
            <w:r>
              <w:rPr>
                <w:rFonts w:ascii="Carlito" w:hAnsi="Carlito"/>
                <w:i/>
                <w:sz w:val="20"/>
              </w:rPr>
              <w:t>the</w:t>
            </w:r>
            <w:r>
              <w:rPr>
                <w:rFonts w:ascii="Carlito" w:hAnsi="Carlito"/>
                <w:i/>
                <w:spacing w:val="-7"/>
                <w:sz w:val="20"/>
              </w:rPr>
              <w:t xml:space="preserve"> </w:t>
            </w:r>
            <w:r>
              <w:rPr>
                <w:rFonts w:ascii="Carlito" w:hAnsi="Carlito"/>
                <w:i/>
                <w:sz w:val="20"/>
              </w:rPr>
              <w:t>IHO</w:t>
            </w:r>
            <w:r>
              <w:rPr>
                <w:rFonts w:ascii="Carlito" w:hAnsi="Carlito"/>
                <w:i/>
                <w:spacing w:val="-10"/>
                <w:sz w:val="20"/>
              </w:rPr>
              <w:t xml:space="preserve"> </w:t>
            </w:r>
            <w:r>
              <w:rPr>
                <w:rFonts w:ascii="Carlito" w:hAnsi="Carlito"/>
                <w:i/>
                <w:sz w:val="20"/>
              </w:rPr>
              <w:t>Secretariat</w:t>
            </w:r>
            <w:r>
              <w:rPr>
                <w:rFonts w:ascii="Carlito" w:hAnsi="Carlito"/>
                <w:i/>
                <w:spacing w:val="-7"/>
                <w:sz w:val="20"/>
              </w:rPr>
              <w:t xml:space="preserve"> </w:t>
            </w:r>
            <w:r>
              <w:rPr>
                <w:rFonts w:ascii="Carlito" w:hAnsi="Carlito"/>
                <w:i/>
                <w:sz w:val="20"/>
              </w:rPr>
              <w:t>(Permission</w:t>
            </w:r>
            <w:r>
              <w:rPr>
                <w:rFonts w:ascii="Carlito" w:hAnsi="Carlito"/>
                <w:i/>
                <w:spacing w:val="-7"/>
                <w:sz w:val="20"/>
              </w:rPr>
              <w:t xml:space="preserve"> </w:t>
            </w:r>
            <w:r>
              <w:rPr>
                <w:rFonts w:ascii="Carlito" w:hAnsi="Carlito"/>
                <w:i/>
                <w:sz w:val="20"/>
              </w:rPr>
              <w:t>No</w:t>
            </w:r>
            <w:r>
              <w:rPr>
                <w:rFonts w:ascii="Carlito" w:hAnsi="Carlito"/>
                <w:i/>
                <w:spacing w:val="-7"/>
                <w:sz w:val="20"/>
              </w:rPr>
              <w:t xml:space="preserve"> </w:t>
            </w:r>
            <w:r>
              <w:rPr>
                <w:rFonts w:ascii="Carlito" w:hAnsi="Carlito"/>
                <w:i/>
                <w:sz w:val="20"/>
              </w:rPr>
              <w:t>……./…)</w:t>
            </w:r>
            <w:r>
              <w:rPr>
                <w:rFonts w:ascii="Carlito" w:hAnsi="Carlito"/>
                <w:i/>
                <w:spacing w:val="-6"/>
                <w:sz w:val="20"/>
              </w:rPr>
              <w:t xml:space="preserve"> </w:t>
            </w:r>
            <w:r>
              <w:rPr>
                <w:rFonts w:ascii="Carlito" w:hAnsi="Carlito"/>
                <w:i/>
                <w:sz w:val="20"/>
              </w:rPr>
              <w:t>acting</w:t>
            </w:r>
            <w:r>
              <w:rPr>
                <w:rFonts w:ascii="Carlito" w:hAnsi="Carlito"/>
                <w:i/>
                <w:spacing w:val="-7"/>
                <w:sz w:val="20"/>
              </w:rPr>
              <w:t xml:space="preserve"> </w:t>
            </w:r>
            <w:r>
              <w:rPr>
                <w:rFonts w:ascii="Carlito" w:hAnsi="Carlito"/>
                <w:i/>
                <w:sz w:val="20"/>
              </w:rPr>
              <w:t>for</w:t>
            </w:r>
            <w:r>
              <w:rPr>
                <w:rFonts w:ascii="Carlito" w:hAnsi="Carlito"/>
                <w:i/>
                <w:spacing w:val="-9"/>
                <w:sz w:val="20"/>
              </w:rPr>
              <w:t xml:space="preserve"> </w:t>
            </w:r>
            <w:r>
              <w:rPr>
                <w:rFonts w:ascii="Carlito" w:hAnsi="Carlito"/>
                <w:i/>
                <w:sz w:val="20"/>
              </w:rPr>
              <w:t>the</w:t>
            </w:r>
            <w:r>
              <w:rPr>
                <w:rFonts w:ascii="Carlito" w:hAnsi="Carlito"/>
                <w:i/>
                <w:spacing w:val="-7"/>
                <w:sz w:val="20"/>
              </w:rPr>
              <w:t xml:space="preserve"> </w:t>
            </w:r>
            <w:r>
              <w:rPr>
                <w:rFonts w:ascii="Carlito" w:hAnsi="Carlito"/>
                <w:i/>
                <w:sz w:val="20"/>
              </w:rPr>
              <w:t>International Hydrographic Organization (IHO), which does not accept responsibility for the correctness</w:t>
            </w:r>
            <w:r>
              <w:rPr>
                <w:rFonts w:ascii="Carlito" w:hAnsi="Carlito"/>
                <w:i/>
                <w:spacing w:val="-11"/>
                <w:sz w:val="20"/>
              </w:rPr>
              <w:t xml:space="preserve"> </w:t>
            </w:r>
            <w:r>
              <w:rPr>
                <w:rFonts w:ascii="Carlito" w:hAnsi="Carlito"/>
                <w:i/>
                <w:sz w:val="20"/>
              </w:rPr>
              <w:t>of</w:t>
            </w:r>
            <w:r>
              <w:rPr>
                <w:rFonts w:ascii="Carlito" w:hAnsi="Carlito"/>
                <w:i/>
                <w:spacing w:val="-11"/>
                <w:sz w:val="20"/>
              </w:rPr>
              <w:t xml:space="preserve"> </w:t>
            </w:r>
            <w:r>
              <w:rPr>
                <w:rFonts w:ascii="Carlito" w:hAnsi="Carlito"/>
                <w:i/>
                <w:sz w:val="20"/>
              </w:rPr>
              <w:t>the</w:t>
            </w:r>
            <w:r>
              <w:rPr>
                <w:rFonts w:ascii="Carlito" w:hAnsi="Carlito"/>
                <w:i/>
                <w:spacing w:val="-9"/>
                <w:sz w:val="20"/>
              </w:rPr>
              <w:t xml:space="preserve"> </w:t>
            </w:r>
            <w:r>
              <w:rPr>
                <w:rFonts w:ascii="Carlito" w:hAnsi="Carlito"/>
                <w:i/>
                <w:sz w:val="20"/>
              </w:rPr>
              <w:t>material</w:t>
            </w:r>
            <w:r>
              <w:rPr>
                <w:rFonts w:ascii="Carlito" w:hAnsi="Carlito"/>
                <w:i/>
                <w:spacing w:val="-10"/>
                <w:sz w:val="20"/>
              </w:rPr>
              <w:t xml:space="preserve"> </w:t>
            </w:r>
            <w:r>
              <w:rPr>
                <w:rFonts w:ascii="Carlito" w:hAnsi="Carlito"/>
                <w:i/>
                <w:sz w:val="20"/>
              </w:rPr>
              <w:t>as</w:t>
            </w:r>
            <w:r>
              <w:rPr>
                <w:rFonts w:ascii="Carlito" w:hAnsi="Carlito"/>
                <w:i/>
                <w:spacing w:val="-12"/>
                <w:sz w:val="20"/>
              </w:rPr>
              <w:t xml:space="preserve"> </w:t>
            </w:r>
            <w:r>
              <w:rPr>
                <w:rFonts w:ascii="Carlito" w:hAnsi="Carlito"/>
                <w:i/>
                <w:sz w:val="20"/>
              </w:rPr>
              <w:t>reproduced:</w:t>
            </w:r>
            <w:r>
              <w:rPr>
                <w:rFonts w:ascii="Carlito" w:hAnsi="Carlito"/>
                <w:i/>
                <w:spacing w:val="-11"/>
                <w:sz w:val="20"/>
              </w:rPr>
              <w:t xml:space="preserve"> </w:t>
            </w:r>
            <w:r>
              <w:rPr>
                <w:rFonts w:ascii="Carlito" w:hAnsi="Carlito"/>
                <w:i/>
                <w:sz w:val="20"/>
              </w:rPr>
              <w:t>in</w:t>
            </w:r>
            <w:r>
              <w:rPr>
                <w:rFonts w:ascii="Carlito" w:hAnsi="Carlito"/>
                <w:i/>
                <w:spacing w:val="-12"/>
                <w:sz w:val="20"/>
              </w:rPr>
              <w:t xml:space="preserve"> </w:t>
            </w:r>
            <w:r>
              <w:rPr>
                <w:rFonts w:ascii="Carlito" w:hAnsi="Carlito"/>
                <w:i/>
                <w:sz w:val="20"/>
              </w:rPr>
              <w:t>case</w:t>
            </w:r>
            <w:r>
              <w:rPr>
                <w:rFonts w:ascii="Carlito" w:hAnsi="Carlito"/>
                <w:i/>
                <w:spacing w:val="-9"/>
                <w:sz w:val="20"/>
              </w:rPr>
              <w:t xml:space="preserve"> </w:t>
            </w:r>
            <w:r>
              <w:rPr>
                <w:rFonts w:ascii="Carlito" w:hAnsi="Carlito"/>
                <w:i/>
                <w:sz w:val="20"/>
              </w:rPr>
              <w:t>of</w:t>
            </w:r>
            <w:r>
              <w:rPr>
                <w:rFonts w:ascii="Carlito" w:hAnsi="Carlito"/>
                <w:i/>
                <w:spacing w:val="-13"/>
                <w:sz w:val="20"/>
              </w:rPr>
              <w:t xml:space="preserve"> </w:t>
            </w:r>
            <w:r>
              <w:rPr>
                <w:rFonts w:ascii="Carlito" w:hAnsi="Carlito"/>
                <w:i/>
                <w:sz w:val="20"/>
              </w:rPr>
              <w:t>doubt,</w:t>
            </w:r>
            <w:r>
              <w:rPr>
                <w:rFonts w:ascii="Carlito" w:hAnsi="Carlito"/>
                <w:i/>
                <w:spacing w:val="-11"/>
                <w:sz w:val="20"/>
              </w:rPr>
              <w:t xml:space="preserve"> </w:t>
            </w:r>
            <w:r>
              <w:rPr>
                <w:rFonts w:ascii="Carlito" w:hAnsi="Carlito"/>
                <w:i/>
                <w:sz w:val="20"/>
              </w:rPr>
              <w:t>the</w:t>
            </w:r>
            <w:r>
              <w:rPr>
                <w:rFonts w:ascii="Carlito" w:hAnsi="Carlito"/>
                <w:i/>
                <w:spacing w:val="-10"/>
                <w:sz w:val="20"/>
              </w:rPr>
              <w:t xml:space="preserve"> </w:t>
            </w:r>
            <w:r>
              <w:rPr>
                <w:rFonts w:ascii="Carlito" w:hAnsi="Carlito"/>
                <w:i/>
                <w:sz w:val="20"/>
              </w:rPr>
              <w:t>IHO’s</w:t>
            </w:r>
            <w:r>
              <w:rPr>
                <w:rFonts w:ascii="Carlito" w:hAnsi="Carlito"/>
                <w:i/>
                <w:spacing w:val="-10"/>
                <w:sz w:val="20"/>
              </w:rPr>
              <w:t xml:space="preserve"> </w:t>
            </w:r>
            <w:r>
              <w:rPr>
                <w:rFonts w:ascii="Carlito" w:hAnsi="Carlito"/>
                <w:i/>
                <w:sz w:val="20"/>
              </w:rPr>
              <w:t>authentic</w:t>
            </w:r>
            <w:r>
              <w:rPr>
                <w:rFonts w:ascii="Carlito" w:hAnsi="Carlito"/>
                <w:i/>
                <w:spacing w:val="-11"/>
                <w:sz w:val="20"/>
              </w:rPr>
              <w:t xml:space="preserve"> </w:t>
            </w:r>
            <w:r>
              <w:rPr>
                <w:rFonts w:ascii="Carlito" w:hAnsi="Carlito"/>
                <w:i/>
                <w:sz w:val="20"/>
              </w:rPr>
              <w:t>text</w:t>
            </w:r>
            <w:r>
              <w:rPr>
                <w:rFonts w:ascii="Carlito" w:hAnsi="Carlito"/>
                <w:i/>
                <w:spacing w:val="-10"/>
                <w:sz w:val="20"/>
              </w:rPr>
              <w:t xml:space="preserve"> </w:t>
            </w:r>
            <w:r>
              <w:rPr>
                <w:rFonts w:ascii="Carlito" w:hAnsi="Carlito"/>
                <w:i/>
                <w:sz w:val="20"/>
              </w:rPr>
              <w:t>shall prevail. The incorporation of material sourced from IHO shall not be construed as constituting an endorsement by IHO of this</w:t>
            </w:r>
            <w:r>
              <w:rPr>
                <w:rFonts w:ascii="Carlito" w:hAnsi="Carlito"/>
                <w:i/>
                <w:spacing w:val="-12"/>
                <w:sz w:val="20"/>
              </w:rPr>
              <w:t xml:space="preserve"> </w:t>
            </w:r>
            <w:r>
              <w:rPr>
                <w:rFonts w:ascii="Carlito" w:hAnsi="Carlito"/>
                <w:i/>
                <w:sz w:val="20"/>
              </w:rPr>
              <w:t>product.”</w:t>
            </w:r>
          </w:p>
        </w:tc>
      </w:tr>
      <w:tr w:rsidR="000346C3" w14:paraId="280F83D8" w14:textId="77777777">
        <w:trPr>
          <w:trHeight w:val="2025"/>
        </w:trPr>
        <w:tc>
          <w:tcPr>
            <w:tcW w:w="8817" w:type="dxa"/>
            <w:tcBorders>
              <w:top w:val="nil"/>
            </w:tcBorders>
          </w:tcPr>
          <w:p w14:paraId="1D9E9D68" w14:textId="77777777" w:rsidR="000346C3" w:rsidRDefault="00E21CC9">
            <w:pPr>
              <w:pStyle w:val="TableParagraph"/>
              <w:spacing w:before="106"/>
              <w:ind w:left="196" w:right="196"/>
              <w:jc w:val="both"/>
              <w:rPr>
                <w:rFonts w:ascii="Carlito" w:hAnsi="Carlito"/>
                <w:i/>
                <w:sz w:val="20"/>
              </w:rPr>
            </w:pPr>
            <w:r>
              <w:rPr>
                <w:rFonts w:ascii="Carlito" w:hAnsi="Carlito"/>
                <w:i/>
                <w:sz w:val="20"/>
              </w:rPr>
              <w:t>“This</w:t>
            </w:r>
            <w:r>
              <w:rPr>
                <w:rFonts w:ascii="Carlito" w:hAnsi="Carlito"/>
                <w:i/>
                <w:spacing w:val="-15"/>
                <w:sz w:val="20"/>
              </w:rPr>
              <w:t xml:space="preserve"> </w:t>
            </w:r>
            <w:r>
              <w:rPr>
                <w:rFonts w:ascii="Carlito" w:hAnsi="Carlito"/>
                <w:i/>
                <w:sz w:val="20"/>
              </w:rPr>
              <w:t>[document/publication]</w:t>
            </w:r>
            <w:r>
              <w:rPr>
                <w:rFonts w:ascii="Carlito" w:hAnsi="Carlito"/>
                <w:i/>
                <w:spacing w:val="-15"/>
                <w:sz w:val="20"/>
              </w:rPr>
              <w:t xml:space="preserve"> </w:t>
            </w:r>
            <w:r>
              <w:rPr>
                <w:rFonts w:ascii="Carlito" w:hAnsi="Carlito"/>
                <w:i/>
                <w:sz w:val="20"/>
              </w:rPr>
              <w:t>is</w:t>
            </w:r>
            <w:r>
              <w:rPr>
                <w:rFonts w:ascii="Carlito" w:hAnsi="Carlito"/>
                <w:i/>
                <w:spacing w:val="-15"/>
                <w:sz w:val="20"/>
              </w:rPr>
              <w:t xml:space="preserve"> </w:t>
            </w:r>
            <w:r>
              <w:rPr>
                <w:rFonts w:ascii="Carlito" w:hAnsi="Carlito"/>
                <w:i/>
                <w:sz w:val="20"/>
              </w:rPr>
              <w:t>a</w:t>
            </w:r>
            <w:r>
              <w:rPr>
                <w:rFonts w:ascii="Carlito" w:hAnsi="Carlito"/>
                <w:i/>
                <w:spacing w:val="-13"/>
                <w:sz w:val="20"/>
              </w:rPr>
              <w:t xml:space="preserve"> </w:t>
            </w:r>
            <w:r>
              <w:rPr>
                <w:rFonts w:ascii="Carlito" w:hAnsi="Carlito"/>
                <w:i/>
                <w:sz w:val="20"/>
              </w:rPr>
              <w:t>translation</w:t>
            </w:r>
            <w:r>
              <w:rPr>
                <w:rFonts w:ascii="Carlito" w:hAnsi="Carlito"/>
                <w:i/>
                <w:spacing w:val="-13"/>
                <w:sz w:val="20"/>
              </w:rPr>
              <w:t xml:space="preserve"> </w:t>
            </w:r>
            <w:r>
              <w:rPr>
                <w:rFonts w:ascii="Carlito" w:hAnsi="Carlito"/>
                <w:i/>
                <w:sz w:val="20"/>
              </w:rPr>
              <w:t>of</w:t>
            </w:r>
            <w:r>
              <w:rPr>
                <w:rFonts w:ascii="Carlito" w:hAnsi="Carlito"/>
                <w:i/>
                <w:spacing w:val="-14"/>
                <w:sz w:val="20"/>
              </w:rPr>
              <w:t xml:space="preserve"> </w:t>
            </w:r>
            <w:r>
              <w:rPr>
                <w:rFonts w:ascii="Carlito" w:hAnsi="Carlito"/>
                <w:i/>
                <w:sz w:val="20"/>
              </w:rPr>
              <w:t>IHO</w:t>
            </w:r>
            <w:r>
              <w:rPr>
                <w:rFonts w:ascii="Carlito" w:hAnsi="Carlito"/>
                <w:i/>
                <w:spacing w:val="-13"/>
                <w:sz w:val="20"/>
              </w:rPr>
              <w:t xml:space="preserve"> </w:t>
            </w:r>
            <w:r>
              <w:rPr>
                <w:rFonts w:ascii="Carlito" w:hAnsi="Carlito"/>
                <w:i/>
                <w:sz w:val="20"/>
              </w:rPr>
              <w:t>[document/publication]</w:t>
            </w:r>
            <w:r>
              <w:rPr>
                <w:rFonts w:ascii="Carlito" w:hAnsi="Carlito"/>
                <w:i/>
                <w:spacing w:val="-15"/>
                <w:sz w:val="20"/>
              </w:rPr>
              <w:t xml:space="preserve"> </w:t>
            </w:r>
            <w:r>
              <w:rPr>
                <w:rFonts w:ascii="Carlito" w:hAnsi="Carlito"/>
                <w:i/>
                <w:sz w:val="20"/>
              </w:rPr>
              <w:t>[name].</w:t>
            </w:r>
            <w:r>
              <w:rPr>
                <w:rFonts w:ascii="Carlito" w:hAnsi="Carlito"/>
                <w:i/>
                <w:spacing w:val="-14"/>
                <w:sz w:val="20"/>
              </w:rPr>
              <w:t xml:space="preserve"> </w:t>
            </w:r>
            <w:r>
              <w:rPr>
                <w:rFonts w:ascii="Carlito" w:hAnsi="Carlito"/>
                <w:i/>
                <w:sz w:val="20"/>
              </w:rPr>
              <w:t>The IHO has not checked this translation and therefore takes no responsibility for its accuracy. In case of doubt the source version of [name] in [language] should be consulted.”</w:t>
            </w:r>
          </w:p>
          <w:p w14:paraId="6909625D" w14:textId="77777777" w:rsidR="000346C3" w:rsidRDefault="00E21CC9">
            <w:pPr>
              <w:pStyle w:val="TableParagraph"/>
              <w:ind w:left="196" w:right="196"/>
              <w:rPr>
                <w:sz w:val="20"/>
              </w:rPr>
            </w:pPr>
            <w:r>
              <w:rPr>
                <w:sz w:val="20"/>
              </w:rPr>
              <w:t>The IHO Logo or other identifiers shall not be used in any derived product without prior written permission from the IHO Secretariat.</w:t>
            </w:r>
          </w:p>
        </w:tc>
      </w:tr>
    </w:tbl>
    <w:p w14:paraId="7641CB2F" w14:textId="77777777" w:rsidR="000346C3" w:rsidRDefault="000346C3">
      <w:pPr>
        <w:ind w:left="196" w:right="196"/>
        <w:rPr>
          <w:sz w:val="20"/>
        </w:rPr>
        <w:sectPr w:rsidR="000346C3" w:rsidSect="008A4F0C">
          <w:headerReference w:type="even" r:id="rId20"/>
          <w:headerReference w:type="default" r:id="rId21"/>
          <w:footerReference w:type="even" r:id="rId22"/>
          <w:footerReference w:type="default" r:id="rId23"/>
          <w:pgSz w:w="11910" w:h="16840"/>
          <w:pgMar w:top="998" w:right="697" w:bottom="940" w:left="799" w:header="567" w:footer="680" w:gutter="0"/>
          <w:cols w:space="720"/>
          <w:docGrid w:linePitch="299"/>
        </w:sectPr>
      </w:pPr>
    </w:p>
    <w:p w14:paraId="551CC27C" w14:textId="77777777" w:rsidR="000346C3" w:rsidRDefault="000346C3">
      <w:pPr>
        <w:pStyle w:val="a3"/>
        <w:ind w:right="220"/>
        <w:rPr>
          <w:rFonts w:ascii="Times New Roman"/>
        </w:rPr>
      </w:pPr>
    </w:p>
    <w:p w14:paraId="4B5DE4FD" w14:textId="77777777" w:rsidR="000346C3" w:rsidRDefault="00E21CC9">
      <w:pPr>
        <w:pStyle w:val="1"/>
        <w:numPr>
          <w:ilvl w:val="0"/>
          <w:numId w:val="9"/>
        </w:numPr>
        <w:tabs>
          <w:tab w:val="left" w:pos="432"/>
        </w:tabs>
        <w:spacing w:before="226"/>
        <w:ind w:left="509" w:right="196" w:hanging="313"/>
      </w:pPr>
      <w:r>
        <w:t>Meta Feature</w:t>
      </w:r>
      <w:r>
        <w:rPr>
          <w:spacing w:val="-1"/>
        </w:rPr>
        <w:t xml:space="preserve"> </w:t>
      </w:r>
      <w:r>
        <w:rPr>
          <w:spacing w:val="-6"/>
        </w:rPr>
        <w:t>Types</w:t>
      </w:r>
    </w:p>
    <w:p w14:paraId="6C26A4DC" w14:textId="77777777" w:rsidR="000346C3" w:rsidRDefault="000346C3">
      <w:pPr>
        <w:pStyle w:val="a3"/>
        <w:spacing w:before="4"/>
        <w:ind w:right="220"/>
        <w:rPr>
          <w:b w:val="0"/>
          <w:sz w:val="32"/>
        </w:rPr>
      </w:pPr>
    </w:p>
    <w:p w14:paraId="218F7BCB" w14:textId="77777777" w:rsidR="000346C3" w:rsidRDefault="00E21CC9">
      <w:pPr>
        <w:pStyle w:val="a3"/>
        <w:spacing w:before="1"/>
        <w:ind w:right="220"/>
        <w:rPr>
          <w:rFonts w:ascii="BPG Nateli Caps GPL&amp;GNU"/>
        </w:rPr>
      </w:pPr>
      <w:r>
        <w:rPr>
          <w:rFonts w:ascii="BPG Nateli Caps GPL&amp;GNU"/>
          <w:w w:val="99"/>
        </w:rPr>
        <w:t>-</w:t>
      </w:r>
    </w:p>
    <w:p w14:paraId="188CD591" w14:textId="77777777" w:rsidR="000346C3" w:rsidRDefault="000346C3">
      <w:pPr>
        <w:pStyle w:val="a3"/>
        <w:spacing w:before="3"/>
        <w:ind w:right="220"/>
        <w:rPr>
          <w:rFonts w:ascii="BPG Nateli Caps GPL&amp;GNU"/>
          <w:sz w:val="30"/>
        </w:rPr>
      </w:pPr>
    </w:p>
    <w:p w14:paraId="35B65761" w14:textId="0D8146B4" w:rsidR="000346C3" w:rsidRPr="00FE6E51" w:rsidRDefault="00E21CC9">
      <w:pPr>
        <w:pStyle w:val="1"/>
        <w:numPr>
          <w:ilvl w:val="0"/>
          <w:numId w:val="9"/>
        </w:numPr>
      </w:pPr>
      <w:r w:rsidRPr="00FE6E51">
        <w:t>Geo Feature Types</w:t>
      </w:r>
    </w:p>
    <w:p w14:paraId="2F42E1E8" w14:textId="397BEC85" w:rsidR="000346C3" w:rsidRDefault="00E21CC9">
      <w:pPr>
        <w:pStyle w:val="2"/>
        <w:numPr>
          <w:ilvl w:val="1"/>
          <w:numId w:val="9"/>
        </w:numPr>
        <w:ind w:left="666" w:right="196"/>
      </w:pPr>
      <w:r>
        <w:t>Catalogue</w:t>
      </w:r>
      <w:r>
        <w:rPr>
          <w:spacing w:val="-1"/>
        </w:rPr>
        <w:t xml:space="preserve"> </w:t>
      </w:r>
      <w:r>
        <w:t>Element</w:t>
      </w:r>
    </w:p>
    <w:p w14:paraId="33E14791" w14:textId="77777777" w:rsidR="000346C3" w:rsidRDefault="000346C3">
      <w:pPr>
        <w:pStyle w:val="a3"/>
        <w:spacing w:before="5"/>
        <w:ind w:right="220"/>
        <w:rPr>
          <w:b w:val="0"/>
          <w:sz w:val="22"/>
        </w:rPr>
      </w:pPr>
    </w:p>
    <w:p w14:paraId="648347B0" w14:textId="6EF225AA" w:rsidR="000346C3" w:rsidRDefault="00E21CC9">
      <w:pPr>
        <w:ind w:left="196" w:right="196"/>
        <w:rPr>
          <w:b/>
          <w:sz w:val="20"/>
        </w:rPr>
      </w:pPr>
      <w:r>
        <w:rPr>
          <w:b/>
          <w:sz w:val="20"/>
        </w:rPr>
        <w:t>Definition:</w:t>
      </w:r>
      <w:r w:rsidR="003D3FA8">
        <w:rPr>
          <w:b/>
          <w:sz w:val="20"/>
        </w:rPr>
        <w:t xml:space="preserve"> catalogue of element.</w:t>
      </w:r>
    </w:p>
    <w:p w14:paraId="1B6205C1" w14:textId="77777777" w:rsidR="000346C3" w:rsidRDefault="000346C3">
      <w:pPr>
        <w:pStyle w:val="a3"/>
        <w:spacing w:before="7"/>
        <w:ind w:right="220"/>
        <w:rPr>
          <w:b w:val="0"/>
          <w:sz w:val="22"/>
        </w:rPr>
      </w:pPr>
    </w:p>
    <w:p w14:paraId="1A837649" w14:textId="208A7C34" w:rsidR="000346C3" w:rsidRDefault="00E21CC9">
      <w:pPr>
        <w:ind w:left="196" w:right="196"/>
        <w:rPr>
          <w:sz w:val="20"/>
        </w:rPr>
      </w:pPr>
      <w:r>
        <w:rPr>
          <w:b/>
          <w:sz w:val="20"/>
        </w:rPr>
        <w:t xml:space="preserve">CamelCase: </w:t>
      </w:r>
      <w:r w:rsidR="00F024F6">
        <w:rPr>
          <w:sz w:val="20"/>
        </w:rPr>
        <w:t>C</w:t>
      </w:r>
      <w:r>
        <w:rPr>
          <w:sz w:val="20"/>
        </w:rPr>
        <w:t>atalogueElement</w:t>
      </w:r>
    </w:p>
    <w:p w14:paraId="405D98B3" w14:textId="77777777" w:rsidR="000346C3" w:rsidRDefault="000346C3">
      <w:pPr>
        <w:pStyle w:val="a3"/>
        <w:spacing w:before="4"/>
        <w:ind w:right="220"/>
        <w:rPr>
          <w:sz w:val="22"/>
        </w:rPr>
      </w:pPr>
    </w:p>
    <w:p w14:paraId="61B7DE1F" w14:textId="77777777" w:rsidR="000346C3" w:rsidRDefault="00E21CC9" w:rsidP="00406447">
      <w:pPr>
        <w:pStyle w:val="a3"/>
        <w:ind w:right="220"/>
      </w:pPr>
      <w:r w:rsidRPr="009C28AF">
        <w:t>Alias</w:t>
      </w:r>
      <w:r>
        <w:t>:</w:t>
      </w:r>
    </w:p>
    <w:p w14:paraId="65D135F5" w14:textId="77777777" w:rsidR="000346C3" w:rsidRDefault="000346C3">
      <w:pPr>
        <w:pStyle w:val="a3"/>
        <w:spacing w:before="7"/>
        <w:ind w:right="220"/>
        <w:rPr>
          <w:b w:val="0"/>
          <w:sz w:val="22"/>
        </w:rPr>
      </w:pPr>
    </w:p>
    <w:p w14:paraId="260FEB05" w14:textId="77777777" w:rsidR="000346C3" w:rsidRDefault="00E21CC9">
      <w:pPr>
        <w:ind w:left="196" w:right="196"/>
        <w:rPr>
          <w:b/>
          <w:sz w:val="20"/>
        </w:rPr>
      </w:pPr>
      <w:r>
        <w:rPr>
          <w:b/>
          <w:sz w:val="20"/>
        </w:rPr>
        <w:t>Super type:</w:t>
      </w:r>
    </w:p>
    <w:p w14:paraId="4BB7F1B0" w14:textId="77777777" w:rsidR="000346C3" w:rsidRDefault="000346C3">
      <w:pPr>
        <w:pStyle w:val="a3"/>
        <w:spacing w:before="4"/>
        <w:ind w:right="220"/>
        <w:rPr>
          <w:b w:val="0"/>
          <w:sz w:val="22"/>
        </w:rPr>
      </w:pPr>
    </w:p>
    <w:p w14:paraId="6ABFC2BA" w14:textId="77777777" w:rsidR="000346C3" w:rsidRDefault="00E21CC9">
      <w:pPr>
        <w:ind w:left="196" w:right="196"/>
        <w:rPr>
          <w:sz w:val="20"/>
        </w:rPr>
      </w:pPr>
      <w:r>
        <w:rPr>
          <w:b/>
          <w:sz w:val="20"/>
        </w:rPr>
        <w:t xml:space="preserve">Feature use type: </w:t>
      </w:r>
      <w:r>
        <w:rPr>
          <w:sz w:val="20"/>
        </w:rPr>
        <w:t>geographic</w:t>
      </w:r>
    </w:p>
    <w:p w14:paraId="599E58F2" w14:textId="77777777" w:rsidR="000346C3" w:rsidRDefault="000346C3">
      <w:pPr>
        <w:pStyle w:val="a3"/>
        <w:spacing w:before="4"/>
        <w:ind w:right="220"/>
        <w:rPr>
          <w:sz w:val="22"/>
        </w:rPr>
      </w:pPr>
    </w:p>
    <w:p w14:paraId="2AC73407" w14:textId="77777777" w:rsidR="000346C3" w:rsidRDefault="00E21CC9">
      <w:pPr>
        <w:ind w:left="196" w:right="196"/>
        <w:rPr>
          <w:sz w:val="20"/>
        </w:rPr>
      </w:pPr>
      <w:r>
        <w:rPr>
          <w:b/>
          <w:sz w:val="20"/>
        </w:rPr>
        <w:t xml:space="preserve">Primitive: </w:t>
      </w:r>
      <w:r>
        <w:rPr>
          <w:sz w:val="20"/>
        </w:rPr>
        <w:t>surface</w:t>
      </w:r>
    </w:p>
    <w:p w14:paraId="3723AA8A" w14:textId="77777777" w:rsidR="000346C3" w:rsidRDefault="000346C3">
      <w:pPr>
        <w:pStyle w:val="a3"/>
        <w:spacing w:before="7"/>
        <w:ind w:right="220"/>
        <w:rPr>
          <w:sz w:val="22"/>
        </w:rPr>
      </w:pPr>
    </w:p>
    <w:p w14:paraId="6E523A3C" w14:textId="77777777" w:rsidR="000346C3" w:rsidRDefault="00E21CC9">
      <w:pPr>
        <w:ind w:left="196" w:right="196"/>
        <w:rPr>
          <w:sz w:val="20"/>
        </w:rPr>
      </w:pPr>
      <w:r>
        <w:rPr>
          <w:b/>
          <w:sz w:val="20"/>
        </w:rPr>
        <w:t xml:space="preserve">Remarks: </w:t>
      </w:r>
      <w:r>
        <w:rPr>
          <w:sz w:val="20"/>
        </w:rPr>
        <w:t>No remarks.</w:t>
      </w:r>
    </w:p>
    <w:p w14:paraId="4D119957" w14:textId="77777777" w:rsidR="000346C3" w:rsidRDefault="000346C3">
      <w:pPr>
        <w:pStyle w:val="a3"/>
        <w:ind w:right="220"/>
        <w:rPr>
          <w:sz w:val="22"/>
        </w:rPr>
      </w:pPr>
    </w:p>
    <w:p w14:paraId="37346AE2" w14:textId="77777777" w:rsidR="000346C3" w:rsidRDefault="000346C3">
      <w:pPr>
        <w:pStyle w:val="a3"/>
        <w:spacing w:before="10"/>
        <w:ind w:right="220"/>
        <w:rPr>
          <w:sz w:val="31"/>
        </w:rPr>
      </w:pPr>
    </w:p>
    <w:p w14:paraId="70F5367E" w14:textId="77777777" w:rsidR="000346C3" w:rsidRDefault="00E21CC9" w:rsidP="009C3A6A">
      <w:pPr>
        <w:pStyle w:val="a3"/>
        <w:ind w:right="220"/>
      </w:pPr>
      <w:r>
        <w:t>Attribute Bindings:</w:t>
      </w:r>
    </w:p>
    <w:p w14:paraId="0A386A2D" w14:textId="77777777" w:rsidR="000346C3" w:rsidRDefault="000346C3">
      <w:pPr>
        <w:pStyle w:val="a3"/>
        <w:spacing w:before="9"/>
        <w:ind w:right="220"/>
        <w:rPr>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Change w:id="5">
          <w:tblGrid>
            <w:gridCol w:w="3356"/>
            <w:gridCol w:w="1677"/>
            <w:gridCol w:w="2515"/>
            <w:gridCol w:w="962"/>
            <w:gridCol w:w="1555"/>
          </w:tblGrid>
        </w:tblGridChange>
      </w:tblGrid>
      <w:tr w:rsidR="000346C3" w14:paraId="58F489FE" w14:textId="77777777" w:rsidTr="0094574C">
        <w:trPr>
          <w:trHeight w:val="736"/>
        </w:trPr>
        <w:tc>
          <w:tcPr>
            <w:tcW w:w="3356" w:type="dxa"/>
            <w:shd w:val="clear" w:color="auto" w:fill="FFF1CC"/>
          </w:tcPr>
          <w:p w14:paraId="314DF121" w14:textId="77777777" w:rsidR="000346C3" w:rsidRDefault="000346C3" w:rsidP="0094574C">
            <w:pPr>
              <w:pStyle w:val="TableParagraph"/>
              <w:spacing w:before="9"/>
              <w:ind w:left="196" w:right="196"/>
              <w:rPr>
                <w:b/>
                <w:sz w:val="20"/>
              </w:rPr>
            </w:pPr>
          </w:p>
          <w:p w14:paraId="16283BFC" w14:textId="77777777" w:rsidR="000346C3" w:rsidRDefault="00E21CC9" w:rsidP="0094574C">
            <w:pPr>
              <w:pStyle w:val="TableParagraph"/>
              <w:spacing w:before="0"/>
              <w:ind w:left="196" w:right="196"/>
              <w:rPr>
                <w:b/>
                <w:sz w:val="20"/>
              </w:rPr>
            </w:pPr>
            <w:r>
              <w:rPr>
                <w:b/>
                <w:sz w:val="20"/>
              </w:rPr>
              <w:t>S-10x Attribute</w:t>
            </w:r>
          </w:p>
        </w:tc>
        <w:tc>
          <w:tcPr>
            <w:tcW w:w="1677" w:type="dxa"/>
            <w:shd w:val="clear" w:color="auto" w:fill="FFF1CC"/>
          </w:tcPr>
          <w:p w14:paraId="2091E07B" w14:textId="77777777" w:rsidR="000346C3" w:rsidRDefault="00E21CC9" w:rsidP="0094574C">
            <w:pPr>
              <w:pStyle w:val="TableParagraph"/>
              <w:spacing w:before="114"/>
              <w:ind w:left="196" w:right="196"/>
              <w:rPr>
                <w:b/>
                <w:sz w:val="20"/>
              </w:rPr>
            </w:pPr>
            <w:r>
              <w:rPr>
                <w:b/>
                <w:sz w:val="20"/>
              </w:rPr>
              <w:t>S-57</w:t>
            </w:r>
          </w:p>
          <w:p w14:paraId="175D8F6D" w14:textId="77777777" w:rsidR="000346C3" w:rsidRDefault="00E21CC9" w:rsidP="0094574C">
            <w:pPr>
              <w:pStyle w:val="TableParagraph"/>
              <w:spacing w:before="20"/>
              <w:ind w:left="196" w:right="196"/>
              <w:rPr>
                <w:b/>
                <w:sz w:val="20"/>
              </w:rPr>
            </w:pPr>
            <w:r>
              <w:rPr>
                <w:b/>
                <w:sz w:val="20"/>
              </w:rPr>
              <w:t>Acronym</w:t>
            </w:r>
          </w:p>
        </w:tc>
        <w:tc>
          <w:tcPr>
            <w:tcW w:w="2515" w:type="dxa"/>
            <w:shd w:val="clear" w:color="auto" w:fill="FFF1CC"/>
          </w:tcPr>
          <w:p w14:paraId="7B53F9AC" w14:textId="77777777" w:rsidR="000346C3" w:rsidRDefault="00E21CC9" w:rsidP="0094574C">
            <w:pPr>
              <w:pStyle w:val="TableParagraph"/>
              <w:spacing w:before="114" w:line="261" w:lineRule="auto"/>
              <w:ind w:left="196" w:right="196"/>
              <w:rPr>
                <w:b/>
                <w:sz w:val="20"/>
              </w:rPr>
            </w:pPr>
            <w:r>
              <w:rPr>
                <w:b/>
                <w:sz w:val="20"/>
              </w:rPr>
              <w:t>Allowable Encoding Value</w:t>
            </w:r>
          </w:p>
        </w:tc>
        <w:tc>
          <w:tcPr>
            <w:tcW w:w="962" w:type="dxa"/>
            <w:shd w:val="clear" w:color="auto" w:fill="FFF1CC"/>
          </w:tcPr>
          <w:p w14:paraId="5F9E3AB6" w14:textId="77777777" w:rsidR="000346C3" w:rsidRDefault="000346C3" w:rsidP="0094574C">
            <w:pPr>
              <w:pStyle w:val="TableParagraph"/>
              <w:spacing w:before="9"/>
              <w:ind w:left="196" w:right="196"/>
              <w:rPr>
                <w:b/>
                <w:sz w:val="20"/>
              </w:rPr>
            </w:pPr>
          </w:p>
          <w:p w14:paraId="543F4271" w14:textId="77777777" w:rsidR="000346C3" w:rsidRDefault="00E21CC9" w:rsidP="0094574C">
            <w:pPr>
              <w:pStyle w:val="TableParagraph"/>
              <w:spacing w:before="0"/>
              <w:ind w:left="196" w:right="196"/>
              <w:rPr>
                <w:b/>
                <w:sz w:val="20"/>
              </w:rPr>
            </w:pPr>
            <w:r>
              <w:rPr>
                <w:b/>
                <w:sz w:val="20"/>
              </w:rPr>
              <w:t>Type</w:t>
            </w:r>
          </w:p>
        </w:tc>
        <w:tc>
          <w:tcPr>
            <w:tcW w:w="1555" w:type="dxa"/>
            <w:shd w:val="clear" w:color="auto" w:fill="FFF1CC"/>
          </w:tcPr>
          <w:p w14:paraId="19E4B93A" w14:textId="77777777" w:rsidR="000346C3" w:rsidRDefault="000346C3" w:rsidP="0094574C">
            <w:pPr>
              <w:pStyle w:val="TableParagraph"/>
              <w:spacing w:before="9"/>
              <w:ind w:left="196" w:right="196"/>
              <w:rPr>
                <w:b/>
                <w:sz w:val="20"/>
              </w:rPr>
            </w:pPr>
          </w:p>
          <w:p w14:paraId="76A2A72E" w14:textId="77777777" w:rsidR="000346C3" w:rsidRDefault="00E21CC9" w:rsidP="0094574C">
            <w:pPr>
              <w:pStyle w:val="TableParagraph"/>
              <w:spacing w:before="0"/>
              <w:ind w:left="196" w:right="196"/>
              <w:rPr>
                <w:b/>
                <w:sz w:val="20"/>
              </w:rPr>
            </w:pPr>
            <w:r>
              <w:rPr>
                <w:b/>
                <w:sz w:val="20"/>
              </w:rPr>
              <w:t>Multiplicity</w:t>
            </w:r>
          </w:p>
        </w:tc>
      </w:tr>
      <w:tr w:rsidR="003D3FA8" w14:paraId="043BB10C" w14:textId="77777777" w:rsidTr="0094574C">
        <w:trPr>
          <w:trHeight w:val="397"/>
        </w:trPr>
        <w:tc>
          <w:tcPr>
            <w:tcW w:w="3356" w:type="dxa"/>
          </w:tcPr>
          <w:p w14:paraId="354CF784" w14:textId="7937217F" w:rsidR="003D3FA8" w:rsidRDefault="003D3FA8" w:rsidP="0094574C">
            <w:pPr>
              <w:pStyle w:val="TableParagraph"/>
              <w:ind w:left="196" w:right="196"/>
              <w:rPr>
                <w:sz w:val="18"/>
              </w:rPr>
            </w:pPr>
            <w:r>
              <w:rPr>
                <w:sz w:val="18"/>
              </w:rPr>
              <w:t>A</w:t>
            </w:r>
            <w:r w:rsidRPr="003D3FA8">
              <w:rPr>
                <w:sz w:val="18"/>
              </w:rPr>
              <w:t>gency</w:t>
            </w:r>
            <w:r>
              <w:rPr>
                <w:sz w:val="18"/>
              </w:rPr>
              <w:t xml:space="preserve"> </w:t>
            </w:r>
            <w:r w:rsidRPr="003D3FA8">
              <w:rPr>
                <w:sz w:val="18"/>
              </w:rPr>
              <w:t>Responsible</w:t>
            </w:r>
            <w:r>
              <w:rPr>
                <w:sz w:val="18"/>
              </w:rPr>
              <w:t xml:space="preserve"> </w:t>
            </w:r>
            <w:r w:rsidRPr="003D3FA8">
              <w:rPr>
                <w:sz w:val="18"/>
              </w:rPr>
              <w:t>For</w:t>
            </w:r>
            <w:r>
              <w:rPr>
                <w:sz w:val="18"/>
              </w:rPr>
              <w:t xml:space="preserve"> </w:t>
            </w:r>
            <w:r w:rsidRPr="003D3FA8">
              <w:rPr>
                <w:sz w:val="18"/>
              </w:rPr>
              <w:t>Production</w:t>
            </w:r>
          </w:p>
        </w:tc>
        <w:tc>
          <w:tcPr>
            <w:tcW w:w="1677" w:type="dxa"/>
          </w:tcPr>
          <w:p w14:paraId="64C0579F" w14:textId="77777777" w:rsidR="003D3FA8" w:rsidRDefault="003D3FA8" w:rsidP="0094574C">
            <w:pPr>
              <w:pStyle w:val="TableParagraph"/>
              <w:spacing w:before="0"/>
              <w:ind w:left="196" w:right="196"/>
              <w:rPr>
                <w:rFonts w:ascii="Times New Roman"/>
                <w:sz w:val="18"/>
              </w:rPr>
            </w:pPr>
          </w:p>
        </w:tc>
        <w:tc>
          <w:tcPr>
            <w:tcW w:w="2515" w:type="dxa"/>
          </w:tcPr>
          <w:p w14:paraId="41EE5257" w14:textId="77777777" w:rsidR="003D3FA8" w:rsidRDefault="003D3FA8" w:rsidP="0094574C">
            <w:pPr>
              <w:pStyle w:val="TableParagraph"/>
              <w:spacing w:before="0"/>
              <w:ind w:left="196" w:right="196"/>
              <w:rPr>
                <w:rFonts w:ascii="Times New Roman"/>
                <w:sz w:val="18"/>
              </w:rPr>
            </w:pPr>
          </w:p>
        </w:tc>
        <w:tc>
          <w:tcPr>
            <w:tcW w:w="962" w:type="dxa"/>
          </w:tcPr>
          <w:p w14:paraId="6ED9BCCD" w14:textId="2CAB2754" w:rsidR="003D3FA8" w:rsidRPr="005956CC" w:rsidRDefault="003D3FA8"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22D0593" w14:textId="24F5FED1" w:rsidR="003D3FA8" w:rsidRPr="005956CC" w:rsidRDefault="00F024F6" w:rsidP="0094574C">
            <w:pPr>
              <w:pStyle w:val="TableParagraph"/>
              <w:ind w:left="196" w:right="196"/>
              <w:rPr>
                <w:rFonts w:eastAsiaTheme="minorEastAsia"/>
                <w:sz w:val="18"/>
                <w:lang w:eastAsia="ko-KR"/>
              </w:rPr>
            </w:pPr>
            <w:r>
              <w:rPr>
                <w:rFonts w:eastAsiaTheme="minorEastAsia"/>
                <w:sz w:val="18"/>
                <w:lang w:eastAsia="ko-KR"/>
              </w:rPr>
              <w:t>0</w:t>
            </w:r>
            <w:r w:rsidR="003D3FA8">
              <w:rPr>
                <w:rFonts w:eastAsiaTheme="minorEastAsia"/>
                <w:sz w:val="18"/>
                <w:lang w:eastAsia="ko-KR"/>
              </w:rPr>
              <w:t>,1</w:t>
            </w:r>
          </w:p>
        </w:tc>
      </w:tr>
      <w:tr w:rsidR="003D3FA8" w14:paraId="3F31AE88" w14:textId="77777777" w:rsidTr="0094574C">
        <w:trPr>
          <w:trHeight w:val="462"/>
        </w:trPr>
        <w:tc>
          <w:tcPr>
            <w:tcW w:w="3356" w:type="dxa"/>
          </w:tcPr>
          <w:p w14:paraId="29681464" w14:textId="4506AFF1" w:rsidR="003D3FA8" w:rsidRDefault="00F024F6" w:rsidP="0094574C">
            <w:pPr>
              <w:pStyle w:val="TableParagraph"/>
              <w:ind w:left="196" w:right="196"/>
              <w:rPr>
                <w:sz w:val="18"/>
              </w:rPr>
            </w:pPr>
            <w:r>
              <w:rPr>
                <w:sz w:val="18"/>
              </w:rPr>
              <w:t>C</w:t>
            </w:r>
            <w:r w:rsidRPr="00F024F6">
              <w:rPr>
                <w:sz w:val="18"/>
              </w:rPr>
              <w:t>atalogue</w:t>
            </w:r>
            <w:r>
              <w:rPr>
                <w:sz w:val="18"/>
              </w:rPr>
              <w:t xml:space="preserve"> </w:t>
            </w:r>
            <w:r w:rsidRPr="00F024F6">
              <w:rPr>
                <w:sz w:val="18"/>
              </w:rPr>
              <w:t>Element</w:t>
            </w:r>
            <w:r>
              <w:rPr>
                <w:sz w:val="18"/>
              </w:rPr>
              <w:t xml:space="preserve"> </w:t>
            </w:r>
            <w:r w:rsidRPr="00F024F6">
              <w:rPr>
                <w:sz w:val="18"/>
              </w:rPr>
              <w:t>Classification</w:t>
            </w:r>
          </w:p>
        </w:tc>
        <w:tc>
          <w:tcPr>
            <w:tcW w:w="1677" w:type="dxa"/>
          </w:tcPr>
          <w:p w14:paraId="18E30497" w14:textId="77777777" w:rsidR="003D3FA8" w:rsidRDefault="003D3FA8" w:rsidP="0094574C">
            <w:pPr>
              <w:pStyle w:val="TableParagraph"/>
              <w:spacing w:before="0"/>
              <w:ind w:left="196" w:right="196"/>
              <w:rPr>
                <w:rFonts w:ascii="Times New Roman"/>
                <w:sz w:val="18"/>
              </w:rPr>
            </w:pPr>
          </w:p>
        </w:tc>
        <w:tc>
          <w:tcPr>
            <w:tcW w:w="2515" w:type="dxa"/>
          </w:tcPr>
          <w:p w14:paraId="142E4B72" w14:textId="337270AF" w:rsidR="00F911AB" w:rsidRPr="006E3B37" w:rsidRDefault="001A7B7D" w:rsidP="0094574C">
            <w:pPr>
              <w:pStyle w:val="TableParagraph"/>
              <w:ind w:left="196" w:right="196"/>
              <w:rPr>
                <w:sz w:val="18"/>
                <w:szCs w:val="18"/>
              </w:rPr>
            </w:pPr>
            <w:ins w:id="6" w:author="USER" w:date="2024-03-27T13:27:00Z">
              <w:r w:rsidRPr="006E3B37">
                <w:rPr>
                  <w:sz w:val="18"/>
                  <w:szCs w:val="18"/>
                </w:rPr>
                <w:t xml:space="preserve">1 : </w:t>
              </w:r>
            </w:ins>
            <w:r w:rsidR="00F024F6" w:rsidRPr="006E3B37">
              <w:rPr>
                <w:sz w:val="18"/>
                <w:szCs w:val="18"/>
              </w:rPr>
              <w:t>ENC</w:t>
            </w:r>
          </w:p>
          <w:p w14:paraId="6225FC06" w14:textId="6BD05C51" w:rsidR="00F024F6" w:rsidRPr="006E3B37" w:rsidRDefault="001A7B7D" w:rsidP="0094574C">
            <w:pPr>
              <w:pStyle w:val="TableParagraph"/>
              <w:ind w:left="196" w:right="196"/>
              <w:rPr>
                <w:sz w:val="18"/>
                <w:szCs w:val="18"/>
              </w:rPr>
            </w:pPr>
            <w:ins w:id="7" w:author="USER" w:date="2024-03-27T13:27:00Z">
              <w:r w:rsidRPr="006E3B37">
                <w:rPr>
                  <w:sz w:val="18"/>
                  <w:szCs w:val="18"/>
                </w:rPr>
                <w:t xml:space="preserve">2 : </w:t>
              </w:r>
            </w:ins>
            <w:r w:rsidR="00F024F6" w:rsidRPr="006E3B37">
              <w:rPr>
                <w:sz w:val="18"/>
                <w:szCs w:val="18"/>
              </w:rPr>
              <w:t>Bathymetric Chart</w:t>
            </w:r>
          </w:p>
          <w:p w14:paraId="5629C160" w14:textId="6A628526" w:rsidR="00F911AB" w:rsidRPr="006E3B37" w:rsidRDefault="001A7B7D" w:rsidP="0094574C">
            <w:pPr>
              <w:pStyle w:val="TableParagraph"/>
              <w:ind w:left="196" w:right="196"/>
              <w:rPr>
                <w:rFonts w:eastAsia="맑은 고딕"/>
                <w:color w:val="000000"/>
                <w:sz w:val="18"/>
                <w:szCs w:val="18"/>
              </w:rPr>
            </w:pPr>
            <w:ins w:id="8" w:author="USER" w:date="2024-03-27T13:27:00Z">
              <w:r w:rsidRPr="006E3B37">
                <w:rPr>
                  <w:rFonts w:eastAsia="맑은 고딕"/>
                  <w:color w:val="000000"/>
                  <w:sz w:val="18"/>
                  <w:szCs w:val="18"/>
                </w:rPr>
                <w:t xml:space="preserve">3 : </w:t>
              </w:r>
            </w:ins>
            <w:r w:rsidR="00F024F6" w:rsidRPr="006E3B37">
              <w:rPr>
                <w:rFonts w:eastAsia="맑은 고딕"/>
                <w:color w:val="000000"/>
                <w:sz w:val="18"/>
                <w:szCs w:val="18"/>
              </w:rPr>
              <w:t>Water Level Product</w:t>
            </w:r>
          </w:p>
          <w:p w14:paraId="065947FB" w14:textId="28809006" w:rsidR="00F024F6" w:rsidRPr="006E3B37" w:rsidRDefault="001A7B7D" w:rsidP="0094574C">
            <w:pPr>
              <w:pStyle w:val="TableParagraph"/>
              <w:ind w:left="196" w:right="196"/>
              <w:rPr>
                <w:rFonts w:eastAsia="맑은 고딕"/>
                <w:color w:val="000000"/>
                <w:sz w:val="18"/>
                <w:szCs w:val="18"/>
              </w:rPr>
            </w:pPr>
            <w:ins w:id="9" w:author="USER" w:date="2024-03-27T13:27:00Z">
              <w:r w:rsidRPr="006E3B37">
                <w:rPr>
                  <w:sz w:val="18"/>
                  <w:szCs w:val="18"/>
                </w:rPr>
                <w:t xml:space="preserve">4 : </w:t>
              </w:r>
            </w:ins>
            <w:r w:rsidR="00F024F6" w:rsidRPr="006E3B37">
              <w:rPr>
                <w:sz w:val="18"/>
                <w:szCs w:val="18"/>
              </w:rPr>
              <w:t>Surface Current Product</w:t>
            </w:r>
          </w:p>
          <w:p w14:paraId="2A2B10B9" w14:textId="090C76DF" w:rsidR="00F024F6" w:rsidRPr="006E3B37" w:rsidRDefault="001A7B7D" w:rsidP="0094574C">
            <w:pPr>
              <w:pStyle w:val="TableParagraph"/>
              <w:ind w:left="196" w:right="196"/>
              <w:rPr>
                <w:sz w:val="18"/>
                <w:szCs w:val="18"/>
              </w:rPr>
            </w:pPr>
            <w:ins w:id="10" w:author="USER" w:date="2024-03-27T13:27:00Z">
              <w:r w:rsidRPr="006E3B37">
                <w:rPr>
                  <w:sz w:val="18"/>
                  <w:szCs w:val="18"/>
                </w:rPr>
                <w:t xml:space="preserve">5 : </w:t>
              </w:r>
            </w:ins>
            <w:r w:rsidR="00F024F6" w:rsidRPr="006E3B37">
              <w:rPr>
                <w:sz w:val="18"/>
                <w:szCs w:val="18"/>
              </w:rPr>
              <w:t>MSI Service</w:t>
            </w:r>
          </w:p>
          <w:p w14:paraId="512D46F2" w14:textId="71C67C13" w:rsidR="00F024F6" w:rsidRPr="006E3B37" w:rsidRDefault="001A7B7D" w:rsidP="0094574C">
            <w:pPr>
              <w:pStyle w:val="TableParagraph"/>
              <w:ind w:left="196" w:right="196"/>
              <w:rPr>
                <w:sz w:val="18"/>
                <w:szCs w:val="18"/>
              </w:rPr>
            </w:pPr>
            <w:ins w:id="11" w:author="USER" w:date="2024-03-27T13:27:00Z">
              <w:r w:rsidRPr="006E3B37">
                <w:rPr>
                  <w:sz w:val="18"/>
                  <w:szCs w:val="18"/>
                </w:rPr>
                <w:t xml:space="preserve">6 : </w:t>
              </w:r>
            </w:ins>
            <w:r w:rsidR="00F024F6" w:rsidRPr="006E3B37">
              <w:rPr>
                <w:sz w:val="18"/>
                <w:szCs w:val="18"/>
              </w:rPr>
              <w:t>AtoN Information</w:t>
            </w:r>
          </w:p>
          <w:p w14:paraId="5107A587" w14:textId="009514FF" w:rsidR="00F024F6" w:rsidRPr="006E3B37" w:rsidRDefault="001A7B7D" w:rsidP="0094574C">
            <w:pPr>
              <w:pStyle w:val="TableParagraph"/>
              <w:ind w:left="196" w:right="196"/>
              <w:rPr>
                <w:sz w:val="18"/>
                <w:szCs w:val="18"/>
              </w:rPr>
            </w:pPr>
            <w:ins w:id="12" w:author="USER" w:date="2024-03-27T13:27:00Z">
              <w:r w:rsidRPr="006E3B37">
                <w:rPr>
                  <w:sz w:val="18"/>
                  <w:szCs w:val="18"/>
                </w:rPr>
                <w:t xml:space="preserve">7 : </w:t>
              </w:r>
            </w:ins>
            <w:r w:rsidR="00F024F6" w:rsidRPr="006E3B37">
              <w:rPr>
                <w:sz w:val="18"/>
                <w:szCs w:val="18"/>
              </w:rPr>
              <w:t>Catalogue Service</w:t>
            </w:r>
          </w:p>
          <w:p w14:paraId="2D66104C" w14:textId="0AAF48E9" w:rsidR="00F024F6" w:rsidRPr="006E3B37" w:rsidRDefault="001A7B7D" w:rsidP="0094574C">
            <w:pPr>
              <w:pStyle w:val="TableParagraph"/>
              <w:ind w:left="196" w:right="196"/>
              <w:rPr>
                <w:sz w:val="18"/>
                <w:szCs w:val="18"/>
              </w:rPr>
            </w:pPr>
            <w:ins w:id="13" w:author="USER" w:date="2024-03-27T13:27:00Z">
              <w:r w:rsidRPr="006E3B37">
                <w:rPr>
                  <w:sz w:val="18"/>
                  <w:szCs w:val="18"/>
                </w:rPr>
                <w:t xml:space="preserve">8 : </w:t>
              </w:r>
            </w:ins>
            <w:r w:rsidR="00F024F6" w:rsidRPr="006E3B37">
              <w:rPr>
                <w:sz w:val="18"/>
                <w:szCs w:val="18"/>
              </w:rPr>
              <w:t>Routing Service</w:t>
            </w:r>
          </w:p>
          <w:p w14:paraId="3F8C0ECC" w14:textId="03380CAE" w:rsidR="00F024F6" w:rsidRPr="006E3B37" w:rsidRDefault="001A7B7D" w:rsidP="0094574C">
            <w:pPr>
              <w:pStyle w:val="TableParagraph"/>
              <w:ind w:left="196" w:right="196"/>
              <w:rPr>
                <w:sz w:val="18"/>
                <w:szCs w:val="18"/>
              </w:rPr>
            </w:pPr>
            <w:ins w:id="14" w:author="USER" w:date="2024-03-27T13:27:00Z">
              <w:r w:rsidRPr="006E3B37">
                <w:rPr>
                  <w:sz w:val="18"/>
                  <w:szCs w:val="18"/>
                </w:rPr>
                <w:t xml:space="preserve">9 : </w:t>
              </w:r>
            </w:ins>
            <w:r w:rsidR="00F024F6" w:rsidRPr="006E3B37">
              <w:rPr>
                <w:sz w:val="18"/>
                <w:szCs w:val="18"/>
              </w:rPr>
              <w:t>Ice Information</w:t>
            </w:r>
          </w:p>
          <w:p w14:paraId="7B20841E" w14:textId="767ACDF0" w:rsidR="00F024F6" w:rsidRPr="006E3B37" w:rsidRDefault="001A7B7D" w:rsidP="0094574C">
            <w:pPr>
              <w:pStyle w:val="TableParagraph"/>
              <w:ind w:left="196" w:right="196"/>
              <w:rPr>
                <w:sz w:val="18"/>
                <w:szCs w:val="18"/>
              </w:rPr>
            </w:pPr>
            <w:ins w:id="15" w:author="USER" w:date="2024-03-27T13:27:00Z">
              <w:r w:rsidRPr="006E3B37">
                <w:rPr>
                  <w:sz w:val="18"/>
                  <w:szCs w:val="18"/>
                </w:rPr>
                <w:t xml:space="preserve">10 : </w:t>
              </w:r>
            </w:ins>
            <w:r w:rsidR="00F024F6" w:rsidRPr="006E3B37">
              <w:rPr>
                <w:sz w:val="18"/>
                <w:szCs w:val="18"/>
              </w:rPr>
              <w:t>Routing Information</w:t>
            </w:r>
          </w:p>
          <w:p w14:paraId="29797533" w14:textId="46627888" w:rsidR="00F024F6" w:rsidRPr="006E3B37" w:rsidRDefault="006E3B37" w:rsidP="0094574C">
            <w:pPr>
              <w:pStyle w:val="TableParagraph"/>
              <w:ind w:left="196" w:right="196"/>
              <w:rPr>
                <w:sz w:val="18"/>
                <w:szCs w:val="18"/>
              </w:rPr>
            </w:pPr>
            <w:ins w:id="16" w:author="USER" w:date="2024-03-27T13:39:00Z">
              <w:r w:rsidRPr="006E3B37">
                <w:rPr>
                  <w:rFonts w:eastAsiaTheme="minorEastAsia"/>
                  <w:sz w:val="18"/>
                  <w:szCs w:val="18"/>
                  <w:lang w:eastAsia="ko-KR"/>
                </w:rPr>
                <w:t>11</w:t>
              </w:r>
              <w:r w:rsidRPr="006E3B37">
                <w:rPr>
                  <w:sz w:val="18"/>
                  <w:szCs w:val="18"/>
                </w:rPr>
                <w:t xml:space="preserve"> </w:t>
              </w:r>
              <w:r w:rsidRPr="006E3B37">
                <w:rPr>
                  <w:rFonts w:eastAsiaTheme="minorEastAsia"/>
                  <w:sz w:val="18"/>
                  <w:szCs w:val="18"/>
                  <w:lang w:eastAsia="ko-KR"/>
                </w:rPr>
                <w:t>:</w:t>
              </w:r>
              <w:r w:rsidRPr="006E3B37">
                <w:rPr>
                  <w:sz w:val="18"/>
                  <w:szCs w:val="18"/>
                </w:rPr>
                <w:t xml:space="preserve"> </w:t>
              </w:r>
            </w:ins>
            <w:r w:rsidR="00F024F6" w:rsidRPr="006E3B37">
              <w:rPr>
                <w:sz w:val="18"/>
                <w:szCs w:val="18"/>
              </w:rPr>
              <w:t>Special Purpose Chart</w:t>
            </w:r>
          </w:p>
          <w:p w14:paraId="4BD82B11" w14:textId="77777777" w:rsidR="00F024F6" w:rsidRDefault="006E3B37" w:rsidP="0094574C">
            <w:pPr>
              <w:pStyle w:val="TableParagraph"/>
              <w:ind w:left="196" w:right="196"/>
              <w:rPr>
                <w:ins w:id="17" w:author="USER" w:date="2024-03-28T14:10:00Z"/>
                <w:sz w:val="18"/>
                <w:szCs w:val="18"/>
              </w:rPr>
            </w:pPr>
            <w:ins w:id="18" w:author="USER" w:date="2024-03-27T13:39:00Z">
              <w:r w:rsidRPr="006E3B37">
                <w:rPr>
                  <w:rFonts w:eastAsiaTheme="minorEastAsia"/>
                  <w:sz w:val="18"/>
                  <w:szCs w:val="18"/>
                  <w:lang w:eastAsia="ko-KR"/>
                </w:rPr>
                <w:t>12</w:t>
              </w:r>
              <w:r w:rsidRPr="006E3B37">
                <w:rPr>
                  <w:sz w:val="18"/>
                  <w:szCs w:val="18"/>
                </w:rPr>
                <w:t xml:space="preserve"> </w:t>
              </w:r>
              <w:r w:rsidRPr="006E3B37">
                <w:rPr>
                  <w:rFonts w:eastAsiaTheme="minorEastAsia"/>
                  <w:sz w:val="18"/>
                  <w:szCs w:val="18"/>
                  <w:lang w:eastAsia="ko-KR"/>
                </w:rPr>
                <w:t>:</w:t>
              </w:r>
              <w:r w:rsidRPr="006E3B37">
                <w:rPr>
                  <w:sz w:val="18"/>
                  <w:szCs w:val="18"/>
                </w:rPr>
                <w:t xml:space="preserve"> </w:t>
              </w:r>
            </w:ins>
            <w:r w:rsidR="00F024F6" w:rsidRPr="006E3B37">
              <w:rPr>
                <w:sz w:val="18"/>
                <w:szCs w:val="18"/>
              </w:rPr>
              <w:t>Nautical Publication</w:t>
            </w:r>
          </w:p>
          <w:p w14:paraId="5833DA8A" w14:textId="769E72D7" w:rsidR="00F81445" w:rsidRPr="00F81445" w:rsidRDefault="00F81445" w:rsidP="0094574C">
            <w:pPr>
              <w:pStyle w:val="TableParagraph"/>
              <w:ind w:left="196" w:right="196"/>
              <w:rPr>
                <w:rFonts w:eastAsiaTheme="minorEastAsia"/>
                <w:sz w:val="18"/>
                <w:szCs w:val="18"/>
                <w:lang w:eastAsia="ko-KR"/>
              </w:rPr>
            </w:pPr>
            <w:ins w:id="19" w:author="USER" w:date="2024-03-28T14:10:00Z">
              <w:r>
                <w:rPr>
                  <w:rFonts w:eastAsiaTheme="minorEastAsia" w:hint="eastAsia"/>
                  <w:sz w:val="18"/>
                  <w:szCs w:val="18"/>
                  <w:lang w:eastAsia="ko-KR"/>
                </w:rPr>
                <w:t>1</w:t>
              </w:r>
              <w:r>
                <w:rPr>
                  <w:rFonts w:eastAsiaTheme="minorEastAsia"/>
                  <w:sz w:val="18"/>
                  <w:szCs w:val="18"/>
                  <w:lang w:eastAsia="ko-KR"/>
                </w:rPr>
                <w:t>3 : P</w:t>
              </w:r>
              <w:r w:rsidRPr="00F81445">
                <w:rPr>
                  <w:rFonts w:eastAsiaTheme="minorEastAsia"/>
                  <w:sz w:val="18"/>
                  <w:szCs w:val="18"/>
                  <w:lang w:eastAsia="ko-KR"/>
                </w:rPr>
                <w:t>rinted nautical chart</w:t>
              </w:r>
            </w:ins>
          </w:p>
        </w:tc>
        <w:tc>
          <w:tcPr>
            <w:tcW w:w="962" w:type="dxa"/>
          </w:tcPr>
          <w:p w14:paraId="5853B720" w14:textId="488CE229" w:rsidR="003D3FA8" w:rsidRDefault="00F024F6" w:rsidP="0094574C">
            <w:pPr>
              <w:pStyle w:val="TableParagraph"/>
              <w:ind w:left="196" w:right="196"/>
              <w:rPr>
                <w:rFonts w:eastAsiaTheme="minorEastAsia"/>
                <w:sz w:val="18"/>
                <w:lang w:eastAsia="ko-KR"/>
              </w:rPr>
            </w:pPr>
            <w:r>
              <w:rPr>
                <w:rFonts w:eastAsiaTheme="minorEastAsia"/>
                <w:sz w:val="18"/>
                <w:lang w:eastAsia="ko-KR"/>
              </w:rPr>
              <w:t>TE</w:t>
            </w:r>
          </w:p>
        </w:tc>
        <w:tc>
          <w:tcPr>
            <w:tcW w:w="1555" w:type="dxa"/>
          </w:tcPr>
          <w:p w14:paraId="1EA51C0C" w14:textId="2CAFFEE1" w:rsidR="003D3FA8" w:rsidRDefault="00F024F6" w:rsidP="0094574C">
            <w:pPr>
              <w:pStyle w:val="TableParagraph"/>
              <w:ind w:left="196" w:right="196"/>
              <w:rPr>
                <w:rFonts w:eastAsiaTheme="minorEastAsia"/>
                <w:sz w:val="18"/>
                <w:lang w:eastAsia="ko-KR"/>
              </w:rPr>
            </w:pPr>
            <w:r>
              <w:rPr>
                <w:rFonts w:eastAsiaTheme="minorEastAsia" w:hint="eastAsia"/>
                <w:sz w:val="18"/>
                <w:lang w:eastAsia="ko-KR"/>
              </w:rPr>
              <w:t>1</w:t>
            </w:r>
            <w:r w:rsidR="00FA48B0">
              <w:rPr>
                <w:rFonts w:eastAsiaTheme="minorEastAsia"/>
                <w:sz w:val="18"/>
                <w:lang w:eastAsia="ko-KR"/>
              </w:rPr>
              <w:t xml:space="preserve">, </w:t>
            </w:r>
            <w:r>
              <w:rPr>
                <w:rFonts w:eastAsiaTheme="minorEastAsia"/>
                <w:sz w:val="18"/>
                <w:lang w:eastAsia="ko-KR"/>
              </w:rPr>
              <w:t>*</w:t>
            </w:r>
          </w:p>
        </w:tc>
      </w:tr>
      <w:tr w:rsidR="000346C3" w14:paraId="30D12ABC" w14:textId="77777777" w:rsidTr="0094574C">
        <w:trPr>
          <w:trHeight w:val="462"/>
        </w:trPr>
        <w:tc>
          <w:tcPr>
            <w:tcW w:w="3356" w:type="dxa"/>
          </w:tcPr>
          <w:p w14:paraId="0D003CC3" w14:textId="77777777" w:rsidR="000346C3" w:rsidRDefault="00E21CC9" w:rsidP="0094574C">
            <w:pPr>
              <w:pStyle w:val="TableParagraph"/>
              <w:ind w:left="196" w:right="196"/>
              <w:rPr>
                <w:sz w:val="18"/>
              </w:rPr>
            </w:pPr>
            <w:r>
              <w:rPr>
                <w:sz w:val="18"/>
              </w:rPr>
              <w:t>Classification</w:t>
            </w:r>
          </w:p>
        </w:tc>
        <w:tc>
          <w:tcPr>
            <w:tcW w:w="1677" w:type="dxa"/>
          </w:tcPr>
          <w:p w14:paraId="5D27B338" w14:textId="77777777" w:rsidR="000346C3" w:rsidRDefault="000346C3" w:rsidP="0094574C">
            <w:pPr>
              <w:pStyle w:val="TableParagraph"/>
              <w:spacing w:before="0"/>
              <w:ind w:left="196" w:right="196"/>
              <w:rPr>
                <w:rFonts w:ascii="Times New Roman"/>
                <w:sz w:val="18"/>
              </w:rPr>
            </w:pPr>
          </w:p>
        </w:tc>
        <w:tc>
          <w:tcPr>
            <w:tcW w:w="2515" w:type="dxa"/>
          </w:tcPr>
          <w:p w14:paraId="571355E4" w14:textId="77777777" w:rsidR="000346C3" w:rsidRDefault="000346C3" w:rsidP="0094574C">
            <w:pPr>
              <w:pStyle w:val="TableParagraph"/>
              <w:spacing w:before="0"/>
              <w:ind w:left="196" w:right="196"/>
              <w:rPr>
                <w:rFonts w:ascii="Times New Roman"/>
                <w:sz w:val="18"/>
              </w:rPr>
            </w:pPr>
          </w:p>
        </w:tc>
        <w:tc>
          <w:tcPr>
            <w:tcW w:w="962" w:type="dxa"/>
          </w:tcPr>
          <w:p w14:paraId="1BD2F0E9" w14:textId="77777777" w:rsidR="000346C3" w:rsidRDefault="00E21CC9" w:rsidP="0094574C">
            <w:pPr>
              <w:pStyle w:val="TableParagraph"/>
              <w:ind w:left="196" w:right="196"/>
              <w:rPr>
                <w:sz w:val="18"/>
              </w:rPr>
            </w:pPr>
            <w:r>
              <w:rPr>
                <w:sz w:val="18"/>
              </w:rPr>
              <w:t>TE</w:t>
            </w:r>
          </w:p>
        </w:tc>
        <w:tc>
          <w:tcPr>
            <w:tcW w:w="1555" w:type="dxa"/>
          </w:tcPr>
          <w:p w14:paraId="0670CF66" w14:textId="77777777" w:rsidR="000346C3" w:rsidRDefault="00E21CC9" w:rsidP="0094574C">
            <w:pPr>
              <w:pStyle w:val="TableParagraph"/>
              <w:ind w:left="196" w:right="196"/>
              <w:rPr>
                <w:sz w:val="18"/>
              </w:rPr>
            </w:pPr>
            <w:r>
              <w:rPr>
                <w:sz w:val="18"/>
              </w:rPr>
              <w:t>0, 1</w:t>
            </w:r>
          </w:p>
        </w:tc>
      </w:tr>
      <w:tr w:rsidR="00480C32" w:rsidDel="004C1E08" w14:paraId="31A76C10" w14:textId="0E5A426B" w:rsidTr="0094574C">
        <w:trPr>
          <w:trHeight w:val="462"/>
          <w:del w:id="20" w:author="USER" w:date="2024-03-27T21:52:00Z"/>
        </w:trPr>
        <w:tc>
          <w:tcPr>
            <w:tcW w:w="3356" w:type="dxa"/>
          </w:tcPr>
          <w:p w14:paraId="49AB2F6B" w14:textId="0A0F2442" w:rsidR="00480C32" w:rsidDel="004C1E08" w:rsidRDefault="00480C32" w:rsidP="0094574C">
            <w:pPr>
              <w:pStyle w:val="TableParagraph"/>
              <w:ind w:left="196" w:right="196"/>
              <w:rPr>
                <w:del w:id="21" w:author="USER" w:date="2024-03-27T21:52:00Z"/>
                <w:sz w:val="18"/>
              </w:rPr>
            </w:pPr>
            <w:del w:id="22" w:author="USER" w:date="2024-03-27T21:52:00Z">
              <w:r w:rsidDel="004C1E08">
                <w:rPr>
                  <w:sz w:val="18"/>
                </w:rPr>
                <w:delText>Horizontal Datum Reference</w:delText>
              </w:r>
            </w:del>
          </w:p>
        </w:tc>
        <w:tc>
          <w:tcPr>
            <w:tcW w:w="1677" w:type="dxa"/>
          </w:tcPr>
          <w:p w14:paraId="474701D9" w14:textId="01EEB20D" w:rsidR="00480C32" w:rsidDel="004C1E08" w:rsidRDefault="00480C32" w:rsidP="0094574C">
            <w:pPr>
              <w:pStyle w:val="TableParagraph"/>
              <w:spacing w:before="0"/>
              <w:ind w:left="196" w:right="196"/>
              <w:rPr>
                <w:del w:id="23" w:author="USER" w:date="2024-03-27T21:52:00Z"/>
                <w:rFonts w:ascii="Times New Roman"/>
                <w:sz w:val="18"/>
              </w:rPr>
            </w:pPr>
          </w:p>
        </w:tc>
        <w:tc>
          <w:tcPr>
            <w:tcW w:w="2515" w:type="dxa"/>
          </w:tcPr>
          <w:p w14:paraId="0A1EC3D8" w14:textId="3D31476F" w:rsidR="00480C32" w:rsidDel="004C1E08" w:rsidRDefault="00480C32" w:rsidP="0094574C">
            <w:pPr>
              <w:pStyle w:val="TableParagraph"/>
              <w:spacing w:before="0"/>
              <w:ind w:left="196" w:right="196"/>
              <w:rPr>
                <w:del w:id="24" w:author="USER" w:date="2024-03-27T21:52:00Z"/>
                <w:rFonts w:ascii="Times New Roman"/>
                <w:sz w:val="18"/>
              </w:rPr>
            </w:pPr>
          </w:p>
        </w:tc>
        <w:tc>
          <w:tcPr>
            <w:tcW w:w="962" w:type="dxa"/>
          </w:tcPr>
          <w:p w14:paraId="594BD90F" w14:textId="38A0DDB7" w:rsidR="00480C32" w:rsidDel="004C1E08" w:rsidRDefault="00480C32" w:rsidP="0094574C">
            <w:pPr>
              <w:pStyle w:val="TableParagraph"/>
              <w:ind w:left="196" w:right="196"/>
              <w:rPr>
                <w:del w:id="25" w:author="USER" w:date="2024-03-27T21:52:00Z"/>
                <w:sz w:val="18"/>
              </w:rPr>
            </w:pPr>
            <w:del w:id="26" w:author="USER" w:date="2024-03-27T21:52:00Z">
              <w:r w:rsidDel="004C1E08">
                <w:rPr>
                  <w:sz w:val="18"/>
                </w:rPr>
                <w:delText>TE</w:delText>
              </w:r>
            </w:del>
          </w:p>
        </w:tc>
        <w:tc>
          <w:tcPr>
            <w:tcW w:w="1555" w:type="dxa"/>
          </w:tcPr>
          <w:p w14:paraId="4DD2F901" w14:textId="0BA9DB99" w:rsidR="00480C32" w:rsidDel="004C1E08" w:rsidRDefault="00480C32" w:rsidP="0094574C">
            <w:pPr>
              <w:pStyle w:val="TableParagraph"/>
              <w:ind w:left="196" w:right="196"/>
              <w:rPr>
                <w:del w:id="27" w:author="USER" w:date="2024-03-27T21:52:00Z"/>
                <w:sz w:val="18"/>
              </w:rPr>
            </w:pPr>
            <w:del w:id="28" w:author="USER" w:date="2024-03-27T21:52:00Z">
              <w:r w:rsidDel="004C1E08">
                <w:rPr>
                  <w:sz w:val="18"/>
                </w:rPr>
                <w:delText>0, 1</w:delText>
              </w:r>
            </w:del>
          </w:p>
        </w:tc>
      </w:tr>
      <w:tr w:rsidR="00F6497D" w14:paraId="14926A0E" w14:textId="77777777" w:rsidTr="0094574C">
        <w:trPr>
          <w:trHeight w:val="462"/>
        </w:trPr>
        <w:tc>
          <w:tcPr>
            <w:tcW w:w="3356" w:type="dxa"/>
          </w:tcPr>
          <w:p w14:paraId="4FB5602D" w14:textId="3D2A21FA" w:rsidR="00F6497D" w:rsidRPr="005956CC" w:rsidRDefault="00F6497D" w:rsidP="0094574C">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MO Maritime Service</w:t>
            </w:r>
          </w:p>
        </w:tc>
        <w:tc>
          <w:tcPr>
            <w:tcW w:w="1677" w:type="dxa"/>
          </w:tcPr>
          <w:p w14:paraId="7C378479" w14:textId="77777777" w:rsidR="00F6497D" w:rsidRDefault="00F6497D" w:rsidP="0094574C">
            <w:pPr>
              <w:pStyle w:val="TableParagraph"/>
              <w:spacing w:before="0"/>
              <w:ind w:left="196" w:right="196"/>
              <w:rPr>
                <w:rFonts w:ascii="Times New Roman"/>
                <w:sz w:val="18"/>
              </w:rPr>
            </w:pPr>
          </w:p>
        </w:tc>
        <w:tc>
          <w:tcPr>
            <w:tcW w:w="2515" w:type="dxa"/>
          </w:tcPr>
          <w:p w14:paraId="77F340B3" w14:textId="7D4AB7F2" w:rsidR="00E7529A" w:rsidRPr="005956CC" w:rsidRDefault="007E7504" w:rsidP="0094574C">
            <w:pPr>
              <w:pStyle w:val="TableParagraph"/>
              <w:ind w:left="196" w:right="196"/>
              <w:rPr>
                <w:sz w:val="18"/>
                <w:szCs w:val="18"/>
              </w:rPr>
            </w:pPr>
            <w:ins w:id="29" w:author="USER" w:date="2024-03-27T13:23:00Z">
              <w:r>
                <w:rPr>
                  <w:sz w:val="18"/>
                  <w:szCs w:val="18"/>
                </w:rPr>
                <w:t xml:space="preserve">1 : </w:t>
              </w:r>
            </w:ins>
            <w:del w:id="30" w:author="USER" w:date="2024-03-27T13:23:00Z">
              <w:r w:rsidR="00E7529A" w:rsidRPr="005956CC" w:rsidDel="007E7504">
                <w:rPr>
                  <w:sz w:val="18"/>
                  <w:szCs w:val="18"/>
                </w:rPr>
                <w:delText xml:space="preserve">MS 1 </w:delText>
              </w:r>
            </w:del>
            <w:r w:rsidR="00E7529A" w:rsidRPr="005956CC">
              <w:rPr>
                <w:sz w:val="18"/>
                <w:szCs w:val="18"/>
              </w:rPr>
              <w:t>Vessel traffic service</w:t>
            </w:r>
          </w:p>
          <w:p w14:paraId="4A0605E4" w14:textId="5AC01714" w:rsidR="00E7529A" w:rsidRPr="005956CC" w:rsidRDefault="00E7529A" w:rsidP="0094574C">
            <w:pPr>
              <w:pStyle w:val="TableParagraph"/>
              <w:ind w:left="196" w:right="196"/>
              <w:rPr>
                <w:sz w:val="18"/>
                <w:szCs w:val="18"/>
              </w:rPr>
            </w:pPr>
            <w:del w:id="31" w:author="USER" w:date="2024-03-27T13:23:00Z">
              <w:r w:rsidRPr="005956CC" w:rsidDel="007E7504">
                <w:rPr>
                  <w:sz w:val="18"/>
                  <w:szCs w:val="18"/>
                </w:rPr>
                <w:delText xml:space="preserve">MS </w:delText>
              </w:r>
            </w:del>
            <w:r w:rsidRPr="005956CC">
              <w:rPr>
                <w:sz w:val="18"/>
                <w:szCs w:val="18"/>
              </w:rPr>
              <w:t xml:space="preserve">2 </w:t>
            </w:r>
            <w:ins w:id="32" w:author="USER" w:date="2024-03-27T13:23:00Z">
              <w:r w:rsidR="007E7504">
                <w:rPr>
                  <w:sz w:val="18"/>
                  <w:szCs w:val="18"/>
                </w:rPr>
                <w:t xml:space="preserve">: </w:t>
              </w:r>
            </w:ins>
            <w:r w:rsidRPr="005956CC">
              <w:rPr>
                <w:sz w:val="18"/>
                <w:szCs w:val="18"/>
              </w:rPr>
              <w:t>Aids to navigation service</w:t>
            </w:r>
          </w:p>
          <w:p w14:paraId="641CE733" w14:textId="2F8B26C9" w:rsidR="00E7529A" w:rsidRPr="005956CC" w:rsidRDefault="00E7529A" w:rsidP="0094574C">
            <w:pPr>
              <w:pStyle w:val="TableParagraph"/>
              <w:ind w:left="196" w:right="196"/>
              <w:rPr>
                <w:sz w:val="18"/>
                <w:szCs w:val="18"/>
              </w:rPr>
            </w:pPr>
            <w:del w:id="33" w:author="USER" w:date="2024-03-27T13:23:00Z">
              <w:r w:rsidRPr="005956CC" w:rsidDel="007E7504">
                <w:rPr>
                  <w:sz w:val="18"/>
                  <w:szCs w:val="18"/>
                </w:rPr>
                <w:delText xml:space="preserve">MS </w:delText>
              </w:r>
            </w:del>
            <w:r w:rsidRPr="005956CC">
              <w:rPr>
                <w:sz w:val="18"/>
                <w:szCs w:val="18"/>
              </w:rPr>
              <w:t xml:space="preserve">3 </w:t>
            </w:r>
            <w:ins w:id="34" w:author="USER" w:date="2024-03-27T13:23:00Z">
              <w:r w:rsidR="007E7504">
                <w:rPr>
                  <w:sz w:val="18"/>
                  <w:szCs w:val="18"/>
                </w:rPr>
                <w:t xml:space="preserve">: </w:t>
              </w:r>
            </w:ins>
            <w:del w:id="35" w:author="USER" w:date="2024-03-27T13:23:00Z">
              <w:r w:rsidRPr="005956CC" w:rsidDel="007E7504">
                <w:rPr>
                  <w:sz w:val="18"/>
                  <w:szCs w:val="18"/>
                </w:rPr>
                <w:delText>(</w:delText>
              </w:r>
            </w:del>
            <w:r w:rsidRPr="005956CC">
              <w:rPr>
                <w:sz w:val="18"/>
                <w:szCs w:val="18"/>
              </w:rPr>
              <w:t>Reserved for future use</w:t>
            </w:r>
            <w:del w:id="36" w:author="USER" w:date="2024-03-27T13:23:00Z">
              <w:r w:rsidRPr="005956CC" w:rsidDel="007E7504">
                <w:rPr>
                  <w:sz w:val="18"/>
                  <w:szCs w:val="18"/>
                </w:rPr>
                <w:delText>)</w:delText>
              </w:r>
            </w:del>
          </w:p>
          <w:p w14:paraId="43DE7488" w14:textId="3FB2C817" w:rsidR="00E7529A" w:rsidRPr="005956CC" w:rsidRDefault="00E7529A" w:rsidP="0094574C">
            <w:pPr>
              <w:pStyle w:val="TableParagraph"/>
              <w:ind w:left="196" w:right="196"/>
              <w:rPr>
                <w:sz w:val="18"/>
                <w:szCs w:val="18"/>
              </w:rPr>
            </w:pPr>
            <w:del w:id="37" w:author="USER" w:date="2024-03-27T13:23:00Z">
              <w:r w:rsidRPr="005956CC" w:rsidDel="007E7504">
                <w:rPr>
                  <w:sz w:val="18"/>
                  <w:szCs w:val="18"/>
                </w:rPr>
                <w:lastRenderedPageBreak/>
                <w:delText xml:space="preserve">MS </w:delText>
              </w:r>
            </w:del>
            <w:r w:rsidRPr="005956CC">
              <w:rPr>
                <w:sz w:val="18"/>
                <w:szCs w:val="18"/>
              </w:rPr>
              <w:t xml:space="preserve">4 </w:t>
            </w:r>
            <w:ins w:id="38" w:author="USER" w:date="2024-03-27T13:23:00Z">
              <w:r w:rsidR="007E7504">
                <w:rPr>
                  <w:sz w:val="18"/>
                  <w:szCs w:val="18"/>
                </w:rPr>
                <w:t xml:space="preserve">: </w:t>
              </w:r>
            </w:ins>
            <w:r w:rsidRPr="005956CC">
              <w:rPr>
                <w:sz w:val="18"/>
                <w:szCs w:val="18"/>
              </w:rPr>
              <w:t>Port support service</w:t>
            </w:r>
          </w:p>
          <w:p w14:paraId="4829598D" w14:textId="15DE81DD" w:rsidR="00E7529A" w:rsidRPr="005956CC" w:rsidRDefault="00E7529A" w:rsidP="0094574C">
            <w:pPr>
              <w:pStyle w:val="TableParagraph"/>
              <w:ind w:left="196" w:right="196"/>
              <w:rPr>
                <w:sz w:val="18"/>
                <w:szCs w:val="18"/>
              </w:rPr>
            </w:pPr>
            <w:del w:id="39" w:author="USER" w:date="2024-03-27T13:23:00Z">
              <w:r w:rsidRPr="005956CC" w:rsidDel="007E7504">
                <w:rPr>
                  <w:sz w:val="18"/>
                  <w:szCs w:val="18"/>
                </w:rPr>
                <w:delText xml:space="preserve">MS </w:delText>
              </w:r>
            </w:del>
            <w:r w:rsidRPr="005956CC">
              <w:rPr>
                <w:sz w:val="18"/>
                <w:szCs w:val="18"/>
              </w:rPr>
              <w:t xml:space="preserve">5 </w:t>
            </w:r>
            <w:ins w:id="40" w:author="USER" w:date="2024-03-27T13:23:00Z">
              <w:r w:rsidR="007E7504">
                <w:rPr>
                  <w:sz w:val="18"/>
                  <w:szCs w:val="18"/>
                </w:rPr>
                <w:t xml:space="preserve">: </w:t>
              </w:r>
            </w:ins>
            <w:r w:rsidRPr="005956CC">
              <w:rPr>
                <w:sz w:val="18"/>
                <w:szCs w:val="18"/>
              </w:rPr>
              <w:t>Maritime safety information service</w:t>
            </w:r>
          </w:p>
          <w:p w14:paraId="755D4F62" w14:textId="78189CC2" w:rsidR="00E7529A" w:rsidRPr="005956CC" w:rsidRDefault="00E7529A" w:rsidP="0094574C">
            <w:pPr>
              <w:pStyle w:val="TableParagraph"/>
              <w:ind w:left="196" w:right="196"/>
              <w:rPr>
                <w:sz w:val="18"/>
                <w:szCs w:val="18"/>
              </w:rPr>
            </w:pPr>
            <w:del w:id="41" w:author="USER" w:date="2024-03-27T13:23:00Z">
              <w:r w:rsidRPr="005956CC" w:rsidDel="007E7504">
                <w:rPr>
                  <w:sz w:val="18"/>
                  <w:szCs w:val="18"/>
                </w:rPr>
                <w:delText xml:space="preserve">MS </w:delText>
              </w:r>
            </w:del>
            <w:r w:rsidRPr="005956CC">
              <w:rPr>
                <w:sz w:val="18"/>
                <w:szCs w:val="18"/>
              </w:rPr>
              <w:t xml:space="preserve">6 </w:t>
            </w:r>
            <w:ins w:id="42" w:author="USER" w:date="2024-03-27T13:23:00Z">
              <w:r w:rsidR="007E7504">
                <w:rPr>
                  <w:sz w:val="18"/>
                  <w:szCs w:val="18"/>
                </w:rPr>
                <w:t xml:space="preserve">: </w:t>
              </w:r>
            </w:ins>
            <w:r w:rsidRPr="005956CC">
              <w:rPr>
                <w:sz w:val="18"/>
                <w:szCs w:val="18"/>
              </w:rPr>
              <w:t>Pilotage service</w:t>
            </w:r>
          </w:p>
          <w:p w14:paraId="17BB68A7" w14:textId="11DF1371" w:rsidR="00E7529A" w:rsidRPr="005956CC" w:rsidRDefault="00E7529A" w:rsidP="0094574C">
            <w:pPr>
              <w:pStyle w:val="TableParagraph"/>
              <w:ind w:left="196" w:right="196"/>
              <w:rPr>
                <w:sz w:val="18"/>
                <w:szCs w:val="18"/>
              </w:rPr>
            </w:pPr>
            <w:del w:id="43" w:author="USER" w:date="2024-03-27T13:23:00Z">
              <w:r w:rsidRPr="005956CC" w:rsidDel="007E7504">
                <w:rPr>
                  <w:sz w:val="18"/>
                  <w:szCs w:val="18"/>
                </w:rPr>
                <w:delText xml:space="preserve">MS </w:delText>
              </w:r>
            </w:del>
            <w:r w:rsidRPr="005956CC">
              <w:rPr>
                <w:sz w:val="18"/>
                <w:szCs w:val="18"/>
              </w:rPr>
              <w:t xml:space="preserve">7 </w:t>
            </w:r>
            <w:ins w:id="44" w:author="USER" w:date="2024-03-27T13:23:00Z">
              <w:r w:rsidR="007E7504">
                <w:rPr>
                  <w:sz w:val="18"/>
                  <w:szCs w:val="18"/>
                </w:rPr>
                <w:t xml:space="preserve">: </w:t>
              </w:r>
            </w:ins>
            <w:r w:rsidRPr="005956CC">
              <w:rPr>
                <w:sz w:val="18"/>
                <w:szCs w:val="18"/>
              </w:rPr>
              <w:t>Tug service</w:t>
            </w:r>
          </w:p>
          <w:p w14:paraId="0BAA8080" w14:textId="43095B9A" w:rsidR="00E7529A" w:rsidRPr="005956CC" w:rsidRDefault="00E7529A" w:rsidP="0094574C">
            <w:pPr>
              <w:pStyle w:val="TableParagraph"/>
              <w:ind w:left="196" w:right="196"/>
              <w:rPr>
                <w:sz w:val="18"/>
                <w:szCs w:val="18"/>
              </w:rPr>
            </w:pPr>
            <w:del w:id="45" w:author="USER" w:date="2024-03-27T13:23:00Z">
              <w:r w:rsidRPr="005956CC" w:rsidDel="007E7504">
                <w:rPr>
                  <w:sz w:val="18"/>
                  <w:szCs w:val="18"/>
                </w:rPr>
                <w:delText xml:space="preserve">MS </w:delText>
              </w:r>
            </w:del>
            <w:r w:rsidRPr="005956CC">
              <w:rPr>
                <w:sz w:val="18"/>
                <w:szCs w:val="18"/>
              </w:rPr>
              <w:t xml:space="preserve">8 </w:t>
            </w:r>
            <w:ins w:id="46" w:author="USER" w:date="2024-03-27T13:23:00Z">
              <w:r w:rsidR="007E7504">
                <w:rPr>
                  <w:sz w:val="18"/>
                  <w:szCs w:val="18"/>
                </w:rPr>
                <w:t xml:space="preserve">: </w:t>
              </w:r>
            </w:ins>
            <w:r w:rsidRPr="005956CC">
              <w:rPr>
                <w:sz w:val="18"/>
                <w:szCs w:val="18"/>
              </w:rPr>
              <w:t>Vessel shore reporting</w:t>
            </w:r>
          </w:p>
          <w:p w14:paraId="271059F6" w14:textId="39BCF5E9" w:rsidR="00E7529A" w:rsidRPr="005956CC" w:rsidRDefault="00E7529A" w:rsidP="0094574C">
            <w:pPr>
              <w:pStyle w:val="TableParagraph"/>
              <w:ind w:left="196" w:right="196"/>
              <w:rPr>
                <w:sz w:val="18"/>
                <w:szCs w:val="18"/>
              </w:rPr>
            </w:pPr>
            <w:del w:id="47" w:author="USER" w:date="2024-03-27T13:23:00Z">
              <w:r w:rsidRPr="005956CC" w:rsidDel="007E7504">
                <w:rPr>
                  <w:sz w:val="18"/>
                  <w:szCs w:val="18"/>
                </w:rPr>
                <w:delText xml:space="preserve">MS </w:delText>
              </w:r>
            </w:del>
            <w:r w:rsidRPr="005956CC">
              <w:rPr>
                <w:sz w:val="18"/>
                <w:szCs w:val="18"/>
              </w:rPr>
              <w:t xml:space="preserve">9 </w:t>
            </w:r>
            <w:ins w:id="48" w:author="USER" w:date="2024-03-27T13:23:00Z">
              <w:r w:rsidR="007E7504">
                <w:rPr>
                  <w:sz w:val="18"/>
                  <w:szCs w:val="18"/>
                </w:rPr>
                <w:t xml:space="preserve">: </w:t>
              </w:r>
            </w:ins>
            <w:r w:rsidRPr="005956CC">
              <w:rPr>
                <w:sz w:val="18"/>
                <w:szCs w:val="18"/>
              </w:rPr>
              <w:t>Telemedical assistance service</w:t>
            </w:r>
          </w:p>
          <w:p w14:paraId="3957F355" w14:textId="33701BFD" w:rsidR="00E7529A" w:rsidRPr="005956CC" w:rsidRDefault="00E7529A" w:rsidP="0094574C">
            <w:pPr>
              <w:pStyle w:val="TableParagraph"/>
              <w:ind w:left="196" w:right="196"/>
              <w:rPr>
                <w:sz w:val="18"/>
                <w:szCs w:val="18"/>
              </w:rPr>
            </w:pPr>
            <w:del w:id="49" w:author="USER" w:date="2024-03-27T13:23:00Z">
              <w:r w:rsidRPr="005956CC" w:rsidDel="007E7504">
                <w:rPr>
                  <w:sz w:val="18"/>
                  <w:szCs w:val="18"/>
                </w:rPr>
                <w:delText xml:space="preserve">MS </w:delText>
              </w:r>
            </w:del>
            <w:r w:rsidRPr="005956CC">
              <w:rPr>
                <w:sz w:val="18"/>
                <w:szCs w:val="18"/>
              </w:rPr>
              <w:t xml:space="preserve">10 </w:t>
            </w:r>
            <w:ins w:id="50" w:author="USER" w:date="2024-03-27T13:23:00Z">
              <w:r w:rsidR="007E7504">
                <w:rPr>
                  <w:sz w:val="18"/>
                  <w:szCs w:val="18"/>
                </w:rPr>
                <w:t xml:space="preserve">: </w:t>
              </w:r>
            </w:ins>
            <w:r w:rsidRPr="005956CC">
              <w:rPr>
                <w:sz w:val="18"/>
                <w:szCs w:val="18"/>
              </w:rPr>
              <w:t>Maritime assistance service</w:t>
            </w:r>
          </w:p>
          <w:p w14:paraId="7E1EC9DC" w14:textId="4ED1A055" w:rsidR="00E7529A" w:rsidRPr="005956CC" w:rsidRDefault="00E7529A" w:rsidP="0094574C">
            <w:pPr>
              <w:pStyle w:val="TableParagraph"/>
              <w:ind w:left="196" w:right="196"/>
              <w:rPr>
                <w:sz w:val="18"/>
                <w:szCs w:val="18"/>
              </w:rPr>
            </w:pPr>
            <w:del w:id="51" w:author="USER" w:date="2024-03-27T13:23:00Z">
              <w:r w:rsidRPr="005956CC" w:rsidDel="007E7504">
                <w:rPr>
                  <w:sz w:val="18"/>
                  <w:szCs w:val="18"/>
                </w:rPr>
                <w:delText xml:space="preserve">MS </w:delText>
              </w:r>
            </w:del>
            <w:r w:rsidRPr="005956CC">
              <w:rPr>
                <w:sz w:val="18"/>
                <w:szCs w:val="18"/>
              </w:rPr>
              <w:t xml:space="preserve">11 </w:t>
            </w:r>
            <w:ins w:id="52" w:author="USER" w:date="2024-03-27T13:23:00Z">
              <w:r w:rsidR="007E7504">
                <w:rPr>
                  <w:sz w:val="18"/>
                  <w:szCs w:val="18"/>
                </w:rPr>
                <w:t xml:space="preserve">: </w:t>
              </w:r>
            </w:ins>
            <w:r w:rsidRPr="005956CC">
              <w:rPr>
                <w:sz w:val="18"/>
                <w:szCs w:val="18"/>
              </w:rPr>
              <w:t>Nautical chart service</w:t>
            </w:r>
          </w:p>
          <w:p w14:paraId="7E32EFC9" w14:textId="438018C2" w:rsidR="00E7529A" w:rsidRPr="005956CC" w:rsidRDefault="00E7529A" w:rsidP="0094574C">
            <w:pPr>
              <w:pStyle w:val="TableParagraph"/>
              <w:ind w:left="196" w:right="196"/>
              <w:rPr>
                <w:sz w:val="18"/>
                <w:szCs w:val="18"/>
              </w:rPr>
            </w:pPr>
            <w:del w:id="53" w:author="USER" w:date="2024-03-27T13:23:00Z">
              <w:r w:rsidRPr="005956CC" w:rsidDel="007E7504">
                <w:rPr>
                  <w:sz w:val="18"/>
                  <w:szCs w:val="18"/>
                </w:rPr>
                <w:delText xml:space="preserve">MS </w:delText>
              </w:r>
            </w:del>
            <w:r w:rsidRPr="005956CC">
              <w:rPr>
                <w:sz w:val="18"/>
                <w:szCs w:val="18"/>
              </w:rPr>
              <w:t xml:space="preserve">12 </w:t>
            </w:r>
            <w:ins w:id="54" w:author="USER" w:date="2024-03-27T13:23:00Z">
              <w:r w:rsidR="007E7504">
                <w:rPr>
                  <w:sz w:val="18"/>
                  <w:szCs w:val="18"/>
                </w:rPr>
                <w:t xml:space="preserve">: </w:t>
              </w:r>
            </w:ins>
            <w:r w:rsidRPr="005956CC">
              <w:rPr>
                <w:sz w:val="18"/>
                <w:szCs w:val="18"/>
              </w:rPr>
              <w:t>Nautical publications service</w:t>
            </w:r>
          </w:p>
          <w:p w14:paraId="0325DD65" w14:textId="2E52AA52" w:rsidR="00E7529A" w:rsidRPr="005956CC" w:rsidRDefault="00E7529A" w:rsidP="0094574C">
            <w:pPr>
              <w:pStyle w:val="TableParagraph"/>
              <w:ind w:left="196" w:right="196"/>
              <w:rPr>
                <w:sz w:val="18"/>
                <w:szCs w:val="18"/>
              </w:rPr>
            </w:pPr>
            <w:del w:id="55" w:author="USER" w:date="2024-03-27T13:24:00Z">
              <w:r w:rsidRPr="005956CC" w:rsidDel="007E7504">
                <w:rPr>
                  <w:sz w:val="18"/>
                  <w:szCs w:val="18"/>
                </w:rPr>
                <w:delText xml:space="preserve">MS </w:delText>
              </w:r>
            </w:del>
            <w:r w:rsidRPr="005956CC">
              <w:rPr>
                <w:sz w:val="18"/>
                <w:szCs w:val="18"/>
              </w:rPr>
              <w:t xml:space="preserve">13 </w:t>
            </w:r>
            <w:ins w:id="56" w:author="USER" w:date="2024-03-27T13:24:00Z">
              <w:r w:rsidR="007E7504">
                <w:rPr>
                  <w:sz w:val="18"/>
                  <w:szCs w:val="18"/>
                </w:rPr>
                <w:t xml:space="preserve">: </w:t>
              </w:r>
            </w:ins>
            <w:r w:rsidRPr="005956CC">
              <w:rPr>
                <w:sz w:val="18"/>
                <w:szCs w:val="18"/>
              </w:rPr>
              <w:t>Ice navigation service</w:t>
            </w:r>
          </w:p>
          <w:p w14:paraId="5B9DFE1E" w14:textId="678F4970" w:rsidR="00E7529A" w:rsidRPr="005956CC" w:rsidRDefault="00E7529A" w:rsidP="0094574C">
            <w:pPr>
              <w:pStyle w:val="TableParagraph"/>
              <w:ind w:left="196" w:right="196"/>
              <w:rPr>
                <w:sz w:val="18"/>
                <w:szCs w:val="18"/>
              </w:rPr>
            </w:pPr>
            <w:del w:id="57" w:author="USER" w:date="2024-03-27T13:24:00Z">
              <w:r w:rsidRPr="005956CC" w:rsidDel="007E7504">
                <w:rPr>
                  <w:sz w:val="18"/>
                  <w:szCs w:val="18"/>
                </w:rPr>
                <w:delText xml:space="preserve">MS </w:delText>
              </w:r>
            </w:del>
            <w:r w:rsidRPr="005956CC">
              <w:rPr>
                <w:sz w:val="18"/>
                <w:szCs w:val="18"/>
              </w:rPr>
              <w:t xml:space="preserve">14 </w:t>
            </w:r>
            <w:ins w:id="58" w:author="USER" w:date="2024-03-27T13:24:00Z">
              <w:r w:rsidR="007E7504">
                <w:rPr>
                  <w:sz w:val="18"/>
                  <w:szCs w:val="18"/>
                </w:rPr>
                <w:t xml:space="preserve">: </w:t>
              </w:r>
            </w:ins>
            <w:r w:rsidRPr="005956CC">
              <w:rPr>
                <w:sz w:val="18"/>
                <w:szCs w:val="18"/>
              </w:rPr>
              <w:t>Meteorological information service</w:t>
            </w:r>
          </w:p>
          <w:p w14:paraId="4C9AB643" w14:textId="6ED9C3B9" w:rsidR="00F6497D" w:rsidRDefault="00E7529A" w:rsidP="0094574C">
            <w:pPr>
              <w:pStyle w:val="TableParagraph"/>
              <w:ind w:left="196" w:right="196"/>
              <w:rPr>
                <w:sz w:val="18"/>
                <w:szCs w:val="18"/>
              </w:rPr>
            </w:pPr>
            <w:del w:id="59" w:author="USER" w:date="2024-03-27T13:24:00Z">
              <w:r w:rsidRPr="005956CC" w:rsidDel="007E7504">
                <w:rPr>
                  <w:sz w:val="18"/>
                  <w:szCs w:val="18"/>
                </w:rPr>
                <w:delText xml:space="preserve">MS </w:delText>
              </w:r>
            </w:del>
            <w:r w:rsidRPr="005956CC">
              <w:rPr>
                <w:sz w:val="18"/>
                <w:szCs w:val="18"/>
              </w:rPr>
              <w:t xml:space="preserve">15 </w:t>
            </w:r>
            <w:ins w:id="60" w:author="USER" w:date="2024-03-27T13:24:00Z">
              <w:r w:rsidR="007E7504">
                <w:rPr>
                  <w:sz w:val="18"/>
                  <w:szCs w:val="18"/>
                </w:rPr>
                <w:t xml:space="preserve">: </w:t>
              </w:r>
            </w:ins>
            <w:r w:rsidRPr="005956CC">
              <w:rPr>
                <w:sz w:val="18"/>
                <w:szCs w:val="18"/>
              </w:rPr>
              <w:t>Real-time hydrographic and environmental information services</w:t>
            </w:r>
          </w:p>
          <w:p w14:paraId="78E205E6" w14:textId="4E2F6AD3" w:rsidR="00E7529A" w:rsidRPr="005956CC" w:rsidRDefault="00E7529A" w:rsidP="0094574C">
            <w:pPr>
              <w:pStyle w:val="TableParagraph"/>
              <w:ind w:left="196" w:right="196"/>
              <w:rPr>
                <w:rFonts w:eastAsiaTheme="minorEastAsia"/>
                <w:sz w:val="18"/>
                <w:szCs w:val="18"/>
                <w:lang w:eastAsia="ko-KR"/>
              </w:rPr>
            </w:pPr>
            <w:del w:id="61" w:author="USER" w:date="2024-03-27T13:24:00Z">
              <w:r w:rsidDel="007E7504">
                <w:rPr>
                  <w:rFonts w:eastAsiaTheme="minorEastAsia" w:hint="eastAsia"/>
                  <w:sz w:val="18"/>
                  <w:szCs w:val="18"/>
                  <w:lang w:eastAsia="ko-KR"/>
                </w:rPr>
                <w:delText>M</w:delText>
              </w:r>
              <w:r w:rsidDel="007E7504">
                <w:rPr>
                  <w:rFonts w:eastAsiaTheme="minorEastAsia"/>
                  <w:sz w:val="18"/>
                  <w:szCs w:val="18"/>
                  <w:lang w:eastAsia="ko-KR"/>
                </w:rPr>
                <w:delText xml:space="preserve">S </w:delText>
              </w:r>
            </w:del>
            <w:r>
              <w:rPr>
                <w:rFonts w:eastAsiaTheme="minorEastAsia"/>
                <w:sz w:val="18"/>
                <w:szCs w:val="18"/>
                <w:lang w:eastAsia="ko-KR"/>
              </w:rPr>
              <w:t xml:space="preserve">16 </w:t>
            </w:r>
            <w:ins w:id="62" w:author="USER" w:date="2024-03-27T13:24:00Z">
              <w:r w:rsidR="007E7504">
                <w:rPr>
                  <w:rFonts w:eastAsiaTheme="minorEastAsia"/>
                  <w:sz w:val="18"/>
                  <w:szCs w:val="18"/>
                  <w:lang w:eastAsia="ko-KR"/>
                </w:rPr>
                <w:t xml:space="preserve">: </w:t>
              </w:r>
            </w:ins>
            <w:r>
              <w:rPr>
                <w:rFonts w:eastAsiaTheme="minorEastAsia"/>
                <w:sz w:val="18"/>
                <w:szCs w:val="18"/>
                <w:lang w:eastAsia="ko-KR"/>
              </w:rPr>
              <w:t>Search and rescue service</w:t>
            </w:r>
          </w:p>
        </w:tc>
        <w:tc>
          <w:tcPr>
            <w:tcW w:w="962" w:type="dxa"/>
          </w:tcPr>
          <w:p w14:paraId="120930C8" w14:textId="0D88EE3E" w:rsidR="00F6497D" w:rsidRPr="005956CC" w:rsidRDefault="00E7529A" w:rsidP="0094574C">
            <w:pPr>
              <w:pStyle w:val="TableParagraph"/>
              <w:ind w:left="196" w:right="196"/>
              <w:rPr>
                <w:rFonts w:eastAsiaTheme="minorEastAsia"/>
                <w:sz w:val="18"/>
                <w:lang w:eastAsia="ko-KR"/>
              </w:rPr>
            </w:pPr>
            <w:r>
              <w:rPr>
                <w:rFonts w:eastAsiaTheme="minorEastAsia"/>
                <w:sz w:val="18"/>
                <w:lang w:eastAsia="ko-KR"/>
              </w:rPr>
              <w:lastRenderedPageBreak/>
              <w:t>TE</w:t>
            </w:r>
          </w:p>
        </w:tc>
        <w:tc>
          <w:tcPr>
            <w:tcW w:w="1555" w:type="dxa"/>
          </w:tcPr>
          <w:p w14:paraId="05A1359D" w14:textId="06AD5321" w:rsidR="00F6497D" w:rsidRPr="005956CC" w:rsidRDefault="00E7529A" w:rsidP="0094574C">
            <w:pPr>
              <w:pStyle w:val="TableParagraph"/>
              <w:ind w:left="196" w:right="196"/>
              <w:rPr>
                <w:rFonts w:eastAsiaTheme="minorEastAsia"/>
                <w:sz w:val="18"/>
                <w:lang w:eastAsia="ko-KR"/>
              </w:rPr>
            </w:pPr>
            <w:r>
              <w:rPr>
                <w:rFonts w:eastAsiaTheme="minorEastAsia" w:hint="eastAsia"/>
                <w:sz w:val="18"/>
                <w:lang w:eastAsia="ko-KR"/>
              </w:rPr>
              <w:t>0</w:t>
            </w:r>
            <w:r w:rsidR="00FA48B0">
              <w:rPr>
                <w:rFonts w:eastAsiaTheme="minorEastAsia"/>
                <w:sz w:val="18"/>
                <w:lang w:eastAsia="ko-KR"/>
              </w:rPr>
              <w:t xml:space="preserve">, </w:t>
            </w:r>
            <w:r>
              <w:rPr>
                <w:rFonts w:eastAsiaTheme="minorEastAsia"/>
                <w:sz w:val="18"/>
                <w:lang w:eastAsia="ko-KR"/>
              </w:rPr>
              <w:t>*</w:t>
            </w:r>
          </w:p>
        </w:tc>
      </w:tr>
      <w:tr w:rsidR="00FA48B0" w:rsidDel="00A41CA8" w14:paraId="7FA8A32E" w14:textId="0BC36EDD" w:rsidTr="0094574C">
        <w:trPr>
          <w:trHeight w:val="462"/>
          <w:del w:id="63" w:author="GREENBLUE" w:date="2024-10-10T13:59:00Z"/>
        </w:trPr>
        <w:tc>
          <w:tcPr>
            <w:tcW w:w="3356" w:type="dxa"/>
          </w:tcPr>
          <w:p w14:paraId="17EE713E" w14:textId="25BD18A2" w:rsidR="00FA48B0" w:rsidRPr="005956CC" w:rsidDel="00A41CA8" w:rsidRDefault="00180266" w:rsidP="0094574C">
            <w:pPr>
              <w:pStyle w:val="TableParagraph"/>
              <w:ind w:left="196" w:right="196"/>
              <w:rPr>
                <w:del w:id="64" w:author="GREENBLUE" w:date="2024-10-10T13:59:00Z"/>
                <w:rFonts w:eastAsiaTheme="minorEastAsia"/>
                <w:sz w:val="18"/>
                <w:lang w:eastAsia="ko-KR"/>
              </w:rPr>
            </w:pPr>
            <w:del w:id="65" w:author="GREENBLUE" w:date="2024-10-10T13:59:00Z">
              <w:r w:rsidDel="00A41CA8">
                <w:rPr>
                  <w:rFonts w:eastAsiaTheme="minorEastAsia"/>
                  <w:sz w:val="18"/>
                  <w:lang w:eastAsia="ko-KR"/>
                </w:rPr>
                <w:delText>K</w:delText>
              </w:r>
              <w:r w:rsidR="00FA48B0" w:rsidDel="00A41CA8">
                <w:rPr>
                  <w:rFonts w:eastAsiaTheme="minorEastAsia"/>
                  <w:sz w:val="18"/>
                  <w:lang w:eastAsia="ko-KR"/>
                </w:rPr>
                <w:delText>eywords</w:delText>
              </w:r>
            </w:del>
          </w:p>
        </w:tc>
        <w:tc>
          <w:tcPr>
            <w:tcW w:w="1677" w:type="dxa"/>
          </w:tcPr>
          <w:p w14:paraId="317B0CB9" w14:textId="6266C3D2" w:rsidR="00FA48B0" w:rsidDel="00A41CA8" w:rsidRDefault="00FA48B0" w:rsidP="0094574C">
            <w:pPr>
              <w:pStyle w:val="TableParagraph"/>
              <w:spacing w:before="0"/>
              <w:ind w:left="196" w:right="196"/>
              <w:rPr>
                <w:del w:id="66" w:author="GREENBLUE" w:date="2024-10-10T13:59:00Z"/>
                <w:rFonts w:ascii="Times New Roman"/>
                <w:sz w:val="18"/>
              </w:rPr>
            </w:pPr>
          </w:p>
        </w:tc>
        <w:tc>
          <w:tcPr>
            <w:tcW w:w="2515" w:type="dxa"/>
          </w:tcPr>
          <w:p w14:paraId="58A3EDB2" w14:textId="1B7343FE" w:rsidR="00FA48B0" w:rsidDel="00A41CA8" w:rsidRDefault="00FA48B0" w:rsidP="0094574C">
            <w:pPr>
              <w:pStyle w:val="TableParagraph"/>
              <w:spacing w:before="0"/>
              <w:ind w:left="196" w:right="196"/>
              <w:rPr>
                <w:del w:id="67" w:author="GREENBLUE" w:date="2024-10-10T13:59:00Z"/>
                <w:rFonts w:ascii="Times New Roman"/>
                <w:sz w:val="18"/>
              </w:rPr>
            </w:pPr>
          </w:p>
        </w:tc>
        <w:tc>
          <w:tcPr>
            <w:tcW w:w="962" w:type="dxa"/>
          </w:tcPr>
          <w:p w14:paraId="23E2B35C" w14:textId="70FCECFD" w:rsidR="00FA48B0" w:rsidRPr="005956CC" w:rsidDel="00A41CA8" w:rsidRDefault="00FA48B0" w:rsidP="0094574C">
            <w:pPr>
              <w:pStyle w:val="TableParagraph"/>
              <w:ind w:left="196" w:right="196"/>
              <w:rPr>
                <w:del w:id="68" w:author="GREENBLUE" w:date="2024-10-10T13:59:00Z"/>
                <w:rFonts w:eastAsiaTheme="minorEastAsia"/>
                <w:sz w:val="18"/>
                <w:lang w:eastAsia="ko-KR"/>
              </w:rPr>
            </w:pPr>
            <w:del w:id="69" w:author="GREENBLUE" w:date="2024-10-10T13:59:00Z">
              <w:r w:rsidDel="00A41CA8">
                <w:rPr>
                  <w:rFonts w:eastAsiaTheme="minorEastAsia" w:hint="eastAsia"/>
                  <w:sz w:val="18"/>
                  <w:lang w:eastAsia="ko-KR"/>
                </w:rPr>
                <w:delText>T</w:delText>
              </w:r>
              <w:r w:rsidDel="00A41CA8">
                <w:rPr>
                  <w:rFonts w:eastAsiaTheme="minorEastAsia"/>
                  <w:sz w:val="18"/>
                  <w:lang w:eastAsia="ko-KR"/>
                </w:rPr>
                <w:delText>E</w:delText>
              </w:r>
            </w:del>
          </w:p>
        </w:tc>
        <w:tc>
          <w:tcPr>
            <w:tcW w:w="1555" w:type="dxa"/>
          </w:tcPr>
          <w:p w14:paraId="4B07A743" w14:textId="4E00B242" w:rsidR="00FA48B0" w:rsidRPr="005956CC" w:rsidDel="00A41CA8" w:rsidRDefault="00FA48B0" w:rsidP="0094574C">
            <w:pPr>
              <w:pStyle w:val="TableParagraph"/>
              <w:ind w:left="196" w:right="196"/>
              <w:rPr>
                <w:del w:id="70" w:author="GREENBLUE" w:date="2024-10-10T13:59:00Z"/>
                <w:rFonts w:eastAsiaTheme="minorEastAsia"/>
                <w:sz w:val="18"/>
                <w:lang w:eastAsia="ko-KR"/>
              </w:rPr>
            </w:pPr>
            <w:del w:id="71" w:author="GREENBLUE" w:date="2024-10-10T13:59:00Z">
              <w:r w:rsidDel="00A41CA8">
                <w:rPr>
                  <w:rFonts w:eastAsiaTheme="minorEastAsia" w:hint="eastAsia"/>
                  <w:sz w:val="18"/>
                  <w:lang w:eastAsia="ko-KR"/>
                </w:rPr>
                <w:delText>0</w:delText>
              </w:r>
              <w:r w:rsidDel="00A41CA8">
                <w:rPr>
                  <w:rFonts w:eastAsiaTheme="minorEastAsia"/>
                  <w:sz w:val="18"/>
                  <w:lang w:eastAsia="ko-KR"/>
                </w:rPr>
                <w:delText>, 1</w:delText>
              </w:r>
            </w:del>
          </w:p>
        </w:tc>
      </w:tr>
      <w:tr w:rsidR="00480C32" w14:paraId="2B80C9E4" w14:textId="77777777" w:rsidTr="0094574C">
        <w:trPr>
          <w:trHeight w:val="462"/>
        </w:trPr>
        <w:tc>
          <w:tcPr>
            <w:tcW w:w="3356" w:type="dxa"/>
          </w:tcPr>
          <w:p w14:paraId="0BB4566B" w14:textId="13C76F30" w:rsidR="00480C32" w:rsidRDefault="00564D1B" w:rsidP="0094574C">
            <w:pPr>
              <w:pStyle w:val="TableParagraph"/>
              <w:ind w:right="196"/>
              <w:rPr>
                <w:sz w:val="18"/>
              </w:rPr>
            </w:pPr>
            <w:ins w:id="72" w:author="USER" w:date="2024-03-28T13:34:00Z">
              <w:r>
                <w:rPr>
                  <w:sz w:val="18"/>
                </w:rPr>
                <w:t>C</w:t>
              </w:r>
              <w:r w:rsidRPr="00564D1B">
                <w:rPr>
                  <w:sz w:val="18"/>
                </w:rPr>
                <w:t>atalogue Element Identifier</w:t>
              </w:r>
            </w:ins>
            <w:del w:id="73" w:author="USER" w:date="2024-03-28T13:34:00Z">
              <w:r w:rsidR="00480C32" w:rsidDel="00564D1B">
                <w:rPr>
                  <w:sz w:val="18"/>
                </w:rPr>
                <w:delText>Marine Resource Name</w:delText>
              </w:r>
            </w:del>
          </w:p>
        </w:tc>
        <w:tc>
          <w:tcPr>
            <w:tcW w:w="1677" w:type="dxa"/>
          </w:tcPr>
          <w:p w14:paraId="206401C4" w14:textId="77777777" w:rsidR="00480C32" w:rsidRDefault="00480C32" w:rsidP="0094574C">
            <w:pPr>
              <w:pStyle w:val="TableParagraph"/>
              <w:spacing w:before="0"/>
              <w:ind w:left="196" w:right="196"/>
              <w:rPr>
                <w:rFonts w:ascii="Times New Roman"/>
                <w:sz w:val="18"/>
              </w:rPr>
            </w:pPr>
          </w:p>
        </w:tc>
        <w:tc>
          <w:tcPr>
            <w:tcW w:w="2515" w:type="dxa"/>
          </w:tcPr>
          <w:p w14:paraId="37A48D34" w14:textId="77777777" w:rsidR="00480C32" w:rsidRDefault="00480C32" w:rsidP="0094574C">
            <w:pPr>
              <w:pStyle w:val="TableParagraph"/>
              <w:spacing w:before="0"/>
              <w:ind w:left="196" w:right="196"/>
              <w:rPr>
                <w:rFonts w:ascii="Times New Roman"/>
                <w:sz w:val="18"/>
              </w:rPr>
            </w:pPr>
          </w:p>
        </w:tc>
        <w:tc>
          <w:tcPr>
            <w:tcW w:w="962" w:type="dxa"/>
          </w:tcPr>
          <w:p w14:paraId="3EC9C4EE" w14:textId="26421A3B" w:rsidR="00480C32" w:rsidRDefault="00480C32" w:rsidP="0094574C">
            <w:pPr>
              <w:pStyle w:val="TableParagraph"/>
              <w:ind w:left="196" w:right="196"/>
              <w:rPr>
                <w:sz w:val="18"/>
              </w:rPr>
            </w:pPr>
            <w:r>
              <w:rPr>
                <w:sz w:val="18"/>
              </w:rPr>
              <w:t>UN</w:t>
            </w:r>
          </w:p>
        </w:tc>
        <w:tc>
          <w:tcPr>
            <w:tcW w:w="1555" w:type="dxa"/>
          </w:tcPr>
          <w:p w14:paraId="5D94AB69" w14:textId="50F50D18" w:rsidR="00480C32" w:rsidRDefault="00480C32" w:rsidP="0094574C">
            <w:pPr>
              <w:pStyle w:val="TableParagraph"/>
              <w:ind w:left="196" w:right="196"/>
              <w:rPr>
                <w:sz w:val="18"/>
              </w:rPr>
            </w:pPr>
            <w:r>
              <w:rPr>
                <w:sz w:val="18"/>
              </w:rPr>
              <w:t>0, 1</w:t>
            </w:r>
          </w:p>
        </w:tc>
      </w:tr>
      <w:tr w:rsidR="00FA48B0" w14:paraId="36E6EE06" w14:textId="77777777" w:rsidTr="0094574C">
        <w:trPr>
          <w:trHeight w:val="462"/>
        </w:trPr>
        <w:tc>
          <w:tcPr>
            <w:tcW w:w="3356" w:type="dxa"/>
          </w:tcPr>
          <w:p w14:paraId="4B2EE50C" w14:textId="59BE5EE4" w:rsidR="00FA48B0" w:rsidRPr="005956CC" w:rsidRDefault="00FA48B0" w:rsidP="0094574C">
            <w:pPr>
              <w:pStyle w:val="TableParagraph"/>
              <w:ind w:left="196" w:right="196"/>
              <w:rPr>
                <w:rFonts w:eastAsiaTheme="minorEastAsia"/>
                <w:sz w:val="18"/>
                <w:lang w:eastAsia="ko-KR"/>
              </w:rPr>
            </w:pPr>
            <w:r>
              <w:rPr>
                <w:rFonts w:eastAsiaTheme="minorEastAsia" w:hint="eastAsia"/>
                <w:sz w:val="18"/>
                <w:lang w:eastAsia="ko-KR"/>
              </w:rPr>
              <w:t>N</w:t>
            </w:r>
            <w:r>
              <w:rPr>
                <w:rFonts w:eastAsiaTheme="minorEastAsia"/>
                <w:sz w:val="18"/>
                <w:lang w:eastAsia="ko-KR"/>
              </w:rPr>
              <w:t>ot For Navigation</w:t>
            </w:r>
          </w:p>
        </w:tc>
        <w:tc>
          <w:tcPr>
            <w:tcW w:w="1677" w:type="dxa"/>
          </w:tcPr>
          <w:p w14:paraId="6115D7F2" w14:textId="77777777" w:rsidR="00FA48B0" w:rsidRDefault="00FA48B0" w:rsidP="0094574C">
            <w:pPr>
              <w:pStyle w:val="TableParagraph"/>
              <w:spacing w:before="0"/>
              <w:ind w:left="196" w:right="196"/>
              <w:rPr>
                <w:rFonts w:ascii="Times New Roman"/>
                <w:sz w:val="18"/>
              </w:rPr>
            </w:pPr>
          </w:p>
        </w:tc>
        <w:tc>
          <w:tcPr>
            <w:tcW w:w="2515" w:type="dxa"/>
          </w:tcPr>
          <w:p w14:paraId="1E0A4FE9" w14:textId="77777777" w:rsidR="00FA48B0" w:rsidRDefault="00FA48B0" w:rsidP="0094574C">
            <w:pPr>
              <w:pStyle w:val="TableParagraph"/>
              <w:spacing w:before="0"/>
              <w:ind w:left="196" w:right="196"/>
              <w:rPr>
                <w:rFonts w:ascii="Times New Roman"/>
                <w:sz w:val="18"/>
              </w:rPr>
            </w:pPr>
          </w:p>
        </w:tc>
        <w:tc>
          <w:tcPr>
            <w:tcW w:w="962" w:type="dxa"/>
          </w:tcPr>
          <w:p w14:paraId="0CA84DD4" w14:textId="40FF9E5E" w:rsidR="00FA48B0" w:rsidRPr="005956CC" w:rsidRDefault="00FA48B0" w:rsidP="0094574C">
            <w:pPr>
              <w:pStyle w:val="TableParagraph"/>
              <w:ind w:left="196" w:right="196"/>
              <w:rPr>
                <w:rFonts w:eastAsiaTheme="minorEastAsia"/>
                <w:sz w:val="18"/>
                <w:lang w:eastAsia="ko-KR"/>
              </w:rPr>
            </w:pPr>
            <w:r>
              <w:rPr>
                <w:rFonts w:eastAsiaTheme="minorEastAsia"/>
                <w:sz w:val="18"/>
                <w:lang w:eastAsia="ko-KR"/>
              </w:rPr>
              <w:t>BO</w:t>
            </w:r>
          </w:p>
        </w:tc>
        <w:tc>
          <w:tcPr>
            <w:tcW w:w="1555" w:type="dxa"/>
          </w:tcPr>
          <w:p w14:paraId="2FBE69A0" w14:textId="186D9024" w:rsidR="00FA48B0" w:rsidRPr="005956CC" w:rsidRDefault="00FA48B0"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480C32" w:rsidDel="00357F5C" w14:paraId="28DF2EA5" w14:textId="43745D43" w:rsidTr="0094574C">
        <w:trPr>
          <w:trHeight w:val="462"/>
          <w:del w:id="74" w:author="USER" w:date="2024-04-08T14:18:00Z"/>
        </w:trPr>
        <w:tc>
          <w:tcPr>
            <w:tcW w:w="3356" w:type="dxa"/>
          </w:tcPr>
          <w:p w14:paraId="02C67489" w14:textId="74EAC8F4" w:rsidR="00480C32" w:rsidDel="00357F5C" w:rsidRDefault="00480C32" w:rsidP="0094574C">
            <w:pPr>
              <w:pStyle w:val="TableParagraph"/>
              <w:ind w:left="196" w:right="196"/>
              <w:rPr>
                <w:del w:id="75" w:author="USER" w:date="2024-04-08T14:18:00Z"/>
                <w:sz w:val="18"/>
              </w:rPr>
            </w:pPr>
            <w:del w:id="76" w:author="USER" w:date="2024-04-08T14:18:00Z">
              <w:r w:rsidDel="00357F5C">
                <w:rPr>
                  <w:sz w:val="18"/>
                </w:rPr>
                <w:delText>Purpose</w:delText>
              </w:r>
            </w:del>
          </w:p>
        </w:tc>
        <w:tc>
          <w:tcPr>
            <w:tcW w:w="1677" w:type="dxa"/>
          </w:tcPr>
          <w:p w14:paraId="127166CF" w14:textId="6E2C352B" w:rsidR="00480C32" w:rsidDel="00357F5C" w:rsidRDefault="00480C32" w:rsidP="0094574C">
            <w:pPr>
              <w:pStyle w:val="TableParagraph"/>
              <w:spacing w:before="0"/>
              <w:ind w:left="196" w:right="196"/>
              <w:rPr>
                <w:del w:id="77" w:author="USER" w:date="2024-04-08T14:18:00Z"/>
                <w:rFonts w:ascii="Times New Roman"/>
                <w:sz w:val="18"/>
              </w:rPr>
            </w:pPr>
          </w:p>
        </w:tc>
        <w:tc>
          <w:tcPr>
            <w:tcW w:w="2515" w:type="dxa"/>
          </w:tcPr>
          <w:p w14:paraId="21F1DCE5" w14:textId="3E6F7189" w:rsidR="00A83B61" w:rsidRPr="005956CC" w:rsidDel="00357F5C" w:rsidRDefault="00E11B58" w:rsidP="0094574C">
            <w:pPr>
              <w:pStyle w:val="TableParagraph"/>
              <w:ind w:left="196" w:right="196"/>
              <w:rPr>
                <w:del w:id="78" w:author="USER" w:date="2024-04-08T14:18:00Z"/>
                <w:sz w:val="18"/>
                <w:szCs w:val="18"/>
              </w:rPr>
            </w:pPr>
            <w:del w:id="79" w:author="USER" w:date="2024-04-08T14:18:00Z">
              <w:r w:rsidRPr="005956CC" w:rsidDel="00357F5C">
                <w:rPr>
                  <w:sz w:val="18"/>
                  <w:szCs w:val="18"/>
                </w:rPr>
                <w:delText>1</w:delText>
              </w:r>
              <w:r w:rsidR="00480C32" w:rsidRPr="005956CC" w:rsidDel="00357F5C">
                <w:rPr>
                  <w:sz w:val="18"/>
                  <w:szCs w:val="18"/>
                </w:rPr>
                <w:delText xml:space="preserve"> : new dataset </w:delText>
              </w:r>
            </w:del>
          </w:p>
          <w:p w14:paraId="6D0E3BC8" w14:textId="10732341" w:rsidR="00A83B61" w:rsidRPr="005956CC" w:rsidDel="00357F5C" w:rsidRDefault="00E11B58" w:rsidP="0094574C">
            <w:pPr>
              <w:pStyle w:val="TableParagraph"/>
              <w:ind w:left="196" w:right="196"/>
              <w:rPr>
                <w:del w:id="80" w:author="USER" w:date="2024-04-08T14:18:00Z"/>
                <w:sz w:val="18"/>
                <w:szCs w:val="18"/>
              </w:rPr>
            </w:pPr>
            <w:del w:id="81" w:author="USER" w:date="2024-04-08T14:18:00Z">
              <w:r w:rsidRPr="005956CC" w:rsidDel="00357F5C">
                <w:rPr>
                  <w:sz w:val="18"/>
                  <w:szCs w:val="18"/>
                </w:rPr>
                <w:delText xml:space="preserve">2 </w:delText>
              </w:r>
              <w:r w:rsidR="00480C32" w:rsidRPr="005956CC" w:rsidDel="00357F5C">
                <w:rPr>
                  <w:sz w:val="18"/>
                  <w:szCs w:val="18"/>
                </w:rPr>
                <w:delText xml:space="preserve">: new edition </w:delText>
              </w:r>
            </w:del>
          </w:p>
          <w:p w14:paraId="20ACEB84" w14:textId="7857F1A6" w:rsidR="00E11B58" w:rsidRPr="005956CC" w:rsidDel="00357F5C" w:rsidRDefault="00A83B61" w:rsidP="0094574C">
            <w:pPr>
              <w:pStyle w:val="TableParagraph"/>
              <w:ind w:left="196" w:right="196"/>
              <w:rPr>
                <w:del w:id="82" w:author="USER" w:date="2024-04-08T14:18:00Z"/>
                <w:sz w:val="18"/>
                <w:szCs w:val="18"/>
              </w:rPr>
            </w:pPr>
            <w:del w:id="83" w:author="USER" w:date="2024-04-08T14:18:00Z">
              <w:r w:rsidRPr="005956CC" w:rsidDel="00357F5C">
                <w:rPr>
                  <w:sz w:val="18"/>
                  <w:szCs w:val="18"/>
                </w:rPr>
                <w:delText xml:space="preserve">3 </w:delText>
              </w:r>
              <w:r w:rsidR="00480C32" w:rsidRPr="005956CC" w:rsidDel="00357F5C">
                <w:rPr>
                  <w:sz w:val="18"/>
                  <w:szCs w:val="18"/>
                </w:rPr>
                <w:delText>: update</w:delText>
              </w:r>
            </w:del>
          </w:p>
          <w:p w14:paraId="2283CF9A" w14:textId="4C75B014" w:rsidR="00A83B61" w:rsidRPr="005956CC" w:rsidDel="00357F5C" w:rsidRDefault="00A83B61" w:rsidP="0094574C">
            <w:pPr>
              <w:pStyle w:val="TableParagraph"/>
              <w:ind w:left="196" w:right="196"/>
              <w:rPr>
                <w:del w:id="84" w:author="USER" w:date="2024-04-08T14:18:00Z"/>
                <w:rFonts w:eastAsiaTheme="minorEastAsia"/>
                <w:sz w:val="18"/>
                <w:szCs w:val="18"/>
                <w:lang w:eastAsia="ko-KR"/>
              </w:rPr>
            </w:pPr>
            <w:del w:id="85" w:author="USER" w:date="2024-04-08T14:18:00Z">
              <w:r w:rsidRPr="005956CC" w:rsidDel="00357F5C">
                <w:rPr>
                  <w:rFonts w:eastAsiaTheme="minorEastAsia"/>
                  <w:sz w:val="18"/>
                  <w:szCs w:val="18"/>
                  <w:lang w:eastAsia="ko-KR"/>
                </w:rPr>
                <w:delText>4 : re-issue</w:delText>
              </w:r>
            </w:del>
          </w:p>
          <w:p w14:paraId="13C1AED9" w14:textId="06E3F106" w:rsidR="00A83B61" w:rsidRPr="005956CC" w:rsidDel="00357F5C" w:rsidRDefault="00A83B61" w:rsidP="0094574C">
            <w:pPr>
              <w:pStyle w:val="TableParagraph"/>
              <w:ind w:left="196" w:right="196"/>
              <w:rPr>
                <w:del w:id="86" w:author="USER" w:date="2024-04-08T14:18:00Z"/>
                <w:rFonts w:eastAsiaTheme="minorEastAsia"/>
                <w:sz w:val="18"/>
                <w:szCs w:val="18"/>
                <w:lang w:eastAsia="ko-KR"/>
              </w:rPr>
            </w:pPr>
            <w:del w:id="87" w:author="USER" w:date="2024-04-08T14:18:00Z">
              <w:r w:rsidRPr="005956CC" w:rsidDel="00357F5C">
                <w:rPr>
                  <w:rFonts w:eastAsiaTheme="minorEastAsia"/>
                  <w:sz w:val="18"/>
                  <w:szCs w:val="18"/>
                  <w:lang w:eastAsia="ko-KR"/>
                </w:rPr>
                <w:delText>5 : cancellation</w:delText>
              </w:r>
            </w:del>
          </w:p>
          <w:p w14:paraId="5F76D0B7" w14:textId="777D8C7F" w:rsidR="00A83B61" w:rsidDel="00357F5C" w:rsidRDefault="00A83B61" w:rsidP="0094574C">
            <w:pPr>
              <w:pStyle w:val="TableParagraph"/>
              <w:ind w:left="196" w:right="196"/>
              <w:rPr>
                <w:del w:id="88" w:author="USER" w:date="2024-04-08T14:18:00Z"/>
              </w:rPr>
            </w:pPr>
            <w:del w:id="89" w:author="USER" w:date="2024-04-08T14:18:00Z">
              <w:r w:rsidRPr="005956CC" w:rsidDel="00357F5C">
                <w:rPr>
                  <w:rFonts w:eastAsiaTheme="minorEastAsia"/>
                  <w:sz w:val="18"/>
                  <w:szCs w:val="18"/>
                  <w:lang w:eastAsia="ko-KR"/>
                </w:rPr>
                <w:delText>6 : delta</w:delText>
              </w:r>
            </w:del>
          </w:p>
          <w:p w14:paraId="2381BC84" w14:textId="2683EDA2" w:rsidR="00A83B61" w:rsidDel="00357F5C" w:rsidRDefault="00A83B61" w:rsidP="0094574C">
            <w:pPr>
              <w:pStyle w:val="TableParagraph"/>
              <w:ind w:left="196" w:right="196"/>
              <w:rPr>
                <w:del w:id="90" w:author="USER" w:date="2024-04-08T14:18:00Z"/>
              </w:rPr>
            </w:pPr>
          </w:p>
        </w:tc>
        <w:tc>
          <w:tcPr>
            <w:tcW w:w="962" w:type="dxa"/>
          </w:tcPr>
          <w:p w14:paraId="4329E90E" w14:textId="6CFE3A7E" w:rsidR="00480C32" w:rsidDel="00357F5C" w:rsidRDefault="00480C32" w:rsidP="0094574C">
            <w:pPr>
              <w:pStyle w:val="TableParagraph"/>
              <w:ind w:left="196" w:right="196"/>
              <w:rPr>
                <w:del w:id="91" w:author="USER" w:date="2024-04-08T14:18:00Z"/>
                <w:sz w:val="18"/>
              </w:rPr>
            </w:pPr>
            <w:del w:id="92" w:author="USER" w:date="2024-04-08T14:18:00Z">
              <w:r w:rsidDel="00357F5C">
                <w:rPr>
                  <w:sz w:val="18"/>
                </w:rPr>
                <w:delText>EN</w:delText>
              </w:r>
            </w:del>
          </w:p>
        </w:tc>
        <w:tc>
          <w:tcPr>
            <w:tcW w:w="1555" w:type="dxa"/>
          </w:tcPr>
          <w:p w14:paraId="39DE869E" w14:textId="3A755CC2" w:rsidR="00480C32" w:rsidDel="00357F5C" w:rsidRDefault="00480C32" w:rsidP="0094574C">
            <w:pPr>
              <w:pStyle w:val="TableParagraph"/>
              <w:ind w:left="196" w:right="196"/>
              <w:rPr>
                <w:del w:id="93" w:author="USER" w:date="2024-04-08T14:18:00Z"/>
                <w:sz w:val="18"/>
              </w:rPr>
            </w:pPr>
            <w:del w:id="94" w:author="USER" w:date="2024-04-08T14:18:00Z">
              <w:r w:rsidDel="00357F5C">
                <w:rPr>
                  <w:sz w:val="18"/>
                </w:rPr>
                <w:delText>0, 1</w:delText>
              </w:r>
            </w:del>
          </w:p>
        </w:tc>
      </w:tr>
      <w:tr w:rsidR="00F30712" w:rsidDel="004C1E08" w14:paraId="3E1ED1F2" w14:textId="7CECAE5A" w:rsidTr="0094574C">
        <w:trPr>
          <w:trHeight w:val="462"/>
          <w:del w:id="95" w:author="USER" w:date="2024-03-27T21:53:00Z"/>
        </w:trPr>
        <w:tc>
          <w:tcPr>
            <w:tcW w:w="3356" w:type="dxa"/>
          </w:tcPr>
          <w:p w14:paraId="4AFF1E03" w14:textId="2B5D1DD3" w:rsidR="00F30712" w:rsidDel="004C1E08" w:rsidRDefault="00F30712" w:rsidP="0094574C">
            <w:pPr>
              <w:pStyle w:val="TableParagraph"/>
              <w:ind w:left="196" w:right="196"/>
              <w:rPr>
                <w:del w:id="96" w:author="USER" w:date="2024-03-27T21:53:00Z"/>
                <w:sz w:val="18"/>
              </w:rPr>
            </w:pPr>
            <w:del w:id="97" w:author="USER" w:date="2024-03-27T21:53:00Z">
              <w:r w:rsidDel="004C1E08">
                <w:rPr>
                  <w:sz w:val="18"/>
                </w:rPr>
                <w:delText>S</w:delText>
              </w:r>
              <w:r w:rsidRPr="00F30712" w:rsidDel="004C1E08">
                <w:rPr>
                  <w:sz w:val="18"/>
                </w:rPr>
                <w:delText>ounding</w:delText>
              </w:r>
              <w:r w:rsidDel="004C1E08">
                <w:rPr>
                  <w:sz w:val="18"/>
                </w:rPr>
                <w:delText xml:space="preserve"> </w:delText>
              </w:r>
              <w:r w:rsidRPr="00F30712" w:rsidDel="004C1E08">
                <w:rPr>
                  <w:sz w:val="18"/>
                </w:rPr>
                <w:delText>Datum</w:delText>
              </w:r>
            </w:del>
          </w:p>
        </w:tc>
        <w:tc>
          <w:tcPr>
            <w:tcW w:w="1677" w:type="dxa"/>
          </w:tcPr>
          <w:p w14:paraId="382F3627" w14:textId="2E4DEA6A" w:rsidR="00F30712" w:rsidDel="004C1E08" w:rsidRDefault="00F30712" w:rsidP="0094574C">
            <w:pPr>
              <w:pStyle w:val="TableParagraph"/>
              <w:spacing w:before="0"/>
              <w:ind w:left="196" w:right="196"/>
              <w:rPr>
                <w:del w:id="98" w:author="USER" w:date="2024-03-27T21:53:00Z"/>
                <w:rFonts w:ascii="Times New Roman"/>
                <w:sz w:val="18"/>
              </w:rPr>
            </w:pPr>
          </w:p>
        </w:tc>
        <w:tc>
          <w:tcPr>
            <w:tcW w:w="2515" w:type="dxa"/>
          </w:tcPr>
          <w:p w14:paraId="0C1D007F" w14:textId="2E78587B" w:rsidR="00213BB4" w:rsidRPr="00213BB4" w:rsidDel="004C1E08" w:rsidRDefault="00213BB4" w:rsidP="0094574C">
            <w:pPr>
              <w:pStyle w:val="a3"/>
              <w:spacing w:line="398" w:lineRule="auto"/>
              <w:ind w:right="220"/>
              <w:rPr>
                <w:del w:id="99" w:author="USER" w:date="2024-03-27T21:53:00Z"/>
                <w:b w:val="0"/>
                <w:bCs/>
                <w:sz w:val="18"/>
                <w:szCs w:val="18"/>
              </w:rPr>
            </w:pPr>
            <w:del w:id="100" w:author="USER" w:date="2024-03-27T21:53:00Z">
              <w:r w:rsidRPr="00213BB4" w:rsidDel="004C1E08">
                <w:rPr>
                  <w:b w:val="0"/>
                  <w:bCs/>
                  <w:sz w:val="18"/>
                  <w:szCs w:val="18"/>
                </w:rPr>
                <w:delText xml:space="preserve">1 : mean low water springs </w:delText>
              </w:r>
            </w:del>
          </w:p>
          <w:p w14:paraId="171B48BF" w14:textId="15DCFACA" w:rsidR="00213BB4" w:rsidRPr="00213BB4" w:rsidDel="004C1E08" w:rsidRDefault="00213BB4" w:rsidP="0094574C">
            <w:pPr>
              <w:pStyle w:val="a3"/>
              <w:spacing w:line="398" w:lineRule="auto"/>
              <w:ind w:right="220"/>
              <w:rPr>
                <w:del w:id="101" w:author="USER" w:date="2024-03-27T21:53:00Z"/>
                <w:b w:val="0"/>
                <w:bCs/>
                <w:sz w:val="18"/>
                <w:szCs w:val="18"/>
              </w:rPr>
            </w:pPr>
            <w:del w:id="102" w:author="USER" w:date="2024-03-27T21:53:00Z">
              <w:r w:rsidRPr="00213BB4" w:rsidDel="004C1E08">
                <w:rPr>
                  <w:b w:val="0"/>
                  <w:bCs/>
                  <w:sz w:val="18"/>
                  <w:szCs w:val="18"/>
                </w:rPr>
                <w:delText xml:space="preserve">2 : mean lower low water springs </w:delText>
              </w:r>
            </w:del>
          </w:p>
          <w:p w14:paraId="1B100C0C" w14:textId="2F72AE2E" w:rsidR="00213BB4" w:rsidRPr="00213BB4" w:rsidDel="004C1E08" w:rsidRDefault="00213BB4" w:rsidP="0094574C">
            <w:pPr>
              <w:pStyle w:val="a3"/>
              <w:spacing w:line="398" w:lineRule="auto"/>
              <w:ind w:right="220"/>
              <w:rPr>
                <w:del w:id="103" w:author="USER" w:date="2024-03-27T21:53:00Z"/>
                <w:b w:val="0"/>
                <w:bCs/>
                <w:sz w:val="18"/>
                <w:szCs w:val="18"/>
              </w:rPr>
            </w:pPr>
            <w:del w:id="104" w:author="USER" w:date="2024-03-27T21:53:00Z">
              <w:r w:rsidRPr="00213BB4" w:rsidDel="004C1E08">
                <w:rPr>
                  <w:b w:val="0"/>
                  <w:bCs/>
                  <w:sz w:val="18"/>
                  <w:szCs w:val="18"/>
                </w:rPr>
                <w:delText xml:space="preserve">3 : mean sea level </w:delText>
              </w:r>
            </w:del>
          </w:p>
          <w:p w14:paraId="24DCDA1A" w14:textId="1DCBCDD8" w:rsidR="00213BB4" w:rsidRPr="00213BB4" w:rsidDel="004C1E08" w:rsidRDefault="00213BB4" w:rsidP="0094574C">
            <w:pPr>
              <w:pStyle w:val="a3"/>
              <w:spacing w:line="398" w:lineRule="auto"/>
              <w:ind w:right="220"/>
              <w:rPr>
                <w:del w:id="105" w:author="USER" w:date="2024-03-27T21:53:00Z"/>
                <w:b w:val="0"/>
                <w:bCs/>
                <w:sz w:val="18"/>
                <w:szCs w:val="18"/>
              </w:rPr>
            </w:pPr>
            <w:del w:id="106" w:author="USER" w:date="2024-03-27T21:53:00Z">
              <w:r w:rsidRPr="00213BB4" w:rsidDel="004C1E08">
                <w:rPr>
                  <w:b w:val="0"/>
                  <w:bCs/>
                  <w:sz w:val="18"/>
                  <w:szCs w:val="18"/>
                </w:rPr>
                <w:delText xml:space="preserve">4 : lowest low water </w:delText>
              </w:r>
            </w:del>
          </w:p>
          <w:p w14:paraId="0FAF9CE7" w14:textId="7C25188B" w:rsidR="00213BB4" w:rsidRPr="00213BB4" w:rsidDel="004C1E08" w:rsidRDefault="00213BB4" w:rsidP="0094574C">
            <w:pPr>
              <w:pStyle w:val="a3"/>
              <w:spacing w:line="398" w:lineRule="auto"/>
              <w:ind w:right="220"/>
              <w:rPr>
                <w:del w:id="107" w:author="USER" w:date="2024-03-27T21:53:00Z"/>
                <w:b w:val="0"/>
                <w:bCs/>
                <w:sz w:val="18"/>
                <w:szCs w:val="18"/>
              </w:rPr>
            </w:pPr>
            <w:del w:id="108" w:author="USER" w:date="2024-03-27T21:53:00Z">
              <w:r w:rsidRPr="00213BB4" w:rsidDel="004C1E08">
                <w:rPr>
                  <w:b w:val="0"/>
                  <w:bCs/>
                  <w:sz w:val="18"/>
                  <w:szCs w:val="18"/>
                </w:rPr>
                <w:delText>5 : mean low water</w:delText>
              </w:r>
            </w:del>
          </w:p>
          <w:p w14:paraId="198B7D2F" w14:textId="40F23311" w:rsidR="00213BB4" w:rsidRPr="00213BB4" w:rsidDel="004C1E08" w:rsidRDefault="00213BB4" w:rsidP="0094574C">
            <w:pPr>
              <w:pStyle w:val="a3"/>
              <w:spacing w:line="398" w:lineRule="auto"/>
              <w:ind w:right="220"/>
              <w:rPr>
                <w:del w:id="109" w:author="USER" w:date="2024-03-27T21:53:00Z"/>
                <w:b w:val="0"/>
                <w:bCs/>
                <w:sz w:val="18"/>
                <w:szCs w:val="18"/>
              </w:rPr>
            </w:pPr>
            <w:del w:id="110" w:author="USER" w:date="2024-03-27T21:53:00Z">
              <w:r w:rsidRPr="00213BB4" w:rsidDel="004C1E08">
                <w:rPr>
                  <w:b w:val="0"/>
                  <w:bCs/>
                  <w:sz w:val="18"/>
                  <w:szCs w:val="18"/>
                </w:rPr>
                <w:delText xml:space="preserve">6 : lowest low water springs </w:delText>
              </w:r>
            </w:del>
          </w:p>
          <w:p w14:paraId="2F9A5801" w14:textId="125B727C" w:rsidR="00213BB4" w:rsidRPr="00213BB4" w:rsidDel="004C1E08" w:rsidRDefault="00213BB4" w:rsidP="0094574C">
            <w:pPr>
              <w:pStyle w:val="a3"/>
              <w:spacing w:line="398" w:lineRule="auto"/>
              <w:ind w:right="220"/>
              <w:rPr>
                <w:del w:id="111" w:author="USER" w:date="2024-03-27T21:53:00Z"/>
                <w:b w:val="0"/>
                <w:bCs/>
                <w:sz w:val="18"/>
                <w:szCs w:val="18"/>
              </w:rPr>
            </w:pPr>
            <w:del w:id="112" w:author="USER" w:date="2024-03-27T21:53:00Z">
              <w:r w:rsidRPr="00213BB4" w:rsidDel="004C1E08">
                <w:rPr>
                  <w:b w:val="0"/>
                  <w:bCs/>
                  <w:sz w:val="18"/>
                  <w:szCs w:val="18"/>
                </w:rPr>
                <w:delText xml:space="preserve">7 : approximate mean low water springs </w:delText>
              </w:r>
            </w:del>
          </w:p>
          <w:p w14:paraId="5528F4C3" w14:textId="54620901" w:rsidR="00213BB4" w:rsidRPr="00213BB4" w:rsidDel="004C1E08" w:rsidRDefault="00213BB4" w:rsidP="0094574C">
            <w:pPr>
              <w:pStyle w:val="a3"/>
              <w:spacing w:line="398" w:lineRule="auto"/>
              <w:ind w:right="220"/>
              <w:rPr>
                <w:del w:id="113" w:author="USER" w:date="2024-03-27T21:53:00Z"/>
                <w:b w:val="0"/>
                <w:bCs/>
                <w:sz w:val="18"/>
                <w:szCs w:val="18"/>
              </w:rPr>
            </w:pPr>
            <w:del w:id="114" w:author="USER" w:date="2024-03-27T21:53:00Z">
              <w:r w:rsidRPr="00213BB4" w:rsidDel="004C1E08">
                <w:rPr>
                  <w:b w:val="0"/>
                  <w:bCs/>
                  <w:sz w:val="18"/>
                  <w:szCs w:val="18"/>
                </w:rPr>
                <w:delText xml:space="preserve">8 : Indian spring low water </w:delText>
              </w:r>
            </w:del>
          </w:p>
          <w:p w14:paraId="61A2B220" w14:textId="36E71C7E" w:rsidR="00213BB4" w:rsidRPr="00213BB4" w:rsidDel="004C1E08" w:rsidRDefault="00213BB4" w:rsidP="0094574C">
            <w:pPr>
              <w:pStyle w:val="a3"/>
              <w:spacing w:line="398" w:lineRule="auto"/>
              <w:ind w:right="220"/>
              <w:rPr>
                <w:del w:id="115" w:author="USER" w:date="2024-03-27T21:53:00Z"/>
                <w:b w:val="0"/>
                <w:bCs/>
                <w:sz w:val="18"/>
                <w:szCs w:val="18"/>
              </w:rPr>
            </w:pPr>
            <w:del w:id="116" w:author="USER" w:date="2024-03-27T21:53:00Z">
              <w:r w:rsidRPr="00213BB4" w:rsidDel="004C1E08">
                <w:rPr>
                  <w:b w:val="0"/>
                  <w:bCs/>
                  <w:sz w:val="18"/>
                  <w:szCs w:val="18"/>
                </w:rPr>
                <w:delText>9 : low water springs</w:delText>
              </w:r>
            </w:del>
          </w:p>
          <w:p w14:paraId="3CE89EDD" w14:textId="49749061" w:rsidR="00213BB4" w:rsidRPr="00213BB4" w:rsidDel="004C1E08" w:rsidRDefault="00213BB4" w:rsidP="0094574C">
            <w:pPr>
              <w:pStyle w:val="a3"/>
              <w:spacing w:line="398" w:lineRule="auto"/>
              <w:ind w:right="220"/>
              <w:rPr>
                <w:del w:id="117" w:author="USER" w:date="2024-03-27T21:53:00Z"/>
                <w:b w:val="0"/>
                <w:bCs/>
                <w:sz w:val="18"/>
                <w:szCs w:val="18"/>
              </w:rPr>
            </w:pPr>
            <w:del w:id="118" w:author="USER" w:date="2024-03-27T21:53:00Z">
              <w:r w:rsidRPr="00213BB4" w:rsidDel="004C1E08">
                <w:rPr>
                  <w:b w:val="0"/>
                  <w:bCs/>
                  <w:sz w:val="18"/>
                  <w:szCs w:val="18"/>
                </w:rPr>
                <w:delText xml:space="preserve">10 : approximate lowest astronomical tide </w:delText>
              </w:r>
            </w:del>
          </w:p>
          <w:p w14:paraId="3FB93978" w14:textId="3280B5CC" w:rsidR="00213BB4" w:rsidRPr="00213BB4" w:rsidDel="004C1E08" w:rsidRDefault="00213BB4" w:rsidP="0094574C">
            <w:pPr>
              <w:pStyle w:val="a3"/>
              <w:spacing w:line="398" w:lineRule="auto"/>
              <w:ind w:right="220"/>
              <w:rPr>
                <w:del w:id="119" w:author="USER" w:date="2024-03-27T21:53:00Z"/>
                <w:b w:val="0"/>
                <w:bCs/>
                <w:sz w:val="18"/>
                <w:szCs w:val="18"/>
              </w:rPr>
            </w:pPr>
            <w:del w:id="120" w:author="USER" w:date="2024-03-27T21:53:00Z">
              <w:r w:rsidRPr="00213BB4" w:rsidDel="004C1E08">
                <w:rPr>
                  <w:b w:val="0"/>
                  <w:bCs/>
                  <w:sz w:val="18"/>
                  <w:szCs w:val="18"/>
                </w:rPr>
                <w:delText xml:space="preserve">11 : nearly lowest low water </w:delText>
              </w:r>
            </w:del>
          </w:p>
          <w:p w14:paraId="566EE1A2" w14:textId="21661086" w:rsidR="00213BB4" w:rsidRPr="00213BB4" w:rsidDel="004C1E08" w:rsidRDefault="00213BB4" w:rsidP="0094574C">
            <w:pPr>
              <w:pStyle w:val="a3"/>
              <w:spacing w:line="398" w:lineRule="auto"/>
              <w:ind w:right="220"/>
              <w:rPr>
                <w:del w:id="121" w:author="USER" w:date="2024-03-27T21:53:00Z"/>
                <w:b w:val="0"/>
                <w:bCs/>
                <w:sz w:val="18"/>
                <w:szCs w:val="18"/>
              </w:rPr>
            </w:pPr>
            <w:del w:id="122" w:author="USER" w:date="2024-03-27T21:53:00Z">
              <w:r w:rsidRPr="00213BB4" w:rsidDel="004C1E08">
                <w:rPr>
                  <w:b w:val="0"/>
                  <w:bCs/>
                  <w:sz w:val="18"/>
                  <w:szCs w:val="18"/>
                </w:rPr>
                <w:delText xml:space="preserve">12 : mean lower low water </w:delText>
              </w:r>
            </w:del>
          </w:p>
          <w:p w14:paraId="16557586" w14:textId="58E86DD2" w:rsidR="00213BB4" w:rsidRPr="00213BB4" w:rsidDel="004C1E08" w:rsidRDefault="00213BB4" w:rsidP="0094574C">
            <w:pPr>
              <w:pStyle w:val="a3"/>
              <w:spacing w:line="398" w:lineRule="auto"/>
              <w:ind w:right="220"/>
              <w:rPr>
                <w:del w:id="123" w:author="USER" w:date="2024-03-27T21:53:00Z"/>
                <w:b w:val="0"/>
                <w:bCs/>
                <w:sz w:val="18"/>
                <w:szCs w:val="18"/>
              </w:rPr>
            </w:pPr>
            <w:del w:id="124" w:author="USER" w:date="2024-03-27T21:53:00Z">
              <w:r w:rsidRPr="00213BB4" w:rsidDel="004C1E08">
                <w:rPr>
                  <w:b w:val="0"/>
                  <w:bCs/>
                  <w:sz w:val="18"/>
                  <w:szCs w:val="18"/>
                </w:rPr>
                <w:delText xml:space="preserve">13 : low water </w:delText>
              </w:r>
            </w:del>
          </w:p>
          <w:p w14:paraId="3E8FDBEE" w14:textId="48BB5DBF" w:rsidR="00213BB4" w:rsidRPr="00213BB4" w:rsidDel="004C1E08" w:rsidRDefault="00213BB4" w:rsidP="0094574C">
            <w:pPr>
              <w:pStyle w:val="a3"/>
              <w:spacing w:line="398" w:lineRule="auto"/>
              <w:ind w:right="220"/>
              <w:rPr>
                <w:del w:id="125" w:author="USER" w:date="2024-03-27T21:53:00Z"/>
                <w:b w:val="0"/>
                <w:bCs/>
                <w:sz w:val="18"/>
                <w:szCs w:val="18"/>
              </w:rPr>
            </w:pPr>
            <w:del w:id="126" w:author="USER" w:date="2024-03-27T21:53:00Z">
              <w:r w:rsidRPr="00213BB4" w:rsidDel="004C1E08">
                <w:rPr>
                  <w:b w:val="0"/>
                  <w:bCs/>
                  <w:sz w:val="18"/>
                  <w:szCs w:val="18"/>
                </w:rPr>
                <w:delText xml:space="preserve">14 : approximate mean low water </w:delText>
              </w:r>
            </w:del>
          </w:p>
          <w:p w14:paraId="657F9ED6" w14:textId="725782F2" w:rsidR="00213BB4" w:rsidRPr="00213BB4" w:rsidDel="004C1E08" w:rsidRDefault="00213BB4" w:rsidP="0094574C">
            <w:pPr>
              <w:pStyle w:val="a3"/>
              <w:spacing w:line="398" w:lineRule="auto"/>
              <w:ind w:right="220"/>
              <w:rPr>
                <w:del w:id="127" w:author="USER" w:date="2024-03-27T21:53:00Z"/>
                <w:b w:val="0"/>
                <w:bCs/>
                <w:sz w:val="18"/>
                <w:szCs w:val="18"/>
              </w:rPr>
            </w:pPr>
            <w:del w:id="128" w:author="USER" w:date="2024-03-27T21:53:00Z">
              <w:r w:rsidRPr="00213BB4" w:rsidDel="004C1E08">
                <w:rPr>
                  <w:b w:val="0"/>
                  <w:bCs/>
                  <w:sz w:val="18"/>
                  <w:szCs w:val="18"/>
                </w:rPr>
                <w:delText xml:space="preserve">15 : approximate mean lower low water </w:delText>
              </w:r>
            </w:del>
          </w:p>
          <w:p w14:paraId="728577E6" w14:textId="16D23436" w:rsidR="00213BB4" w:rsidRPr="00213BB4" w:rsidDel="004C1E08" w:rsidRDefault="00213BB4" w:rsidP="0094574C">
            <w:pPr>
              <w:pStyle w:val="a3"/>
              <w:spacing w:line="398" w:lineRule="auto"/>
              <w:ind w:right="220"/>
              <w:rPr>
                <w:del w:id="129" w:author="USER" w:date="2024-03-27T21:53:00Z"/>
                <w:b w:val="0"/>
                <w:bCs/>
                <w:sz w:val="18"/>
                <w:szCs w:val="18"/>
              </w:rPr>
            </w:pPr>
            <w:del w:id="130" w:author="USER" w:date="2024-03-27T21:53:00Z">
              <w:r w:rsidRPr="00213BB4" w:rsidDel="004C1E08">
                <w:rPr>
                  <w:b w:val="0"/>
                  <w:bCs/>
                  <w:sz w:val="18"/>
                  <w:szCs w:val="18"/>
                </w:rPr>
                <w:delText xml:space="preserve">16 : mean high water </w:delText>
              </w:r>
            </w:del>
          </w:p>
          <w:p w14:paraId="41B22581" w14:textId="70FAE8B2" w:rsidR="00213BB4" w:rsidRPr="00213BB4" w:rsidDel="004C1E08" w:rsidRDefault="00213BB4" w:rsidP="0094574C">
            <w:pPr>
              <w:pStyle w:val="a3"/>
              <w:spacing w:line="398" w:lineRule="auto"/>
              <w:ind w:right="220"/>
              <w:rPr>
                <w:del w:id="131" w:author="USER" w:date="2024-03-27T21:53:00Z"/>
                <w:b w:val="0"/>
                <w:bCs/>
                <w:sz w:val="18"/>
                <w:szCs w:val="18"/>
              </w:rPr>
            </w:pPr>
            <w:del w:id="132" w:author="USER" w:date="2024-03-27T21:53:00Z">
              <w:r w:rsidRPr="00213BB4" w:rsidDel="004C1E08">
                <w:rPr>
                  <w:b w:val="0"/>
                  <w:bCs/>
                  <w:sz w:val="18"/>
                  <w:szCs w:val="18"/>
                </w:rPr>
                <w:delText xml:space="preserve">17 : mean high water springs </w:delText>
              </w:r>
            </w:del>
          </w:p>
          <w:p w14:paraId="6F054EC8" w14:textId="65428796" w:rsidR="00213BB4" w:rsidRPr="00213BB4" w:rsidDel="004C1E08" w:rsidRDefault="00213BB4" w:rsidP="0094574C">
            <w:pPr>
              <w:pStyle w:val="a3"/>
              <w:spacing w:line="398" w:lineRule="auto"/>
              <w:ind w:right="220"/>
              <w:rPr>
                <w:del w:id="133" w:author="USER" w:date="2024-03-27T21:53:00Z"/>
                <w:b w:val="0"/>
                <w:bCs/>
                <w:sz w:val="18"/>
                <w:szCs w:val="18"/>
              </w:rPr>
            </w:pPr>
            <w:del w:id="134" w:author="USER" w:date="2024-03-27T21:53:00Z">
              <w:r w:rsidRPr="00213BB4" w:rsidDel="004C1E08">
                <w:rPr>
                  <w:b w:val="0"/>
                  <w:bCs/>
                  <w:sz w:val="18"/>
                  <w:szCs w:val="18"/>
                </w:rPr>
                <w:delText xml:space="preserve">18 : high water </w:delText>
              </w:r>
            </w:del>
          </w:p>
          <w:p w14:paraId="1D8EB6D1" w14:textId="0E08E926" w:rsidR="00213BB4" w:rsidRPr="00213BB4" w:rsidDel="004C1E08" w:rsidRDefault="00213BB4" w:rsidP="0094574C">
            <w:pPr>
              <w:pStyle w:val="a3"/>
              <w:spacing w:line="398" w:lineRule="auto"/>
              <w:ind w:right="220"/>
              <w:rPr>
                <w:del w:id="135" w:author="USER" w:date="2024-03-27T21:53:00Z"/>
                <w:b w:val="0"/>
                <w:bCs/>
                <w:sz w:val="18"/>
                <w:szCs w:val="18"/>
              </w:rPr>
            </w:pPr>
            <w:del w:id="136" w:author="USER" w:date="2024-03-27T21:53:00Z">
              <w:r w:rsidRPr="00213BB4" w:rsidDel="004C1E08">
                <w:rPr>
                  <w:b w:val="0"/>
                  <w:bCs/>
                  <w:sz w:val="18"/>
                  <w:szCs w:val="18"/>
                </w:rPr>
                <w:delText xml:space="preserve">19 : approximate mean sea level </w:delText>
              </w:r>
            </w:del>
          </w:p>
          <w:p w14:paraId="6330DF50" w14:textId="1BD0DD71" w:rsidR="00213BB4" w:rsidRPr="00213BB4" w:rsidDel="004C1E08" w:rsidRDefault="00213BB4" w:rsidP="0094574C">
            <w:pPr>
              <w:pStyle w:val="a3"/>
              <w:spacing w:line="398" w:lineRule="auto"/>
              <w:ind w:right="220"/>
              <w:rPr>
                <w:del w:id="137" w:author="USER" w:date="2024-03-27T21:53:00Z"/>
                <w:b w:val="0"/>
                <w:bCs/>
                <w:sz w:val="18"/>
                <w:szCs w:val="18"/>
              </w:rPr>
            </w:pPr>
            <w:del w:id="138" w:author="USER" w:date="2024-03-27T21:53:00Z">
              <w:r w:rsidRPr="00213BB4" w:rsidDel="004C1E08">
                <w:rPr>
                  <w:b w:val="0"/>
                  <w:bCs/>
                  <w:sz w:val="18"/>
                  <w:szCs w:val="18"/>
                </w:rPr>
                <w:delText xml:space="preserve">20 : high water springs </w:delText>
              </w:r>
            </w:del>
          </w:p>
          <w:p w14:paraId="7EC0ED9F" w14:textId="4BEB9F9D" w:rsidR="00213BB4" w:rsidRPr="00213BB4" w:rsidDel="004C1E08" w:rsidRDefault="00213BB4" w:rsidP="0094574C">
            <w:pPr>
              <w:pStyle w:val="a3"/>
              <w:spacing w:line="398" w:lineRule="auto"/>
              <w:ind w:right="220"/>
              <w:rPr>
                <w:del w:id="139" w:author="USER" w:date="2024-03-27T21:53:00Z"/>
                <w:b w:val="0"/>
                <w:bCs/>
                <w:sz w:val="18"/>
                <w:szCs w:val="18"/>
              </w:rPr>
            </w:pPr>
            <w:del w:id="140" w:author="USER" w:date="2024-03-27T21:53:00Z">
              <w:r w:rsidRPr="00213BB4" w:rsidDel="004C1E08">
                <w:rPr>
                  <w:b w:val="0"/>
                  <w:bCs/>
                  <w:sz w:val="18"/>
                  <w:szCs w:val="18"/>
                </w:rPr>
                <w:delText xml:space="preserve">21 : mean higher high water </w:delText>
              </w:r>
            </w:del>
          </w:p>
          <w:p w14:paraId="38431B70" w14:textId="11162262" w:rsidR="00213BB4" w:rsidRPr="00213BB4" w:rsidDel="004C1E08" w:rsidRDefault="00213BB4" w:rsidP="0094574C">
            <w:pPr>
              <w:pStyle w:val="a3"/>
              <w:spacing w:line="398" w:lineRule="auto"/>
              <w:ind w:right="220"/>
              <w:rPr>
                <w:del w:id="141" w:author="USER" w:date="2024-03-27T21:53:00Z"/>
                <w:b w:val="0"/>
                <w:bCs/>
                <w:sz w:val="18"/>
                <w:szCs w:val="18"/>
              </w:rPr>
            </w:pPr>
            <w:del w:id="142" w:author="USER" w:date="2024-03-27T21:53:00Z">
              <w:r w:rsidRPr="00213BB4" w:rsidDel="004C1E08">
                <w:rPr>
                  <w:b w:val="0"/>
                  <w:bCs/>
                  <w:sz w:val="18"/>
                  <w:szCs w:val="18"/>
                </w:rPr>
                <w:delText xml:space="preserve">22 : equinoctial spring low water </w:delText>
              </w:r>
            </w:del>
          </w:p>
          <w:p w14:paraId="37763AE1" w14:textId="26154415" w:rsidR="00213BB4" w:rsidRPr="00213BB4" w:rsidDel="004C1E08" w:rsidRDefault="00213BB4" w:rsidP="0094574C">
            <w:pPr>
              <w:pStyle w:val="a3"/>
              <w:spacing w:line="398" w:lineRule="auto"/>
              <w:ind w:right="220"/>
              <w:rPr>
                <w:del w:id="143" w:author="USER" w:date="2024-03-27T21:53:00Z"/>
                <w:b w:val="0"/>
                <w:bCs/>
                <w:sz w:val="18"/>
                <w:szCs w:val="18"/>
              </w:rPr>
            </w:pPr>
            <w:del w:id="144" w:author="USER" w:date="2024-03-27T21:53:00Z">
              <w:r w:rsidRPr="00213BB4" w:rsidDel="004C1E08">
                <w:rPr>
                  <w:b w:val="0"/>
                  <w:bCs/>
                  <w:sz w:val="18"/>
                  <w:szCs w:val="18"/>
                </w:rPr>
                <w:delText xml:space="preserve">23 : lowest astronomical tide </w:delText>
              </w:r>
            </w:del>
          </w:p>
          <w:p w14:paraId="7EF724DF" w14:textId="24BA7F43" w:rsidR="00213BB4" w:rsidRPr="00213BB4" w:rsidDel="004C1E08" w:rsidRDefault="00213BB4" w:rsidP="0094574C">
            <w:pPr>
              <w:pStyle w:val="a3"/>
              <w:spacing w:line="398" w:lineRule="auto"/>
              <w:ind w:right="220"/>
              <w:rPr>
                <w:del w:id="145" w:author="USER" w:date="2024-03-27T21:53:00Z"/>
                <w:b w:val="0"/>
                <w:bCs/>
                <w:sz w:val="18"/>
                <w:szCs w:val="18"/>
              </w:rPr>
            </w:pPr>
            <w:del w:id="146" w:author="USER" w:date="2024-03-27T21:53:00Z">
              <w:r w:rsidRPr="00213BB4" w:rsidDel="004C1E08">
                <w:rPr>
                  <w:b w:val="0"/>
                  <w:bCs/>
                  <w:sz w:val="18"/>
                  <w:szCs w:val="18"/>
                </w:rPr>
                <w:delText xml:space="preserve">24 : local datum </w:delText>
              </w:r>
            </w:del>
          </w:p>
          <w:p w14:paraId="61E3222C" w14:textId="7765994D" w:rsidR="00213BB4" w:rsidRPr="00213BB4" w:rsidDel="004C1E08" w:rsidRDefault="00213BB4" w:rsidP="0094574C">
            <w:pPr>
              <w:pStyle w:val="a3"/>
              <w:spacing w:line="398" w:lineRule="auto"/>
              <w:ind w:right="220"/>
              <w:rPr>
                <w:del w:id="147" w:author="USER" w:date="2024-03-27T21:53:00Z"/>
                <w:b w:val="0"/>
                <w:bCs/>
                <w:sz w:val="18"/>
                <w:szCs w:val="18"/>
              </w:rPr>
            </w:pPr>
            <w:del w:id="148" w:author="USER" w:date="2024-03-27T21:53:00Z">
              <w:r w:rsidRPr="00213BB4" w:rsidDel="004C1E08">
                <w:rPr>
                  <w:b w:val="0"/>
                  <w:bCs/>
                  <w:sz w:val="18"/>
                  <w:szCs w:val="18"/>
                </w:rPr>
                <w:delText xml:space="preserve">25 : international great lakes datum 1985 </w:delText>
              </w:r>
            </w:del>
          </w:p>
          <w:p w14:paraId="3FDC3385" w14:textId="7B2341E8" w:rsidR="00213BB4" w:rsidRPr="00213BB4" w:rsidDel="004C1E08" w:rsidRDefault="00213BB4" w:rsidP="0094574C">
            <w:pPr>
              <w:pStyle w:val="a3"/>
              <w:spacing w:line="398" w:lineRule="auto"/>
              <w:ind w:right="220"/>
              <w:rPr>
                <w:del w:id="149" w:author="USER" w:date="2024-03-27T21:53:00Z"/>
                <w:b w:val="0"/>
                <w:bCs/>
                <w:sz w:val="18"/>
                <w:szCs w:val="18"/>
              </w:rPr>
            </w:pPr>
            <w:del w:id="150" w:author="USER" w:date="2024-03-27T21:53:00Z">
              <w:r w:rsidRPr="00213BB4" w:rsidDel="004C1E08">
                <w:rPr>
                  <w:b w:val="0"/>
                  <w:bCs/>
                  <w:sz w:val="18"/>
                  <w:szCs w:val="18"/>
                </w:rPr>
                <w:delText xml:space="preserve">26 : mean water level </w:delText>
              </w:r>
            </w:del>
          </w:p>
          <w:p w14:paraId="15986A52" w14:textId="478FFFF8" w:rsidR="00213BB4" w:rsidRPr="00213BB4" w:rsidDel="004C1E08" w:rsidRDefault="00213BB4" w:rsidP="0094574C">
            <w:pPr>
              <w:pStyle w:val="a3"/>
              <w:spacing w:line="398" w:lineRule="auto"/>
              <w:ind w:right="220"/>
              <w:rPr>
                <w:del w:id="151" w:author="USER" w:date="2024-03-27T21:53:00Z"/>
                <w:b w:val="0"/>
                <w:bCs/>
                <w:sz w:val="18"/>
                <w:szCs w:val="18"/>
              </w:rPr>
            </w:pPr>
            <w:del w:id="152" w:author="USER" w:date="2024-03-27T21:53:00Z">
              <w:r w:rsidRPr="00213BB4" w:rsidDel="004C1E08">
                <w:rPr>
                  <w:b w:val="0"/>
                  <w:bCs/>
                  <w:sz w:val="18"/>
                  <w:szCs w:val="18"/>
                </w:rPr>
                <w:delText xml:space="preserve">27 : lower low water large tide </w:delText>
              </w:r>
            </w:del>
          </w:p>
          <w:p w14:paraId="3910AC1A" w14:textId="286518E7" w:rsidR="00213BB4" w:rsidRPr="00213BB4" w:rsidDel="004C1E08" w:rsidRDefault="00213BB4" w:rsidP="0094574C">
            <w:pPr>
              <w:pStyle w:val="a3"/>
              <w:spacing w:line="398" w:lineRule="auto"/>
              <w:ind w:right="220"/>
              <w:rPr>
                <w:del w:id="153" w:author="USER" w:date="2024-03-27T21:53:00Z"/>
                <w:b w:val="0"/>
                <w:bCs/>
                <w:sz w:val="18"/>
                <w:szCs w:val="18"/>
              </w:rPr>
            </w:pPr>
            <w:del w:id="154" w:author="USER" w:date="2024-03-27T21:53:00Z">
              <w:r w:rsidRPr="00213BB4" w:rsidDel="004C1E08">
                <w:rPr>
                  <w:b w:val="0"/>
                  <w:bCs/>
                  <w:sz w:val="18"/>
                  <w:szCs w:val="18"/>
                </w:rPr>
                <w:delText xml:space="preserve">28 : Higher High Water Large Tide </w:delText>
              </w:r>
            </w:del>
          </w:p>
          <w:p w14:paraId="5B278D62" w14:textId="4901B8F5" w:rsidR="00213BB4" w:rsidRPr="00213BB4" w:rsidDel="004C1E08" w:rsidRDefault="00213BB4" w:rsidP="0094574C">
            <w:pPr>
              <w:pStyle w:val="a3"/>
              <w:spacing w:line="398" w:lineRule="auto"/>
              <w:ind w:right="220"/>
              <w:rPr>
                <w:del w:id="155" w:author="USER" w:date="2024-03-27T21:53:00Z"/>
                <w:b w:val="0"/>
                <w:bCs/>
                <w:sz w:val="18"/>
                <w:szCs w:val="18"/>
              </w:rPr>
            </w:pPr>
            <w:del w:id="156" w:author="USER" w:date="2024-03-27T21:53:00Z">
              <w:r w:rsidRPr="00213BB4" w:rsidDel="004C1E08">
                <w:rPr>
                  <w:b w:val="0"/>
                  <w:bCs/>
                  <w:sz w:val="18"/>
                  <w:szCs w:val="18"/>
                </w:rPr>
                <w:delText xml:space="preserve">29 : nearly highest high water </w:delText>
              </w:r>
            </w:del>
          </w:p>
          <w:p w14:paraId="04F11FD4" w14:textId="3994578D" w:rsidR="00213BB4" w:rsidRPr="00213BB4" w:rsidDel="004C1E08" w:rsidRDefault="00213BB4" w:rsidP="0094574C">
            <w:pPr>
              <w:pStyle w:val="a3"/>
              <w:spacing w:line="398" w:lineRule="auto"/>
              <w:ind w:right="220"/>
              <w:rPr>
                <w:del w:id="157" w:author="USER" w:date="2024-03-27T21:53:00Z"/>
                <w:b w:val="0"/>
                <w:bCs/>
                <w:sz w:val="18"/>
                <w:szCs w:val="18"/>
              </w:rPr>
            </w:pPr>
            <w:del w:id="158" w:author="USER" w:date="2024-03-27T21:53:00Z">
              <w:r w:rsidRPr="00213BB4" w:rsidDel="004C1E08">
                <w:rPr>
                  <w:b w:val="0"/>
                  <w:bCs/>
                  <w:sz w:val="18"/>
                  <w:szCs w:val="18"/>
                </w:rPr>
                <w:delText xml:space="preserve">30 : highest Astronomical Tide </w:delText>
              </w:r>
            </w:del>
          </w:p>
          <w:p w14:paraId="063D4093" w14:textId="23E3FAEB" w:rsidR="00F30712" w:rsidRPr="00213BB4" w:rsidDel="004C1E08" w:rsidRDefault="00213BB4" w:rsidP="0094574C">
            <w:pPr>
              <w:pStyle w:val="a3"/>
              <w:spacing w:line="398" w:lineRule="auto"/>
              <w:ind w:right="220"/>
              <w:rPr>
                <w:del w:id="159" w:author="USER" w:date="2024-03-27T21:53:00Z"/>
                <w:sz w:val="18"/>
                <w:szCs w:val="18"/>
              </w:rPr>
            </w:pPr>
            <w:del w:id="160" w:author="USER" w:date="2024-03-27T21:53:00Z">
              <w:r w:rsidRPr="00213BB4" w:rsidDel="004C1E08">
                <w:rPr>
                  <w:b w:val="0"/>
                  <w:bCs/>
                  <w:sz w:val="18"/>
                  <w:szCs w:val="18"/>
                </w:rPr>
                <w:delText>44 : Baltic Sea Chart Datum 2000</w:delText>
              </w:r>
            </w:del>
          </w:p>
        </w:tc>
        <w:tc>
          <w:tcPr>
            <w:tcW w:w="962" w:type="dxa"/>
          </w:tcPr>
          <w:p w14:paraId="76E30909" w14:textId="1EC28166" w:rsidR="00F30712" w:rsidRPr="005956CC" w:rsidDel="004C1E08" w:rsidRDefault="00213BB4" w:rsidP="0094574C">
            <w:pPr>
              <w:pStyle w:val="TableParagraph"/>
              <w:ind w:left="196" w:right="196"/>
              <w:rPr>
                <w:del w:id="161" w:author="USER" w:date="2024-03-27T21:53:00Z"/>
                <w:rFonts w:eastAsiaTheme="minorEastAsia"/>
                <w:sz w:val="18"/>
                <w:lang w:eastAsia="ko-KR"/>
              </w:rPr>
            </w:pPr>
            <w:del w:id="162" w:author="USER" w:date="2024-03-27T21:53:00Z">
              <w:r w:rsidDel="004C1E08">
                <w:rPr>
                  <w:sz w:val="18"/>
                </w:rPr>
                <w:delText>EN</w:delText>
              </w:r>
            </w:del>
          </w:p>
        </w:tc>
        <w:tc>
          <w:tcPr>
            <w:tcW w:w="1555" w:type="dxa"/>
          </w:tcPr>
          <w:p w14:paraId="7EDEA2F7" w14:textId="489AFD1A" w:rsidR="00F30712" w:rsidRPr="005956CC" w:rsidDel="004C1E08" w:rsidRDefault="00F30712" w:rsidP="0094574C">
            <w:pPr>
              <w:pStyle w:val="TableParagraph"/>
              <w:ind w:left="196" w:right="196"/>
              <w:rPr>
                <w:del w:id="163" w:author="USER" w:date="2024-03-27T21:53:00Z"/>
                <w:rFonts w:eastAsiaTheme="minorEastAsia"/>
                <w:sz w:val="18"/>
                <w:lang w:eastAsia="ko-KR"/>
              </w:rPr>
            </w:pPr>
            <w:del w:id="164" w:author="USER" w:date="2024-03-27T21:53:00Z">
              <w:r w:rsidDel="004C1E08">
                <w:rPr>
                  <w:rFonts w:eastAsiaTheme="minorEastAsia" w:hint="eastAsia"/>
                  <w:sz w:val="18"/>
                  <w:lang w:eastAsia="ko-KR"/>
                </w:rPr>
                <w:delText>0</w:delText>
              </w:r>
              <w:r w:rsidDel="004C1E08">
                <w:rPr>
                  <w:rFonts w:eastAsiaTheme="minorEastAsia"/>
                  <w:sz w:val="18"/>
                  <w:lang w:eastAsia="ko-KR"/>
                </w:rPr>
                <w:delText>, 1</w:delText>
              </w:r>
            </w:del>
          </w:p>
        </w:tc>
      </w:tr>
      <w:tr w:rsidR="00F30712" w:rsidDel="004C1E08" w14:paraId="0B1C8D07" w14:textId="23D59755" w:rsidTr="0094574C">
        <w:trPr>
          <w:trHeight w:val="462"/>
          <w:del w:id="165" w:author="USER" w:date="2024-03-27T21:53:00Z"/>
        </w:trPr>
        <w:tc>
          <w:tcPr>
            <w:tcW w:w="3356" w:type="dxa"/>
          </w:tcPr>
          <w:p w14:paraId="4F0A6538" w14:textId="66833403" w:rsidR="00F30712" w:rsidRPr="00F30712" w:rsidDel="004C1E08" w:rsidRDefault="00F30712" w:rsidP="0094574C">
            <w:pPr>
              <w:pStyle w:val="TableParagraph"/>
              <w:ind w:left="196" w:right="196"/>
              <w:rPr>
                <w:del w:id="166" w:author="USER" w:date="2024-03-27T21:53:00Z"/>
                <w:sz w:val="18"/>
              </w:rPr>
            </w:pPr>
            <w:del w:id="167" w:author="USER" w:date="2024-03-27T21:53:00Z">
              <w:r w:rsidRPr="00F30712" w:rsidDel="004C1E08">
                <w:rPr>
                  <w:sz w:val="18"/>
                </w:rPr>
                <w:delText>Vertical</w:delText>
              </w:r>
              <w:r w:rsidDel="004C1E08">
                <w:rPr>
                  <w:sz w:val="18"/>
                </w:rPr>
                <w:delText xml:space="preserve"> </w:delText>
              </w:r>
              <w:r w:rsidRPr="00F30712" w:rsidDel="004C1E08">
                <w:rPr>
                  <w:sz w:val="18"/>
                </w:rPr>
                <w:delText>Datum</w:delText>
              </w:r>
            </w:del>
          </w:p>
        </w:tc>
        <w:tc>
          <w:tcPr>
            <w:tcW w:w="1677" w:type="dxa"/>
          </w:tcPr>
          <w:p w14:paraId="5CD9E97D" w14:textId="526F3DBE" w:rsidR="00F30712" w:rsidDel="004C1E08" w:rsidRDefault="00F30712" w:rsidP="0094574C">
            <w:pPr>
              <w:pStyle w:val="TableParagraph"/>
              <w:spacing w:before="0"/>
              <w:ind w:left="196" w:right="196"/>
              <w:rPr>
                <w:del w:id="168" w:author="USER" w:date="2024-03-27T21:53:00Z"/>
                <w:rFonts w:ascii="Times New Roman"/>
                <w:sz w:val="18"/>
              </w:rPr>
            </w:pPr>
          </w:p>
        </w:tc>
        <w:tc>
          <w:tcPr>
            <w:tcW w:w="2515" w:type="dxa"/>
          </w:tcPr>
          <w:p w14:paraId="353804F2" w14:textId="00B6B2ED" w:rsidR="008502C1" w:rsidRPr="008502C1" w:rsidDel="004C1E08" w:rsidRDefault="008502C1" w:rsidP="0094574C">
            <w:pPr>
              <w:pStyle w:val="a3"/>
              <w:spacing w:line="398" w:lineRule="auto"/>
              <w:ind w:right="220"/>
              <w:rPr>
                <w:del w:id="169" w:author="USER" w:date="2024-03-27T21:53:00Z"/>
                <w:b w:val="0"/>
                <w:bCs/>
                <w:sz w:val="18"/>
                <w:szCs w:val="18"/>
              </w:rPr>
            </w:pPr>
            <w:del w:id="170" w:author="USER" w:date="2024-03-27T21:53:00Z">
              <w:r w:rsidRPr="008502C1" w:rsidDel="004C1E08">
                <w:rPr>
                  <w:b w:val="0"/>
                  <w:bCs/>
                  <w:sz w:val="18"/>
                  <w:szCs w:val="18"/>
                </w:rPr>
                <w:delText xml:space="preserve">1 : mean low water springs </w:delText>
              </w:r>
            </w:del>
          </w:p>
          <w:p w14:paraId="61FCFBCC" w14:textId="62509A36" w:rsidR="008502C1" w:rsidRPr="008502C1" w:rsidDel="004C1E08" w:rsidRDefault="008502C1" w:rsidP="0094574C">
            <w:pPr>
              <w:pStyle w:val="a3"/>
              <w:spacing w:line="398" w:lineRule="auto"/>
              <w:ind w:right="220"/>
              <w:rPr>
                <w:del w:id="171" w:author="USER" w:date="2024-03-27T21:53:00Z"/>
                <w:b w:val="0"/>
                <w:bCs/>
                <w:sz w:val="18"/>
                <w:szCs w:val="18"/>
              </w:rPr>
            </w:pPr>
            <w:del w:id="172" w:author="USER" w:date="2024-03-27T21:53:00Z">
              <w:r w:rsidRPr="008502C1" w:rsidDel="004C1E08">
                <w:rPr>
                  <w:b w:val="0"/>
                  <w:bCs/>
                  <w:sz w:val="18"/>
                  <w:szCs w:val="18"/>
                </w:rPr>
                <w:delText xml:space="preserve">2 : mean lower low water springs </w:delText>
              </w:r>
            </w:del>
          </w:p>
          <w:p w14:paraId="69D11F85" w14:textId="2AA82111" w:rsidR="008502C1" w:rsidRPr="008502C1" w:rsidDel="004C1E08" w:rsidRDefault="008502C1" w:rsidP="0094574C">
            <w:pPr>
              <w:pStyle w:val="a3"/>
              <w:spacing w:line="398" w:lineRule="auto"/>
              <w:ind w:right="220"/>
              <w:rPr>
                <w:del w:id="173" w:author="USER" w:date="2024-03-27T21:53:00Z"/>
                <w:b w:val="0"/>
                <w:bCs/>
                <w:sz w:val="18"/>
                <w:szCs w:val="18"/>
              </w:rPr>
            </w:pPr>
            <w:del w:id="174" w:author="USER" w:date="2024-03-27T21:53:00Z">
              <w:r w:rsidRPr="008502C1" w:rsidDel="004C1E08">
                <w:rPr>
                  <w:b w:val="0"/>
                  <w:bCs/>
                  <w:sz w:val="18"/>
                  <w:szCs w:val="18"/>
                </w:rPr>
                <w:delText xml:space="preserve">3 : mean sea level </w:delText>
              </w:r>
            </w:del>
          </w:p>
          <w:p w14:paraId="702F9323" w14:textId="7650A050" w:rsidR="008502C1" w:rsidRPr="008502C1" w:rsidDel="004C1E08" w:rsidRDefault="008502C1" w:rsidP="0094574C">
            <w:pPr>
              <w:pStyle w:val="a3"/>
              <w:spacing w:line="398" w:lineRule="auto"/>
              <w:ind w:right="220"/>
              <w:rPr>
                <w:del w:id="175" w:author="USER" w:date="2024-03-27T21:53:00Z"/>
                <w:b w:val="0"/>
                <w:bCs/>
                <w:sz w:val="18"/>
                <w:szCs w:val="18"/>
              </w:rPr>
            </w:pPr>
            <w:del w:id="176" w:author="USER" w:date="2024-03-27T21:53:00Z">
              <w:r w:rsidRPr="008502C1" w:rsidDel="004C1E08">
                <w:rPr>
                  <w:b w:val="0"/>
                  <w:bCs/>
                  <w:sz w:val="18"/>
                  <w:szCs w:val="18"/>
                </w:rPr>
                <w:delText xml:space="preserve">4 : lowest low water </w:delText>
              </w:r>
            </w:del>
          </w:p>
          <w:p w14:paraId="060BAF89" w14:textId="712FAD97" w:rsidR="00F30712" w:rsidRPr="008502C1" w:rsidDel="004C1E08" w:rsidRDefault="008502C1" w:rsidP="0094574C">
            <w:pPr>
              <w:pStyle w:val="a3"/>
              <w:spacing w:line="398" w:lineRule="auto"/>
              <w:ind w:right="220"/>
              <w:rPr>
                <w:del w:id="177" w:author="USER" w:date="2024-03-27T21:53:00Z"/>
                <w:b w:val="0"/>
                <w:bCs/>
                <w:sz w:val="18"/>
                <w:szCs w:val="18"/>
              </w:rPr>
            </w:pPr>
            <w:del w:id="178" w:author="USER" w:date="2024-03-27T21:53:00Z">
              <w:r w:rsidRPr="008502C1" w:rsidDel="004C1E08">
                <w:rPr>
                  <w:b w:val="0"/>
                  <w:bCs/>
                  <w:sz w:val="18"/>
                  <w:szCs w:val="18"/>
                </w:rPr>
                <w:delText>5 : mean low water</w:delText>
              </w:r>
            </w:del>
          </w:p>
          <w:p w14:paraId="37D36141" w14:textId="6259A270" w:rsidR="008502C1" w:rsidRPr="008502C1" w:rsidDel="004C1E08" w:rsidRDefault="008502C1" w:rsidP="0094574C">
            <w:pPr>
              <w:pStyle w:val="a3"/>
              <w:spacing w:line="398" w:lineRule="auto"/>
              <w:ind w:right="220"/>
              <w:rPr>
                <w:del w:id="179" w:author="USER" w:date="2024-03-27T21:53:00Z"/>
                <w:b w:val="0"/>
                <w:bCs/>
                <w:sz w:val="18"/>
                <w:szCs w:val="18"/>
              </w:rPr>
            </w:pPr>
            <w:del w:id="180" w:author="USER" w:date="2024-03-27T21:53:00Z">
              <w:r w:rsidRPr="008502C1" w:rsidDel="004C1E08">
                <w:rPr>
                  <w:b w:val="0"/>
                  <w:bCs/>
                  <w:sz w:val="18"/>
                  <w:szCs w:val="18"/>
                </w:rPr>
                <w:delText xml:space="preserve">6 : lowest low water springs </w:delText>
              </w:r>
            </w:del>
          </w:p>
          <w:p w14:paraId="0B7FE3C9" w14:textId="1F4CA8CF" w:rsidR="008502C1" w:rsidRPr="008502C1" w:rsidDel="004C1E08" w:rsidRDefault="008502C1" w:rsidP="0094574C">
            <w:pPr>
              <w:pStyle w:val="a3"/>
              <w:spacing w:line="398" w:lineRule="auto"/>
              <w:ind w:right="220"/>
              <w:rPr>
                <w:del w:id="181" w:author="USER" w:date="2024-03-27T21:53:00Z"/>
                <w:b w:val="0"/>
                <w:bCs/>
                <w:sz w:val="18"/>
                <w:szCs w:val="18"/>
              </w:rPr>
            </w:pPr>
            <w:del w:id="182" w:author="USER" w:date="2024-03-27T21:53:00Z">
              <w:r w:rsidRPr="008502C1" w:rsidDel="004C1E08">
                <w:rPr>
                  <w:b w:val="0"/>
                  <w:bCs/>
                  <w:sz w:val="18"/>
                  <w:szCs w:val="18"/>
                </w:rPr>
                <w:delText xml:space="preserve">7 : approximate mean low water springs </w:delText>
              </w:r>
            </w:del>
          </w:p>
          <w:p w14:paraId="26CB7CED" w14:textId="7F05AB2C" w:rsidR="008502C1" w:rsidRPr="008502C1" w:rsidDel="004C1E08" w:rsidRDefault="008502C1" w:rsidP="0094574C">
            <w:pPr>
              <w:pStyle w:val="a3"/>
              <w:spacing w:line="398" w:lineRule="auto"/>
              <w:ind w:right="220"/>
              <w:rPr>
                <w:del w:id="183" w:author="USER" w:date="2024-03-27T21:53:00Z"/>
                <w:b w:val="0"/>
                <w:bCs/>
                <w:sz w:val="18"/>
                <w:szCs w:val="18"/>
              </w:rPr>
            </w:pPr>
            <w:del w:id="184" w:author="USER" w:date="2024-03-27T21:53:00Z">
              <w:r w:rsidRPr="008502C1" w:rsidDel="004C1E08">
                <w:rPr>
                  <w:b w:val="0"/>
                  <w:bCs/>
                  <w:sz w:val="18"/>
                  <w:szCs w:val="18"/>
                </w:rPr>
                <w:delText xml:space="preserve">8 : Indian spring low water </w:delText>
              </w:r>
            </w:del>
          </w:p>
          <w:p w14:paraId="5CFAF834" w14:textId="5B6B87A0" w:rsidR="008502C1" w:rsidRPr="008502C1" w:rsidDel="004C1E08" w:rsidRDefault="008502C1" w:rsidP="0094574C">
            <w:pPr>
              <w:pStyle w:val="a3"/>
              <w:spacing w:line="398" w:lineRule="auto"/>
              <w:ind w:right="220"/>
              <w:rPr>
                <w:del w:id="185" w:author="USER" w:date="2024-03-27T21:53:00Z"/>
                <w:b w:val="0"/>
                <w:bCs/>
                <w:sz w:val="18"/>
                <w:szCs w:val="18"/>
              </w:rPr>
            </w:pPr>
            <w:del w:id="186" w:author="USER" w:date="2024-03-27T21:53:00Z">
              <w:r w:rsidRPr="008502C1" w:rsidDel="004C1E08">
                <w:rPr>
                  <w:b w:val="0"/>
                  <w:bCs/>
                  <w:sz w:val="18"/>
                  <w:szCs w:val="18"/>
                </w:rPr>
                <w:delText>9 : low water springs</w:delText>
              </w:r>
            </w:del>
          </w:p>
          <w:p w14:paraId="0DCB0E1E" w14:textId="45EE06DD" w:rsidR="008502C1" w:rsidRPr="008502C1" w:rsidDel="004C1E08" w:rsidRDefault="008502C1" w:rsidP="0094574C">
            <w:pPr>
              <w:pStyle w:val="a3"/>
              <w:spacing w:line="398" w:lineRule="auto"/>
              <w:ind w:right="220"/>
              <w:rPr>
                <w:del w:id="187" w:author="USER" w:date="2024-03-27T21:53:00Z"/>
                <w:b w:val="0"/>
                <w:bCs/>
                <w:sz w:val="18"/>
                <w:szCs w:val="18"/>
              </w:rPr>
            </w:pPr>
            <w:del w:id="188" w:author="USER" w:date="2024-03-27T21:53:00Z">
              <w:r w:rsidRPr="008502C1" w:rsidDel="004C1E08">
                <w:rPr>
                  <w:b w:val="0"/>
                  <w:bCs/>
                  <w:sz w:val="18"/>
                  <w:szCs w:val="18"/>
                </w:rPr>
                <w:delText xml:space="preserve">10 : approximate lowest astronomical tide </w:delText>
              </w:r>
            </w:del>
          </w:p>
          <w:p w14:paraId="31085454" w14:textId="6C8BCCC6" w:rsidR="008502C1" w:rsidRPr="008502C1" w:rsidDel="004C1E08" w:rsidRDefault="008502C1" w:rsidP="0094574C">
            <w:pPr>
              <w:pStyle w:val="a3"/>
              <w:spacing w:line="398" w:lineRule="auto"/>
              <w:ind w:right="220"/>
              <w:rPr>
                <w:del w:id="189" w:author="USER" w:date="2024-03-27T21:53:00Z"/>
                <w:b w:val="0"/>
                <w:bCs/>
                <w:sz w:val="18"/>
                <w:szCs w:val="18"/>
              </w:rPr>
            </w:pPr>
            <w:del w:id="190" w:author="USER" w:date="2024-03-27T21:53:00Z">
              <w:r w:rsidRPr="008502C1" w:rsidDel="004C1E08">
                <w:rPr>
                  <w:b w:val="0"/>
                  <w:bCs/>
                  <w:sz w:val="18"/>
                  <w:szCs w:val="18"/>
                </w:rPr>
                <w:delText xml:space="preserve">11 : nearly lowest low water </w:delText>
              </w:r>
            </w:del>
          </w:p>
          <w:p w14:paraId="091C148A" w14:textId="7062EA26" w:rsidR="008502C1" w:rsidRPr="008502C1" w:rsidDel="004C1E08" w:rsidRDefault="008502C1" w:rsidP="0094574C">
            <w:pPr>
              <w:pStyle w:val="a3"/>
              <w:spacing w:line="398" w:lineRule="auto"/>
              <w:ind w:right="220"/>
              <w:rPr>
                <w:del w:id="191" w:author="USER" w:date="2024-03-27T21:53:00Z"/>
                <w:b w:val="0"/>
                <w:bCs/>
                <w:sz w:val="18"/>
                <w:szCs w:val="18"/>
              </w:rPr>
            </w:pPr>
            <w:del w:id="192" w:author="USER" w:date="2024-03-27T21:53:00Z">
              <w:r w:rsidRPr="008502C1" w:rsidDel="004C1E08">
                <w:rPr>
                  <w:b w:val="0"/>
                  <w:bCs/>
                  <w:sz w:val="18"/>
                  <w:szCs w:val="18"/>
                </w:rPr>
                <w:delText xml:space="preserve">12 : mean lower low water </w:delText>
              </w:r>
            </w:del>
          </w:p>
          <w:p w14:paraId="38F5BDC9" w14:textId="128CD872" w:rsidR="008502C1" w:rsidRPr="008502C1" w:rsidDel="004C1E08" w:rsidRDefault="008502C1" w:rsidP="0094574C">
            <w:pPr>
              <w:pStyle w:val="a3"/>
              <w:spacing w:line="398" w:lineRule="auto"/>
              <w:ind w:right="220"/>
              <w:rPr>
                <w:del w:id="193" w:author="USER" w:date="2024-03-27T21:53:00Z"/>
                <w:b w:val="0"/>
                <w:bCs/>
                <w:sz w:val="18"/>
                <w:szCs w:val="18"/>
              </w:rPr>
            </w:pPr>
            <w:del w:id="194" w:author="USER" w:date="2024-03-27T21:53:00Z">
              <w:r w:rsidRPr="008502C1" w:rsidDel="004C1E08">
                <w:rPr>
                  <w:b w:val="0"/>
                  <w:bCs/>
                  <w:sz w:val="18"/>
                  <w:szCs w:val="18"/>
                </w:rPr>
                <w:delText xml:space="preserve">13 : low water </w:delText>
              </w:r>
            </w:del>
          </w:p>
          <w:p w14:paraId="7F73D05D" w14:textId="131D6F41" w:rsidR="008502C1" w:rsidRPr="008502C1" w:rsidDel="004C1E08" w:rsidRDefault="008502C1" w:rsidP="0094574C">
            <w:pPr>
              <w:pStyle w:val="a3"/>
              <w:spacing w:line="398" w:lineRule="auto"/>
              <w:ind w:right="220"/>
              <w:rPr>
                <w:del w:id="195" w:author="USER" w:date="2024-03-27T21:53:00Z"/>
                <w:b w:val="0"/>
                <w:bCs/>
                <w:sz w:val="18"/>
                <w:szCs w:val="18"/>
              </w:rPr>
            </w:pPr>
            <w:del w:id="196" w:author="USER" w:date="2024-03-27T21:53:00Z">
              <w:r w:rsidRPr="008502C1" w:rsidDel="004C1E08">
                <w:rPr>
                  <w:b w:val="0"/>
                  <w:bCs/>
                  <w:sz w:val="18"/>
                  <w:szCs w:val="18"/>
                </w:rPr>
                <w:delText xml:space="preserve">14 : approximate mean low water </w:delText>
              </w:r>
            </w:del>
          </w:p>
          <w:p w14:paraId="3425138E" w14:textId="584B32A7" w:rsidR="008502C1" w:rsidRPr="008502C1" w:rsidDel="004C1E08" w:rsidRDefault="008502C1" w:rsidP="0094574C">
            <w:pPr>
              <w:pStyle w:val="a3"/>
              <w:spacing w:line="398" w:lineRule="auto"/>
              <w:ind w:right="220"/>
              <w:rPr>
                <w:del w:id="197" w:author="USER" w:date="2024-03-27T21:53:00Z"/>
                <w:b w:val="0"/>
                <w:bCs/>
                <w:sz w:val="18"/>
                <w:szCs w:val="18"/>
              </w:rPr>
            </w:pPr>
            <w:del w:id="198" w:author="USER" w:date="2024-03-27T21:53:00Z">
              <w:r w:rsidRPr="008502C1" w:rsidDel="004C1E08">
                <w:rPr>
                  <w:b w:val="0"/>
                  <w:bCs/>
                  <w:sz w:val="18"/>
                  <w:szCs w:val="18"/>
                </w:rPr>
                <w:delText xml:space="preserve">15 : approximate mean lower low water </w:delText>
              </w:r>
            </w:del>
          </w:p>
          <w:p w14:paraId="0283C6AE" w14:textId="3BC67285" w:rsidR="008502C1" w:rsidRPr="008502C1" w:rsidDel="004C1E08" w:rsidRDefault="008502C1" w:rsidP="0094574C">
            <w:pPr>
              <w:pStyle w:val="a3"/>
              <w:spacing w:line="398" w:lineRule="auto"/>
              <w:ind w:right="220"/>
              <w:rPr>
                <w:del w:id="199" w:author="USER" w:date="2024-03-27T21:53:00Z"/>
                <w:b w:val="0"/>
                <w:bCs/>
                <w:sz w:val="18"/>
                <w:szCs w:val="18"/>
              </w:rPr>
            </w:pPr>
            <w:del w:id="200" w:author="USER" w:date="2024-03-27T21:53:00Z">
              <w:r w:rsidRPr="008502C1" w:rsidDel="004C1E08">
                <w:rPr>
                  <w:b w:val="0"/>
                  <w:bCs/>
                  <w:sz w:val="18"/>
                  <w:szCs w:val="18"/>
                </w:rPr>
                <w:delText xml:space="preserve">16 : mean high water </w:delText>
              </w:r>
            </w:del>
          </w:p>
          <w:p w14:paraId="38C0D908" w14:textId="529F3A76" w:rsidR="008502C1" w:rsidRPr="008502C1" w:rsidDel="004C1E08" w:rsidRDefault="008502C1" w:rsidP="0094574C">
            <w:pPr>
              <w:pStyle w:val="a3"/>
              <w:spacing w:line="398" w:lineRule="auto"/>
              <w:ind w:right="220"/>
              <w:rPr>
                <w:del w:id="201" w:author="USER" w:date="2024-03-27T21:53:00Z"/>
                <w:b w:val="0"/>
                <w:bCs/>
                <w:sz w:val="18"/>
                <w:szCs w:val="18"/>
              </w:rPr>
            </w:pPr>
            <w:del w:id="202" w:author="USER" w:date="2024-03-27T21:53:00Z">
              <w:r w:rsidRPr="008502C1" w:rsidDel="004C1E08">
                <w:rPr>
                  <w:b w:val="0"/>
                  <w:bCs/>
                  <w:sz w:val="18"/>
                  <w:szCs w:val="18"/>
                </w:rPr>
                <w:delText xml:space="preserve">17 : mean high water springs </w:delText>
              </w:r>
            </w:del>
          </w:p>
          <w:p w14:paraId="5ACAF825" w14:textId="3170D5FA" w:rsidR="008502C1" w:rsidRPr="008502C1" w:rsidDel="004C1E08" w:rsidRDefault="008502C1" w:rsidP="0094574C">
            <w:pPr>
              <w:pStyle w:val="a3"/>
              <w:spacing w:line="398" w:lineRule="auto"/>
              <w:ind w:right="220"/>
              <w:rPr>
                <w:del w:id="203" w:author="USER" w:date="2024-03-27T21:53:00Z"/>
                <w:b w:val="0"/>
                <w:bCs/>
                <w:sz w:val="18"/>
                <w:szCs w:val="18"/>
              </w:rPr>
            </w:pPr>
            <w:del w:id="204" w:author="USER" w:date="2024-03-27T21:53:00Z">
              <w:r w:rsidRPr="008502C1" w:rsidDel="004C1E08">
                <w:rPr>
                  <w:b w:val="0"/>
                  <w:bCs/>
                  <w:sz w:val="18"/>
                  <w:szCs w:val="18"/>
                </w:rPr>
                <w:delText xml:space="preserve">18 : high water </w:delText>
              </w:r>
            </w:del>
          </w:p>
          <w:p w14:paraId="58556C83" w14:textId="7FBAEDD7" w:rsidR="008502C1" w:rsidRPr="008502C1" w:rsidDel="004C1E08" w:rsidRDefault="008502C1" w:rsidP="0094574C">
            <w:pPr>
              <w:pStyle w:val="a3"/>
              <w:spacing w:line="398" w:lineRule="auto"/>
              <w:ind w:right="220"/>
              <w:rPr>
                <w:del w:id="205" w:author="USER" w:date="2024-03-27T21:53:00Z"/>
                <w:b w:val="0"/>
                <w:bCs/>
                <w:sz w:val="18"/>
                <w:szCs w:val="18"/>
              </w:rPr>
            </w:pPr>
            <w:del w:id="206" w:author="USER" w:date="2024-03-27T21:53:00Z">
              <w:r w:rsidRPr="008502C1" w:rsidDel="004C1E08">
                <w:rPr>
                  <w:b w:val="0"/>
                  <w:bCs/>
                  <w:sz w:val="18"/>
                  <w:szCs w:val="18"/>
                </w:rPr>
                <w:delText xml:space="preserve">19 : approximate mean sea level </w:delText>
              </w:r>
            </w:del>
          </w:p>
          <w:p w14:paraId="4C88D420" w14:textId="4D5123EE" w:rsidR="008502C1" w:rsidRPr="008502C1" w:rsidDel="004C1E08" w:rsidRDefault="008502C1" w:rsidP="0094574C">
            <w:pPr>
              <w:pStyle w:val="a3"/>
              <w:spacing w:line="398" w:lineRule="auto"/>
              <w:ind w:right="220"/>
              <w:rPr>
                <w:del w:id="207" w:author="USER" w:date="2024-03-27T21:53:00Z"/>
                <w:b w:val="0"/>
                <w:bCs/>
                <w:sz w:val="18"/>
                <w:szCs w:val="18"/>
              </w:rPr>
            </w:pPr>
            <w:del w:id="208" w:author="USER" w:date="2024-03-27T21:53:00Z">
              <w:r w:rsidRPr="008502C1" w:rsidDel="004C1E08">
                <w:rPr>
                  <w:b w:val="0"/>
                  <w:bCs/>
                  <w:sz w:val="18"/>
                  <w:szCs w:val="18"/>
                </w:rPr>
                <w:delText xml:space="preserve">20 : high water springs </w:delText>
              </w:r>
            </w:del>
          </w:p>
          <w:p w14:paraId="591FF312" w14:textId="6903DD52" w:rsidR="008502C1" w:rsidRPr="008502C1" w:rsidDel="004C1E08" w:rsidRDefault="008502C1" w:rsidP="0094574C">
            <w:pPr>
              <w:pStyle w:val="a3"/>
              <w:spacing w:line="398" w:lineRule="auto"/>
              <w:ind w:right="220"/>
              <w:rPr>
                <w:del w:id="209" w:author="USER" w:date="2024-03-27T21:53:00Z"/>
                <w:b w:val="0"/>
                <w:bCs/>
                <w:sz w:val="18"/>
                <w:szCs w:val="18"/>
              </w:rPr>
            </w:pPr>
            <w:del w:id="210" w:author="USER" w:date="2024-03-27T21:53:00Z">
              <w:r w:rsidRPr="008502C1" w:rsidDel="004C1E08">
                <w:rPr>
                  <w:b w:val="0"/>
                  <w:bCs/>
                  <w:sz w:val="18"/>
                  <w:szCs w:val="18"/>
                </w:rPr>
                <w:delText xml:space="preserve">21 : mean higher high water </w:delText>
              </w:r>
            </w:del>
          </w:p>
          <w:p w14:paraId="1E1CA9DC" w14:textId="64F9D0FD" w:rsidR="008502C1" w:rsidRPr="008502C1" w:rsidDel="004C1E08" w:rsidRDefault="008502C1" w:rsidP="0094574C">
            <w:pPr>
              <w:pStyle w:val="a3"/>
              <w:spacing w:line="398" w:lineRule="auto"/>
              <w:ind w:right="220"/>
              <w:rPr>
                <w:del w:id="211" w:author="USER" w:date="2024-03-27T21:53:00Z"/>
                <w:b w:val="0"/>
                <w:bCs/>
                <w:sz w:val="18"/>
                <w:szCs w:val="18"/>
              </w:rPr>
            </w:pPr>
            <w:del w:id="212" w:author="USER" w:date="2024-03-27T21:53:00Z">
              <w:r w:rsidRPr="008502C1" w:rsidDel="004C1E08">
                <w:rPr>
                  <w:b w:val="0"/>
                  <w:bCs/>
                  <w:sz w:val="18"/>
                  <w:szCs w:val="18"/>
                </w:rPr>
                <w:delText xml:space="preserve">22 : equinoctial spring low water </w:delText>
              </w:r>
            </w:del>
          </w:p>
          <w:p w14:paraId="26666A36" w14:textId="6D4652A7" w:rsidR="008502C1" w:rsidRPr="008502C1" w:rsidDel="004C1E08" w:rsidRDefault="008502C1" w:rsidP="0094574C">
            <w:pPr>
              <w:pStyle w:val="a3"/>
              <w:spacing w:line="398" w:lineRule="auto"/>
              <w:ind w:right="220"/>
              <w:rPr>
                <w:del w:id="213" w:author="USER" w:date="2024-03-27T21:53:00Z"/>
                <w:b w:val="0"/>
                <w:bCs/>
                <w:sz w:val="18"/>
                <w:szCs w:val="18"/>
              </w:rPr>
            </w:pPr>
            <w:del w:id="214" w:author="USER" w:date="2024-03-27T21:53:00Z">
              <w:r w:rsidRPr="008502C1" w:rsidDel="004C1E08">
                <w:rPr>
                  <w:b w:val="0"/>
                  <w:bCs/>
                  <w:sz w:val="18"/>
                  <w:szCs w:val="18"/>
                </w:rPr>
                <w:delText xml:space="preserve">23 : lowest astronomical tide </w:delText>
              </w:r>
            </w:del>
          </w:p>
          <w:p w14:paraId="63A17E67" w14:textId="7D1C60CC" w:rsidR="008502C1" w:rsidRPr="008502C1" w:rsidDel="004C1E08" w:rsidRDefault="008502C1" w:rsidP="0094574C">
            <w:pPr>
              <w:pStyle w:val="a3"/>
              <w:spacing w:line="398" w:lineRule="auto"/>
              <w:ind w:right="220"/>
              <w:rPr>
                <w:del w:id="215" w:author="USER" w:date="2024-03-27T21:53:00Z"/>
                <w:b w:val="0"/>
                <w:bCs/>
                <w:sz w:val="18"/>
                <w:szCs w:val="18"/>
              </w:rPr>
            </w:pPr>
            <w:del w:id="216" w:author="USER" w:date="2024-03-27T21:53:00Z">
              <w:r w:rsidRPr="008502C1" w:rsidDel="004C1E08">
                <w:rPr>
                  <w:b w:val="0"/>
                  <w:bCs/>
                  <w:sz w:val="18"/>
                  <w:szCs w:val="18"/>
                </w:rPr>
                <w:delText xml:space="preserve">24 : local datum </w:delText>
              </w:r>
            </w:del>
          </w:p>
          <w:p w14:paraId="1E8C1710" w14:textId="415B4664" w:rsidR="008502C1" w:rsidRPr="008502C1" w:rsidDel="004C1E08" w:rsidRDefault="008502C1" w:rsidP="0094574C">
            <w:pPr>
              <w:pStyle w:val="a3"/>
              <w:spacing w:line="398" w:lineRule="auto"/>
              <w:ind w:right="220"/>
              <w:rPr>
                <w:del w:id="217" w:author="USER" w:date="2024-03-27T21:53:00Z"/>
                <w:b w:val="0"/>
                <w:bCs/>
                <w:sz w:val="18"/>
                <w:szCs w:val="18"/>
              </w:rPr>
            </w:pPr>
            <w:del w:id="218" w:author="USER" w:date="2024-03-27T21:53:00Z">
              <w:r w:rsidRPr="008502C1" w:rsidDel="004C1E08">
                <w:rPr>
                  <w:b w:val="0"/>
                  <w:bCs/>
                  <w:sz w:val="18"/>
                  <w:szCs w:val="18"/>
                </w:rPr>
                <w:delText xml:space="preserve">25 : international great lakes datum 1985 </w:delText>
              </w:r>
            </w:del>
          </w:p>
          <w:p w14:paraId="4170B377" w14:textId="033D97F2" w:rsidR="008502C1" w:rsidRPr="008502C1" w:rsidDel="004C1E08" w:rsidRDefault="008502C1" w:rsidP="0094574C">
            <w:pPr>
              <w:pStyle w:val="a3"/>
              <w:spacing w:line="398" w:lineRule="auto"/>
              <w:ind w:right="220"/>
              <w:rPr>
                <w:del w:id="219" w:author="USER" w:date="2024-03-27T21:53:00Z"/>
                <w:b w:val="0"/>
                <w:bCs/>
                <w:sz w:val="18"/>
                <w:szCs w:val="18"/>
              </w:rPr>
            </w:pPr>
            <w:del w:id="220" w:author="USER" w:date="2024-03-27T21:53:00Z">
              <w:r w:rsidRPr="008502C1" w:rsidDel="004C1E08">
                <w:rPr>
                  <w:b w:val="0"/>
                  <w:bCs/>
                  <w:sz w:val="18"/>
                  <w:szCs w:val="18"/>
                </w:rPr>
                <w:delText xml:space="preserve">26 : mean water level </w:delText>
              </w:r>
            </w:del>
          </w:p>
          <w:p w14:paraId="26AD1862" w14:textId="53DD24F6" w:rsidR="008502C1" w:rsidRPr="008502C1" w:rsidDel="004C1E08" w:rsidRDefault="008502C1" w:rsidP="0094574C">
            <w:pPr>
              <w:pStyle w:val="a3"/>
              <w:spacing w:line="398" w:lineRule="auto"/>
              <w:ind w:right="220"/>
              <w:rPr>
                <w:del w:id="221" w:author="USER" w:date="2024-03-27T21:53:00Z"/>
                <w:b w:val="0"/>
                <w:bCs/>
                <w:sz w:val="18"/>
                <w:szCs w:val="18"/>
              </w:rPr>
            </w:pPr>
            <w:del w:id="222" w:author="USER" w:date="2024-03-27T21:53:00Z">
              <w:r w:rsidRPr="008502C1" w:rsidDel="004C1E08">
                <w:rPr>
                  <w:b w:val="0"/>
                  <w:bCs/>
                  <w:sz w:val="18"/>
                  <w:szCs w:val="18"/>
                </w:rPr>
                <w:delText xml:space="preserve">27 : lower low water large tide </w:delText>
              </w:r>
            </w:del>
          </w:p>
          <w:p w14:paraId="1A11A95D" w14:textId="5604DC1B" w:rsidR="008502C1" w:rsidRPr="008502C1" w:rsidDel="004C1E08" w:rsidRDefault="008502C1" w:rsidP="0094574C">
            <w:pPr>
              <w:pStyle w:val="a3"/>
              <w:spacing w:line="398" w:lineRule="auto"/>
              <w:ind w:right="220"/>
              <w:rPr>
                <w:del w:id="223" w:author="USER" w:date="2024-03-27T21:53:00Z"/>
                <w:b w:val="0"/>
                <w:bCs/>
                <w:sz w:val="18"/>
                <w:szCs w:val="18"/>
              </w:rPr>
            </w:pPr>
            <w:del w:id="224" w:author="USER" w:date="2024-03-27T21:53:00Z">
              <w:r w:rsidRPr="008502C1" w:rsidDel="004C1E08">
                <w:rPr>
                  <w:b w:val="0"/>
                  <w:bCs/>
                  <w:sz w:val="18"/>
                  <w:szCs w:val="18"/>
                </w:rPr>
                <w:delText xml:space="preserve">28 : Higher High Water Large Tide </w:delText>
              </w:r>
            </w:del>
          </w:p>
          <w:p w14:paraId="045E9890" w14:textId="3766B4C3" w:rsidR="008502C1" w:rsidRPr="008502C1" w:rsidDel="004C1E08" w:rsidRDefault="008502C1" w:rsidP="0094574C">
            <w:pPr>
              <w:pStyle w:val="a3"/>
              <w:spacing w:line="398" w:lineRule="auto"/>
              <w:ind w:right="220"/>
              <w:rPr>
                <w:del w:id="225" w:author="USER" w:date="2024-03-27T21:53:00Z"/>
                <w:b w:val="0"/>
                <w:bCs/>
                <w:sz w:val="18"/>
                <w:szCs w:val="18"/>
              </w:rPr>
            </w:pPr>
            <w:del w:id="226" w:author="USER" w:date="2024-03-27T21:53:00Z">
              <w:r w:rsidRPr="008502C1" w:rsidDel="004C1E08">
                <w:rPr>
                  <w:b w:val="0"/>
                  <w:bCs/>
                  <w:sz w:val="18"/>
                  <w:szCs w:val="18"/>
                </w:rPr>
                <w:delText xml:space="preserve">29 : nearly highest high water </w:delText>
              </w:r>
            </w:del>
          </w:p>
          <w:p w14:paraId="390B010A" w14:textId="53C5C3DC" w:rsidR="008502C1" w:rsidRPr="008502C1" w:rsidDel="004C1E08" w:rsidRDefault="008502C1" w:rsidP="0094574C">
            <w:pPr>
              <w:pStyle w:val="a3"/>
              <w:spacing w:line="398" w:lineRule="auto"/>
              <w:ind w:right="220"/>
              <w:rPr>
                <w:del w:id="227" w:author="USER" w:date="2024-03-27T21:53:00Z"/>
                <w:b w:val="0"/>
                <w:bCs/>
                <w:sz w:val="18"/>
                <w:szCs w:val="18"/>
              </w:rPr>
            </w:pPr>
            <w:del w:id="228" w:author="USER" w:date="2024-03-27T21:53:00Z">
              <w:r w:rsidRPr="008502C1" w:rsidDel="004C1E08">
                <w:rPr>
                  <w:b w:val="0"/>
                  <w:bCs/>
                  <w:sz w:val="18"/>
                  <w:szCs w:val="18"/>
                </w:rPr>
                <w:delText xml:space="preserve">30 : highest Astronomical Tide </w:delText>
              </w:r>
            </w:del>
          </w:p>
          <w:p w14:paraId="2EDF3994" w14:textId="0E45792B" w:rsidR="008502C1" w:rsidDel="004C1E08" w:rsidRDefault="008502C1" w:rsidP="0094574C">
            <w:pPr>
              <w:pStyle w:val="a3"/>
              <w:spacing w:line="398" w:lineRule="auto"/>
              <w:ind w:right="220"/>
              <w:rPr>
                <w:del w:id="229" w:author="USER" w:date="2024-03-27T21:53:00Z"/>
                <w:sz w:val="18"/>
              </w:rPr>
            </w:pPr>
            <w:del w:id="230" w:author="USER" w:date="2024-03-27T21:53:00Z">
              <w:r w:rsidRPr="008502C1" w:rsidDel="004C1E08">
                <w:rPr>
                  <w:b w:val="0"/>
                  <w:bCs/>
                  <w:sz w:val="18"/>
                  <w:szCs w:val="18"/>
                </w:rPr>
                <w:delText>44 : baltic Sea Chart Datum 2000</w:delText>
              </w:r>
            </w:del>
          </w:p>
        </w:tc>
        <w:tc>
          <w:tcPr>
            <w:tcW w:w="962" w:type="dxa"/>
          </w:tcPr>
          <w:p w14:paraId="44B09C16" w14:textId="0E024728" w:rsidR="00F30712" w:rsidRPr="005956CC" w:rsidDel="004C1E08" w:rsidRDefault="00213BB4" w:rsidP="0094574C">
            <w:pPr>
              <w:pStyle w:val="TableParagraph"/>
              <w:ind w:left="196" w:right="196"/>
              <w:rPr>
                <w:del w:id="231" w:author="USER" w:date="2024-03-27T21:53:00Z"/>
                <w:rFonts w:eastAsiaTheme="minorEastAsia"/>
                <w:sz w:val="18"/>
                <w:lang w:eastAsia="ko-KR"/>
              </w:rPr>
            </w:pPr>
            <w:del w:id="232" w:author="USER" w:date="2024-03-27T21:53:00Z">
              <w:r w:rsidDel="004C1E08">
                <w:rPr>
                  <w:rFonts w:eastAsiaTheme="minorEastAsia"/>
                  <w:sz w:val="18"/>
                  <w:lang w:eastAsia="ko-KR"/>
                </w:rPr>
                <w:delText>EN</w:delText>
              </w:r>
            </w:del>
          </w:p>
        </w:tc>
        <w:tc>
          <w:tcPr>
            <w:tcW w:w="1555" w:type="dxa"/>
          </w:tcPr>
          <w:p w14:paraId="4660D01C" w14:textId="0E531191" w:rsidR="00F30712" w:rsidRPr="005956CC" w:rsidDel="004C1E08" w:rsidRDefault="00F30712" w:rsidP="0094574C">
            <w:pPr>
              <w:pStyle w:val="TableParagraph"/>
              <w:ind w:left="196" w:right="196"/>
              <w:rPr>
                <w:del w:id="233" w:author="USER" w:date="2024-03-27T21:53:00Z"/>
                <w:rFonts w:eastAsiaTheme="minorEastAsia"/>
                <w:sz w:val="18"/>
                <w:lang w:eastAsia="ko-KR"/>
              </w:rPr>
            </w:pPr>
            <w:del w:id="234" w:author="USER" w:date="2024-03-27T21:53:00Z">
              <w:r w:rsidDel="004C1E08">
                <w:rPr>
                  <w:rFonts w:eastAsiaTheme="minorEastAsia" w:hint="eastAsia"/>
                  <w:sz w:val="18"/>
                  <w:lang w:eastAsia="ko-KR"/>
                </w:rPr>
                <w:delText>0</w:delText>
              </w:r>
              <w:r w:rsidDel="004C1E08">
                <w:rPr>
                  <w:rFonts w:eastAsiaTheme="minorEastAsia"/>
                  <w:sz w:val="18"/>
                  <w:lang w:eastAsia="ko-KR"/>
                </w:rPr>
                <w:delText>, 1</w:delText>
              </w:r>
            </w:del>
          </w:p>
        </w:tc>
      </w:tr>
      <w:tr w:rsidR="00F30712" w14:paraId="3A883004" w14:textId="77777777" w:rsidTr="0094574C">
        <w:trPr>
          <w:trHeight w:val="462"/>
        </w:trPr>
        <w:tc>
          <w:tcPr>
            <w:tcW w:w="3356" w:type="dxa"/>
          </w:tcPr>
          <w:p w14:paraId="521BD0A8" w14:textId="3CB7D610" w:rsidR="00F30712" w:rsidRPr="005956CC" w:rsidRDefault="00F30712" w:rsidP="0094574C">
            <w:pPr>
              <w:pStyle w:val="TableParagraph"/>
              <w:ind w:left="196" w:right="196"/>
              <w:rPr>
                <w:rFonts w:eastAsiaTheme="minorEastAsia"/>
                <w:sz w:val="18"/>
                <w:lang w:eastAsia="ko-KR"/>
              </w:rPr>
            </w:pPr>
            <w:r>
              <w:rPr>
                <w:rFonts w:eastAsiaTheme="minorEastAsia"/>
                <w:sz w:val="18"/>
                <w:lang w:eastAsia="ko-KR"/>
              </w:rPr>
              <w:t>Feature Name</w:t>
            </w:r>
          </w:p>
        </w:tc>
        <w:tc>
          <w:tcPr>
            <w:tcW w:w="1677" w:type="dxa"/>
          </w:tcPr>
          <w:p w14:paraId="10209D05" w14:textId="77777777" w:rsidR="00F30712" w:rsidRDefault="00F30712" w:rsidP="0094574C">
            <w:pPr>
              <w:pStyle w:val="TableParagraph"/>
              <w:spacing w:before="0"/>
              <w:ind w:left="196" w:right="196"/>
              <w:rPr>
                <w:rFonts w:ascii="Times New Roman"/>
                <w:sz w:val="18"/>
              </w:rPr>
            </w:pPr>
          </w:p>
        </w:tc>
        <w:tc>
          <w:tcPr>
            <w:tcW w:w="2515" w:type="dxa"/>
          </w:tcPr>
          <w:p w14:paraId="4E347014" w14:textId="77777777" w:rsidR="00F30712" w:rsidRDefault="00F30712" w:rsidP="0094574C">
            <w:pPr>
              <w:pStyle w:val="a3"/>
              <w:spacing w:line="398" w:lineRule="auto"/>
              <w:ind w:right="220"/>
              <w:rPr>
                <w:sz w:val="18"/>
              </w:rPr>
            </w:pPr>
          </w:p>
        </w:tc>
        <w:tc>
          <w:tcPr>
            <w:tcW w:w="962" w:type="dxa"/>
          </w:tcPr>
          <w:p w14:paraId="4CBC8FFF" w14:textId="767638BD" w:rsidR="00F30712" w:rsidRDefault="00F30712"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78ED1694" w14:textId="5C3CE7B5" w:rsidR="00F30712" w:rsidRDefault="00F30712"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E01276" w14:paraId="63238C80"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235"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236" w:author="GREENBLUE" w:date="2024-08-08T09:33:00Z">
            <w:trPr>
              <w:trHeight w:val="462"/>
            </w:trPr>
          </w:trPrChange>
        </w:trPr>
        <w:tc>
          <w:tcPr>
            <w:tcW w:w="3356" w:type="dxa"/>
            <w:tcPrChange w:id="237" w:author="GREENBLUE" w:date="2024-08-08T09:33:00Z">
              <w:tcPr>
                <w:tcW w:w="3356" w:type="dxa"/>
                <w:vAlign w:val="center"/>
              </w:tcPr>
            </w:tcPrChange>
          </w:tcPr>
          <w:p w14:paraId="22AFF539" w14:textId="1222062F" w:rsidR="00E01276" w:rsidRPr="005956CC" w:rsidRDefault="00E01276" w:rsidP="00E01276">
            <w:pPr>
              <w:pStyle w:val="TableParagraph"/>
              <w:ind w:leftChars="145" w:left="319" w:right="196"/>
              <w:rPr>
                <w:sz w:val="18"/>
                <w:szCs w:val="18"/>
              </w:rPr>
            </w:pPr>
            <w:ins w:id="238" w:author="GREENBLUE" w:date="2024-08-08T09:33:00Z">
              <w:r w:rsidRPr="000225A9">
                <w:rPr>
                  <w:rFonts w:eastAsiaTheme="minorEastAsia"/>
                  <w:sz w:val="18"/>
                  <w:szCs w:val="18"/>
                </w:rPr>
                <w:t>Language</w:t>
              </w:r>
            </w:ins>
            <w:del w:id="239" w:author="GREENBLUE" w:date="2024-08-08T09:33:00Z">
              <w:r w:rsidDel="00E37520">
                <w:rPr>
                  <w:sz w:val="18"/>
                  <w:szCs w:val="18"/>
                </w:rPr>
                <w:delText>D</w:delText>
              </w:r>
              <w:r w:rsidRPr="005956CC" w:rsidDel="00E37520">
                <w:rPr>
                  <w:sz w:val="18"/>
                  <w:szCs w:val="18"/>
                </w:rPr>
                <w:delText>isplay</w:delText>
              </w:r>
              <w:r w:rsidDel="00E37520">
                <w:rPr>
                  <w:sz w:val="18"/>
                  <w:szCs w:val="18"/>
                </w:rPr>
                <w:delText xml:space="preserve"> </w:delText>
              </w:r>
              <w:r w:rsidRPr="005956CC" w:rsidDel="00E37520">
                <w:rPr>
                  <w:sz w:val="18"/>
                  <w:szCs w:val="18"/>
                </w:rPr>
                <w:delText>Name</w:delText>
              </w:r>
            </w:del>
          </w:p>
        </w:tc>
        <w:tc>
          <w:tcPr>
            <w:tcW w:w="1677" w:type="dxa"/>
            <w:tcPrChange w:id="240" w:author="GREENBLUE" w:date="2024-08-08T09:33:00Z">
              <w:tcPr>
                <w:tcW w:w="1677" w:type="dxa"/>
              </w:tcPr>
            </w:tcPrChange>
          </w:tcPr>
          <w:p w14:paraId="535F47CC" w14:textId="77777777" w:rsidR="00E01276" w:rsidRDefault="00E01276" w:rsidP="00E01276">
            <w:pPr>
              <w:pStyle w:val="TableParagraph"/>
              <w:spacing w:before="0"/>
              <w:ind w:left="196" w:right="196"/>
              <w:rPr>
                <w:rFonts w:ascii="Times New Roman"/>
                <w:sz w:val="18"/>
              </w:rPr>
            </w:pPr>
          </w:p>
        </w:tc>
        <w:tc>
          <w:tcPr>
            <w:tcW w:w="2515" w:type="dxa"/>
            <w:tcPrChange w:id="241" w:author="GREENBLUE" w:date="2024-08-08T09:33:00Z">
              <w:tcPr>
                <w:tcW w:w="2515" w:type="dxa"/>
              </w:tcPr>
            </w:tcPrChange>
          </w:tcPr>
          <w:p w14:paraId="095250E1" w14:textId="77777777" w:rsidR="00E01276" w:rsidRDefault="00E01276" w:rsidP="00E01276">
            <w:pPr>
              <w:pStyle w:val="a3"/>
              <w:spacing w:line="398" w:lineRule="auto"/>
              <w:ind w:right="220"/>
              <w:rPr>
                <w:sz w:val="18"/>
              </w:rPr>
            </w:pPr>
          </w:p>
        </w:tc>
        <w:tc>
          <w:tcPr>
            <w:tcW w:w="962" w:type="dxa"/>
            <w:tcPrChange w:id="242" w:author="GREENBLUE" w:date="2024-08-08T09:33:00Z">
              <w:tcPr>
                <w:tcW w:w="962" w:type="dxa"/>
              </w:tcPr>
            </w:tcPrChange>
          </w:tcPr>
          <w:p w14:paraId="35F56D34" w14:textId="369AD865" w:rsidR="00E01276" w:rsidRDefault="00E01276" w:rsidP="00E01276">
            <w:pPr>
              <w:pStyle w:val="TableParagraph"/>
              <w:ind w:left="196" w:right="196"/>
              <w:rPr>
                <w:rFonts w:eastAsiaTheme="minorEastAsia"/>
                <w:sz w:val="18"/>
                <w:lang w:eastAsia="ko-KR"/>
              </w:rPr>
            </w:pPr>
            <w:ins w:id="243" w:author="GREENBLUE" w:date="2024-08-08T09:33:00Z">
              <w:r w:rsidRPr="000225A9">
                <w:rPr>
                  <w:sz w:val="18"/>
                  <w:szCs w:val="18"/>
                </w:rPr>
                <w:t>(S) TE</w:t>
              </w:r>
            </w:ins>
            <w:del w:id="244" w:author="GREENBLUE" w:date="2024-08-08T09:33:00Z">
              <w:r w:rsidDel="00E37520">
                <w:rPr>
                  <w:rFonts w:eastAsiaTheme="minorEastAsia"/>
                  <w:sz w:val="18"/>
                  <w:lang w:eastAsia="ko-KR"/>
                </w:rPr>
                <w:delText>BO</w:delText>
              </w:r>
            </w:del>
          </w:p>
        </w:tc>
        <w:tc>
          <w:tcPr>
            <w:tcW w:w="1555" w:type="dxa"/>
            <w:tcPrChange w:id="245" w:author="GREENBLUE" w:date="2024-08-08T09:33:00Z">
              <w:tcPr>
                <w:tcW w:w="1555" w:type="dxa"/>
              </w:tcPr>
            </w:tcPrChange>
          </w:tcPr>
          <w:p w14:paraId="236B36D7" w14:textId="58778B2A" w:rsidR="00E01276" w:rsidRDefault="00E01276" w:rsidP="00E01276">
            <w:pPr>
              <w:pStyle w:val="TableParagraph"/>
              <w:ind w:left="196" w:right="196"/>
              <w:rPr>
                <w:rFonts w:eastAsiaTheme="minorEastAsia"/>
                <w:sz w:val="18"/>
                <w:lang w:eastAsia="ko-KR"/>
              </w:rPr>
            </w:pPr>
            <w:ins w:id="246" w:author="GREENBLUE" w:date="2024-08-08T09:33:00Z">
              <w:r>
                <w:rPr>
                  <w:sz w:val="18"/>
                  <w:szCs w:val="18"/>
                </w:rPr>
                <w:t>1</w:t>
              </w:r>
              <w:r w:rsidRPr="000225A9">
                <w:rPr>
                  <w:sz w:val="18"/>
                  <w:szCs w:val="18"/>
                </w:rPr>
                <w:t>, 1</w:t>
              </w:r>
            </w:ins>
            <w:del w:id="247" w:author="GREENBLUE" w:date="2024-08-08T09:33:00Z">
              <w:r w:rsidDel="00E37520">
                <w:rPr>
                  <w:rFonts w:eastAsiaTheme="minorEastAsia" w:hint="eastAsia"/>
                  <w:sz w:val="18"/>
                  <w:lang w:eastAsia="ko-KR"/>
                </w:rPr>
                <w:delText>0</w:delText>
              </w:r>
              <w:r w:rsidDel="00E37520">
                <w:rPr>
                  <w:rFonts w:eastAsiaTheme="minorEastAsia"/>
                  <w:sz w:val="18"/>
                  <w:lang w:eastAsia="ko-KR"/>
                </w:rPr>
                <w:delText>, 1</w:delText>
              </w:r>
            </w:del>
          </w:p>
        </w:tc>
      </w:tr>
      <w:tr w:rsidR="00E01276" w14:paraId="3F4E0EDF"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248"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249" w:author="GREENBLUE" w:date="2024-08-08T09:33:00Z">
            <w:trPr>
              <w:trHeight w:val="462"/>
            </w:trPr>
          </w:trPrChange>
        </w:trPr>
        <w:tc>
          <w:tcPr>
            <w:tcW w:w="3356" w:type="dxa"/>
            <w:tcPrChange w:id="250" w:author="GREENBLUE" w:date="2024-08-08T09:33:00Z">
              <w:tcPr>
                <w:tcW w:w="3356" w:type="dxa"/>
                <w:vAlign w:val="center"/>
              </w:tcPr>
            </w:tcPrChange>
          </w:tcPr>
          <w:p w14:paraId="672AF325" w14:textId="31D8AB0A" w:rsidR="00E01276" w:rsidRPr="005956CC" w:rsidRDefault="00E01276" w:rsidP="00E01276">
            <w:pPr>
              <w:pStyle w:val="TableParagraph"/>
              <w:ind w:leftChars="145" w:left="319" w:right="196"/>
              <w:rPr>
                <w:sz w:val="18"/>
                <w:szCs w:val="18"/>
              </w:rPr>
            </w:pPr>
            <w:ins w:id="251" w:author="GREENBLUE" w:date="2024-08-08T09:33:00Z">
              <w:r w:rsidRPr="000225A9">
                <w:rPr>
                  <w:rFonts w:eastAsiaTheme="minorEastAsia"/>
                  <w:sz w:val="18"/>
                  <w:szCs w:val="18"/>
                </w:rPr>
                <w:t>Name</w:t>
              </w:r>
            </w:ins>
            <w:del w:id="252" w:author="GREENBLUE" w:date="2024-08-08T09:33:00Z">
              <w:r w:rsidDel="00E37520">
                <w:rPr>
                  <w:sz w:val="18"/>
                  <w:szCs w:val="18"/>
                </w:rPr>
                <w:delText>L</w:delText>
              </w:r>
              <w:r w:rsidRPr="005956CC" w:rsidDel="00E37520">
                <w:rPr>
                  <w:sz w:val="18"/>
                  <w:szCs w:val="18"/>
                </w:rPr>
                <w:delText>anguage</w:delText>
              </w:r>
            </w:del>
          </w:p>
        </w:tc>
        <w:tc>
          <w:tcPr>
            <w:tcW w:w="1677" w:type="dxa"/>
            <w:tcPrChange w:id="253" w:author="GREENBLUE" w:date="2024-08-08T09:33:00Z">
              <w:tcPr>
                <w:tcW w:w="1677" w:type="dxa"/>
              </w:tcPr>
            </w:tcPrChange>
          </w:tcPr>
          <w:p w14:paraId="75BEBD36" w14:textId="77777777" w:rsidR="00E01276" w:rsidRDefault="00E01276" w:rsidP="00E01276">
            <w:pPr>
              <w:pStyle w:val="TableParagraph"/>
              <w:spacing w:before="0"/>
              <w:ind w:left="196" w:right="196"/>
              <w:rPr>
                <w:rFonts w:ascii="Times New Roman"/>
                <w:sz w:val="18"/>
              </w:rPr>
            </w:pPr>
          </w:p>
        </w:tc>
        <w:tc>
          <w:tcPr>
            <w:tcW w:w="2515" w:type="dxa"/>
            <w:tcPrChange w:id="254" w:author="GREENBLUE" w:date="2024-08-08T09:33:00Z">
              <w:tcPr>
                <w:tcW w:w="2515" w:type="dxa"/>
              </w:tcPr>
            </w:tcPrChange>
          </w:tcPr>
          <w:p w14:paraId="316DBA9A" w14:textId="77777777" w:rsidR="00E01276" w:rsidRDefault="00E01276" w:rsidP="00E01276">
            <w:pPr>
              <w:pStyle w:val="a3"/>
              <w:spacing w:line="398" w:lineRule="auto"/>
              <w:ind w:right="220"/>
              <w:rPr>
                <w:sz w:val="18"/>
              </w:rPr>
            </w:pPr>
          </w:p>
        </w:tc>
        <w:tc>
          <w:tcPr>
            <w:tcW w:w="962" w:type="dxa"/>
            <w:tcPrChange w:id="255" w:author="GREENBLUE" w:date="2024-08-08T09:33:00Z">
              <w:tcPr>
                <w:tcW w:w="962" w:type="dxa"/>
              </w:tcPr>
            </w:tcPrChange>
          </w:tcPr>
          <w:p w14:paraId="599C74B2" w14:textId="3F600A5C" w:rsidR="00E01276" w:rsidRDefault="00E01276" w:rsidP="00E01276">
            <w:pPr>
              <w:pStyle w:val="TableParagraph"/>
              <w:ind w:left="196" w:right="196"/>
              <w:rPr>
                <w:rFonts w:eastAsiaTheme="minorEastAsia"/>
                <w:sz w:val="18"/>
                <w:lang w:eastAsia="ko-KR"/>
              </w:rPr>
            </w:pPr>
            <w:ins w:id="256" w:author="GREENBLUE" w:date="2024-08-08T09:33:00Z">
              <w:r w:rsidRPr="000225A9">
                <w:rPr>
                  <w:sz w:val="18"/>
                  <w:szCs w:val="18"/>
                </w:rPr>
                <w:t>(S) TE</w:t>
              </w:r>
            </w:ins>
            <w:del w:id="257" w:author="GREENBLUE" w:date="2024-08-08T09:33:00Z">
              <w:r w:rsidDel="00E37520">
                <w:rPr>
                  <w:rFonts w:eastAsiaTheme="minorEastAsia" w:hint="eastAsia"/>
                  <w:sz w:val="18"/>
                  <w:lang w:eastAsia="ko-KR"/>
                </w:rPr>
                <w:delText>T</w:delText>
              </w:r>
              <w:r w:rsidDel="00E37520">
                <w:rPr>
                  <w:rFonts w:eastAsiaTheme="minorEastAsia"/>
                  <w:sz w:val="18"/>
                  <w:lang w:eastAsia="ko-KR"/>
                </w:rPr>
                <w:delText>E</w:delText>
              </w:r>
            </w:del>
          </w:p>
        </w:tc>
        <w:tc>
          <w:tcPr>
            <w:tcW w:w="1555" w:type="dxa"/>
            <w:tcPrChange w:id="258" w:author="GREENBLUE" w:date="2024-08-08T09:33:00Z">
              <w:tcPr>
                <w:tcW w:w="1555" w:type="dxa"/>
              </w:tcPr>
            </w:tcPrChange>
          </w:tcPr>
          <w:p w14:paraId="6235A6D4" w14:textId="0ABEE7DA" w:rsidR="00E01276" w:rsidRDefault="00E01276" w:rsidP="00E01276">
            <w:pPr>
              <w:pStyle w:val="TableParagraph"/>
              <w:ind w:left="196" w:right="196"/>
              <w:rPr>
                <w:rFonts w:eastAsiaTheme="minorEastAsia"/>
                <w:sz w:val="18"/>
                <w:lang w:eastAsia="ko-KR"/>
              </w:rPr>
            </w:pPr>
            <w:ins w:id="259" w:author="GREENBLUE" w:date="2024-08-08T09:33:00Z">
              <w:r w:rsidRPr="000225A9">
                <w:rPr>
                  <w:sz w:val="18"/>
                  <w:szCs w:val="18"/>
                </w:rPr>
                <w:t>1, 1</w:t>
              </w:r>
            </w:ins>
            <w:del w:id="260" w:author="GREENBLUE" w:date="2024-08-08T09:33:00Z">
              <w:r w:rsidDel="00E37520">
                <w:rPr>
                  <w:rFonts w:eastAsiaTheme="minorEastAsia" w:hint="eastAsia"/>
                  <w:sz w:val="18"/>
                  <w:lang w:eastAsia="ko-KR"/>
                </w:rPr>
                <w:delText>0</w:delText>
              </w:r>
              <w:r w:rsidDel="00E37520">
                <w:rPr>
                  <w:rFonts w:eastAsiaTheme="minorEastAsia"/>
                  <w:sz w:val="18"/>
                  <w:lang w:eastAsia="ko-KR"/>
                </w:rPr>
                <w:delText>, 1</w:delText>
              </w:r>
            </w:del>
          </w:p>
        </w:tc>
      </w:tr>
      <w:tr w:rsidR="00E01276" w14:paraId="083D318F"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261"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262" w:author="GREENBLUE" w:date="2024-08-08T09:33:00Z">
            <w:trPr>
              <w:trHeight w:val="462"/>
            </w:trPr>
          </w:trPrChange>
        </w:trPr>
        <w:tc>
          <w:tcPr>
            <w:tcW w:w="3356" w:type="dxa"/>
            <w:tcPrChange w:id="263" w:author="GREENBLUE" w:date="2024-08-08T09:33:00Z">
              <w:tcPr>
                <w:tcW w:w="3356" w:type="dxa"/>
                <w:vAlign w:val="center"/>
              </w:tcPr>
            </w:tcPrChange>
          </w:tcPr>
          <w:p w14:paraId="2D00CC0C" w14:textId="66D95FBF" w:rsidR="00E01276" w:rsidRPr="005956CC" w:rsidRDefault="00E01276" w:rsidP="00E01276">
            <w:pPr>
              <w:pStyle w:val="TableParagraph"/>
              <w:ind w:leftChars="145" w:left="319" w:right="196"/>
              <w:rPr>
                <w:sz w:val="18"/>
                <w:szCs w:val="18"/>
              </w:rPr>
            </w:pPr>
            <w:ins w:id="264" w:author="GREENBLUE" w:date="2024-08-08T09:33:00Z">
              <w:r w:rsidRPr="000225A9">
                <w:rPr>
                  <w:rFonts w:eastAsiaTheme="minorEastAsia"/>
                  <w:sz w:val="18"/>
                  <w:szCs w:val="18"/>
                </w:rPr>
                <w:t>Name</w:t>
              </w:r>
              <w:r>
                <w:rPr>
                  <w:rFonts w:eastAsiaTheme="minorEastAsia"/>
                  <w:sz w:val="18"/>
                  <w:szCs w:val="18"/>
                </w:rPr>
                <w:t xml:space="preserve"> Usage</w:t>
              </w:r>
            </w:ins>
            <w:del w:id="265" w:author="GREENBLUE" w:date="2024-08-08T09:33:00Z">
              <w:r w:rsidDel="00E37520">
                <w:rPr>
                  <w:sz w:val="18"/>
                  <w:szCs w:val="18"/>
                </w:rPr>
                <w:delText>N</w:delText>
              </w:r>
              <w:r w:rsidRPr="005956CC" w:rsidDel="00E37520">
                <w:rPr>
                  <w:sz w:val="18"/>
                  <w:szCs w:val="18"/>
                </w:rPr>
                <w:delText>ame</w:delText>
              </w:r>
            </w:del>
          </w:p>
        </w:tc>
        <w:tc>
          <w:tcPr>
            <w:tcW w:w="1677" w:type="dxa"/>
            <w:tcPrChange w:id="266" w:author="GREENBLUE" w:date="2024-08-08T09:33:00Z">
              <w:tcPr>
                <w:tcW w:w="1677" w:type="dxa"/>
              </w:tcPr>
            </w:tcPrChange>
          </w:tcPr>
          <w:p w14:paraId="12A0AC19" w14:textId="77777777" w:rsidR="00E01276" w:rsidRDefault="00E01276" w:rsidP="00E01276">
            <w:pPr>
              <w:pStyle w:val="TableParagraph"/>
              <w:spacing w:before="0"/>
              <w:ind w:left="196" w:right="196"/>
              <w:rPr>
                <w:rFonts w:ascii="Times New Roman"/>
                <w:sz w:val="18"/>
              </w:rPr>
            </w:pPr>
          </w:p>
        </w:tc>
        <w:tc>
          <w:tcPr>
            <w:tcW w:w="2515" w:type="dxa"/>
            <w:tcPrChange w:id="267" w:author="GREENBLUE" w:date="2024-08-08T09:33:00Z">
              <w:tcPr>
                <w:tcW w:w="2515" w:type="dxa"/>
              </w:tcPr>
            </w:tcPrChange>
          </w:tcPr>
          <w:p w14:paraId="3C3B21FD" w14:textId="77777777" w:rsidR="00E01276" w:rsidRPr="00C46838" w:rsidRDefault="00E01276" w:rsidP="00E01276">
            <w:pPr>
              <w:pStyle w:val="TableParagraph"/>
              <w:spacing w:before="54"/>
              <w:ind w:left="97" w:right="239"/>
              <w:rPr>
                <w:ins w:id="268" w:author="GREENBLUE" w:date="2024-08-08T09:33:00Z"/>
                <w:spacing w:val="-1"/>
                <w:sz w:val="18"/>
                <w:szCs w:val="18"/>
              </w:rPr>
            </w:pPr>
            <w:ins w:id="269" w:author="GREENBLUE" w:date="2024-08-08T09:33: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4393CD90" w14:textId="77777777" w:rsidR="00E01276" w:rsidRPr="00C46838" w:rsidRDefault="00E01276" w:rsidP="00E01276">
            <w:pPr>
              <w:pStyle w:val="TableParagraph"/>
              <w:spacing w:before="54"/>
              <w:ind w:left="97" w:right="239"/>
              <w:rPr>
                <w:ins w:id="270" w:author="GREENBLUE" w:date="2024-08-08T09:33:00Z"/>
                <w:spacing w:val="-1"/>
                <w:sz w:val="18"/>
                <w:szCs w:val="18"/>
              </w:rPr>
            </w:pPr>
            <w:ins w:id="271" w:author="GREENBLUE" w:date="2024-08-08T09:33:00Z">
              <w:r w:rsidRPr="00C46838">
                <w:rPr>
                  <w:rFonts w:eastAsiaTheme="minorEastAsia"/>
                  <w:spacing w:val="-1"/>
                  <w:sz w:val="18"/>
                  <w:szCs w:val="18"/>
                  <w:lang w:eastAsia="ko-KR"/>
                </w:rPr>
                <w:t>2 :</w:t>
              </w:r>
              <w:r>
                <w:rPr>
                  <w:spacing w:val="-1"/>
                  <w:sz w:val="18"/>
                  <w:szCs w:val="18"/>
                </w:rPr>
                <w:t xml:space="preserve"> alternate name display</w:t>
              </w:r>
            </w:ins>
          </w:p>
          <w:p w14:paraId="38F6F65A" w14:textId="1841E14F" w:rsidR="00E01276" w:rsidRDefault="00E01276" w:rsidP="00E01276">
            <w:pPr>
              <w:pStyle w:val="a3"/>
              <w:spacing w:line="398" w:lineRule="auto"/>
              <w:ind w:right="220"/>
              <w:rPr>
                <w:sz w:val="18"/>
              </w:rPr>
            </w:pPr>
            <w:ins w:id="272" w:author="GREENBLUE" w:date="2024-08-08T09:33: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62" w:type="dxa"/>
            <w:tcPrChange w:id="273" w:author="GREENBLUE" w:date="2024-08-08T09:33:00Z">
              <w:tcPr>
                <w:tcW w:w="962" w:type="dxa"/>
              </w:tcPr>
            </w:tcPrChange>
          </w:tcPr>
          <w:p w14:paraId="7555A82B" w14:textId="23F1C78C" w:rsidR="00E01276" w:rsidRDefault="00E01276" w:rsidP="00E01276">
            <w:pPr>
              <w:pStyle w:val="TableParagraph"/>
              <w:ind w:left="196" w:right="196"/>
              <w:rPr>
                <w:rFonts w:eastAsiaTheme="minorEastAsia"/>
                <w:sz w:val="18"/>
                <w:lang w:eastAsia="ko-KR"/>
              </w:rPr>
            </w:pPr>
            <w:ins w:id="274" w:author="GREENBLUE" w:date="2024-08-08T09:33:00Z">
              <w:r w:rsidRPr="000225A9">
                <w:rPr>
                  <w:sz w:val="18"/>
                  <w:szCs w:val="18"/>
                </w:rPr>
                <w:t>(S) E</w:t>
              </w:r>
              <w:r>
                <w:rPr>
                  <w:sz w:val="18"/>
                  <w:szCs w:val="18"/>
                </w:rPr>
                <w:t>N</w:t>
              </w:r>
            </w:ins>
            <w:del w:id="275" w:author="GREENBLUE" w:date="2024-08-08T09:33:00Z">
              <w:r w:rsidDel="00E37520">
                <w:rPr>
                  <w:rFonts w:eastAsiaTheme="minorEastAsia" w:hint="eastAsia"/>
                  <w:sz w:val="18"/>
                  <w:lang w:eastAsia="ko-KR"/>
                </w:rPr>
                <w:delText>T</w:delText>
              </w:r>
              <w:r w:rsidDel="00E37520">
                <w:rPr>
                  <w:rFonts w:eastAsiaTheme="minorEastAsia"/>
                  <w:sz w:val="18"/>
                  <w:lang w:eastAsia="ko-KR"/>
                </w:rPr>
                <w:delText>E</w:delText>
              </w:r>
            </w:del>
          </w:p>
        </w:tc>
        <w:tc>
          <w:tcPr>
            <w:tcW w:w="1555" w:type="dxa"/>
            <w:tcPrChange w:id="276" w:author="GREENBLUE" w:date="2024-08-08T09:33:00Z">
              <w:tcPr>
                <w:tcW w:w="1555" w:type="dxa"/>
              </w:tcPr>
            </w:tcPrChange>
          </w:tcPr>
          <w:p w14:paraId="722172C7" w14:textId="21667C9B" w:rsidR="00E01276" w:rsidRDefault="00E01276" w:rsidP="00E01276">
            <w:pPr>
              <w:pStyle w:val="TableParagraph"/>
              <w:ind w:left="196" w:right="196"/>
              <w:rPr>
                <w:rFonts w:eastAsiaTheme="minorEastAsia"/>
                <w:sz w:val="18"/>
                <w:lang w:eastAsia="ko-KR"/>
              </w:rPr>
            </w:pPr>
            <w:ins w:id="277" w:author="GREENBLUE" w:date="2024-08-08T09:33:00Z">
              <w:r>
                <w:rPr>
                  <w:sz w:val="18"/>
                  <w:szCs w:val="18"/>
                </w:rPr>
                <w:t>0</w:t>
              </w:r>
              <w:r w:rsidRPr="000225A9">
                <w:rPr>
                  <w:sz w:val="18"/>
                  <w:szCs w:val="18"/>
                </w:rPr>
                <w:t>, 1</w:t>
              </w:r>
            </w:ins>
            <w:del w:id="278" w:author="GREENBLUE" w:date="2024-08-08T09:33:00Z">
              <w:r w:rsidDel="00E37520">
                <w:rPr>
                  <w:rFonts w:eastAsiaTheme="minorEastAsia"/>
                  <w:sz w:val="18"/>
                  <w:lang w:eastAsia="ko-KR"/>
                </w:rPr>
                <w:delText>1</w:delText>
              </w:r>
              <w:r w:rsidDel="00E37520">
                <w:rPr>
                  <w:rFonts w:eastAsiaTheme="minorEastAsia" w:hint="eastAsia"/>
                  <w:sz w:val="18"/>
                  <w:lang w:eastAsia="ko-KR"/>
                </w:rPr>
                <w:delText>,</w:delText>
              </w:r>
              <w:r w:rsidDel="00E37520">
                <w:rPr>
                  <w:rFonts w:eastAsiaTheme="minorEastAsia"/>
                  <w:sz w:val="18"/>
                  <w:lang w:eastAsia="ko-KR"/>
                </w:rPr>
                <w:delText xml:space="preserve"> ,</w:delText>
              </w:r>
            </w:del>
          </w:p>
        </w:tc>
      </w:tr>
      <w:tr w:rsidR="00535E33" w:rsidDel="008F24CA" w14:paraId="020BA6C1" w14:textId="6C85D1CB" w:rsidTr="0094574C">
        <w:trPr>
          <w:trHeight w:val="462"/>
          <w:del w:id="279" w:author="USER" w:date="2024-03-27T22:34:00Z"/>
        </w:trPr>
        <w:tc>
          <w:tcPr>
            <w:tcW w:w="3356" w:type="dxa"/>
            <w:vAlign w:val="center"/>
          </w:tcPr>
          <w:p w14:paraId="10A3DA19" w14:textId="7D770EC4" w:rsidR="00535E33" w:rsidRPr="005956CC" w:rsidDel="008F24CA" w:rsidRDefault="00535E33" w:rsidP="0094574C">
            <w:pPr>
              <w:pStyle w:val="TableParagraph"/>
              <w:ind w:leftChars="45" w:left="99" w:right="196"/>
              <w:rPr>
                <w:del w:id="280" w:author="USER" w:date="2024-03-27T22:34:00Z"/>
                <w:rFonts w:eastAsiaTheme="minorEastAsia"/>
                <w:sz w:val="18"/>
                <w:szCs w:val="18"/>
                <w:lang w:eastAsia="ko-KR"/>
              </w:rPr>
            </w:pPr>
            <w:del w:id="281" w:author="USER" w:date="2024-03-27T22:34:00Z">
              <w:r w:rsidDel="008F24CA">
                <w:rPr>
                  <w:rFonts w:eastAsiaTheme="minorEastAsia" w:hint="eastAsia"/>
                  <w:sz w:val="18"/>
                  <w:szCs w:val="18"/>
                  <w:lang w:eastAsia="ko-KR"/>
                </w:rPr>
                <w:delText>G</w:delText>
              </w:r>
              <w:r w:rsidDel="008F24CA">
                <w:rPr>
                  <w:rFonts w:eastAsiaTheme="minorEastAsia"/>
                  <w:sz w:val="18"/>
                  <w:szCs w:val="18"/>
                  <w:lang w:eastAsia="ko-KR"/>
                </w:rPr>
                <w:delText>raphic</w:delText>
              </w:r>
            </w:del>
          </w:p>
        </w:tc>
        <w:tc>
          <w:tcPr>
            <w:tcW w:w="1677" w:type="dxa"/>
          </w:tcPr>
          <w:p w14:paraId="78F2A441" w14:textId="5B7E7BB3" w:rsidR="00535E33" w:rsidDel="008F24CA" w:rsidRDefault="00535E33" w:rsidP="0094574C">
            <w:pPr>
              <w:pStyle w:val="TableParagraph"/>
              <w:spacing w:before="0"/>
              <w:ind w:left="196" w:right="196"/>
              <w:rPr>
                <w:del w:id="282" w:author="USER" w:date="2024-03-27T22:34:00Z"/>
                <w:rFonts w:ascii="Times New Roman"/>
                <w:sz w:val="18"/>
              </w:rPr>
            </w:pPr>
          </w:p>
        </w:tc>
        <w:tc>
          <w:tcPr>
            <w:tcW w:w="2515" w:type="dxa"/>
          </w:tcPr>
          <w:p w14:paraId="0F945424" w14:textId="1E5C5DAB" w:rsidR="00535E33" w:rsidDel="008F24CA" w:rsidRDefault="00535E33" w:rsidP="0094574C">
            <w:pPr>
              <w:pStyle w:val="a3"/>
              <w:spacing w:line="398" w:lineRule="auto"/>
              <w:ind w:right="220"/>
              <w:rPr>
                <w:del w:id="283" w:author="USER" w:date="2024-03-27T22:34:00Z"/>
                <w:sz w:val="18"/>
              </w:rPr>
            </w:pPr>
          </w:p>
        </w:tc>
        <w:tc>
          <w:tcPr>
            <w:tcW w:w="962" w:type="dxa"/>
          </w:tcPr>
          <w:p w14:paraId="486CACBD" w14:textId="1367818F" w:rsidR="00535E33" w:rsidDel="008F24CA" w:rsidRDefault="00535E33" w:rsidP="0094574C">
            <w:pPr>
              <w:pStyle w:val="TableParagraph"/>
              <w:ind w:left="196" w:right="196"/>
              <w:rPr>
                <w:del w:id="284" w:author="USER" w:date="2024-03-27T22:34:00Z"/>
                <w:rFonts w:eastAsiaTheme="minorEastAsia"/>
                <w:sz w:val="18"/>
                <w:lang w:eastAsia="ko-KR"/>
              </w:rPr>
            </w:pPr>
            <w:del w:id="285" w:author="USER" w:date="2024-03-27T22:34:00Z">
              <w:r w:rsidDel="008F24CA">
                <w:rPr>
                  <w:rFonts w:eastAsiaTheme="minorEastAsia" w:hint="eastAsia"/>
                  <w:sz w:val="18"/>
                  <w:lang w:eastAsia="ko-KR"/>
                </w:rPr>
                <w:delText>C</w:delText>
              </w:r>
            </w:del>
          </w:p>
        </w:tc>
        <w:tc>
          <w:tcPr>
            <w:tcW w:w="1555" w:type="dxa"/>
          </w:tcPr>
          <w:p w14:paraId="0C2BA954" w14:textId="04E1FBCE" w:rsidR="00535E33" w:rsidDel="008F24CA" w:rsidRDefault="00535E33" w:rsidP="0094574C">
            <w:pPr>
              <w:pStyle w:val="TableParagraph"/>
              <w:ind w:left="196" w:right="196"/>
              <w:rPr>
                <w:del w:id="286" w:author="USER" w:date="2024-03-27T22:34:00Z"/>
                <w:rFonts w:eastAsiaTheme="minorEastAsia"/>
                <w:sz w:val="18"/>
                <w:lang w:eastAsia="ko-KR"/>
              </w:rPr>
            </w:pPr>
            <w:del w:id="287" w:author="USER" w:date="2024-03-27T22:34:00Z">
              <w:r w:rsidDel="008F24CA">
                <w:rPr>
                  <w:rFonts w:eastAsiaTheme="minorEastAsia"/>
                  <w:sz w:val="18"/>
                  <w:lang w:eastAsia="ko-KR"/>
                </w:rPr>
                <w:delText>0, *</w:delText>
              </w:r>
            </w:del>
          </w:p>
        </w:tc>
      </w:tr>
      <w:tr w:rsidR="0079676C" w:rsidDel="008F24CA" w14:paraId="41FA9C8F" w14:textId="17A4AD1E" w:rsidTr="0094574C">
        <w:trPr>
          <w:trHeight w:val="462"/>
          <w:del w:id="288" w:author="USER" w:date="2024-03-27T22:34:00Z"/>
        </w:trPr>
        <w:tc>
          <w:tcPr>
            <w:tcW w:w="3356" w:type="dxa"/>
            <w:vAlign w:val="center"/>
          </w:tcPr>
          <w:p w14:paraId="579D7363" w14:textId="6B1439F8" w:rsidR="0079676C" w:rsidDel="008F24CA" w:rsidRDefault="0079676C" w:rsidP="0094574C">
            <w:pPr>
              <w:pStyle w:val="TableParagraph"/>
              <w:ind w:leftChars="145" w:left="319" w:right="196"/>
              <w:rPr>
                <w:del w:id="289" w:author="USER" w:date="2024-03-27T22:34:00Z"/>
                <w:rFonts w:eastAsiaTheme="minorEastAsia"/>
                <w:sz w:val="18"/>
                <w:szCs w:val="18"/>
                <w:lang w:eastAsia="ko-KR"/>
              </w:rPr>
            </w:pPr>
            <w:del w:id="290" w:author="USER" w:date="2024-03-27T22:34:00Z">
              <w:r w:rsidRPr="0079676C" w:rsidDel="008F24CA">
                <w:rPr>
                  <w:rFonts w:eastAsiaTheme="minorEastAsia"/>
                  <w:sz w:val="18"/>
                  <w:szCs w:val="18"/>
                  <w:lang w:eastAsia="ko-KR"/>
                </w:rPr>
                <w:delText>Pictorial</w:delText>
              </w:r>
              <w:r w:rsidDel="008F24CA">
                <w:rPr>
                  <w:rFonts w:eastAsiaTheme="minorEastAsia"/>
                  <w:sz w:val="18"/>
                  <w:szCs w:val="18"/>
                  <w:lang w:eastAsia="ko-KR"/>
                </w:rPr>
                <w:delText xml:space="preserve"> </w:delText>
              </w:r>
              <w:r w:rsidR="008502C1" w:rsidRPr="0079676C" w:rsidDel="008F24CA">
                <w:rPr>
                  <w:rFonts w:eastAsiaTheme="minorEastAsia"/>
                  <w:sz w:val="18"/>
                  <w:szCs w:val="18"/>
                  <w:lang w:eastAsia="ko-KR"/>
                </w:rPr>
                <w:delText>Representation</w:delText>
              </w:r>
            </w:del>
          </w:p>
        </w:tc>
        <w:tc>
          <w:tcPr>
            <w:tcW w:w="1677" w:type="dxa"/>
          </w:tcPr>
          <w:p w14:paraId="4E607621" w14:textId="0200CBE5" w:rsidR="0079676C" w:rsidDel="008F24CA" w:rsidRDefault="0079676C" w:rsidP="0094574C">
            <w:pPr>
              <w:pStyle w:val="TableParagraph"/>
              <w:spacing w:before="0"/>
              <w:ind w:left="196" w:right="196"/>
              <w:rPr>
                <w:del w:id="291" w:author="USER" w:date="2024-03-27T22:34:00Z"/>
                <w:rFonts w:ascii="Times New Roman"/>
                <w:sz w:val="18"/>
              </w:rPr>
            </w:pPr>
          </w:p>
        </w:tc>
        <w:tc>
          <w:tcPr>
            <w:tcW w:w="2515" w:type="dxa"/>
          </w:tcPr>
          <w:p w14:paraId="65A0AFAB" w14:textId="739AB9C6" w:rsidR="0079676C" w:rsidDel="008F24CA" w:rsidRDefault="0079676C" w:rsidP="0094574C">
            <w:pPr>
              <w:pStyle w:val="a3"/>
              <w:spacing w:line="398" w:lineRule="auto"/>
              <w:ind w:right="220"/>
              <w:rPr>
                <w:del w:id="292" w:author="USER" w:date="2024-03-27T22:34:00Z"/>
                <w:sz w:val="18"/>
              </w:rPr>
            </w:pPr>
          </w:p>
        </w:tc>
        <w:tc>
          <w:tcPr>
            <w:tcW w:w="962" w:type="dxa"/>
          </w:tcPr>
          <w:p w14:paraId="60803199" w14:textId="11D5D9DF" w:rsidR="0079676C" w:rsidDel="008F24CA" w:rsidRDefault="0079676C" w:rsidP="0094574C">
            <w:pPr>
              <w:pStyle w:val="TableParagraph"/>
              <w:ind w:left="196" w:right="196"/>
              <w:rPr>
                <w:del w:id="293" w:author="USER" w:date="2024-03-27T22:34:00Z"/>
                <w:rFonts w:eastAsiaTheme="minorEastAsia"/>
                <w:sz w:val="18"/>
                <w:lang w:eastAsia="ko-KR"/>
              </w:rPr>
            </w:pPr>
            <w:del w:id="294" w:author="USER" w:date="2024-03-27T22:34:00Z">
              <w:r w:rsidDel="008F24CA">
                <w:rPr>
                  <w:rFonts w:eastAsiaTheme="minorEastAsia"/>
                  <w:sz w:val="18"/>
                  <w:lang w:eastAsia="ko-KR"/>
                </w:rPr>
                <w:delText>TE</w:delText>
              </w:r>
            </w:del>
          </w:p>
        </w:tc>
        <w:tc>
          <w:tcPr>
            <w:tcW w:w="1555" w:type="dxa"/>
          </w:tcPr>
          <w:p w14:paraId="30FBABCD" w14:textId="5B1033EB" w:rsidR="0079676C" w:rsidDel="008F24CA" w:rsidRDefault="003D69EB" w:rsidP="0094574C">
            <w:pPr>
              <w:pStyle w:val="TableParagraph"/>
              <w:ind w:left="196" w:right="196"/>
              <w:rPr>
                <w:del w:id="295" w:author="USER" w:date="2024-03-27T22:34:00Z"/>
                <w:rFonts w:eastAsiaTheme="minorEastAsia"/>
                <w:sz w:val="18"/>
                <w:lang w:eastAsia="ko-KR"/>
              </w:rPr>
            </w:pPr>
            <w:del w:id="296" w:author="USER" w:date="2024-03-27T22:34:00Z">
              <w:r w:rsidDel="008F24CA">
                <w:rPr>
                  <w:rFonts w:eastAsiaTheme="minorEastAsia" w:hint="eastAsia"/>
                  <w:sz w:val="18"/>
                  <w:lang w:eastAsia="ko-KR"/>
                </w:rPr>
                <w:delText>1</w:delText>
              </w:r>
              <w:r w:rsidDel="008F24CA">
                <w:rPr>
                  <w:rFonts w:eastAsiaTheme="minorEastAsia"/>
                  <w:sz w:val="18"/>
                  <w:lang w:eastAsia="ko-KR"/>
                </w:rPr>
                <w:delText>, *</w:delText>
              </w:r>
            </w:del>
          </w:p>
        </w:tc>
      </w:tr>
      <w:tr w:rsidR="0079676C" w:rsidDel="008F24CA" w14:paraId="4A009651" w14:textId="62407165" w:rsidTr="0094574C">
        <w:trPr>
          <w:trHeight w:val="462"/>
          <w:del w:id="297" w:author="USER" w:date="2024-03-27T22:34:00Z"/>
        </w:trPr>
        <w:tc>
          <w:tcPr>
            <w:tcW w:w="3356" w:type="dxa"/>
            <w:vAlign w:val="center"/>
          </w:tcPr>
          <w:p w14:paraId="677DE4CE" w14:textId="11FD04BD" w:rsidR="0079676C" w:rsidDel="008F24CA" w:rsidRDefault="0079676C" w:rsidP="0094574C">
            <w:pPr>
              <w:pStyle w:val="TableParagraph"/>
              <w:ind w:leftChars="145" w:left="319" w:right="196"/>
              <w:rPr>
                <w:del w:id="298" w:author="USER" w:date="2024-03-27T22:34:00Z"/>
                <w:rFonts w:eastAsiaTheme="minorEastAsia"/>
                <w:sz w:val="18"/>
                <w:szCs w:val="18"/>
                <w:lang w:eastAsia="ko-KR"/>
              </w:rPr>
            </w:pPr>
            <w:del w:id="299" w:author="USER" w:date="2024-03-27T22:34:00Z">
              <w:r w:rsidRPr="0079676C" w:rsidDel="008F24CA">
                <w:rPr>
                  <w:rFonts w:eastAsiaTheme="minorEastAsia"/>
                  <w:sz w:val="18"/>
                  <w:szCs w:val="18"/>
                  <w:lang w:eastAsia="ko-KR"/>
                </w:rPr>
                <w:delText>Picture</w:delText>
              </w:r>
              <w:r w:rsidDel="008F24CA">
                <w:rPr>
                  <w:rFonts w:eastAsiaTheme="minorEastAsia"/>
                  <w:sz w:val="18"/>
                  <w:szCs w:val="18"/>
                  <w:lang w:eastAsia="ko-KR"/>
                </w:rPr>
                <w:delText xml:space="preserve"> </w:delText>
              </w:r>
              <w:r w:rsidRPr="0079676C" w:rsidDel="008F24CA">
                <w:rPr>
                  <w:rFonts w:eastAsiaTheme="minorEastAsia"/>
                  <w:sz w:val="18"/>
                  <w:szCs w:val="18"/>
                  <w:lang w:eastAsia="ko-KR"/>
                </w:rPr>
                <w:delText>Caption</w:delText>
              </w:r>
            </w:del>
          </w:p>
        </w:tc>
        <w:tc>
          <w:tcPr>
            <w:tcW w:w="1677" w:type="dxa"/>
          </w:tcPr>
          <w:p w14:paraId="63BF8E2C" w14:textId="32AB720B" w:rsidR="0079676C" w:rsidDel="008F24CA" w:rsidRDefault="0079676C" w:rsidP="0094574C">
            <w:pPr>
              <w:pStyle w:val="TableParagraph"/>
              <w:spacing w:before="0"/>
              <w:ind w:left="196" w:right="196"/>
              <w:rPr>
                <w:del w:id="300" w:author="USER" w:date="2024-03-27T22:34:00Z"/>
                <w:rFonts w:ascii="Times New Roman"/>
                <w:sz w:val="18"/>
              </w:rPr>
            </w:pPr>
          </w:p>
        </w:tc>
        <w:tc>
          <w:tcPr>
            <w:tcW w:w="2515" w:type="dxa"/>
          </w:tcPr>
          <w:p w14:paraId="46BE17EF" w14:textId="7642F05A" w:rsidR="0079676C" w:rsidDel="008F24CA" w:rsidRDefault="0079676C" w:rsidP="0094574C">
            <w:pPr>
              <w:pStyle w:val="a3"/>
              <w:spacing w:line="398" w:lineRule="auto"/>
              <w:ind w:right="220"/>
              <w:rPr>
                <w:del w:id="301" w:author="USER" w:date="2024-03-27T22:34:00Z"/>
                <w:sz w:val="18"/>
              </w:rPr>
            </w:pPr>
          </w:p>
        </w:tc>
        <w:tc>
          <w:tcPr>
            <w:tcW w:w="962" w:type="dxa"/>
          </w:tcPr>
          <w:p w14:paraId="05A8FF86" w14:textId="010B9D2B" w:rsidR="0079676C" w:rsidDel="008F24CA" w:rsidRDefault="0079676C" w:rsidP="0094574C">
            <w:pPr>
              <w:pStyle w:val="TableParagraph"/>
              <w:ind w:left="196" w:right="196"/>
              <w:rPr>
                <w:del w:id="302" w:author="USER" w:date="2024-03-27T22:34:00Z"/>
                <w:rFonts w:eastAsiaTheme="minorEastAsia"/>
                <w:sz w:val="18"/>
                <w:lang w:eastAsia="ko-KR"/>
              </w:rPr>
            </w:pPr>
            <w:del w:id="303" w:author="USER" w:date="2024-03-27T22:34:00Z">
              <w:r w:rsidDel="008F24CA">
                <w:rPr>
                  <w:rFonts w:eastAsiaTheme="minorEastAsia"/>
                  <w:sz w:val="18"/>
                  <w:lang w:eastAsia="ko-KR"/>
                </w:rPr>
                <w:delText>TE</w:delText>
              </w:r>
            </w:del>
          </w:p>
        </w:tc>
        <w:tc>
          <w:tcPr>
            <w:tcW w:w="1555" w:type="dxa"/>
          </w:tcPr>
          <w:p w14:paraId="3F5F6709" w14:textId="7DB9F6DD" w:rsidR="0079676C" w:rsidDel="008F24CA" w:rsidRDefault="003D69EB" w:rsidP="0094574C">
            <w:pPr>
              <w:pStyle w:val="TableParagraph"/>
              <w:ind w:left="196" w:right="196"/>
              <w:rPr>
                <w:del w:id="304" w:author="USER" w:date="2024-03-27T22:34:00Z"/>
                <w:rFonts w:eastAsiaTheme="minorEastAsia"/>
                <w:sz w:val="18"/>
                <w:lang w:eastAsia="ko-KR"/>
              </w:rPr>
            </w:pPr>
            <w:del w:id="305" w:author="USER" w:date="2024-03-27T22:34:00Z">
              <w:r w:rsidDel="008F24CA">
                <w:rPr>
                  <w:rFonts w:eastAsiaTheme="minorEastAsia" w:hint="eastAsia"/>
                  <w:sz w:val="18"/>
                  <w:lang w:eastAsia="ko-KR"/>
                </w:rPr>
                <w:delText>0</w:delText>
              </w:r>
              <w:r w:rsidDel="008F24CA">
                <w:rPr>
                  <w:rFonts w:eastAsiaTheme="minorEastAsia"/>
                  <w:sz w:val="18"/>
                  <w:lang w:eastAsia="ko-KR"/>
                </w:rPr>
                <w:delText>, 1</w:delText>
              </w:r>
            </w:del>
          </w:p>
        </w:tc>
      </w:tr>
      <w:tr w:rsidR="0079676C" w:rsidDel="008F24CA" w14:paraId="6DF8DA25" w14:textId="79ABEF5F" w:rsidTr="0094574C">
        <w:trPr>
          <w:trHeight w:val="462"/>
          <w:del w:id="306" w:author="USER" w:date="2024-03-27T22:34:00Z"/>
        </w:trPr>
        <w:tc>
          <w:tcPr>
            <w:tcW w:w="3356" w:type="dxa"/>
            <w:vAlign w:val="center"/>
          </w:tcPr>
          <w:p w14:paraId="42FEDC75" w14:textId="7D800956" w:rsidR="0079676C" w:rsidDel="008F24CA" w:rsidRDefault="0079676C" w:rsidP="0094574C">
            <w:pPr>
              <w:pStyle w:val="TableParagraph"/>
              <w:ind w:leftChars="145" w:left="319" w:right="196"/>
              <w:rPr>
                <w:del w:id="307" w:author="USER" w:date="2024-03-27T22:34:00Z"/>
                <w:rFonts w:eastAsiaTheme="minorEastAsia"/>
                <w:sz w:val="18"/>
                <w:szCs w:val="18"/>
                <w:lang w:eastAsia="ko-KR"/>
              </w:rPr>
            </w:pPr>
            <w:del w:id="308" w:author="USER" w:date="2024-03-27T22:34:00Z">
              <w:r w:rsidRPr="0079676C" w:rsidDel="008F24CA">
                <w:rPr>
                  <w:rFonts w:eastAsiaTheme="minorEastAsia"/>
                  <w:sz w:val="18"/>
                  <w:szCs w:val="18"/>
                  <w:lang w:eastAsia="ko-KR"/>
                </w:rPr>
                <w:delText>Picture</w:delText>
              </w:r>
              <w:r w:rsidDel="008F24CA">
                <w:rPr>
                  <w:rFonts w:eastAsiaTheme="minorEastAsia"/>
                  <w:sz w:val="18"/>
                  <w:szCs w:val="18"/>
                  <w:lang w:eastAsia="ko-KR"/>
                </w:rPr>
                <w:delText xml:space="preserve"> </w:delText>
              </w:r>
              <w:r w:rsidRPr="0079676C" w:rsidDel="008F24CA">
                <w:rPr>
                  <w:rFonts w:eastAsiaTheme="minorEastAsia"/>
                  <w:sz w:val="18"/>
                  <w:szCs w:val="18"/>
                  <w:lang w:eastAsia="ko-KR"/>
                </w:rPr>
                <w:delText>Information</w:delText>
              </w:r>
            </w:del>
          </w:p>
        </w:tc>
        <w:tc>
          <w:tcPr>
            <w:tcW w:w="1677" w:type="dxa"/>
          </w:tcPr>
          <w:p w14:paraId="465C5FBA" w14:textId="33F329F2" w:rsidR="0079676C" w:rsidDel="008F24CA" w:rsidRDefault="0079676C" w:rsidP="0094574C">
            <w:pPr>
              <w:pStyle w:val="TableParagraph"/>
              <w:spacing w:before="0"/>
              <w:ind w:left="196" w:right="196"/>
              <w:rPr>
                <w:del w:id="309" w:author="USER" w:date="2024-03-27T22:34:00Z"/>
                <w:rFonts w:ascii="Times New Roman"/>
                <w:sz w:val="18"/>
              </w:rPr>
            </w:pPr>
          </w:p>
        </w:tc>
        <w:tc>
          <w:tcPr>
            <w:tcW w:w="2515" w:type="dxa"/>
          </w:tcPr>
          <w:p w14:paraId="60D139A3" w14:textId="129CEC94" w:rsidR="0079676C" w:rsidDel="008F24CA" w:rsidRDefault="0079676C" w:rsidP="0094574C">
            <w:pPr>
              <w:pStyle w:val="a3"/>
              <w:spacing w:line="398" w:lineRule="auto"/>
              <w:ind w:right="220"/>
              <w:rPr>
                <w:del w:id="310" w:author="USER" w:date="2024-03-27T22:34:00Z"/>
                <w:sz w:val="18"/>
              </w:rPr>
            </w:pPr>
          </w:p>
        </w:tc>
        <w:tc>
          <w:tcPr>
            <w:tcW w:w="962" w:type="dxa"/>
          </w:tcPr>
          <w:p w14:paraId="559CFE9A" w14:textId="292C9E11" w:rsidR="0079676C" w:rsidDel="008F24CA" w:rsidRDefault="0079676C" w:rsidP="0094574C">
            <w:pPr>
              <w:pStyle w:val="TableParagraph"/>
              <w:ind w:left="196" w:right="196"/>
              <w:rPr>
                <w:del w:id="311" w:author="USER" w:date="2024-03-27T22:34:00Z"/>
                <w:rFonts w:eastAsiaTheme="minorEastAsia"/>
                <w:sz w:val="18"/>
                <w:lang w:eastAsia="ko-KR"/>
              </w:rPr>
            </w:pPr>
            <w:del w:id="312" w:author="USER" w:date="2024-03-27T22:34:00Z">
              <w:r w:rsidDel="008F24CA">
                <w:rPr>
                  <w:rFonts w:eastAsiaTheme="minorEastAsia"/>
                  <w:sz w:val="18"/>
                  <w:lang w:eastAsia="ko-KR"/>
                </w:rPr>
                <w:delText>TE</w:delText>
              </w:r>
            </w:del>
          </w:p>
        </w:tc>
        <w:tc>
          <w:tcPr>
            <w:tcW w:w="1555" w:type="dxa"/>
          </w:tcPr>
          <w:p w14:paraId="02E0325D" w14:textId="10ADE161" w:rsidR="0079676C" w:rsidDel="008F24CA" w:rsidRDefault="003D69EB" w:rsidP="0094574C">
            <w:pPr>
              <w:pStyle w:val="TableParagraph"/>
              <w:ind w:left="196" w:right="196"/>
              <w:rPr>
                <w:del w:id="313" w:author="USER" w:date="2024-03-27T22:34:00Z"/>
                <w:rFonts w:eastAsiaTheme="minorEastAsia"/>
                <w:sz w:val="18"/>
                <w:lang w:eastAsia="ko-KR"/>
              </w:rPr>
            </w:pPr>
            <w:del w:id="314" w:author="USER" w:date="2024-03-27T22:34:00Z">
              <w:r w:rsidDel="008F24CA">
                <w:rPr>
                  <w:rFonts w:eastAsiaTheme="minorEastAsia" w:hint="eastAsia"/>
                  <w:sz w:val="18"/>
                  <w:lang w:eastAsia="ko-KR"/>
                </w:rPr>
                <w:delText>0</w:delText>
              </w:r>
              <w:r w:rsidDel="008F24CA">
                <w:rPr>
                  <w:rFonts w:eastAsiaTheme="minorEastAsia"/>
                  <w:sz w:val="18"/>
                  <w:lang w:eastAsia="ko-KR"/>
                </w:rPr>
                <w:delText xml:space="preserve">, </w:delText>
              </w:r>
            </w:del>
          </w:p>
        </w:tc>
      </w:tr>
      <w:tr w:rsidR="0079676C" w:rsidDel="008F24CA" w14:paraId="3CBB0830" w14:textId="0CC42BB6" w:rsidTr="0094574C">
        <w:trPr>
          <w:trHeight w:val="462"/>
          <w:del w:id="315" w:author="USER" w:date="2024-03-27T22:34:00Z"/>
        </w:trPr>
        <w:tc>
          <w:tcPr>
            <w:tcW w:w="3356" w:type="dxa"/>
            <w:vAlign w:val="center"/>
          </w:tcPr>
          <w:p w14:paraId="74CF7D5F" w14:textId="4EDFB52E" w:rsidR="0079676C" w:rsidDel="008F24CA" w:rsidRDefault="0079676C" w:rsidP="0094574C">
            <w:pPr>
              <w:pStyle w:val="TableParagraph"/>
              <w:ind w:leftChars="145" w:left="319" w:right="196"/>
              <w:rPr>
                <w:del w:id="316" w:author="USER" w:date="2024-03-27T22:34:00Z"/>
                <w:rFonts w:eastAsiaTheme="minorEastAsia"/>
                <w:sz w:val="18"/>
                <w:szCs w:val="18"/>
                <w:lang w:eastAsia="ko-KR"/>
              </w:rPr>
            </w:pPr>
            <w:del w:id="317" w:author="USER" w:date="2024-03-27T22:34:00Z">
              <w:r w:rsidRPr="0079676C" w:rsidDel="008F24CA">
                <w:rPr>
                  <w:rFonts w:eastAsiaTheme="minorEastAsia"/>
                  <w:sz w:val="18"/>
                  <w:szCs w:val="18"/>
                  <w:lang w:eastAsia="ko-KR"/>
                </w:rPr>
                <w:delText>Source</w:delText>
              </w:r>
              <w:r w:rsidDel="008F24CA">
                <w:rPr>
                  <w:rFonts w:eastAsiaTheme="minorEastAsia"/>
                  <w:sz w:val="18"/>
                  <w:szCs w:val="18"/>
                  <w:lang w:eastAsia="ko-KR"/>
                </w:rPr>
                <w:delText xml:space="preserve"> </w:delText>
              </w:r>
              <w:r w:rsidRPr="0079676C" w:rsidDel="008F24CA">
                <w:rPr>
                  <w:rFonts w:eastAsiaTheme="minorEastAsia"/>
                  <w:sz w:val="18"/>
                  <w:szCs w:val="18"/>
                  <w:lang w:eastAsia="ko-KR"/>
                </w:rPr>
                <w:delText>Date</w:delText>
              </w:r>
            </w:del>
          </w:p>
        </w:tc>
        <w:tc>
          <w:tcPr>
            <w:tcW w:w="1677" w:type="dxa"/>
          </w:tcPr>
          <w:p w14:paraId="5709A411" w14:textId="77367655" w:rsidR="0079676C" w:rsidDel="008F24CA" w:rsidRDefault="0079676C" w:rsidP="0094574C">
            <w:pPr>
              <w:pStyle w:val="TableParagraph"/>
              <w:spacing w:before="0"/>
              <w:ind w:left="196" w:right="196"/>
              <w:rPr>
                <w:del w:id="318" w:author="USER" w:date="2024-03-27T22:34:00Z"/>
                <w:rFonts w:ascii="Times New Roman"/>
                <w:sz w:val="18"/>
              </w:rPr>
            </w:pPr>
          </w:p>
        </w:tc>
        <w:tc>
          <w:tcPr>
            <w:tcW w:w="2515" w:type="dxa"/>
          </w:tcPr>
          <w:p w14:paraId="27E7F213" w14:textId="7F6685CC" w:rsidR="0079676C" w:rsidDel="008F24CA" w:rsidRDefault="0079676C" w:rsidP="0094574C">
            <w:pPr>
              <w:pStyle w:val="a3"/>
              <w:spacing w:line="398" w:lineRule="auto"/>
              <w:ind w:right="220"/>
              <w:rPr>
                <w:del w:id="319" w:author="USER" w:date="2024-03-27T22:34:00Z"/>
                <w:sz w:val="18"/>
              </w:rPr>
            </w:pPr>
          </w:p>
        </w:tc>
        <w:tc>
          <w:tcPr>
            <w:tcW w:w="962" w:type="dxa"/>
          </w:tcPr>
          <w:p w14:paraId="083E8AD6" w14:textId="1B27EB1B" w:rsidR="0079676C" w:rsidDel="008F24CA" w:rsidRDefault="0079676C" w:rsidP="0094574C">
            <w:pPr>
              <w:pStyle w:val="TableParagraph"/>
              <w:ind w:left="196" w:right="196"/>
              <w:rPr>
                <w:del w:id="320" w:author="USER" w:date="2024-03-27T22:34:00Z"/>
                <w:rFonts w:eastAsiaTheme="minorEastAsia"/>
                <w:sz w:val="18"/>
                <w:lang w:eastAsia="ko-KR"/>
              </w:rPr>
            </w:pPr>
            <w:del w:id="321" w:author="USER" w:date="2024-03-27T22:34:00Z">
              <w:r w:rsidDel="008F24CA">
                <w:rPr>
                  <w:rFonts w:eastAsiaTheme="minorEastAsia"/>
                  <w:sz w:val="18"/>
                  <w:lang w:eastAsia="ko-KR"/>
                </w:rPr>
                <w:delText>DA</w:delText>
              </w:r>
            </w:del>
          </w:p>
        </w:tc>
        <w:tc>
          <w:tcPr>
            <w:tcW w:w="1555" w:type="dxa"/>
          </w:tcPr>
          <w:p w14:paraId="6260F59A" w14:textId="1EFDE197" w:rsidR="0079676C" w:rsidDel="008F24CA" w:rsidRDefault="003D69EB" w:rsidP="0094574C">
            <w:pPr>
              <w:pStyle w:val="TableParagraph"/>
              <w:ind w:left="196" w:right="196"/>
              <w:rPr>
                <w:del w:id="322" w:author="USER" w:date="2024-03-27T22:34:00Z"/>
                <w:rFonts w:eastAsiaTheme="minorEastAsia"/>
                <w:sz w:val="18"/>
                <w:lang w:eastAsia="ko-KR"/>
              </w:rPr>
            </w:pPr>
            <w:del w:id="323" w:author="USER" w:date="2024-03-27T22:34:00Z">
              <w:r w:rsidDel="008F24CA">
                <w:rPr>
                  <w:rFonts w:eastAsiaTheme="minorEastAsia" w:hint="eastAsia"/>
                  <w:sz w:val="18"/>
                  <w:lang w:eastAsia="ko-KR"/>
                </w:rPr>
                <w:delText>0</w:delText>
              </w:r>
              <w:r w:rsidDel="008F24CA">
                <w:rPr>
                  <w:rFonts w:eastAsiaTheme="minorEastAsia"/>
                  <w:sz w:val="18"/>
                  <w:lang w:eastAsia="ko-KR"/>
                </w:rPr>
                <w:delText xml:space="preserve">, </w:delText>
              </w:r>
              <w:r w:rsidR="00C72F92" w:rsidDel="008F24CA">
                <w:rPr>
                  <w:rFonts w:eastAsiaTheme="minorEastAsia"/>
                  <w:sz w:val="18"/>
                  <w:lang w:eastAsia="ko-KR"/>
                </w:rPr>
                <w:delText>1</w:delText>
              </w:r>
            </w:del>
          </w:p>
        </w:tc>
      </w:tr>
      <w:tr w:rsidR="00535E33" w14:paraId="2C50174C" w14:textId="77777777" w:rsidTr="0094574C">
        <w:trPr>
          <w:trHeight w:val="462"/>
        </w:trPr>
        <w:tc>
          <w:tcPr>
            <w:tcW w:w="3356" w:type="dxa"/>
            <w:vAlign w:val="center"/>
          </w:tcPr>
          <w:p w14:paraId="4D38409A" w14:textId="07D0FFED" w:rsidR="00535E33" w:rsidRPr="005956CC" w:rsidRDefault="00535E33" w:rsidP="0094574C">
            <w:pPr>
              <w:pStyle w:val="TableParagraph"/>
              <w:ind w:leftChars="45" w:left="99" w:right="196"/>
              <w:rPr>
                <w:rFonts w:eastAsiaTheme="minorEastAsia"/>
                <w:sz w:val="18"/>
                <w:szCs w:val="18"/>
                <w:lang w:eastAsia="ko-KR"/>
              </w:rPr>
            </w:pPr>
            <w:r>
              <w:rPr>
                <w:rFonts w:eastAsiaTheme="minorEastAsia"/>
                <w:sz w:val="18"/>
                <w:szCs w:val="18"/>
                <w:lang w:eastAsia="ko-KR"/>
              </w:rPr>
              <w:t>Information</w:t>
            </w:r>
          </w:p>
        </w:tc>
        <w:tc>
          <w:tcPr>
            <w:tcW w:w="1677" w:type="dxa"/>
          </w:tcPr>
          <w:p w14:paraId="02132CD0" w14:textId="77777777" w:rsidR="00535E33" w:rsidRDefault="00535E33" w:rsidP="0094574C">
            <w:pPr>
              <w:pStyle w:val="TableParagraph"/>
              <w:spacing w:before="0"/>
              <w:ind w:left="196" w:right="196"/>
              <w:rPr>
                <w:rFonts w:ascii="Times New Roman"/>
                <w:sz w:val="18"/>
              </w:rPr>
            </w:pPr>
          </w:p>
        </w:tc>
        <w:tc>
          <w:tcPr>
            <w:tcW w:w="2515" w:type="dxa"/>
          </w:tcPr>
          <w:p w14:paraId="34AAEB60" w14:textId="77777777" w:rsidR="00535E33" w:rsidRDefault="00535E33" w:rsidP="0094574C">
            <w:pPr>
              <w:pStyle w:val="a3"/>
              <w:spacing w:line="398" w:lineRule="auto"/>
              <w:ind w:right="220"/>
              <w:rPr>
                <w:sz w:val="18"/>
              </w:rPr>
            </w:pPr>
          </w:p>
        </w:tc>
        <w:tc>
          <w:tcPr>
            <w:tcW w:w="962" w:type="dxa"/>
          </w:tcPr>
          <w:p w14:paraId="1C14841E" w14:textId="6DB08BD8"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5A1D2CE4" w14:textId="7F6E070F" w:rsidR="00535E33" w:rsidRDefault="00535E33" w:rsidP="0094574C">
            <w:pPr>
              <w:pStyle w:val="TableParagraph"/>
              <w:ind w:left="196" w:right="196"/>
              <w:rPr>
                <w:rFonts w:eastAsiaTheme="minorEastAsia"/>
                <w:sz w:val="18"/>
                <w:lang w:eastAsia="ko-KR"/>
              </w:rPr>
            </w:pPr>
            <w:r>
              <w:rPr>
                <w:rFonts w:eastAsiaTheme="minorEastAsia"/>
                <w:sz w:val="18"/>
                <w:lang w:eastAsia="ko-KR"/>
              </w:rPr>
              <w:t>0, *</w:t>
            </w:r>
          </w:p>
        </w:tc>
      </w:tr>
      <w:tr w:rsidR="0088581B" w14:paraId="67FFCC48" w14:textId="77777777" w:rsidTr="0094574C">
        <w:trPr>
          <w:trHeight w:val="462"/>
        </w:trPr>
        <w:tc>
          <w:tcPr>
            <w:tcW w:w="3356" w:type="dxa"/>
            <w:vAlign w:val="center"/>
          </w:tcPr>
          <w:p w14:paraId="0D444C4E" w14:textId="46EE5682" w:rsidR="0088581B" w:rsidRDefault="0088581B" w:rsidP="0094574C">
            <w:pPr>
              <w:pStyle w:val="TableParagraph"/>
              <w:ind w:leftChars="145" w:left="319" w:right="196"/>
              <w:rPr>
                <w:rFonts w:eastAsiaTheme="minorEastAsia"/>
                <w:sz w:val="18"/>
                <w:szCs w:val="18"/>
                <w:lang w:eastAsia="ko-KR"/>
              </w:rPr>
            </w:pPr>
            <w:r w:rsidRPr="0088581B">
              <w:rPr>
                <w:rFonts w:eastAsiaTheme="minorEastAsia"/>
                <w:sz w:val="18"/>
                <w:szCs w:val="18"/>
                <w:lang w:eastAsia="ko-KR"/>
              </w:rPr>
              <w:t>File</w:t>
            </w:r>
            <w:r>
              <w:rPr>
                <w:rFonts w:eastAsiaTheme="minorEastAsia"/>
                <w:sz w:val="18"/>
                <w:szCs w:val="18"/>
                <w:lang w:eastAsia="ko-KR"/>
              </w:rPr>
              <w:t xml:space="preserve"> </w:t>
            </w:r>
            <w:r w:rsidRPr="0088581B">
              <w:rPr>
                <w:rFonts w:eastAsiaTheme="minorEastAsia"/>
                <w:sz w:val="18"/>
                <w:szCs w:val="18"/>
                <w:lang w:eastAsia="ko-KR"/>
              </w:rPr>
              <w:t>Locator</w:t>
            </w:r>
          </w:p>
        </w:tc>
        <w:tc>
          <w:tcPr>
            <w:tcW w:w="1677" w:type="dxa"/>
          </w:tcPr>
          <w:p w14:paraId="1030123F" w14:textId="77777777" w:rsidR="0088581B" w:rsidRDefault="0088581B" w:rsidP="0094574C">
            <w:pPr>
              <w:pStyle w:val="TableParagraph"/>
              <w:spacing w:before="0"/>
              <w:ind w:left="196" w:right="196"/>
              <w:rPr>
                <w:rFonts w:ascii="Times New Roman"/>
                <w:sz w:val="18"/>
              </w:rPr>
            </w:pPr>
          </w:p>
        </w:tc>
        <w:tc>
          <w:tcPr>
            <w:tcW w:w="2515" w:type="dxa"/>
          </w:tcPr>
          <w:p w14:paraId="1F38C06C" w14:textId="77777777" w:rsidR="0088581B" w:rsidRDefault="0088581B" w:rsidP="0094574C">
            <w:pPr>
              <w:pStyle w:val="a3"/>
              <w:spacing w:line="398" w:lineRule="auto"/>
              <w:ind w:right="220"/>
              <w:rPr>
                <w:sz w:val="18"/>
              </w:rPr>
            </w:pPr>
          </w:p>
        </w:tc>
        <w:tc>
          <w:tcPr>
            <w:tcW w:w="962" w:type="dxa"/>
          </w:tcPr>
          <w:p w14:paraId="5F3AB84A" w14:textId="6CB5ABD6"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ABCCC8A" w14:textId="67D6971F" w:rsidR="0088581B" w:rsidRDefault="00D0773F"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88581B" w14:paraId="0268C711" w14:textId="77777777" w:rsidTr="0094574C">
        <w:trPr>
          <w:trHeight w:val="462"/>
        </w:trPr>
        <w:tc>
          <w:tcPr>
            <w:tcW w:w="3356" w:type="dxa"/>
            <w:vAlign w:val="center"/>
          </w:tcPr>
          <w:p w14:paraId="215218D9" w14:textId="2B3D9C0D" w:rsidR="0088581B" w:rsidRDefault="0088581B" w:rsidP="0094574C">
            <w:pPr>
              <w:pStyle w:val="TableParagraph"/>
              <w:ind w:leftChars="145" w:left="319" w:right="196"/>
              <w:rPr>
                <w:rFonts w:eastAsiaTheme="minorEastAsia"/>
                <w:sz w:val="18"/>
                <w:szCs w:val="18"/>
                <w:lang w:eastAsia="ko-KR"/>
              </w:rPr>
            </w:pPr>
            <w:r w:rsidRPr="0088581B">
              <w:rPr>
                <w:rFonts w:eastAsiaTheme="minorEastAsia"/>
                <w:sz w:val="18"/>
                <w:szCs w:val="18"/>
                <w:lang w:eastAsia="ko-KR"/>
              </w:rPr>
              <w:t>File</w:t>
            </w:r>
            <w:r>
              <w:rPr>
                <w:rFonts w:eastAsiaTheme="minorEastAsia"/>
                <w:sz w:val="18"/>
                <w:szCs w:val="18"/>
                <w:lang w:eastAsia="ko-KR"/>
              </w:rPr>
              <w:t xml:space="preserve"> </w:t>
            </w:r>
            <w:r w:rsidRPr="0088581B">
              <w:rPr>
                <w:rFonts w:eastAsiaTheme="minorEastAsia"/>
                <w:sz w:val="18"/>
                <w:szCs w:val="18"/>
                <w:lang w:eastAsia="ko-KR"/>
              </w:rPr>
              <w:t>Reference</w:t>
            </w:r>
          </w:p>
        </w:tc>
        <w:tc>
          <w:tcPr>
            <w:tcW w:w="1677" w:type="dxa"/>
          </w:tcPr>
          <w:p w14:paraId="6590018A" w14:textId="77777777" w:rsidR="0088581B" w:rsidRDefault="0088581B" w:rsidP="0094574C">
            <w:pPr>
              <w:pStyle w:val="TableParagraph"/>
              <w:spacing w:before="0"/>
              <w:ind w:left="196" w:right="196"/>
              <w:rPr>
                <w:rFonts w:ascii="Times New Roman"/>
                <w:sz w:val="18"/>
              </w:rPr>
            </w:pPr>
          </w:p>
        </w:tc>
        <w:tc>
          <w:tcPr>
            <w:tcW w:w="2515" w:type="dxa"/>
          </w:tcPr>
          <w:p w14:paraId="6097FAA0" w14:textId="77777777" w:rsidR="0088581B" w:rsidRDefault="0088581B" w:rsidP="0094574C">
            <w:pPr>
              <w:pStyle w:val="a3"/>
              <w:spacing w:line="398" w:lineRule="auto"/>
              <w:ind w:right="220"/>
              <w:rPr>
                <w:sz w:val="18"/>
              </w:rPr>
            </w:pPr>
          </w:p>
        </w:tc>
        <w:tc>
          <w:tcPr>
            <w:tcW w:w="962" w:type="dxa"/>
          </w:tcPr>
          <w:p w14:paraId="4176B0C1" w14:textId="4ACC45E7"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67B3C9" w14:textId="10E28549" w:rsidR="0088581B" w:rsidRDefault="00D0773F"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88581B" w14:paraId="27161C30" w14:textId="77777777" w:rsidTr="0094574C">
        <w:trPr>
          <w:trHeight w:val="462"/>
        </w:trPr>
        <w:tc>
          <w:tcPr>
            <w:tcW w:w="3356" w:type="dxa"/>
            <w:vAlign w:val="center"/>
          </w:tcPr>
          <w:p w14:paraId="0941CCDF" w14:textId="567366C0" w:rsidR="0088581B" w:rsidRDefault="0088581B" w:rsidP="0094574C">
            <w:pPr>
              <w:pStyle w:val="TableParagraph"/>
              <w:ind w:leftChars="145" w:left="319" w:right="196"/>
              <w:rPr>
                <w:rFonts w:eastAsiaTheme="minorEastAsia"/>
                <w:sz w:val="18"/>
                <w:szCs w:val="18"/>
                <w:lang w:eastAsia="ko-KR"/>
              </w:rPr>
            </w:pPr>
            <w:r>
              <w:rPr>
                <w:rFonts w:eastAsiaTheme="minorEastAsia"/>
                <w:sz w:val="18"/>
                <w:szCs w:val="18"/>
                <w:lang w:eastAsia="ko-KR"/>
              </w:rPr>
              <w:t>H</w:t>
            </w:r>
            <w:r w:rsidRPr="0088581B">
              <w:rPr>
                <w:rFonts w:eastAsiaTheme="minorEastAsia"/>
                <w:sz w:val="18"/>
                <w:szCs w:val="18"/>
                <w:lang w:eastAsia="ko-KR"/>
              </w:rPr>
              <w:t>eadline</w:t>
            </w:r>
          </w:p>
        </w:tc>
        <w:tc>
          <w:tcPr>
            <w:tcW w:w="1677" w:type="dxa"/>
          </w:tcPr>
          <w:p w14:paraId="3C5D2ECD" w14:textId="77777777" w:rsidR="0088581B" w:rsidRDefault="0088581B" w:rsidP="0094574C">
            <w:pPr>
              <w:pStyle w:val="TableParagraph"/>
              <w:spacing w:before="0"/>
              <w:ind w:left="196" w:right="196"/>
              <w:rPr>
                <w:rFonts w:ascii="Times New Roman"/>
                <w:sz w:val="18"/>
              </w:rPr>
            </w:pPr>
          </w:p>
        </w:tc>
        <w:tc>
          <w:tcPr>
            <w:tcW w:w="2515" w:type="dxa"/>
          </w:tcPr>
          <w:p w14:paraId="5DD93341" w14:textId="77777777" w:rsidR="0088581B" w:rsidRDefault="0088581B" w:rsidP="0094574C">
            <w:pPr>
              <w:pStyle w:val="a3"/>
              <w:spacing w:line="398" w:lineRule="auto"/>
              <w:ind w:right="220"/>
              <w:rPr>
                <w:sz w:val="18"/>
              </w:rPr>
            </w:pPr>
          </w:p>
        </w:tc>
        <w:tc>
          <w:tcPr>
            <w:tcW w:w="962" w:type="dxa"/>
          </w:tcPr>
          <w:p w14:paraId="70903B13" w14:textId="0B86E6BC"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8372868" w14:textId="642D83AD" w:rsidR="0088581B" w:rsidRDefault="0038710B" w:rsidP="0094574C">
            <w:pPr>
              <w:pStyle w:val="TableParagraph"/>
              <w:ind w:left="196" w:right="196"/>
              <w:rPr>
                <w:rFonts w:eastAsiaTheme="minorEastAsia"/>
                <w:sz w:val="18"/>
                <w:lang w:eastAsia="ko-KR"/>
              </w:rPr>
            </w:pPr>
            <w:ins w:id="324" w:author="GREENBLUE" w:date="2024-10-10T14:37:00Z">
              <w:r>
                <w:rPr>
                  <w:rFonts w:eastAsiaTheme="minorEastAsia"/>
                  <w:sz w:val="18"/>
                  <w:lang w:eastAsia="ko-KR"/>
                </w:rPr>
                <w:t>0</w:t>
              </w:r>
            </w:ins>
            <w:del w:id="325" w:author="GREENBLUE" w:date="2024-10-10T14:37:00Z">
              <w:r w:rsidR="00D0773F" w:rsidDel="0038710B">
                <w:rPr>
                  <w:rFonts w:eastAsiaTheme="minorEastAsia" w:hint="eastAsia"/>
                  <w:sz w:val="18"/>
                  <w:lang w:eastAsia="ko-KR"/>
                </w:rPr>
                <w:delText>1</w:delText>
              </w:r>
            </w:del>
            <w:r w:rsidR="00D0773F">
              <w:rPr>
                <w:rFonts w:eastAsiaTheme="minorEastAsia"/>
                <w:sz w:val="18"/>
                <w:lang w:eastAsia="ko-KR"/>
              </w:rPr>
              <w:t>, 1</w:t>
            </w:r>
          </w:p>
        </w:tc>
      </w:tr>
      <w:tr w:rsidR="0088581B" w14:paraId="022CD2DA" w14:textId="77777777" w:rsidTr="0094574C">
        <w:trPr>
          <w:trHeight w:val="462"/>
        </w:trPr>
        <w:tc>
          <w:tcPr>
            <w:tcW w:w="3356" w:type="dxa"/>
            <w:vAlign w:val="center"/>
          </w:tcPr>
          <w:p w14:paraId="51AE5592" w14:textId="1B997400" w:rsidR="0088581B" w:rsidRDefault="0088581B" w:rsidP="0094574C">
            <w:pPr>
              <w:pStyle w:val="TableParagraph"/>
              <w:ind w:leftChars="145" w:left="319" w:right="196"/>
              <w:rPr>
                <w:rFonts w:eastAsiaTheme="minorEastAsia"/>
                <w:sz w:val="18"/>
                <w:szCs w:val="18"/>
                <w:lang w:eastAsia="ko-KR"/>
              </w:rPr>
            </w:pPr>
            <w:r w:rsidRPr="0088581B">
              <w:rPr>
                <w:rFonts w:eastAsiaTheme="minorEastAsia"/>
                <w:sz w:val="18"/>
                <w:szCs w:val="18"/>
                <w:lang w:eastAsia="ko-KR"/>
              </w:rPr>
              <w:t>Language</w:t>
            </w:r>
          </w:p>
        </w:tc>
        <w:tc>
          <w:tcPr>
            <w:tcW w:w="1677" w:type="dxa"/>
          </w:tcPr>
          <w:p w14:paraId="2815930A" w14:textId="77777777" w:rsidR="0088581B" w:rsidRDefault="0088581B" w:rsidP="0094574C">
            <w:pPr>
              <w:pStyle w:val="TableParagraph"/>
              <w:spacing w:before="0"/>
              <w:ind w:left="196" w:right="196"/>
              <w:rPr>
                <w:rFonts w:ascii="Times New Roman"/>
                <w:sz w:val="18"/>
              </w:rPr>
            </w:pPr>
          </w:p>
        </w:tc>
        <w:tc>
          <w:tcPr>
            <w:tcW w:w="2515" w:type="dxa"/>
          </w:tcPr>
          <w:p w14:paraId="5EB6A7AB" w14:textId="77777777" w:rsidR="0088581B" w:rsidRDefault="0088581B" w:rsidP="0094574C">
            <w:pPr>
              <w:pStyle w:val="a3"/>
              <w:spacing w:line="398" w:lineRule="auto"/>
              <w:ind w:right="220"/>
              <w:rPr>
                <w:sz w:val="18"/>
              </w:rPr>
            </w:pPr>
          </w:p>
        </w:tc>
        <w:tc>
          <w:tcPr>
            <w:tcW w:w="962" w:type="dxa"/>
          </w:tcPr>
          <w:p w14:paraId="204B3E70" w14:textId="4EA07FC1"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A71713" w14:textId="41216FD2" w:rsidR="0088581B" w:rsidRDefault="0038710B" w:rsidP="0094574C">
            <w:pPr>
              <w:pStyle w:val="TableParagraph"/>
              <w:ind w:left="196" w:right="196"/>
              <w:rPr>
                <w:rFonts w:eastAsiaTheme="minorEastAsia"/>
                <w:sz w:val="18"/>
                <w:lang w:eastAsia="ko-KR"/>
              </w:rPr>
            </w:pPr>
            <w:ins w:id="326" w:author="GREENBLUE" w:date="2024-10-10T14:37:00Z">
              <w:r>
                <w:rPr>
                  <w:rFonts w:eastAsiaTheme="minorEastAsia"/>
                  <w:sz w:val="18"/>
                  <w:lang w:eastAsia="ko-KR"/>
                </w:rPr>
                <w:t>0</w:t>
              </w:r>
            </w:ins>
            <w:del w:id="327" w:author="GREENBLUE" w:date="2024-10-10T14:37:00Z">
              <w:r w:rsidR="00D0773F" w:rsidDel="0038710B">
                <w:rPr>
                  <w:rFonts w:eastAsiaTheme="minorEastAsia" w:hint="eastAsia"/>
                  <w:sz w:val="18"/>
                  <w:lang w:eastAsia="ko-KR"/>
                </w:rPr>
                <w:delText>1</w:delText>
              </w:r>
            </w:del>
            <w:r w:rsidR="00D0773F">
              <w:rPr>
                <w:rFonts w:eastAsiaTheme="minorEastAsia"/>
                <w:sz w:val="18"/>
                <w:lang w:eastAsia="ko-KR"/>
              </w:rPr>
              <w:t>, 1</w:t>
            </w:r>
          </w:p>
        </w:tc>
      </w:tr>
      <w:tr w:rsidR="0088581B" w14:paraId="79370ED2" w14:textId="77777777" w:rsidTr="0094574C">
        <w:trPr>
          <w:trHeight w:val="462"/>
        </w:trPr>
        <w:tc>
          <w:tcPr>
            <w:tcW w:w="3356" w:type="dxa"/>
            <w:vAlign w:val="center"/>
          </w:tcPr>
          <w:p w14:paraId="11FCB86F" w14:textId="117AF71C" w:rsidR="0088581B" w:rsidRDefault="0088581B" w:rsidP="0094574C">
            <w:pPr>
              <w:pStyle w:val="TableParagraph"/>
              <w:ind w:leftChars="145" w:left="319"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ext</w:t>
            </w:r>
          </w:p>
        </w:tc>
        <w:tc>
          <w:tcPr>
            <w:tcW w:w="1677" w:type="dxa"/>
          </w:tcPr>
          <w:p w14:paraId="273C3AEA" w14:textId="77777777" w:rsidR="0088581B" w:rsidRDefault="0088581B" w:rsidP="0094574C">
            <w:pPr>
              <w:pStyle w:val="TableParagraph"/>
              <w:spacing w:before="0"/>
              <w:ind w:left="196" w:right="196"/>
              <w:rPr>
                <w:rFonts w:ascii="Times New Roman"/>
                <w:sz w:val="18"/>
              </w:rPr>
            </w:pPr>
          </w:p>
        </w:tc>
        <w:tc>
          <w:tcPr>
            <w:tcW w:w="2515" w:type="dxa"/>
          </w:tcPr>
          <w:p w14:paraId="4CACF803" w14:textId="77777777" w:rsidR="0088581B" w:rsidRDefault="0088581B" w:rsidP="0094574C">
            <w:pPr>
              <w:pStyle w:val="a3"/>
              <w:spacing w:line="398" w:lineRule="auto"/>
              <w:ind w:right="220"/>
              <w:rPr>
                <w:sz w:val="18"/>
              </w:rPr>
            </w:pPr>
          </w:p>
        </w:tc>
        <w:tc>
          <w:tcPr>
            <w:tcW w:w="962" w:type="dxa"/>
          </w:tcPr>
          <w:p w14:paraId="22B37AD9" w14:textId="4E3AB0D9" w:rsidR="0088581B" w:rsidRDefault="0088581B"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5A7C9A44" w14:textId="5868F798" w:rsidR="0088581B" w:rsidRDefault="00D0773F"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535E33" w14:paraId="2CEDB9E0" w14:textId="77777777" w:rsidTr="0094574C">
        <w:trPr>
          <w:trHeight w:val="462"/>
        </w:trPr>
        <w:tc>
          <w:tcPr>
            <w:tcW w:w="3356" w:type="dxa"/>
            <w:vAlign w:val="center"/>
          </w:tcPr>
          <w:p w14:paraId="3D0DA6BC" w14:textId="3C74227B" w:rsidR="00535E33" w:rsidRDefault="00535E33" w:rsidP="0094574C">
            <w:pPr>
              <w:pStyle w:val="TableParagraph"/>
              <w:ind w:leftChars="45" w:left="99" w:right="196"/>
              <w:rPr>
                <w:rFonts w:eastAsiaTheme="minorEastAsia"/>
                <w:sz w:val="18"/>
                <w:szCs w:val="18"/>
                <w:lang w:eastAsia="ko-KR"/>
              </w:rPr>
            </w:pPr>
            <w:r>
              <w:rPr>
                <w:rFonts w:eastAsiaTheme="minorEastAsia" w:hint="eastAsia"/>
                <w:sz w:val="18"/>
                <w:szCs w:val="18"/>
                <w:lang w:eastAsia="ko-KR"/>
              </w:rPr>
              <w:t>O</w:t>
            </w:r>
            <w:r>
              <w:rPr>
                <w:rFonts w:eastAsiaTheme="minorEastAsia"/>
                <w:sz w:val="18"/>
                <w:szCs w:val="18"/>
                <w:lang w:eastAsia="ko-KR"/>
              </w:rPr>
              <w:t>nline Resource</w:t>
            </w:r>
          </w:p>
        </w:tc>
        <w:tc>
          <w:tcPr>
            <w:tcW w:w="1677" w:type="dxa"/>
          </w:tcPr>
          <w:p w14:paraId="4FC23F88" w14:textId="77777777" w:rsidR="00535E33" w:rsidRDefault="00535E33" w:rsidP="0094574C">
            <w:pPr>
              <w:pStyle w:val="TableParagraph"/>
              <w:spacing w:before="0"/>
              <w:ind w:left="196" w:right="196"/>
              <w:rPr>
                <w:rFonts w:ascii="Times New Roman"/>
                <w:sz w:val="18"/>
              </w:rPr>
            </w:pPr>
          </w:p>
        </w:tc>
        <w:tc>
          <w:tcPr>
            <w:tcW w:w="2515" w:type="dxa"/>
          </w:tcPr>
          <w:p w14:paraId="6A0C17F3" w14:textId="77777777" w:rsidR="00535E33" w:rsidRDefault="00535E33" w:rsidP="0094574C">
            <w:pPr>
              <w:pStyle w:val="a3"/>
              <w:spacing w:line="398" w:lineRule="auto"/>
              <w:ind w:right="220"/>
              <w:rPr>
                <w:sz w:val="18"/>
              </w:rPr>
            </w:pPr>
          </w:p>
        </w:tc>
        <w:tc>
          <w:tcPr>
            <w:tcW w:w="962" w:type="dxa"/>
          </w:tcPr>
          <w:p w14:paraId="6CFFB36B" w14:textId="45C4B5B6"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8931086" w14:textId="6E2D4EA3" w:rsidR="00535E33" w:rsidRDefault="00535E33"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780C459C" w14:textId="77777777" w:rsidTr="0094574C">
        <w:trPr>
          <w:trHeight w:val="462"/>
        </w:trPr>
        <w:tc>
          <w:tcPr>
            <w:tcW w:w="3356" w:type="dxa"/>
            <w:vAlign w:val="center"/>
          </w:tcPr>
          <w:p w14:paraId="2B6D6266" w14:textId="62C8EA2F"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Application</w:t>
            </w:r>
            <w:r>
              <w:rPr>
                <w:rFonts w:eastAsiaTheme="minorEastAsia"/>
                <w:sz w:val="18"/>
                <w:szCs w:val="18"/>
                <w:lang w:eastAsia="ko-KR"/>
              </w:rPr>
              <w:t xml:space="preserve"> </w:t>
            </w:r>
            <w:r w:rsidRPr="001012F1">
              <w:rPr>
                <w:rFonts w:eastAsiaTheme="minorEastAsia"/>
                <w:sz w:val="18"/>
                <w:szCs w:val="18"/>
                <w:lang w:eastAsia="ko-KR"/>
              </w:rPr>
              <w:t>Profile</w:t>
            </w:r>
          </w:p>
        </w:tc>
        <w:tc>
          <w:tcPr>
            <w:tcW w:w="1677" w:type="dxa"/>
          </w:tcPr>
          <w:p w14:paraId="1E649CFA" w14:textId="77777777" w:rsidR="001012F1" w:rsidRDefault="001012F1" w:rsidP="0094574C">
            <w:pPr>
              <w:pStyle w:val="TableParagraph"/>
              <w:spacing w:before="0"/>
              <w:ind w:left="196" w:right="196"/>
              <w:rPr>
                <w:rFonts w:ascii="Times New Roman"/>
                <w:sz w:val="18"/>
              </w:rPr>
            </w:pPr>
          </w:p>
        </w:tc>
        <w:tc>
          <w:tcPr>
            <w:tcW w:w="2515" w:type="dxa"/>
          </w:tcPr>
          <w:p w14:paraId="14E6E5F6" w14:textId="77777777" w:rsidR="001012F1" w:rsidRDefault="001012F1" w:rsidP="0094574C">
            <w:pPr>
              <w:pStyle w:val="a3"/>
              <w:spacing w:line="398" w:lineRule="auto"/>
              <w:ind w:right="220"/>
              <w:rPr>
                <w:sz w:val="18"/>
              </w:rPr>
            </w:pPr>
          </w:p>
        </w:tc>
        <w:tc>
          <w:tcPr>
            <w:tcW w:w="962" w:type="dxa"/>
          </w:tcPr>
          <w:p w14:paraId="7910B840" w14:textId="37922063"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1795DB3" w14:textId="7C5E540F"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6FF80AA7" w14:textId="77777777" w:rsidTr="0094574C">
        <w:trPr>
          <w:trHeight w:val="462"/>
        </w:trPr>
        <w:tc>
          <w:tcPr>
            <w:tcW w:w="3356" w:type="dxa"/>
            <w:vAlign w:val="center"/>
          </w:tcPr>
          <w:p w14:paraId="2113191D" w14:textId="3D87B488"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Linkage</w:t>
            </w:r>
          </w:p>
        </w:tc>
        <w:tc>
          <w:tcPr>
            <w:tcW w:w="1677" w:type="dxa"/>
          </w:tcPr>
          <w:p w14:paraId="74B733D1" w14:textId="77777777" w:rsidR="001012F1" w:rsidRDefault="001012F1" w:rsidP="0094574C">
            <w:pPr>
              <w:pStyle w:val="TableParagraph"/>
              <w:spacing w:before="0"/>
              <w:ind w:left="196" w:right="196"/>
              <w:rPr>
                <w:rFonts w:ascii="Times New Roman"/>
                <w:sz w:val="18"/>
              </w:rPr>
            </w:pPr>
          </w:p>
        </w:tc>
        <w:tc>
          <w:tcPr>
            <w:tcW w:w="2515" w:type="dxa"/>
          </w:tcPr>
          <w:p w14:paraId="334BC14D" w14:textId="77777777" w:rsidR="001012F1" w:rsidRDefault="001012F1" w:rsidP="0094574C">
            <w:pPr>
              <w:pStyle w:val="a3"/>
              <w:spacing w:line="398" w:lineRule="auto"/>
              <w:ind w:right="220"/>
              <w:rPr>
                <w:sz w:val="18"/>
              </w:rPr>
            </w:pPr>
          </w:p>
        </w:tc>
        <w:tc>
          <w:tcPr>
            <w:tcW w:w="962" w:type="dxa"/>
          </w:tcPr>
          <w:p w14:paraId="7C4381DB" w14:textId="222F6866" w:rsidR="001012F1" w:rsidRDefault="00D41E76" w:rsidP="0094574C">
            <w:pPr>
              <w:pStyle w:val="TableParagraph"/>
              <w:ind w:left="196" w:right="196"/>
              <w:rPr>
                <w:rFonts w:eastAsiaTheme="minorEastAsia"/>
                <w:sz w:val="18"/>
                <w:lang w:eastAsia="ko-KR"/>
              </w:rPr>
            </w:pPr>
            <w:ins w:id="328" w:author="USER" w:date="2024-03-27T22:44:00Z">
              <w:r>
                <w:rPr>
                  <w:rFonts w:eastAsiaTheme="minorEastAsia"/>
                  <w:sz w:val="18"/>
                  <w:lang w:eastAsia="ko-KR"/>
                </w:rPr>
                <w:t>TE</w:t>
              </w:r>
            </w:ins>
            <w:del w:id="329" w:author="USER" w:date="2024-03-27T22:44:00Z">
              <w:r w:rsidR="001012F1" w:rsidDel="00D41E76">
                <w:rPr>
                  <w:rFonts w:eastAsiaTheme="minorEastAsia" w:hint="eastAsia"/>
                  <w:sz w:val="18"/>
                  <w:lang w:eastAsia="ko-KR"/>
                </w:rPr>
                <w:delText>U</w:delText>
              </w:r>
              <w:r w:rsidR="001012F1" w:rsidDel="00D41E76">
                <w:rPr>
                  <w:rFonts w:eastAsiaTheme="minorEastAsia"/>
                  <w:sz w:val="18"/>
                  <w:lang w:eastAsia="ko-KR"/>
                </w:rPr>
                <w:delText>R</w:delText>
              </w:r>
            </w:del>
          </w:p>
        </w:tc>
        <w:tc>
          <w:tcPr>
            <w:tcW w:w="1555" w:type="dxa"/>
          </w:tcPr>
          <w:p w14:paraId="44D9BB6C" w14:textId="5D664F6C" w:rsidR="001012F1" w:rsidRDefault="00D36777"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1012F1" w14:paraId="759E6496" w14:textId="77777777" w:rsidTr="0094574C">
        <w:trPr>
          <w:trHeight w:val="462"/>
        </w:trPr>
        <w:tc>
          <w:tcPr>
            <w:tcW w:w="3356" w:type="dxa"/>
            <w:vAlign w:val="center"/>
          </w:tcPr>
          <w:p w14:paraId="2EEA8BC1" w14:textId="0E7959FC"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Name</w:t>
            </w:r>
            <w:r>
              <w:rPr>
                <w:rFonts w:eastAsiaTheme="minorEastAsia"/>
                <w:sz w:val="18"/>
                <w:szCs w:val="18"/>
                <w:lang w:eastAsia="ko-KR"/>
              </w:rPr>
              <w:t xml:space="preserve"> </w:t>
            </w:r>
            <w:r w:rsidRPr="001012F1">
              <w:rPr>
                <w:rFonts w:eastAsiaTheme="minorEastAsia"/>
                <w:sz w:val="18"/>
                <w:szCs w:val="18"/>
                <w:lang w:eastAsia="ko-KR"/>
              </w:rPr>
              <w:t>Of</w:t>
            </w:r>
            <w:r>
              <w:rPr>
                <w:rFonts w:eastAsiaTheme="minorEastAsia"/>
                <w:sz w:val="18"/>
                <w:szCs w:val="18"/>
                <w:lang w:eastAsia="ko-KR"/>
              </w:rPr>
              <w:t xml:space="preserve"> </w:t>
            </w:r>
            <w:r w:rsidRPr="001012F1">
              <w:rPr>
                <w:rFonts w:eastAsiaTheme="minorEastAsia"/>
                <w:sz w:val="18"/>
                <w:szCs w:val="18"/>
                <w:lang w:eastAsia="ko-KR"/>
              </w:rPr>
              <w:t>Resource</w:t>
            </w:r>
          </w:p>
        </w:tc>
        <w:tc>
          <w:tcPr>
            <w:tcW w:w="1677" w:type="dxa"/>
          </w:tcPr>
          <w:p w14:paraId="77003FDB" w14:textId="77777777" w:rsidR="001012F1" w:rsidRDefault="001012F1" w:rsidP="0094574C">
            <w:pPr>
              <w:pStyle w:val="TableParagraph"/>
              <w:spacing w:before="0"/>
              <w:ind w:left="196" w:right="196"/>
              <w:rPr>
                <w:rFonts w:ascii="Times New Roman"/>
                <w:sz w:val="18"/>
              </w:rPr>
            </w:pPr>
          </w:p>
        </w:tc>
        <w:tc>
          <w:tcPr>
            <w:tcW w:w="2515" w:type="dxa"/>
          </w:tcPr>
          <w:p w14:paraId="5F9E9F1B" w14:textId="77777777" w:rsidR="001012F1" w:rsidRDefault="001012F1" w:rsidP="0094574C">
            <w:pPr>
              <w:pStyle w:val="a3"/>
              <w:spacing w:line="398" w:lineRule="auto"/>
              <w:ind w:right="220"/>
              <w:rPr>
                <w:sz w:val="18"/>
              </w:rPr>
            </w:pPr>
          </w:p>
        </w:tc>
        <w:tc>
          <w:tcPr>
            <w:tcW w:w="962" w:type="dxa"/>
          </w:tcPr>
          <w:p w14:paraId="634AB409" w14:textId="77C53C92"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43E9A652" w14:textId="54601907"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1B0A7480" w14:textId="77777777" w:rsidTr="0094574C">
        <w:trPr>
          <w:trHeight w:val="462"/>
        </w:trPr>
        <w:tc>
          <w:tcPr>
            <w:tcW w:w="3356" w:type="dxa"/>
            <w:vAlign w:val="center"/>
          </w:tcPr>
          <w:p w14:paraId="4EB9D35B" w14:textId="3B2F03D0"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Online</w:t>
            </w:r>
            <w:r>
              <w:rPr>
                <w:rFonts w:eastAsiaTheme="minorEastAsia"/>
                <w:sz w:val="18"/>
                <w:szCs w:val="18"/>
                <w:lang w:eastAsia="ko-KR"/>
              </w:rPr>
              <w:t xml:space="preserve"> </w:t>
            </w:r>
            <w:r w:rsidRPr="001012F1">
              <w:rPr>
                <w:rFonts w:eastAsiaTheme="minorEastAsia"/>
                <w:sz w:val="18"/>
                <w:szCs w:val="18"/>
                <w:lang w:eastAsia="ko-KR"/>
              </w:rPr>
              <w:t>Description</w:t>
            </w:r>
          </w:p>
        </w:tc>
        <w:tc>
          <w:tcPr>
            <w:tcW w:w="1677" w:type="dxa"/>
          </w:tcPr>
          <w:p w14:paraId="49EE2073" w14:textId="77777777" w:rsidR="001012F1" w:rsidRDefault="001012F1" w:rsidP="0094574C">
            <w:pPr>
              <w:pStyle w:val="TableParagraph"/>
              <w:spacing w:before="0"/>
              <w:ind w:left="196" w:right="196"/>
              <w:rPr>
                <w:rFonts w:ascii="Times New Roman"/>
                <w:sz w:val="18"/>
              </w:rPr>
            </w:pPr>
          </w:p>
        </w:tc>
        <w:tc>
          <w:tcPr>
            <w:tcW w:w="2515" w:type="dxa"/>
          </w:tcPr>
          <w:p w14:paraId="4F5FC62D" w14:textId="77777777" w:rsidR="001012F1" w:rsidRDefault="001012F1" w:rsidP="0094574C">
            <w:pPr>
              <w:pStyle w:val="a3"/>
              <w:spacing w:line="398" w:lineRule="auto"/>
              <w:ind w:right="220"/>
              <w:rPr>
                <w:sz w:val="18"/>
              </w:rPr>
            </w:pPr>
          </w:p>
        </w:tc>
        <w:tc>
          <w:tcPr>
            <w:tcW w:w="962" w:type="dxa"/>
          </w:tcPr>
          <w:p w14:paraId="2842837E" w14:textId="3125952C"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ABB35C5" w14:textId="62A38322"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5E7C7B84" w14:textId="77777777" w:rsidTr="0094574C">
        <w:trPr>
          <w:trHeight w:val="462"/>
        </w:trPr>
        <w:tc>
          <w:tcPr>
            <w:tcW w:w="3356" w:type="dxa"/>
            <w:vAlign w:val="center"/>
          </w:tcPr>
          <w:p w14:paraId="5945F5A9" w14:textId="16722B8A"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lastRenderedPageBreak/>
              <w:t>Protocol</w:t>
            </w:r>
          </w:p>
        </w:tc>
        <w:tc>
          <w:tcPr>
            <w:tcW w:w="1677" w:type="dxa"/>
          </w:tcPr>
          <w:p w14:paraId="6BEE2F6E" w14:textId="77777777" w:rsidR="001012F1" w:rsidRDefault="001012F1" w:rsidP="0094574C">
            <w:pPr>
              <w:pStyle w:val="TableParagraph"/>
              <w:spacing w:before="0"/>
              <w:ind w:left="196" w:right="196"/>
              <w:rPr>
                <w:rFonts w:ascii="Times New Roman"/>
                <w:sz w:val="18"/>
              </w:rPr>
            </w:pPr>
          </w:p>
        </w:tc>
        <w:tc>
          <w:tcPr>
            <w:tcW w:w="2515" w:type="dxa"/>
          </w:tcPr>
          <w:p w14:paraId="2B9E8367" w14:textId="77777777" w:rsidR="001012F1" w:rsidRDefault="001012F1" w:rsidP="0094574C">
            <w:pPr>
              <w:pStyle w:val="a3"/>
              <w:spacing w:line="398" w:lineRule="auto"/>
              <w:ind w:right="220"/>
              <w:rPr>
                <w:sz w:val="18"/>
              </w:rPr>
            </w:pPr>
          </w:p>
        </w:tc>
        <w:tc>
          <w:tcPr>
            <w:tcW w:w="962" w:type="dxa"/>
          </w:tcPr>
          <w:p w14:paraId="7B23C461" w14:textId="490D5D99"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631C5C2" w14:textId="46E13B17"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1012F1" w14:paraId="4D41BECF" w14:textId="77777777" w:rsidTr="0094574C">
        <w:trPr>
          <w:trHeight w:val="462"/>
        </w:trPr>
        <w:tc>
          <w:tcPr>
            <w:tcW w:w="3356" w:type="dxa"/>
            <w:vAlign w:val="center"/>
          </w:tcPr>
          <w:p w14:paraId="2BE26D93" w14:textId="06AF0B23" w:rsidR="001012F1" w:rsidRDefault="001012F1" w:rsidP="0094574C">
            <w:pPr>
              <w:pStyle w:val="TableParagraph"/>
              <w:ind w:leftChars="145" w:left="319" w:right="196"/>
              <w:rPr>
                <w:rFonts w:eastAsiaTheme="minorEastAsia"/>
                <w:sz w:val="18"/>
                <w:szCs w:val="18"/>
                <w:lang w:eastAsia="ko-KR"/>
              </w:rPr>
            </w:pPr>
            <w:r w:rsidRPr="001012F1">
              <w:rPr>
                <w:rFonts w:eastAsiaTheme="minorEastAsia"/>
                <w:sz w:val="18"/>
                <w:szCs w:val="18"/>
                <w:lang w:eastAsia="ko-KR"/>
              </w:rPr>
              <w:t>Protocol</w:t>
            </w:r>
            <w:r>
              <w:rPr>
                <w:rFonts w:eastAsiaTheme="minorEastAsia"/>
                <w:sz w:val="18"/>
                <w:szCs w:val="18"/>
                <w:lang w:eastAsia="ko-KR"/>
              </w:rPr>
              <w:t xml:space="preserve"> </w:t>
            </w:r>
            <w:r w:rsidRPr="001012F1">
              <w:rPr>
                <w:rFonts w:eastAsiaTheme="minorEastAsia"/>
                <w:sz w:val="18"/>
                <w:szCs w:val="18"/>
                <w:lang w:eastAsia="ko-KR"/>
              </w:rPr>
              <w:t>Request</w:t>
            </w:r>
          </w:p>
        </w:tc>
        <w:tc>
          <w:tcPr>
            <w:tcW w:w="1677" w:type="dxa"/>
          </w:tcPr>
          <w:p w14:paraId="2892615E" w14:textId="77777777" w:rsidR="001012F1" w:rsidRDefault="001012F1" w:rsidP="0094574C">
            <w:pPr>
              <w:pStyle w:val="TableParagraph"/>
              <w:spacing w:before="0"/>
              <w:ind w:left="196" w:right="196"/>
              <w:rPr>
                <w:rFonts w:ascii="Times New Roman"/>
                <w:sz w:val="18"/>
              </w:rPr>
            </w:pPr>
          </w:p>
        </w:tc>
        <w:tc>
          <w:tcPr>
            <w:tcW w:w="2515" w:type="dxa"/>
          </w:tcPr>
          <w:p w14:paraId="12AE1922" w14:textId="77777777" w:rsidR="001012F1" w:rsidRDefault="001012F1" w:rsidP="0094574C">
            <w:pPr>
              <w:pStyle w:val="a3"/>
              <w:spacing w:line="398" w:lineRule="auto"/>
              <w:ind w:right="220"/>
              <w:rPr>
                <w:sz w:val="18"/>
              </w:rPr>
            </w:pPr>
          </w:p>
        </w:tc>
        <w:tc>
          <w:tcPr>
            <w:tcW w:w="962" w:type="dxa"/>
          </w:tcPr>
          <w:p w14:paraId="3C06F9DB" w14:textId="24521772" w:rsidR="001012F1" w:rsidRDefault="001012F1"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72AC0B7D" w14:textId="54A92F8D" w:rsidR="001012F1" w:rsidRDefault="00D36777" w:rsidP="0094574C">
            <w:pPr>
              <w:pStyle w:val="TableParagraph"/>
              <w:ind w:left="196" w:right="196"/>
              <w:rPr>
                <w:rFonts w:eastAsiaTheme="minorEastAsia"/>
                <w:sz w:val="18"/>
                <w:lang w:eastAsia="ko-KR"/>
              </w:rPr>
            </w:pPr>
            <w:r>
              <w:rPr>
                <w:rFonts w:eastAsiaTheme="minorEastAsia"/>
                <w:sz w:val="18"/>
                <w:lang w:eastAsia="ko-KR"/>
              </w:rPr>
              <w:t>0, 1</w:t>
            </w:r>
          </w:p>
        </w:tc>
      </w:tr>
      <w:tr w:rsidR="00535E33" w14:paraId="5846F3F8" w14:textId="77777777" w:rsidTr="0094574C">
        <w:trPr>
          <w:trHeight w:val="462"/>
        </w:trPr>
        <w:tc>
          <w:tcPr>
            <w:tcW w:w="3356" w:type="dxa"/>
            <w:vAlign w:val="center"/>
          </w:tcPr>
          <w:p w14:paraId="330B5533" w14:textId="38D8E07B" w:rsidR="00535E33" w:rsidRDefault="00535E33" w:rsidP="0094574C">
            <w:pPr>
              <w:pStyle w:val="TableParagraph"/>
              <w:ind w:leftChars="45" w:left="99" w:right="196"/>
              <w:rPr>
                <w:rFonts w:eastAsiaTheme="minorEastAsia"/>
                <w:sz w:val="18"/>
                <w:szCs w:val="18"/>
                <w:lang w:eastAsia="ko-KR"/>
              </w:rPr>
            </w:pPr>
            <w:r w:rsidRPr="00535E33">
              <w:rPr>
                <w:rFonts w:eastAsiaTheme="minorEastAsia"/>
                <w:sz w:val="18"/>
                <w:szCs w:val="18"/>
                <w:lang w:eastAsia="ko-KR"/>
              </w:rPr>
              <w:t>Source</w:t>
            </w:r>
            <w:r>
              <w:rPr>
                <w:rFonts w:eastAsiaTheme="minorEastAsia"/>
                <w:sz w:val="18"/>
                <w:szCs w:val="18"/>
                <w:lang w:eastAsia="ko-KR"/>
              </w:rPr>
              <w:t xml:space="preserve"> </w:t>
            </w:r>
            <w:r w:rsidRPr="00535E33">
              <w:rPr>
                <w:rFonts w:eastAsiaTheme="minorEastAsia"/>
                <w:sz w:val="18"/>
                <w:szCs w:val="18"/>
                <w:lang w:eastAsia="ko-KR"/>
              </w:rPr>
              <w:t>Indication</w:t>
            </w:r>
          </w:p>
        </w:tc>
        <w:tc>
          <w:tcPr>
            <w:tcW w:w="1677" w:type="dxa"/>
          </w:tcPr>
          <w:p w14:paraId="54D058C6" w14:textId="77777777" w:rsidR="00535E33" w:rsidRDefault="00535E33" w:rsidP="0094574C">
            <w:pPr>
              <w:pStyle w:val="TableParagraph"/>
              <w:spacing w:before="0"/>
              <w:ind w:left="196" w:right="196"/>
              <w:rPr>
                <w:rFonts w:ascii="Times New Roman"/>
                <w:sz w:val="18"/>
              </w:rPr>
            </w:pPr>
          </w:p>
        </w:tc>
        <w:tc>
          <w:tcPr>
            <w:tcW w:w="2515" w:type="dxa"/>
          </w:tcPr>
          <w:p w14:paraId="57EA7633" w14:textId="77777777" w:rsidR="00535E33" w:rsidRDefault="00535E33" w:rsidP="0094574C">
            <w:pPr>
              <w:pStyle w:val="a3"/>
              <w:spacing w:line="398" w:lineRule="auto"/>
              <w:ind w:right="220"/>
              <w:rPr>
                <w:sz w:val="18"/>
              </w:rPr>
            </w:pPr>
          </w:p>
        </w:tc>
        <w:tc>
          <w:tcPr>
            <w:tcW w:w="962" w:type="dxa"/>
          </w:tcPr>
          <w:p w14:paraId="58C56D4D" w14:textId="545D951E"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8FEF698" w14:textId="3BCC5933" w:rsidR="00535E33" w:rsidRDefault="00535E33" w:rsidP="0094574C">
            <w:pPr>
              <w:pStyle w:val="TableParagraph"/>
              <w:ind w:left="196" w:right="196"/>
              <w:rPr>
                <w:rFonts w:eastAsiaTheme="minorEastAsia"/>
                <w:sz w:val="18"/>
                <w:lang w:eastAsia="ko-KR"/>
              </w:rPr>
            </w:pPr>
            <w:r>
              <w:rPr>
                <w:rFonts w:eastAsiaTheme="minorEastAsia"/>
                <w:sz w:val="18"/>
                <w:lang w:eastAsia="ko-KR"/>
              </w:rPr>
              <w:t>0, 1</w:t>
            </w:r>
          </w:p>
        </w:tc>
      </w:tr>
      <w:tr w:rsidR="002D4F33" w14:paraId="6A43F031" w14:textId="77777777" w:rsidTr="0094574C">
        <w:trPr>
          <w:trHeight w:val="462"/>
        </w:trPr>
        <w:tc>
          <w:tcPr>
            <w:tcW w:w="3356" w:type="dxa"/>
            <w:vAlign w:val="center"/>
          </w:tcPr>
          <w:p w14:paraId="1F8AC89A" w14:textId="189C9743"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Category</w:t>
            </w:r>
            <w:r>
              <w:rPr>
                <w:rFonts w:eastAsiaTheme="minorEastAsia"/>
                <w:sz w:val="18"/>
                <w:szCs w:val="18"/>
                <w:lang w:eastAsia="ko-KR"/>
              </w:rPr>
              <w:t xml:space="preserve"> </w:t>
            </w:r>
            <w:r w:rsidRPr="002D4F33">
              <w:rPr>
                <w:rFonts w:eastAsiaTheme="minorEastAsia"/>
                <w:sz w:val="18"/>
                <w:szCs w:val="18"/>
                <w:lang w:eastAsia="ko-KR"/>
              </w:rPr>
              <w:t>Of</w:t>
            </w:r>
            <w:r>
              <w:rPr>
                <w:rFonts w:eastAsiaTheme="minorEastAsia"/>
                <w:sz w:val="18"/>
                <w:szCs w:val="18"/>
                <w:lang w:eastAsia="ko-KR"/>
              </w:rPr>
              <w:t xml:space="preserve"> </w:t>
            </w:r>
            <w:r w:rsidRPr="002D4F33">
              <w:rPr>
                <w:rFonts w:eastAsiaTheme="minorEastAsia"/>
                <w:sz w:val="18"/>
                <w:szCs w:val="18"/>
                <w:lang w:eastAsia="ko-KR"/>
              </w:rPr>
              <w:t>Authority</w:t>
            </w:r>
          </w:p>
        </w:tc>
        <w:tc>
          <w:tcPr>
            <w:tcW w:w="1677" w:type="dxa"/>
          </w:tcPr>
          <w:p w14:paraId="2A3E8C1F" w14:textId="77777777" w:rsidR="002D4F33" w:rsidRDefault="002D4F33" w:rsidP="0094574C">
            <w:pPr>
              <w:pStyle w:val="TableParagraph"/>
              <w:spacing w:before="0"/>
              <w:ind w:left="196" w:right="196"/>
              <w:rPr>
                <w:rFonts w:ascii="Times New Roman"/>
                <w:sz w:val="18"/>
              </w:rPr>
            </w:pPr>
          </w:p>
        </w:tc>
        <w:tc>
          <w:tcPr>
            <w:tcW w:w="2515" w:type="dxa"/>
          </w:tcPr>
          <w:p w14:paraId="0CB2B9CD" w14:textId="72A44CF9" w:rsidR="008C73FC" w:rsidRPr="001C26A5" w:rsidRDefault="008C73FC" w:rsidP="0094574C">
            <w:pPr>
              <w:pStyle w:val="TableParagraph"/>
              <w:ind w:left="196" w:right="196"/>
              <w:rPr>
                <w:sz w:val="18"/>
                <w:szCs w:val="18"/>
              </w:rPr>
            </w:pPr>
            <w:r w:rsidRPr="001C26A5">
              <w:rPr>
                <w:sz w:val="18"/>
                <w:szCs w:val="18"/>
              </w:rPr>
              <w:t>2 : border control</w:t>
            </w:r>
          </w:p>
          <w:p w14:paraId="3F8EA585" w14:textId="513388D7" w:rsidR="008C73FC" w:rsidRPr="001C26A5" w:rsidRDefault="008C73FC" w:rsidP="0094574C">
            <w:pPr>
              <w:pStyle w:val="TableParagraph"/>
              <w:ind w:left="196" w:right="196"/>
              <w:rPr>
                <w:sz w:val="18"/>
                <w:szCs w:val="18"/>
              </w:rPr>
            </w:pPr>
            <w:r w:rsidRPr="001C26A5">
              <w:rPr>
                <w:sz w:val="18"/>
                <w:szCs w:val="18"/>
              </w:rPr>
              <w:t>3 : police</w:t>
            </w:r>
          </w:p>
          <w:p w14:paraId="5E70B40F" w14:textId="7E7E50B9" w:rsidR="008C73FC" w:rsidRPr="001C26A5" w:rsidRDefault="008C73FC" w:rsidP="0094574C">
            <w:pPr>
              <w:pStyle w:val="TableParagraph"/>
              <w:ind w:left="196" w:right="196"/>
              <w:rPr>
                <w:sz w:val="18"/>
                <w:szCs w:val="18"/>
              </w:rPr>
            </w:pPr>
            <w:r w:rsidRPr="001C26A5">
              <w:rPr>
                <w:sz w:val="18"/>
                <w:szCs w:val="18"/>
              </w:rPr>
              <w:t>4 : port</w:t>
            </w:r>
          </w:p>
          <w:p w14:paraId="24B88E00" w14:textId="76DC9097" w:rsidR="008C73FC" w:rsidRPr="001C26A5" w:rsidRDefault="008C73FC" w:rsidP="0094574C">
            <w:pPr>
              <w:pStyle w:val="TableParagraph"/>
              <w:ind w:left="196" w:right="196"/>
              <w:rPr>
                <w:sz w:val="18"/>
                <w:szCs w:val="18"/>
              </w:rPr>
            </w:pPr>
            <w:r w:rsidRPr="001C26A5">
              <w:rPr>
                <w:sz w:val="18"/>
                <w:szCs w:val="18"/>
              </w:rPr>
              <w:t>5 : immigration</w:t>
            </w:r>
          </w:p>
          <w:p w14:paraId="572C54B7" w14:textId="05BB4490" w:rsidR="008C73FC" w:rsidRPr="001C26A5" w:rsidRDefault="008C73FC" w:rsidP="0094574C">
            <w:pPr>
              <w:pStyle w:val="TableParagraph"/>
              <w:ind w:left="196" w:right="196"/>
              <w:rPr>
                <w:sz w:val="18"/>
                <w:szCs w:val="18"/>
              </w:rPr>
            </w:pPr>
            <w:r w:rsidRPr="001C26A5">
              <w:rPr>
                <w:sz w:val="18"/>
                <w:szCs w:val="18"/>
              </w:rPr>
              <w:t>6 : health</w:t>
            </w:r>
          </w:p>
          <w:p w14:paraId="5ABACB98" w14:textId="4F2A8A1F" w:rsidR="008C73FC" w:rsidRPr="001C26A5" w:rsidRDefault="008C73FC" w:rsidP="0094574C">
            <w:pPr>
              <w:pStyle w:val="TableParagraph"/>
              <w:ind w:left="196" w:right="196"/>
              <w:rPr>
                <w:sz w:val="18"/>
                <w:szCs w:val="18"/>
              </w:rPr>
            </w:pPr>
            <w:r w:rsidRPr="001C26A5">
              <w:rPr>
                <w:sz w:val="18"/>
                <w:szCs w:val="18"/>
              </w:rPr>
              <w:t>7 : coast guard</w:t>
            </w:r>
          </w:p>
          <w:p w14:paraId="4B215B43" w14:textId="3D16F5DA" w:rsidR="008C73FC" w:rsidRPr="001C26A5" w:rsidRDefault="008C73FC" w:rsidP="0094574C">
            <w:pPr>
              <w:pStyle w:val="TableParagraph"/>
              <w:ind w:left="196" w:right="196"/>
              <w:rPr>
                <w:sz w:val="18"/>
                <w:szCs w:val="18"/>
              </w:rPr>
            </w:pPr>
            <w:r w:rsidRPr="001C26A5">
              <w:rPr>
                <w:sz w:val="18"/>
                <w:szCs w:val="18"/>
              </w:rPr>
              <w:t>8 : agricultural</w:t>
            </w:r>
          </w:p>
          <w:p w14:paraId="6B2D4369" w14:textId="77777777" w:rsidR="008C73FC" w:rsidRPr="001C26A5" w:rsidRDefault="008C73FC" w:rsidP="0094574C">
            <w:pPr>
              <w:pStyle w:val="TableParagraph"/>
              <w:ind w:left="196" w:right="196"/>
              <w:rPr>
                <w:sz w:val="18"/>
                <w:szCs w:val="18"/>
              </w:rPr>
            </w:pPr>
            <w:r w:rsidRPr="001C26A5">
              <w:rPr>
                <w:sz w:val="18"/>
                <w:szCs w:val="18"/>
              </w:rPr>
              <w:t>9 : military</w:t>
            </w:r>
          </w:p>
          <w:p w14:paraId="5B8A92A6" w14:textId="357F2EA5" w:rsidR="008C73FC" w:rsidRPr="001C26A5" w:rsidRDefault="008C73FC" w:rsidP="0094574C">
            <w:pPr>
              <w:pStyle w:val="TableParagraph"/>
              <w:ind w:left="196" w:right="196"/>
              <w:rPr>
                <w:sz w:val="18"/>
                <w:szCs w:val="18"/>
              </w:rPr>
            </w:pPr>
            <w:r w:rsidRPr="001C26A5">
              <w:rPr>
                <w:sz w:val="18"/>
                <w:szCs w:val="18"/>
              </w:rPr>
              <w:t>10 : private company</w:t>
            </w:r>
          </w:p>
          <w:p w14:paraId="6E28C6EA" w14:textId="6577E2D7" w:rsidR="008C73FC" w:rsidRPr="001C26A5" w:rsidRDefault="008C73FC" w:rsidP="0094574C">
            <w:pPr>
              <w:pStyle w:val="TableParagraph"/>
              <w:ind w:left="196" w:right="196"/>
              <w:rPr>
                <w:sz w:val="18"/>
                <w:szCs w:val="18"/>
              </w:rPr>
            </w:pPr>
            <w:r w:rsidRPr="001C26A5">
              <w:rPr>
                <w:sz w:val="18"/>
                <w:szCs w:val="18"/>
              </w:rPr>
              <w:t>11 : maritime police</w:t>
            </w:r>
          </w:p>
          <w:p w14:paraId="2D63EC54" w14:textId="4273E849" w:rsidR="008C73FC" w:rsidRPr="001C26A5" w:rsidRDefault="008C73FC" w:rsidP="0094574C">
            <w:pPr>
              <w:pStyle w:val="TableParagraph"/>
              <w:ind w:left="196" w:right="196"/>
              <w:rPr>
                <w:sz w:val="18"/>
                <w:szCs w:val="18"/>
              </w:rPr>
            </w:pPr>
            <w:r w:rsidRPr="001C26A5">
              <w:rPr>
                <w:sz w:val="18"/>
                <w:szCs w:val="18"/>
              </w:rPr>
              <w:t>12 : environmental</w:t>
            </w:r>
          </w:p>
          <w:p w14:paraId="3FD127C4" w14:textId="77777777" w:rsidR="008C73FC" w:rsidRPr="001C26A5" w:rsidRDefault="008C73FC" w:rsidP="0094574C">
            <w:pPr>
              <w:pStyle w:val="TableParagraph"/>
              <w:ind w:left="196" w:right="196"/>
              <w:rPr>
                <w:sz w:val="18"/>
                <w:szCs w:val="18"/>
              </w:rPr>
            </w:pPr>
            <w:r w:rsidRPr="001C26A5">
              <w:rPr>
                <w:sz w:val="18"/>
                <w:szCs w:val="18"/>
              </w:rPr>
              <w:t>13 : fishery</w:t>
            </w:r>
          </w:p>
          <w:p w14:paraId="36BF6FB2" w14:textId="5DB33A51" w:rsidR="008C73FC" w:rsidRPr="001C26A5" w:rsidRDefault="008C73FC" w:rsidP="0094574C">
            <w:pPr>
              <w:pStyle w:val="TableParagraph"/>
              <w:ind w:left="196" w:right="196"/>
              <w:rPr>
                <w:sz w:val="18"/>
                <w:szCs w:val="18"/>
              </w:rPr>
            </w:pPr>
            <w:r w:rsidRPr="001C26A5">
              <w:rPr>
                <w:sz w:val="18"/>
                <w:szCs w:val="18"/>
              </w:rPr>
              <w:t>14 : finance</w:t>
            </w:r>
          </w:p>
          <w:p w14:paraId="692CDE99" w14:textId="6F419052" w:rsidR="008C73FC" w:rsidRPr="001C26A5" w:rsidRDefault="008C73FC" w:rsidP="0094574C">
            <w:pPr>
              <w:pStyle w:val="TableParagraph"/>
              <w:ind w:left="196" w:right="196"/>
              <w:rPr>
                <w:sz w:val="18"/>
                <w:szCs w:val="18"/>
              </w:rPr>
            </w:pPr>
            <w:r w:rsidRPr="001C26A5">
              <w:rPr>
                <w:sz w:val="18"/>
                <w:szCs w:val="18"/>
              </w:rPr>
              <w:t>15 : maritime</w:t>
            </w:r>
          </w:p>
          <w:p w14:paraId="796472BD" w14:textId="6C089111" w:rsidR="008C73FC" w:rsidRPr="001C26A5" w:rsidRDefault="008C73FC" w:rsidP="0094574C">
            <w:pPr>
              <w:pStyle w:val="TableParagraph"/>
              <w:ind w:left="196" w:right="196"/>
              <w:rPr>
                <w:sz w:val="18"/>
                <w:szCs w:val="18"/>
              </w:rPr>
            </w:pPr>
            <w:r w:rsidRPr="001C26A5">
              <w:rPr>
                <w:sz w:val="18"/>
                <w:szCs w:val="18"/>
              </w:rPr>
              <w:t>16 : customs</w:t>
            </w:r>
          </w:p>
          <w:p w14:paraId="1D92B0BA" w14:textId="5F009099" w:rsidR="008C73FC" w:rsidRPr="001C26A5" w:rsidRDefault="008C73FC" w:rsidP="0094574C">
            <w:pPr>
              <w:pStyle w:val="TableParagraph"/>
              <w:ind w:left="196" w:right="196"/>
              <w:rPr>
                <w:sz w:val="18"/>
                <w:szCs w:val="18"/>
              </w:rPr>
            </w:pPr>
            <w:r w:rsidRPr="001C26A5">
              <w:rPr>
                <w:sz w:val="18"/>
                <w:szCs w:val="18"/>
              </w:rPr>
              <w:t>17 : hydrographic office</w:t>
            </w:r>
          </w:p>
          <w:p w14:paraId="1F9290FC" w14:textId="7E34FCD1" w:rsidR="008C73FC" w:rsidRPr="001C26A5" w:rsidRDefault="008C73FC" w:rsidP="0094574C">
            <w:pPr>
              <w:pStyle w:val="TableParagraph"/>
              <w:ind w:left="196" w:right="196"/>
              <w:rPr>
                <w:sz w:val="18"/>
                <w:szCs w:val="18"/>
              </w:rPr>
            </w:pPr>
            <w:r w:rsidRPr="001C26A5">
              <w:rPr>
                <w:sz w:val="18"/>
                <w:szCs w:val="18"/>
              </w:rPr>
              <w:t>18 : RENC</w:t>
            </w:r>
          </w:p>
          <w:p w14:paraId="3C924260" w14:textId="478DBD5E" w:rsidR="002D4F33" w:rsidRDefault="008C73FC" w:rsidP="0094574C">
            <w:pPr>
              <w:pStyle w:val="TableParagraph"/>
              <w:ind w:left="196" w:right="196"/>
            </w:pPr>
            <w:r w:rsidRPr="001C26A5">
              <w:rPr>
                <w:sz w:val="18"/>
                <w:szCs w:val="18"/>
              </w:rPr>
              <w:t>19 : VARs</w:t>
            </w:r>
          </w:p>
        </w:tc>
        <w:tc>
          <w:tcPr>
            <w:tcW w:w="962" w:type="dxa"/>
          </w:tcPr>
          <w:p w14:paraId="520930CB" w14:textId="6718BFE4" w:rsidR="008502C1" w:rsidRPr="008502C1" w:rsidRDefault="008502C1"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45A1C65E" w14:textId="6F18DA71" w:rsidR="002D4F33" w:rsidRDefault="00920B81" w:rsidP="0094574C">
            <w:pPr>
              <w:pStyle w:val="TableParagraph"/>
              <w:ind w:left="196" w:right="196"/>
              <w:rPr>
                <w:rFonts w:eastAsiaTheme="minorEastAsia"/>
                <w:sz w:val="18"/>
                <w:lang w:eastAsia="ko-KR"/>
              </w:rPr>
            </w:pPr>
            <w:ins w:id="330" w:author="GREENBLUE" w:date="2024-10-10T14:56:00Z">
              <w:r>
                <w:rPr>
                  <w:rFonts w:eastAsiaTheme="minorEastAsia"/>
                  <w:sz w:val="18"/>
                  <w:lang w:eastAsia="ko-KR"/>
                </w:rPr>
                <w:t>0</w:t>
              </w:r>
            </w:ins>
            <w:del w:id="331" w:author="GREENBLUE" w:date="2024-10-10T14:56:00Z">
              <w:r w:rsidR="008C73FC" w:rsidDel="00920B81">
                <w:rPr>
                  <w:rFonts w:eastAsiaTheme="minorEastAsia" w:hint="eastAsia"/>
                  <w:sz w:val="18"/>
                  <w:lang w:eastAsia="ko-KR"/>
                </w:rPr>
                <w:delText>1</w:delText>
              </w:r>
            </w:del>
            <w:r w:rsidR="008C73FC">
              <w:rPr>
                <w:rFonts w:eastAsiaTheme="minorEastAsia"/>
                <w:sz w:val="18"/>
                <w:lang w:eastAsia="ko-KR"/>
              </w:rPr>
              <w:t xml:space="preserve">, </w:t>
            </w:r>
            <w:ins w:id="332" w:author="GREENBLUE" w:date="2024-10-10T14:57:00Z">
              <w:r>
                <w:rPr>
                  <w:rFonts w:eastAsiaTheme="minorEastAsia"/>
                  <w:sz w:val="18"/>
                  <w:lang w:eastAsia="ko-KR"/>
                </w:rPr>
                <w:t>1</w:t>
              </w:r>
            </w:ins>
            <w:del w:id="333" w:author="GREENBLUE" w:date="2024-10-10T14:57:00Z">
              <w:r w:rsidR="008C73FC" w:rsidDel="00920B81">
                <w:rPr>
                  <w:rFonts w:eastAsiaTheme="minorEastAsia"/>
                  <w:sz w:val="18"/>
                  <w:lang w:eastAsia="ko-KR"/>
                </w:rPr>
                <w:delText>*</w:delText>
              </w:r>
            </w:del>
          </w:p>
        </w:tc>
      </w:tr>
      <w:tr w:rsidR="002D4F33" w14:paraId="2C8E58DE" w14:textId="77777777" w:rsidTr="0094574C">
        <w:trPr>
          <w:trHeight w:val="462"/>
        </w:trPr>
        <w:tc>
          <w:tcPr>
            <w:tcW w:w="3356" w:type="dxa"/>
            <w:vAlign w:val="center"/>
          </w:tcPr>
          <w:p w14:paraId="6ED2D1B8" w14:textId="7EBF2115"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Country</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28C47BC7" w14:textId="77777777" w:rsidR="002D4F33" w:rsidRDefault="002D4F33" w:rsidP="0094574C">
            <w:pPr>
              <w:pStyle w:val="TableParagraph"/>
              <w:spacing w:before="0"/>
              <w:ind w:left="196" w:right="196"/>
              <w:rPr>
                <w:rFonts w:ascii="Times New Roman"/>
                <w:sz w:val="18"/>
              </w:rPr>
            </w:pPr>
          </w:p>
        </w:tc>
        <w:tc>
          <w:tcPr>
            <w:tcW w:w="2515" w:type="dxa"/>
          </w:tcPr>
          <w:p w14:paraId="14CD458E" w14:textId="77777777" w:rsidR="002D4F33" w:rsidRDefault="002D4F33" w:rsidP="0094574C">
            <w:pPr>
              <w:pStyle w:val="a3"/>
              <w:spacing w:line="398" w:lineRule="auto"/>
              <w:ind w:right="220"/>
              <w:rPr>
                <w:sz w:val="18"/>
              </w:rPr>
            </w:pPr>
          </w:p>
        </w:tc>
        <w:tc>
          <w:tcPr>
            <w:tcW w:w="962" w:type="dxa"/>
          </w:tcPr>
          <w:p w14:paraId="21F21E45" w14:textId="63E52C76" w:rsidR="002D4F33" w:rsidRDefault="008C73FC"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080140E" w14:textId="57C9E9A2" w:rsidR="002D4F33" w:rsidRDefault="003714B7"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D4F33" w14:paraId="5F5ABDD2" w14:textId="77777777" w:rsidTr="0094574C">
        <w:trPr>
          <w:trHeight w:val="462"/>
        </w:trPr>
        <w:tc>
          <w:tcPr>
            <w:tcW w:w="3356" w:type="dxa"/>
            <w:vAlign w:val="center"/>
          </w:tcPr>
          <w:p w14:paraId="12FD9AB8" w14:textId="02EC5A41"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Reported</w:t>
            </w:r>
            <w:r>
              <w:rPr>
                <w:rFonts w:eastAsiaTheme="minorEastAsia"/>
                <w:sz w:val="18"/>
                <w:szCs w:val="18"/>
                <w:lang w:eastAsia="ko-KR"/>
              </w:rPr>
              <w:t xml:space="preserve"> </w:t>
            </w:r>
            <w:r w:rsidRPr="002D4F33">
              <w:rPr>
                <w:rFonts w:eastAsiaTheme="minorEastAsia"/>
                <w:sz w:val="18"/>
                <w:szCs w:val="18"/>
                <w:lang w:eastAsia="ko-KR"/>
              </w:rPr>
              <w:t>Date</w:t>
            </w:r>
          </w:p>
        </w:tc>
        <w:tc>
          <w:tcPr>
            <w:tcW w:w="1677" w:type="dxa"/>
          </w:tcPr>
          <w:p w14:paraId="26253792" w14:textId="2E72AAE7" w:rsidR="002D4F33" w:rsidRPr="00760814" w:rsidRDefault="00760814" w:rsidP="0094574C">
            <w:pPr>
              <w:pStyle w:val="TableParagraph"/>
              <w:ind w:left="196" w:right="196"/>
              <w:rPr>
                <w:rFonts w:eastAsiaTheme="minorEastAsia"/>
                <w:sz w:val="18"/>
                <w:lang w:eastAsia="ko-KR"/>
              </w:rPr>
            </w:pPr>
            <w:ins w:id="334" w:author="USER" w:date="2024-03-27T22:32:00Z">
              <w:r w:rsidRPr="00760814">
                <w:rPr>
                  <w:rFonts w:eastAsiaTheme="minorEastAsia"/>
                  <w:sz w:val="18"/>
                  <w:lang w:eastAsia="ko-KR"/>
                </w:rPr>
                <w:t>(SORDAT)</w:t>
              </w:r>
            </w:ins>
          </w:p>
        </w:tc>
        <w:tc>
          <w:tcPr>
            <w:tcW w:w="2515" w:type="dxa"/>
          </w:tcPr>
          <w:p w14:paraId="7CD1B4C0" w14:textId="77777777" w:rsidR="002D4F33" w:rsidRDefault="002D4F33" w:rsidP="0094574C">
            <w:pPr>
              <w:pStyle w:val="a3"/>
              <w:spacing w:line="398" w:lineRule="auto"/>
              <w:ind w:right="220"/>
              <w:rPr>
                <w:sz w:val="18"/>
              </w:rPr>
            </w:pPr>
          </w:p>
        </w:tc>
        <w:tc>
          <w:tcPr>
            <w:tcW w:w="962" w:type="dxa"/>
          </w:tcPr>
          <w:p w14:paraId="14102C5A" w14:textId="6DF3CAAD" w:rsidR="002D4F33" w:rsidRDefault="008C73FC" w:rsidP="0094574C">
            <w:pPr>
              <w:pStyle w:val="TableParagraph"/>
              <w:ind w:left="196" w:right="196"/>
              <w:rPr>
                <w:rFonts w:eastAsiaTheme="minorEastAsia"/>
                <w:sz w:val="18"/>
                <w:lang w:eastAsia="ko-KR"/>
              </w:rPr>
            </w:pPr>
            <w:del w:id="335" w:author="USER" w:date="2024-03-27T22:31:00Z">
              <w:r w:rsidDel="00760814">
                <w:rPr>
                  <w:rFonts w:eastAsiaTheme="minorEastAsia" w:hint="eastAsia"/>
                  <w:sz w:val="18"/>
                  <w:lang w:eastAsia="ko-KR"/>
                </w:rPr>
                <w:delText>D</w:delText>
              </w:r>
              <w:r w:rsidDel="00760814">
                <w:rPr>
                  <w:rFonts w:eastAsiaTheme="minorEastAsia"/>
                  <w:sz w:val="18"/>
                  <w:lang w:eastAsia="ko-KR"/>
                </w:rPr>
                <w:delText>A</w:delText>
              </w:r>
            </w:del>
            <w:ins w:id="336" w:author="USER" w:date="2024-03-27T22:31:00Z">
              <w:r w:rsidR="00760814">
                <w:rPr>
                  <w:rFonts w:eastAsiaTheme="minorEastAsia"/>
                  <w:sz w:val="18"/>
                  <w:lang w:eastAsia="ko-KR"/>
                </w:rPr>
                <w:t>TD</w:t>
              </w:r>
            </w:ins>
          </w:p>
        </w:tc>
        <w:tc>
          <w:tcPr>
            <w:tcW w:w="1555" w:type="dxa"/>
          </w:tcPr>
          <w:p w14:paraId="4B824340" w14:textId="278123BA" w:rsidR="002D4F33" w:rsidRDefault="00920B81" w:rsidP="0094574C">
            <w:pPr>
              <w:pStyle w:val="TableParagraph"/>
              <w:ind w:left="196" w:right="196"/>
              <w:rPr>
                <w:rFonts w:eastAsiaTheme="minorEastAsia"/>
                <w:sz w:val="18"/>
                <w:lang w:eastAsia="ko-KR"/>
              </w:rPr>
            </w:pPr>
            <w:ins w:id="337" w:author="GREENBLUE" w:date="2024-10-10T14:57:00Z">
              <w:r>
                <w:rPr>
                  <w:rFonts w:eastAsiaTheme="minorEastAsia"/>
                  <w:sz w:val="18"/>
                  <w:lang w:eastAsia="ko-KR"/>
                </w:rPr>
                <w:t>0</w:t>
              </w:r>
            </w:ins>
            <w:del w:id="338" w:author="GREENBLUE" w:date="2024-10-10T14:57:00Z">
              <w:r w:rsidR="003714B7" w:rsidDel="00920B81">
                <w:rPr>
                  <w:rFonts w:eastAsiaTheme="minorEastAsia" w:hint="eastAsia"/>
                  <w:sz w:val="18"/>
                  <w:lang w:eastAsia="ko-KR"/>
                </w:rPr>
                <w:delText>1</w:delText>
              </w:r>
            </w:del>
            <w:r w:rsidR="003714B7">
              <w:rPr>
                <w:rFonts w:eastAsiaTheme="minorEastAsia"/>
                <w:sz w:val="18"/>
                <w:lang w:eastAsia="ko-KR"/>
              </w:rPr>
              <w:t>, 1</w:t>
            </w:r>
          </w:p>
        </w:tc>
      </w:tr>
      <w:tr w:rsidR="002D4F33" w14:paraId="07CD99C3" w14:textId="77777777" w:rsidTr="0094574C">
        <w:trPr>
          <w:trHeight w:val="462"/>
        </w:trPr>
        <w:tc>
          <w:tcPr>
            <w:tcW w:w="3356" w:type="dxa"/>
            <w:vAlign w:val="center"/>
          </w:tcPr>
          <w:p w14:paraId="3D9BA6DA" w14:textId="4A741CA4"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p>
        </w:tc>
        <w:tc>
          <w:tcPr>
            <w:tcW w:w="1677" w:type="dxa"/>
          </w:tcPr>
          <w:p w14:paraId="175CD6A2" w14:textId="77777777" w:rsidR="002D4F33" w:rsidRDefault="002D4F33" w:rsidP="0094574C">
            <w:pPr>
              <w:pStyle w:val="TableParagraph"/>
              <w:spacing w:before="0"/>
              <w:ind w:left="196" w:right="196"/>
              <w:rPr>
                <w:rFonts w:ascii="Times New Roman"/>
                <w:sz w:val="18"/>
              </w:rPr>
            </w:pPr>
          </w:p>
        </w:tc>
        <w:tc>
          <w:tcPr>
            <w:tcW w:w="2515" w:type="dxa"/>
          </w:tcPr>
          <w:p w14:paraId="5FA2CBBB" w14:textId="77777777" w:rsidR="002D4F33" w:rsidRDefault="002D4F33" w:rsidP="0094574C">
            <w:pPr>
              <w:pStyle w:val="a3"/>
              <w:spacing w:line="398" w:lineRule="auto"/>
              <w:ind w:right="220"/>
              <w:rPr>
                <w:sz w:val="18"/>
              </w:rPr>
            </w:pPr>
          </w:p>
        </w:tc>
        <w:tc>
          <w:tcPr>
            <w:tcW w:w="962" w:type="dxa"/>
          </w:tcPr>
          <w:p w14:paraId="036EBEB2" w14:textId="2971F691" w:rsidR="002D4F33" w:rsidRDefault="008C73FC"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4A966C82" w14:textId="20446805" w:rsidR="002D4F33" w:rsidRDefault="00920B81" w:rsidP="0094574C">
            <w:pPr>
              <w:pStyle w:val="TableParagraph"/>
              <w:ind w:left="196" w:right="196"/>
              <w:rPr>
                <w:rFonts w:eastAsiaTheme="minorEastAsia"/>
                <w:sz w:val="18"/>
                <w:lang w:eastAsia="ko-KR"/>
              </w:rPr>
            </w:pPr>
            <w:ins w:id="339" w:author="GREENBLUE" w:date="2024-10-10T14:57:00Z">
              <w:r>
                <w:rPr>
                  <w:rFonts w:eastAsiaTheme="minorEastAsia"/>
                  <w:sz w:val="18"/>
                  <w:lang w:eastAsia="ko-KR"/>
                </w:rPr>
                <w:t>0</w:t>
              </w:r>
            </w:ins>
            <w:del w:id="340" w:author="GREENBLUE" w:date="2024-10-10T14:57:00Z">
              <w:r w:rsidR="003714B7" w:rsidDel="00920B81">
                <w:rPr>
                  <w:rFonts w:eastAsiaTheme="minorEastAsia" w:hint="eastAsia"/>
                  <w:sz w:val="18"/>
                  <w:lang w:eastAsia="ko-KR"/>
                </w:rPr>
                <w:delText>1</w:delText>
              </w:r>
            </w:del>
            <w:r w:rsidR="003714B7">
              <w:rPr>
                <w:rFonts w:eastAsiaTheme="minorEastAsia"/>
                <w:sz w:val="18"/>
                <w:lang w:eastAsia="ko-KR"/>
              </w:rPr>
              <w:t xml:space="preserve"> ,1</w:t>
            </w:r>
          </w:p>
        </w:tc>
      </w:tr>
      <w:tr w:rsidR="002D4F33" w14:paraId="70931E4D" w14:textId="77777777" w:rsidTr="0094574C">
        <w:trPr>
          <w:trHeight w:val="462"/>
        </w:trPr>
        <w:tc>
          <w:tcPr>
            <w:tcW w:w="3356" w:type="dxa"/>
            <w:vAlign w:val="center"/>
          </w:tcPr>
          <w:p w14:paraId="0886625D" w14:textId="38BFF031"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r>
              <w:rPr>
                <w:rFonts w:eastAsiaTheme="minorEastAsia"/>
                <w:sz w:val="18"/>
                <w:szCs w:val="18"/>
                <w:lang w:eastAsia="ko-KR"/>
              </w:rPr>
              <w:t xml:space="preserve"> </w:t>
            </w:r>
            <w:r w:rsidRPr="002D4F33">
              <w:rPr>
                <w:rFonts w:eastAsiaTheme="minorEastAsia"/>
                <w:sz w:val="18"/>
                <w:szCs w:val="18"/>
                <w:lang w:eastAsia="ko-KR"/>
              </w:rPr>
              <w:t>Type</w:t>
            </w:r>
          </w:p>
        </w:tc>
        <w:tc>
          <w:tcPr>
            <w:tcW w:w="1677" w:type="dxa"/>
          </w:tcPr>
          <w:p w14:paraId="26782D3A" w14:textId="77777777" w:rsidR="002D4F33" w:rsidRDefault="002D4F33" w:rsidP="0094574C">
            <w:pPr>
              <w:pStyle w:val="TableParagraph"/>
              <w:spacing w:before="0"/>
              <w:ind w:left="196" w:right="196"/>
              <w:rPr>
                <w:rFonts w:ascii="Times New Roman"/>
                <w:sz w:val="18"/>
              </w:rPr>
            </w:pPr>
          </w:p>
        </w:tc>
        <w:tc>
          <w:tcPr>
            <w:tcW w:w="2515" w:type="dxa"/>
          </w:tcPr>
          <w:p w14:paraId="598F5803" w14:textId="58E0F000" w:rsidR="00376C2F" w:rsidRPr="001C26A5" w:rsidRDefault="00376C2F" w:rsidP="0094574C">
            <w:pPr>
              <w:pStyle w:val="TableParagraph"/>
              <w:ind w:left="196" w:right="196"/>
              <w:rPr>
                <w:sz w:val="18"/>
                <w:szCs w:val="18"/>
              </w:rPr>
            </w:pPr>
            <w:r w:rsidRPr="001C26A5">
              <w:rPr>
                <w:sz w:val="18"/>
                <w:szCs w:val="18"/>
              </w:rPr>
              <w:t>1 : law or regulation</w:t>
            </w:r>
          </w:p>
          <w:p w14:paraId="6B3046A6" w14:textId="742964FC" w:rsidR="00376C2F" w:rsidRPr="001C26A5" w:rsidRDefault="00376C2F" w:rsidP="0094574C">
            <w:pPr>
              <w:pStyle w:val="TableParagraph"/>
              <w:ind w:left="196" w:right="196"/>
              <w:rPr>
                <w:sz w:val="18"/>
                <w:szCs w:val="18"/>
              </w:rPr>
            </w:pPr>
            <w:r w:rsidRPr="001C26A5">
              <w:rPr>
                <w:sz w:val="18"/>
                <w:szCs w:val="18"/>
              </w:rPr>
              <w:t>2 : official publication</w:t>
            </w:r>
          </w:p>
          <w:p w14:paraId="36134D29" w14:textId="3F318F1F" w:rsidR="00376C2F" w:rsidRPr="001C26A5" w:rsidRDefault="00376C2F" w:rsidP="0094574C">
            <w:pPr>
              <w:pStyle w:val="TableParagraph"/>
              <w:ind w:left="196" w:right="196"/>
              <w:rPr>
                <w:sz w:val="18"/>
                <w:szCs w:val="18"/>
              </w:rPr>
            </w:pPr>
            <w:r w:rsidRPr="001C26A5">
              <w:rPr>
                <w:sz w:val="18"/>
                <w:szCs w:val="18"/>
              </w:rPr>
              <w:t>7 : mariner report, confirmed</w:t>
            </w:r>
          </w:p>
          <w:p w14:paraId="1D83E54E" w14:textId="33E77CA9" w:rsidR="00376C2F" w:rsidRPr="001C26A5" w:rsidRDefault="00376C2F" w:rsidP="0094574C">
            <w:pPr>
              <w:pStyle w:val="TableParagraph"/>
              <w:ind w:left="196" w:right="196"/>
              <w:rPr>
                <w:sz w:val="18"/>
                <w:szCs w:val="18"/>
              </w:rPr>
            </w:pPr>
            <w:r w:rsidRPr="001C26A5">
              <w:rPr>
                <w:sz w:val="18"/>
                <w:szCs w:val="18"/>
              </w:rPr>
              <w:t>8 : mariner report, not confirmed</w:t>
            </w:r>
          </w:p>
          <w:p w14:paraId="680098C8" w14:textId="76F43044" w:rsidR="00376C2F" w:rsidRPr="001C26A5" w:rsidRDefault="00376C2F" w:rsidP="0094574C">
            <w:pPr>
              <w:pStyle w:val="TableParagraph"/>
              <w:ind w:left="196" w:right="196"/>
              <w:rPr>
                <w:sz w:val="18"/>
                <w:szCs w:val="18"/>
              </w:rPr>
            </w:pPr>
            <w:r w:rsidRPr="001C26A5">
              <w:rPr>
                <w:sz w:val="18"/>
                <w:szCs w:val="18"/>
              </w:rPr>
              <w:t>9 : industry publications and reports</w:t>
            </w:r>
          </w:p>
          <w:p w14:paraId="79F21A60" w14:textId="24AA763C" w:rsidR="00376C2F" w:rsidRPr="001C26A5" w:rsidRDefault="00376C2F" w:rsidP="0094574C">
            <w:pPr>
              <w:pStyle w:val="TableParagraph"/>
              <w:ind w:left="196" w:right="196"/>
              <w:rPr>
                <w:sz w:val="18"/>
                <w:szCs w:val="18"/>
              </w:rPr>
            </w:pPr>
            <w:r w:rsidRPr="001C26A5">
              <w:rPr>
                <w:sz w:val="18"/>
                <w:szCs w:val="18"/>
              </w:rPr>
              <w:t>10 : remotely sensed images</w:t>
            </w:r>
          </w:p>
          <w:p w14:paraId="57EAE064" w14:textId="375470BD" w:rsidR="00376C2F" w:rsidRPr="001C26A5" w:rsidRDefault="00376C2F" w:rsidP="0094574C">
            <w:pPr>
              <w:pStyle w:val="TableParagraph"/>
              <w:ind w:left="196" w:right="196"/>
              <w:rPr>
                <w:sz w:val="18"/>
                <w:szCs w:val="18"/>
              </w:rPr>
            </w:pPr>
            <w:r w:rsidRPr="001C26A5">
              <w:rPr>
                <w:sz w:val="18"/>
                <w:szCs w:val="18"/>
              </w:rPr>
              <w:t>11 : photographs</w:t>
            </w:r>
          </w:p>
          <w:p w14:paraId="68AF3E8F" w14:textId="1539A085" w:rsidR="00376C2F" w:rsidRPr="001C26A5" w:rsidRDefault="00376C2F" w:rsidP="0094574C">
            <w:pPr>
              <w:pStyle w:val="TableParagraph"/>
              <w:ind w:left="196" w:right="196"/>
              <w:rPr>
                <w:sz w:val="18"/>
                <w:szCs w:val="18"/>
              </w:rPr>
            </w:pPr>
            <w:r w:rsidRPr="001C26A5">
              <w:rPr>
                <w:sz w:val="18"/>
                <w:szCs w:val="18"/>
              </w:rPr>
              <w:t>12 : products issued by HO service</w:t>
            </w:r>
          </w:p>
          <w:p w14:paraId="25FFD2CF" w14:textId="0A1A9094" w:rsidR="00376C2F" w:rsidRPr="001C26A5" w:rsidRDefault="00376C2F" w:rsidP="0094574C">
            <w:pPr>
              <w:pStyle w:val="TableParagraph"/>
              <w:ind w:left="196" w:right="196"/>
              <w:rPr>
                <w:sz w:val="18"/>
                <w:szCs w:val="18"/>
              </w:rPr>
            </w:pPr>
            <w:r w:rsidRPr="001C26A5">
              <w:rPr>
                <w:sz w:val="18"/>
                <w:szCs w:val="18"/>
              </w:rPr>
              <w:t>13 : news media</w:t>
            </w:r>
          </w:p>
          <w:p w14:paraId="62472763" w14:textId="68A758E7" w:rsidR="00376C2F" w:rsidRPr="001C26A5" w:rsidRDefault="00376C2F" w:rsidP="0094574C">
            <w:pPr>
              <w:pStyle w:val="TableParagraph"/>
              <w:ind w:left="196" w:right="196"/>
              <w:rPr>
                <w:sz w:val="18"/>
                <w:szCs w:val="18"/>
              </w:rPr>
            </w:pPr>
            <w:r w:rsidRPr="001C26A5">
              <w:rPr>
                <w:sz w:val="18"/>
                <w:szCs w:val="18"/>
              </w:rPr>
              <w:t>14 : traffic data</w:t>
            </w:r>
          </w:p>
          <w:p w14:paraId="6B6BE0AF" w14:textId="65343F40" w:rsidR="002D4F33" w:rsidRDefault="00376C2F" w:rsidP="0094574C">
            <w:pPr>
              <w:pStyle w:val="TableParagraph"/>
              <w:ind w:left="196" w:right="196"/>
            </w:pPr>
            <w:r w:rsidRPr="001C26A5">
              <w:rPr>
                <w:sz w:val="18"/>
                <w:szCs w:val="18"/>
              </w:rPr>
              <w:t>15 : maritime</w:t>
            </w:r>
          </w:p>
        </w:tc>
        <w:tc>
          <w:tcPr>
            <w:tcW w:w="962" w:type="dxa"/>
          </w:tcPr>
          <w:p w14:paraId="249798E1" w14:textId="1C62E8EF" w:rsidR="002D4F33"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66D0BA97" w14:textId="7B574C4C" w:rsidR="002D4F33" w:rsidRDefault="00920B81" w:rsidP="0094574C">
            <w:pPr>
              <w:pStyle w:val="TableParagraph"/>
              <w:ind w:left="196" w:right="196"/>
              <w:rPr>
                <w:rFonts w:eastAsiaTheme="minorEastAsia"/>
                <w:sz w:val="18"/>
                <w:lang w:eastAsia="ko-KR"/>
              </w:rPr>
            </w:pPr>
            <w:ins w:id="341" w:author="GREENBLUE" w:date="2024-10-10T14:57:00Z">
              <w:r>
                <w:rPr>
                  <w:rFonts w:eastAsiaTheme="minorEastAsia"/>
                  <w:sz w:val="18"/>
                  <w:lang w:eastAsia="ko-KR"/>
                </w:rPr>
                <w:t>0</w:t>
              </w:r>
            </w:ins>
            <w:del w:id="342" w:author="GREENBLUE" w:date="2024-10-10T14:57:00Z">
              <w:r w:rsidR="003714B7" w:rsidDel="00920B81">
                <w:rPr>
                  <w:rFonts w:eastAsiaTheme="minorEastAsia" w:hint="eastAsia"/>
                  <w:sz w:val="18"/>
                  <w:lang w:eastAsia="ko-KR"/>
                </w:rPr>
                <w:delText>1</w:delText>
              </w:r>
            </w:del>
            <w:r w:rsidR="003714B7">
              <w:rPr>
                <w:rFonts w:eastAsiaTheme="minorEastAsia"/>
                <w:sz w:val="18"/>
                <w:lang w:eastAsia="ko-KR"/>
              </w:rPr>
              <w:t>, 1</w:t>
            </w:r>
          </w:p>
        </w:tc>
      </w:tr>
      <w:tr w:rsidR="002D4F33" w14:paraId="546F0424" w14:textId="77777777" w:rsidTr="0094574C">
        <w:trPr>
          <w:trHeight w:val="462"/>
        </w:trPr>
        <w:tc>
          <w:tcPr>
            <w:tcW w:w="3356" w:type="dxa"/>
            <w:vAlign w:val="center"/>
          </w:tcPr>
          <w:p w14:paraId="21B964B5" w14:textId="6AC67EE0" w:rsidR="002D4F33" w:rsidRPr="00535E33" w:rsidRDefault="002D4F33" w:rsidP="0094574C">
            <w:pPr>
              <w:pStyle w:val="TableParagraph"/>
              <w:ind w:leftChars="145" w:left="319" w:right="196"/>
              <w:rPr>
                <w:rFonts w:eastAsiaTheme="minorEastAsia"/>
                <w:sz w:val="18"/>
                <w:szCs w:val="18"/>
                <w:lang w:eastAsia="ko-KR"/>
              </w:rPr>
            </w:pPr>
            <w:r w:rsidRPr="002D4F33">
              <w:rPr>
                <w:rFonts w:eastAsiaTheme="minorEastAsia"/>
                <w:sz w:val="18"/>
                <w:szCs w:val="18"/>
                <w:lang w:eastAsia="ko-KR"/>
              </w:rPr>
              <w:t>Feature</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60594486" w14:textId="77777777" w:rsidR="002D4F33" w:rsidRDefault="002D4F33" w:rsidP="0094574C">
            <w:pPr>
              <w:pStyle w:val="TableParagraph"/>
              <w:spacing w:before="0"/>
              <w:ind w:left="196" w:right="196"/>
              <w:rPr>
                <w:rFonts w:ascii="Times New Roman"/>
                <w:sz w:val="18"/>
              </w:rPr>
            </w:pPr>
          </w:p>
        </w:tc>
        <w:tc>
          <w:tcPr>
            <w:tcW w:w="2515" w:type="dxa"/>
          </w:tcPr>
          <w:p w14:paraId="5BA6C18A" w14:textId="77777777" w:rsidR="002D4F33" w:rsidRDefault="002D4F33" w:rsidP="0094574C">
            <w:pPr>
              <w:pStyle w:val="a3"/>
              <w:spacing w:line="398" w:lineRule="auto"/>
              <w:ind w:right="220"/>
              <w:rPr>
                <w:sz w:val="18"/>
              </w:rPr>
            </w:pPr>
          </w:p>
        </w:tc>
        <w:tc>
          <w:tcPr>
            <w:tcW w:w="962" w:type="dxa"/>
          </w:tcPr>
          <w:p w14:paraId="275BA473" w14:textId="7BCF75F8" w:rsidR="002D4F33" w:rsidRDefault="008C73FC"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01C0970A" w14:textId="67C4DA08" w:rsidR="002D4F33" w:rsidRDefault="007B32E4"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7F5E69" w14:paraId="7FB55F29"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343"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344" w:author="GREENBLUE" w:date="2024-08-08T09:33:00Z">
            <w:trPr>
              <w:trHeight w:val="462"/>
            </w:trPr>
          </w:trPrChange>
        </w:trPr>
        <w:tc>
          <w:tcPr>
            <w:tcW w:w="3356" w:type="dxa"/>
            <w:tcPrChange w:id="345" w:author="GREENBLUE" w:date="2024-08-08T09:33:00Z">
              <w:tcPr>
                <w:tcW w:w="3356" w:type="dxa"/>
                <w:vAlign w:val="center"/>
              </w:tcPr>
            </w:tcPrChange>
          </w:tcPr>
          <w:p w14:paraId="3077C115" w14:textId="6A76C5B0" w:rsidR="007F5E69" w:rsidRPr="00535E33" w:rsidRDefault="007F5E69" w:rsidP="007F5E69">
            <w:pPr>
              <w:pStyle w:val="TableParagraph"/>
              <w:ind w:leftChars="245" w:left="539" w:right="196"/>
              <w:rPr>
                <w:rFonts w:eastAsiaTheme="minorEastAsia"/>
                <w:sz w:val="18"/>
                <w:szCs w:val="18"/>
                <w:lang w:eastAsia="ko-KR"/>
              </w:rPr>
            </w:pPr>
            <w:ins w:id="346" w:author="GREENBLUE" w:date="2024-08-08T09:33:00Z">
              <w:r w:rsidRPr="000225A9">
                <w:rPr>
                  <w:rFonts w:eastAsiaTheme="minorEastAsia"/>
                  <w:sz w:val="18"/>
                  <w:szCs w:val="18"/>
                </w:rPr>
                <w:t>Language</w:t>
              </w:r>
            </w:ins>
            <w:del w:id="347" w:author="GREENBLUE" w:date="2024-08-08T09:33:00Z">
              <w:r w:rsidRPr="002D4F33" w:rsidDel="00E367EC">
                <w:rPr>
                  <w:rFonts w:eastAsiaTheme="minorEastAsia"/>
                  <w:sz w:val="18"/>
                  <w:szCs w:val="18"/>
                  <w:lang w:eastAsia="ko-KR"/>
                </w:rPr>
                <w:delText>Display</w:delText>
              </w:r>
              <w:r w:rsidDel="00E367EC">
                <w:rPr>
                  <w:rFonts w:eastAsiaTheme="minorEastAsia"/>
                  <w:sz w:val="18"/>
                  <w:szCs w:val="18"/>
                  <w:lang w:eastAsia="ko-KR"/>
                </w:rPr>
                <w:delText xml:space="preserve"> </w:delText>
              </w:r>
              <w:r w:rsidRPr="002D4F33" w:rsidDel="00E367EC">
                <w:rPr>
                  <w:rFonts w:eastAsiaTheme="minorEastAsia"/>
                  <w:sz w:val="18"/>
                  <w:szCs w:val="18"/>
                  <w:lang w:eastAsia="ko-KR"/>
                </w:rPr>
                <w:delText>Name</w:delText>
              </w:r>
            </w:del>
          </w:p>
        </w:tc>
        <w:tc>
          <w:tcPr>
            <w:tcW w:w="1677" w:type="dxa"/>
            <w:tcPrChange w:id="348" w:author="GREENBLUE" w:date="2024-08-08T09:33:00Z">
              <w:tcPr>
                <w:tcW w:w="1677" w:type="dxa"/>
              </w:tcPr>
            </w:tcPrChange>
          </w:tcPr>
          <w:p w14:paraId="7D3719C4" w14:textId="77777777" w:rsidR="007F5E69" w:rsidRDefault="007F5E69" w:rsidP="007F5E69">
            <w:pPr>
              <w:pStyle w:val="TableParagraph"/>
              <w:spacing w:before="0"/>
              <w:ind w:left="196" w:right="196"/>
              <w:rPr>
                <w:rFonts w:ascii="Times New Roman"/>
                <w:sz w:val="18"/>
              </w:rPr>
            </w:pPr>
          </w:p>
        </w:tc>
        <w:tc>
          <w:tcPr>
            <w:tcW w:w="2515" w:type="dxa"/>
            <w:tcPrChange w:id="349" w:author="GREENBLUE" w:date="2024-08-08T09:33:00Z">
              <w:tcPr>
                <w:tcW w:w="2515" w:type="dxa"/>
              </w:tcPr>
            </w:tcPrChange>
          </w:tcPr>
          <w:p w14:paraId="45E47DEC" w14:textId="77777777" w:rsidR="007F5E69" w:rsidRDefault="007F5E69" w:rsidP="007F5E69">
            <w:pPr>
              <w:pStyle w:val="a3"/>
              <w:spacing w:line="398" w:lineRule="auto"/>
              <w:ind w:right="220"/>
              <w:rPr>
                <w:sz w:val="18"/>
              </w:rPr>
            </w:pPr>
          </w:p>
        </w:tc>
        <w:tc>
          <w:tcPr>
            <w:tcW w:w="962" w:type="dxa"/>
            <w:tcPrChange w:id="350" w:author="GREENBLUE" w:date="2024-08-08T09:33:00Z">
              <w:tcPr>
                <w:tcW w:w="962" w:type="dxa"/>
              </w:tcPr>
            </w:tcPrChange>
          </w:tcPr>
          <w:p w14:paraId="69BF9B2D" w14:textId="17AAE4C5" w:rsidR="007F5E69" w:rsidRDefault="007F5E69" w:rsidP="007F5E69">
            <w:pPr>
              <w:pStyle w:val="TableParagraph"/>
              <w:ind w:left="196" w:right="196"/>
              <w:rPr>
                <w:rFonts w:eastAsiaTheme="minorEastAsia"/>
                <w:sz w:val="18"/>
                <w:lang w:eastAsia="ko-KR"/>
              </w:rPr>
            </w:pPr>
            <w:ins w:id="351" w:author="GREENBLUE" w:date="2024-08-08T09:33:00Z">
              <w:r w:rsidRPr="000225A9">
                <w:rPr>
                  <w:sz w:val="18"/>
                  <w:szCs w:val="18"/>
                </w:rPr>
                <w:t>(S) TE</w:t>
              </w:r>
            </w:ins>
            <w:del w:id="352" w:author="GREENBLUE" w:date="2024-08-08T09:33:00Z">
              <w:r w:rsidDel="00E367EC">
                <w:rPr>
                  <w:rFonts w:eastAsiaTheme="minorEastAsia" w:hint="eastAsia"/>
                  <w:sz w:val="18"/>
                  <w:lang w:eastAsia="ko-KR"/>
                </w:rPr>
                <w:delText>B</w:delText>
              </w:r>
              <w:r w:rsidDel="00E367EC">
                <w:rPr>
                  <w:rFonts w:eastAsiaTheme="minorEastAsia"/>
                  <w:sz w:val="18"/>
                  <w:lang w:eastAsia="ko-KR"/>
                </w:rPr>
                <w:delText>O</w:delText>
              </w:r>
            </w:del>
          </w:p>
        </w:tc>
        <w:tc>
          <w:tcPr>
            <w:tcW w:w="1555" w:type="dxa"/>
            <w:tcPrChange w:id="353" w:author="GREENBLUE" w:date="2024-08-08T09:33:00Z">
              <w:tcPr>
                <w:tcW w:w="1555" w:type="dxa"/>
              </w:tcPr>
            </w:tcPrChange>
          </w:tcPr>
          <w:p w14:paraId="76B10262" w14:textId="68BA15AC" w:rsidR="007F5E69" w:rsidRDefault="007F5E69" w:rsidP="007F5E69">
            <w:pPr>
              <w:pStyle w:val="TableParagraph"/>
              <w:ind w:left="196" w:right="196"/>
              <w:rPr>
                <w:rFonts w:eastAsiaTheme="minorEastAsia"/>
                <w:sz w:val="18"/>
                <w:lang w:eastAsia="ko-KR"/>
              </w:rPr>
            </w:pPr>
            <w:ins w:id="354" w:author="GREENBLUE" w:date="2024-08-08T09:33:00Z">
              <w:r>
                <w:rPr>
                  <w:sz w:val="18"/>
                  <w:szCs w:val="18"/>
                </w:rPr>
                <w:t>1</w:t>
              </w:r>
              <w:r w:rsidRPr="000225A9">
                <w:rPr>
                  <w:sz w:val="18"/>
                  <w:szCs w:val="18"/>
                </w:rPr>
                <w:t>, 1</w:t>
              </w:r>
            </w:ins>
            <w:del w:id="355" w:author="GREENBLUE" w:date="2024-08-08T09:33:00Z">
              <w:r w:rsidDel="00E367EC">
                <w:rPr>
                  <w:rFonts w:eastAsiaTheme="minorEastAsia" w:hint="eastAsia"/>
                  <w:sz w:val="18"/>
                  <w:lang w:eastAsia="ko-KR"/>
                </w:rPr>
                <w:delText>0</w:delText>
              </w:r>
              <w:r w:rsidDel="00E367EC">
                <w:rPr>
                  <w:rFonts w:eastAsiaTheme="minorEastAsia"/>
                  <w:sz w:val="18"/>
                  <w:lang w:eastAsia="ko-KR"/>
                </w:rPr>
                <w:delText>, 1</w:delText>
              </w:r>
            </w:del>
          </w:p>
        </w:tc>
      </w:tr>
      <w:tr w:rsidR="007F5E69" w14:paraId="414CDCC7"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356"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357" w:author="GREENBLUE" w:date="2024-08-08T09:33:00Z">
            <w:trPr>
              <w:trHeight w:val="462"/>
            </w:trPr>
          </w:trPrChange>
        </w:trPr>
        <w:tc>
          <w:tcPr>
            <w:tcW w:w="3356" w:type="dxa"/>
            <w:tcPrChange w:id="358" w:author="GREENBLUE" w:date="2024-08-08T09:33:00Z">
              <w:tcPr>
                <w:tcW w:w="3356" w:type="dxa"/>
                <w:vAlign w:val="center"/>
              </w:tcPr>
            </w:tcPrChange>
          </w:tcPr>
          <w:p w14:paraId="7C3A95C4" w14:textId="7F3CC81E" w:rsidR="007F5E69" w:rsidRPr="00535E33" w:rsidRDefault="007F5E69" w:rsidP="007F5E69">
            <w:pPr>
              <w:pStyle w:val="TableParagraph"/>
              <w:ind w:leftChars="245" w:left="539" w:right="196"/>
              <w:rPr>
                <w:rFonts w:eastAsiaTheme="minorEastAsia"/>
                <w:sz w:val="18"/>
                <w:szCs w:val="18"/>
                <w:lang w:eastAsia="ko-KR"/>
              </w:rPr>
            </w:pPr>
            <w:ins w:id="359" w:author="GREENBLUE" w:date="2024-08-08T09:33:00Z">
              <w:r w:rsidRPr="000225A9">
                <w:rPr>
                  <w:rFonts w:eastAsiaTheme="minorEastAsia"/>
                  <w:sz w:val="18"/>
                  <w:szCs w:val="18"/>
                </w:rPr>
                <w:t>Name</w:t>
              </w:r>
            </w:ins>
            <w:del w:id="360" w:author="GREENBLUE" w:date="2024-08-08T09:33:00Z">
              <w:r w:rsidRPr="002D4F33" w:rsidDel="00E367EC">
                <w:rPr>
                  <w:rFonts w:eastAsiaTheme="minorEastAsia"/>
                  <w:sz w:val="18"/>
                  <w:szCs w:val="18"/>
                  <w:lang w:eastAsia="ko-KR"/>
                </w:rPr>
                <w:delText>Language</w:delText>
              </w:r>
            </w:del>
          </w:p>
        </w:tc>
        <w:tc>
          <w:tcPr>
            <w:tcW w:w="1677" w:type="dxa"/>
            <w:tcPrChange w:id="361" w:author="GREENBLUE" w:date="2024-08-08T09:33:00Z">
              <w:tcPr>
                <w:tcW w:w="1677" w:type="dxa"/>
              </w:tcPr>
            </w:tcPrChange>
          </w:tcPr>
          <w:p w14:paraId="6E907709" w14:textId="77777777" w:rsidR="007F5E69" w:rsidRDefault="007F5E69" w:rsidP="007F5E69">
            <w:pPr>
              <w:pStyle w:val="TableParagraph"/>
              <w:spacing w:before="0"/>
              <w:ind w:left="196" w:right="196"/>
              <w:rPr>
                <w:rFonts w:ascii="Times New Roman"/>
                <w:sz w:val="18"/>
              </w:rPr>
            </w:pPr>
          </w:p>
        </w:tc>
        <w:tc>
          <w:tcPr>
            <w:tcW w:w="2515" w:type="dxa"/>
            <w:tcPrChange w:id="362" w:author="GREENBLUE" w:date="2024-08-08T09:33:00Z">
              <w:tcPr>
                <w:tcW w:w="2515" w:type="dxa"/>
              </w:tcPr>
            </w:tcPrChange>
          </w:tcPr>
          <w:p w14:paraId="373397C5" w14:textId="77777777" w:rsidR="007F5E69" w:rsidRDefault="007F5E69" w:rsidP="007F5E69">
            <w:pPr>
              <w:pStyle w:val="a3"/>
              <w:spacing w:line="398" w:lineRule="auto"/>
              <w:ind w:right="220"/>
              <w:rPr>
                <w:sz w:val="18"/>
              </w:rPr>
            </w:pPr>
          </w:p>
        </w:tc>
        <w:tc>
          <w:tcPr>
            <w:tcW w:w="962" w:type="dxa"/>
            <w:tcPrChange w:id="363" w:author="GREENBLUE" w:date="2024-08-08T09:33:00Z">
              <w:tcPr>
                <w:tcW w:w="962" w:type="dxa"/>
              </w:tcPr>
            </w:tcPrChange>
          </w:tcPr>
          <w:p w14:paraId="51523203" w14:textId="26B3E58C" w:rsidR="007F5E69" w:rsidRDefault="007F5E69" w:rsidP="007F5E69">
            <w:pPr>
              <w:pStyle w:val="TableParagraph"/>
              <w:ind w:left="196" w:right="196"/>
              <w:rPr>
                <w:rFonts w:eastAsiaTheme="minorEastAsia"/>
                <w:sz w:val="18"/>
                <w:lang w:eastAsia="ko-KR"/>
              </w:rPr>
            </w:pPr>
            <w:ins w:id="364" w:author="GREENBLUE" w:date="2024-08-08T09:33:00Z">
              <w:r w:rsidRPr="000225A9">
                <w:rPr>
                  <w:sz w:val="18"/>
                  <w:szCs w:val="18"/>
                </w:rPr>
                <w:t>(S) TE</w:t>
              </w:r>
            </w:ins>
            <w:del w:id="365" w:author="GREENBLUE" w:date="2024-08-08T09:33:00Z">
              <w:r w:rsidDel="00E367EC">
                <w:rPr>
                  <w:rFonts w:eastAsiaTheme="minorEastAsia" w:hint="eastAsia"/>
                  <w:sz w:val="18"/>
                  <w:lang w:eastAsia="ko-KR"/>
                </w:rPr>
                <w:delText>T</w:delText>
              </w:r>
              <w:r w:rsidDel="00E367EC">
                <w:rPr>
                  <w:rFonts w:eastAsiaTheme="minorEastAsia"/>
                  <w:sz w:val="18"/>
                  <w:lang w:eastAsia="ko-KR"/>
                </w:rPr>
                <w:delText>E</w:delText>
              </w:r>
            </w:del>
          </w:p>
        </w:tc>
        <w:tc>
          <w:tcPr>
            <w:tcW w:w="1555" w:type="dxa"/>
            <w:tcPrChange w:id="366" w:author="GREENBLUE" w:date="2024-08-08T09:33:00Z">
              <w:tcPr>
                <w:tcW w:w="1555" w:type="dxa"/>
              </w:tcPr>
            </w:tcPrChange>
          </w:tcPr>
          <w:p w14:paraId="595587F0" w14:textId="26BAE0B0" w:rsidR="007F5E69" w:rsidRDefault="007F5E69" w:rsidP="007F5E69">
            <w:pPr>
              <w:pStyle w:val="TableParagraph"/>
              <w:ind w:left="196" w:right="196"/>
              <w:rPr>
                <w:rFonts w:eastAsiaTheme="minorEastAsia"/>
                <w:sz w:val="18"/>
                <w:lang w:eastAsia="ko-KR"/>
              </w:rPr>
            </w:pPr>
            <w:ins w:id="367" w:author="GREENBLUE" w:date="2024-08-08T09:33:00Z">
              <w:r w:rsidRPr="000225A9">
                <w:rPr>
                  <w:sz w:val="18"/>
                  <w:szCs w:val="18"/>
                </w:rPr>
                <w:t>1, 1</w:t>
              </w:r>
            </w:ins>
            <w:del w:id="368" w:author="GREENBLUE" w:date="2024-08-08T09:33:00Z">
              <w:r w:rsidDel="00E367EC">
                <w:rPr>
                  <w:rFonts w:eastAsiaTheme="minorEastAsia" w:hint="eastAsia"/>
                  <w:sz w:val="18"/>
                  <w:lang w:eastAsia="ko-KR"/>
                </w:rPr>
                <w:delText>0</w:delText>
              </w:r>
              <w:r w:rsidDel="00E367EC">
                <w:rPr>
                  <w:rFonts w:eastAsiaTheme="minorEastAsia"/>
                  <w:sz w:val="18"/>
                  <w:lang w:eastAsia="ko-KR"/>
                </w:rPr>
                <w:delText>, 1</w:delText>
              </w:r>
            </w:del>
          </w:p>
        </w:tc>
      </w:tr>
      <w:tr w:rsidR="007F5E69" w14:paraId="43FCB3DA" w14:textId="77777777" w:rsidTr="008C524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369" w:author="GREENBLUE" w:date="2024-08-08T09:33: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370" w:author="GREENBLUE" w:date="2024-08-08T09:33:00Z">
            <w:trPr>
              <w:trHeight w:val="462"/>
            </w:trPr>
          </w:trPrChange>
        </w:trPr>
        <w:tc>
          <w:tcPr>
            <w:tcW w:w="3356" w:type="dxa"/>
            <w:tcPrChange w:id="371" w:author="GREENBLUE" w:date="2024-08-08T09:33:00Z">
              <w:tcPr>
                <w:tcW w:w="3356" w:type="dxa"/>
                <w:vAlign w:val="center"/>
              </w:tcPr>
            </w:tcPrChange>
          </w:tcPr>
          <w:p w14:paraId="40409E6F" w14:textId="4A6D5F4D" w:rsidR="007F5E69" w:rsidRPr="00535E33" w:rsidRDefault="007F5E69" w:rsidP="007F5E69">
            <w:pPr>
              <w:pStyle w:val="TableParagraph"/>
              <w:ind w:leftChars="245" w:left="539" w:right="196"/>
              <w:rPr>
                <w:rFonts w:eastAsiaTheme="minorEastAsia"/>
                <w:sz w:val="18"/>
                <w:szCs w:val="18"/>
                <w:lang w:eastAsia="ko-KR"/>
              </w:rPr>
            </w:pPr>
            <w:ins w:id="372" w:author="GREENBLUE" w:date="2024-08-08T09:33:00Z">
              <w:r w:rsidRPr="000225A9">
                <w:rPr>
                  <w:rFonts w:eastAsiaTheme="minorEastAsia"/>
                  <w:sz w:val="18"/>
                  <w:szCs w:val="18"/>
                </w:rPr>
                <w:lastRenderedPageBreak/>
                <w:t>Name</w:t>
              </w:r>
              <w:r>
                <w:rPr>
                  <w:rFonts w:eastAsiaTheme="minorEastAsia"/>
                  <w:sz w:val="18"/>
                  <w:szCs w:val="18"/>
                </w:rPr>
                <w:t xml:space="preserve"> Usage</w:t>
              </w:r>
            </w:ins>
            <w:del w:id="373" w:author="GREENBLUE" w:date="2024-08-08T09:33:00Z">
              <w:r w:rsidRPr="002D4F33" w:rsidDel="00E367EC">
                <w:rPr>
                  <w:rFonts w:eastAsiaTheme="minorEastAsia"/>
                  <w:sz w:val="18"/>
                  <w:szCs w:val="18"/>
                  <w:lang w:eastAsia="ko-KR"/>
                </w:rPr>
                <w:delText>Name</w:delText>
              </w:r>
            </w:del>
          </w:p>
        </w:tc>
        <w:tc>
          <w:tcPr>
            <w:tcW w:w="1677" w:type="dxa"/>
            <w:tcPrChange w:id="374" w:author="GREENBLUE" w:date="2024-08-08T09:33:00Z">
              <w:tcPr>
                <w:tcW w:w="1677" w:type="dxa"/>
              </w:tcPr>
            </w:tcPrChange>
          </w:tcPr>
          <w:p w14:paraId="0A0AD761" w14:textId="77777777" w:rsidR="007F5E69" w:rsidRDefault="007F5E69" w:rsidP="007F5E69">
            <w:pPr>
              <w:pStyle w:val="TableParagraph"/>
              <w:spacing w:before="0"/>
              <w:ind w:left="196" w:right="196"/>
              <w:rPr>
                <w:rFonts w:ascii="Times New Roman"/>
                <w:sz w:val="18"/>
              </w:rPr>
            </w:pPr>
          </w:p>
        </w:tc>
        <w:tc>
          <w:tcPr>
            <w:tcW w:w="2515" w:type="dxa"/>
            <w:tcPrChange w:id="375" w:author="GREENBLUE" w:date="2024-08-08T09:33:00Z">
              <w:tcPr>
                <w:tcW w:w="2515" w:type="dxa"/>
              </w:tcPr>
            </w:tcPrChange>
          </w:tcPr>
          <w:p w14:paraId="60EDF07A" w14:textId="77777777" w:rsidR="007F5E69" w:rsidRPr="00C46838" w:rsidRDefault="007F5E69" w:rsidP="007F5E69">
            <w:pPr>
              <w:pStyle w:val="TableParagraph"/>
              <w:spacing w:before="54"/>
              <w:ind w:left="97" w:right="239"/>
              <w:rPr>
                <w:ins w:id="376" w:author="GREENBLUE" w:date="2024-08-08T09:33:00Z"/>
                <w:spacing w:val="-1"/>
                <w:sz w:val="18"/>
                <w:szCs w:val="18"/>
              </w:rPr>
            </w:pPr>
            <w:ins w:id="377" w:author="GREENBLUE" w:date="2024-08-08T09:33: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232F5A8E" w14:textId="77777777" w:rsidR="007F5E69" w:rsidRPr="00C46838" w:rsidRDefault="007F5E69" w:rsidP="007F5E69">
            <w:pPr>
              <w:pStyle w:val="TableParagraph"/>
              <w:spacing w:before="54"/>
              <w:ind w:left="97" w:right="239"/>
              <w:rPr>
                <w:ins w:id="378" w:author="GREENBLUE" w:date="2024-08-08T09:33:00Z"/>
                <w:spacing w:val="-1"/>
                <w:sz w:val="18"/>
                <w:szCs w:val="18"/>
              </w:rPr>
            </w:pPr>
            <w:ins w:id="379" w:author="GREENBLUE" w:date="2024-08-08T09:33:00Z">
              <w:r w:rsidRPr="00C46838">
                <w:rPr>
                  <w:rFonts w:eastAsiaTheme="minorEastAsia"/>
                  <w:spacing w:val="-1"/>
                  <w:sz w:val="18"/>
                  <w:szCs w:val="18"/>
                  <w:lang w:eastAsia="ko-KR"/>
                </w:rPr>
                <w:t>2 :</w:t>
              </w:r>
              <w:r>
                <w:rPr>
                  <w:spacing w:val="-1"/>
                  <w:sz w:val="18"/>
                  <w:szCs w:val="18"/>
                </w:rPr>
                <w:t xml:space="preserve"> alternate name display</w:t>
              </w:r>
            </w:ins>
          </w:p>
          <w:p w14:paraId="5CF5498D" w14:textId="6AB1B214" w:rsidR="007F5E69" w:rsidRDefault="007F5E69" w:rsidP="007F5E69">
            <w:pPr>
              <w:pStyle w:val="a3"/>
              <w:spacing w:line="398" w:lineRule="auto"/>
              <w:ind w:right="220"/>
              <w:rPr>
                <w:sz w:val="18"/>
              </w:rPr>
            </w:pPr>
            <w:ins w:id="380" w:author="GREENBLUE" w:date="2024-08-08T09:33: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62" w:type="dxa"/>
            <w:tcPrChange w:id="381" w:author="GREENBLUE" w:date="2024-08-08T09:33:00Z">
              <w:tcPr>
                <w:tcW w:w="962" w:type="dxa"/>
              </w:tcPr>
            </w:tcPrChange>
          </w:tcPr>
          <w:p w14:paraId="49139198" w14:textId="7C031A7F" w:rsidR="007F5E69" w:rsidRDefault="007F5E69" w:rsidP="007F5E69">
            <w:pPr>
              <w:pStyle w:val="TableParagraph"/>
              <w:ind w:left="196" w:right="196"/>
              <w:rPr>
                <w:rFonts w:eastAsiaTheme="minorEastAsia"/>
                <w:sz w:val="18"/>
                <w:lang w:eastAsia="ko-KR"/>
              </w:rPr>
            </w:pPr>
            <w:ins w:id="382" w:author="GREENBLUE" w:date="2024-08-08T09:33:00Z">
              <w:r w:rsidRPr="000225A9">
                <w:rPr>
                  <w:sz w:val="18"/>
                  <w:szCs w:val="18"/>
                </w:rPr>
                <w:t>(S) E</w:t>
              </w:r>
              <w:r>
                <w:rPr>
                  <w:sz w:val="18"/>
                  <w:szCs w:val="18"/>
                </w:rPr>
                <w:t>N</w:t>
              </w:r>
            </w:ins>
            <w:del w:id="383" w:author="GREENBLUE" w:date="2024-08-08T09:33:00Z">
              <w:r w:rsidDel="00E367EC">
                <w:rPr>
                  <w:rFonts w:eastAsiaTheme="minorEastAsia" w:hint="eastAsia"/>
                  <w:sz w:val="18"/>
                  <w:lang w:eastAsia="ko-KR"/>
                </w:rPr>
                <w:delText>T</w:delText>
              </w:r>
              <w:r w:rsidDel="00E367EC">
                <w:rPr>
                  <w:rFonts w:eastAsiaTheme="minorEastAsia"/>
                  <w:sz w:val="18"/>
                  <w:lang w:eastAsia="ko-KR"/>
                </w:rPr>
                <w:delText>E</w:delText>
              </w:r>
            </w:del>
          </w:p>
        </w:tc>
        <w:tc>
          <w:tcPr>
            <w:tcW w:w="1555" w:type="dxa"/>
            <w:tcPrChange w:id="384" w:author="GREENBLUE" w:date="2024-08-08T09:33:00Z">
              <w:tcPr>
                <w:tcW w:w="1555" w:type="dxa"/>
              </w:tcPr>
            </w:tcPrChange>
          </w:tcPr>
          <w:p w14:paraId="0EC5593A" w14:textId="538DF8E6" w:rsidR="007F5E69" w:rsidRDefault="007F5E69" w:rsidP="007F5E69">
            <w:pPr>
              <w:pStyle w:val="TableParagraph"/>
              <w:ind w:left="196" w:right="196"/>
              <w:rPr>
                <w:rFonts w:eastAsiaTheme="minorEastAsia"/>
                <w:sz w:val="18"/>
                <w:lang w:eastAsia="ko-KR"/>
              </w:rPr>
            </w:pPr>
            <w:ins w:id="385" w:author="GREENBLUE" w:date="2024-08-08T09:33:00Z">
              <w:r>
                <w:rPr>
                  <w:sz w:val="18"/>
                  <w:szCs w:val="18"/>
                </w:rPr>
                <w:t>0</w:t>
              </w:r>
              <w:r w:rsidRPr="000225A9">
                <w:rPr>
                  <w:sz w:val="18"/>
                  <w:szCs w:val="18"/>
                </w:rPr>
                <w:t>, 1</w:t>
              </w:r>
            </w:ins>
            <w:del w:id="386" w:author="GREENBLUE" w:date="2024-08-08T09:33:00Z">
              <w:r w:rsidDel="00E367EC">
                <w:rPr>
                  <w:rFonts w:eastAsiaTheme="minorEastAsia" w:hint="eastAsia"/>
                  <w:sz w:val="18"/>
                  <w:lang w:eastAsia="ko-KR"/>
                </w:rPr>
                <w:delText>1</w:delText>
              </w:r>
              <w:r w:rsidDel="00E367EC">
                <w:rPr>
                  <w:rFonts w:eastAsiaTheme="minorEastAsia"/>
                  <w:sz w:val="18"/>
                  <w:lang w:eastAsia="ko-KR"/>
                </w:rPr>
                <w:delText>, 1</w:delText>
              </w:r>
            </w:del>
          </w:p>
        </w:tc>
      </w:tr>
      <w:tr w:rsidR="00535E33" w14:paraId="5D816C74" w14:textId="77777777" w:rsidTr="0094574C">
        <w:trPr>
          <w:trHeight w:val="462"/>
        </w:trPr>
        <w:tc>
          <w:tcPr>
            <w:tcW w:w="3356" w:type="dxa"/>
            <w:vAlign w:val="center"/>
          </w:tcPr>
          <w:p w14:paraId="4D33C81B" w14:textId="5FEFA17F" w:rsidR="00535E33" w:rsidRPr="00535E33" w:rsidRDefault="00535E33" w:rsidP="0094574C">
            <w:pPr>
              <w:pStyle w:val="TableParagraph"/>
              <w:ind w:leftChars="45" w:left="99" w:right="196"/>
              <w:rPr>
                <w:rFonts w:eastAsiaTheme="minorEastAsia"/>
                <w:sz w:val="18"/>
                <w:szCs w:val="18"/>
                <w:lang w:eastAsia="ko-KR"/>
              </w:rPr>
            </w:pPr>
            <w:r w:rsidRPr="00535E33">
              <w:rPr>
                <w:rFonts w:eastAsiaTheme="minorEastAsia"/>
                <w:sz w:val="18"/>
                <w:szCs w:val="18"/>
                <w:lang w:eastAsia="ko-KR"/>
              </w:rPr>
              <w:t>Support</w:t>
            </w:r>
            <w:r>
              <w:rPr>
                <w:rFonts w:eastAsiaTheme="minorEastAsia"/>
                <w:sz w:val="18"/>
                <w:szCs w:val="18"/>
                <w:lang w:eastAsia="ko-KR"/>
              </w:rPr>
              <w:t xml:space="preserve"> </w:t>
            </w:r>
            <w:r w:rsidRPr="00535E33">
              <w:rPr>
                <w:rFonts w:eastAsiaTheme="minorEastAsia"/>
                <w:sz w:val="18"/>
                <w:szCs w:val="18"/>
                <w:lang w:eastAsia="ko-KR"/>
              </w:rPr>
              <w:t>File</w:t>
            </w:r>
          </w:p>
        </w:tc>
        <w:tc>
          <w:tcPr>
            <w:tcW w:w="1677" w:type="dxa"/>
          </w:tcPr>
          <w:p w14:paraId="5690973D" w14:textId="77777777" w:rsidR="00535E33" w:rsidRDefault="00535E33" w:rsidP="0094574C">
            <w:pPr>
              <w:pStyle w:val="TableParagraph"/>
              <w:spacing w:before="0"/>
              <w:ind w:left="196" w:right="196"/>
              <w:rPr>
                <w:rFonts w:ascii="Times New Roman"/>
                <w:sz w:val="18"/>
              </w:rPr>
            </w:pPr>
          </w:p>
        </w:tc>
        <w:tc>
          <w:tcPr>
            <w:tcW w:w="2515" w:type="dxa"/>
          </w:tcPr>
          <w:p w14:paraId="0406DA6D" w14:textId="77777777" w:rsidR="00535E33" w:rsidRDefault="00535E33" w:rsidP="0094574C">
            <w:pPr>
              <w:pStyle w:val="a3"/>
              <w:spacing w:line="398" w:lineRule="auto"/>
              <w:ind w:right="220"/>
              <w:rPr>
                <w:sz w:val="18"/>
              </w:rPr>
            </w:pPr>
          </w:p>
        </w:tc>
        <w:tc>
          <w:tcPr>
            <w:tcW w:w="962" w:type="dxa"/>
          </w:tcPr>
          <w:p w14:paraId="15F64438" w14:textId="3818A48C"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3A3C9CC" w14:textId="36367D5E" w:rsidR="00535E33" w:rsidRDefault="00535E33" w:rsidP="0094574C">
            <w:pPr>
              <w:pStyle w:val="TableParagraph"/>
              <w:ind w:left="196" w:right="196"/>
              <w:rPr>
                <w:rFonts w:eastAsiaTheme="minorEastAsia"/>
                <w:sz w:val="18"/>
                <w:lang w:eastAsia="ko-KR"/>
              </w:rPr>
            </w:pPr>
            <w:r>
              <w:rPr>
                <w:rFonts w:eastAsiaTheme="minorEastAsia"/>
                <w:sz w:val="18"/>
                <w:lang w:eastAsia="ko-KR"/>
              </w:rPr>
              <w:t xml:space="preserve">0, </w:t>
            </w:r>
            <w:del w:id="387" w:author="USER" w:date="2024-03-22T19:44:00Z">
              <w:r w:rsidDel="00D6460D">
                <w:rPr>
                  <w:rFonts w:eastAsiaTheme="minorEastAsia"/>
                  <w:sz w:val="18"/>
                  <w:lang w:eastAsia="ko-KR"/>
                </w:rPr>
                <w:delText>1</w:delText>
              </w:r>
            </w:del>
            <w:ins w:id="388" w:author="USER" w:date="2024-03-22T19:44:00Z">
              <w:r w:rsidR="00D6460D">
                <w:rPr>
                  <w:rFonts w:eastAsiaTheme="minorEastAsia"/>
                  <w:sz w:val="18"/>
                  <w:lang w:eastAsia="ko-KR"/>
                </w:rPr>
                <w:t>*</w:t>
              </w:r>
            </w:ins>
          </w:p>
        </w:tc>
      </w:tr>
      <w:tr w:rsidR="000B323F" w14:paraId="62D9DB5A" w14:textId="77777777" w:rsidTr="0094574C">
        <w:trPr>
          <w:trHeight w:val="462"/>
        </w:trPr>
        <w:tc>
          <w:tcPr>
            <w:tcW w:w="3356" w:type="dxa"/>
            <w:vAlign w:val="center"/>
          </w:tcPr>
          <w:p w14:paraId="29758631" w14:textId="60CFAB17" w:rsidR="000B323F" w:rsidRPr="004857F3" w:rsidRDefault="000B323F" w:rsidP="0094574C">
            <w:pPr>
              <w:pStyle w:val="TableParagraph"/>
              <w:ind w:leftChars="145" w:left="319" w:right="196"/>
              <w:rPr>
                <w:sz w:val="18"/>
                <w:szCs w:val="18"/>
              </w:rPr>
            </w:pPr>
            <w:r w:rsidRPr="004857F3">
              <w:rPr>
                <w:sz w:val="18"/>
                <w:szCs w:val="18"/>
              </w:rPr>
              <w:t>Comment</w:t>
            </w:r>
          </w:p>
        </w:tc>
        <w:tc>
          <w:tcPr>
            <w:tcW w:w="1677" w:type="dxa"/>
          </w:tcPr>
          <w:p w14:paraId="1CA9DC58" w14:textId="77777777" w:rsidR="000B323F" w:rsidRDefault="000B323F" w:rsidP="0094574C">
            <w:pPr>
              <w:pStyle w:val="TableParagraph"/>
              <w:spacing w:before="0"/>
              <w:ind w:left="196" w:right="196"/>
              <w:rPr>
                <w:rFonts w:ascii="Times New Roman"/>
                <w:sz w:val="18"/>
              </w:rPr>
            </w:pPr>
          </w:p>
        </w:tc>
        <w:tc>
          <w:tcPr>
            <w:tcW w:w="2515" w:type="dxa"/>
          </w:tcPr>
          <w:p w14:paraId="3B76EDF1" w14:textId="77777777" w:rsidR="000B323F" w:rsidRDefault="000B323F" w:rsidP="0094574C">
            <w:pPr>
              <w:pStyle w:val="a3"/>
              <w:spacing w:line="398" w:lineRule="auto"/>
              <w:ind w:right="220"/>
              <w:rPr>
                <w:rFonts w:eastAsiaTheme="minorEastAsia"/>
                <w:sz w:val="18"/>
                <w:lang w:eastAsia="ko-KR"/>
              </w:rPr>
            </w:pPr>
          </w:p>
        </w:tc>
        <w:tc>
          <w:tcPr>
            <w:tcW w:w="962" w:type="dxa"/>
          </w:tcPr>
          <w:p w14:paraId="5C930573" w14:textId="369C9535" w:rsidR="000B323F"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F44F0E3" w14:textId="44043861" w:rsidR="000B323F"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1E012854" w14:textId="77777777" w:rsidTr="0094574C">
        <w:trPr>
          <w:trHeight w:val="462"/>
        </w:trPr>
        <w:tc>
          <w:tcPr>
            <w:tcW w:w="3356" w:type="dxa"/>
            <w:vAlign w:val="center"/>
          </w:tcPr>
          <w:p w14:paraId="2BC349E5" w14:textId="4B53E2E0" w:rsidR="00CF0EFE" w:rsidRPr="004857F3" w:rsidRDefault="000B323F" w:rsidP="0094574C">
            <w:pPr>
              <w:pStyle w:val="TableParagraph"/>
              <w:ind w:leftChars="145" w:left="319" w:right="196"/>
              <w:rPr>
                <w:sz w:val="18"/>
                <w:szCs w:val="18"/>
              </w:rPr>
            </w:pPr>
            <w:r w:rsidRPr="004857F3">
              <w:rPr>
                <w:sz w:val="18"/>
                <w:szCs w:val="18"/>
              </w:rPr>
              <w:t>D</w:t>
            </w:r>
            <w:r w:rsidR="00CF0EFE" w:rsidRPr="004857F3">
              <w:rPr>
                <w:sz w:val="18"/>
                <w:szCs w:val="18"/>
              </w:rPr>
              <w:t>igital</w:t>
            </w:r>
            <w:r w:rsidRPr="004857F3">
              <w:rPr>
                <w:sz w:val="18"/>
                <w:szCs w:val="18"/>
              </w:rPr>
              <w:t xml:space="preserve"> </w:t>
            </w:r>
            <w:r w:rsidR="00CF0EFE" w:rsidRPr="004857F3">
              <w:rPr>
                <w:sz w:val="18"/>
                <w:szCs w:val="18"/>
              </w:rPr>
              <w:t>Signature</w:t>
            </w:r>
            <w:ins w:id="389" w:author="USER" w:date="2024-03-28T00:46:00Z">
              <w:r w:rsidR="004857F3" w:rsidRPr="004857F3">
                <w:rPr>
                  <w:sz w:val="18"/>
                  <w:szCs w:val="18"/>
                </w:rPr>
                <w:t xml:space="preserve"> Reference</w:t>
              </w:r>
            </w:ins>
          </w:p>
        </w:tc>
        <w:tc>
          <w:tcPr>
            <w:tcW w:w="1677" w:type="dxa"/>
          </w:tcPr>
          <w:p w14:paraId="7DF69D98" w14:textId="77777777" w:rsidR="00CF0EFE" w:rsidRDefault="00CF0EFE" w:rsidP="0094574C">
            <w:pPr>
              <w:pStyle w:val="TableParagraph"/>
              <w:spacing w:before="0"/>
              <w:ind w:left="196" w:right="196"/>
              <w:rPr>
                <w:rFonts w:ascii="Times New Roman"/>
                <w:sz w:val="18"/>
              </w:rPr>
            </w:pPr>
          </w:p>
        </w:tc>
        <w:tc>
          <w:tcPr>
            <w:tcW w:w="2515" w:type="dxa"/>
          </w:tcPr>
          <w:p w14:paraId="7908D464" w14:textId="0F379BE7" w:rsidR="00CF0EFE" w:rsidRPr="004857F3" w:rsidRDefault="00CF0EFE" w:rsidP="0094574C">
            <w:pPr>
              <w:pStyle w:val="TableParagraph"/>
              <w:ind w:left="196" w:right="196"/>
              <w:rPr>
                <w:rFonts w:eastAsiaTheme="minorEastAsia"/>
                <w:sz w:val="18"/>
                <w:lang w:eastAsia="ko-KR"/>
              </w:rPr>
            </w:pPr>
            <w:del w:id="390" w:author="USER" w:date="2024-03-28T00:46:00Z">
              <w:r w:rsidRPr="00B17164" w:rsidDel="004857F3">
                <w:rPr>
                  <w:rFonts w:eastAsiaTheme="minorEastAsia" w:hint="eastAsia"/>
                  <w:sz w:val="18"/>
                  <w:lang w:eastAsia="ko-KR"/>
                </w:rPr>
                <w:delText>1</w:delText>
              </w:r>
              <w:r w:rsidRPr="00B17164" w:rsidDel="004857F3">
                <w:rPr>
                  <w:rFonts w:eastAsiaTheme="minorEastAsia"/>
                  <w:sz w:val="18"/>
                  <w:lang w:eastAsia="ko-KR"/>
                </w:rPr>
                <w:delText xml:space="preserve"> : dsa</w:delText>
              </w:r>
            </w:del>
            <w:ins w:id="391" w:author="USER" w:date="2024-03-28T00:46:00Z">
              <w:r w:rsidR="004857F3" w:rsidRPr="004857F3">
                <w:rPr>
                  <w:rFonts w:eastAsiaTheme="minorEastAsia"/>
                  <w:sz w:val="18"/>
                  <w:lang w:eastAsia="ko-KR"/>
                </w:rPr>
                <w:t>8 : ECDSA-384-SHA2</w:t>
              </w:r>
            </w:ins>
          </w:p>
        </w:tc>
        <w:tc>
          <w:tcPr>
            <w:tcW w:w="962" w:type="dxa"/>
          </w:tcPr>
          <w:p w14:paraId="62C8EA0D" w14:textId="6DF7849D" w:rsidR="00CF0EFE"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50C7D9F3" w14:textId="27C931BA" w:rsidR="00CF0EFE" w:rsidRDefault="00754738" w:rsidP="0094574C">
            <w:pPr>
              <w:pStyle w:val="TableParagraph"/>
              <w:ind w:left="196" w:right="196"/>
              <w:rPr>
                <w:rFonts w:eastAsiaTheme="minorEastAsia"/>
                <w:sz w:val="18"/>
                <w:lang w:eastAsia="ko-KR"/>
              </w:rPr>
            </w:pPr>
            <w:r>
              <w:rPr>
                <w:rFonts w:eastAsiaTheme="minorEastAsia"/>
                <w:sz w:val="18"/>
                <w:lang w:eastAsia="ko-KR"/>
              </w:rPr>
              <w:t>1, 1</w:t>
            </w:r>
          </w:p>
        </w:tc>
      </w:tr>
      <w:tr w:rsidR="00CF0EFE" w14:paraId="1DDDC65F" w14:textId="77777777" w:rsidTr="0094574C">
        <w:trPr>
          <w:trHeight w:val="462"/>
        </w:trPr>
        <w:tc>
          <w:tcPr>
            <w:tcW w:w="3356" w:type="dxa"/>
          </w:tcPr>
          <w:p w14:paraId="0023AD60" w14:textId="35367568"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D</w:t>
            </w:r>
            <w:r w:rsidR="00CF0EFE" w:rsidRPr="00801538">
              <w:rPr>
                <w:sz w:val="18"/>
                <w:szCs w:val="18"/>
              </w:rPr>
              <w:t>igital</w:t>
            </w:r>
            <w:r>
              <w:rPr>
                <w:sz w:val="18"/>
                <w:szCs w:val="18"/>
              </w:rPr>
              <w:t xml:space="preserve"> </w:t>
            </w:r>
            <w:r w:rsidR="00CF0EFE" w:rsidRPr="00801538">
              <w:rPr>
                <w:sz w:val="18"/>
                <w:szCs w:val="18"/>
              </w:rPr>
              <w:t>Signature</w:t>
            </w:r>
            <w:r>
              <w:rPr>
                <w:sz w:val="18"/>
                <w:szCs w:val="18"/>
              </w:rPr>
              <w:t xml:space="preserve"> </w:t>
            </w:r>
            <w:r w:rsidR="00CF0EFE" w:rsidRPr="00801538">
              <w:rPr>
                <w:sz w:val="18"/>
                <w:szCs w:val="18"/>
              </w:rPr>
              <w:t>Value</w:t>
            </w:r>
          </w:p>
        </w:tc>
        <w:tc>
          <w:tcPr>
            <w:tcW w:w="1677" w:type="dxa"/>
          </w:tcPr>
          <w:p w14:paraId="73BEFBF0" w14:textId="77777777" w:rsidR="00CF0EFE" w:rsidRDefault="00CF0EFE" w:rsidP="0094574C">
            <w:pPr>
              <w:pStyle w:val="TableParagraph"/>
              <w:spacing w:before="0"/>
              <w:ind w:left="196" w:right="196"/>
              <w:rPr>
                <w:rFonts w:ascii="Times New Roman"/>
                <w:sz w:val="18"/>
              </w:rPr>
            </w:pPr>
          </w:p>
        </w:tc>
        <w:tc>
          <w:tcPr>
            <w:tcW w:w="2515" w:type="dxa"/>
          </w:tcPr>
          <w:p w14:paraId="00D422A4" w14:textId="77777777" w:rsidR="00CF0EFE" w:rsidRDefault="00CF0EFE" w:rsidP="0094574C">
            <w:pPr>
              <w:pStyle w:val="a3"/>
              <w:spacing w:line="398" w:lineRule="auto"/>
              <w:ind w:right="220"/>
              <w:rPr>
                <w:sz w:val="18"/>
              </w:rPr>
            </w:pPr>
          </w:p>
        </w:tc>
        <w:tc>
          <w:tcPr>
            <w:tcW w:w="962" w:type="dxa"/>
          </w:tcPr>
          <w:p w14:paraId="6541ABFE" w14:textId="617DDFA4"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37014E1" w14:textId="70B4A56C"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6C1E8416" w14:textId="77777777" w:rsidTr="0094574C">
        <w:trPr>
          <w:trHeight w:val="462"/>
        </w:trPr>
        <w:tc>
          <w:tcPr>
            <w:tcW w:w="3356" w:type="dxa"/>
          </w:tcPr>
          <w:p w14:paraId="0C752060" w14:textId="009FBD21"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E</w:t>
            </w:r>
            <w:r w:rsidR="00CF0EFE" w:rsidRPr="00801538">
              <w:rPr>
                <w:sz w:val="18"/>
                <w:szCs w:val="18"/>
              </w:rPr>
              <w:t>dition</w:t>
            </w:r>
            <w:r>
              <w:rPr>
                <w:sz w:val="18"/>
                <w:szCs w:val="18"/>
              </w:rPr>
              <w:t xml:space="preserve"> </w:t>
            </w:r>
            <w:r w:rsidR="00CF0EFE" w:rsidRPr="00801538">
              <w:rPr>
                <w:sz w:val="18"/>
                <w:szCs w:val="18"/>
              </w:rPr>
              <w:t>Number</w:t>
            </w:r>
          </w:p>
        </w:tc>
        <w:tc>
          <w:tcPr>
            <w:tcW w:w="1677" w:type="dxa"/>
          </w:tcPr>
          <w:p w14:paraId="0467AAF7" w14:textId="77777777" w:rsidR="00CF0EFE" w:rsidRDefault="00CF0EFE" w:rsidP="0094574C">
            <w:pPr>
              <w:pStyle w:val="TableParagraph"/>
              <w:spacing w:before="0"/>
              <w:ind w:left="196" w:right="196"/>
              <w:rPr>
                <w:rFonts w:ascii="Times New Roman"/>
                <w:sz w:val="18"/>
              </w:rPr>
            </w:pPr>
          </w:p>
        </w:tc>
        <w:tc>
          <w:tcPr>
            <w:tcW w:w="2515" w:type="dxa"/>
          </w:tcPr>
          <w:p w14:paraId="18168007" w14:textId="77777777" w:rsidR="00CF0EFE" w:rsidRDefault="00CF0EFE" w:rsidP="0094574C">
            <w:pPr>
              <w:pStyle w:val="a3"/>
              <w:spacing w:line="398" w:lineRule="auto"/>
              <w:ind w:right="220"/>
              <w:rPr>
                <w:sz w:val="18"/>
              </w:rPr>
            </w:pPr>
          </w:p>
        </w:tc>
        <w:tc>
          <w:tcPr>
            <w:tcW w:w="962" w:type="dxa"/>
          </w:tcPr>
          <w:p w14:paraId="323A4C29" w14:textId="7B513BA6"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887C8B" w14:textId="0FB0451C"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13794BD7" w14:textId="77777777" w:rsidTr="0094574C">
        <w:trPr>
          <w:trHeight w:val="462"/>
        </w:trPr>
        <w:tc>
          <w:tcPr>
            <w:tcW w:w="3356" w:type="dxa"/>
          </w:tcPr>
          <w:p w14:paraId="20BC5379" w14:textId="4D1CB082"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F</w:t>
            </w:r>
            <w:r w:rsidR="00CF0EFE" w:rsidRPr="00801538">
              <w:rPr>
                <w:sz w:val="18"/>
                <w:szCs w:val="18"/>
              </w:rPr>
              <w:t>ile</w:t>
            </w:r>
            <w:r>
              <w:rPr>
                <w:sz w:val="18"/>
                <w:szCs w:val="18"/>
              </w:rPr>
              <w:t xml:space="preserve"> </w:t>
            </w:r>
            <w:r w:rsidR="00CF0EFE" w:rsidRPr="00801538">
              <w:rPr>
                <w:sz w:val="18"/>
                <w:szCs w:val="18"/>
              </w:rPr>
              <w:t>Locat</w:t>
            </w:r>
            <w:del w:id="392" w:author="USER" w:date="2024-03-27T23:50:00Z">
              <w:r w:rsidR="00CF0EFE" w:rsidRPr="00801538" w:rsidDel="001D0A5D">
                <w:rPr>
                  <w:sz w:val="18"/>
                  <w:szCs w:val="18"/>
                </w:rPr>
                <w:delText>ion</w:delText>
              </w:r>
            </w:del>
            <w:ins w:id="393" w:author="USER" w:date="2024-03-27T23:50:00Z">
              <w:r w:rsidR="001D0A5D">
                <w:rPr>
                  <w:sz w:val="18"/>
                  <w:szCs w:val="18"/>
                </w:rPr>
                <w:t>or</w:t>
              </w:r>
            </w:ins>
          </w:p>
        </w:tc>
        <w:tc>
          <w:tcPr>
            <w:tcW w:w="1677" w:type="dxa"/>
          </w:tcPr>
          <w:p w14:paraId="73DB02A6" w14:textId="77777777" w:rsidR="00CF0EFE" w:rsidRDefault="00CF0EFE" w:rsidP="0094574C">
            <w:pPr>
              <w:pStyle w:val="TableParagraph"/>
              <w:spacing w:before="0"/>
              <w:ind w:left="196" w:right="196"/>
              <w:rPr>
                <w:rFonts w:ascii="Times New Roman"/>
                <w:sz w:val="18"/>
              </w:rPr>
            </w:pPr>
          </w:p>
        </w:tc>
        <w:tc>
          <w:tcPr>
            <w:tcW w:w="2515" w:type="dxa"/>
          </w:tcPr>
          <w:p w14:paraId="34019543" w14:textId="77777777" w:rsidR="00CF0EFE" w:rsidRDefault="00CF0EFE" w:rsidP="0094574C">
            <w:pPr>
              <w:pStyle w:val="a3"/>
              <w:spacing w:line="398" w:lineRule="auto"/>
              <w:ind w:right="220"/>
              <w:rPr>
                <w:sz w:val="18"/>
              </w:rPr>
            </w:pPr>
          </w:p>
        </w:tc>
        <w:tc>
          <w:tcPr>
            <w:tcW w:w="962" w:type="dxa"/>
          </w:tcPr>
          <w:p w14:paraId="3BC80807" w14:textId="1F69A97E"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3E8C279" w14:textId="2981A337" w:rsidR="00CF0EFE" w:rsidRDefault="00754738" w:rsidP="0094574C">
            <w:pPr>
              <w:pStyle w:val="TableParagraph"/>
              <w:ind w:left="196" w:right="196"/>
              <w:rPr>
                <w:rFonts w:eastAsiaTheme="minorEastAsia"/>
                <w:sz w:val="18"/>
                <w:lang w:eastAsia="ko-KR"/>
              </w:rPr>
            </w:pPr>
            <w:r>
              <w:rPr>
                <w:rFonts w:eastAsiaTheme="minorEastAsia"/>
                <w:sz w:val="18"/>
                <w:lang w:eastAsia="ko-KR"/>
              </w:rPr>
              <w:t>1, 1</w:t>
            </w:r>
          </w:p>
        </w:tc>
      </w:tr>
      <w:tr w:rsidR="00CF0EFE" w14:paraId="4E9B4140" w14:textId="77777777" w:rsidTr="0094574C">
        <w:trPr>
          <w:trHeight w:val="462"/>
        </w:trPr>
        <w:tc>
          <w:tcPr>
            <w:tcW w:w="3356" w:type="dxa"/>
          </w:tcPr>
          <w:p w14:paraId="49EB0C5E" w14:textId="2C57BC86"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F</w:t>
            </w:r>
            <w:r w:rsidR="00CF0EFE" w:rsidRPr="00801538">
              <w:rPr>
                <w:sz w:val="18"/>
                <w:szCs w:val="18"/>
              </w:rPr>
              <w:t>ile</w:t>
            </w:r>
            <w:r>
              <w:rPr>
                <w:sz w:val="18"/>
                <w:szCs w:val="18"/>
              </w:rPr>
              <w:t xml:space="preserve"> </w:t>
            </w:r>
            <w:r w:rsidR="00CF0EFE" w:rsidRPr="00801538">
              <w:rPr>
                <w:sz w:val="18"/>
                <w:szCs w:val="18"/>
              </w:rPr>
              <w:t>Name</w:t>
            </w:r>
          </w:p>
        </w:tc>
        <w:tc>
          <w:tcPr>
            <w:tcW w:w="1677" w:type="dxa"/>
          </w:tcPr>
          <w:p w14:paraId="5946611E" w14:textId="77777777" w:rsidR="00CF0EFE" w:rsidRDefault="00CF0EFE" w:rsidP="0094574C">
            <w:pPr>
              <w:pStyle w:val="TableParagraph"/>
              <w:spacing w:before="0"/>
              <w:ind w:left="196" w:right="196"/>
              <w:rPr>
                <w:rFonts w:ascii="Times New Roman"/>
                <w:sz w:val="18"/>
              </w:rPr>
            </w:pPr>
          </w:p>
        </w:tc>
        <w:tc>
          <w:tcPr>
            <w:tcW w:w="2515" w:type="dxa"/>
          </w:tcPr>
          <w:p w14:paraId="7C08961C" w14:textId="77777777" w:rsidR="00CF0EFE" w:rsidRDefault="00CF0EFE" w:rsidP="0094574C">
            <w:pPr>
              <w:pStyle w:val="a3"/>
              <w:spacing w:line="398" w:lineRule="auto"/>
              <w:ind w:right="220"/>
              <w:rPr>
                <w:sz w:val="18"/>
              </w:rPr>
            </w:pPr>
          </w:p>
        </w:tc>
        <w:tc>
          <w:tcPr>
            <w:tcW w:w="962" w:type="dxa"/>
          </w:tcPr>
          <w:p w14:paraId="7073A4AF" w14:textId="3E412A2A"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F81B8CD" w14:textId="52ABEF10" w:rsidR="00CF0EFE"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F0EFE" w14:paraId="791078D4" w14:textId="77777777" w:rsidTr="0094574C">
        <w:trPr>
          <w:trHeight w:val="462"/>
        </w:trPr>
        <w:tc>
          <w:tcPr>
            <w:tcW w:w="3356" w:type="dxa"/>
          </w:tcPr>
          <w:p w14:paraId="07BB47A2" w14:textId="65171A49"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I</w:t>
            </w:r>
            <w:r w:rsidR="00CF0EFE" w:rsidRPr="00801538">
              <w:rPr>
                <w:sz w:val="18"/>
                <w:szCs w:val="18"/>
              </w:rPr>
              <w:t>ssue</w:t>
            </w:r>
            <w:r>
              <w:rPr>
                <w:sz w:val="18"/>
                <w:szCs w:val="18"/>
              </w:rPr>
              <w:t xml:space="preserve"> </w:t>
            </w:r>
            <w:r w:rsidR="00CF0EFE" w:rsidRPr="00801538">
              <w:rPr>
                <w:sz w:val="18"/>
                <w:szCs w:val="18"/>
              </w:rPr>
              <w:t>Date</w:t>
            </w:r>
          </w:p>
        </w:tc>
        <w:tc>
          <w:tcPr>
            <w:tcW w:w="1677" w:type="dxa"/>
          </w:tcPr>
          <w:p w14:paraId="36B7BB4A" w14:textId="77777777" w:rsidR="00CF0EFE" w:rsidRDefault="00CF0EFE" w:rsidP="0094574C">
            <w:pPr>
              <w:pStyle w:val="TableParagraph"/>
              <w:spacing w:before="0"/>
              <w:ind w:left="196" w:right="196"/>
              <w:rPr>
                <w:rFonts w:ascii="Times New Roman"/>
                <w:sz w:val="18"/>
              </w:rPr>
            </w:pPr>
          </w:p>
        </w:tc>
        <w:tc>
          <w:tcPr>
            <w:tcW w:w="2515" w:type="dxa"/>
          </w:tcPr>
          <w:p w14:paraId="4198CA84" w14:textId="77777777" w:rsidR="00CF0EFE" w:rsidRDefault="00CF0EFE" w:rsidP="0094574C">
            <w:pPr>
              <w:pStyle w:val="a3"/>
              <w:spacing w:line="398" w:lineRule="auto"/>
              <w:ind w:right="220"/>
              <w:rPr>
                <w:sz w:val="18"/>
              </w:rPr>
            </w:pPr>
          </w:p>
        </w:tc>
        <w:tc>
          <w:tcPr>
            <w:tcW w:w="962" w:type="dxa"/>
          </w:tcPr>
          <w:p w14:paraId="1D9E127B" w14:textId="7F3BBF66" w:rsidR="00CF0EFE" w:rsidRDefault="00A27C03" w:rsidP="0094574C">
            <w:pPr>
              <w:pStyle w:val="TableParagraph"/>
              <w:ind w:left="196" w:right="196"/>
              <w:rPr>
                <w:rFonts w:eastAsiaTheme="minorEastAsia"/>
                <w:sz w:val="18"/>
                <w:lang w:eastAsia="ko-KR"/>
              </w:rPr>
            </w:pPr>
            <w:ins w:id="394" w:author="USER" w:date="2024-03-27T22:47:00Z">
              <w:r>
                <w:rPr>
                  <w:rFonts w:eastAsiaTheme="minorEastAsia"/>
                  <w:sz w:val="18"/>
                  <w:lang w:eastAsia="ko-KR"/>
                </w:rPr>
                <w:t>DA</w:t>
              </w:r>
            </w:ins>
            <w:del w:id="395" w:author="USER" w:date="2024-03-27T22:47:00Z">
              <w:r w:rsidR="000B323F" w:rsidDel="00A27C03">
                <w:rPr>
                  <w:rFonts w:eastAsiaTheme="minorEastAsia" w:hint="eastAsia"/>
                  <w:sz w:val="18"/>
                  <w:lang w:eastAsia="ko-KR"/>
                </w:rPr>
                <w:delText>T</w:delText>
              </w:r>
              <w:r w:rsidR="000B323F" w:rsidDel="00A27C03">
                <w:rPr>
                  <w:rFonts w:eastAsiaTheme="minorEastAsia"/>
                  <w:sz w:val="18"/>
                  <w:lang w:eastAsia="ko-KR"/>
                </w:rPr>
                <w:delText>E</w:delText>
              </w:r>
            </w:del>
          </w:p>
        </w:tc>
        <w:tc>
          <w:tcPr>
            <w:tcW w:w="1555" w:type="dxa"/>
          </w:tcPr>
          <w:p w14:paraId="5437BB12" w14:textId="7831B1D2"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43B416F7" w14:textId="77777777" w:rsidTr="0094574C">
        <w:trPr>
          <w:trHeight w:val="462"/>
        </w:trPr>
        <w:tc>
          <w:tcPr>
            <w:tcW w:w="3356" w:type="dxa"/>
          </w:tcPr>
          <w:p w14:paraId="6ED7F08F" w14:textId="1AA2143D" w:rsidR="00CF0EFE" w:rsidRPr="00E77911" w:rsidRDefault="000B323F" w:rsidP="0094574C">
            <w:pPr>
              <w:pStyle w:val="TableParagraph"/>
              <w:ind w:leftChars="145" w:left="319" w:right="196"/>
              <w:rPr>
                <w:rFonts w:eastAsiaTheme="minorEastAsia"/>
                <w:sz w:val="18"/>
                <w:szCs w:val="18"/>
                <w:lang w:eastAsia="ko-KR"/>
              </w:rPr>
            </w:pPr>
            <w:r w:rsidRPr="000B323F">
              <w:rPr>
                <w:sz w:val="18"/>
                <w:szCs w:val="18"/>
              </w:rPr>
              <w:t>O</w:t>
            </w:r>
            <w:r w:rsidR="00CF0EFE" w:rsidRPr="00801538">
              <w:rPr>
                <w:sz w:val="18"/>
                <w:szCs w:val="18"/>
              </w:rPr>
              <w:t>ther</w:t>
            </w:r>
            <w:r>
              <w:rPr>
                <w:sz w:val="18"/>
                <w:szCs w:val="18"/>
              </w:rPr>
              <w:t xml:space="preserve"> </w:t>
            </w:r>
            <w:r w:rsidR="00CF0EFE" w:rsidRPr="00801538">
              <w:rPr>
                <w:sz w:val="18"/>
                <w:szCs w:val="18"/>
              </w:rPr>
              <w:t>Data</w:t>
            </w:r>
            <w:r>
              <w:rPr>
                <w:sz w:val="18"/>
                <w:szCs w:val="18"/>
              </w:rPr>
              <w:t xml:space="preserve"> </w:t>
            </w:r>
            <w:r w:rsidR="00CF0EFE" w:rsidRPr="00801538">
              <w:rPr>
                <w:sz w:val="18"/>
                <w:szCs w:val="18"/>
              </w:rPr>
              <w:t>Type</w:t>
            </w:r>
            <w:r>
              <w:rPr>
                <w:sz w:val="18"/>
                <w:szCs w:val="18"/>
              </w:rPr>
              <w:t xml:space="preserve"> </w:t>
            </w:r>
            <w:r w:rsidR="00CF0EFE" w:rsidRPr="00801538">
              <w:rPr>
                <w:sz w:val="18"/>
                <w:szCs w:val="18"/>
              </w:rPr>
              <w:t>Description</w:t>
            </w:r>
          </w:p>
        </w:tc>
        <w:tc>
          <w:tcPr>
            <w:tcW w:w="1677" w:type="dxa"/>
          </w:tcPr>
          <w:p w14:paraId="6D347DEE" w14:textId="77777777" w:rsidR="00CF0EFE" w:rsidRDefault="00CF0EFE" w:rsidP="0094574C">
            <w:pPr>
              <w:pStyle w:val="TableParagraph"/>
              <w:spacing w:before="0"/>
              <w:ind w:left="196" w:right="196"/>
              <w:rPr>
                <w:rFonts w:ascii="Times New Roman"/>
                <w:sz w:val="18"/>
              </w:rPr>
            </w:pPr>
          </w:p>
        </w:tc>
        <w:tc>
          <w:tcPr>
            <w:tcW w:w="2515" w:type="dxa"/>
          </w:tcPr>
          <w:p w14:paraId="11D00787" w14:textId="77777777" w:rsidR="00CF0EFE" w:rsidRDefault="00CF0EFE" w:rsidP="0094574C">
            <w:pPr>
              <w:pStyle w:val="a3"/>
              <w:spacing w:line="398" w:lineRule="auto"/>
              <w:ind w:right="220"/>
              <w:rPr>
                <w:sz w:val="18"/>
              </w:rPr>
            </w:pPr>
          </w:p>
        </w:tc>
        <w:tc>
          <w:tcPr>
            <w:tcW w:w="962" w:type="dxa"/>
          </w:tcPr>
          <w:p w14:paraId="74BD8774" w14:textId="30102DE6" w:rsidR="00CF0EFE"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6025CEF" w14:textId="62AE44E0" w:rsidR="00CF0EFE" w:rsidRDefault="00754738" w:rsidP="0094574C">
            <w:pPr>
              <w:pStyle w:val="TableParagraph"/>
              <w:ind w:left="196" w:right="196"/>
              <w:rPr>
                <w:rFonts w:eastAsiaTheme="minorEastAsia"/>
                <w:sz w:val="18"/>
                <w:lang w:eastAsia="ko-KR"/>
              </w:rPr>
            </w:pPr>
            <w:r>
              <w:rPr>
                <w:rFonts w:eastAsiaTheme="minorEastAsia"/>
                <w:sz w:val="18"/>
                <w:lang w:eastAsia="ko-KR"/>
              </w:rPr>
              <w:t>0, 1</w:t>
            </w:r>
          </w:p>
        </w:tc>
      </w:tr>
      <w:tr w:rsidR="00CF0EFE" w14:paraId="26E16D63" w14:textId="77777777" w:rsidTr="0094574C">
        <w:trPr>
          <w:trHeight w:val="462"/>
        </w:trPr>
        <w:tc>
          <w:tcPr>
            <w:tcW w:w="3356" w:type="dxa"/>
            <w:vAlign w:val="center"/>
          </w:tcPr>
          <w:p w14:paraId="3E209BF8" w14:textId="36AD965F" w:rsidR="00CF0EFE" w:rsidRPr="00E77911" w:rsidRDefault="000B323F" w:rsidP="0094574C">
            <w:pPr>
              <w:pStyle w:val="TableParagraph"/>
              <w:ind w:leftChars="145" w:left="319" w:right="196"/>
              <w:rPr>
                <w:rFonts w:eastAsiaTheme="minorEastAsia"/>
                <w:sz w:val="18"/>
                <w:szCs w:val="18"/>
                <w:lang w:eastAsia="ko-KR"/>
              </w:rPr>
            </w:pPr>
            <w:r w:rsidRPr="00E77911">
              <w:rPr>
                <w:rFonts w:eastAsiaTheme="minorEastAsia"/>
                <w:sz w:val="18"/>
                <w:szCs w:val="18"/>
                <w:lang w:eastAsia="ko-KR"/>
              </w:rPr>
              <w:t>S</w:t>
            </w:r>
            <w:r w:rsidR="00CF0EFE" w:rsidRPr="00E77911">
              <w:rPr>
                <w:rFonts w:eastAsiaTheme="minorEastAsia"/>
                <w:sz w:val="18"/>
                <w:szCs w:val="18"/>
                <w:lang w:eastAsia="ko-KR"/>
              </w:rPr>
              <w:t>upport</w:t>
            </w:r>
            <w:r>
              <w:rPr>
                <w:rFonts w:eastAsiaTheme="minorEastAsia"/>
                <w:sz w:val="18"/>
                <w:szCs w:val="18"/>
                <w:lang w:eastAsia="ko-KR"/>
              </w:rPr>
              <w:t xml:space="preserve"> </w:t>
            </w:r>
            <w:r w:rsidR="00CF0EFE" w:rsidRPr="00E77911">
              <w:rPr>
                <w:rFonts w:eastAsiaTheme="minorEastAsia"/>
                <w:sz w:val="18"/>
                <w:szCs w:val="18"/>
                <w:lang w:eastAsia="ko-KR"/>
              </w:rPr>
              <w:t>File</w:t>
            </w:r>
            <w:r>
              <w:rPr>
                <w:rFonts w:eastAsiaTheme="minorEastAsia"/>
                <w:sz w:val="18"/>
                <w:szCs w:val="18"/>
                <w:lang w:eastAsia="ko-KR"/>
              </w:rPr>
              <w:t xml:space="preserve"> </w:t>
            </w:r>
            <w:r w:rsidR="00CF0EFE" w:rsidRPr="00E77911">
              <w:rPr>
                <w:rFonts w:eastAsiaTheme="minorEastAsia"/>
                <w:sz w:val="18"/>
                <w:szCs w:val="18"/>
                <w:lang w:eastAsia="ko-KR"/>
              </w:rPr>
              <w:t>Format</w:t>
            </w:r>
          </w:p>
        </w:tc>
        <w:tc>
          <w:tcPr>
            <w:tcW w:w="1677" w:type="dxa"/>
          </w:tcPr>
          <w:p w14:paraId="040C4A52" w14:textId="77777777" w:rsidR="00CF0EFE" w:rsidRDefault="00CF0EFE" w:rsidP="0094574C">
            <w:pPr>
              <w:pStyle w:val="TableParagraph"/>
              <w:spacing w:before="0"/>
              <w:ind w:left="196" w:right="196"/>
              <w:rPr>
                <w:rFonts w:ascii="Times New Roman"/>
                <w:sz w:val="18"/>
              </w:rPr>
            </w:pPr>
          </w:p>
        </w:tc>
        <w:tc>
          <w:tcPr>
            <w:tcW w:w="2515" w:type="dxa"/>
          </w:tcPr>
          <w:p w14:paraId="0A72D75A" w14:textId="314184A0" w:rsidR="00CF0EFE" w:rsidRPr="00801538" w:rsidRDefault="00E77911" w:rsidP="0094574C">
            <w:pPr>
              <w:pStyle w:val="TableParagraph"/>
              <w:ind w:left="196" w:right="196"/>
              <w:rPr>
                <w:sz w:val="18"/>
                <w:szCs w:val="18"/>
              </w:rPr>
            </w:pPr>
            <w:r w:rsidRPr="00801538">
              <w:rPr>
                <w:sz w:val="18"/>
                <w:szCs w:val="18"/>
              </w:rPr>
              <w:t xml:space="preserve">1 : </w:t>
            </w:r>
            <w:r w:rsidR="00CF0EFE" w:rsidRPr="00801538">
              <w:rPr>
                <w:sz w:val="18"/>
                <w:szCs w:val="18"/>
              </w:rPr>
              <w:t>ASCII</w:t>
            </w:r>
          </w:p>
          <w:p w14:paraId="72BC440D" w14:textId="3FAE2A8C" w:rsidR="00CF0EFE" w:rsidRPr="00801538" w:rsidRDefault="00E77911" w:rsidP="0094574C">
            <w:pPr>
              <w:pStyle w:val="TableParagraph"/>
              <w:ind w:left="196" w:right="196"/>
              <w:rPr>
                <w:sz w:val="18"/>
                <w:szCs w:val="18"/>
              </w:rPr>
            </w:pPr>
            <w:r w:rsidRPr="00801538">
              <w:rPr>
                <w:sz w:val="18"/>
                <w:szCs w:val="18"/>
              </w:rPr>
              <w:t xml:space="preserve">2 : </w:t>
            </w:r>
            <w:r w:rsidR="00CF0EFE" w:rsidRPr="00801538">
              <w:rPr>
                <w:sz w:val="18"/>
                <w:szCs w:val="18"/>
              </w:rPr>
              <w:t>JPEG2000</w:t>
            </w:r>
          </w:p>
          <w:p w14:paraId="3B8B94F1" w14:textId="3AF86663" w:rsidR="00CF0EFE" w:rsidRPr="00801538" w:rsidRDefault="00E77911" w:rsidP="0094574C">
            <w:pPr>
              <w:pStyle w:val="TableParagraph"/>
              <w:ind w:left="196" w:right="196"/>
              <w:rPr>
                <w:sz w:val="18"/>
                <w:szCs w:val="18"/>
              </w:rPr>
            </w:pPr>
            <w:r w:rsidRPr="00801538">
              <w:rPr>
                <w:sz w:val="18"/>
                <w:szCs w:val="18"/>
              </w:rPr>
              <w:t xml:space="preserve">3 : </w:t>
            </w:r>
            <w:r w:rsidR="00CF0EFE" w:rsidRPr="00801538">
              <w:rPr>
                <w:sz w:val="18"/>
                <w:szCs w:val="18"/>
              </w:rPr>
              <w:t>HTML</w:t>
            </w:r>
          </w:p>
          <w:p w14:paraId="74DDC2E1" w14:textId="3852E0EC" w:rsidR="00CF0EFE" w:rsidRPr="00801538" w:rsidRDefault="00E77911" w:rsidP="0094574C">
            <w:pPr>
              <w:pStyle w:val="TableParagraph"/>
              <w:ind w:left="196" w:right="196"/>
              <w:rPr>
                <w:sz w:val="18"/>
                <w:szCs w:val="18"/>
              </w:rPr>
            </w:pPr>
            <w:r w:rsidRPr="00801538">
              <w:rPr>
                <w:sz w:val="18"/>
                <w:szCs w:val="18"/>
              </w:rPr>
              <w:t xml:space="preserve">4 : </w:t>
            </w:r>
            <w:r w:rsidR="00CF0EFE" w:rsidRPr="00801538">
              <w:rPr>
                <w:sz w:val="18"/>
                <w:szCs w:val="18"/>
              </w:rPr>
              <w:t>XML</w:t>
            </w:r>
          </w:p>
          <w:p w14:paraId="7A8A3010" w14:textId="645F3C13" w:rsidR="00CF0EFE" w:rsidRPr="00801538" w:rsidRDefault="00E77911" w:rsidP="0094574C">
            <w:pPr>
              <w:pStyle w:val="TableParagraph"/>
              <w:ind w:left="196" w:right="196"/>
              <w:rPr>
                <w:sz w:val="18"/>
                <w:szCs w:val="18"/>
              </w:rPr>
            </w:pPr>
            <w:r w:rsidRPr="00801538">
              <w:rPr>
                <w:sz w:val="18"/>
                <w:szCs w:val="18"/>
              </w:rPr>
              <w:t xml:space="preserve">5 : </w:t>
            </w:r>
            <w:r w:rsidR="00CF0EFE" w:rsidRPr="00801538">
              <w:rPr>
                <w:sz w:val="18"/>
                <w:szCs w:val="18"/>
              </w:rPr>
              <w:t>XSLT</w:t>
            </w:r>
          </w:p>
          <w:p w14:paraId="2262DF9C" w14:textId="6E02F00D" w:rsidR="00CF0EFE" w:rsidRPr="00801538" w:rsidRDefault="00E77911" w:rsidP="0094574C">
            <w:pPr>
              <w:pStyle w:val="TableParagraph"/>
              <w:ind w:left="196" w:right="196"/>
              <w:rPr>
                <w:sz w:val="18"/>
                <w:szCs w:val="18"/>
              </w:rPr>
            </w:pPr>
            <w:r w:rsidRPr="00801538">
              <w:rPr>
                <w:sz w:val="18"/>
                <w:szCs w:val="18"/>
              </w:rPr>
              <w:t xml:space="preserve">6 : </w:t>
            </w:r>
            <w:r w:rsidR="00CF0EFE" w:rsidRPr="00801538">
              <w:rPr>
                <w:sz w:val="18"/>
                <w:szCs w:val="18"/>
              </w:rPr>
              <w:t>VIDEO</w:t>
            </w:r>
          </w:p>
          <w:p w14:paraId="462918A5" w14:textId="76F7B3C3" w:rsidR="00CF0EFE" w:rsidRPr="00801538" w:rsidRDefault="00E77911" w:rsidP="0094574C">
            <w:pPr>
              <w:pStyle w:val="TableParagraph"/>
              <w:ind w:left="196" w:right="196"/>
              <w:rPr>
                <w:sz w:val="18"/>
                <w:szCs w:val="18"/>
              </w:rPr>
            </w:pPr>
            <w:r w:rsidRPr="00801538">
              <w:rPr>
                <w:sz w:val="18"/>
                <w:szCs w:val="18"/>
              </w:rPr>
              <w:t xml:space="preserve">7 : </w:t>
            </w:r>
            <w:r w:rsidR="00CF0EFE" w:rsidRPr="00801538">
              <w:rPr>
                <w:sz w:val="18"/>
                <w:szCs w:val="18"/>
              </w:rPr>
              <w:t>TIFF</w:t>
            </w:r>
          </w:p>
          <w:p w14:paraId="31A35BE4" w14:textId="222B872F" w:rsidR="00CF0EFE" w:rsidRPr="00801538" w:rsidRDefault="00E77911" w:rsidP="0094574C">
            <w:pPr>
              <w:pStyle w:val="TableParagraph"/>
              <w:ind w:left="196" w:right="196"/>
              <w:rPr>
                <w:sz w:val="18"/>
                <w:szCs w:val="18"/>
              </w:rPr>
            </w:pPr>
            <w:r w:rsidRPr="00801538">
              <w:rPr>
                <w:sz w:val="18"/>
                <w:szCs w:val="18"/>
              </w:rPr>
              <w:t xml:space="preserve">8 : </w:t>
            </w:r>
            <w:r w:rsidR="00CF0EFE" w:rsidRPr="00801538">
              <w:rPr>
                <w:sz w:val="18"/>
                <w:szCs w:val="18"/>
              </w:rPr>
              <w:t>PDF/A or U/A</w:t>
            </w:r>
          </w:p>
          <w:p w14:paraId="63090D85" w14:textId="4796CCCE" w:rsidR="00CF0EFE" w:rsidRPr="00801538" w:rsidRDefault="00E77911" w:rsidP="0094574C">
            <w:pPr>
              <w:pStyle w:val="TableParagraph"/>
              <w:ind w:left="196" w:right="196"/>
              <w:rPr>
                <w:sz w:val="18"/>
                <w:szCs w:val="18"/>
              </w:rPr>
            </w:pPr>
            <w:r w:rsidRPr="00801538">
              <w:rPr>
                <w:sz w:val="18"/>
                <w:szCs w:val="18"/>
              </w:rPr>
              <w:t xml:space="preserve">9 : </w:t>
            </w:r>
            <w:r w:rsidR="00CF0EFE" w:rsidRPr="00801538">
              <w:rPr>
                <w:sz w:val="18"/>
                <w:szCs w:val="18"/>
              </w:rPr>
              <w:t>LUA</w:t>
            </w:r>
          </w:p>
          <w:p w14:paraId="668BDB5E" w14:textId="75629CD3" w:rsidR="00CF0EFE" w:rsidRPr="00801538" w:rsidRDefault="00E77911" w:rsidP="0094574C">
            <w:pPr>
              <w:pStyle w:val="TableParagraph"/>
              <w:ind w:left="196" w:right="196"/>
              <w:rPr>
                <w:sz w:val="18"/>
                <w:szCs w:val="18"/>
              </w:rPr>
            </w:pPr>
            <w:r w:rsidRPr="00801538">
              <w:rPr>
                <w:sz w:val="18"/>
                <w:szCs w:val="18"/>
              </w:rPr>
              <w:t xml:space="preserve">100 : </w:t>
            </w:r>
            <w:r w:rsidR="00CF0EFE" w:rsidRPr="00801538">
              <w:rPr>
                <w:sz w:val="18"/>
                <w:szCs w:val="18"/>
              </w:rPr>
              <w:t>other</w:t>
            </w:r>
          </w:p>
        </w:tc>
        <w:tc>
          <w:tcPr>
            <w:tcW w:w="962" w:type="dxa"/>
          </w:tcPr>
          <w:p w14:paraId="1E6B8C1A" w14:textId="74A6E0D8" w:rsidR="00CF0EFE"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1EEA8AF4" w14:textId="121D54E4" w:rsidR="00CF0EFE"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F0EFE" w14:paraId="4B7E9D8D" w14:textId="77777777" w:rsidTr="0094574C">
        <w:trPr>
          <w:trHeight w:val="462"/>
        </w:trPr>
        <w:tc>
          <w:tcPr>
            <w:tcW w:w="3356" w:type="dxa"/>
            <w:vAlign w:val="center"/>
          </w:tcPr>
          <w:p w14:paraId="6F3CA8DB" w14:textId="680F9F88" w:rsidR="00CF0EFE" w:rsidRPr="00E77911" w:rsidRDefault="000B323F" w:rsidP="0094574C">
            <w:pPr>
              <w:pStyle w:val="TableParagraph"/>
              <w:ind w:leftChars="145" w:left="319" w:right="196"/>
              <w:rPr>
                <w:rFonts w:eastAsiaTheme="minorEastAsia"/>
                <w:sz w:val="18"/>
                <w:szCs w:val="18"/>
                <w:lang w:eastAsia="ko-KR"/>
              </w:rPr>
            </w:pPr>
            <w:r w:rsidRPr="00E77911">
              <w:rPr>
                <w:rFonts w:eastAsiaTheme="minorEastAsia"/>
                <w:sz w:val="18"/>
                <w:szCs w:val="18"/>
                <w:lang w:eastAsia="ko-KR"/>
              </w:rPr>
              <w:t>S</w:t>
            </w:r>
            <w:r w:rsidR="00CF0EFE" w:rsidRPr="00E77911">
              <w:rPr>
                <w:rFonts w:eastAsiaTheme="minorEastAsia"/>
                <w:sz w:val="18"/>
                <w:szCs w:val="18"/>
                <w:lang w:eastAsia="ko-KR"/>
              </w:rPr>
              <w:t>upport</w:t>
            </w:r>
            <w:r>
              <w:rPr>
                <w:rFonts w:eastAsiaTheme="minorEastAsia"/>
                <w:sz w:val="18"/>
                <w:szCs w:val="18"/>
                <w:lang w:eastAsia="ko-KR"/>
              </w:rPr>
              <w:t xml:space="preserve"> </w:t>
            </w:r>
            <w:r w:rsidR="00CF0EFE" w:rsidRPr="00E77911">
              <w:rPr>
                <w:rFonts w:eastAsiaTheme="minorEastAsia"/>
                <w:sz w:val="18"/>
                <w:szCs w:val="18"/>
                <w:lang w:eastAsia="ko-KR"/>
              </w:rPr>
              <w:t>File</w:t>
            </w:r>
            <w:r>
              <w:rPr>
                <w:rFonts w:eastAsiaTheme="minorEastAsia"/>
                <w:sz w:val="18"/>
                <w:szCs w:val="18"/>
                <w:lang w:eastAsia="ko-KR"/>
              </w:rPr>
              <w:t xml:space="preserve"> </w:t>
            </w:r>
            <w:r w:rsidR="00CF0EFE" w:rsidRPr="00E77911">
              <w:rPr>
                <w:rFonts w:eastAsiaTheme="minorEastAsia"/>
                <w:sz w:val="18"/>
                <w:szCs w:val="18"/>
                <w:lang w:eastAsia="ko-KR"/>
              </w:rPr>
              <w:t>Purpose</w:t>
            </w:r>
          </w:p>
        </w:tc>
        <w:tc>
          <w:tcPr>
            <w:tcW w:w="1677" w:type="dxa"/>
          </w:tcPr>
          <w:p w14:paraId="0526BB32" w14:textId="77777777" w:rsidR="00CF0EFE" w:rsidRDefault="00CF0EFE" w:rsidP="0094574C">
            <w:pPr>
              <w:pStyle w:val="TableParagraph"/>
              <w:spacing w:before="0"/>
              <w:ind w:left="196" w:right="196"/>
              <w:rPr>
                <w:rFonts w:ascii="Times New Roman"/>
                <w:sz w:val="18"/>
              </w:rPr>
            </w:pPr>
          </w:p>
        </w:tc>
        <w:tc>
          <w:tcPr>
            <w:tcW w:w="2515" w:type="dxa"/>
          </w:tcPr>
          <w:p w14:paraId="239EFD66" w14:textId="66DD9DC6" w:rsidR="00CF0EFE" w:rsidRPr="00801538" w:rsidRDefault="00E77911" w:rsidP="0094574C">
            <w:pPr>
              <w:pStyle w:val="TableParagraph"/>
              <w:ind w:left="196" w:right="196"/>
              <w:rPr>
                <w:sz w:val="18"/>
                <w:szCs w:val="18"/>
              </w:rPr>
            </w:pPr>
            <w:r w:rsidRPr="00801538">
              <w:rPr>
                <w:sz w:val="18"/>
                <w:szCs w:val="18"/>
              </w:rPr>
              <w:t xml:space="preserve">1 : </w:t>
            </w:r>
            <w:r w:rsidR="00CF0EFE" w:rsidRPr="00801538">
              <w:rPr>
                <w:sz w:val="18"/>
                <w:szCs w:val="18"/>
              </w:rPr>
              <w:t>new</w:t>
            </w:r>
          </w:p>
          <w:p w14:paraId="256BFD49" w14:textId="13D7D565" w:rsidR="00CF0EFE" w:rsidRPr="00801538" w:rsidRDefault="00E77911" w:rsidP="0094574C">
            <w:pPr>
              <w:pStyle w:val="TableParagraph"/>
              <w:ind w:left="196" w:right="196"/>
              <w:rPr>
                <w:sz w:val="18"/>
                <w:szCs w:val="18"/>
              </w:rPr>
            </w:pPr>
            <w:r w:rsidRPr="00801538">
              <w:rPr>
                <w:sz w:val="18"/>
                <w:szCs w:val="18"/>
              </w:rPr>
              <w:t xml:space="preserve">2 : </w:t>
            </w:r>
            <w:r w:rsidR="00CF0EFE" w:rsidRPr="00801538">
              <w:rPr>
                <w:sz w:val="18"/>
                <w:szCs w:val="18"/>
              </w:rPr>
              <w:t>replacement</w:t>
            </w:r>
          </w:p>
          <w:p w14:paraId="39E8145A" w14:textId="5E84EFC9" w:rsidR="00CF0EFE" w:rsidRPr="00801538" w:rsidRDefault="00E77911" w:rsidP="0094574C">
            <w:pPr>
              <w:pStyle w:val="TableParagraph"/>
              <w:ind w:left="196" w:right="196"/>
              <w:rPr>
                <w:sz w:val="18"/>
                <w:szCs w:val="18"/>
              </w:rPr>
            </w:pPr>
            <w:r w:rsidRPr="00801538">
              <w:rPr>
                <w:sz w:val="18"/>
                <w:szCs w:val="18"/>
              </w:rPr>
              <w:t xml:space="preserve">3 : </w:t>
            </w:r>
            <w:r w:rsidR="00CF0EFE" w:rsidRPr="00801538">
              <w:rPr>
                <w:sz w:val="18"/>
                <w:szCs w:val="18"/>
              </w:rPr>
              <w:t>deletion</w:t>
            </w:r>
          </w:p>
        </w:tc>
        <w:tc>
          <w:tcPr>
            <w:tcW w:w="962" w:type="dxa"/>
          </w:tcPr>
          <w:p w14:paraId="17619A76" w14:textId="741A5D5E" w:rsidR="00CF0EFE" w:rsidRDefault="00144270"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166F6B93" w14:textId="1A4B80B1" w:rsidR="00CF0EFE"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621EA77A" w14:textId="77777777" w:rsidTr="0094574C">
        <w:trPr>
          <w:trHeight w:val="462"/>
        </w:trPr>
        <w:tc>
          <w:tcPr>
            <w:tcW w:w="3356" w:type="dxa"/>
          </w:tcPr>
          <w:p w14:paraId="139C6BE8" w14:textId="5F225468" w:rsidR="00E77911" w:rsidRPr="00E77911" w:rsidRDefault="000B323F" w:rsidP="0094574C">
            <w:pPr>
              <w:pStyle w:val="TableParagraph"/>
              <w:ind w:leftChars="145" w:left="319" w:right="196"/>
              <w:rPr>
                <w:rFonts w:eastAsiaTheme="minorEastAsia"/>
                <w:sz w:val="18"/>
                <w:szCs w:val="18"/>
                <w:lang w:eastAsia="ko-KR"/>
              </w:rPr>
            </w:pPr>
            <w:r w:rsidRPr="000B323F">
              <w:rPr>
                <w:sz w:val="18"/>
                <w:szCs w:val="18"/>
              </w:rPr>
              <w:t>D</w:t>
            </w:r>
            <w:r w:rsidR="00E77911" w:rsidRPr="00801538">
              <w:rPr>
                <w:sz w:val="18"/>
                <w:szCs w:val="18"/>
              </w:rPr>
              <w:t>efault</w:t>
            </w:r>
            <w:r>
              <w:rPr>
                <w:sz w:val="18"/>
                <w:szCs w:val="18"/>
              </w:rPr>
              <w:t xml:space="preserve"> </w:t>
            </w:r>
            <w:r w:rsidR="00E77911" w:rsidRPr="00801538">
              <w:rPr>
                <w:sz w:val="18"/>
                <w:szCs w:val="18"/>
              </w:rPr>
              <w:t>Locale</w:t>
            </w:r>
          </w:p>
        </w:tc>
        <w:tc>
          <w:tcPr>
            <w:tcW w:w="1677" w:type="dxa"/>
          </w:tcPr>
          <w:p w14:paraId="72E46165" w14:textId="77777777" w:rsidR="00E77911" w:rsidRDefault="00E77911" w:rsidP="0094574C">
            <w:pPr>
              <w:pStyle w:val="TableParagraph"/>
              <w:spacing w:before="0"/>
              <w:ind w:left="196" w:right="196"/>
              <w:rPr>
                <w:rFonts w:ascii="Times New Roman"/>
                <w:sz w:val="18"/>
              </w:rPr>
            </w:pPr>
          </w:p>
        </w:tc>
        <w:tc>
          <w:tcPr>
            <w:tcW w:w="2515" w:type="dxa"/>
          </w:tcPr>
          <w:p w14:paraId="3E794FC9" w14:textId="77777777" w:rsidR="00E77911" w:rsidRDefault="00E77911" w:rsidP="0094574C">
            <w:pPr>
              <w:pStyle w:val="a3"/>
              <w:spacing w:line="398" w:lineRule="auto"/>
              <w:ind w:right="220"/>
              <w:rPr>
                <w:sz w:val="18"/>
              </w:rPr>
            </w:pPr>
          </w:p>
        </w:tc>
        <w:tc>
          <w:tcPr>
            <w:tcW w:w="962" w:type="dxa"/>
          </w:tcPr>
          <w:p w14:paraId="4EF6A1AB" w14:textId="739CB861" w:rsidR="00E77911" w:rsidRDefault="000B323F" w:rsidP="0094574C">
            <w:pPr>
              <w:pStyle w:val="TableParagraph"/>
              <w:ind w:left="196" w:right="196"/>
              <w:rPr>
                <w:rFonts w:eastAsiaTheme="minorEastAsia"/>
                <w:sz w:val="18"/>
                <w:lang w:eastAsia="ko-KR"/>
              </w:rPr>
            </w:pPr>
            <w:r>
              <w:rPr>
                <w:rFonts w:eastAsiaTheme="minorEastAsia"/>
                <w:sz w:val="18"/>
                <w:lang w:eastAsia="ko-KR"/>
              </w:rPr>
              <w:t>C</w:t>
            </w:r>
          </w:p>
        </w:tc>
        <w:tc>
          <w:tcPr>
            <w:tcW w:w="1555" w:type="dxa"/>
          </w:tcPr>
          <w:p w14:paraId="66A4FA2E" w14:textId="6B477944"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2CC63A72" w14:textId="77777777" w:rsidTr="0094574C">
        <w:trPr>
          <w:trHeight w:val="462"/>
        </w:trPr>
        <w:tc>
          <w:tcPr>
            <w:tcW w:w="3356" w:type="dxa"/>
          </w:tcPr>
          <w:p w14:paraId="0D6DDAF1" w14:textId="438563B5"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C</w:t>
            </w:r>
            <w:r w:rsidR="00E77911" w:rsidRPr="00801538">
              <w:rPr>
                <w:sz w:val="18"/>
                <w:szCs w:val="18"/>
              </w:rPr>
              <w:t>haracter</w:t>
            </w:r>
            <w:r>
              <w:rPr>
                <w:sz w:val="18"/>
                <w:szCs w:val="18"/>
              </w:rPr>
              <w:t xml:space="preserve"> </w:t>
            </w:r>
            <w:r w:rsidR="00E77911" w:rsidRPr="00801538">
              <w:rPr>
                <w:sz w:val="18"/>
                <w:szCs w:val="18"/>
              </w:rPr>
              <w:t>Encoding</w:t>
            </w:r>
          </w:p>
        </w:tc>
        <w:tc>
          <w:tcPr>
            <w:tcW w:w="1677" w:type="dxa"/>
          </w:tcPr>
          <w:p w14:paraId="4A74F949" w14:textId="77777777" w:rsidR="00E77911" w:rsidRDefault="00E77911" w:rsidP="0094574C">
            <w:pPr>
              <w:pStyle w:val="TableParagraph"/>
              <w:spacing w:before="0"/>
              <w:ind w:left="196" w:right="196"/>
              <w:rPr>
                <w:rFonts w:ascii="Times New Roman"/>
                <w:sz w:val="18"/>
              </w:rPr>
            </w:pPr>
          </w:p>
        </w:tc>
        <w:tc>
          <w:tcPr>
            <w:tcW w:w="2515" w:type="dxa"/>
          </w:tcPr>
          <w:p w14:paraId="048C4608" w14:textId="77777777" w:rsidR="00E77911" w:rsidRDefault="00E77911" w:rsidP="0094574C">
            <w:pPr>
              <w:pStyle w:val="a3"/>
              <w:spacing w:line="398" w:lineRule="auto"/>
              <w:ind w:right="220"/>
              <w:rPr>
                <w:sz w:val="18"/>
              </w:rPr>
            </w:pPr>
          </w:p>
        </w:tc>
        <w:tc>
          <w:tcPr>
            <w:tcW w:w="962" w:type="dxa"/>
          </w:tcPr>
          <w:p w14:paraId="14675296" w14:textId="75DF29D3"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5AD80860" w14:textId="295393AF"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74E8A51D" w14:textId="77777777" w:rsidTr="0094574C">
        <w:trPr>
          <w:trHeight w:val="462"/>
        </w:trPr>
        <w:tc>
          <w:tcPr>
            <w:tcW w:w="3356" w:type="dxa"/>
          </w:tcPr>
          <w:p w14:paraId="7FD0D4DC" w14:textId="45180AC2"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C</w:t>
            </w:r>
            <w:r w:rsidR="00E77911" w:rsidRPr="00801538">
              <w:rPr>
                <w:sz w:val="18"/>
                <w:szCs w:val="18"/>
              </w:rPr>
              <w:t>ountry</w:t>
            </w:r>
            <w:r>
              <w:rPr>
                <w:sz w:val="18"/>
                <w:szCs w:val="18"/>
              </w:rPr>
              <w:t xml:space="preserve"> </w:t>
            </w:r>
            <w:r w:rsidR="00E77911" w:rsidRPr="00801538">
              <w:rPr>
                <w:sz w:val="18"/>
                <w:szCs w:val="18"/>
              </w:rPr>
              <w:t>Name</w:t>
            </w:r>
          </w:p>
        </w:tc>
        <w:tc>
          <w:tcPr>
            <w:tcW w:w="1677" w:type="dxa"/>
          </w:tcPr>
          <w:p w14:paraId="0982EA12" w14:textId="77777777" w:rsidR="00E77911" w:rsidRDefault="00E77911" w:rsidP="0094574C">
            <w:pPr>
              <w:pStyle w:val="TableParagraph"/>
              <w:spacing w:before="0"/>
              <w:ind w:left="196" w:right="196"/>
              <w:rPr>
                <w:rFonts w:ascii="Times New Roman"/>
                <w:sz w:val="18"/>
              </w:rPr>
            </w:pPr>
          </w:p>
        </w:tc>
        <w:tc>
          <w:tcPr>
            <w:tcW w:w="2515" w:type="dxa"/>
          </w:tcPr>
          <w:p w14:paraId="7E5A689C" w14:textId="77777777" w:rsidR="00E77911" w:rsidRDefault="00E77911" w:rsidP="0094574C">
            <w:pPr>
              <w:pStyle w:val="a3"/>
              <w:spacing w:line="398" w:lineRule="auto"/>
              <w:ind w:right="220"/>
              <w:rPr>
                <w:sz w:val="18"/>
              </w:rPr>
            </w:pPr>
          </w:p>
        </w:tc>
        <w:tc>
          <w:tcPr>
            <w:tcW w:w="962" w:type="dxa"/>
          </w:tcPr>
          <w:p w14:paraId="6D6C3217" w14:textId="63151AC0"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ACA7B4A" w14:textId="249113C2"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4457DFC9" w14:textId="77777777" w:rsidTr="0094574C">
        <w:trPr>
          <w:trHeight w:val="462"/>
        </w:trPr>
        <w:tc>
          <w:tcPr>
            <w:tcW w:w="3356" w:type="dxa"/>
          </w:tcPr>
          <w:p w14:paraId="33C104E8" w14:textId="7301CB79" w:rsidR="00E77911" w:rsidRPr="00E77911" w:rsidRDefault="000B323F" w:rsidP="0094574C">
            <w:pPr>
              <w:pStyle w:val="TableParagraph"/>
              <w:ind w:leftChars="245" w:left="539" w:right="196"/>
              <w:rPr>
                <w:rFonts w:eastAsiaTheme="minorEastAsia"/>
                <w:sz w:val="18"/>
                <w:szCs w:val="18"/>
                <w:lang w:eastAsia="ko-KR"/>
              </w:rPr>
            </w:pPr>
            <w:r>
              <w:rPr>
                <w:sz w:val="18"/>
                <w:szCs w:val="18"/>
              </w:rPr>
              <w:t>Language</w:t>
            </w:r>
          </w:p>
        </w:tc>
        <w:tc>
          <w:tcPr>
            <w:tcW w:w="1677" w:type="dxa"/>
          </w:tcPr>
          <w:p w14:paraId="0EE609F5" w14:textId="77777777" w:rsidR="00E77911" w:rsidRDefault="00E77911" w:rsidP="0094574C">
            <w:pPr>
              <w:pStyle w:val="TableParagraph"/>
              <w:spacing w:before="0"/>
              <w:ind w:left="196" w:right="196"/>
              <w:rPr>
                <w:rFonts w:ascii="Times New Roman"/>
                <w:sz w:val="18"/>
              </w:rPr>
            </w:pPr>
          </w:p>
        </w:tc>
        <w:tc>
          <w:tcPr>
            <w:tcW w:w="2515" w:type="dxa"/>
          </w:tcPr>
          <w:p w14:paraId="2A18AF08" w14:textId="77777777" w:rsidR="00E77911" w:rsidRDefault="00E77911" w:rsidP="0094574C">
            <w:pPr>
              <w:pStyle w:val="a3"/>
              <w:spacing w:line="398" w:lineRule="auto"/>
              <w:ind w:right="220"/>
              <w:rPr>
                <w:sz w:val="18"/>
              </w:rPr>
            </w:pPr>
          </w:p>
        </w:tc>
        <w:tc>
          <w:tcPr>
            <w:tcW w:w="962" w:type="dxa"/>
          </w:tcPr>
          <w:p w14:paraId="0FFF9422" w14:textId="3B1CBB04"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5AE2A81A" w14:textId="0D82F67C" w:rsidR="00E77911" w:rsidRDefault="00754738" w:rsidP="0094574C">
            <w:pPr>
              <w:pStyle w:val="TableParagraph"/>
              <w:ind w:left="196" w:right="196"/>
              <w:rPr>
                <w:rFonts w:eastAsiaTheme="minorEastAsia"/>
                <w:sz w:val="18"/>
                <w:lang w:eastAsia="ko-KR"/>
              </w:rPr>
            </w:pPr>
            <w:del w:id="396" w:author="USER" w:date="2024-03-22T19:45:00Z">
              <w:r w:rsidDel="00A71115">
                <w:rPr>
                  <w:rFonts w:eastAsiaTheme="minorEastAsia" w:hint="eastAsia"/>
                  <w:sz w:val="18"/>
                  <w:lang w:eastAsia="ko-KR"/>
                </w:rPr>
                <w:delText>1</w:delText>
              </w:r>
            </w:del>
            <w:ins w:id="397" w:author="USER" w:date="2024-03-22T19:45:00Z">
              <w:r w:rsidR="00A71115">
                <w:rPr>
                  <w:rFonts w:eastAsiaTheme="minorEastAsia"/>
                  <w:sz w:val="18"/>
                  <w:lang w:eastAsia="ko-KR"/>
                </w:rPr>
                <w:t>0</w:t>
              </w:r>
            </w:ins>
            <w:r>
              <w:rPr>
                <w:rFonts w:eastAsiaTheme="minorEastAsia"/>
                <w:sz w:val="18"/>
                <w:lang w:eastAsia="ko-KR"/>
              </w:rPr>
              <w:t>, 1</w:t>
            </w:r>
          </w:p>
        </w:tc>
      </w:tr>
      <w:tr w:rsidR="00E77911" w14:paraId="5B6EB7B1" w14:textId="77777777" w:rsidTr="0094574C">
        <w:trPr>
          <w:trHeight w:val="462"/>
        </w:trPr>
        <w:tc>
          <w:tcPr>
            <w:tcW w:w="3356" w:type="dxa"/>
          </w:tcPr>
          <w:p w14:paraId="639156E2" w14:textId="17F31954" w:rsidR="00E77911" w:rsidRPr="00E77911" w:rsidRDefault="000B323F" w:rsidP="0094574C">
            <w:pPr>
              <w:pStyle w:val="TableParagraph"/>
              <w:ind w:leftChars="145" w:left="319" w:right="196"/>
              <w:rPr>
                <w:rFonts w:eastAsiaTheme="minorEastAsia"/>
                <w:sz w:val="18"/>
                <w:szCs w:val="18"/>
                <w:lang w:eastAsia="ko-KR"/>
              </w:rPr>
            </w:pPr>
            <w:r w:rsidRPr="000B323F">
              <w:rPr>
                <w:sz w:val="18"/>
                <w:szCs w:val="18"/>
              </w:rPr>
              <w:t>S</w:t>
            </w:r>
            <w:r w:rsidR="00E77911" w:rsidRPr="00801538">
              <w:rPr>
                <w:sz w:val="18"/>
                <w:szCs w:val="18"/>
              </w:rPr>
              <w:t>upport</w:t>
            </w:r>
            <w:r>
              <w:rPr>
                <w:sz w:val="18"/>
                <w:szCs w:val="18"/>
              </w:rPr>
              <w:t xml:space="preserve"> </w:t>
            </w:r>
            <w:r w:rsidR="00E77911" w:rsidRPr="00801538">
              <w:rPr>
                <w:sz w:val="18"/>
                <w:szCs w:val="18"/>
              </w:rPr>
              <w:t>File</w:t>
            </w:r>
            <w:r>
              <w:rPr>
                <w:sz w:val="18"/>
                <w:szCs w:val="18"/>
              </w:rPr>
              <w:t xml:space="preserve"> </w:t>
            </w:r>
            <w:r w:rsidR="00E77911" w:rsidRPr="00801538">
              <w:rPr>
                <w:sz w:val="18"/>
                <w:szCs w:val="18"/>
              </w:rPr>
              <w:t>Specification</w:t>
            </w:r>
          </w:p>
        </w:tc>
        <w:tc>
          <w:tcPr>
            <w:tcW w:w="1677" w:type="dxa"/>
          </w:tcPr>
          <w:p w14:paraId="59BF1542" w14:textId="77777777" w:rsidR="00E77911" w:rsidRDefault="00E77911" w:rsidP="0094574C">
            <w:pPr>
              <w:pStyle w:val="TableParagraph"/>
              <w:spacing w:before="0"/>
              <w:ind w:left="196" w:right="196"/>
              <w:rPr>
                <w:rFonts w:ascii="Times New Roman"/>
                <w:sz w:val="18"/>
              </w:rPr>
            </w:pPr>
          </w:p>
        </w:tc>
        <w:tc>
          <w:tcPr>
            <w:tcW w:w="2515" w:type="dxa"/>
          </w:tcPr>
          <w:p w14:paraId="129F7A2B" w14:textId="77777777" w:rsidR="00E77911" w:rsidRDefault="00E77911" w:rsidP="0094574C">
            <w:pPr>
              <w:pStyle w:val="a3"/>
              <w:spacing w:line="398" w:lineRule="auto"/>
              <w:ind w:right="220"/>
              <w:rPr>
                <w:sz w:val="18"/>
              </w:rPr>
            </w:pPr>
          </w:p>
        </w:tc>
        <w:tc>
          <w:tcPr>
            <w:tcW w:w="962" w:type="dxa"/>
          </w:tcPr>
          <w:p w14:paraId="0B1E7A66" w14:textId="265F4052" w:rsidR="00E77911" w:rsidRDefault="000B323F" w:rsidP="0094574C">
            <w:pPr>
              <w:pStyle w:val="TableParagraph"/>
              <w:ind w:left="196" w:right="196"/>
              <w:rPr>
                <w:rFonts w:eastAsiaTheme="minorEastAsia"/>
                <w:sz w:val="18"/>
                <w:lang w:eastAsia="ko-KR"/>
              </w:rPr>
            </w:pPr>
            <w:r>
              <w:rPr>
                <w:rFonts w:eastAsiaTheme="minorEastAsia"/>
                <w:sz w:val="18"/>
                <w:lang w:eastAsia="ko-KR"/>
              </w:rPr>
              <w:t>C</w:t>
            </w:r>
          </w:p>
        </w:tc>
        <w:tc>
          <w:tcPr>
            <w:tcW w:w="1555" w:type="dxa"/>
          </w:tcPr>
          <w:p w14:paraId="2B4A4611" w14:textId="30A79BBA"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09595727" w14:textId="77777777" w:rsidTr="0094574C">
        <w:trPr>
          <w:trHeight w:val="462"/>
        </w:trPr>
        <w:tc>
          <w:tcPr>
            <w:tcW w:w="3356" w:type="dxa"/>
          </w:tcPr>
          <w:p w14:paraId="4FB9BBE7" w14:textId="44D60CC7"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D</w:t>
            </w:r>
            <w:r w:rsidR="00E77911" w:rsidRPr="00801538">
              <w:rPr>
                <w:sz w:val="18"/>
                <w:szCs w:val="18"/>
              </w:rPr>
              <w:t>ate</w:t>
            </w:r>
          </w:p>
        </w:tc>
        <w:tc>
          <w:tcPr>
            <w:tcW w:w="1677" w:type="dxa"/>
          </w:tcPr>
          <w:p w14:paraId="236A6A95" w14:textId="77777777" w:rsidR="00E77911" w:rsidRDefault="00E77911" w:rsidP="0094574C">
            <w:pPr>
              <w:pStyle w:val="TableParagraph"/>
              <w:spacing w:before="0"/>
              <w:ind w:left="196" w:right="196"/>
              <w:rPr>
                <w:rFonts w:ascii="Times New Roman"/>
                <w:sz w:val="18"/>
              </w:rPr>
            </w:pPr>
          </w:p>
        </w:tc>
        <w:tc>
          <w:tcPr>
            <w:tcW w:w="2515" w:type="dxa"/>
          </w:tcPr>
          <w:p w14:paraId="4487A28E" w14:textId="77777777" w:rsidR="00E77911" w:rsidRDefault="00E77911" w:rsidP="0094574C">
            <w:pPr>
              <w:pStyle w:val="a3"/>
              <w:spacing w:line="398" w:lineRule="auto"/>
              <w:ind w:right="220"/>
              <w:rPr>
                <w:sz w:val="18"/>
              </w:rPr>
            </w:pPr>
          </w:p>
        </w:tc>
        <w:tc>
          <w:tcPr>
            <w:tcW w:w="962" w:type="dxa"/>
          </w:tcPr>
          <w:p w14:paraId="227405EB" w14:textId="4846FCA0"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D</w:t>
            </w:r>
            <w:r>
              <w:rPr>
                <w:rFonts w:eastAsiaTheme="minorEastAsia"/>
                <w:sz w:val="18"/>
                <w:lang w:eastAsia="ko-KR"/>
              </w:rPr>
              <w:t>A</w:t>
            </w:r>
          </w:p>
        </w:tc>
        <w:tc>
          <w:tcPr>
            <w:tcW w:w="1555" w:type="dxa"/>
          </w:tcPr>
          <w:p w14:paraId="5813C42A" w14:textId="46309339"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3A4B62D3" w14:textId="77777777" w:rsidTr="0094574C">
        <w:trPr>
          <w:trHeight w:val="462"/>
        </w:trPr>
        <w:tc>
          <w:tcPr>
            <w:tcW w:w="3356" w:type="dxa"/>
          </w:tcPr>
          <w:p w14:paraId="46DC2A25" w14:textId="27445211"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N</w:t>
            </w:r>
            <w:r w:rsidR="00E77911" w:rsidRPr="00801538">
              <w:rPr>
                <w:sz w:val="18"/>
                <w:szCs w:val="18"/>
              </w:rPr>
              <w:t>ame</w:t>
            </w:r>
          </w:p>
        </w:tc>
        <w:tc>
          <w:tcPr>
            <w:tcW w:w="1677" w:type="dxa"/>
          </w:tcPr>
          <w:p w14:paraId="0749AACE" w14:textId="77777777" w:rsidR="00E77911" w:rsidRDefault="00E77911" w:rsidP="0094574C">
            <w:pPr>
              <w:pStyle w:val="TableParagraph"/>
              <w:spacing w:before="0"/>
              <w:ind w:left="196" w:right="196"/>
              <w:rPr>
                <w:rFonts w:ascii="Times New Roman"/>
                <w:sz w:val="18"/>
              </w:rPr>
            </w:pPr>
          </w:p>
        </w:tc>
        <w:tc>
          <w:tcPr>
            <w:tcW w:w="2515" w:type="dxa"/>
          </w:tcPr>
          <w:p w14:paraId="302A60C0" w14:textId="77777777" w:rsidR="00E77911" w:rsidRDefault="00E77911" w:rsidP="0094574C">
            <w:pPr>
              <w:pStyle w:val="a3"/>
              <w:spacing w:line="398" w:lineRule="auto"/>
              <w:ind w:right="220"/>
              <w:rPr>
                <w:sz w:val="18"/>
              </w:rPr>
            </w:pPr>
          </w:p>
        </w:tc>
        <w:tc>
          <w:tcPr>
            <w:tcW w:w="962" w:type="dxa"/>
          </w:tcPr>
          <w:p w14:paraId="64CE7D44" w14:textId="0DE2E90D"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0A87989" w14:textId="6A0B8B0F"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E77911" w14:paraId="54C9A366" w14:textId="77777777" w:rsidTr="0094574C">
        <w:trPr>
          <w:trHeight w:val="462"/>
        </w:trPr>
        <w:tc>
          <w:tcPr>
            <w:tcW w:w="3356" w:type="dxa"/>
          </w:tcPr>
          <w:p w14:paraId="3C5B9C8C" w14:textId="163B9D9B" w:rsidR="00E77911" w:rsidRPr="00E77911" w:rsidRDefault="000B323F" w:rsidP="0094574C">
            <w:pPr>
              <w:pStyle w:val="TableParagraph"/>
              <w:ind w:leftChars="245" w:left="539" w:right="196"/>
              <w:rPr>
                <w:rFonts w:eastAsiaTheme="minorEastAsia"/>
                <w:sz w:val="18"/>
                <w:szCs w:val="18"/>
                <w:lang w:eastAsia="ko-KR"/>
              </w:rPr>
            </w:pPr>
            <w:r w:rsidRPr="000B323F">
              <w:rPr>
                <w:sz w:val="18"/>
                <w:szCs w:val="18"/>
              </w:rPr>
              <w:t>V</w:t>
            </w:r>
            <w:r w:rsidR="00E77911" w:rsidRPr="00801538">
              <w:rPr>
                <w:sz w:val="18"/>
                <w:szCs w:val="18"/>
              </w:rPr>
              <w:t>ersion</w:t>
            </w:r>
          </w:p>
        </w:tc>
        <w:tc>
          <w:tcPr>
            <w:tcW w:w="1677" w:type="dxa"/>
          </w:tcPr>
          <w:p w14:paraId="21918C64" w14:textId="77777777" w:rsidR="00E77911" w:rsidRDefault="00E77911" w:rsidP="0094574C">
            <w:pPr>
              <w:pStyle w:val="TableParagraph"/>
              <w:spacing w:before="0"/>
              <w:ind w:left="196" w:right="196"/>
              <w:rPr>
                <w:rFonts w:ascii="Times New Roman"/>
                <w:sz w:val="18"/>
              </w:rPr>
            </w:pPr>
          </w:p>
        </w:tc>
        <w:tc>
          <w:tcPr>
            <w:tcW w:w="2515" w:type="dxa"/>
          </w:tcPr>
          <w:p w14:paraId="67C39086" w14:textId="77777777" w:rsidR="00E77911" w:rsidRDefault="00E77911" w:rsidP="0094574C">
            <w:pPr>
              <w:pStyle w:val="a3"/>
              <w:spacing w:line="398" w:lineRule="auto"/>
              <w:ind w:right="220"/>
              <w:rPr>
                <w:sz w:val="18"/>
              </w:rPr>
            </w:pPr>
          </w:p>
        </w:tc>
        <w:tc>
          <w:tcPr>
            <w:tcW w:w="962" w:type="dxa"/>
          </w:tcPr>
          <w:p w14:paraId="548C475C" w14:textId="074AC8BE" w:rsidR="00E77911" w:rsidRDefault="000B323F" w:rsidP="0094574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249A76BB" w14:textId="2273EEC4" w:rsidR="00E77911" w:rsidRDefault="00754738"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535E33" w14:paraId="3BF55F53" w14:textId="77777777" w:rsidTr="0094574C">
        <w:trPr>
          <w:trHeight w:val="462"/>
        </w:trPr>
        <w:tc>
          <w:tcPr>
            <w:tcW w:w="3356" w:type="dxa"/>
            <w:vAlign w:val="center"/>
          </w:tcPr>
          <w:p w14:paraId="411966FD" w14:textId="539A15D7" w:rsidR="00535E33" w:rsidRPr="00535E33" w:rsidRDefault="00535E33" w:rsidP="0094574C">
            <w:pPr>
              <w:pStyle w:val="TableParagraph"/>
              <w:ind w:leftChars="45" w:left="99" w:right="196"/>
              <w:rPr>
                <w:rFonts w:eastAsiaTheme="minorEastAsia"/>
                <w:sz w:val="18"/>
                <w:szCs w:val="18"/>
                <w:lang w:eastAsia="ko-KR"/>
              </w:rPr>
            </w:pPr>
            <w:r w:rsidRPr="00535E33">
              <w:rPr>
                <w:rFonts w:eastAsiaTheme="minorEastAsia"/>
                <w:sz w:val="18"/>
                <w:szCs w:val="18"/>
                <w:lang w:eastAsia="ko-KR"/>
              </w:rPr>
              <w:t>Time</w:t>
            </w:r>
            <w:r>
              <w:rPr>
                <w:rFonts w:eastAsiaTheme="minorEastAsia"/>
                <w:sz w:val="18"/>
                <w:szCs w:val="18"/>
                <w:lang w:eastAsia="ko-KR"/>
              </w:rPr>
              <w:t xml:space="preserve"> </w:t>
            </w:r>
            <w:r w:rsidRPr="00535E33">
              <w:rPr>
                <w:rFonts w:eastAsiaTheme="minorEastAsia"/>
                <w:sz w:val="18"/>
                <w:szCs w:val="18"/>
                <w:lang w:eastAsia="ko-KR"/>
              </w:rPr>
              <w:t>Interval</w:t>
            </w:r>
            <w:r>
              <w:rPr>
                <w:rFonts w:eastAsiaTheme="minorEastAsia"/>
                <w:sz w:val="18"/>
                <w:szCs w:val="18"/>
                <w:lang w:eastAsia="ko-KR"/>
              </w:rPr>
              <w:t xml:space="preserve"> </w:t>
            </w:r>
            <w:r w:rsidRPr="00535E33">
              <w:rPr>
                <w:rFonts w:eastAsiaTheme="minorEastAsia"/>
                <w:sz w:val="18"/>
                <w:szCs w:val="18"/>
                <w:lang w:eastAsia="ko-KR"/>
              </w:rPr>
              <w:t>Of</w:t>
            </w:r>
            <w:r>
              <w:rPr>
                <w:rFonts w:eastAsiaTheme="minorEastAsia"/>
                <w:sz w:val="18"/>
                <w:szCs w:val="18"/>
                <w:lang w:eastAsia="ko-KR"/>
              </w:rPr>
              <w:t xml:space="preserve"> </w:t>
            </w:r>
            <w:r w:rsidRPr="00535E33">
              <w:rPr>
                <w:rFonts w:eastAsiaTheme="minorEastAsia"/>
                <w:sz w:val="18"/>
                <w:szCs w:val="18"/>
                <w:lang w:eastAsia="ko-KR"/>
              </w:rPr>
              <w:t>Product</w:t>
            </w:r>
          </w:p>
        </w:tc>
        <w:tc>
          <w:tcPr>
            <w:tcW w:w="1677" w:type="dxa"/>
          </w:tcPr>
          <w:p w14:paraId="0690CE88" w14:textId="77777777" w:rsidR="00535E33" w:rsidRDefault="00535E33" w:rsidP="0094574C">
            <w:pPr>
              <w:pStyle w:val="TableParagraph"/>
              <w:spacing w:before="0"/>
              <w:ind w:left="196" w:right="196"/>
              <w:rPr>
                <w:rFonts w:ascii="Times New Roman"/>
                <w:sz w:val="18"/>
              </w:rPr>
            </w:pPr>
          </w:p>
        </w:tc>
        <w:tc>
          <w:tcPr>
            <w:tcW w:w="2515" w:type="dxa"/>
          </w:tcPr>
          <w:p w14:paraId="7C4FE9FB" w14:textId="77777777" w:rsidR="00535E33" w:rsidRDefault="00535E33" w:rsidP="0094574C">
            <w:pPr>
              <w:pStyle w:val="a3"/>
              <w:spacing w:line="398" w:lineRule="auto"/>
              <w:ind w:right="220"/>
              <w:rPr>
                <w:sz w:val="18"/>
              </w:rPr>
            </w:pPr>
          </w:p>
        </w:tc>
        <w:tc>
          <w:tcPr>
            <w:tcW w:w="962" w:type="dxa"/>
          </w:tcPr>
          <w:p w14:paraId="20D03354" w14:textId="76E14337" w:rsidR="00535E33" w:rsidRDefault="00535E33"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6E4DDBC7" w14:textId="5468CEC0" w:rsidR="00535E33" w:rsidRDefault="00535E33" w:rsidP="0094574C">
            <w:pPr>
              <w:pStyle w:val="TableParagraph"/>
              <w:ind w:left="196" w:right="196"/>
              <w:rPr>
                <w:rFonts w:eastAsiaTheme="minorEastAsia"/>
                <w:sz w:val="18"/>
                <w:lang w:eastAsia="ko-KR"/>
              </w:rPr>
            </w:pPr>
            <w:r>
              <w:rPr>
                <w:rFonts w:eastAsiaTheme="minorEastAsia"/>
                <w:sz w:val="18"/>
                <w:lang w:eastAsia="ko-KR"/>
              </w:rPr>
              <w:t>0, 1</w:t>
            </w:r>
          </w:p>
        </w:tc>
      </w:tr>
      <w:tr w:rsidR="00FE1E10" w14:paraId="73C5A26A" w14:textId="77777777" w:rsidTr="0094574C">
        <w:trPr>
          <w:trHeight w:val="462"/>
        </w:trPr>
        <w:tc>
          <w:tcPr>
            <w:tcW w:w="3356" w:type="dxa"/>
            <w:vAlign w:val="center"/>
          </w:tcPr>
          <w:p w14:paraId="6FCA1087" w14:textId="53A71B78" w:rsidR="00FE1E10" w:rsidRPr="00535E33" w:rsidRDefault="00FE1E10" w:rsidP="0094574C">
            <w:pPr>
              <w:pStyle w:val="TableParagraph"/>
              <w:ind w:leftChars="145" w:left="319" w:right="196"/>
              <w:rPr>
                <w:rFonts w:eastAsiaTheme="minorEastAsia"/>
                <w:sz w:val="18"/>
                <w:szCs w:val="18"/>
                <w:lang w:eastAsia="ko-KR"/>
              </w:rPr>
            </w:pPr>
            <w:r>
              <w:rPr>
                <w:rFonts w:eastAsiaTheme="minorEastAsia" w:hint="eastAsia"/>
                <w:sz w:val="18"/>
                <w:szCs w:val="18"/>
                <w:lang w:eastAsia="ko-KR"/>
              </w:rPr>
              <w:t>I</w:t>
            </w:r>
            <w:r>
              <w:rPr>
                <w:rFonts w:eastAsiaTheme="minorEastAsia"/>
                <w:sz w:val="18"/>
                <w:szCs w:val="18"/>
                <w:lang w:eastAsia="ko-KR"/>
              </w:rPr>
              <w:t>ssue Date</w:t>
            </w:r>
          </w:p>
        </w:tc>
        <w:tc>
          <w:tcPr>
            <w:tcW w:w="1677" w:type="dxa"/>
          </w:tcPr>
          <w:p w14:paraId="35E8FB96" w14:textId="77777777" w:rsidR="00FE1E10" w:rsidRDefault="00FE1E10" w:rsidP="0094574C">
            <w:pPr>
              <w:pStyle w:val="TableParagraph"/>
              <w:spacing w:before="0"/>
              <w:ind w:left="196" w:right="196"/>
              <w:rPr>
                <w:rFonts w:ascii="Times New Roman"/>
                <w:sz w:val="18"/>
              </w:rPr>
            </w:pPr>
          </w:p>
        </w:tc>
        <w:tc>
          <w:tcPr>
            <w:tcW w:w="2515" w:type="dxa"/>
          </w:tcPr>
          <w:p w14:paraId="46087CBD" w14:textId="77777777" w:rsidR="00FE1E10" w:rsidRDefault="00FE1E10" w:rsidP="0094574C">
            <w:pPr>
              <w:pStyle w:val="a3"/>
              <w:spacing w:line="398" w:lineRule="auto"/>
              <w:ind w:right="220"/>
              <w:rPr>
                <w:sz w:val="18"/>
              </w:rPr>
            </w:pPr>
          </w:p>
        </w:tc>
        <w:tc>
          <w:tcPr>
            <w:tcW w:w="962" w:type="dxa"/>
          </w:tcPr>
          <w:p w14:paraId="4EA630EE" w14:textId="04E635EB" w:rsidR="00FE1E10" w:rsidRDefault="00593C01" w:rsidP="0094574C">
            <w:pPr>
              <w:pStyle w:val="TableParagraph"/>
              <w:ind w:left="196" w:right="196"/>
              <w:rPr>
                <w:rFonts w:eastAsiaTheme="minorEastAsia"/>
                <w:sz w:val="18"/>
                <w:lang w:eastAsia="ko-KR"/>
              </w:rPr>
            </w:pPr>
            <w:r>
              <w:rPr>
                <w:rFonts w:eastAsiaTheme="minorEastAsia"/>
                <w:sz w:val="18"/>
                <w:lang w:eastAsia="ko-KR"/>
              </w:rPr>
              <w:t>DA</w:t>
            </w:r>
          </w:p>
        </w:tc>
        <w:tc>
          <w:tcPr>
            <w:tcW w:w="1555" w:type="dxa"/>
          </w:tcPr>
          <w:p w14:paraId="58B0053C" w14:textId="59BFE2A8" w:rsidR="00FE1E10" w:rsidRDefault="00543030"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1E10" w14:paraId="15211771" w14:textId="77777777" w:rsidTr="0094574C">
        <w:trPr>
          <w:trHeight w:val="462"/>
        </w:trPr>
        <w:tc>
          <w:tcPr>
            <w:tcW w:w="3356" w:type="dxa"/>
            <w:vAlign w:val="center"/>
          </w:tcPr>
          <w:p w14:paraId="461A6B0B" w14:textId="598C5E73" w:rsidR="00FE1E10" w:rsidRPr="00535E33" w:rsidRDefault="00FE1E10" w:rsidP="0094574C">
            <w:pPr>
              <w:pStyle w:val="TableParagraph"/>
              <w:ind w:leftChars="145" w:left="319" w:right="196"/>
              <w:rPr>
                <w:rFonts w:eastAsiaTheme="minorEastAsia"/>
                <w:sz w:val="18"/>
                <w:szCs w:val="18"/>
                <w:lang w:eastAsia="ko-KR"/>
              </w:rPr>
            </w:pPr>
            <w:r>
              <w:rPr>
                <w:rFonts w:eastAsiaTheme="minorEastAsia"/>
                <w:sz w:val="18"/>
                <w:szCs w:val="18"/>
                <w:lang w:eastAsia="ko-KR"/>
              </w:rPr>
              <w:t>Expiration Date</w:t>
            </w:r>
          </w:p>
        </w:tc>
        <w:tc>
          <w:tcPr>
            <w:tcW w:w="1677" w:type="dxa"/>
          </w:tcPr>
          <w:p w14:paraId="7E896666" w14:textId="77777777" w:rsidR="00FE1E10" w:rsidRDefault="00FE1E10" w:rsidP="0094574C">
            <w:pPr>
              <w:pStyle w:val="TableParagraph"/>
              <w:spacing w:before="0"/>
              <w:ind w:left="196" w:right="196"/>
              <w:rPr>
                <w:rFonts w:ascii="Times New Roman"/>
                <w:sz w:val="18"/>
              </w:rPr>
            </w:pPr>
          </w:p>
        </w:tc>
        <w:tc>
          <w:tcPr>
            <w:tcW w:w="2515" w:type="dxa"/>
          </w:tcPr>
          <w:p w14:paraId="782A5C59" w14:textId="77777777" w:rsidR="00FE1E10" w:rsidRDefault="00FE1E10" w:rsidP="0094574C">
            <w:pPr>
              <w:pStyle w:val="a3"/>
              <w:spacing w:line="398" w:lineRule="auto"/>
              <w:ind w:right="220"/>
              <w:rPr>
                <w:sz w:val="18"/>
              </w:rPr>
            </w:pPr>
          </w:p>
        </w:tc>
        <w:tc>
          <w:tcPr>
            <w:tcW w:w="962" w:type="dxa"/>
          </w:tcPr>
          <w:p w14:paraId="0C25C7EF" w14:textId="4D88D1A5" w:rsidR="00FE1E10" w:rsidRDefault="00593C01" w:rsidP="0094574C">
            <w:pPr>
              <w:pStyle w:val="TableParagraph"/>
              <w:ind w:left="196" w:right="196"/>
              <w:rPr>
                <w:rFonts w:eastAsiaTheme="minorEastAsia"/>
                <w:sz w:val="18"/>
                <w:lang w:eastAsia="ko-KR"/>
              </w:rPr>
            </w:pPr>
            <w:r>
              <w:rPr>
                <w:rFonts w:eastAsiaTheme="minorEastAsia" w:hint="eastAsia"/>
                <w:sz w:val="18"/>
                <w:lang w:eastAsia="ko-KR"/>
              </w:rPr>
              <w:t>D</w:t>
            </w:r>
            <w:r>
              <w:rPr>
                <w:rFonts w:eastAsiaTheme="minorEastAsia"/>
                <w:sz w:val="18"/>
                <w:lang w:eastAsia="ko-KR"/>
              </w:rPr>
              <w:t>A</w:t>
            </w:r>
          </w:p>
        </w:tc>
        <w:tc>
          <w:tcPr>
            <w:tcW w:w="1555" w:type="dxa"/>
          </w:tcPr>
          <w:p w14:paraId="2073CA35" w14:textId="739F01BF" w:rsidR="00FE1E10" w:rsidRDefault="00543030"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1E10" w:rsidDel="00E679E6" w14:paraId="044A0091" w14:textId="7DDC3DA2" w:rsidTr="0094574C">
        <w:trPr>
          <w:trHeight w:val="462"/>
          <w:del w:id="398" w:author="USER" w:date="2024-03-27T22:38:00Z"/>
        </w:trPr>
        <w:tc>
          <w:tcPr>
            <w:tcW w:w="3356" w:type="dxa"/>
            <w:vAlign w:val="center"/>
          </w:tcPr>
          <w:p w14:paraId="69DC18AC" w14:textId="510CFCD0" w:rsidR="00FE1E10" w:rsidRPr="00535E33" w:rsidDel="00E679E6" w:rsidRDefault="00FE1E10" w:rsidP="0094574C">
            <w:pPr>
              <w:pStyle w:val="TableParagraph"/>
              <w:ind w:leftChars="145" w:left="319" w:right="196"/>
              <w:rPr>
                <w:del w:id="399" w:author="USER" w:date="2024-03-27T22:38:00Z"/>
                <w:rFonts w:eastAsiaTheme="minorEastAsia"/>
                <w:sz w:val="18"/>
                <w:szCs w:val="18"/>
                <w:lang w:eastAsia="ko-KR"/>
              </w:rPr>
            </w:pPr>
            <w:del w:id="400" w:author="USER" w:date="2024-03-27T22:38:00Z">
              <w:r w:rsidDel="00E679E6">
                <w:rPr>
                  <w:rFonts w:eastAsiaTheme="minorEastAsia"/>
                  <w:sz w:val="18"/>
                  <w:szCs w:val="18"/>
                  <w:lang w:eastAsia="ko-KR"/>
                </w:rPr>
                <w:delText>Time Reference</w:delText>
              </w:r>
            </w:del>
          </w:p>
        </w:tc>
        <w:tc>
          <w:tcPr>
            <w:tcW w:w="1677" w:type="dxa"/>
          </w:tcPr>
          <w:p w14:paraId="3BAB5ED8" w14:textId="7A4B875C" w:rsidR="00FE1E10" w:rsidDel="00E679E6" w:rsidRDefault="00FE1E10" w:rsidP="0094574C">
            <w:pPr>
              <w:pStyle w:val="TableParagraph"/>
              <w:spacing w:before="0"/>
              <w:ind w:left="196" w:right="196"/>
              <w:rPr>
                <w:del w:id="401" w:author="USER" w:date="2024-03-27T22:38:00Z"/>
                <w:rFonts w:ascii="Times New Roman"/>
                <w:sz w:val="18"/>
              </w:rPr>
            </w:pPr>
          </w:p>
        </w:tc>
        <w:tc>
          <w:tcPr>
            <w:tcW w:w="2515" w:type="dxa"/>
          </w:tcPr>
          <w:p w14:paraId="22D17F9B" w14:textId="6FB5B97D" w:rsidR="00FE1E10" w:rsidRPr="00B17164" w:rsidDel="00E679E6" w:rsidRDefault="006061E3" w:rsidP="0094574C">
            <w:pPr>
              <w:pStyle w:val="a3"/>
              <w:spacing w:line="398" w:lineRule="auto"/>
              <w:ind w:right="220"/>
              <w:rPr>
                <w:del w:id="402" w:author="USER" w:date="2024-03-27T22:38:00Z"/>
                <w:rFonts w:eastAsiaTheme="minorEastAsia"/>
                <w:b w:val="0"/>
                <w:sz w:val="18"/>
                <w:lang w:eastAsia="ko-KR"/>
              </w:rPr>
            </w:pPr>
            <w:del w:id="403" w:author="USER" w:date="2024-03-27T22:38:00Z">
              <w:r w:rsidRPr="00B17164" w:rsidDel="00E679E6">
                <w:rPr>
                  <w:rFonts w:eastAsiaTheme="minorEastAsia" w:hint="eastAsia"/>
                  <w:b w:val="0"/>
                  <w:sz w:val="18"/>
                  <w:lang w:eastAsia="ko-KR"/>
                </w:rPr>
                <w:delText>1</w:delText>
              </w:r>
              <w:r w:rsidRPr="00B17164" w:rsidDel="00E679E6">
                <w:rPr>
                  <w:rFonts w:eastAsiaTheme="minorEastAsia"/>
                  <w:b w:val="0"/>
                  <w:sz w:val="18"/>
                  <w:lang w:eastAsia="ko-KR"/>
                </w:rPr>
                <w:delText xml:space="preserve"> : local time</w:delText>
              </w:r>
            </w:del>
          </w:p>
          <w:p w14:paraId="38624E93" w14:textId="22EBC04F" w:rsidR="006061E3" w:rsidRPr="00801538" w:rsidDel="00E679E6" w:rsidRDefault="006061E3" w:rsidP="0094574C">
            <w:pPr>
              <w:pStyle w:val="a3"/>
              <w:spacing w:line="398" w:lineRule="auto"/>
              <w:ind w:right="220"/>
              <w:rPr>
                <w:del w:id="404" w:author="USER" w:date="2024-03-27T22:38:00Z"/>
                <w:rFonts w:eastAsiaTheme="minorEastAsia"/>
                <w:sz w:val="18"/>
                <w:lang w:eastAsia="ko-KR"/>
              </w:rPr>
            </w:pPr>
            <w:del w:id="405" w:author="USER" w:date="2024-03-27T22:38:00Z">
              <w:r w:rsidRPr="00B17164" w:rsidDel="00E679E6">
                <w:rPr>
                  <w:rFonts w:eastAsiaTheme="minorEastAsia" w:hint="eastAsia"/>
                  <w:b w:val="0"/>
                  <w:sz w:val="18"/>
                  <w:lang w:eastAsia="ko-KR"/>
                </w:rPr>
                <w:delText>2</w:delText>
              </w:r>
              <w:r w:rsidRPr="00B17164" w:rsidDel="00E679E6">
                <w:rPr>
                  <w:rFonts w:eastAsiaTheme="minorEastAsia"/>
                  <w:b w:val="0"/>
                  <w:sz w:val="18"/>
                  <w:lang w:eastAsia="ko-KR"/>
                </w:rPr>
                <w:delText xml:space="preserve"> : UTC</w:delText>
              </w:r>
            </w:del>
          </w:p>
        </w:tc>
        <w:tc>
          <w:tcPr>
            <w:tcW w:w="962" w:type="dxa"/>
          </w:tcPr>
          <w:p w14:paraId="2E6D2988" w14:textId="515E9A7B" w:rsidR="00FE1E10" w:rsidDel="00E679E6" w:rsidRDefault="00144270" w:rsidP="0094574C">
            <w:pPr>
              <w:pStyle w:val="TableParagraph"/>
              <w:ind w:left="196" w:right="196"/>
              <w:rPr>
                <w:del w:id="406" w:author="USER" w:date="2024-03-27T22:38:00Z"/>
                <w:rFonts w:eastAsiaTheme="minorEastAsia"/>
                <w:sz w:val="18"/>
                <w:lang w:eastAsia="ko-KR"/>
              </w:rPr>
            </w:pPr>
            <w:del w:id="407" w:author="USER" w:date="2024-03-27T22:38:00Z">
              <w:r w:rsidDel="00E679E6">
                <w:rPr>
                  <w:rFonts w:eastAsiaTheme="minorEastAsia"/>
                  <w:sz w:val="18"/>
                  <w:lang w:eastAsia="ko-KR"/>
                </w:rPr>
                <w:delText>EN</w:delText>
              </w:r>
            </w:del>
          </w:p>
        </w:tc>
        <w:tc>
          <w:tcPr>
            <w:tcW w:w="1555" w:type="dxa"/>
          </w:tcPr>
          <w:p w14:paraId="2CDF0EDD" w14:textId="5EAF1597" w:rsidR="00FE1E10" w:rsidDel="00E679E6" w:rsidRDefault="00543030" w:rsidP="0094574C">
            <w:pPr>
              <w:pStyle w:val="TableParagraph"/>
              <w:ind w:left="196" w:right="196"/>
              <w:rPr>
                <w:del w:id="408" w:author="USER" w:date="2024-03-27T22:38:00Z"/>
                <w:rFonts w:eastAsiaTheme="minorEastAsia"/>
                <w:sz w:val="18"/>
                <w:lang w:eastAsia="ko-KR"/>
              </w:rPr>
            </w:pPr>
            <w:del w:id="409" w:author="USER" w:date="2024-03-27T22:38:00Z">
              <w:r w:rsidDel="00E679E6">
                <w:rPr>
                  <w:rFonts w:eastAsiaTheme="minorEastAsia" w:hint="eastAsia"/>
                  <w:sz w:val="18"/>
                  <w:lang w:eastAsia="ko-KR"/>
                </w:rPr>
                <w:delText>1</w:delText>
              </w:r>
              <w:r w:rsidDel="00E679E6">
                <w:rPr>
                  <w:rFonts w:eastAsiaTheme="minorEastAsia"/>
                  <w:sz w:val="18"/>
                  <w:lang w:eastAsia="ko-KR"/>
                </w:rPr>
                <w:delText>, 1</w:delText>
              </w:r>
            </w:del>
          </w:p>
        </w:tc>
      </w:tr>
      <w:tr w:rsidR="00FE1E10" w14:paraId="17AB7FC5" w14:textId="77777777" w:rsidTr="0094574C">
        <w:trPr>
          <w:trHeight w:val="462"/>
        </w:trPr>
        <w:tc>
          <w:tcPr>
            <w:tcW w:w="3356" w:type="dxa"/>
            <w:vAlign w:val="center"/>
          </w:tcPr>
          <w:p w14:paraId="348B5D49" w14:textId="21BEC1B7" w:rsidR="00FE1E10" w:rsidRPr="00535E33" w:rsidRDefault="00FE1E10" w:rsidP="0094574C">
            <w:pPr>
              <w:pStyle w:val="TableParagraph"/>
              <w:ind w:leftChars="145" w:left="319" w:right="196"/>
              <w:rPr>
                <w:rFonts w:eastAsiaTheme="minorEastAsia"/>
                <w:sz w:val="18"/>
                <w:szCs w:val="18"/>
                <w:lang w:eastAsia="ko-KR"/>
              </w:rPr>
            </w:pPr>
            <w:r>
              <w:rPr>
                <w:rFonts w:eastAsiaTheme="minorEastAsia"/>
                <w:sz w:val="18"/>
                <w:szCs w:val="18"/>
                <w:lang w:eastAsia="ko-KR"/>
              </w:rPr>
              <w:lastRenderedPageBreak/>
              <w:t>Issuance Cycle</w:t>
            </w:r>
          </w:p>
        </w:tc>
        <w:tc>
          <w:tcPr>
            <w:tcW w:w="1677" w:type="dxa"/>
          </w:tcPr>
          <w:p w14:paraId="6186807A" w14:textId="77777777" w:rsidR="00FE1E10" w:rsidRDefault="00FE1E10" w:rsidP="0094574C">
            <w:pPr>
              <w:pStyle w:val="TableParagraph"/>
              <w:spacing w:before="0"/>
              <w:ind w:left="196" w:right="196"/>
              <w:rPr>
                <w:rFonts w:ascii="Times New Roman"/>
                <w:sz w:val="18"/>
              </w:rPr>
            </w:pPr>
          </w:p>
        </w:tc>
        <w:tc>
          <w:tcPr>
            <w:tcW w:w="2515" w:type="dxa"/>
          </w:tcPr>
          <w:p w14:paraId="7FFBA2AE" w14:textId="77777777" w:rsidR="00FE1E10" w:rsidRDefault="00FE1E10" w:rsidP="0094574C">
            <w:pPr>
              <w:pStyle w:val="a3"/>
              <w:spacing w:line="398" w:lineRule="auto"/>
              <w:ind w:right="220"/>
              <w:rPr>
                <w:sz w:val="18"/>
              </w:rPr>
            </w:pPr>
          </w:p>
        </w:tc>
        <w:tc>
          <w:tcPr>
            <w:tcW w:w="962" w:type="dxa"/>
          </w:tcPr>
          <w:p w14:paraId="739CEFA9" w14:textId="7DF80BD4" w:rsidR="00FE1E10" w:rsidRDefault="00593C01"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66A3095F" w14:textId="57D71E98" w:rsidR="00FE1E10" w:rsidRDefault="00543030"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759C8" w14:paraId="130D4462" w14:textId="77777777" w:rsidTr="0094574C">
        <w:trPr>
          <w:trHeight w:val="462"/>
        </w:trPr>
        <w:tc>
          <w:tcPr>
            <w:tcW w:w="3356" w:type="dxa"/>
            <w:vAlign w:val="center"/>
          </w:tcPr>
          <w:p w14:paraId="4D715DBF" w14:textId="38279635" w:rsidR="009759C8" w:rsidRDefault="009759C8" w:rsidP="0094574C">
            <w:pPr>
              <w:pStyle w:val="TableParagraph"/>
              <w:ind w:leftChars="245" w:left="539" w:right="196"/>
              <w:rPr>
                <w:rFonts w:eastAsiaTheme="minorEastAsia"/>
                <w:sz w:val="18"/>
                <w:szCs w:val="18"/>
                <w:lang w:eastAsia="ko-KR"/>
              </w:rPr>
            </w:pPr>
            <w:r>
              <w:rPr>
                <w:rFonts w:eastAsiaTheme="minorEastAsia" w:hint="eastAsia"/>
                <w:sz w:val="18"/>
                <w:szCs w:val="18"/>
                <w:lang w:eastAsia="ko-KR"/>
              </w:rPr>
              <w:t>P</w:t>
            </w:r>
            <w:r>
              <w:rPr>
                <w:rFonts w:eastAsiaTheme="minorEastAsia"/>
                <w:sz w:val="18"/>
                <w:szCs w:val="18"/>
                <w:lang w:eastAsia="ko-KR"/>
              </w:rPr>
              <w:t>eriodic Date Range</w:t>
            </w:r>
          </w:p>
        </w:tc>
        <w:tc>
          <w:tcPr>
            <w:tcW w:w="1677" w:type="dxa"/>
          </w:tcPr>
          <w:p w14:paraId="11264454" w14:textId="77777777" w:rsidR="009759C8" w:rsidRDefault="009759C8" w:rsidP="0094574C">
            <w:pPr>
              <w:pStyle w:val="TableParagraph"/>
              <w:spacing w:before="0"/>
              <w:ind w:left="196" w:right="196"/>
              <w:rPr>
                <w:rFonts w:ascii="Times New Roman"/>
                <w:sz w:val="18"/>
              </w:rPr>
            </w:pPr>
          </w:p>
        </w:tc>
        <w:tc>
          <w:tcPr>
            <w:tcW w:w="2515" w:type="dxa"/>
          </w:tcPr>
          <w:p w14:paraId="0417F920" w14:textId="77777777" w:rsidR="009759C8" w:rsidRDefault="009759C8" w:rsidP="0094574C">
            <w:pPr>
              <w:pStyle w:val="a3"/>
              <w:spacing w:line="398" w:lineRule="auto"/>
              <w:ind w:right="220"/>
              <w:rPr>
                <w:sz w:val="18"/>
              </w:rPr>
            </w:pPr>
          </w:p>
        </w:tc>
        <w:tc>
          <w:tcPr>
            <w:tcW w:w="962" w:type="dxa"/>
          </w:tcPr>
          <w:p w14:paraId="26BCF35A" w14:textId="377AEE33" w:rsidR="009759C8" w:rsidRDefault="009759C8"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39D09C69" w14:textId="1DE54423" w:rsidR="009759C8" w:rsidRDefault="0048376A"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473CC" w14:paraId="19D0D4E3" w14:textId="77777777" w:rsidTr="0094574C">
        <w:trPr>
          <w:trHeight w:val="462"/>
        </w:trPr>
        <w:tc>
          <w:tcPr>
            <w:tcW w:w="3356" w:type="dxa"/>
            <w:vAlign w:val="center"/>
          </w:tcPr>
          <w:p w14:paraId="5C508587" w14:textId="6ABA32D5" w:rsidR="002473CC"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Date End</w:t>
            </w:r>
          </w:p>
        </w:tc>
        <w:tc>
          <w:tcPr>
            <w:tcW w:w="1677" w:type="dxa"/>
          </w:tcPr>
          <w:p w14:paraId="181F7984" w14:textId="7782281D" w:rsidR="002473CC" w:rsidRDefault="002473CC" w:rsidP="0094574C">
            <w:pPr>
              <w:pStyle w:val="TableParagraph"/>
              <w:spacing w:before="0"/>
              <w:ind w:left="196" w:right="196"/>
              <w:rPr>
                <w:rFonts w:ascii="Times New Roman"/>
                <w:sz w:val="18"/>
              </w:rPr>
            </w:pPr>
            <w:ins w:id="410" w:author="USER" w:date="2024-03-27T22:50:00Z">
              <w:r w:rsidRPr="002473CC">
                <w:rPr>
                  <w:rFonts w:eastAsiaTheme="minorEastAsia"/>
                  <w:sz w:val="18"/>
                  <w:lang w:eastAsia="ko-KR"/>
                </w:rPr>
                <w:t>(SORDAT)</w:t>
              </w:r>
            </w:ins>
          </w:p>
        </w:tc>
        <w:tc>
          <w:tcPr>
            <w:tcW w:w="2515" w:type="dxa"/>
          </w:tcPr>
          <w:p w14:paraId="0A857EE5" w14:textId="77777777" w:rsidR="002473CC" w:rsidRDefault="002473CC" w:rsidP="0094574C">
            <w:pPr>
              <w:pStyle w:val="a3"/>
              <w:spacing w:line="398" w:lineRule="auto"/>
              <w:ind w:right="220"/>
              <w:rPr>
                <w:sz w:val="18"/>
              </w:rPr>
            </w:pPr>
          </w:p>
        </w:tc>
        <w:tc>
          <w:tcPr>
            <w:tcW w:w="962" w:type="dxa"/>
          </w:tcPr>
          <w:p w14:paraId="3E61C4AC" w14:textId="5749C5C3" w:rsidR="002473CC" w:rsidRDefault="002473CC" w:rsidP="0094574C">
            <w:pPr>
              <w:pStyle w:val="TableParagraph"/>
              <w:ind w:left="196" w:right="196"/>
              <w:rPr>
                <w:rFonts w:eastAsiaTheme="minorEastAsia"/>
                <w:sz w:val="18"/>
                <w:lang w:eastAsia="ko-KR"/>
              </w:rPr>
            </w:pPr>
            <w:ins w:id="411" w:author="USER" w:date="2024-03-27T22:50:00Z">
              <w:r>
                <w:rPr>
                  <w:rFonts w:eastAsiaTheme="minorEastAsia"/>
                  <w:sz w:val="18"/>
                  <w:lang w:eastAsia="ko-KR"/>
                </w:rPr>
                <w:t>TD</w:t>
              </w:r>
            </w:ins>
          </w:p>
        </w:tc>
        <w:tc>
          <w:tcPr>
            <w:tcW w:w="1555" w:type="dxa"/>
          </w:tcPr>
          <w:p w14:paraId="47C2DE24" w14:textId="74F083EC"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473CC" w14:paraId="6A252BE2" w14:textId="77777777" w:rsidTr="0094574C">
        <w:trPr>
          <w:trHeight w:val="462"/>
        </w:trPr>
        <w:tc>
          <w:tcPr>
            <w:tcW w:w="3356" w:type="dxa"/>
            <w:vAlign w:val="center"/>
          </w:tcPr>
          <w:p w14:paraId="40BCA557" w14:textId="72B0D156" w:rsidR="002473CC"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Date Start</w:t>
            </w:r>
          </w:p>
        </w:tc>
        <w:tc>
          <w:tcPr>
            <w:tcW w:w="1677" w:type="dxa"/>
          </w:tcPr>
          <w:p w14:paraId="201FCB28" w14:textId="4434B2F7" w:rsidR="002473CC" w:rsidRDefault="002473CC" w:rsidP="0094574C">
            <w:pPr>
              <w:pStyle w:val="TableParagraph"/>
              <w:spacing w:before="0"/>
              <w:ind w:left="196" w:right="196"/>
              <w:rPr>
                <w:rFonts w:ascii="Times New Roman"/>
                <w:sz w:val="18"/>
              </w:rPr>
            </w:pPr>
            <w:ins w:id="412" w:author="USER" w:date="2024-03-27T22:50:00Z">
              <w:r w:rsidRPr="002473CC">
                <w:rPr>
                  <w:rFonts w:eastAsiaTheme="minorEastAsia"/>
                  <w:sz w:val="18"/>
                  <w:lang w:eastAsia="ko-KR"/>
                </w:rPr>
                <w:t>(SORDAT)</w:t>
              </w:r>
            </w:ins>
          </w:p>
        </w:tc>
        <w:tc>
          <w:tcPr>
            <w:tcW w:w="2515" w:type="dxa"/>
          </w:tcPr>
          <w:p w14:paraId="7EC17B1E" w14:textId="77777777" w:rsidR="002473CC" w:rsidRDefault="002473CC" w:rsidP="0094574C">
            <w:pPr>
              <w:pStyle w:val="a3"/>
              <w:spacing w:line="398" w:lineRule="auto"/>
              <w:ind w:right="220"/>
              <w:rPr>
                <w:sz w:val="18"/>
              </w:rPr>
            </w:pPr>
          </w:p>
        </w:tc>
        <w:tc>
          <w:tcPr>
            <w:tcW w:w="962" w:type="dxa"/>
          </w:tcPr>
          <w:p w14:paraId="5F9D39F0" w14:textId="34C28180" w:rsidR="002473CC" w:rsidRDefault="002473CC" w:rsidP="0094574C">
            <w:pPr>
              <w:pStyle w:val="TableParagraph"/>
              <w:ind w:left="196" w:right="196"/>
              <w:rPr>
                <w:rFonts w:eastAsiaTheme="minorEastAsia"/>
                <w:sz w:val="18"/>
                <w:lang w:eastAsia="ko-KR"/>
              </w:rPr>
            </w:pPr>
            <w:ins w:id="413" w:author="USER" w:date="2024-03-27T22:50:00Z">
              <w:r>
                <w:rPr>
                  <w:rFonts w:eastAsiaTheme="minorEastAsia"/>
                  <w:sz w:val="18"/>
                  <w:lang w:eastAsia="ko-KR"/>
                </w:rPr>
                <w:t>TD</w:t>
              </w:r>
            </w:ins>
          </w:p>
        </w:tc>
        <w:tc>
          <w:tcPr>
            <w:tcW w:w="1555" w:type="dxa"/>
          </w:tcPr>
          <w:p w14:paraId="2DC498C3" w14:textId="26930F85"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473CC" w14:paraId="0DFA4974" w14:textId="77777777" w:rsidTr="0094574C">
        <w:trPr>
          <w:trHeight w:val="462"/>
        </w:trPr>
        <w:tc>
          <w:tcPr>
            <w:tcW w:w="3356" w:type="dxa"/>
            <w:vAlign w:val="center"/>
          </w:tcPr>
          <w:p w14:paraId="107E51AC" w14:textId="493B3833" w:rsidR="002473CC" w:rsidRDefault="002473CC" w:rsidP="0094574C">
            <w:pPr>
              <w:pStyle w:val="TableParagraph"/>
              <w:ind w:leftChars="245" w:left="539" w:right="196"/>
              <w:rPr>
                <w:rFonts w:eastAsiaTheme="minorEastAsia"/>
                <w:sz w:val="18"/>
                <w:szCs w:val="18"/>
                <w:lang w:eastAsia="ko-KR"/>
              </w:rPr>
            </w:pPr>
            <w:r>
              <w:rPr>
                <w:rFonts w:eastAsiaTheme="minorEastAsia"/>
                <w:sz w:val="18"/>
                <w:szCs w:val="18"/>
                <w:lang w:eastAsia="ko-KR"/>
              </w:rPr>
              <w:t>Time Interval Of Cycle</w:t>
            </w:r>
          </w:p>
        </w:tc>
        <w:tc>
          <w:tcPr>
            <w:tcW w:w="1677" w:type="dxa"/>
          </w:tcPr>
          <w:p w14:paraId="590FE995" w14:textId="77777777" w:rsidR="002473CC" w:rsidRDefault="002473CC" w:rsidP="0094574C">
            <w:pPr>
              <w:pStyle w:val="TableParagraph"/>
              <w:spacing w:before="0"/>
              <w:ind w:left="196" w:right="196"/>
              <w:rPr>
                <w:rFonts w:ascii="Times New Roman"/>
                <w:sz w:val="18"/>
              </w:rPr>
            </w:pPr>
          </w:p>
        </w:tc>
        <w:tc>
          <w:tcPr>
            <w:tcW w:w="2515" w:type="dxa"/>
          </w:tcPr>
          <w:p w14:paraId="5280D883" w14:textId="77777777" w:rsidR="002473CC" w:rsidRDefault="002473CC" w:rsidP="0094574C">
            <w:pPr>
              <w:pStyle w:val="a3"/>
              <w:spacing w:line="398" w:lineRule="auto"/>
              <w:ind w:right="220"/>
              <w:rPr>
                <w:sz w:val="18"/>
              </w:rPr>
            </w:pPr>
          </w:p>
        </w:tc>
        <w:tc>
          <w:tcPr>
            <w:tcW w:w="962" w:type="dxa"/>
          </w:tcPr>
          <w:p w14:paraId="33FEFC32" w14:textId="00FC4114"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581DE580" w14:textId="23E2D797"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473CC" w14:paraId="438E6F76" w14:textId="77777777" w:rsidTr="0094574C">
        <w:trPr>
          <w:trHeight w:val="462"/>
        </w:trPr>
        <w:tc>
          <w:tcPr>
            <w:tcW w:w="3356" w:type="dxa"/>
            <w:vAlign w:val="center"/>
          </w:tcPr>
          <w:p w14:paraId="429AE1A4" w14:textId="6B6CDD3B" w:rsidR="002473CC"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Type Of Time Interval Unit</w:t>
            </w:r>
          </w:p>
        </w:tc>
        <w:tc>
          <w:tcPr>
            <w:tcW w:w="1677" w:type="dxa"/>
          </w:tcPr>
          <w:p w14:paraId="4ACF367B" w14:textId="77777777" w:rsidR="002473CC" w:rsidRDefault="002473CC" w:rsidP="0094574C">
            <w:pPr>
              <w:pStyle w:val="TableParagraph"/>
              <w:spacing w:before="0"/>
              <w:ind w:left="196" w:right="196"/>
              <w:rPr>
                <w:rFonts w:ascii="Times New Roman"/>
                <w:sz w:val="18"/>
              </w:rPr>
            </w:pPr>
          </w:p>
        </w:tc>
        <w:tc>
          <w:tcPr>
            <w:tcW w:w="2515" w:type="dxa"/>
          </w:tcPr>
          <w:p w14:paraId="789D9945" w14:textId="07320702" w:rsidR="002473CC" w:rsidRPr="00B17164" w:rsidRDefault="002473CC" w:rsidP="0094574C">
            <w:pPr>
              <w:pStyle w:val="a3"/>
              <w:spacing w:line="398" w:lineRule="auto"/>
              <w:ind w:right="220"/>
              <w:rPr>
                <w:rFonts w:eastAsiaTheme="minorEastAsia"/>
                <w:b w:val="0"/>
                <w:sz w:val="18"/>
                <w:lang w:eastAsia="ko-KR"/>
              </w:rPr>
            </w:pPr>
            <w:r w:rsidRPr="00B17164">
              <w:rPr>
                <w:rFonts w:eastAsiaTheme="minorEastAsia" w:hint="eastAsia"/>
                <w:b w:val="0"/>
                <w:sz w:val="18"/>
                <w:lang w:eastAsia="ko-KR"/>
              </w:rPr>
              <w:t>1</w:t>
            </w:r>
            <w:r w:rsidRPr="00B17164">
              <w:rPr>
                <w:rFonts w:eastAsiaTheme="minorEastAsia"/>
                <w:b w:val="0"/>
                <w:sz w:val="18"/>
                <w:lang w:eastAsia="ko-KR"/>
              </w:rPr>
              <w:t xml:space="preserve"> : </w:t>
            </w:r>
            <w:del w:id="414" w:author="USER" w:date="2024-04-08T14:17:00Z">
              <w:r w:rsidRPr="00B17164" w:rsidDel="00C13192">
                <w:rPr>
                  <w:rFonts w:eastAsiaTheme="minorEastAsia"/>
                  <w:b w:val="0"/>
                  <w:sz w:val="18"/>
                  <w:lang w:eastAsia="ko-KR"/>
                </w:rPr>
                <w:delText>time</w:delText>
              </w:r>
            </w:del>
            <w:ins w:id="415" w:author="USER" w:date="2024-04-08T14:17:00Z">
              <w:r w:rsidR="00C13192">
                <w:rPr>
                  <w:rFonts w:eastAsiaTheme="minorEastAsia" w:hint="eastAsia"/>
                  <w:b w:val="0"/>
                  <w:sz w:val="18"/>
                  <w:lang w:eastAsia="ko-KR"/>
                </w:rPr>
                <w:t>hour</w:t>
              </w:r>
            </w:ins>
          </w:p>
          <w:p w14:paraId="49106870" w14:textId="77777777" w:rsidR="002473CC" w:rsidRPr="00B17164" w:rsidRDefault="002473CC" w:rsidP="0094574C">
            <w:pPr>
              <w:pStyle w:val="a3"/>
              <w:spacing w:line="398" w:lineRule="auto"/>
              <w:ind w:right="220"/>
              <w:rPr>
                <w:rFonts w:eastAsiaTheme="minorEastAsia"/>
                <w:b w:val="0"/>
                <w:sz w:val="18"/>
                <w:lang w:eastAsia="ko-KR"/>
              </w:rPr>
            </w:pPr>
            <w:r w:rsidRPr="00B17164">
              <w:rPr>
                <w:rFonts w:eastAsiaTheme="minorEastAsia" w:hint="eastAsia"/>
                <w:b w:val="0"/>
                <w:sz w:val="18"/>
                <w:lang w:eastAsia="ko-KR"/>
              </w:rPr>
              <w:t>2</w:t>
            </w:r>
            <w:r w:rsidRPr="00B17164">
              <w:rPr>
                <w:rFonts w:eastAsiaTheme="minorEastAsia"/>
                <w:b w:val="0"/>
                <w:sz w:val="18"/>
                <w:lang w:eastAsia="ko-KR"/>
              </w:rPr>
              <w:t xml:space="preserve"> : day</w:t>
            </w:r>
          </w:p>
          <w:p w14:paraId="5F3EAC03" w14:textId="77777777" w:rsidR="002473CC" w:rsidRPr="00B17164" w:rsidRDefault="002473CC" w:rsidP="0094574C">
            <w:pPr>
              <w:pStyle w:val="a3"/>
              <w:spacing w:line="398" w:lineRule="auto"/>
              <w:ind w:right="220"/>
              <w:rPr>
                <w:rFonts w:eastAsiaTheme="minorEastAsia"/>
                <w:b w:val="0"/>
                <w:sz w:val="18"/>
                <w:lang w:eastAsia="ko-KR"/>
              </w:rPr>
            </w:pPr>
            <w:r w:rsidRPr="00B17164">
              <w:rPr>
                <w:rFonts w:eastAsiaTheme="minorEastAsia" w:hint="eastAsia"/>
                <w:b w:val="0"/>
                <w:sz w:val="18"/>
                <w:lang w:eastAsia="ko-KR"/>
              </w:rPr>
              <w:t>3</w:t>
            </w:r>
            <w:r w:rsidRPr="00B17164">
              <w:rPr>
                <w:rFonts w:eastAsiaTheme="minorEastAsia"/>
                <w:b w:val="0"/>
                <w:sz w:val="18"/>
                <w:lang w:eastAsia="ko-KR"/>
              </w:rPr>
              <w:t xml:space="preserve"> : month</w:t>
            </w:r>
          </w:p>
          <w:p w14:paraId="0A69E7BA" w14:textId="0E117DE7" w:rsidR="005C5800" w:rsidRPr="005C5800" w:rsidRDefault="002473CC" w:rsidP="0094574C">
            <w:pPr>
              <w:pStyle w:val="a3"/>
              <w:spacing w:line="398" w:lineRule="auto"/>
              <w:ind w:right="220"/>
              <w:rPr>
                <w:rFonts w:eastAsiaTheme="minorEastAsia"/>
                <w:b w:val="0"/>
                <w:sz w:val="18"/>
                <w:lang w:eastAsia="ko-KR"/>
              </w:rPr>
            </w:pPr>
            <w:r w:rsidRPr="00B17164">
              <w:rPr>
                <w:rFonts w:eastAsiaTheme="minorEastAsia" w:hint="eastAsia"/>
                <w:b w:val="0"/>
                <w:sz w:val="18"/>
                <w:lang w:eastAsia="ko-KR"/>
              </w:rPr>
              <w:t>4</w:t>
            </w:r>
            <w:r w:rsidRPr="00B17164">
              <w:rPr>
                <w:rFonts w:eastAsiaTheme="minorEastAsia"/>
                <w:b w:val="0"/>
                <w:sz w:val="18"/>
                <w:lang w:eastAsia="ko-KR"/>
              </w:rPr>
              <w:t xml:space="preserve"> : year</w:t>
            </w:r>
          </w:p>
        </w:tc>
        <w:tc>
          <w:tcPr>
            <w:tcW w:w="962" w:type="dxa"/>
          </w:tcPr>
          <w:p w14:paraId="1BEB7249" w14:textId="37EEEC69" w:rsidR="002473CC" w:rsidRDefault="002473CC" w:rsidP="0094574C">
            <w:pPr>
              <w:pStyle w:val="TableParagraph"/>
              <w:ind w:left="196" w:right="196"/>
              <w:rPr>
                <w:rFonts w:eastAsiaTheme="minorEastAsia"/>
                <w:sz w:val="18"/>
                <w:lang w:eastAsia="ko-KR"/>
              </w:rPr>
            </w:pPr>
            <w:r>
              <w:rPr>
                <w:rFonts w:eastAsiaTheme="minorEastAsia"/>
                <w:sz w:val="18"/>
                <w:lang w:eastAsia="ko-KR"/>
              </w:rPr>
              <w:t>EN</w:t>
            </w:r>
          </w:p>
        </w:tc>
        <w:tc>
          <w:tcPr>
            <w:tcW w:w="1555" w:type="dxa"/>
          </w:tcPr>
          <w:p w14:paraId="328C1856" w14:textId="69FEABA8"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xml:space="preserve">, </w:t>
            </w:r>
            <w:del w:id="416" w:author="USER" w:date="2024-04-08T14:17:00Z">
              <w:r w:rsidDel="00C13192">
                <w:rPr>
                  <w:rFonts w:eastAsiaTheme="minorEastAsia"/>
                  <w:sz w:val="18"/>
                  <w:lang w:eastAsia="ko-KR"/>
                </w:rPr>
                <w:delText>1</w:delText>
              </w:r>
            </w:del>
            <w:ins w:id="417" w:author="USER" w:date="2024-04-08T14:17:00Z">
              <w:r w:rsidR="00C13192">
                <w:rPr>
                  <w:rFonts w:eastAsiaTheme="minorEastAsia" w:hint="eastAsia"/>
                  <w:sz w:val="18"/>
                  <w:lang w:eastAsia="ko-KR"/>
                </w:rPr>
                <w:t>*</w:t>
              </w:r>
            </w:ins>
          </w:p>
        </w:tc>
      </w:tr>
      <w:tr w:rsidR="002473CC" w14:paraId="12658ED4" w14:textId="77777777" w:rsidTr="0094574C">
        <w:trPr>
          <w:trHeight w:val="462"/>
        </w:trPr>
        <w:tc>
          <w:tcPr>
            <w:tcW w:w="3356" w:type="dxa"/>
            <w:vAlign w:val="center"/>
          </w:tcPr>
          <w:p w14:paraId="6B13F8DB" w14:textId="15218F1C" w:rsidR="002473CC" w:rsidRPr="004A4465" w:rsidRDefault="002473CC" w:rsidP="0094574C">
            <w:pPr>
              <w:pStyle w:val="TableParagraph"/>
              <w:ind w:leftChars="345" w:left="759" w:right="196"/>
              <w:rPr>
                <w:rFonts w:eastAsiaTheme="minorEastAsia"/>
                <w:sz w:val="18"/>
                <w:szCs w:val="18"/>
                <w:lang w:eastAsia="ko-KR"/>
              </w:rPr>
            </w:pPr>
            <w:r>
              <w:rPr>
                <w:rFonts w:eastAsiaTheme="minorEastAsia"/>
                <w:sz w:val="18"/>
                <w:szCs w:val="18"/>
                <w:lang w:eastAsia="ko-KR"/>
              </w:rPr>
              <w:t>Value Of Time</w:t>
            </w:r>
          </w:p>
        </w:tc>
        <w:tc>
          <w:tcPr>
            <w:tcW w:w="1677" w:type="dxa"/>
          </w:tcPr>
          <w:p w14:paraId="783EE8B5" w14:textId="77777777" w:rsidR="002473CC" w:rsidRDefault="002473CC" w:rsidP="0094574C">
            <w:pPr>
              <w:pStyle w:val="TableParagraph"/>
              <w:spacing w:before="0"/>
              <w:ind w:left="196" w:right="196"/>
              <w:rPr>
                <w:rFonts w:ascii="Times New Roman"/>
                <w:sz w:val="18"/>
              </w:rPr>
            </w:pPr>
          </w:p>
        </w:tc>
        <w:tc>
          <w:tcPr>
            <w:tcW w:w="2515" w:type="dxa"/>
          </w:tcPr>
          <w:p w14:paraId="20727166" w14:textId="77777777" w:rsidR="002473CC" w:rsidRDefault="002473CC" w:rsidP="0094574C">
            <w:pPr>
              <w:pStyle w:val="a3"/>
              <w:spacing w:line="398" w:lineRule="auto"/>
              <w:ind w:right="220"/>
              <w:rPr>
                <w:sz w:val="18"/>
              </w:rPr>
            </w:pPr>
          </w:p>
        </w:tc>
        <w:tc>
          <w:tcPr>
            <w:tcW w:w="962" w:type="dxa"/>
          </w:tcPr>
          <w:p w14:paraId="61752374" w14:textId="31BBD257" w:rsidR="002473CC" w:rsidRDefault="002473CC" w:rsidP="0094574C">
            <w:pPr>
              <w:pStyle w:val="TableParagraph"/>
              <w:ind w:left="196" w:right="196"/>
              <w:rPr>
                <w:rFonts w:eastAsiaTheme="minorEastAsia"/>
                <w:sz w:val="18"/>
                <w:lang w:eastAsia="ko-KR"/>
              </w:rPr>
            </w:pPr>
            <w:r>
              <w:rPr>
                <w:rFonts w:eastAsiaTheme="minorEastAsia"/>
                <w:sz w:val="18"/>
                <w:lang w:eastAsia="ko-KR"/>
              </w:rPr>
              <w:t>IN</w:t>
            </w:r>
          </w:p>
        </w:tc>
        <w:tc>
          <w:tcPr>
            <w:tcW w:w="1555" w:type="dxa"/>
          </w:tcPr>
          <w:p w14:paraId="65DE0B54" w14:textId="06607158" w:rsidR="002473CC" w:rsidRDefault="002473CC" w:rsidP="0094574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54475D" w:rsidDel="00C13192" w14:paraId="276F721E" w14:textId="1BEB3603" w:rsidTr="0094574C">
        <w:trPr>
          <w:trHeight w:val="462"/>
          <w:ins w:id="418" w:author="GREENBLUE" w:date="2024-03-28T17:04:00Z"/>
          <w:del w:id="419" w:author="USER" w:date="2024-04-08T14:17:00Z"/>
        </w:trPr>
        <w:tc>
          <w:tcPr>
            <w:tcW w:w="3356" w:type="dxa"/>
            <w:vAlign w:val="center"/>
          </w:tcPr>
          <w:p w14:paraId="2522DF1E" w14:textId="3CC34A6C" w:rsidR="0054475D" w:rsidDel="00C13192" w:rsidRDefault="0054475D" w:rsidP="0094574C">
            <w:pPr>
              <w:pStyle w:val="TableParagraph"/>
              <w:ind w:leftChars="345" w:left="759" w:right="196"/>
              <w:rPr>
                <w:ins w:id="420" w:author="GREENBLUE" w:date="2024-03-28T17:04:00Z"/>
                <w:del w:id="421" w:author="USER" w:date="2024-04-08T14:17:00Z"/>
                <w:rFonts w:eastAsiaTheme="minorEastAsia"/>
                <w:sz w:val="18"/>
                <w:szCs w:val="18"/>
                <w:lang w:eastAsia="ko-KR"/>
              </w:rPr>
            </w:pPr>
            <w:ins w:id="422" w:author="GREENBLUE" w:date="2024-03-28T17:04:00Z">
              <w:del w:id="423" w:author="USER" w:date="2024-04-08T14:17:00Z">
                <w:r w:rsidDel="00C13192">
                  <w:rPr>
                    <w:rFonts w:eastAsiaTheme="minorEastAsia"/>
                    <w:sz w:val="18"/>
                    <w:szCs w:val="18"/>
                    <w:lang w:eastAsia="ko-KR"/>
                  </w:rPr>
                  <w:delText>Component Of Period</w:delText>
                </w:r>
              </w:del>
            </w:ins>
          </w:p>
        </w:tc>
        <w:tc>
          <w:tcPr>
            <w:tcW w:w="1677" w:type="dxa"/>
          </w:tcPr>
          <w:p w14:paraId="45D63B12" w14:textId="2B0ADC04" w:rsidR="0054475D" w:rsidDel="00C13192" w:rsidRDefault="0054475D" w:rsidP="0094574C">
            <w:pPr>
              <w:pStyle w:val="TableParagraph"/>
              <w:spacing w:before="0"/>
              <w:ind w:left="196" w:right="196"/>
              <w:rPr>
                <w:ins w:id="424" w:author="GREENBLUE" w:date="2024-03-28T17:04:00Z"/>
                <w:del w:id="425" w:author="USER" w:date="2024-04-08T14:17:00Z"/>
                <w:rFonts w:ascii="Times New Roman"/>
                <w:sz w:val="18"/>
              </w:rPr>
            </w:pPr>
          </w:p>
        </w:tc>
        <w:tc>
          <w:tcPr>
            <w:tcW w:w="2515" w:type="dxa"/>
          </w:tcPr>
          <w:p w14:paraId="46A4EBB8" w14:textId="5AA74391" w:rsidR="0054475D" w:rsidDel="00C13192" w:rsidRDefault="0054475D" w:rsidP="0094574C">
            <w:pPr>
              <w:pStyle w:val="a3"/>
              <w:spacing w:line="398" w:lineRule="auto"/>
              <w:ind w:right="220"/>
              <w:rPr>
                <w:ins w:id="426" w:author="GREENBLUE" w:date="2024-03-28T17:04:00Z"/>
                <w:del w:id="427" w:author="USER" w:date="2024-04-08T14:17:00Z"/>
                <w:sz w:val="18"/>
              </w:rPr>
            </w:pPr>
          </w:p>
        </w:tc>
        <w:tc>
          <w:tcPr>
            <w:tcW w:w="962" w:type="dxa"/>
          </w:tcPr>
          <w:p w14:paraId="3FF3C4F1" w14:textId="2869C50B" w:rsidR="0054475D" w:rsidDel="00C13192" w:rsidRDefault="0054475D" w:rsidP="0094574C">
            <w:pPr>
              <w:pStyle w:val="TableParagraph"/>
              <w:ind w:left="196" w:right="196"/>
              <w:rPr>
                <w:ins w:id="428" w:author="GREENBLUE" w:date="2024-03-28T17:04:00Z"/>
                <w:del w:id="429" w:author="USER" w:date="2024-04-08T14:17:00Z"/>
                <w:rFonts w:eastAsiaTheme="minorEastAsia"/>
                <w:sz w:val="18"/>
                <w:lang w:eastAsia="ko-KR"/>
              </w:rPr>
            </w:pPr>
            <w:ins w:id="430" w:author="GREENBLUE" w:date="2024-03-28T17:04:00Z">
              <w:del w:id="431" w:author="USER" w:date="2024-04-08T14:17:00Z">
                <w:r w:rsidDel="00C13192">
                  <w:rPr>
                    <w:rFonts w:eastAsiaTheme="minorEastAsia" w:hint="eastAsia"/>
                    <w:sz w:val="18"/>
                    <w:lang w:eastAsia="ko-KR"/>
                  </w:rPr>
                  <w:delText>T</w:delText>
                </w:r>
                <w:r w:rsidDel="00C13192">
                  <w:rPr>
                    <w:rFonts w:eastAsiaTheme="minorEastAsia"/>
                    <w:sz w:val="18"/>
                    <w:lang w:eastAsia="ko-KR"/>
                  </w:rPr>
                  <w:delText>E</w:delText>
                </w:r>
              </w:del>
            </w:ins>
          </w:p>
        </w:tc>
        <w:tc>
          <w:tcPr>
            <w:tcW w:w="1555" w:type="dxa"/>
          </w:tcPr>
          <w:p w14:paraId="05D715E4" w14:textId="65918D6B" w:rsidR="0054475D" w:rsidDel="00C13192" w:rsidRDefault="0054475D" w:rsidP="0094574C">
            <w:pPr>
              <w:pStyle w:val="TableParagraph"/>
              <w:ind w:left="196" w:right="196"/>
              <w:rPr>
                <w:ins w:id="432" w:author="GREENBLUE" w:date="2024-03-28T17:04:00Z"/>
                <w:del w:id="433" w:author="USER" w:date="2024-04-08T14:17:00Z"/>
                <w:rFonts w:eastAsiaTheme="minorEastAsia"/>
                <w:sz w:val="18"/>
                <w:lang w:eastAsia="ko-KR"/>
              </w:rPr>
            </w:pPr>
            <w:ins w:id="434" w:author="GREENBLUE" w:date="2024-03-28T17:04:00Z">
              <w:del w:id="435" w:author="USER" w:date="2024-04-08T14:17:00Z">
                <w:r w:rsidDel="00C13192">
                  <w:rPr>
                    <w:rFonts w:eastAsiaTheme="minorEastAsia" w:hint="eastAsia"/>
                    <w:sz w:val="18"/>
                    <w:lang w:eastAsia="ko-KR"/>
                  </w:rPr>
                  <w:delText>0</w:delText>
                </w:r>
                <w:r w:rsidDel="00C13192">
                  <w:rPr>
                    <w:rFonts w:eastAsiaTheme="minorEastAsia"/>
                    <w:sz w:val="18"/>
                    <w:lang w:eastAsia="ko-KR"/>
                  </w:rPr>
                  <w:delText>, 1</w:delText>
                </w:r>
              </w:del>
            </w:ins>
          </w:p>
        </w:tc>
      </w:tr>
    </w:tbl>
    <w:p w14:paraId="63858FE4" w14:textId="578F1E0B" w:rsidR="000346C3" w:rsidRDefault="000346C3">
      <w:pPr>
        <w:ind w:left="196" w:right="196"/>
        <w:rPr>
          <w:ins w:id="436" w:author="USER" w:date="2024-06-28T13:26:00Z"/>
          <w:sz w:val="18"/>
        </w:rPr>
      </w:pPr>
    </w:p>
    <w:p w14:paraId="109DB307" w14:textId="6B4E1EC9" w:rsidR="004C6829" w:rsidRDefault="004C6829" w:rsidP="004C6829">
      <w:pPr>
        <w:ind w:left="119"/>
        <w:rPr>
          <w:ins w:id="437" w:author="USER" w:date="2024-06-28T13:26:00Z"/>
          <w:b/>
          <w:sz w:val="20"/>
        </w:rPr>
      </w:pPr>
      <w:ins w:id="438" w:author="USER" w:date="2024-06-28T13:27:00Z">
        <w:r>
          <w:rPr>
            <w:b/>
            <w:sz w:val="20"/>
          </w:rPr>
          <w:t>Feature</w:t>
        </w:r>
      </w:ins>
      <w:ins w:id="439" w:author="USER" w:date="2024-06-28T13:26:00Z">
        <w:r>
          <w:rPr>
            <w:b/>
            <w:sz w:val="20"/>
          </w:rPr>
          <w:t xml:space="preserve"> Bindings:</w:t>
        </w:r>
      </w:ins>
    </w:p>
    <w:p w14:paraId="0CE9D901" w14:textId="77777777" w:rsidR="004C6829" w:rsidRDefault="004C6829" w:rsidP="004C6829">
      <w:pPr>
        <w:pStyle w:val="a3"/>
        <w:ind w:right="220"/>
        <w:rPr>
          <w:ins w:id="440" w:author="USER" w:date="2024-06-28T13:26: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4C6829" w14:paraId="561137F2" w14:textId="77777777" w:rsidTr="00DA329F">
        <w:trPr>
          <w:trHeight w:val="486"/>
          <w:ins w:id="441" w:author="USER" w:date="2024-06-28T13:26:00Z"/>
        </w:trPr>
        <w:tc>
          <w:tcPr>
            <w:tcW w:w="776" w:type="dxa"/>
            <w:vMerge w:val="restart"/>
            <w:shd w:val="clear" w:color="auto" w:fill="FFF1CC"/>
          </w:tcPr>
          <w:p w14:paraId="0236BD74" w14:textId="77777777" w:rsidR="004C6829" w:rsidRDefault="004C6829" w:rsidP="00DA329F">
            <w:pPr>
              <w:pStyle w:val="TableParagraph"/>
              <w:spacing w:before="7"/>
              <w:ind w:left="0"/>
              <w:rPr>
                <w:ins w:id="442" w:author="USER" w:date="2024-06-28T13:26:00Z"/>
                <w:b/>
                <w:sz w:val="31"/>
              </w:rPr>
            </w:pPr>
          </w:p>
          <w:p w14:paraId="090EC690" w14:textId="77777777" w:rsidR="004C6829" w:rsidRDefault="004C6829" w:rsidP="00DA329F">
            <w:pPr>
              <w:pStyle w:val="TableParagraph"/>
              <w:spacing w:before="0"/>
              <w:rPr>
                <w:ins w:id="443" w:author="USER" w:date="2024-06-28T13:26:00Z"/>
                <w:b/>
                <w:sz w:val="20"/>
              </w:rPr>
            </w:pPr>
            <w:ins w:id="444" w:author="USER" w:date="2024-06-28T13:26:00Z">
              <w:r>
                <w:rPr>
                  <w:b/>
                  <w:sz w:val="20"/>
                </w:rPr>
                <w:t>Type</w:t>
              </w:r>
            </w:ins>
          </w:p>
        </w:tc>
        <w:tc>
          <w:tcPr>
            <w:tcW w:w="1548" w:type="dxa"/>
            <w:vMerge w:val="restart"/>
            <w:shd w:val="clear" w:color="auto" w:fill="FFF1CC"/>
          </w:tcPr>
          <w:p w14:paraId="16E4375E" w14:textId="77777777" w:rsidR="004C6829" w:rsidRDefault="004C6829" w:rsidP="00DA329F">
            <w:pPr>
              <w:pStyle w:val="TableParagraph"/>
              <w:spacing w:before="9"/>
              <w:ind w:left="0"/>
              <w:rPr>
                <w:ins w:id="445" w:author="USER" w:date="2024-06-28T13:26:00Z"/>
                <w:b/>
                <w:sz w:val="20"/>
              </w:rPr>
            </w:pPr>
          </w:p>
          <w:p w14:paraId="4C2CCC55" w14:textId="77777777" w:rsidR="004C6829" w:rsidRDefault="004C6829" w:rsidP="00DA329F">
            <w:pPr>
              <w:pStyle w:val="TableParagraph"/>
              <w:spacing w:before="0" w:line="256" w:lineRule="auto"/>
              <w:ind w:left="97"/>
              <w:rPr>
                <w:ins w:id="446" w:author="USER" w:date="2024-06-28T13:26:00Z"/>
                <w:b/>
                <w:sz w:val="20"/>
              </w:rPr>
            </w:pPr>
            <w:ins w:id="447" w:author="USER" w:date="2024-06-28T13:26:00Z">
              <w:r>
                <w:rPr>
                  <w:b/>
                  <w:w w:val="95"/>
                  <w:sz w:val="20"/>
                </w:rPr>
                <w:t xml:space="preserve">Association </w:t>
              </w:r>
              <w:r>
                <w:rPr>
                  <w:b/>
                  <w:sz w:val="20"/>
                </w:rPr>
                <w:t>Name</w:t>
              </w:r>
            </w:ins>
          </w:p>
        </w:tc>
        <w:tc>
          <w:tcPr>
            <w:tcW w:w="7744" w:type="dxa"/>
            <w:gridSpan w:val="6"/>
            <w:shd w:val="clear" w:color="auto" w:fill="FFF1CC"/>
          </w:tcPr>
          <w:p w14:paraId="6DA7B680" w14:textId="77777777" w:rsidR="004C6829" w:rsidRDefault="004C6829" w:rsidP="00DA329F">
            <w:pPr>
              <w:pStyle w:val="TableParagraph"/>
              <w:spacing w:before="114"/>
              <w:ind w:left="3008" w:right="3006"/>
              <w:jc w:val="center"/>
              <w:rPr>
                <w:ins w:id="448" w:author="USER" w:date="2024-06-28T13:26:00Z"/>
                <w:b/>
                <w:sz w:val="20"/>
              </w:rPr>
            </w:pPr>
            <w:ins w:id="449" w:author="USER" w:date="2024-06-28T13:26:00Z">
              <w:r>
                <w:rPr>
                  <w:b/>
                  <w:sz w:val="20"/>
                </w:rPr>
                <w:t>Association Ends</w:t>
              </w:r>
            </w:ins>
          </w:p>
        </w:tc>
      </w:tr>
      <w:tr w:rsidR="004C6829" w14:paraId="48286385" w14:textId="77777777" w:rsidTr="00DA329F">
        <w:trPr>
          <w:trHeight w:val="489"/>
          <w:ins w:id="450" w:author="USER" w:date="2024-06-28T13:26:00Z"/>
        </w:trPr>
        <w:tc>
          <w:tcPr>
            <w:tcW w:w="776" w:type="dxa"/>
            <w:vMerge/>
            <w:tcBorders>
              <w:top w:val="nil"/>
            </w:tcBorders>
            <w:shd w:val="clear" w:color="auto" w:fill="FFF1CC"/>
          </w:tcPr>
          <w:p w14:paraId="6D9C2B08" w14:textId="77777777" w:rsidR="004C6829" w:rsidRDefault="004C6829" w:rsidP="00DA329F">
            <w:pPr>
              <w:rPr>
                <w:ins w:id="451" w:author="USER" w:date="2024-06-28T13:26:00Z"/>
                <w:sz w:val="2"/>
                <w:szCs w:val="2"/>
              </w:rPr>
            </w:pPr>
          </w:p>
        </w:tc>
        <w:tc>
          <w:tcPr>
            <w:tcW w:w="1548" w:type="dxa"/>
            <w:vMerge/>
            <w:tcBorders>
              <w:top w:val="nil"/>
            </w:tcBorders>
            <w:shd w:val="clear" w:color="auto" w:fill="FFF1CC"/>
          </w:tcPr>
          <w:p w14:paraId="1B2BD63B" w14:textId="77777777" w:rsidR="004C6829" w:rsidRDefault="004C6829" w:rsidP="00DA329F">
            <w:pPr>
              <w:rPr>
                <w:ins w:id="452" w:author="USER" w:date="2024-06-28T13:26:00Z"/>
                <w:sz w:val="2"/>
                <w:szCs w:val="2"/>
              </w:rPr>
            </w:pPr>
          </w:p>
        </w:tc>
        <w:tc>
          <w:tcPr>
            <w:tcW w:w="1549" w:type="dxa"/>
            <w:shd w:val="clear" w:color="auto" w:fill="FFF1CC"/>
          </w:tcPr>
          <w:p w14:paraId="7BC666E1" w14:textId="77777777" w:rsidR="004C6829" w:rsidRDefault="004C6829" w:rsidP="00DA329F">
            <w:pPr>
              <w:pStyle w:val="TableParagraph"/>
              <w:spacing w:before="117"/>
              <w:ind w:left="97"/>
              <w:rPr>
                <w:ins w:id="453" w:author="USER" w:date="2024-06-28T13:26:00Z"/>
                <w:b/>
                <w:sz w:val="20"/>
              </w:rPr>
            </w:pPr>
            <w:ins w:id="454" w:author="USER" w:date="2024-06-28T13:26:00Z">
              <w:r>
                <w:rPr>
                  <w:b/>
                  <w:sz w:val="20"/>
                </w:rPr>
                <w:t>Class</w:t>
              </w:r>
            </w:ins>
          </w:p>
        </w:tc>
        <w:tc>
          <w:tcPr>
            <w:tcW w:w="1548" w:type="dxa"/>
            <w:shd w:val="clear" w:color="auto" w:fill="FFF1CC"/>
          </w:tcPr>
          <w:p w14:paraId="0565B097" w14:textId="77777777" w:rsidR="004C6829" w:rsidRDefault="004C6829" w:rsidP="00DA329F">
            <w:pPr>
              <w:pStyle w:val="TableParagraph"/>
              <w:spacing w:before="117"/>
              <w:ind w:left="97"/>
              <w:rPr>
                <w:ins w:id="455" w:author="USER" w:date="2024-06-28T13:26:00Z"/>
                <w:b/>
                <w:sz w:val="20"/>
              </w:rPr>
            </w:pPr>
            <w:ins w:id="456" w:author="USER" w:date="2024-06-28T13:26:00Z">
              <w:r>
                <w:rPr>
                  <w:b/>
                  <w:sz w:val="20"/>
                </w:rPr>
                <w:t>Role</w:t>
              </w:r>
            </w:ins>
          </w:p>
        </w:tc>
        <w:tc>
          <w:tcPr>
            <w:tcW w:w="773" w:type="dxa"/>
            <w:shd w:val="clear" w:color="auto" w:fill="FFF1CC"/>
          </w:tcPr>
          <w:p w14:paraId="2934453B" w14:textId="77777777" w:rsidR="004C6829" w:rsidRDefault="004C6829" w:rsidP="00DA329F">
            <w:pPr>
              <w:pStyle w:val="TableParagraph"/>
              <w:spacing w:before="117"/>
              <w:ind w:left="97"/>
              <w:rPr>
                <w:ins w:id="457" w:author="USER" w:date="2024-06-28T13:26:00Z"/>
                <w:b/>
                <w:sz w:val="20"/>
              </w:rPr>
            </w:pPr>
            <w:ins w:id="458" w:author="USER" w:date="2024-06-28T13:26:00Z">
              <w:r>
                <w:rPr>
                  <w:b/>
                  <w:sz w:val="20"/>
                </w:rPr>
                <w:t>Mult</w:t>
              </w:r>
            </w:ins>
          </w:p>
        </w:tc>
        <w:tc>
          <w:tcPr>
            <w:tcW w:w="1548" w:type="dxa"/>
            <w:shd w:val="clear" w:color="auto" w:fill="FFF1CC"/>
          </w:tcPr>
          <w:p w14:paraId="5550C0FF" w14:textId="77777777" w:rsidR="004C6829" w:rsidRDefault="004C6829" w:rsidP="00DA329F">
            <w:pPr>
              <w:pStyle w:val="TableParagraph"/>
              <w:spacing w:before="117"/>
              <w:rPr>
                <w:ins w:id="459" w:author="USER" w:date="2024-06-28T13:26:00Z"/>
                <w:b/>
                <w:sz w:val="20"/>
              </w:rPr>
            </w:pPr>
            <w:ins w:id="460" w:author="USER" w:date="2024-06-28T13:26:00Z">
              <w:r>
                <w:rPr>
                  <w:b/>
                  <w:sz w:val="20"/>
                </w:rPr>
                <w:t>Class</w:t>
              </w:r>
            </w:ins>
          </w:p>
        </w:tc>
        <w:tc>
          <w:tcPr>
            <w:tcW w:w="1551" w:type="dxa"/>
            <w:shd w:val="clear" w:color="auto" w:fill="FFF1CC"/>
          </w:tcPr>
          <w:p w14:paraId="1608EB4E" w14:textId="77777777" w:rsidR="004C6829" w:rsidRDefault="004C6829" w:rsidP="00DA329F">
            <w:pPr>
              <w:pStyle w:val="TableParagraph"/>
              <w:spacing w:before="117"/>
              <w:rPr>
                <w:ins w:id="461" w:author="USER" w:date="2024-06-28T13:26:00Z"/>
                <w:b/>
                <w:sz w:val="20"/>
              </w:rPr>
            </w:pPr>
            <w:ins w:id="462" w:author="USER" w:date="2024-06-28T13:26:00Z">
              <w:r>
                <w:rPr>
                  <w:b/>
                  <w:sz w:val="20"/>
                </w:rPr>
                <w:t>Role</w:t>
              </w:r>
            </w:ins>
          </w:p>
        </w:tc>
        <w:tc>
          <w:tcPr>
            <w:tcW w:w="775" w:type="dxa"/>
            <w:shd w:val="clear" w:color="auto" w:fill="FFF1CC"/>
          </w:tcPr>
          <w:p w14:paraId="6F37BBB1" w14:textId="77777777" w:rsidR="004C6829" w:rsidRDefault="004C6829" w:rsidP="00DA329F">
            <w:pPr>
              <w:pStyle w:val="TableParagraph"/>
              <w:spacing w:before="117"/>
              <w:rPr>
                <w:ins w:id="463" w:author="USER" w:date="2024-06-28T13:26:00Z"/>
                <w:b/>
                <w:sz w:val="20"/>
              </w:rPr>
            </w:pPr>
            <w:ins w:id="464" w:author="USER" w:date="2024-06-28T13:26:00Z">
              <w:r>
                <w:rPr>
                  <w:b/>
                  <w:sz w:val="20"/>
                </w:rPr>
                <w:t>Mult</w:t>
              </w:r>
            </w:ins>
          </w:p>
        </w:tc>
      </w:tr>
      <w:tr w:rsidR="004C6829" w14:paraId="503C805D" w14:textId="77777777" w:rsidTr="00DA329F">
        <w:trPr>
          <w:trHeight w:val="686"/>
          <w:ins w:id="465" w:author="USER" w:date="2024-06-28T13:26:00Z"/>
        </w:trPr>
        <w:tc>
          <w:tcPr>
            <w:tcW w:w="776" w:type="dxa"/>
          </w:tcPr>
          <w:p w14:paraId="507EC6A6" w14:textId="77777777" w:rsidR="004C6829" w:rsidRDefault="004C6829" w:rsidP="00DA329F">
            <w:pPr>
              <w:pStyle w:val="TableParagraph"/>
              <w:rPr>
                <w:ins w:id="466" w:author="USER" w:date="2024-06-28T13:26:00Z"/>
                <w:sz w:val="18"/>
              </w:rPr>
            </w:pPr>
            <w:ins w:id="467" w:author="USER" w:date="2024-06-28T13:26:00Z">
              <w:r>
                <w:rPr>
                  <w:sz w:val="18"/>
                </w:rPr>
                <w:t>Assoc</w:t>
              </w:r>
              <w:r>
                <w:rPr>
                  <w:spacing w:val="-47"/>
                  <w:sz w:val="18"/>
                </w:rPr>
                <w:t xml:space="preserve"> </w:t>
              </w:r>
              <w:r>
                <w:rPr>
                  <w:sz w:val="18"/>
                </w:rPr>
                <w:t>iation</w:t>
              </w:r>
            </w:ins>
          </w:p>
        </w:tc>
        <w:tc>
          <w:tcPr>
            <w:tcW w:w="1548" w:type="dxa"/>
          </w:tcPr>
          <w:p w14:paraId="2A97A646" w14:textId="589BCCD9" w:rsidR="004C6829" w:rsidRDefault="004C6829" w:rsidP="00DA329F">
            <w:pPr>
              <w:pStyle w:val="TableParagraph"/>
              <w:spacing w:line="259" w:lineRule="auto"/>
              <w:ind w:left="97" w:right="500"/>
              <w:rPr>
                <w:ins w:id="468" w:author="USER" w:date="2024-06-28T13:26:00Z"/>
                <w:sz w:val="18"/>
              </w:rPr>
            </w:pPr>
            <w:ins w:id="469" w:author="USER" w:date="2024-06-28T13:26:00Z">
              <w:r>
                <w:rPr>
                  <w:sz w:val="18"/>
                </w:rPr>
                <w:t>Product</w:t>
              </w:r>
              <w:r>
                <w:rPr>
                  <w:spacing w:val="1"/>
                  <w:sz w:val="18"/>
                </w:rPr>
                <w:t xml:space="preserve"> </w:t>
              </w:r>
              <w:r>
                <w:rPr>
                  <w:sz w:val="18"/>
                </w:rPr>
                <w:t>Mapping</w:t>
              </w:r>
            </w:ins>
          </w:p>
        </w:tc>
        <w:tc>
          <w:tcPr>
            <w:tcW w:w="1549" w:type="dxa"/>
          </w:tcPr>
          <w:p w14:paraId="16D28859" w14:textId="77777777" w:rsidR="004C6829" w:rsidRDefault="004C6829" w:rsidP="00DA329F">
            <w:pPr>
              <w:pStyle w:val="TableParagraph"/>
              <w:spacing w:before="114"/>
              <w:ind w:left="97"/>
              <w:rPr>
                <w:ins w:id="470" w:author="USER" w:date="2024-06-28T13:26:00Z"/>
                <w:b/>
                <w:sz w:val="18"/>
              </w:rPr>
            </w:pPr>
            <w:ins w:id="471" w:author="USER" w:date="2024-06-28T13:26:00Z">
              <w:r>
                <w:rPr>
                  <w:b/>
                  <w:sz w:val="18"/>
                </w:rPr>
                <w:t>CatalogueEle</w:t>
              </w:r>
              <w:r>
                <w:rPr>
                  <w:b/>
                  <w:spacing w:val="-48"/>
                  <w:sz w:val="18"/>
                </w:rPr>
                <w:t xml:space="preserve"> </w:t>
              </w:r>
              <w:r>
                <w:rPr>
                  <w:b/>
                  <w:sz w:val="18"/>
                </w:rPr>
                <w:t>ments</w:t>
              </w:r>
            </w:ins>
          </w:p>
        </w:tc>
        <w:tc>
          <w:tcPr>
            <w:tcW w:w="1548" w:type="dxa"/>
          </w:tcPr>
          <w:p w14:paraId="25C58BA9" w14:textId="4EA68BE6" w:rsidR="004C6829" w:rsidRDefault="004C6829" w:rsidP="00DA329F">
            <w:pPr>
              <w:pStyle w:val="TableParagraph"/>
              <w:ind w:left="97"/>
              <w:rPr>
                <w:ins w:id="472" w:author="USER" w:date="2024-06-28T13:26:00Z"/>
                <w:sz w:val="18"/>
              </w:rPr>
            </w:pPr>
            <w:ins w:id="473" w:author="USER" w:date="2024-06-28T13:26:00Z">
              <w:r>
                <w:rPr>
                  <w:sz w:val="18"/>
                </w:rPr>
                <w:t>theSource</w:t>
              </w:r>
            </w:ins>
          </w:p>
        </w:tc>
        <w:tc>
          <w:tcPr>
            <w:tcW w:w="773" w:type="dxa"/>
          </w:tcPr>
          <w:p w14:paraId="268B9741" w14:textId="77777777" w:rsidR="004C6829" w:rsidRDefault="004C6829" w:rsidP="00DA329F">
            <w:pPr>
              <w:pStyle w:val="TableParagraph"/>
              <w:ind w:left="97"/>
              <w:rPr>
                <w:ins w:id="474" w:author="USER" w:date="2024-06-28T13:26:00Z"/>
                <w:sz w:val="18"/>
              </w:rPr>
            </w:pPr>
            <w:ins w:id="475" w:author="USER" w:date="2024-06-28T13:26:00Z">
              <w:r>
                <w:rPr>
                  <w:sz w:val="18"/>
                </w:rPr>
                <w:t>1</w:t>
              </w:r>
            </w:ins>
          </w:p>
        </w:tc>
        <w:tc>
          <w:tcPr>
            <w:tcW w:w="1548" w:type="dxa"/>
          </w:tcPr>
          <w:p w14:paraId="54366FAE" w14:textId="562C1D20" w:rsidR="004C6829" w:rsidRDefault="004C6829" w:rsidP="00DA329F">
            <w:pPr>
              <w:pStyle w:val="TableParagraph"/>
              <w:spacing w:before="114"/>
              <w:rPr>
                <w:ins w:id="476" w:author="USER" w:date="2024-06-28T13:26:00Z"/>
                <w:b/>
                <w:sz w:val="18"/>
              </w:rPr>
            </w:pPr>
            <w:ins w:id="477" w:author="USER" w:date="2024-06-28T13:26:00Z">
              <w:r>
                <w:rPr>
                  <w:b/>
                  <w:sz w:val="18"/>
                </w:rPr>
                <w:t>CatalogueEle</w:t>
              </w:r>
              <w:r>
                <w:rPr>
                  <w:b/>
                  <w:spacing w:val="-48"/>
                  <w:sz w:val="18"/>
                </w:rPr>
                <w:t xml:space="preserve"> </w:t>
              </w:r>
              <w:r>
                <w:rPr>
                  <w:b/>
                  <w:sz w:val="18"/>
                </w:rPr>
                <w:t>ments</w:t>
              </w:r>
            </w:ins>
          </w:p>
        </w:tc>
        <w:tc>
          <w:tcPr>
            <w:tcW w:w="1551" w:type="dxa"/>
          </w:tcPr>
          <w:p w14:paraId="47674299" w14:textId="66A38FAE" w:rsidR="004C6829" w:rsidRDefault="004C6829" w:rsidP="00DA329F">
            <w:pPr>
              <w:pStyle w:val="TableParagraph"/>
              <w:rPr>
                <w:ins w:id="478" w:author="USER" w:date="2024-06-28T13:26:00Z"/>
                <w:sz w:val="18"/>
              </w:rPr>
            </w:pPr>
            <w:ins w:id="479" w:author="USER" w:date="2024-06-28T13:26:00Z">
              <w:r>
                <w:rPr>
                  <w:sz w:val="18"/>
                </w:rPr>
                <w:t>theReferen</w:t>
              </w:r>
            </w:ins>
            <w:ins w:id="480" w:author="USER" w:date="2024-06-28T13:27:00Z">
              <w:r>
                <w:rPr>
                  <w:sz w:val="18"/>
                </w:rPr>
                <w:t>ce</w:t>
              </w:r>
            </w:ins>
          </w:p>
        </w:tc>
        <w:tc>
          <w:tcPr>
            <w:tcW w:w="775" w:type="dxa"/>
          </w:tcPr>
          <w:p w14:paraId="5F72BFFF" w14:textId="05A0C6C8" w:rsidR="004C6829" w:rsidRDefault="004C6829" w:rsidP="00DA329F">
            <w:pPr>
              <w:pStyle w:val="TableParagraph"/>
              <w:spacing w:before="0"/>
              <w:rPr>
                <w:ins w:id="481" w:author="USER" w:date="2024-06-28T13:26:00Z"/>
                <w:sz w:val="20"/>
              </w:rPr>
            </w:pPr>
            <w:ins w:id="482" w:author="USER" w:date="2024-06-28T13:26:00Z">
              <w:r>
                <w:rPr>
                  <w:sz w:val="18"/>
                </w:rPr>
                <w:t>0,</w:t>
              </w:r>
              <w:r>
                <w:rPr>
                  <w:spacing w:val="-1"/>
                  <w:sz w:val="18"/>
                </w:rPr>
                <w:t xml:space="preserve"> *</w:t>
              </w:r>
            </w:ins>
          </w:p>
        </w:tc>
      </w:tr>
    </w:tbl>
    <w:p w14:paraId="3C154AC0" w14:textId="77777777" w:rsidR="004C6829" w:rsidRDefault="004C6829" w:rsidP="004C6829">
      <w:pPr>
        <w:ind w:left="196" w:right="196"/>
        <w:rPr>
          <w:ins w:id="483" w:author="USER" w:date="2024-06-28T13:26:00Z"/>
        </w:rPr>
      </w:pPr>
    </w:p>
    <w:p w14:paraId="288081B6" w14:textId="77777777" w:rsidR="004C6829" w:rsidRDefault="004C6829">
      <w:pPr>
        <w:ind w:left="196" w:right="196"/>
        <w:rPr>
          <w:sz w:val="18"/>
        </w:rPr>
      </w:pPr>
    </w:p>
    <w:p w14:paraId="39D38D10" w14:textId="0FEC87EF" w:rsidR="000346C3" w:rsidDel="00CD53B2" w:rsidRDefault="000346C3">
      <w:pPr>
        <w:pStyle w:val="a3"/>
        <w:spacing w:before="6"/>
        <w:ind w:right="220"/>
        <w:rPr>
          <w:del w:id="484" w:author="USER" w:date="2024-04-08T15:39:00Z"/>
          <w:b w:val="0"/>
          <w:sz w:val="25"/>
        </w:rPr>
      </w:pPr>
    </w:p>
    <w:p w14:paraId="03D77489" w14:textId="0B96ED48" w:rsidR="000346C3" w:rsidDel="00CD53B2" w:rsidRDefault="00E21CC9">
      <w:pPr>
        <w:spacing w:before="93"/>
        <w:ind w:left="196" w:right="196"/>
        <w:rPr>
          <w:del w:id="485" w:author="USER" w:date="2024-04-08T15:39:00Z"/>
          <w:b/>
          <w:sz w:val="20"/>
        </w:rPr>
      </w:pPr>
      <w:del w:id="486" w:author="USER" w:date="2024-04-08T15:39:00Z">
        <w:r w:rsidDel="00CD53B2">
          <w:rPr>
            <w:b/>
            <w:sz w:val="20"/>
          </w:rPr>
          <w:delText>Feature Bindings:</w:delText>
        </w:r>
      </w:del>
    </w:p>
    <w:p w14:paraId="7B9E5773" w14:textId="3819A120" w:rsidR="000346C3" w:rsidDel="00CD53B2" w:rsidRDefault="000346C3">
      <w:pPr>
        <w:pStyle w:val="a3"/>
        <w:ind w:right="220"/>
        <w:rPr>
          <w:del w:id="487" w:author="USER" w:date="2024-04-08T15:39:00Z"/>
          <w:b w:val="0"/>
          <w:sz w:val="23"/>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559"/>
        <w:gridCol w:w="1559"/>
        <w:gridCol w:w="1276"/>
        <w:gridCol w:w="850"/>
        <w:gridCol w:w="1701"/>
        <w:gridCol w:w="1418"/>
        <w:gridCol w:w="850"/>
      </w:tblGrid>
      <w:tr w:rsidR="000346C3" w:rsidDel="00CD53B2" w14:paraId="283C2413" w14:textId="5E9D91B0" w:rsidTr="00DF2A66">
        <w:trPr>
          <w:trHeight w:val="486"/>
          <w:del w:id="488" w:author="USER" w:date="2024-04-08T15:39:00Z"/>
        </w:trPr>
        <w:tc>
          <w:tcPr>
            <w:tcW w:w="851" w:type="dxa"/>
            <w:vMerge w:val="restart"/>
            <w:shd w:val="clear" w:color="auto" w:fill="FFF1CC"/>
          </w:tcPr>
          <w:p w14:paraId="048DD303" w14:textId="4A4712CB" w:rsidR="000346C3" w:rsidDel="00CD53B2" w:rsidRDefault="000346C3">
            <w:pPr>
              <w:pStyle w:val="TableParagraph"/>
              <w:spacing w:before="7"/>
              <w:ind w:left="196" w:right="196"/>
              <w:rPr>
                <w:del w:id="489" w:author="USER" w:date="2024-04-08T15:39:00Z"/>
                <w:b/>
                <w:sz w:val="31"/>
              </w:rPr>
            </w:pPr>
          </w:p>
          <w:p w14:paraId="4FE4D3DC" w14:textId="20A322F9" w:rsidR="000346C3" w:rsidDel="00CD53B2" w:rsidRDefault="00E21CC9">
            <w:pPr>
              <w:pStyle w:val="TableParagraph"/>
              <w:spacing w:before="0"/>
              <w:ind w:left="196" w:right="196"/>
              <w:rPr>
                <w:del w:id="490" w:author="USER" w:date="2024-04-08T15:39:00Z"/>
                <w:b/>
                <w:sz w:val="20"/>
              </w:rPr>
            </w:pPr>
            <w:del w:id="491" w:author="USER" w:date="2024-04-08T15:39:00Z">
              <w:r w:rsidDel="00CD53B2">
                <w:rPr>
                  <w:b/>
                  <w:sz w:val="20"/>
                </w:rPr>
                <w:delText>Type</w:delText>
              </w:r>
            </w:del>
          </w:p>
        </w:tc>
        <w:tc>
          <w:tcPr>
            <w:tcW w:w="1559" w:type="dxa"/>
            <w:vMerge w:val="restart"/>
            <w:shd w:val="clear" w:color="auto" w:fill="FFF1CC"/>
          </w:tcPr>
          <w:p w14:paraId="18A07A7D" w14:textId="2D8173D0" w:rsidR="000346C3" w:rsidDel="00CD53B2" w:rsidRDefault="000346C3">
            <w:pPr>
              <w:pStyle w:val="TableParagraph"/>
              <w:spacing w:before="9"/>
              <w:ind w:left="196" w:right="196"/>
              <w:rPr>
                <w:del w:id="492" w:author="USER" w:date="2024-04-08T15:39:00Z"/>
                <w:b/>
                <w:sz w:val="20"/>
              </w:rPr>
            </w:pPr>
          </w:p>
          <w:p w14:paraId="5F87BF89" w14:textId="2E1F447A" w:rsidR="000346C3" w:rsidDel="00CD53B2" w:rsidRDefault="00E21CC9">
            <w:pPr>
              <w:pStyle w:val="TableParagraph"/>
              <w:spacing w:before="0" w:line="256" w:lineRule="auto"/>
              <w:ind w:left="196" w:right="196"/>
              <w:rPr>
                <w:del w:id="493" w:author="USER" w:date="2024-04-08T15:39:00Z"/>
                <w:b/>
                <w:sz w:val="20"/>
              </w:rPr>
            </w:pPr>
            <w:del w:id="494" w:author="USER" w:date="2024-04-08T15:39:00Z">
              <w:r w:rsidDel="00CD53B2">
                <w:rPr>
                  <w:b/>
                  <w:w w:val="95"/>
                  <w:sz w:val="20"/>
                </w:rPr>
                <w:delText xml:space="preserve">Association </w:delText>
              </w:r>
              <w:r w:rsidDel="00CD53B2">
                <w:rPr>
                  <w:b/>
                  <w:sz w:val="20"/>
                </w:rPr>
                <w:delText>Name</w:delText>
              </w:r>
            </w:del>
          </w:p>
        </w:tc>
        <w:tc>
          <w:tcPr>
            <w:tcW w:w="7654" w:type="dxa"/>
            <w:gridSpan w:val="6"/>
            <w:shd w:val="clear" w:color="auto" w:fill="FFF1CC"/>
          </w:tcPr>
          <w:p w14:paraId="75CBD876" w14:textId="1B31BFF3" w:rsidR="000346C3" w:rsidDel="00CD53B2" w:rsidRDefault="00E21CC9">
            <w:pPr>
              <w:pStyle w:val="TableParagraph"/>
              <w:spacing w:before="114"/>
              <w:ind w:left="196" w:right="196"/>
              <w:jc w:val="center"/>
              <w:rPr>
                <w:del w:id="495" w:author="USER" w:date="2024-04-08T15:39:00Z"/>
                <w:b/>
                <w:sz w:val="20"/>
              </w:rPr>
            </w:pPr>
            <w:del w:id="496" w:author="USER" w:date="2024-04-08T15:39:00Z">
              <w:r w:rsidDel="00CD53B2">
                <w:rPr>
                  <w:b/>
                  <w:sz w:val="20"/>
                </w:rPr>
                <w:delText>Association Ends</w:delText>
              </w:r>
            </w:del>
          </w:p>
        </w:tc>
      </w:tr>
      <w:tr w:rsidR="000346C3" w:rsidDel="00CD53B2" w14:paraId="05FB0B40" w14:textId="04C69B5A" w:rsidTr="00DF2A66">
        <w:trPr>
          <w:trHeight w:val="489"/>
          <w:del w:id="497" w:author="USER" w:date="2024-04-08T15:39:00Z"/>
        </w:trPr>
        <w:tc>
          <w:tcPr>
            <w:tcW w:w="851" w:type="dxa"/>
            <w:vMerge/>
            <w:tcBorders>
              <w:top w:val="nil"/>
            </w:tcBorders>
            <w:shd w:val="clear" w:color="auto" w:fill="FFF1CC"/>
          </w:tcPr>
          <w:p w14:paraId="2640B476" w14:textId="5DEAEC0F" w:rsidR="000346C3" w:rsidDel="00CD53B2" w:rsidRDefault="000346C3">
            <w:pPr>
              <w:ind w:left="196" w:right="196"/>
              <w:rPr>
                <w:del w:id="498" w:author="USER" w:date="2024-04-08T15:39:00Z"/>
                <w:sz w:val="2"/>
                <w:szCs w:val="2"/>
              </w:rPr>
            </w:pPr>
          </w:p>
        </w:tc>
        <w:tc>
          <w:tcPr>
            <w:tcW w:w="1559" w:type="dxa"/>
            <w:vMerge/>
            <w:tcBorders>
              <w:top w:val="nil"/>
            </w:tcBorders>
            <w:shd w:val="clear" w:color="auto" w:fill="FFF1CC"/>
          </w:tcPr>
          <w:p w14:paraId="1B57D841" w14:textId="186ED8D0" w:rsidR="000346C3" w:rsidDel="00CD53B2" w:rsidRDefault="000346C3">
            <w:pPr>
              <w:ind w:left="196" w:right="196"/>
              <w:rPr>
                <w:del w:id="499" w:author="USER" w:date="2024-04-08T15:39:00Z"/>
                <w:sz w:val="2"/>
                <w:szCs w:val="2"/>
              </w:rPr>
            </w:pPr>
          </w:p>
        </w:tc>
        <w:tc>
          <w:tcPr>
            <w:tcW w:w="1559" w:type="dxa"/>
            <w:shd w:val="clear" w:color="auto" w:fill="FFF1CC"/>
          </w:tcPr>
          <w:p w14:paraId="140FF0BC" w14:textId="2B7516D7" w:rsidR="000346C3" w:rsidDel="00CD53B2" w:rsidRDefault="00E21CC9">
            <w:pPr>
              <w:pStyle w:val="TableParagraph"/>
              <w:spacing w:before="114"/>
              <w:ind w:left="196" w:right="196"/>
              <w:rPr>
                <w:del w:id="500" w:author="USER" w:date="2024-04-08T15:39:00Z"/>
                <w:b/>
                <w:sz w:val="20"/>
              </w:rPr>
            </w:pPr>
            <w:del w:id="501" w:author="USER" w:date="2024-04-08T15:39:00Z">
              <w:r w:rsidDel="00CD53B2">
                <w:rPr>
                  <w:b/>
                  <w:sz w:val="20"/>
                </w:rPr>
                <w:delText>Class</w:delText>
              </w:r>
            </w:del>
          </w:p>
        </w:tc>
        <w:tc>
          <w:tcPr>
            <w:tcW w:w="1276" w:type="dxa"/>
            <w:shd w:val="clear" w:color="auto" w:fill="FFF1CC"/>
          </w:tcPr>
          <w:p w14:paraId="42931BD6" w14:textId="2068C075" w:rsidR="000346C3" w:rsidDel="00CD53B2" w:rsidRDefault="00E21CC9">
            <w:pPr>
              <w:pStyle w:val="TableParagraph"/>
              <w:spacing w:before="114"/>
              <w:ind w:left="196" w:right="196"/>
              <w:rPr>
                <w:del w:id="502" w:author="USER" w:date="2024-04-08T15:39:00Z"/>
                <w:b/>
                <w:sz w:val="20"/>
              </w:rPr>
            </w:pPr>
            <w:del w:id="503" w:author="USER" w:date="2024-04-08T15:39:00Z">
              <w:r w:rsidDel="00CD53B2">
                <w:rPr>
                  <w:b/>
                  <w:sz w:val="20"/>
                </w:rPr>
                <w:delText>Role</w:delText>
              </w:r>
            </w:del>
          </w:p>
        </w:tc>
        <w:tc>
          <w:tcPr>
            <w:tcW w:w="850" w:type="dxa"/>
            <w:shd w:val="clear" w:color="auto" w:fill="FFF1CC"/>
          </w:tcPr>
          <w:p w14:paraId="209FBBC8" w14:textId="7C3343BA" w:rsidR="000346C3" w:rsidDel="00CD53B2" w:rsidRDefault="00E21CC9">
            <w:pPr>
              <w:pStyle w:val="TableParagraph"/>
              <w:spacing w:before="114"/>
              <w:ind w:left="196" w:right="196"/>
              <w:rPr>
                <w:del w:id="504" w:author="USER" w:date="2024-04-08T15:39:00Z"/>
                <w:b/>
                <w:sz w:val="20"/>
              </w:rPr>
            </w:pPr>
            <w:del w:id="505" w:author="USER" w:date="2024-04-08T15:39:00Z">
              <w:r w:rsidDel="00CD53B2">
                <w:rPr>
                  <w:b/>
                  <w:sz w:val="20"/>
                </w:rPr>
                <w:delText>Mult</w:delText>
              </w:r>
            </w:del>
          </w:p>
        </w:tc>
        <w:tc>
          <w:tcPr>
            <w:tcW w:w="1701" w:type="dxa"/>
            <w:shd w:val="clear" w:color="auto" w:fill="FFF1CC"/>
          </w:tcPr>
          <w:p w14:paraId="2AF3B5BC" w14:textId="657D8889" w:rsidR="000346C3" w:rsidDel="00CD53B2" w:rsidRDefault="00E21CC9">
            <w:pPr>
              <w:pStyle w:val="TableParagraph"/>
              <w:spacing w:before="114"/>
              <w:ind w:left="196" w:right="196"/>
              <w:rPr>
                <w:del w:id="506" w:author="USER" w:date="2024-04-08T15:39:00Z"/>
                <w:b/>
                <w:sz w:val="20"/>
              </w:rPr>
            </w:pPr>
            <w:del w:id="507" w:author="USER" w:date="2024-04-08T15:39:00Z">
              <w:r w:rsidDel="00CD53B2">
                <w:rPr>
                  <w:b/>
                  <w:sz w:val="20"/>
                </w:rPr>
                <w:delText>Class</w:delText>
              </w:r>
            </w:del>
          </w:p>
        </w:tc>
        <w:tc>
          <w:tcPr>
            <w:tcW w:w="1418" w:type="dxa"/>
            <w:shd w:val="clear" w:color="auto" w:fill="FFF1CC"/>
          </w:tcPr>
          <w:p w14:paraId="628FAB1C" w14:textId="4131C55E" w:rsidR="000346C3" w:rsidDel="00CD53B2" w:rsidRDefault="00E21CC9">
            <w:pPr>
              <w:pStyle w:val="TableParagraph"/>
              <w:spacing w:before="114"/>
              <w:ind w:left="196" w:right="196"/>
              <w:rPr>
                <w:del w:id="508" w:author="USER" w:date="2024-04-08T15:39:00Z"/>
                <w:b/>
                <w:sz w:val="20"/>
              </w:rPr>
            </w:pPr>
            <w:del w:id="509" w:author="USER" w:date="2024-04-08T15:39:00Z">
              <w:r w:rsidDel="00CD53B2">
                <w:rPr>
                  <w:b/>
                  <w:sz w:val="20"/>
                </w:rPr>
                <w:delText>Role</w:delText>
              </w:r>
            </w:del>
          </w:p>
        </w:tc>
        <w:tc>
          <w:tcPr>
            <w:tcW w:w="850" w:type="dxa"/>
            <w:shd w:val="clear" w:color="auto" w:fill="FFF1CC"/>
          </w:tcPr>
          <w:p w14:paraId="3CA44BC1" w14:textId="5D4D97D5" w:rsidR="000346C3" w:rsidDel="00CD53B2" w:rsidRDefault="00E21CC9">
            <w:pPr>
              <w:pStyle w:val="TableParagraph"/>
              <w:spacing w:before="114"/>
              <w:ind w:left="196" w:right="196"/>
              <w:rPr>
                <w:del w:id="510" w:author="USER" w:date="2024-04-08T15:39:00Z"/>
                <w:b/>
                <w:sz w:val="20"/>
              </w:rPr>
            </w:pPr>
            <w:del w:id="511" w:author="USER" w:date="2024-04-08T15:39:00Z">
              <w:r w:rsidDel="00CD53B2">
                <w:rPr>
                  <w:b/>
                  <w:sz w:val="20"/>
                </w:rPr>
                <w:delText>Mult</w:delText>
              </w:r>
            </w:del>
          </w:p>
        </w:tc>
      </w:tr>
      <w:tr w:rsidR="000346C3" w:rsidDel="00CD53B2" w14:paraId="5008034D" w14:textId="60182AB2" w:rsidTr="00DF2A66">
        <w:trPr>
          <w:trHeight w:val="686"/>
          <w:del w:id="512" w:author="USER" w:date="2024-04-08T15:39:00Z"/>
        </w:trPr>
        <w:tc>
          <w:tcPr>
            <w:tcW w:w="851" w:type="dxa"/>
          </w:tcPr>
          <w:p w14:paraId="0AEB4B74" w14:textId="5BF8CDF3" w:rsidR="000346C3" w:rsidDel="00CD53B2" w:rsidRDefault="00E21CC9">
            <w:pPr>
              <w:pStyle w:val="TableParagraph"/>
              <w:ind w:left="196" w:right="196"/>
              <w:rPr>
                <w:del w:id="513" w:author="USER" w:date="2024-04-08T15:39:00Z"/>
                <w:sz w:val="18"/>
              </w:rPr>
            </w:pPr>
            <w:del w:id="514" w:author="USER" w:date="2024-04-08T15:39:00Z">
              <w:r w:rsidDel="00CD53B2">
                <w:rPr>
                  <w:sz w:val="18"/>
                </w:rPr>
                <w:delText>Asso</w:delText>
              </w:r>
            </w:del>
          </w:p>
        </w:tc>
        <w:tc>
          <w:tcPr>
            <w:tcW w:w="1559" w:type="dxa"/>
          </w:tcPr>
          <w:p w14:paraId="7FBA5344" w14:textId="251CF56F" w:rsidR="000346C3" w:rsidDel="00CD53B2" w:rsidRDefault="00E21CC9">
            <w:pPr>
              <w:pStyle w:val="TableParagraph"/>
              <w:spacing w:line="259" w:lineRule="auto"/>
              <w:ind w:left="196" w:right="196"/>
              <w:rPr>
                <w:del w:id="515" w:author="USER" w:date="2024-04-08T15:39:00Z"/>
                <w:sz w:val="18"/>
              </w:rPr>
            </w:pPr>
            <w:del w:id="516" w:author="USER" w:date="2024-04-08T15:39:00Z">
              <w:r w:rsidDel="00CD53B2">
                <w:rPr>
                  <w:sz w:val="18"/>
                </w:rPr>
                <w:delText>Product Package</w:delText>
              </w:r>
            </w:del>
          </w:p>
        </w:tc>
        <w:tc>
          <w:tcPr>
            <w:tcW w:w="1559" w:type="dxa"/>
          </w:tcPr>
          <w:p w14:paraId="2A194566" w14:textId="223F236B" w:rsidR="000346C3" w:rsidDel="00CD53B2" w:rsidRDefault="00E21CC9">
            <w:pPr>
              <w:pStyle w:val="TableParagraph"/>
              <w:spacing w:before="114" w:line="259" w:lineRule="auto"/>
              <w:ind w:left="196" w:right="196"/>
              <w:rPr>
                <w:del w:id="517" w:author="USER" w:date="2024-04-08T15:39:00Z"/>
                <w:b/>
                <w:sz w:val="18"/>
              </w:rPr>
            </w:pPr>
            <w:del w:id="518" w:author="USER" w:date="2024-04-08T15:39:00Z">
              <w:r w:rsidDel="00CD53B2">
                <w:rPr>
                  <w:b/>
                  <w:sz w:val="18"/>
                </w:rPr>
                <w:delText>CatalogueElement</w:delText>
              </w:r>
            </w:del>
          </w:p>
        </w:tc>
        <w:tc>
          <w:tcPr>
            <w:tcW w:w="1276" w:type="dxa"/>
          </w:tcPr>
          <w:p w14:paraId="268830E6" w14:textId="589F0F30" w:rsidR="000346C3" w:rsidDel="00CD53B2" w:rsidRDefault="00E21CC9">
            <w:pPr>
              <w:pStyle w:val="TableParagraph"/>
              <w:spacing w:line="259" w:lineRule="auto"/>
              <w:ind w:left="196" w:right="196"/>
              <w:rPr>
                <w:del w:id="519" w:author="USER" w:date="2024-04-08T15:39:00Z"/>
                <w:sz w:val="18"/>
              </w:rPr>
            </w:pPr>
            <w:del w:id="520" w:author="USER" w:date="2024-04-08T15:39:00Z">
              <w:r w:rsidDel="00CD53B2">
                <w:rPr>
                  <w:sz w:val="18"/>
                </w:rPr>
                <w:delText>theCatalogueElement</w:delText>
              </w:r>
            </w:del>
          </w:p>
        </w:tc>
        <w:tc>
          <w:tcPr>
            <w:tcW w:w="850" w:type="dxa"/>
          </w:tcPr>
          <w:p w14:paraId="51C8AF09" w14:textId="22331639" w:rsidR="000346C3" w:rsidDel="00CD53B2" w:rsidRDefault="00E21CC9">
            <w:pPr>
              <w:pStyle w:val="TableParagraph"/>
              <w:ind w:left="196" w:right="196"/>
              <w:rPr>
                <w:del w:id="521" w:author="USER" w:date="2024-04-08T15:39:00Z"/>
                <w:sz w:val="18"/>
              </w:rPr>
            </w:pPr>
            <w:del w:id="522" w:author="USER" w:date="2024-04-08T15:39:00Z">
              <w:r w:rsidDel="00CD53B2">
                <w:rPr>
                  <w:sz w:val="18"/>
                </w:rPr>
                <w:delText>1, *</w:delText>
              </w:r>
            </w:del>
          </w:p>
        </w:tc>
        <w:tc>
          <w:tcPr>
            <w:tcW w:w="1701" w:type="dxa"/>
          </w:tcPr>
          <w:p w14:paraId="1AEFD10D" w14:textId="14A46563" w:rsidR="000346C3" w:rsidDel="00CD53B2" w:rsidRDefault="00B61034">
            <w:pPr>
              <w:pStyle w:val="TableParagraph"/>
              <w:spacing w:before="114" w:line="259" w:lineRule="auto"/>
              <w:ind w:left="196" w:right="196"/>
              <w:rPr>
                <w:del w:id="523" w:author="USER" w:date="2024-04-08T15:39:00Z"/>
                <w:b/>
                <w:sz w:val="18"/>
              </w:rPr>
            </w:pPr>
            <w:del w:id="524" w:author="USER" w:date="2024-04-08T15:39:00Z">
              <w:r w:rsidDel="00CD53B2">
                <w:rPr>
                  <w:b/>
                  <w:sz w:val="18"/>
                </w:rPr>
                <w:delText>CatalogueSectionHeader</w:delText>
              </w:r>
            </w:del>
          </w:p>
        </w:tc>
        <w:tc>
          <w:tcPr>
            <w:tcW w:w="1418" w:type="dxa"/>
          </w:tcPr>
          <w:p w14:paraId="7D339EF5" w14:textId="7A3845C9" w:rsidR="000346C3" w:rsidDel="00CD53B2" w:rsidRDefault="00E21CC9">
            <w:pPr>
              <w:pStyle w:val="TableParagraph"/>
              <w:spacing w:line="259" w:lineRule="auto"/>
              <w:ind w:left="196" w:right="196"/>
              <w:rPr>
                <w:del w:id="525" w:author="USER" w:date="2024-04-08T15:39:00Z"/>
                <w:sz w:val="18"/>
              </w:rPr>
            </w:pPr>
            <w:del w:id="526" w:author="USER" w:date="2024-04-08T15:39:00Z">
              <w:r w:rsidDel="00CD53B2">
                <w:rPr>
                  <w:sz w:val="18"/>
                </w:rPr>
                <w:delText>elementContain er</w:delText>
              </w:r>
            </w:del>
          </w:p>
        </w:tc>
        <w:tc>
          <w:tcPr>
            <w:tcW w:w="850" w:type="dxa"/>
          </w:tcPr>
          <w:p w14:paraId="406628E5" w14:textId="5BDA39AA" w:rsidR="000346C3" w:rsidDel="00CD53B2" w:rsidRDefault="000346C3">
            <w:pPr>
              <w:pStyle w:val="TableParagraph"/>
              <w:spacing w:before="8"/>
              <w:ind w:left="196" w:right="196"/>
              <w:rPr>
                <w:del w:id="527" w:author="USER" w:date="2024-04-08T15:39:00Z"/>
                <w:b/>
                <w:sz w:val="18"/>
              </w:rPr>
            </w:pPr>
          </w:p>
          <w:p w14:paraId="2A3BB7D4" w14:textId="6B601525" w:rsidR="000346C3" w:rsidDel="00CD53B2" w:rsidRDefault="00E21CC9">
            <w:pPr>
              <w:pStyle w:val="TableParagraph"/>
              <w:spacing w:before="0"/>
              <w:ind w:left="196" w:right="196"/>
              <w:rPr>
                <w:del w:id="528" w:author="USER" w:date="2024-04-08T15:39:00Z"/>
                <w:sz w:val="20"/>
              </w:rPr>
            </w:pPr>
            <w:del w:id="529" w:author="USER" w:date="2024-04-08T15:39:00Z">
              <w:r w:rsidDel="00CD53B2">
                <w:rPr>
                  <w:sz w:val="20"/>
                </w:rPr>
                <w:delText>1, 1</w:delText>
              </w:r>
            </w:del>
          </w:p>
        </w:tc>
      </w:tr>
      <w:tr w:rsidR="00D90880" w:rsidDel="00CD53B2" w14:paraId="1F01A28B" w14:textId="3398ADD2" w:rsidTr="00DF2A66">
        <w:trPr>
          <w:trHeight w:val="686"/>
          <w:del w:id="530" w:author="USER" w:date="2024-04-08T15:39:00Z"/>
        </w:trPr>
        <w:tc>
          <w:tcPr>
            <w:tcW w:w="851" w:type="dxa"/>
          </w:tcPr>
          <w:p w14:paraId="1B7D6526" w14:textId="3A0C4771" w:rsidR="00D90880" w:rsidRPr="00801538" w:rsidDel="00CD53B2" w:rsidRDefault="00D90880">
            <w:pPr>
              <w:pStyle w:val="TableParagraph"/>
              <w:ind w:left="196" w:right="196"/>
              <w:rPr>
                <w:del w:id="531" w:author="USER" w:date="2024-04-08T15:39:00Z"/>
                <w:rFonts w:eastAsiaTheme="minorEastAsia"/>
                <w:sz w:val="18"/>
                <w:lang w:eastAsia="ko-KR"/>
              </w:rPr>
            </w:pPr>
            <w:del w:id="532" w:author="USER" w:date="2024-04-08T15:39:00Z">
              <w:r w:rsidDel="00CD53B2">
                <w:rPr>
                  <w:rFonts w:eastAsiaTheme="minorEastAsia" w:hint="eastAsia"/>
                  <w:sz w:val="18"/>
                  <w:lang w:eastAsia="ko-KR"/>
                </w:rPr>
                <w:delText>A</w:delText>
              </w:r>
              <w:r w:rsidDel="00CD53B2">
                <w:rPr>
                  <w:rFonts w:eastAsiaTheme="minorEastAsia"/>
                  <w:sz w:val="18"/>
                  <w:lang w:eastAsia="ko-KR"/>
                </w:rPr>
                <w:delText>sso</w:delText>
              </w:r>
            </w:del>
          </w:p>
        </w:tc>
        <w:tc>
          <w:tcPr>
            <w:tcW w:w="1559" w:type="dxa"/>
          </w:tcPr>
          <w:p w14:paraId="349E141C" w14:textId="1B8B1D9E" w:rsidR="00D90880" w:rsidRPr="00801538" w:rsidDel="00CD53B2" w:rsidRDefault="00D90880" w:rsidP="00D90880">
            <w:pPr>
              <w:pStyle w:val="TableParagraph"/>
              <w:spacing w:line="259" w:lineRule="auto"/>
              <w:ind w:left="196" w:right="196"/>
              <w:rPr>
                <w:del w:id="533" w:author="USER" w:date="2024-04-08T15:39:00Z"/>
                <w:rFonts w:eastAsiaTheme="minorEastAsia"/>
                <w:sz w:val="18"/>
                <w:lang w:eastAsia="ko-KR"/>
              </w:rPr>
            </w:pPr>
            <w:del w:id="534" w:author="USER" w:date="2024-04-08T15:39:00Z">
              <w:r w:rsidDel="00CD53B2">
                <w:rPr>
                  <w:rFonts w:eastAsiaTheme="minorEastAsia" w:hint="eastAsia"/>
                  <w:sz w:val="18"/>
                  <w:lang w:eastAsia="ko-KR"/>
                </w:rPr>
                <w:delText>C</w:delText>
              </w:r>
              <w:r w:rsidDel="00CD53B2">
                <w:rPr>
                  <w:rFonts w:eastAsiaTheme="minorEastAsia"/>
                  <w:sz w:val="18"/>
                  <w:lang w:eastAsia="ko-KR"/>
                </w:rPr>
                <w:delText>arriage</w:delText>
              </w:r>
              <w:r w:rsidDel="00CD53B2">
                <w:rPr>
                  <w:rFonts w:eastAsiaTheme="minorEastAsia" w:hint="eastAsia"/>
                  <w:sz w:val="18"/>
                  <w:lang w:eastAsia="ko-KR"/>
                </w:rPr>
                <w:delText>R</w:delText>
              </w:r>
              <w:r w:rsidDel="00CD53B2">
                <w:rPr>
                  <w:rFonts w:eastAsiaTheme="minorEastAsia"/>
                  <w:sz w:val="18"/>
                  <w:lang w:eastAsia="ko-KR"/>
                </w:rPr>
                <w:delText>equirement</w:delText>
              </w:r>
            </w:del>
          </w:p>
        </w:tc>
        <w:tc>
          <w:tcPr>
            <w:tcW w:w="1559" w:type="dxa"/>
          </w:tcPr>
          <w:p w14:paraId="2F763D94" w14:textId="7E9C513E" w:rsidR="00D90880" w:rsidDel="00CD53B2" w:rsidRDefault="00B6118B">
            <w:pPr>
              <w:pStyle w:val="TableParagraph"/>
              <w:spacing w:before="114" w:line="259" w:lineRule="auto"/>
              <w:ind w:left="196" w:right="196"/>
              <w:rPr>
                <w:del w:id="535" w:author="USER" w:date="2024-04-08T15:39:00Z"/>
                <w:b/>
                <w:sz w:val="18"/>
              </w:rPr>
            </w:pPr>
            <w:del w:id="536" w:author="USER" w:date="2024-04-08T15:39:00Z">
              <w:r w:rsidDel="00CD53B2">
                <w:rPr>
                  <w:rFonts w:eastAsiaTheme="minorEastAsia"/>
                  <w:b/>
                  <w:sz w:val="18"/>
                  <w:lang w:eastAsia="ko-KR"/>
                </w:rPr>
                <w:delText>IndicationOfCarriageRequirement</w:delText>
              </w:r>
              <w:r w:rsidDel="00CD53B2">
                <w:rPr>
                  <w:b/>
                  <w:sz w:val="18"/>
                </w:rPr>
                <w:delText xml:space="preserve"> </w:delText>
              </w:r>
            </w:del>
          </w:p>
        </w:tc>
        <w:tc>
          <w:tcPr>
            <w:tcW w:w="1276" w:type="dxa"/>
          </w:tcPr>
          <w:p w14:paraId="66253493" w14:textId="29CB9C60" w:rsidR="00D90880" w:rsidRPr="00801538" w:rsidDel="00CD53B2" w:rsidRDefault="00B6118B">
            <w:pPr>
              <w:pStyle w:val="TableParagraph"/>
              <w:spacing w:line="259" w:lineRule="auto"/>
              <w:ind w:left="196" w:right="196"/>
              <w:rPr>
                <w:del w:id="537" w:author="USER" w:date="2024-04-08T15:39:00Z"/>
                <w:rFonts w:eastAsiaTheme="minorEastAsia"/>
                <w:sz w:val="18"/>
                <w:lang w:eastAsia="ko-KR"/>
              </w:rPr>
            </w:pPr>
            <w:del w:id="538" w:author="USER" w:date="2024-04-08T15:39:00Z">
              <w:r w:rsidDel="00CD53B2">
                <w:rPr>
                  <w:rFonts w:eastAsiaTheme="minorEastAsia" w:hint="eastAsia"/>
                  <w:sz w:val="18"/>
                  <w:lang w:eastAsia="ko-KR"/>
                </w:rPr>
                <w:delText>t</w:delText>
              </w:r>
              <w:r w:rsidDel="00CD53B2">
                <w:rPr>
                  <w:rFonts w:eastAsiaTheme="minorEastAsia"/>
                  <w:sz w:val="18"/>
                  <w:lang w:eastAsia="ko-KR"/>
                </w:rPr>
                <w:delText xml:space="preserve">heRequirement </w:delText>
              </w:r>
            </w:del>
          </w:p>
        </w:tc>
        <w:tc>
          <w:tcPr>
            <w:tcW w:w="850" w:type="dxa"/>
          </w:tcPr>
          <w:p w14:paraId="3C5ED520" w14:textId="02839912" w:rsidR="00D90880" w:rsidRPr="00801538" w:rsidDel="00CD53B2" w:rsidRDefault="00B6118B">
            <w:pPr>
              <w:pStyle w:val="TableParagraph"/>
              <w:ind w:left="196" w:right="196"/>
              <w:rPr>
                <w:del w:id="539" w:author="USER" w:date="2024-04-08T15:39:00Z"/>
                <w:rFonts w:eastAsiaTheme="minorEastAsia"/>
                <w:sz w:val="18"/>
                <w:lang w:eastAsia="ko-KR"/>
              </w:rPr>
            </w:pPr>
            <w:del w:id="540" w:author="USER" w:date="2024-04-08T15:39:00Z">
              <w:r w:rsidDel="00CD53B2">
                <w:rPr>
                  <w:rFonts w:eastAsiaTheme="minorEastAsia"/>
                  <w:sz w:val="18"/>
                  <w:lang w:eastAsia="ko-KR"/>
                </w:rPr>
                <w:delText>0</w:delText>
              </w:r>
              <w:r w:rsidR="00D90880" w:rsidDel="00CD53B2">
                <w:rPr>
                  <w:rFonts w:eastAsiaTheme="minorEastAsia"/>
                  <w:sz w:val="18"/>
                  <w:lang w:eastAsia="ko-KR"/>
                </w:rPr>
                <w:delText>, *</w:delText>
              </w:r>
            </w:del>
          </w:p>
        </w:tc>
        <w:tc>
          <w:tcPr>
            <w:tcW w:w="1701" w:type="dxa"/>
          </w:tcPr>
          <w:p w14:paraId="1D2311C8" w14:textId="03810215" w:rsidR="00D90880" w:rsidRPr="00801538" w:rsidDel="00CD53B2" w:rsidRDefault="00B6118B">
            <w:pPr>
              <w:pStyle w:val="TableParagraph"/>
              <w:spacing w:before="114" w:line="259" w:lineRule="auto"/>
              <w:ind w:left="196" w:right="196"/>
              <w:rPr>
                <w:del w:id="541" w:author="USER" w:date="2024-04-08T15:39:00Z"/>
                <w:rFonts w:eastAsiaTheme="minorEastAsia"/>
                <w:b/>
                <w:sz w:val="18"/>
                <w:lang w:eastAsia="ko-KR"/>
              </w:rPr>
            </w:pPr>
            <w:del w:id="542" w:author="USER" w:date="2024-04-08T15:39:00Z">
              <w:r w:rsidDel="00CD53B2">
                <w:rPr>
                  <w:b/>
                  <w:sz w:val="18"/>
                </w:rPr>
                <w:delText>CatalogueElem ent</w:delText>
              </w:r>
            </w:del>
          </w:p>
        </w:tc>
        <w:tc>
          <w:tcPr>
            <w:tcW w:w="1418" w:type="dxa"/>
          </w:tcPr>
          <w:p w14:paraId="656DE15F" w14:textId="4930D0F7" w:rsidR="00D90880" w:rsidRPr="00801538" w:rsidDel="00CD53B2" w:rsidRDefault="00B6118B">
            <w:pPr>
              <w:pStyle w:val="TableParagraph"/>
              <w:spacing w:line="259" w:lineRule="auto"/>
              <w:ind w:left="196" w:right="196"/>
              <w:rPr>
                <w:del w:id="543" w:author="USER" w:date="2024-04-08T15:39:00Z"/>
                <w:rFonts w:eastAsiaTheme="minorEastAsia"/>
                <w:sz w:val="18"/>
                <w:lang w:eastAsia="ko-KR"/>
              </w:rPr>
            </w:pPr>
            <w:del w:id="544" w:author="USER" w:date="2024-04-08T15:39:00Z">
              <w:r w:rsidDel="00CD53B2">
                <w:rPr>
                  <w:rFonts w:eastAsiaTheme="minorEastAsia"/>
                  <w:sz w:val="18"/>
                  <w:lang w:eastAsia="ko-KR"/>
                </w:rPr>
                <w:delText>theElement</w:delText>
              </w:r>
            </w:del>
          </w:p>
        </w:tc>
        <w:tc>
          <w:tcPr>
            <w:tcW w:w="850" w:type="dxa"/>
            <w:vAlign w:val="center"/>
          </w:tcPr>
          <w:p w14:paraId="436BF0CC" w14:textId="6B90F876" w:rsidR="00D90880" w:rsidRPr="00801538" w:rsidDel="00CD53B2" w:rsidRDefault="00B6118B" w:rsidP="00801538">
            <w:pPr>
              <w:pStyle w:val="TableParagraph"/>
              <w:spacing w:before="8"/>
              <w:ind w:left="196" w:right="196" w:firstLineChars="50" w:firstLine="90"/>
              <w:jc w:val="both"/>
              <w:rPr>
                <w:del w:id="545" w:author="USER" w:date="2024-04-08T15:39:00Z"/>
                <w:rFonts w:eastAsiaTheme="minorEastAsia"/>
                <w:bCs/>
                <w:sz w:val="18"/>
                <w:lang w:eastAsia="ko-KR"/>
              </w:rPr>
            </w:pPr>
            <w:del w:id="546" w:author="USER" w:date="2024-04-08T15:39:00Z">
              <w:r w:rsidDel="00CD53B2">
                <w:rPr>
                  <w:rFonts w:eastAsiaTheme="minorEastAsia"/>
                  <w:bCs/>
                  <w:sz w:val="18"/>
                  <w:lang w:eastAsia="ko-KR"/>
                </w:rPr>
                <w:delText>1</w:delText>
              </w:r>
              <w:r w:rsidR="00D90880" w:rsidRPr="00801538" w:rsidDel="00CD53B2">
                <w:rPr>
                  <w:rFonts w:eastAsiaTheme="minorEastAsia"/>
                  <w:bCs/>
                  <w:sz w:val="18"/>
                  <w:lang w:eastAsia="ko-KR"/>
                </w:rPr>
                <w:delText>, *</w:delText>
              </w:r>
            </w:del>
          </w:p>
        </w:tc>
      </w:tr>
      <w:tr w:rsidR="00D90880" w:rsidDel="00CD53B2" w14:paraId="0942DB22" w14:textId="1B06C8D6" w:rsidTr="00DF2A66">
        <w:trPr>
          <w:trHeight w:val="686"/>
          <w:del w:id="547" w:author="USER" w:date="2024-04-08T15:39:00Z"/>
        </w:trPr>
        <w:tc>
          <w:tcPr>
            <w:tcW w:w="851" w:type="dxa"/>
          </w:tcPr>
          <w:p w14:paraId="31BE6D3C" w14:textId="249C6E68" w:rsidR="00D90880" w:rsidDel="00CD53B2" w:rsidRDefault="00D90880">
            <w:pPr>
              <w:pStyle w:val="TableParagraph"/>
              <w:ind w:left="196" w:right="196"/>
              <w:rPr>
                <w:del w:id="548" w:author="USER" w:date="2024-04-08T15:39:00Z"/>
                <w:rFonts w:eastAsiaTheme="minorEastAsia"/>
                <w:sz w:val="18"/>
                <w:lang w:eastAsia="ko-KR"/>
              </w:rPr>
            </w:pPr>
            <w:del w:id="549" w:author="USER" w:date="2024-04-08T15:39:00Z">
              <w:r w:rsidDel="00CD53B2">
                <w:rPr>
                  <w:rFonts w:eastAsiaTheme="minorEastAsia" w:hint="eastAsia"/>
                  <w:sz w:val="18"/>
                  <w:lang w:eastAsia="ko-KR"/>
                </w:rPr>
                <w:delText>A</w:delText>
              </w:r>
              <w:r w:rsidDel="00CD53B2">
                <w:rPr>
                  <w:rFonts w:eastAsiaTheme="minorEastAsia"/>
                  <w:sz w:val="18"/>
                  <w:lang w:eastAsia="ko-KR"/>
                </w:rPr>
                <w:delText>sso</w:delText>
              </w:r>
            </w:del>
          </w:p>
        </w:tc>
        <w:tc>
          <w:tcPr>
            <w:tcW w:w="1559" w:type="dxa"/>
          </w:tcPr>
          <w:p w14:paraId="71717308" w14:textId="64C3A732" w:rsidR="00D90880" w:rsidDel="00CD53B2" w:rsidRDefault="00D90880" w:rsidP="00D90880">
            <w:pPr>
              <w:pStyle w:val="TableParagraph"/>
              <w:spacing w:line="259" w:lineRule="auto"/>
              <w:ind w:left="196" w:right="196"/>
              <w:rPr>
                <w:del w:id="550" w:author="USER" w:date="2024-04-08T15:39:00Z"/>
                <w:rFonts w:eastAsiaTheme="minorEastAsia"/>
                <w:sz w:val="18"/>
                <w:lang w:eastAsia="ko-KR"/>
              </w:rPr>
            </w:pPr>
            <w:del w:id="551" w:author="USER" w:date="2024-04-08T15:39:00Z">
              <w:r w:rsidDel="00CD53B2">
                <w:rPr>
                  <w:rFonts w:eastAsiaTheme="minorEastAsia" w:hint="eastAsia"/>
                  <w:sz w:val="18"/>
                  <w:lang w:eastAsia="ko-KR"/>
                </w:rPr>
                <w:delText>m</w:delText>
              </w:r>
              <w:r w:rsidDel="00CD53B2">
                <w:rPr>
                  <w:rFonts w:eastAsiaTheme="minorEastAsia"/>
                  <w:sz w:val="18"/>
                  <w:lang w:eastAsia="ko-KR"/>
                </w:rPr>
                <w:delText>appingBetweenProducts</w:delText>
              </w:r>
            </w:del>
          </w:p>
        </w:tc>
        <w:tc>
          <w:tcPr>
            <w:tcW w:w="1559" w:type="dxa"/>
          </w:tcPr>
          <w:p w14:paraId="2856EAC0" w14:textId="231324E1" w:rsidR="00D90880" w:rsidDel="00CD53B2" w:rsidRDefault="00D90880">
            <w:pPr>
              <w:pStyle w:val="TableParagraph"/>
              <w:spacing w:before="114" w:line="259" w:lineRule="auto"/>
              <w:ind w:left="196" w:right="196"/>
              <w:rPr>
                <w:del w:id="552" w:author="USER" w:date="2024-04-08T15:39:00Z"/>
                <w:b/>
                <w:sz w:val="18"/>
              </w:rPr>
            </w:pPr>
            <w:del w:id="553" w:author="USER" w:date="2024-04-08T15:39:00Z">
              <w:r w:rsidDel="00CD53B2">
                <w:rPr>
                  <w:b/>
                  <w:sz w:val="18"/>
                </w:rPr>
                <w:delText>CatalogueElem ent</w:delText>
              </w:r>
            </w:del>
          </w:p>
        </w:tc>
        <w:tc>
          <w:tcPr>
            <w:tcW w:w="1276" w:type="dxa"/>
          </w:tcPr>
          <w:p w14:paraId="29789082" w14:textId="6E906BCE" w:rsidR="00D90880" w:rsidDel="00CD53B2" w:rsidRDefault="00D90880">
            <w:pPr>
              <w:pStyle w:val="TableParagraph"/>
              <w:spacing w:line="259" w:lineRule="auto"/>
              <w:ind w:left="196" w:right="196"/>
              <w:rPr>
                <w:del w:id="554" w:author="USER" w:date="2024-04-08T15:39:00Z"/>
                <w:rFonts w:eastAsiaTheme="minorEastAsia"/>
                <w:sz w:val="18"/>
                <w:lang w:eastAsia="ko-KR"/>
              </w:rPr>
            </w:pPr>
            <w:del w:id="555" w:author="USER" w:date="2024-04-08T15:39:00Z">
              <w:r w:rsidDel="00CD53B2">
                <w:rPr>
                  <w:rFonts w:eastAsiaTheme="minorEastAsia" w:hint="eastAsia"/>
                  <w:sz w:val="18"/>
                  <w:lang w:eastAsia="ko-KR"/>
                </w:rPr>
                <w:delText>t</w:delText>
              </w:r>
              <w:r w:rsidDel="00CD53B2">
                <w:rPr>
                  <w:rFonts w:eastAsiaTheme="minorEastAsia"/>
                  <w:sz w:val="18"/>
                  <w:lang w:eastAsia="ko-KR"/>
                </w:rPr>
                <w:delText>heSource</w:delText>
              </w:r>
            </w:del>
          </w:p>
        </w:tc>
        <w:tc>
          <w:tcPr>
            <w:tcW w:w="850" w:type="dxa"/>
          </w:tcPr>
          <w:p w14:paraId="114C8D04" w14:textId="1C2DF06C" w:rsidR="00D90880" w:rsidDel="00CD53B2" w:rsidRDefault="00D90880">
            <w:pPr>
              <w:pStyle w:val="TableParagraph"/>
              <w:ind w:left="196" w:right="196"/>
              <w:rPr>
                <w:del w:id="556" w:author="USER" w:date="2024-04-08T15:39:00Z"/>
                <w:rFonts w:eastAsiaTheme="minorEastAsia"/>
                <w:sz w:val="18"/>
                <w:lang w:eastAsia="ko-KR"/>
              </w:rPr>
            </w:pPr>
            <w:del w:id="557" w:author="USER" w:date="2024-04-08T15:39:00Z">
              <w:r w:rsidDel="00CD53B2">
                <w:rPr>
                  <w:rFonts w:eastAsiaTheme="minorEastAsia" w:hint="eastAsia"/>
                  <w:sz w:val="18"/>
                  <w:lang w:eastAsia="ko-KR"/>
                </w:rPr>
                <w:delText>1</w:delText>
              </w:r>
              <w:r w:rsidDel="00CD53B2">
                <w:rPr>
                  <w:rFonts w:eastAsiaTheme="minorEastAsia"/>
                  <w:sz w:val="18"/>
                  <w:lang w:eastAsia="ko-KR"/>
                </w:rPr>
                <w:delText>, *</w:delText>
              </w:r>
            </w:del>
          </w:p>
        </w:tc>
        <w:tc>
          <w:tcPr>
            <w:tcW w:w="1701" w:type="dxa"/>
          </w:tcPr>
          <w:p w14:paraId="40CA985D" w14:textId="5AC3C726" w:rsidR="00D90880" w:rsidDel="00CD53B2" w:rsidRDefault="00D90880">
            <w:pPr>
              <w:pStyle w:val="TableParagraph"/>
              <w:spacing w:before="114" w:line="259" w:lineRule="auto"/>
              <w:ind w:left="196" w:right="196"/>
              <w:rPr>
                <w:del w:id="558" w:author="USER" w:date="2024-04-08T15:39:00Z"/>
                <w:rFonts w:eastAsiaTheme="minorEastAsia"/>
                <w:b/>
                <w:sz w:val="18"/>
                <w:lang w:eastAsia="ko-KR"/>
              </w:rPr>
            </w:pPr>
            <w:del w:id="559" w:author="USER" w:date="2024-04-08T15:39:00Z">
              <w:r w:rsidDel="00CD53B2">
                <w:rPr>
                  <w:rFonts w:eastAsiaTheme="minorEastAsia"/>
                  <w:b/>
                  <w:sz w:val="18"/>
                  <w:lang w:eastAsia="ko-KR"/>
                </w:rPr>
                <w:delText>ProductMapping</w:delText>
              </w:r>
            </w:del>
          </w:p>
        </w:tc>
        <w:tc>
          <w:tcPr>
            <w:tcW w:w="1418" w:type="dxa"/>
          </w:tcPr>
          <w:p w14:paraId="3743ED52" w14:textId="6C151D4B" w:rsidR="00D90880" w:rsidDel="00CD53B2" w:rsidRDefault="00D90880">
            <w:pPr>
              <w:pStyle w:val="TableParagraph"/>
              <w:spacing w:line="259" w:lineRule="auto"/>
              <w:ind w:left="196" w:right="196"/>
              <w:rPr>
                <w:del w:id="560" w:author="USER" w:date="2024-04-08T15:39:00Z"/>
                <w:rFonts w:eastAsiaTheme="minorEastAsia"/>
                <w:sz w:val="18"/>
                <w:lang w:eastAsia="ko-KR"/>
              </w:rPr>
            </w:pPr>
            <w:del w:id="561" w:author="USER" w:date="2024-04-08T15:39:00Z">
              <w:r w:rsidDel="00CD53B2">
                <w:rPr>
                  <w:rFonts w:eastAsiaTheme="minorEastAsia" w:hint="eastAsia"/>
                  <w:sz w:val="18"/>
                  <w:lang w:eastAsia="ko-KR"/>
                </w:rPr>
                <w:delText>t</w:delText>
              </w:r>
              <w:r w:rsidDel="00CD53B2">
                <w:rPr>
                  <w:rFonts w:eastAsiaTheme="minorEastAsia"/>
                  <w:sz w:val="18"/>
                  <w:lang w:eastAsia="ko-KR"/>
                </w:rPr>
                <w:delText>heReference</w:delText>
              </w:r>
            </w:del>
          </w:p>
        </w:tc>
        <w:tc>
          <w:tcPr>
            <w:tcW w:w="850" w:type="dxa"/>
            <w:vAlign w:val="center"/>
          </w:tcPr>
          <w:p w14:paraId="43F42BD8" w14:textId="3E8F5042" w:rsidR="00D90880" w:rsidRPr="00D90880" w:rsidDel="00CD53B2" w:rsidRDefault="00D90880" w:rsidP="00D90880">
            <w:pPr>
              <w:pStyle w:val="TableParagraph"/>
              <w:spacing w:before="8"/>
              <w:ind w:left="196" w:right="196" w:firstLineChars="50" w:firstLine="90"/>
              <w:jc w:val="both"/>
              <w:rPr>
                <w:del w:id="562" w:author="USER" w:date="2024-04-08T15:39:00Z"/>
                <w:rFonts w:eastAsiaTheme="minorEastAsia"/>
                <w:bCs/>
                <w:sz w:val="18"/>
                <w:lang w:eastAsia="ko-KR"/>
              </w:rPr>
            </w:pPr>
            <w:del w:id="563" w:author="USER" w:date="2024-04-08T15:39:00Z">
              <w:r w:rsidDel="00CD53B2">
                <w:rPr>
                  <w:rFonts w:eastAsiaTheme="minorEastAsia" w:hint="eastAsia"/>
                  <w:bCs/>
                  <w:sz w:val="18"/>
                  <w:lang w:eastAsia="ko-KR"/>
                </w:rPr>
                <w:delText>0</w:delText>
              </w:r>
              <w:r w:rsidDel="00CD53B2">
                <w:rPr>
                  <w:rFonts w:eastAsiaTheme="minorEastAsia"/>
                  <w:bCs/>
                  <w:sz w:val="18"/>
                  <w:lang w:eastAsia="ko-KR"/>
                </w:rPr>
                <w:delText>, *</w:delText>
              </w:r>
            </w:del>
          </w:p>
        </w:tc>
      </w:tr>
      <w:tr w:rsidR="00B6118B" w:rsidDel="00CD53B2" w14:paraId="77A4CE4A" w14:textId="54C9083A" w:rsidTr="00DF2A66">
        <w:trPr>
          <w:trHeight w:val="686"/>
          <w:del w:id="564" w:author="USER" w:date="2024-04-08T15:39:00Z"/>
        </w:trPr>
        <w:tc>
          <w:tcPr>
            <w:tcW w:w="851" w:type="dxa"/>
          </w:tcPr>
          <w:p w14:paraId="3C5BC4A5" w14:textId="392DE838" w:rsidR="00B6118B" w:rsidDel="00CD53B2" w:rsidRDefault="00B6118B">
            <w:pPr>
              <w:pStyle w:val="TableParagraph"/>
              <w:ind w:left="196" w:right="196"/>
              <w:rPr>
                <w:del w:id="565" w:author="USER" w:date="2024-04-08T15:39:00Z"/>
                <w:rFonts w:eastAsiaTheme="minorEastAsia"/>
                <w:sz w:val="18"/>
                <w:lang w:eastAsia="ko-KR"/>
              </w:rPr>
            </w:pPr>
            <w:del w:id="566" w:author="USER" w:date="2024-04-08T15:39:00Z">
              <w:r w:rsidDel="00CD53B2">
                <w:rPr>
                  <w:rFonts w:eastAsiaTheme="minorEastAsia" w:hint="eastAsia"/>
                  <w:sz w:val="18"/>
                  <w:lang w:eastAsia="ko-KR"/>
                </w:rPr>
                <w:delText>A</w:delText>
              </w:r>
              <w:r w:rsidDel="00CD53B2">
                <w:rPr>
                  <w:rFonts w:eastAsiaTheme="minorEastAsia"/>
                  <w:sz w:val="18"/>
                  <w:lang w:eastAsia="ko-KR"/>
                </w:rPr>
                <w:delText>sso</w:delText>
              </w:r>
            </w:del>
          </w:p>
        </w:tc>
        <w:tc>
          <w:tcPr>
            <w:tcW w:w="1559" w:type="dxa"/>
          </w:tcPr>
          <w:p w14:paraId="2793BD84" w14:textId="7EE77909" w:rsidR="00B6118B" w:rsidDel="00CD53B2" w:rsidRDefault="00B6118B" w:rsidP="00D90880">
            <w:pPr>
              <w:pStyle w:val="TableParagraph"/>
              <w:spacing w:line="259" w:lineRule="auto"/>
              <w:ind w:left="196" w:right="196"/>
              <w:rPr>
                <w:del w:id="567" w:author="USER" w:date="2024-04-08T15:39:00Z"/>
                <w:rFonts w:eastAsiaTheme="minorEastAsia"/>
                <w:sz w:val="18"/>
                <w:lang w:eastAsia="ko-KR"/>
              </w:rPr>
            </w:pPr>
            <w:del w:id="568" w:author="USER" w:date="2024-04-08T15:39:00Z">
              <w:r w:rsidDel="00CD53B2">
                <w:rPr>
                  <w:rFonts w:eastAsiaTheme="minorEastAsia" w:hint="eastAsia"/>
                  <w:sz w:val="18"/>
                  <w:lang w:eastAsia="ko-KR"/>
                </w:rPr>
                <w:delText>P</w:delText>
              </w:r>
              <w:r w:rsidDel="00CD53B2">
                <w:rPr>
                  <w:rFonts w:eastAsiaTheme="minorEastAsia"/>
                  <w:sz w:val="18"/>
                  <w:lang w:eastAsia="ko-KR"/>
                </w:rPr>
                <w:delText>riceOfElement</w:delText>
              </w:r>
            </w:del>
          </w:p>
        </w:tc>
        <w:tc>
          <w:tcPr>
            <w:tcW w:w="1559" w:type="dxa"/>
          </w:tcPr>
          <w:p w14:paraId="69DA470B" w14:textId="6175B47E" w:rsidR="00B6118B" w:rsidRPr="00801538" w:rsidDel="00CD53B2" w:rsidRDefault="00B6118B">
            <w:pPr>
              <w:pStyle w:val="TableParagraph"/>
              <w:spacing w:before="114" w:line="259" w:lineRule="auto"/>
              <w:ind w:left="196" w:right="196"/>
              <w:rPr>
                <w:del w:id="569" w:author="USER" w:date="2024-04-08T15:39:00Z"/>
                <w:rFonts w:eastAsiaTheme="minorEastAsia"/>
                <w:b/>
                <w:sz w:val="18"/>
                <w:lang w:eastAsia="ko-KR"/>
              </w:rPr>
            </w:pPr>
            <w:del w:id="570" w:author="USER" w:date="2024-04-08T15:39:00Z">
              <w:r w:rsidDel="00CD53B2">
                <w:rPr>
                  <w:b/>
                  <w:sz w:val="18"/>
                </w:rPr>
                <w:delText>CatalogueElem ent</w:delText>
              </w:r>
            </w:del>
          </w:p>
        </w:tc>
        <w:tc>
          <w:tcPr>
            <w:tcW w:w="1276" w:type="dxa"/>
          </w:tcPr>
          <w:p w14:paraId="75E465E2" w14:textId="3A285747" w:rsidR="00B6118B" w:rsidDel="00CD53B2" w:rsidRDefault="00B6118B">
            <w:pPr>
              <w:pStyle w:val="TableParagraph"/>
              <w:spacing w:line="259" w:lineRule="auto"/>
              <w:ind w:left="196" w:right="196"/>
              <w:rPr>
                <w:del w:id="571" w:author="USER" w:date="2024-04-08T15:39:00Z"/>
                <w:rFonts w:eastAsiaTheme="minorEastAsia"/>
                <w:sz w:val="18"/>
                <w:lang w:eastAsia="ko-KR"/>
              </w:rPr>
            </w:pPr>
            <w:del w:id="572" w:author="USER" w:date="2024-04-08T15:39:00Z">
              <w:r w:rsidDel="00CD53B2">
                <w:rPr>
                  <w:rFonts w:eastAsiaTheme="minorEastAsia" w:hint="eastAsia"/>
                  <w:sz w:val="18"/>
                  <w:lang w:eastAsia="ko-KR"/>
                </w:rPr>
                <w:delText>t</w:delText>
              </w:r>
              <w:r w:rsidDel="00CD53B2">
                <w:rPr>
                  <w:rFonts w:eastAsiaTheme="minorEastAsia"/>
                  <w:sz w:val="18"/>
                  <w:lang w:eastAsia="ko-KR"/>
                </w:rPr>
                <w:delText>heCatalogueElement</w:delText>
              </w:r>
            </w:del>
          </w:p>
        </w:tc>
        <w:tc>
          <w:tcPr>
            <w:tcW w:w="850" w:type="dxa"/>
          </w:tcPr>
          <w:p w14:paraId="562576BA" w14:textId="6050CC13" w:rsidR="00B6118B" w:rsidDel="00CD53B2" w:rsidRDefault="00B6118B">
            <w:pPr>
              <w:pStyle w:val="TableParagraph"/>
              <w:ind w:left="196" w:right="196"/>
              <w:rPr>
                <w:del w:id="573" w:author="USER" w:date="2024-04-08T15:39:00Z"/>
                <w:rFonts w:eastAsiaTheme="minorEastAsia"/>
                <w:sz w:val="18"/>
                <w:lang w:eastAsia="ko-KR"/>
              </w:rPr>
            </w:pPr>
            <w:del w:id="574" w:author="USER" w:date="2024-04-08T15:39:00Z">
              <w:r w:rsidDel="00CD53B2">
                <w:rPr>
                  <w:rFonts w:eastAsiaTheme="minorEastAsia" w:hint="eastAsia"/>
                  <w:sz w:val="18"/>
                  <w:lang w:eastAsia="ko-KR"/>
                </w:rPr>
                <w:delText>0</w:delText>
              </w:r>
              <w:r w:rsidDel="00CD53B2">
                <w:rPr>
                  <w:rFonts w:eastAsiaTheme="minorEastAsia"/>
                  <w:sz w:val="18"/>
                  <w:lang w:eastAsia="ko-KR"/>
                </w:rPr>
                <w:delText>, 1</w:delText>
              </w:r>
            </w:del>
          </w:p>
        </w:tc>
        <w:tc>
          <w:tcPr>
            <w:tcW w:w="1701" w:type="dxa"/>
          </w:tcPr>
          <w:p w14:paraId="76489F80" w14:textId="1F00E71B" w:rsidR="00B6118B" w:rsidDel="00CD53B2" w:rsidRDefault="00B6118B">
            <w:pPr>
              <w:pStyle w:val="TableParagraph"/>
              <w:spacing w:before="114" w:line="259" w:lineRule="auto"/>
              <w:ind w:left="196" w:right="196"/>
              <w:rPr>
                <w:del w:id="575" w:author="USER" w:date="2024-04-08T15:39:00Z"/>
                <w:rFonts w:eastAsiaTheme="minorEastAsia"/>
                <w:b/>
                <w:sz w:val="18"/>
                <w:lang w:eastAsia="ko-KR"/>
              </w:rPr>
            </w:pPr>
            <w:del w:id="576" w:author="USER" w:date="2024-04-08T15:39:00Z">
              <w:r w:rsidDel="00CD53B2">
                <w:rPr>
                  <w:rFonts w:eastAsiaTheme="minorEastAsia" w:hint="eastAsia"/>
                  <w:b/>
                  <w:sz w:val="18"/>
                  <w:lang w:eastAsia="ko-KR"/>
                </w:rPr>
                <w:delText>P</w:delText>
              </w:r>
              <w:r w:rsidDel="00CD53B2">
                <w:rPr>
                  <w:rFonts w:eastAsiaTheme="minorEastAsia"/>
                  <w:b/>
                  <w:sz w:val="18"/>
                  <w:lang w:eastAsia="ko-KR"/>
                </w:rPr>
                <w:delText>riceInformation</w:delText>
              </w:r>
            </w:del>
          </w:p>
        </w:tc>
        <w:tc>
          <w:tcPr>
            <w:tcW w:w="1418" w:type="dxa"/>
          </w:tcPr>
          <w:p w14:paraId="5B1BDAD9" w14:textId="0115AD4F" w:rsidR="00B6118B" w:rsidDel="00CD53B2" w:rsidRDefault="00B6118B">
            <w:pPr>
              <w:pStyle w:val="TableParagraph"/>
              <w:spacing w:line="259" w:lineRule="auto"/>
              <w:ind w:left="196" w:right="196"/>
              <w:rPr>
                <w:del w:id="577" w:author="USER" w:date="2024-04-08T15:39:00Z"/>
                <w:rFonts w:eastAsiaTheme="minorEastAsia"/>
                <w:sz w:val="18"/>
                <w:lang w:eastAsia="ko-KR"/>
              </w:rPr>
            </w:pPr>
            <w:del w:id="578" w:author="USER" w:date="2024-04-08T15:39:00Z">
              <w:r w:rsidDel="00CD53B2">
                <w:rPr>
                  <w:rFonts w:eastAsiaTheme="minorEastAsia" w:hint="eastAsia"/>
                  <w:sz w:val="18"/>
                  <w:lang w:eastAsia="ko-KR"/>
                </w:rPr>
                <w:delText>t</w:delText>
              </w:r>
              <w:r w:rsidDel="00CD53B2">
                <w:rPr>
                  <w:rFonts w:eastAsiaTheme="minorEastAsia"/>
                  <w:sz w:val="18"/>
                  <w:lang w:eastAsia="ko-KR"/>
                </w:rPr>
                <w:delText>hePriceInformation</w:delText>
              </w:r>
            </w:del>
          </w:p>
        </w:tc>
        <w:tc>
          <w:tcPr>
            <w:tcW w:w="850" w:type="dxa"/>
            <w:vAlign w:val="center"/>
          </w:tcPr>
          <w:p w14:paraId="56A79FA8" w14:textId="5D8BBC70" w:rsidR="00B6118B" w:rsidDel="00CD53B2" w:rsidRDefault="00B6118B" w:rsidP="00D90880">
            <w:pPr>
              <w:pStyle w:val="TableParagraph"/>
              <w:spacing w:before="8"/>
              <w:ind w:left="196" w:right="196" w:firstLineChars="50" w:firstLine="90"/>
              <w:jc w:val="both"/>
              <w:rPr>
                <w:del w:id="579" w:author="USER" w:date="2024-04-08T15:39:00Z"/>
                <w:rFonts w:eastAsiaTheme="minorEastAsia"/>
                <w:bCs/>
                <w:sz w:val="18"/>
                <w:lang w:eastAsia="ko-KR"/>
              </w:rPr>
            </w:pPr>
            <w:del w:id="580" w:author="USER" w:date="2024-04-08T15:39:00Z">
              <w:r w:rsidDel="00CD53B2">
                <w:rPr>
                  <w:rFonts w:eastAsiaTheme="minorEastAsia" w:hint="eastAsia"/>
                  <w:bCs/>
                  <w:sz w:val="18"/>
                  <w:lang w:eastAsia="ko-KR"/>
                </w:rPr>
                <w:delText>0</w:delText>
              </w:r>
              <w:r w:rsidDel="00CD53B2">
                <w:rPr>
                  <w:rFonts w:eastAsiaTheme="minorEastAsia"/>
                  <w:bCs/>
                  <w:sz w:val="18"/>
                  <w:lang w:eastAsia="ko-KR"/>
                </w:rPr>
                <w:delText>, *</w:delText>
              </w:r>
            </w:del>
          </w:p>
        </w:tc>
      </w:tr>
    </w:tbl>
    <w:p w14:paraId="5E737F28" w14:textId="77777777" w:rsidR="000346C3" w:rsidRDefault="000346C3">
      <w:pPr>
        <w:ind w:left="196" w:right="196"/>
        <w:rPr>
          <w:sz w:val="20"/>
        </w:rPr>
        <w:sectPr w:rsidR="000346C3" w:rsidSect="008A4F0C">
          <w:headerReference w:type="even" r:id="rId24"/>
          <w:headerReference w:type="default" r:id="rId25"/>
          <w:footerReference w:type="even" r:id="rId26"/>
          <w:footerReference w:type="default" r:id="rId27"/>
          <w:pgSz w:w="11910" w:h="16840"/>
          <w:pgMar w:top="998" w:right="697" w:bottom="940" w:left="799" w:header="580" w:footer="740" w:gutter="0"/>
          <w:cols w:space="720"/>
        </w:sectPr>
      </w:pPr>
    </w:p>
    <w:p w14:paraId="0FE207BD" w14:textId="77777777" w:rsidR="000346C3" w:rsidRDefault="000346C3">
      <w:pPr>
        <w:pStyle w:val="a3"/>
        <w:spacing w:before="10"/>
        <w:ind w:right="220"/>
        <w:rPr>
          <w:b w:val="0"/>
          <w:sz w:val="24"/>
        </w:rPr>
      </w:pPr>
    </w:p>
    <w:p w14:paraId="6D4F87D8" w14:textId="153C4E49" w:rsidR="000346C3" w:rsidRDefault="00267E32">
      <w:pPr>
        <w:pStyle w:val="2"/>
        <w:numPr>
          <w:ilvl w:val="1"/>
          <w:numId w:val="9"/>
        </w:numPr>
        <w:ind w:left="666" w:right="196"/>
      </w:pPr>
      <w:r>
        <w:t>Navigational Product</w:t>
      </w:r>
    </w:p>
    <w:p w14:paraId="1F1B4D6D" w14:textId="77777777" w:rsidR="000346C3" w:rsidRDefault="000346C3">
      <w:pPr>
        <w:pStyle w:val="a3"/>
        <w:spacing w:before="5"/>
        <w:ind w:right="220"/>
        <w:rPr>
          <w:b w:val="0"/>
          <w:sz w:val="22"/>
        </w:rPr>
      </w:pPr>
    </w:p>
    <w:p w14:paraId="75760E0F" w14:textId="6284E0BA" w:rsidR="000346C3" w:rsidRPr="00801538" w:rsidRDefault="00E21CC9">
      <w:pPr>
        <w:ind w:left="196" w:right="196"/>
        <w:rPr>
          <w:bCs/>
          <w:sz w:val="20"/>
        </w:rPr>
      </w:pPr>
      <w:r>
        <w:rPr>
          <w:b/>
          <w:sz w:val="20"/>
        </w:rPr>
        <w:t>Definition:</w:t>
      </w:r>
      <w:r w:rsidR="00267E32">
        <w:rPr>
          <w:b/>
          <w:sz w:val="20"/>
        </w:rPr>
        <w:t xml:space="preserve"> </w:t>
      </w:r>
      <w:r w:rsidR="00267E32">
        <w:rPr>
          <w:bCs/>
          <w:sz w:val="20"/>
        </w:rPr>
        <w:t>navigation product</w:t>
      </w:r>
    </w:p>
    <w:p w14:paraId="4D064FE2" w14:textId="77777777" w:rsidR="000346C3" w:rsidRDefault="000346C3">
      <w:pPr>
        <w:pStyle w:val="a3"/>
        <w:spacing w:before="7"/>
        <w:ind w:right="220"/>
        <w:rPr>
          <w:b w:val="0"/>
          <w:sz w:val="22"/>
        </w:rPr>
      </w:pPr>
    </w:p>
    <w:p w14:paraId="06336374" w14:textId="68E40790" w:rsidR="000346C3" w:rsidRDefault="00E21CC9">
      <w:pPr>
        <w:ind w:left="196" w:right="196"/>
        <w:rPr>
          <w:sz w:val="20"/>
        </w:rPr>
      </w:pPr>
      <w:r>
        <w:rPr>
          <w:b/>
          <w:sz w:val="20"/>
        </w:rPr>
        <w:t xml:space="preserve">CamelCase: </w:t>
      </w:r>
      <w:r w:rsidR="00267E32">
        <w:rPr>
          <w:bCs/>
          <w:sz w:val="20"/>
        </w:rPr>
        <w:t>NavigationalProduct</w:t>
      </w:r>
    </w:p>
    <w:p w14:paraId="7C7AFE27" w14:textId="77777777" w:rsidR="000346C3" w:rsidRDefault="000346C3">
      <w:pPr>
        <w:pStyle w:val="a3"/>
        <w:spacing w:before="4"/>
        <w:ind w:right="220"/>
        <w:rPr>
          <w:sz w:val="22"/>
        </w:rPr>
      </w:pPr>
    </w:p>
    <w:p w14:paraId="15751408" w14:textId="77777777" w:rsidR="000346C3" w:rsidRDefault="00E21CC9" w:rsidP="00406447">
      <w:pPr>
        <w:pStyle w:val="a3"/>
        <w:ind w:right="220" w:firstLine="196"/>
      </w:pPr>
      <w:r w:rsidRPr="00406447">
        <w:rPr>
          <w:b w:val="0"/>
          <w:bCs/>
        </w:rPr>
        <w:t>Alias</w:t>
      </w:r>
      <w:r>
        <w:t>:</w:t>
      </w:r>
    </w:p>
    <w:p w14:paraId="478E461B" w14:textId="77777777" w:rsidR="000346C3" w:rsidRDefault="000346C3">
      <w:pPr>
        <w:pStyle w:val="a3"/>
        <w:spacing w:before="7"/>
        <w:ind w:right="220"/>
        <w:rPr>
          <w:b w:val="0"/>
          <w:sz w:val="22"/>
        </w:rPr>
      </w:pPr>
    </w:p>
    <w:p w14:paraId="3824536C" w14:textId="0F0309B7" w:rsidR="000346C3" w:rsidRDefault="00E21CC9">
      <w:pPr>
        <w:spacing w:line="508" w:lineRule="auto"/>
        <w:ind w:left="196" w:right="196"/>
        <w:rPr>
          <w:sz w:val="20"/>
        </w:rPr>
      </w:pPr>
      <w:r>
        <w:rPr>
          <w:b/>
          <w:sz w:val="20"/>
        </w:rPr>
        <w:t xml:space="preserve">Super type: </w:t>
      </w:r>
      <w:r>
        <w:rPr>
          <w:sz w:val="20"/>
        </w:rPr>
        <w:t xml:space="preserve">CatalogueElement </w:t>
      </w:r>
      <w:r>
        <w:rPr>
          <w:b/>
          <w:sz w:val="20"/>
        </w:rPr>
        <w:t xml:space="preserve">Feature use type: </w:t>
      </w:r>
      <w:r>
        <w:rPr>
          <w:sz w:val="20"/>
        </w:rPr>
        <w:t xml:space="preserve">geographic </w:t>
      </w:r>
      <w:r>
        <w:rPr>
          <w:b/>
          <w:sz w:val="20"/>
        </w:rPr>
        <w:t xml:space="preserve">Primitive: </w:t>
      </w:r>
      <w:r>
        <w:rPr>
          <w:sz w:val="20"/>
        </w:rPr>
        <w:t>surface</w:t>
      </w:r>
    </w:p>
    <w:p w14:paraId="64A1395D" w14:textId="77777777" w:rsidR="000346C3" w:rsidRDefault="00E21CC9">
      <w:pPr>
        <w:spacing w:before="1"/>
        <w:ind w:left="196" w:right="196"/>
        <w:rPr>
          <w:sz w:val="20"/>
        </w:rPr>
      </w:pPr>
      <w:r>
        <w:rPr>
          <w:b/>
          <w:sz w:val="20"/>
        </w:rPr>
        <w:t xml:space="preserve">Remarks: </w:t>
      </w:r>
      <w:r>
        <w:rPr>
          <w:sz w:val="20"/>
        </w:rPr>
        <w:t>No remarks.</w:t>
      </w:r>
    </w:p>
    <w:p w14:paraId="00299D3D" w14:textId="77777777" w:rsidR="000346C3" w:rsidRDefault="000346C3">
      <w:pPr>
        <w:pStyle w:val="a3"/>
        <w:ind w:right="220"/>
        <w:rPr>
          <w:sz w:val="22"/>
        </w:rPr>
      </w:pPr>
    </w:p>
    <w:p w14:paraId="5781DD1D" w14:textId="77777777" w:rsidR="000346C3" w:rsidRDefault="000346C3">
      <w:pPr>
        <w:pStyle w:val="a3"/>
        <w:spacing w:before="10"/>
        <w:ind w:right="220"/>
        <w:rPr>
          <w:sz w:val="31"/>
        </w:rPr>
      </w:pPr>
    </w:p>
    <w:p w14:paraId="2C0C84F8" w14:textId="77777777" w:rsidR="000346C3" w:rsidRPr="00406447" w:rsidRDefault="00E21CC9" w:rsidP="00406447">
      <w:pPr>
        <w:pStyle w:val="a3"/>
        <w:ind w:right="220" w:firstLine="196"/>
        <w:rPr>
          <w:b w:val="0"/>
          <w:bCs/>
        </w:rPr>
      </w:pPr>
      <w:r w:rsidRPr="00406447">
        <w:rPr>
          <w:b w:val="0"/>
          <w:bCs/>
        </w:rPr>
        <w:t>Attribute Bindings:</w:t>
      </w:r>
    </w:p>
    <w:p w14:paraId="7755E160" w14:textId="77777777" w:rsidR="000346C3" w:rsidRDefault="000346C3">
      <w:pPr>
        <w:pStyle w:val="a3"/>
        <w:spacing w:before="9"/>
        <w:ind w:right="220"/>
        <w:rPr>
          <w:b w:val="0"/>
          <w:sz w:val="22"/>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0"/>
        <w:gridCol w:w="1853"/>
        <w:gridCol w:w="2410"/>
        <w:gridCol w:w="992"/>
        <w:gridCol w:w="1559"/>
      </w:tblGrid>
      <w:tr w:rsidR="000346C3" w14:paraId="6C0B1DD5" w14:textId="77777777" w:rsidTr="003E29FD">
        <w:trPr>
          <w:trHeight w:val="736"/>
        </w:trPr>
        <w:tc>
          <w:tcPr>
            <w:tcW w:w="3250" w:type="dxa"/>
            <w:shd w:val="clear" w:color="auto" w:fill="FFF1CC"/>
          </w:tcPr>
          <w:p w14:paraId="34B4246D" w14:textId="77777777" w:rsidR="000346C3" w:rsidRDefault="000346C3">
            <w:pPr>
              <w:pStyle w:val="TableParagraph"/>
              <w:spacing w:before="9"/>
              <w:ind w:left="196" w:right="196"/>
              <w:rPr>
                <w:b/>
                <w:sz w:val="20"/>
              </w:rPr>
            </w:pPr>
          </w:p>
          <w:p w14:paraId="7DE62982" w14:textId="77777777" w:rsidR="000346C3" w:rsidRDefault="00E21CC9">
            <w:pPr>
              <w:pStyle w:val="TableParagraph"/>
              <w:spacing w:before="0"/>
              <w:ind w:left="196" w:right="196"/>
              <w:rPr>
                <w:b/>
                <w:sz w:val="20"/>
              </w:rPr>
            </w:pPr>
            <w:r>
              <w:rPr>
                <w:b/>
                <w:sz w:val="20"/>
              </w:rPr>
              <w:t>S-10x Attribute</w:t>
            </w:r>
          </w:p>
        </w:tc>
        <w:tc>
          <w:tcPr>
            <w:tcW w:w="1853" w:type="dxa"/>
            <w:shd w:val="clear" w:color="auto" w:fill="FFF1CC"/>
          </w:tcPr>
          <w:p w14:paraId="01D35E1C" w14:textId="77777777" w:rsidR="000346C3" w:rsidRDefault="00E21CC9">
            <w:pPr>
              <w:pStyle w:val="TableParagraph"/>
              <w:spacing w:before="114"/>
              <w:ind w:left="196" w:right="196"/>
              <w:rPr>
                <w:b/>
                <w:sz w:val="20"/>
              </w:rPr>
            </w:pPr>
            <w:r>
              <w:rPr>
                <w:b/>
                <w:sz w:val="20"/>
              </w:rPr>
              <w:t>S-57</w:t>
            </w:r>
          </w:p>
          <w:p w14:paraId="24CE11A5" w14:textId="77777777" w:rsidR="000346C3" w:rsidRDefault="00E21CC9">
            <w:pPr>
              <w:pStyle w:val="TableParagraph"/>
              <w:spacing w:before="20"/>
              <w:ind w:left="196" w:right="196"/>
              <w:rPr>
                <w:b/>
                <w:sz w:val="20"/>
              </w:rPr>
            </w:pPr>
            <w:r>
              <w:rPr>
                <w:b/>
                <w:sz w:val="20"/>
              </w:rPr>
              <w:t>Acronym</w:t>
            </w:r>
          </w:p>
        </w:tc>
        <w:tc>
          <w:tcPr>
            <w:tcW w:w="2410" w:type="dxa"/>
            <w:shd w:val="clear" w:color="auto" w:fill="FFF1CC"/>
          </w:tcPr>
          <w:p w14:paraId="1087A6A3" w14:textId="77777777" w:rsidR="000346C3" w:rsidRDefault="00E21CC9">
            <w:pPr>
              <w:pStyle w:val="TableParagraph"/>
              <w:spacing w:before="114" w:line="261" w:lineRule="auto"/>
              <w:ind w:left="196" w:right="196"/>
              <w:rPr>
                <w:b/>
                <w:sz w:val="20"/>
              </w:rPr>
            </w:pPr>
            <w:r>
              <w:rPr>
                <w:b/>
                <w:sz w:val="20"/>
              </w:rPr>
              <w:t>Allowable Encoding Value</w:t>
            </w:r>
          </w:p>
        </w:tc>
        <w:tc>
          <w:tcPr>
            <w:tcW w:w="992" w:type="dxa"/>
            <w:shd w:val="clear" w:color="auto" w:fill="FFF1CC"/>
          </w:tcPr>
          <w:p w14:paraId="3F106E77" w14:textId="77777777" w:rsidR="000346C3" w:rsidRDefault="000346C3">
            <w:pPr>
              <w:pStyle w:val="TableParagraph"/>
              <w:spacing w:before="9"/>
              <w:ind w:left="196" w:right="196"/>
              <w:rPr>
                <w:b/>
                <w:sz w:val="20"/>
              </w:rPr>
            </w:pPr>
          </w:p>
          <w:p w14:paraId="746AAE5C" w14:textId="02986243" w:rsidR="000346C3" w:rsidRDefault="00E21CC9">
            <w:pPr>
              <w:pStyle w:val="TableParagraph"/>
              <w:spacing w:before="0"/>
              <w:ind w:left="196" w:right="196"/>
              <w:rPr>
                <w:b/>
                <w:sz w:val="20"/>
              </w:rPr>
            </w:pPr>
            <w:r>
              <w:rPr>
                <w:b/>
                <w:sz w:val="20"/>
              </w:rPr>
              <w:t>Typ</w:t>
            </w:r>
            <w:r w:rsidR="000A34DD">
              <w:rPr>
                <w:b/>
                <w:sz w:val="20"/>
              </w:rPr>
              <w:t>e</w:t>
            </w:r>
          </w:p>
        </w:tc>
        <w:tc>
          <w:tcPr>
            <w:tcW w:w="1559" w:type="dxa"/>
            <w:shd w:val="clear" w:color="auto" w:fill="FFF1CC"/>
          </w:tcPr>
          <w:p w14:paraId="3BAFE52D" w14:textId="77777777" w:rsidR="000346C3" w:rsidRDefault="000346C3">
            <w:pPr>
              <w:pStyle w:val="TableParagraph"/>
              <w:spacing w:before="9"/>
              <w:ind w:left="196" w:right="196"/>
              <w:rPr>
                <w:b/>
                <w:sz w:val="20"/>
              </w:rPr>
            </w:pPr>
          </w:p>
          <w:p w14:paraId="65F7BC99" w14:textId="77777777" w:rsidR="000346C3" w:rsidRDefault="00E21CC9">
            <w:pPr>
              <w:pStyle w:val="TableParagraph"/>
              <w:spacing w:before="0"/>
              <w:ind w:left="196" w:right="196"/>
              <w:rPr>
                <w:b/>
                <w:sz w:val="20"/>
              </w:rPr>
            </w:pPr>
            <w:r>
              <w:rPr>
                <w:b/>
                <w:sz w:val="20"/>
              </w:rPr>
              <w:t>Multiplicity</w:t>
            </w:r>
          </w:p>
        </w:tc>
      </w:tr>
      <w:tr w:rsidR="002C1DB3" w14:paraId="11E571F4" w14:textId="77777777" w:rsidTr="00BA0244">
        <w:trPr>
          <w:trHeight w:val="397"/>
        </w:trPr>
        <w:tc>
          <w:tcPr>
            <w:tcW w:w="3250" w:type="dxa"/>
          </w:tcPr>
          <w:p w14:paraId="34101397" w14:textId="05DB712F" w:rsidR="002C1DB3" w:rsidRDefault="002C1DB3">
            <w:pPr>
              <w:pStyle w:val="TableParagraph"/>
              <w:ind w:left="196" w:right="196"/>
              <w:rPr>
                <w:sz w:val="18"/>
              </w:rPr>
            </w:pPr>
            <w:r w:rsidRPr="002C1DB3">
              <w:rPr>
                <w:sz w:val="18"/>
              </w:rPr>
              <w:t>Approximate</w:t>
            </w:r>
            <w:r>
              <w:rPr>
                <w:sz w:val="18"/>
              </w:rPr>
              <w:t xml:space="preserve"> </w:t>
            </w:r>
            <w:r w:rsidRPr="002C1DB3">
              <w:rPr>
                <w:sz w:val="18"/>
              </w:rPr>
              <w:t>Grid</w:t>
            </w:r>
            <w:r>
              <w:rPr>
                <w:sz w:val="18"/>
              </w:rPr>
              <w:t xml:space="preserve"> </w:t>
            </w:r>
            <w:r w:rsidRPr="002C1DB3">
              <w:rPr>
                <w:sz w:val="18"/>
              </w:rPr>
              <w:t>Resolution</w:t>
            </w:r>
          </w:p>
        </w:tc>
        <w:tc>
          <w:tcPr>
            <w:tcW w:w="1853" w:type="dxa"/>
          </w:tcPr>
          <w:p w14:paraId="67CC5F72" w14:textId="77777777" w:rsidR="002C1DB3" w:rsidRDefault="002C1DB3">
            <w:pPr>
              <w:pStyle w:val="TableParagraph"/>
              <w:spacing w:before="0"/>
              <w:ind w:left="196" w:right="196"/>
              <w:rPr>
                <w:rFonts w:ascii="Times New Roman"/>
                <w:sz w:val="18"/>
              </w:rPr>
            </w:pPr>
          </w:p>
        </w:tc>
        <w:tc>
          <w:tcPr>
            <w:tcW w:w="2410" w:type="dxa"/>
          </w:tcPr>
          <w:p w14:paraId="26767F38" w14:textId="77777777" w:rsidR="002C1DB3" w:rsidRDefault="002C1DB3">
            <w:pPr>
              <w:pStyle w:val="TableParagraph"/>
              <w:spacing w:before="0"/>
              <w:ind w:left="196" w:right="196"/>
              <w:rPr>
                <w:rFonts w:ascii="Times New Roman"/>
                <w:sz w:val="18"/>
              </w:rPr>
            </w:pPr>
          </w:p>
        </w:tc>
        <w:tc>
          <w:tcPr>
            <w:tcW w:w="992" w:type="dxa"/>
          </w:tcPr>
          <w:p w14:paraId="2AFB42EA" w14:textId="7342D442" w:rsidR="002C1DB3" w:rsidRPr="00801538" w:rsidRDefault="001278CA">
            <w:pPr>
              <w:pStyle w:val="TableParagraph"/>
              <w:ind w:left="196" w:right="196"/>
              <w:rPr>
                <w:rFonts w:eastAsiaTheme="minorEastAsia"/>
                <w:sz w:val="18"/>
                <w:lang w:eastAsia="ko-KR"/>
              </w:rPr>
            </w:pPr>
            <w:ins w:id="589" w:author="GREENBLUE" w:date="2024-10-10T15:17:00Z">
              <w:r>
                <w:rPr>
                  <w:rFonts w:eastAsiaTheme="minorEastAsia"/>
                  <w:sz w:val="18"/>
                  <w:lang w:eastAsia="ko-KR"/>
                </w:rPr>
                <w:t>RE</w:t>
              </w:r>
            </w:ins>
            <w:del w:id="590" w:author="GREENBLUE" w:date="2024-10-10T15:17:00Z">
              <w:r w:rsidR="00D33834" w:rsidDel="001278CA">
                <w:rPr>
                  <w:rFonts w:eastAsiaTheme="minorEastAsia" w:hint="eastAsia"/>
                  <w:sz w:val="18"/>
                  <w:lang w:eastAsia="ko-KR"/>
                </w:rPr>
                <w:delText>I</w:delText>
              </w:r>
              <w:r w:rsidR="00D33834" w:rsidDel="001278CA">
                <w:rPr>
                  <w:rFonts w:eastAsiaTheme="minorEastAsia"/>
                  <w:sz w:val="18"/>
                  <w:lang w:eastAsia="ko-KR"/>
                </w:rPr>
                <w:delText>N</w:delText>
              </w:r>
            </w:del>
          </w:p>
        </w:tc>
        <w:tc>
          <w:tcPr>
            <w:tcW w:w="1559" w:type="dxa"/>
          </w:tcPr>
          <w:p w14:paraId="0442CDFF" w14:textId="65D5ED0C" w:rsidR="002C1DB3" w:rsidRPr="00801538" w:rsidRDefault="00CF2473">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xml:space="preserve">, </w:t>
            </w:r>
            <w:ins w:id="591" w:author="GREENBLUE" w:date="2024-10-10T15:17:00Z">
              <w:r w:rsidR="001278CA">
                <w:rPr>
                  <w:rFonts w:eastAsiaTheme="minorEastAsia"/>
                  <w:sz w:val="18"/>
                  <w:lang w:eastAsia="ko-KR"/>
                </w:rPr>
                <w:t>*</w:t>
              </w:r>
            </w:ins>
            <w:del w:id="592" w:author="GREENBLUE" w:date="2024-10-10T15:17:00Z">
              <w:r w:rsidDel="001278CA">
                <w:rPr>
                  <w:rFonts w:eastAsiaTheme="minorEastAsia"/>
                  <w:sz w:val="18"/>
                  <w:lang w:eastAsia="ko-KR"/>
                </w:rPr>
                <w:delText>1</w:delText>
              </w:r>
            </w:del>
          </w:p>
        </w:tc>
      </w:tr>
      <w:tr w:rsidR="000346C3" w:rsidDel="00255398" w14:paraId="22C623E8" w14:textId="3E30F570" w:rsidTr="003E29FD">
        <w:trPr>
          <w:trHeight w:val="462"/>
          <w:del w:id="593" w:author="USER" w:date="2024-04-08T15:37:00Z"/>
        </w:trPr>
        <w:tc>
          <w:tcPr>
            <w:tcW w:w="3250" w:type="dxa"/>
          </w:tcPr>
          <w:p w14:paraId="018475EF" w14:textId="5B44D84D" w:rsidR="000346C3" w:rsidDel="00255398" w:rsidRDefault="00E21CC9">
            <w:pPr>
              <w:pStyle w:val="TableParagraph"/>
              <w:ind w:left="196" w:right="196"/>
              <w:rPr>
                <w:del w:id="594" w:author="USER" w:date="2024-04-08T15:37:00Z"/>
                <w:sz w:val="18"/>
              </w:rPr>
            </w:pPr>
            <w:del w:id="595" w:author="USER" w:date="2024-03-28T13:46:00Z">
              <w:r w:rsidDel="00133531">
                <w:rPr>
                  <w:sz w:val="18"/>
                </w:rPr>
                <w:delText>Chart</w:delText>
              </w:r>
            </w:del>
            <w:del w:id="596" w:author="USER" w:date="2024-04-08T15:37:00Z">
              <w:r w:rsidDel="00255398">
                <w:rPr>
                  <w:sz w:val="18"/>
                </w:rPr>
                <w:delText xml:space="preserve"> Number</w:delText>
              </w:r>
            </w:del>
          </w:p>
        </w:tc>
        <w:tc>
          <w:tcPr>
            <w:tcW w:w="1853" w:type="dxa"/>
          </w:tcPr>
          <w:p w14:paraId="51AD078C" w14:textId="7B2AE673" w:rsidR="000346C3" w:rsidDel="00255398" w:rsidRDefault="000346C3">
            <w:pPr>
              <w:pStyle w:val="TableParagraph"/>
              <w:spacing w:before="0"/>
              <w:ind w:left="196" w:right="196"/>
              <w:rPr>
                <w:del w:id="597" w:author="USER" w:date="2024-04-08T15:37:00Z"/>
                <w:rFonts w:ascii="Times New Roman"/>
                <w:sz w:val="18"/>
              </w:rPr>
            </w:pPr>
          </w:p>
        </w:tc>
        <w:tc>
          <w:tcPr>
            <w:tcW w:w="2410" w:type="dxa"/>
          </w:tcPr>
          <w:p w14:paraId="760768C3" w14:textId="37D7B9DF" w:rsidR="000346C3" w:rsidDel="00255398" w:rsidRDefault="000346C3">
            <w:pPr>
              <w:pStyle w:val="TableParagraph"/>
              <w:spacing w:before="0"/>
              <w:ind w:left="196" w:right="196"/>
              <w:rPr>
                <w:del w:id="598" w:author="USER" w:date="2024-04-08T15:37:00Z"/>
                <w:rFonts w:ascii="Times New Roman"/>
                <w:sz w:val="18"/>
              </w:rPr>
            </w:pPr>
          </w:p>
        </w:tc>
        <w:tc>
          <w:tcPr>
            <w:tcW w:w="992" w:type="dxa"/>
          </w:tcPr>
          <w:p w14:paraId="154B0385" w14:textId="7A828374" w:rsidR="000346C3" w:rsidDel="00255398" w:rsidRDefault="00E21CC9">
            <w:pPr>
              <w:pStyle w:val="TableParagraph"/>
              <w:ind w:left="196" w:right="196"/>
              <w:rPr>
                <w:del w:id="599" w:author="USER" w:date="2024-04-08T15:37:00Z"/>
                <w:sz w:val="18"/>
              </w:rPr>
            </w:pPr>
            <w:del w:id="600" w:author="USER" w:date="2024-04-08T15:37:00Z">
              <w:r w:rsidDel="00255398">
                <w:rPr>
                  <w:sz w:val="18"/>
                </w:rPr>
                <w:delText>TE</w:delText>
              </w:r>
            </w:del>
          </w:p>
        </w:tc>
        <w:tc>
          <w:tcPr>
            <w:tcW w:w="1559" w:type="dxa"/>
          </w:tcPr>
          <w:p w14:paraId="79D2B066" w14:textId="3D8F515B" w:rsidR="000346C3" w:rsidDel="00255398" w:rsidRDefault="00CF2473">
            <w:pPr>
              <w:pStyle w:val="TableParagraph"/>
              <w:ind w:left="196" w:right="196"/>
              <w:rPr>
                <w:del w:id="601" w:author="USER" w:date="2024-04-08T15:37:00Z"/>
                <w:sz w:val="18"/>
              </w:rPr>
            </w:pPr>
            <w:del w:id="602" w:author="USER" w:date="2024-04-08T15:37:00Z">
              <w:r w:rsidDel="00255398">
                <w:rPr>
                  <w:sz w:val="18"/>
                </w:rPr>
                <w:delText>0, 1</w:delText>
              </w:r>
            </w:del>
          </w:p>
        </w:tc>
      </w:tr>
      <w:tr w:rsidR="000346C3" w14:paraId="01B0D97D" w14:textId="77777777" w:rsidTr="00BA0244">
        <w:trPr>
          <w:trHeight w:val="397"/>
        </w:trPr>
        <w:tc>
          <w:tcPr>
            <w:tcW w:w="3250" w:type="dxa"/>
          </w:tcPr>
          <w:p w14:paraId="265C2FA8" w14:textId="77777777" w:rsidR="000346C3" w:rsidRDefault="00E21CC9">
            <w:pPr>
              <w:pStyle w:val="TableParagraph"/>
              <w:spacing w:before="121"/>
              <w:ind w:left="196" w:right="196"/>
              <w:rPr>
                <w:sz w:val="18"/>
              </w:rPr>
            </w:pPr>
            <w:r>
              <w:rPr>
                <w:sz w:val="18"/>
              </w:rPr>
              <w:t>Compilation Scale</w:t>
            </w:r>
          </w:p>
        </w:tc>
        <w:tc>
          <w:tcPr>
            <w:tcW w:w="1853" w:type="dxa"/>
          </w:tcPr>
          <w:p w14:paraId="399D1899" w14:textId="77777777" w:rsidR="000346C3" w:rsidRDefault="000346C3">
            <w:pPr>
              <w:pStyle w:val="TableParagraph"/>
              <w:spacing w:before="0"/>
              <w:ind w:left="196" w:right="196"/>
              <w:rPr>
                <w:rFonts w:ascii="Times New Roman"/>
                <w:sz w:val="18"/>
              </w:rPr>
            </w:pPr>
          </w:p>
        </w:tc>
        <w:tc>
          <w:tcPr>
            <w:tcW w:w="2410" w:type="dxa"/>
          </w:tcPr>
          <w:p w14:paraId="5AC573E1" w14:textId="77777777" w:rsidR="000346C3" w:rsidRDefault="000346C3">
            <w:pPr>
              <w:pStyle w:val="TableParagraph"/>
              <w:spacing w:before="0"/>
              <w:ind w:left="196" w:right="196"/>
              <w:rPr>
                <w:rFonts w:ascii="Times New Roman"/>
                <w:sz w:val="18"/>
              </w:rPr>
            </w:pPr>
          </w:p>
        </w:tc>
        <w:tc>
          <w:tcPr>
            <w:tcW w:w="992" w:type="dxa"/>
          </w:tcPr>
          <w:p w14:paraId="63FB77D2" w14:textId="7BE8CE2C" w:rsidR="000346C3" w:rsidRDefault="00D33834">
            <w:pPr>
              <w:pStyle w:val="TableParagraph"/>
              <w:spacing w:before="121"/>
              <w:ind w:left="196" w:right="196"/>
              <w:rPr>
                <w:sz w:val="18"/>
              </w:rPr>
            </w:pPr>
            <w:r>
              <w:rPr>
                <w:sz w:val="18"/>
              </w:rPr>
              <w:t>IN</w:t>
            </w:r>
          </w:p>
        </w:tc>
        <w:tc>
          <w:tcPr>
            <w:tcW w:w="1559" w:type="dxa"/>
          </w:tcPr>
          <w:p w14:paraId="4130A182" w14:textId="77777777" w:rsidR="000346C3" w:rsidRDefault="00E21CC9">
            <w:pPr>
              <w:pStyle w:val="TableParagraph"/>
              <w:spacing w:before="121"/>
              <w:ind w:left="196" w:right="196"/>
              <w:rPr>
                <w:sz w:val="18"/>
              </w:rPr>
            </w:pPr>
            <w:r>
              <w:rPr>
                <w:sz w:val="18"/>
              </w:rPr>
              <w:t>1, *</w:t>
            </w:r>
          </w:p>
        </w:tc>
      </w:tr>
      <w:tr w:rsidR="000346C3" w14:paraId="5057A4D6" w14:textId="77777777" w:rsidTr="00BA0244">
        <w:trPr>
          <w:trHeight w:val="680"/>
        </w:trPr>
        <w:tc>
          <w:tcPr>
            <w:tcW w:w="3250" w:type="dxa"/>
          </w:tcPr>
          <w:p w14:paraId="78943B0B" w14:textId="77777777" w:rsidR="000346C3" w:rsidRDefault="00E21CC9">
            <w:pPr>
              <w:pStyle w:val="TableParagraph"/>
              <w:ind w:left="196" w:right="196"/>
              <w:rPr>
                <w:sz w:val="18"/>
              </w:rPr>
            </w:pPr>
            <w:r>
              <w:rPr>
                <w:sz w:val="18"/>
              </w:rPr>
              <w:t>Distribution Status</w:t>
            </w:r>
          </w:p>
        </w:tc>
        <w:tc>
          <w:tcPr>
            <w:tcW w:w="1853" w:type="dxa"/>
          </w:tcPr>
          <w:p w14:paraId="69A9FC66" w14:textId="77777777" w:rsidR="000346C3" w:rsidRDefault="000346C3">
            <w:pPr>
              <w:pStyle w:val="TableParagraph"/>
              <w:spacing w:before="0"/>
              <w:ind w:left="196" w:right="196"/>
              <w:rPr>
                <w:rFonts w:ascii="Times New Roman"/>
                <w:sz w:val="18"/>
              </w:rPr>
            </w:pPr>
          </w:p>
        </w:tc>
        <w:tc>
          <w:tcPr>
            <w:tcW w:w="2410" w:type="dxa"/>
          </w:tcPr>
          <w:p w14:paraId="3944B916" w14:textId="77777777" w:rsidR="000346C3" w:rsidRDefault="00E21CC9">
            <w:pPr>
              <w:pStyle w:val="TableParagraph"/>
              <w:numPr>
                <w:ilvl w:val="0"/>
                <w:numId w:val="8"/>
              </w:numPr>
              <w:tabs>
                <w:tab w:val="left" w:pos="250"/>
              </w:tabs>
              <w:ind w:left="348" w:right="196" w:hanging="152"/>
              <w:rPr>
                <w:sz w:val="18"/>
              </w:rPr>
            </w:pPr>
            <w:r>
              <w:rPr>
                <w:sz w:val="18"/>
              </w:rPr>
              <w:t>:</w:t>
            </w:r>
            <w:r>
              <w:rPr>
                <w:spacing w:val="-4"/>
                <w:sz w:val="18"/>
              </w:rPr>
              <w:t xml:space="preserve"> </w:t>
            </w:r>
            <w:r>
              <w:rPr>
                <w:sz w:val="18"/>
              </w:rPr>
              <w:t>production</w:t>
            </w:r>
          </w:p>
          <w:p w14:paraId="1C7D4747" w14:textId="77777777" w:rsidR="000346C3" w:rsidRDefault="00E21CC9">
            <w:pPr>
              <w:pStyle w:val="TableParagraph"/>
              <w:numPr>
                <w:ilvl w:val="0"/>
                <w:numId w:val="8"/>
              </w:numPr>
              <w:tabs>
                <w:tab w:val="left" w:pos="250"/>
              </w:tabs>
              <w:spacing w:before="136"/>
              <w:ind w:left="348" w:right="196" w:hanging="152"/>
              <w:rPr>
                <w:sz w:val="18"/>
              </w:rPr>
            </w:pPr>
            <w:r>
              <w:rPr>
                <w:sz w:val="18"/>
              </w:rPr>
              <w:t>:</w:t>
            </w:r>
            <w:r>
              <w:rPr>
                <w:spacing w:val="-7"/>
                <w:sz w:val="18"/>
              </w:rPr>
              <w:t xml:space="preserve"> </w:t>
            </w:r>
            <w:r>
              <w:rPr>
                <w:sz w:val="18"/>
              </w:rPr>
              <w:t>withdrawn</w:t>
            </w:r>
          </w:p>
        </w:tc>
        <w:tc>
          <w:tcPr>
            <w:tcW w:w="992" w:type="dxa"/>
          </w:tcPr>
          <w:p w14:paraId="0D2430CF" w14:textId="77777777" w:rsidR="000346C3" w:rsidRDefault="00E21CC9">
            <w:pPr>
              <w:pStyle w:val="TableParagraph"/>
              <w:ind w:left="196" w:right="196"/>
              <w:rPr>
                <w:sz w:val="18"/>
              </w:rPr>
            </w:pPr>
            <w:r>
              <w:rPr>
                <w:sz w:val="18"/>
              </w:rPr>
              <w:t>EN</w:t>
            </w:r>
          </w:p>
        </w:tc>
        <w:tc>
          <w:tcPr>
            <w:tcW w:w="1559" w:type="dxa"/>
          </w:tcPr>
          <w:p w14:paraId="407129A6" w14:textId="77777777" w:rsidR="000346C3" w:rsidRDefault="00E21CC9">
            <w:pPr>
              <w:pStyle w:val="TableParagraph"/>
              <w:ind w:left="196" w:right="196"/>
              <w:rPr>
                <w:sz w:val="18"/>
              </w:rPr>
            </w:pPr>
            <w:r>
              <w:rPr>
                <w:sz w:val="18"/>
              </w:rPr>
              <w:t>0, 1</w:t>
            </w:r>
          </w:p>
        </w:tc>
      </w:tr>
      <w:tr w:rsidR="00255398" w14:paraId="3750AFA0" w14:textId="77777777" w:rsidTr="00BA0244">
        <w:trPr>
          <w:trHeight w:val="397"/>
          <w:ins w:id="603" w:author="USER" w:date="2024-04-08T15:37:00Z"/>
        </w:trPr>
        <w:tc>
          <w:tcPr>
            <w:tcW w:w="3250" w:type="dxa"/>
          </w:tcPr>
          <w:p w14:paraId="18324056" w14:textId="440390B8" w:rsidR="00255398" w:rsidRDefault="00255398" w:rsidP="00255398">
            <w:pPr>
              <w:pStyle w:val="TableParagraph"/>
              <w:ind w:left="196" w:right="196"/>
              <w:rPr>
                <w:ins w:id="604" w:author="USER" w:date="2024-04-08T15:37:00Z"/>
                <w:sz w:val="18"/>
              </w:rPr>
            </w:pPr>
            <w:ins w:id="605" w:author="USER" w:date="2024-04-08T15:37:00Z">
              <w:r w:rsidRPr="00133531">
                <w:rPr>
                  <w:rFonts w:eastAsiaTheme="minorEastAsia"/>
                  <w:sz w:val="18"/>
                  <w:lang w:eastAsia="ko-KR"/>
                </w:rPr>
                <w:t>Edition</w:t>
              </w:r>
              <w:r>
                <w:rPr>
                  <w:rFonts w:eastAsiaTheme="minorEastAsia"/>
                  <w:sz w:val="18"/>
                  <w:lang w:eastAsia="ko-KR"/>
                </w:rPr>
                <w:t xml:space="preserve"> </w:t>
              </w:r>
              <w:r w:rsidRPr="00133531">
                <w:rPr>
                  <w:rFonts w:eastAsiaTheme="minorEastAsia"/>
                  <w:sz w:val="18"/>
                  <w:lang w:eastAsia="ko-KR"/>
                </w:rPr>
                <w:t>Number</w:t>
              </w:r>
            </w:ins>
          </w:p>
        </w:tc>
        <w:tc>
          <w:tcPr>
            <w:tcW w:w="1853" w:type="dxa"/>
          </w:tcPr>
          <w:p w14:paraId="5ADAE09B" w14:textId="77777777" w:rsidR="00255398" w:rsidRDefault="00255398" w:rsidP="00255398">
            <w:pPr>
              <w:pStyle w:val="TableParagraph"/>
              <w:spacing w:before="0"/>
              <w:ind w:left="196" w:right="196"/>
              <w:rPr>
                <w:ins w:id="606" w:author="USER" w:date="2024-04-08T15:37:00Z"/>
                <w:rFonts w:ascii="Times New Roman"/>
                <w:sz w:val="18"/>
              </w:rPr>
            </w:pPr>
          </w:p>
        </w:tc>
        <w:tc>
          <w:tcPr>
            <w:tcW w:w="2410" w:type="dxa"/>
          </w:tcPr>
          <w:p w14:paraId="19E79172" w14:textId="77777777" w:rsidR="00255398" w:rsidRDefault="00255398" w:rsidP="00255398">
            <w:pPr>
              <w:pStyle w:val="TableParagraph"/>
              <w:tabs>
                <w:tab w:val="left" w:pos="250"/>
              </w:tabs>
              <w:ind w:right="196"/>
              <w:rPr>
                <w:ins w:id="607" w:author="USER" w:date="2024-04-08T15:37:00Z"/>
                <w:sz w:val="18"/>
              </w:rPr>
            </w:pPr>
          </w:p>
        </w:tc>
        <w:tc>
          <w:tcPr>
            <w:tcW w:w="992" w:type="dxa"/>
          </w:tcPr>
          <w:p w14:paraId="63C394E9" w14:textId="57D3B231" w:rsidR="00255398" w:rsidRDefault="00255398" w:rsidP="00255398">
            <w:pPr>
              <w:pStyle w:val="TableParagraph"/>
              <w:ind w:left="196" w:right="196"/>
              <w:rPr>
                <w:ins w:id="608" w:author="USER" w:date="2024-04-08T15:37:00Z"/>
                <w:sz w:val="18"/>
              </w:rPr>
            </w:pPr>
            <w:ins w:id="609" w:author="USER" w:date="2024-04-08T15:37:00Z">
              <w:r>
                <w:rPr>
                  <w:rFonts w:eastAsiaTheme="minorEastAsia"/>
                  <w:sz w:val="18"/>
                  <w:lang w:eastAsia="ko-KR"/>
                </w:rPr>
                <w:t>IN</w:t>
              </w:r>
            </w:ins>
          </w:p>
        </w:tc>
        <w:tc>
          <w:tcPr>
            <w:tcW w:w="1559" w:type="dxa"/>
          </w:tcPr>
          <w:p w14:paraId="613487F5" w14:textId="75DC7F0B" w:rsidR="00255398" w:rsidRDefault="00BA4D45" w:rsidP="00255398">
            <w:pPr>
              <w:pStyle w:val="TableParagraph"/>
              <w:ind w:left="196" w:right="196"/>
              <w:rPr>
                <w:ins w:id="610" w:author="USER" w:date="2024-04-08T15:37:00Z"/>
                <w:sz w:val="18"/>
              </w:rPr>
            </w:pPr>
            <w:ins w:id="611" w:author="GREENBLUE" w:date="2024-10-02T18:15:00Z">
              <w:r>
                <w:rPr>
                  <w:rFonts w:eastAsiaTheme="minorEastAsia"/>
                  <w:sz w:val="18"/>
                  <w:lang w:eastAsia="ko-KR"/>
                </w:rPr>
                <w:t>0</w:t>
              </w:r>
            </w:ins>
            <w:ins w:id="612" w:author="USER" w:date="2024-04-08T15:37:00Z">
              <w:del w:id="613" w:author="GREENBLUE" w:date="2024-10-02T18:15:00Z">
                <w:r w:rsidR="00255398" w:rsidDel="00BA4D45">
                  <w:rPr>
                    <w:rFonts w:eastAsiaTheme="minorEastAsia" w:hint="eastAsia"/>
                    <w:sz w:val="18"/>
                    <w:lang w:eastAsia="ko-KR"/>
                  </w:rPr>
                  <w:delText>1</w:delText>
                </w:r>
              </w:del>
              <w:r w:rsidR="00255398">
                <w:rPr>
                  <w:rFonts w:eastAsiaTheme="minorEastAsia"/>
                  <w:sz w:val="18"/>
                  <w:lang w:eastAsia="ko-KR"/>
                </w:rPr>
                <w:t>,1</w:t>
              </w:r>
            </w:ins>
          </w:p>
        </w:tc>
      </w:tr>
      <w:tr w:rsidR="00255398" w14:paraId="46DE538F" w14:textId="77777777" w:rsidTr="00BA0244">
        <w:trPr>
          <w:trHeight w:val="397"/>
        </w:trPr>
        <w:tc>
          <w:tcPr>
            <w:tcW w:w="3250" w:type="dxa"/>
          </w:tcPr>
          <w:p w14:paraId="6411C083" w14:textId="5E418399" w:rsidR="00255398" w:rsidRDefault="00255398" w:rsidP="00255398">
            <w:pPr>
              <w:pStyle w:val="TableParagraph"/>
              <w:ind w:left="196" w:right="196"/>
              <w:rPr>
                <w:sz w:val="18"/>
              </w:rPr>
            </w:pPr>
            <w:r w:rsidRPr="00CF2473">
              <w:rPr>
                <w:sz w:val="18"/>
              </w:rPr>
              <w:t>Maximum</w:t>
            </w:r>
            <w:r>
              <w:rPr>
                <w:sz w:val="18"/>
              </w:rPr>
              <w:t xml:space="preserve"> </w:t>
            </w:r>
            <w:r w:rsidRPr="00CF2473">
              <w:rPr>
                <w:sz w:val="18"/>
              </w:rPr>
              <w:t>Display</w:t>
            </w:r>
            <w:r>
              <w:rPr>
                <w:sz w:val="18"/>
              </w:rPr>
              <w:t xml:space="preserve"> </w:t>
            </w:r>
            <w:r w:rsidRPr="00CF2473">
              <w:rPr>
                <w:sz w:val="18"/>
              </w:rPr>
              <w:t>Scale</w:t>
            </w:r>
          </w:p>
        </w:tc>
        <w:tc>
          <w:tcPr>
            <w:tcW w:w="1853" w:type="dxa"/>
          </w:tcPr>
          <w:p w14:paraId="18135090" w14:textId="77777777" w:rsidR="00255398" w:rsidRDefault="00255398" w:rsidP="00255398">
            <w:pPr>
              <w:pStyle w:val="TableParagraph"/>
              <w:spacing w:before="0"/>
              <w:ind w:left="196" w:right="196"/>
              <w:rPr>
                <w:rFonts w:ascii="Times New Roman"/>
                <w:sz w:val="18"/>
              </w:rPr>
            </w:pPr>
          </w:p>
        </w:tc>
        <w:tc>
          <w:tcPr>
            <w:tcW w:w="2410" w:type="dxa"/>
          </w:tcPr>
          <w:p w14:paraId="3806582A" w14:textId="77777777" w:rsidR="00255398" w:rsidRDefault="00255398" w:rsidP="00255398">
            <w:pPr>
              <w:pStyle w:val="TableParagraph"/>
              <w:tabs>
                <w:tab w:val="left" w:pos="250"/>
              </w:tabs>
              <w:ind w:left="196" w:right="196"/>
              <w:rPr>
                <w:sz w:val="18"/>
              </w:rPr>
            </w:pPr>
          </w:p>
        </w:tc>
        <w:tc>
          <w:tcPr>
            <w:tcW w:w="992" w:type="dxa"/>
          </w:tcPr>
          <w:p w14:paraId="66711168" w14:textId="5D268B24"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1AB5ADEE" w14:textId="3D8019A5" w:rsidR="00255398" w:rsidRPr="00801538" w:rsidRDefault="00255398" w:rsidP="00255398">
            <w:pPr>
              <w:pStyle w:val="TableParagraph"/>
              <w:ind w:left="196" w:right="196"/>
              <w:rPr>
                <w:rFonts w:eastAsiaTheme="minorEastAsia"/>
                <w:sz w:val="18"/>
                <w:lang w:eastAsia="ko-KR"/>
              </w:rPr>
            </w:pPr>
            <w:r>
              <w:rPr>
                <w:sz w:val="18"/>
              </w:rPr>
              <w:t>0, 1</w:t>
            </w:r>
          </w:p>
        </w:tc>
      </w:tr>
      <w:tr w:rsidR="00255398" w14:paraId="46E9D431" w14:textId="77777777" w:rsidTr="00BA0244">
        <w:trPr>
          <w:trHeight w:val="454"/>
        </w:trPr>
        <w:tc>
          <w:tcPr>
            <w:tcW w:w="3250" w:type="dxa"/>
          </w:tcPr>
          <w:p w14:paraId="746294AA" w14:textId="367ABA5B" w:rsidR="00255398" w:rsidRPr="00CF2473" w:rsidRDefault="00255398" w:rsidP="00255398">
            <w:pPr>
              <w:pStyle w:val="TableParagraph"/>
              <w:ind w:left="196" w:right="196"/>
              <w:rPr>
                <w:sz w:val="18"/>
              </w:rPr>
            </w:pPr>
            <w:r w:rsidRPr="00CF2473">
              <w:rPr>
                <w:sz w:val="18"/>
              </w:rPr>
              <w:t>Minimum</w:t>
            </w:r>
            <w:r>
              <w:rPr>
                <w:sz w:val="18"/>
              </w:rPr>
              <w:t xml:space="preserve"> </w:t>
            </w:r>
            <w:r w:rsidRPr="00CF2473">
              <w:rPr>
                <w:sz w:val="18"/>
              </w:rPr>
              <w:t>Display</w:t>
            </w:r>
            <w:r>
              <w:rPr>
                <w:sz w:val="18"/>
              </w:rPr>
              <w:t xml:space="preserve"> </w:t>
            </w:r>
            <w:r w:rsidRPr="00CF2473">
              <w:rPr>
                <w:sz w:val="18"/>
              </w:rPr>
              <w:t>Scale</w:t>
            </w:r>
          </w:p>
        </w:tc>
        <w:tc>
          <w:tcPr>
            <w:tcW w:w="1853" w:type="dxa"/>
          </w:tcPr>
          <w:p w14:paraId="04EE3C64" w14:textId="77777777" w:rsidR="00255398" w:rsidRDefault="00255398" w:rsidP="00255398">
            <w:pPr>
              <w:pStyle w:val="TableParagraph"/>
              <w:spacing w:before="0"/>
              <w:ind w:left="196" w:right="196"/>
              <w:rPr>
                <w:rFonts w:ascii="Times New Roman"/>
                <w:sz w:val="18"/>
              </w:rPr>
            </w:pPr>
          </w:p>
        </w:tc>
        <w:tc>
          <w:tcPr>
            <w:tcW w:w="2410" w:type="dxa"/>
          </w:tcPr>
          <w:p w14:paraId="428F7AE8" w14:textId="77777777" w:rsidR="00255398" w:rsidRDefault="00255398" w:rsidP="00255398">
            <w:pPr>
              <w:pStyle w:val="TableParagraph"/>
              <w:tabs>
                <w:tab w:val="left" w:pos="250"/>
              </w:tabs>
              <w:ind w:left="196" w:right="196"/>
              <w:rPr>
                <w:sz w:val="18"/>
              </w:rPr>
            </w:pPr>
          </w:p>
        </w:tc>
        <w:tc>
          <w:tcPr>
            <w:tcW w:w="992" w:type="dxa"/>
          </w:tcPr>
          <w:p w14:paraId="156AE110" w14:textId="31E73ED0" w:rsidR="00255398" w:rsidRDefault="00255398" w:rsidP="00255398">
            <w:pPr>
              <w:pStyle w:val="TableParagraph"/>
              <w:ind w:left="196" w:right="196"/>
              <w:rPr>
                <w:sz w:val="18"/>
              </w:rPr>
            </w:pPr>
            <w:r>
              <w:rPr>
                <w:rFonts w:eastAsiaTheme="minorEastAsia" w:hint="eastAsia"/>
                <w:sz w:val="18"/>
                <w:lang w:eastAsia="ko-KR"/>
              </w:rPr>
              <w:t>I</w:t>
            </w:r>
            <w:r>
              <w:rPr>
                <w:rFonts w:eastAsiaTheme="minorEastAsia"/>
                <w:sz w:val="18"/>
                <w:lang w:eastAsia="ko-KR"/>
              </w:rPr>
              <w:t>N</w:t>
            </w:r>
          </w:p>
        </w:tc>
        <w:tc>
          <w:tcPr>
            <w:tcW w:w="1559" w:type="dxa"/>
          </w:tcPr>
          <w:p w14:paraId="4048E0EE" w14:textId="1E4C1016" w:rsidR="00255398" w:rsidRDefault="00255398" w:rsidP="00255398">
            <w:pPr>
              <w:pStyle w:val="TableParagraph"/>
              <w:ind w:left="196" w:right="196"/>
              <w:rPr>
                <w:sz w:val="18"/>
              </w:rPr>
            </w:pPr>
            <w:r>
              <w:rPr>
                <w:sz w:val="18"/>
              </w:rPr>
              <w:t>0, 1</w:t>
            </w:r>
          </w:p>
        </w:tc>
      </w:tr>
      <w:tr w:rsidR="00255398" w14:paraId="2D0EA068" w14:textId="77777777" w:rsidTr="003E29FD">
        <w:trPr>
          <w:trHeight w:val="465"/>
        </w:trPr>
        <w:tc>
          <w:tcPr>
            <w:tcW w:w="3250" w:type="dxa"/>
          </w:tcPr>
          <w:p w14:paraId="40A03482" w14:textId="7A5F09AE" w:rsidR="00255398" w:rsidRPr="00CF2473" w:rsidRDefault="00255398" w:rsidP="00255398">
            <w:pPr>
              <w:pStyle w:val="TableParagraph"/>
              <w:ind w:left="196" w:right="196"/>
              <w:rPr>
                <w:sz w:val="18"/>
              </w:rPr>
            </w:pPr>
            <w:r w:rsidRPr="00CF2473">
              <w:rPr>
                <w:sz w:val="18"/>
              </w:rPr>
              <w:t>Navigation</w:t>
            </w:r>
            <w:r>
              <w:rPr>
                <w:sz w:val="18"/>
              </w:rPr>
              <w:t xml:space="preserve"> </w:t>
            </w:r>
            <w:r w:rsidRPr="00CF2473">
              <w:rPr>
                <w:sz w:val="18"/>
              </w:rPr>
              <w:t>Purpose</w:t>
            </w:r>
          </w:p>
        </w:tc>
        <w:tc>
          <w:tcPr>
            <w:tcW w:w="1853" w:type="dxa"/>
          </w:tcPr>
          <w:p w14:paraId="5D0B3E4F" w14:textId="77777777" w:rsidR="00255398" w:rsidRDefault="00255398" w:rsidP="00255398">
            <w:pPr>
              <w:pStyle w:val="TableParagraph"/>
              <w:spacing w:before="0"/>
              <w:ind w:left="196" w:right="196"/>
              <w:rPr>
                <w:rFonts w:ascii="Times New Roman"/>
                <w:sz w:val="18"/>
              </w:rPr>
            </w:pPr>
          </w:p>
        </w:tc>
        <w:tc>
          <w:tcPr>
            <w:tcW w:w="2410" w:type="dxa"/>
          </w:tcPr>
          <w:p w14:paraId="46CBADB7" w14:textId="018FEBD4" w:rsidR="00255398" w:rsidRDefault="00255398" w:rsidP="00255398">
            <w:pPr>
              <w:pStyle w:val="TableParagraph"/>
              <w:tabs>
                <w:tab w:val="left" w:pos="250"/>
              </w:tabs>
              <w:ind w:right="196" w:firstLineChars="50" w:firstLine="90"/>
              <w:rPr>
                <w:rFonts w:eastAsiaTheme="minorEastAsia"/>
                <w:sz w:val="18"/>
                <w:lang w:eastAsia="ko-KR"/>
              </w:rPr>
            </w:pPr>
            <w:r>
              <w:rPr>
                <w:rFonts w:eastAsiaTheme="minorEastAsia"/>
                <w:sz w:val="18"/>
                <w:lang w:eastAsia="ko-KR"/>
              </w:rPr>
              <w:t>1: port</w:t>
            </w:r>
          </w:p>
          <w:p w14:paraId="327C30D3" w14:textId="3614E62A" w:rsidR="00255398" w:rsidRDefault="00255398" w:rsidP="00255398">
            <w:pPr>
              <w:pStyle w:val="TableParagraph"/>
              <w:tabs>
                <w:tab w:val="left" w:pos="250"/>
              </w:tabs>
              <w:ind w:left="196" w:right="196"/>
              <w:rPr>
                <w:rFonts w:eastAsiaTheme="minorEastAsia"/>
                <w:sz w:val="18"/>
                <w:lang w:eastAsia="ko-KR"/>
              </w:rPr>
            </w:pPr>
            <w:r>
              <w:rPr>
                <w:rFonts w:eastAsiaTheme="minorEastAsia"/>
                <w:sz w:val="18"/>
                <w:lang w:eastAsia="ko-KR"/>
              </w:rPr>
              <w:t>2: transit</w:t>
            </w:r>
          </w:p>
          <w:p w14:paraId="136249CC" w14:textId="5F10385A" w:rsidR="00255398" w:rsidRPr="00801538" w:rsidRDefault="00255398" w:rsidP="00255398">
            <w:pPr>
              <w:pStyle w:val="TableParagraph"/>
              <w:tabs>
                <w:tab w:val="left" w:pos="250"/>
              </w:tabs>
              <w:ind w:left="196" w:right="196"/>
              <w:rPr>
                <w:rFonts w:eastAsiaTheme="minorEastAsia"/>
                <w:sz w:val="18"/>
                <w:lang w:eastAsia="ko-KR"/>
              </w:rPr>
            </w:pPr>
            <w:r>
              <w:rPr>
                <w:rFonts w:eastAsiaTheme="minorEastAsia" w:hint="eastAsia"/>
                <w:sz w:val="18"/>
                <w:lang w:eastAsia="ko-KR"/>
              </w:rPr>
              <w:t>3</w:t>
            </w:r>
            <w:r>
              <w:rPr>
                <w:rFonts w:eastAsiaTheme="minorEastAsia"/>
                <w:sz w:val="18"/>
                <w:lang w:eastAsia="ko-KR"/>
              </w:rPr>
              <w:t xml:space="preserve"> : overview</w:t>
            </w:r>
          </w:p>
        </w:tc>
        <w:tc>
          <w:tcPr>
            <w:tcW w:w="992" w:type="dxa"/>
          </w:tcPr>
          <w:p w14:paraId="3CB5DC92" w14:textId="12DFE084" w:rsidR="00255398" w:rsidRPr="00801538" w:rsidRDefault="00255398" w:rsidP="00255398">
            <w:pPr>
              <w:pStyle w:val="TableParagraph"/>
              <w:ind w:left="196" w:right="196"/>
              <w:rPr>
                <w:rFonts w:eastAsiaTheme="minorEastAsia"/>
                <w:sz w:val="18"/>
                <w:lang w:eastAsia="ko-KR"/>
              </w:rPr>
            </w:pPr>
            <w:r>
              <w:rPr>
                <w:rFonts w:eastAsiaTheme="minorEastAsia"/>
                <w:sz w:val="18"/>
                <w:lang w:eastAsia="ko-KR"/>
              </w:rPr>
              <w:t>EN</w:t>
            </w:r>
          </w:p>
        </w:tc>
        <w:tc>
          <w:tcPr>
            <w:tcW w:w="1559" w:type="dxa"/>
          </w:tcPr>
          <w:p w14:paraId="27DB8F21" w14:textId="071ADCA1"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3</w:t>
            </w:r>
          </w:p>
        </w:tc>
      </w:tr>
      <w:tr w:rsidR="00255398" w14:paraId="5877EBA1" w14:textId="77777777" w:rsidTr="00BA0244">
        <w:trPr>
          <w:trHeight w:val="454"/>
        </w:trPr>
        <w:tc>
          <w:tcPr>
            <w:tcW w:w="3250" w:type="dxa"/>
          </w:tcPr>
          <w:p w14:paraId="0E57D57C" w14:textId="0A37BC8E" w:rsidR="00255398" w:rsidRPr="00CF2473" w:rsidRDefault="00255398" w:rsidP="00255398">
            <w:pPr>
              <w:pStyle w:val="TableParagraph"/>
              <w:ind w:left="196" w:right="196"/>
              <w:rPr>
                <w:sz w:val="18"/>
              </w:rPr>
            </w:pPr>
            <w:r w:rsidRPr="008C45FB">
              <w:rPr>
                <w:sz w:val="18"/>
              </w:rPr>
              <w:t>Optimum</w:t>
            </w:r>
            <w:r>
              <w:rPr>
                <w:sz w:val="18"/>
              </w:rPr>
              <w:t xml:space="preserve"> </w:t>
            </w:r>
            <w:r w:rsidRPr="008C45FB">
              <w:rPr>
                <w:sz w:val="18"/>
              </w:rPr>
              <w:t>Display</w:t>
            </w:r>
            <w:r>
              <w:rPr>
                <w:sz w:val="18"/>
              </w:rPr>
              <w:t xml:space="preserve"> </w:t>
            </w:r>
            <w:r w:rsidRPr="008C45FB">
              <w:rPr>
                <w:sz w:val="18"/>
              </w:rPr>
              <w:t>Scale</w:t>
            </w:r>
          </w:p>
        </w:tc>
        <w:tc>
          <w:tcPr>
            <w:tcW w:w="1853" w:type="dxa"/>
          </w:tcPr>
          <w:p w14:paraId="5AA59CA2" w14:textId="77777777" w:rsidR="00255398" w:rsidRDefault="00255398" w:rsidP="00255398">
            <w:pPr>
              <w:pStyle w:val="TableParagraph"/>
              <w:spacing w:before="0"/>
              <w:ind w:left="196" w:right="196"/>
              <w:rPr>
                <w:rFonts w:ascii="Times New Roman"/>
                <w:sz w:val="18"/>
              </w:rPr>
            </w:pPr>
          </w:p>
        </w:tc>
        <w:tc>
          <w:tcPr>
            <w:tcW w:w="2410" w:type="dxa"/>
          </w:tcPr>
          <w:p w14:paraId="1E76E199" w14:textId="77777777" w:rsidR="00255398" w:rsidRDefault="00255398" w:rsidP="00255398">
            <w:pPr>
              <w:pStyle w:val="TableParagraph"/>
              <w:tabs>
                <w:tab w:val="left" w:pos="250"/>
              </w:tabs>
              <w:ind w:left="196" w:right="196"/>
              <w:rPr>
                <w:sz w:val="18"/>
              </w:rPr>
            </w:pPr>
          </w:p>
        </w:tc>
        <w:tc>
          <w:tcPr>
            <w:tcW w:w="992" w:type="dxa"/>
          </w:tcPr>
          <w:p w14:paraId="51B96FE4" w14:textId="06DFE85A" w:rsidR="00255398" w:rsidRDefault="00255398" w:rsidP="00255398">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52065857" w14:textId="12D5872F" w:rsidR="0025539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55398" w14:paraId="6A11AE98" w14:textId="77777777" w:rsidTr="003E29FD">
        <w:trPr>
          <w:trHeight w:val="463"/>
        </w:trPr>
        <w:tc>
          <w:tcPr>
            <w:tcW w:w="3250" w:type="dxa"/>
          </w:tcPr>
          <w:p w14:paraId="4D5B9649" w14:textId="3E42AB76" w:rsidR="00255398" w:rsidRDefault="00255398" w:rsidP="00255398">
            <w:pPr>
              <w:pStyle w:val="TableParagraph"/>
              <w:ind w:left="196" w:right="196"/>
              <w:rPr>
                <w:sz w:val="18"/>
              </w:rPr>
            </w:pPr>
            <w:r>
              <w:rPr>
                <w:sz w:val="18"/>
              </w:rPr>
              <w:t xml:space="preserve">Original </w:t>
            </w:r>
            <w:del w:id="614" w:author="USER" w:date="2024-03-28T13:46:00Z">
              <w:r w:rsidDel="00133531">
                <w:rPr>
                  <w:sz w:val="18"/>
                </w:rPr>
                <w:delText>Chart</w:delText>
              </w:r>
            </w:del>
            <w:ins w:id="615" w:author="USER" w:date="2024-03-28T13:46:00Z">
              <w:r>
                <w:rPr>
                  <w:sz w:val="18"/>
                </w:rPr>
                <w:t>Product</w:t>
              </w:r>
            </w:ins>
            <w:r>
              <w:rPr>
                <w:sz w:val="18"/>
              </w:rPr>
              <w:t xml:space="preserve"> Number</w:t>
            </w:r>
          </w:p>
        </w:tc>
        <w:tc>
          <w:tcPr>
            <w:tcW w:w="1853" w:type="dxa"/>
          </w:tcPr>
          <w:p w14:paraId="4DA1419D" w14:textId="77777777" w:rsidR="00255398" w:rsidRDefault="00255398" w:rsidP="00255398">
            <w:pPr>
              <w:pStyle w:val="TableParagraph"/>
              <w:spacing w:before="0"/>
              <w:ind w:left="196" w:right="196"/>
              <w:rPr>
                <w:rFonts w:ascii="Times New Roman"/>
                <w:sz w:val="18"/>
              </w:rPr>
            </w:pPr>
          </w:p>
        </w:tc>
        <w:tc>
          <w:tcPr>
            <w:tcW w:w="2410" w:type="dxa"/>
          </w:tcPr>
          <w:p w14:paraId="3E5F0EBC" w14:textId="77777777" w:rsidR="00255398" w:rsidRDefault="00255398" w:rsidP="00255398">
            <w:pPr>
              <w:pStyle w:val="TableParagraph"/>
              <w:spacing w:before="0"/>
              <w:ind w:left="196" w:right="196"/>
              <w:rPr>
                <w:rFonts w:ascii="Times New Roman"/>
                <w:sz w:val="18"/>
              </w:rPr>
            </w:pPr>
          </w:p>
        </w:tc>
        <w:tc>
          <w:tcPr>
            <w:tcW w:w="992" w:type="dxa"/>
          </w:tcPr>
          <w:p w14:paraId="5FC50EF2" w14:textId="77777777" w:rsidR="00255398" w:rsidRDefault="00255398" w:rsidP="00255398">
            <w:pPr>
              <w:pStyle w:val="TableParagraph"/>
              <w:ind w:left="196" w:right="196"/>
              <w:rPr>
                <w:sz w:val="18"/>
              </w:rPr>
            </w:pPr>
            <w:r>
              <w:rPr>
                <w:sz w:val="18"/>
              </w:rPr>
              <w:t>TE</w:t>
            </w:r>
          </w:p>
        </w:tc>
        <w:tc>
          <w:tcPr>
            <w:tcW w:w="1559" w:type="dxa"/>
          </w:tcPr>
          <w:p w14:paraId="25DB5326" w14:textId="77777777" w:rsidR="00255398" w:rsidRDefault="00255398" w:rsidP="00255398">
            <w:pPr>
              <w:pStyle w:val="TableParagraph"/>
              <w:ind w:left="196" w:right="196"/>
              <w:rPr>
                <w:sz w:val="18"/>
              </w:rPr>
            </w:pPr>
            <w:r>
              <w:rPr>
                <w:sz w:val="18"/>
              </w:rPr>
              <w:t>0, 1</w:t>
            </w:r>
          </w:p>
        </w:tc>
      </w:tr>
      <w:tr w:rsidR="00255398" w14:paraId="5C7F9544" w14:textId="77777777" w:rsidTr="00BA0244">
        <w:trPr>
          <w:trHeight w:val="397"/>
        </w:trPr>
        <w:tc>
          <w:tcPr>
            <w:tcW w:w="3250" w:type="dxa"/>
          </w:tcPr>
          <w:p w14:paraId="744EE67F" w14:textId="77777777" w:rsidR="00255398" w:rsidRDefault="00255398" w:rsidP="00255398">
            <w:pPr>
              <w:pStyle w:val="TableParagraph"/>
              <w:ind w:left="196" w:right="196"/>
              <w:rPr>
                <w:sz w:val="18"/>
              </w:rPr>
            </w:pPr>
            <w:r>
              <w:rPr>
                <w:sz w:val="18"/>
              </w:rPr>
              <w:t>Producer Nation</w:t>
            </w:r>
          </w:p>
        </w:tc>
        <w:tc>
          <w:tcPr>
            <w:tcW w:w="1853" w:type="dxa"/>
          </w:tcPr>
          <w:p w14:paraId="11ED8BDA" w14:textId="77777777" w:rsidR="00255398" w:rsidRDefault="00255398" w:rsidP="00255398">
            <w:pPr>
              <w:pStyle w:val="TableParagraph"/>
              <w:spacing w:before="0"/>
              <w:ind w:left="196" w:right="196"/>
              <w:rPr>
                <w:rFonts w:ascii="Times New Roman"/>
                <w:sz w:val="18"/>
              </w:rPr>
            </w:pPr>
          </w:p>
        </w:tc>
        <w:tc>
          <w:tcPr>
            <w:tcW w:w="2410" w:type="dxa"/>
          </w:tcPr>
          <w:p w14:paraId="611AEB75" w14:textId="77777777" w:rsidR="00255398" w:rsidRDefault="00255398" w:rsidP="00255398">
            <w:pPr>
              <w:pStyle w:val="TableParagraph"/>
              <w:spacing w:before="0"/>
              <w:ind w:left="196" w:right="196"/>
              <w:rPr>
                <w:rFonts w:ascii="Times New Roman"/>
                <w:sz w:val="18"/>
              </w:rPr>
            </w:pPr>
          </w:p>
        </w:tc>
        <w:tc>
          <w:tcPr>
            <w:tcW w:w="992" w:type="dxa"/>
          </w:tcPr>
          <w:p w14:paraId="60C7C95C" w14:textId="61B10ACD" w:rsidR="00255398" w:rsidRDefault="00982995" w:rsidP="00255398">
            <w:pPr>
              <w:pStyle w:val="TableParagraph"/>
              <w:ind w:left="196" w:right="196"/>
              <w:rPr>
                <w:sz w:val="18"/>
              </w:rPr>
            </w:pPr>
            <w:ins w:id="616" w:author="GREENBLUE" w:date="2024-09-10T10:32:00Z">
              <w:r>
                <w:rPr>
                  <w:sz w:val="18"/>
                </w:rPr>
                <w:t>UN</w:t>
              </w:r>
            </w:ins>
            <w:del w:id="617" w:author="GREENBLUE" w:date="2024-09-10T10:32:00Z">
              <w:r w:rsidR="00255398" w:rsidDel="00982995">
                <w:rPr>
                  <w:sz w:val="18"/>
                </w:rPr>
                <w:delText>TE</w:delText>
              </w:r>
            </w:del>
          </w:p>
        </w:tc>
        <w:tc>
          <w:tcPr>
            <w:tcW w:w="1559" w:type="dxa"/>
          </w:tcPr>
          <w:p w14:paraId="6B84B0CD" w14:textId="77777777" w:rsidR="00255398" w:rsidRDefault="00255398" w:rsidP="00255398">
            <w:pPr>
              <w:pStyle w:val="TableParagraph"/>
              <w:ind w:left="196" w:right="196"/>
              <w:rPr>
                <w:sz w:val="18"/>
              </w:rPr>
            </w:pPr>
            <w:r>
              <w:rPr>
                <w:sz w:val="18"/>
              </w:rPr>
              <w:t>0, 1</w:t>
            </w:r>
          </w:p>
        </w:tc>
      </w:tr>
      <w:tr w:rsidR="00255398" w14:paraId="1811C0E6" w14:textId="77777777" w:rsidTr="00BA0244">
        <w:trPr>
          <w:trHeight w:val="454"/>
          <w:ins w:id="618" w:author="USER" w:date="2024-04-08T15:37:00Z"/>
        </w:trPr>
        <w:tc>
          <w:tcPr>
            <w:tcW w:w="3250" w:type="dxa"/>
          </w:tcPr>
          <w:p w14:paraId="745373D2" w14:textId="7A0CF7E1" w:rsidR="00255398" w:rsidRDefault="00255398" w:rsidP="00255398">
            <w:pPr>
              <w:pStyle w:val="TableParagraph"/>
              <w:ind w:left="196" w:right="196"/>
              <w:rPr>
                <w:ins w:id="619" w:author="USER" w:date="2024-04-08T15:37:00Z"/>
                <w:sz w:val="18"/>
              </w:rPr>
            </w:pPr>
            <w:ins w:id="620" w:author="USER" w:date="2024-04-08T15:37:00Z">
              <w:r>
                <w:rPr>
                  <w:sz w:val="18"/>
                </w:rPr>
                <w:t>Product Number</w:t>
              </w:r>
            </w:ins>
          </w:p>
        </w:tc>
        <w:tc>
          <w:tcPr>
            <w:tcW w:w="1853" w:type="dxa"/>
          </w:tcPr>
          <w:p w14:paraId="408F3899" w14:textId="77777777" w:rsidR="00255398" w:rsidRDefault="00255398" w:rsidP="00255398">
            <w:pPr>
              <w:pStyle w:val="TableParagraph"/>
              <w:spacing w:before="0"/>
              <w:ind w:left="196" w:right="196"/>
              <w:rPr>
                <w:ins w:id="621" w:author="USER" w:date="2024-04-08T15:37:00Z"/>
                <w:rFonts w:ascii="Times New Roman"/>
                <w:sz w:val="18"/>
              </w:rPr>
            </w:pPr>
          </w:p>
        </w:tc>
        <w:tc>
          <w:tcPr>
            <w:tcW w:w="2410" w:type="dxa"/>
          </w:tcPr>
          <w:p w14:paraId="517B226B" w14:textId="77777777" w:rsidR="00255398" w:rsidRDefault="00255398" w:rsidP="00255398">
            <w:pPr>
              <w:pStyle w:val="TableParagraph"/>
              <w:spacing w:before="0"/>
              <w:ind w:left="196" w:right="196"/>
              <w:rPr>
                <w:ins w:id="622" w:author="USER" w:date="2024-04-08T15:37:00Z"/>
                <w:rFonts w:ascii="Times New Roman"/>
                <w:sz w:val="18"/>
              </w:rPr>
            </w:pPr>
          </w:p>
        </w:tc>
        <w:tc>
          <w:tcPr>
            <w:tcW w:w="992" w:type="dxa"/>
          </w:tcPr>
          <w:p w14:paraId="7BE43EBB" w14:textId="5E8E7E2E" w:rsidR="00255398" w:rsidRDefault="00255398" w:rsidP="00255398">
            <w:pPr>
              <w:pStyle w:val="TableParagraph"/>
              <w:ind w:left="196" w:right="196"/>
              <w:rPr>
                <w:ins w:id="623" w:author="USER" w:date="2024-04-08T15:37:00Z"/>
                <w:sz w:val="18"/>
              </w:rPr>
            </w:pPr>
            <w:ins w:id="624" w:author="USER" w:date="2024-04-08T15:37:00Z">
              <w:r>
                <w:rPr>
                  <w:sz w:val="18"/>
                </w:rPr>
                <w:t>TE</w:t>
              </w:r>
            </w:ins>
          </w:p>
        </w:tc>
        <w:tc>
          <w:tcPr>
            <w:tcW w:w="1559" w:type="dxa"/>
          </w:tcPr>
          <w:p w14:paraId="7E47804B" w14:textId="1B8B85E7" w:rsidR="00255398" w:rsidRDefault="00255398" w:rsidP="00255398">
            <w:pPr>
              <w:pStyle w:val="TableParagraph"/>
              <w:ind w:left="196" w:right="196"/>
              <w:rPr>
                <w:ins w:id="625" w:author="USER" w:date="2024-04-08T15:37:00Z"/>
                <w:sz w:val="18"/>
              </w:rPr>
            </w:pPr>
            <w:ins w:id="626" w:author="USER" w:date="2024-04-08T15:37:00Z">
              <w:r>
                <w:rPr>
                  <w:sz w:val="18"/>
                </w:rPr>
                <w:t>0, 1</w:t>
              </w:r>
            </w:ins>
          </w:p>
        </w:tc>
      </w:tr>
      <w:tr w:rsidR="00255398" w14:paraId="55B4E2FA" w14:textId="77777777" w:rsidTr="003E29FD">
        <w:trPr>
          <w:trHeight w:val="2178"/>
        </w:trPr>
        <w:tc>
          <w:tcPr>
            <w:tcW w:w="3250" w:type="dxa"/>
          </w:tcPr>
          <w:p w14:paraId="258E4804" w14:textId="77777777" w:rsidR="00255398" w:rsidRDefault="00255398" w:rsidP="00255398">
            <w:pPr>
              <w:pStyle w:val="TableParagraph"/>
              <w:ind w:left="196" w:right="196"/>
              <w:rPr>
                <w:sz w:val="18"/>
              </w:rPr>
            </w:pPr>
            <w:r>
              <w:rPr>
                <w:sz w:val="18"/>
              </w:rPr>
              <w:t>Specific Usage</w:t>
            </w:r>
          </w:p>
        </w:tc>
        <w:tc>
          <w:tcPr>
            <w:tcW w:w="1853" w:type="dxa"/>
          </w:tcPr>
          <w:p w14:paraId="5E6D9406" w14:textId="77777777" w:rsidR="00255398" w:rsidRDefault="00255398" w:rsidP="00255398">
            <w:pPr>
              <w:pStyle w:val="TableParagraph"/>
              <w:spacing w:before="0"/>
              <w:ind w:left="196" w:right="196"/>
              <w:rPr>
                <w:rFonts w:ascii="Times New Roman"/>
                <w:sz w:val="18"/>
              </w:rPr>
            </w:pPr>
          </w:p>
        </w:tc>
        <w:tc>
          <w:tcPr>
            <w:tcW w:w="2410" w:type="dxa"/>
          </w:tcPr>
          <w:p w14:paraId="2CD48A77" w14:textId="75452ADB" w:rsidR="00255398" w:rsidRDefault="00255398" w:rsidP="00255398">
            <w:pPr>
              <w:pStyle w:val="TableParagraph"/>
              <w:numPr>
                <w:ilvl w:val="0"/>
                <w:numId w:val="7"/>
              </w:numPr>
              <w:tabs>
                <w:tab w:val="left" w:pos="250"/>
              </w:tabs>
              <w:ind w:left="348" w:right="196" w:hanging="152"/>
              <w:rPr>
                <w:sz w:val="18"/>
              </w:rPr>
            </w:pPr>
            <w:r>
              <w:rPr>
                <w:sz w:val="18"/>
              </w:rPr>
              <w:t>:</w:t>
            </w:r>
            <w:r>
              <w:rPr>
                <w:spacing w:val="-1"/>
                <w:sz w:val="18"/>
              </w:rPr>
              <w:t xml:space="preserve"> </w:t>
            </w:r>
            <w:ins w:id="627" w:author="USER" w:date="2024-07-01T09:26:00Z">
              <w:r w:rsidR="00BA0244" w:rsidRPr="00BA0244">
                <w:rPr>
                  <w:sz w:val="18"/>
                </w:rPr>
                <w:t>Navigational Purpose Overview</w:t>
              </w:r>
            </w:ins>
            <w:del w:id="628" w:author="USER" w:date="2024-07-01T09:26:00Z">
              <w:r w:rsidDel="00BA0244">
                <w:rPr>
                  <w:sz w:val="18"/>
                </w:rPr>
                <w:delText>overview</w:delText>
              </w:r>
            </w:del>
          </w:p>
          <w:p w14:paraId="70D0BA5D" w14:textId="53033670"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5"/>
                <w:sz w:val="18"/>
              </w:rPr>
              <w:t xml:space="preserve"> </w:t>
            </w:r>
            <w:ins w:id="629" w:author="USER" w:date="2024-07-01T09:27:00Z">
              <w:r w:rsidR="00BA0244" w:rsidRPr="00BA0244">
                <w:rPr>
                  <w:sz w:val="18"/>
                </w:rPr>
                <w:t>Navigational Purpose General</w:t>
              </w:r>
            </w:ins>
            <w:del w:id="630" w:author="USER" w:date="2024-07-01T09:27:00Z">
              <w:r w:rsidDel="00BA0244">
                <w:rPr>
                  <w:sz w:val="18"/>
                </w:rPr>
                <w:delText>general</w:delText>
              </w:r>
            </w:del>
          </w:p>
          <w:p w14:paraId="128A7866" w14:textId="3B679028"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3"/>
                <w:sz w:val="18"/>
              </w:rPr>
              <w:t xml:space="preserve"> </w:t>
            </w:r>
            <w:ins w:id="631" w:author="USER" w:date="2024-07-01T09:27:00Z">
              <w:r w:rsidR="00BA0244" w:rsidRPr="00BA0244">
                <w:rPr>
                  <w:sz w:val="18"/>
                </w:rPr>
                <w:t>Navigational Purpose Coastal</w:t>
              </w:r>
            </w:ins>
            <w:del w:id="632" w:author="USER" w:date="2024-07-01T09:27:00Z">
              <w:r w:rsidDel="00BA0244">
                <w:rPr>
                  <w:sz w:val="18"/>
                </w:rPr>
                <w:delText>coastal</w:delText>
              </w:r>
            </w:del>
          </w:p>
          <w:p w14:paraId="6539A935" w14:textId="7FC4DDC9"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1"/>
                <w:sz w:val="18"/>
              </w:rPr>
              <w:t xml:space="preserve"> </w:t>
            </w:r>
            <w:ins w:id="633" w:author="USER" w:date="2024-07-01T09:27:00Z">
              <w:r w:rsidR="00BA0244" w:rsidRPr="00BA0244">
                <w:rPr>
                  <w:sz w:val="18"/>
                </w:rPr>
                <w:t>Navigational Purpose Approach</w:t>
              </w:r>
            </w:ins>
            <w:del w:id="634" w:author="USER" w:date="2024-07-01T09:27:00Z">
              <w:r w:rsidDel="00BA0244">
                <w:rPr>
                  <w:sz w:val="18"/>
                </w:rPr>
                <w:delText>approach</w:delText>
              </w:r>
            </w:del>
          </w:p>
          <w:p w14:paraId="701D5362" w14:textId="746F1E3B" w:rsidR="00255398" w:rsidRDefault="00255398" w:rsidP="00255398">
            <w:pPr>
              <w:pStyle w:val="TableParagraph"/>
              <w:numPr>
                <w:ilvl w:val="0"/>
                <w:numId w:val="7"/>
              </w:numPr>
              <w:tabs>
                <w:tab w:val="left" w:pos="250"/>
              </w:tabs>
              <w:spacing w:before="137"/>
              <w:ind w:left="348" w:right="196" w:hanging="152"/>
              <w:rPr>
                <w:sz w:val="18"/>
              </w:rPr>
            </w:pPr>
            <w:r>
              <w:rPr>
                <w:sz w:val="18"/>
              </w:rPr>
              <w:t>:</w:t>
            </w:r>
            <w:r>
              <w:rPr>
                <w:spacing w:val="-4"/>
                <w:sz w:val="18"/>
              </w:rPr>
              <w:t xml:space="preserve"> </w:t>
            </w:r>
            <w:ins w:id="635" w:author="USER" w:date="2024-07-01T09:27:00Z">
              <w:r w:rsidR="00BA0244" w:rsidRPr="00BA0244">
                <w:rPr>
                  <w:sz w:val="18"/>
                </w:rPr>
                <w:t>Navigational Purpose Harbour</w:t>
              </w:r>
            </w:ins>
            <w:del w:id="636" w:author="USER" w:date="2024-07-01T09:27:00Z">
              <w:r w:rsidDel="00BA0244">
                <w:rPr>
                  <w:sz w:val="18"/>
                </w:rPr>
                <w:delText>harbour</w:delText>
              </w:r>
            </w:del>
          </w:p>
          <w:p w14:paraId="3014BD7B" w14:textId="3F7F1C65" w:rsidR="00255398" w:rsidRDefault="00255398" w:rsidP="00255398">
            <w:pPr>
              <w:pStyle w:val="TableParagraph"/>
              <w:numPr>
                <w:ilvl w:val="0"/>
                <w:numId w:val="7"/>
              </w:numPr>
              <w:tabs>
                <w:tab w:val="left" w:pos="250"/>
              </w:tabs>
              <w:spacing w:before="136"/>
              <w:ind w:left="348" w:right="196" w:hanging="152"/>
              <w:rPr>
                <w:sz w:val="18"/>
              </w:rPr>
            </w:pPr>
            <w:r>
              <w:rPr>
                <w:sz w:val="18"/>
              </w:rPr>
              <w:t>:</w:t>
            </w:r>
            <w:r>
              <w:rPr>
                <w:spacing w:val="-6"/>
                <w:sz w:val="18"/>
              </w:rPr>
              <w:t xml:space="preserve"> </w:t>
            </w:r>
            <w:ins w:id="637" w:author="USER" w:date="2024-07-01T09:27:00Z">
              <w:r w:rsidR="00BA0244" w:rsidRPr="00BA0244">
                <w:rPr>
                  <w:sz w:val="18"/>
                </w:rPr>
                <w:t>Navigational Purpose Berthing</w:t>
              </w:r>
            </w:ins>
            <w:del w:id="638" w:author="USER" w:date="2024-07-01T09:27:00Z">
              <w:r w:rsidDel="00BA0244">
                <w:rPr>
                  <w:sz w:val="18"/>
                </w:rPr>
                <w:delText>berthing</w:delText>
              </w:r>
            </w:del>
          </w:p>
        </w:tc>
        <w:tc>
          <w:tcPr>
            <w:tcW w:w="992" w:type="dxa"/>
          </w:tcPr>
          <w:p w14:paraId="26B5DA4C" w14:textId="77777777" w:rsidR="00255398" w:rsidRDefault="00255398" w:rsidP="00255398">
            <w:pPr>
              <w:pStyle w:val="TableParagraph"/>
              <w:ind w:left="196" w:right="196"/>
              <w:rPr>
                <w:sz w:val="18"/>
              </w:rPr>
            </w:pPr>
            <w:r>
              <w:rPr>
                <w:sz w:val="18"/>
              </w:rPr>
              <w:t>EN</w:t>
            </w:r>
          </w:p>
        </w:tc>
        <w:tc>
          <w:tcPr>
            <w:tcW w:w="1559" w:type="dxa"/>
          </w:tcPr>
          <w:p w14:paraId="29845B72" w14:textId="77777777" w:rsidR="00255398" w:rsidRDefault="00255398" w:rsidP="00255398">
            <w:pPr>
              <w:pStyle w:val="TableParagraph"/>
              <w:ind w:left="196" w:right="196"/>
              <w:rPr>
                <w:sz w:val="18"/>
              </w:rPr>
            </w:pPr>
            <w:r>
              <w:rPr>
                <w:sz w:val="18"/>
              </w:rPr>
              <w:t>0, 1</w:t>
            </w:r>
          </w:p>
        </w:tc>
      </w:tr>
      <w:tr w:rsidR="00255398" w14:paraId="08612637" w14:textId="77777777" w:rsidTr="003E29FD">
        <w:trPr>
          <w:trHeight w:val="465"/>
        </w:trPr>
        <w:tc>
          <w:tcPr>
            <w:tcW w:w="3250" w:type="dxa"/>
          </w:tcPr>
          <w:p w14:paraId="53DA0156" w14:textId="7A49B4A0" w:rsidR="00255398" w:rsidRDefault="00255398" w:rsidP="00255398">
            <w:pPr>
              <w:pStyle w:val="TableParagraph"/>
              <w:ind w:left="196" w:right="196"/>
              <w:rPr>
                <w:sz w:val="18"/>
              </w:rPr>
            </w:pPr>
            <w:r w:rsidRPr="00A11B7A">
              <w:rPr>
                <w:sz w:val="18"/>
              </w:rPr>
              <w:t>Update</w:t>
            </w:r>
            <w:r>
              <w:rPr>
                <w:sz w:val="18"/>
              </w:rPr>
              <w:t xml:space="preserve"> </w:t>
            </w:r>
            <w:r w:rsidRPr="00A11B7A">
              <w:rPr>
                <w:sz w:val="18"/>
              </w:rPr>
              <w:t>Date</w:t>
            </w:r>
          </w:p>
        </w:tc>
        <w:tc>
          <w:tcPr>
            <w:tcW w:w="1853" w:type="dxa"/>
          </w:tcPr>
          <w:p w14:paraId="6D722864" w14:textId="77777777" w:rsidR="00255398" w:rsidRDefault="00255398" w:rsidP="00255398">
            <w:pPr>
              <w:pStyle w:val="TableParagraph"/>
              <w:spacing w:before="0"/>
              <w:ind w:left="196" w:right="196"/>
              <w:rPr>
                <w:rFonts w:ascii="Times New Roman"/>
                <w:sz w:val="18"/>
              </w:rPr>
            </w:pPr>
          </w:p>
        </w:tc>
        <w:tc>
          <w:tcPr>
            <w:tcW w:w="2410" w:type="dxa"/>
          </w:tcPr>
          <w:p w14:paraId="4F847099" w14:textId="77777777" w:rsidR="00255398" w:rsidRDefault="00255398" w:rsidP="00255398">
            <w:pPr>
              <w:pStyle w:val="TableParagraph"/>
              <w:tabs>
                <w:tab w:val="left" w:pos="250"/>
              </w:tabs>
              <w:ind w:left="196" w:right="196"/>
              <w:rPr>
                <w:sz w:val="18"/>
              </w:rPr>
            </w:pPr>
          </w:p>
        </w:tc>
        <w:tc>
          <w:tcPr>
            <w:tcW w:w="992" w:type="dxa"/>
          </w:tcPr>
          <w:p w14:paraId="26E0898E" w14:textId="2344297F" w:rsidR="00255398" w:rsidRPr="00801538" w:rsidRDefault="00255398" w:rsidP="00255398">
            <w:pPr>
              <w:pStyle w:val="TableParagraph"/>
              <w:ind w:left="196" w:right="196"/>
              <w:rPr>
                <w:rFonts w:eastAsiaTheme="minorEastAsia"/>
                <w:sz w:val="18"/>
                <w:lang w:eastAsia="ko-KR"/>
              </w:rPr>
            </w:pPr>
            <w:r>
              <w:rPr>
                <w:rFonts w:eastAsiaTheme="minorEastAsia"/>
                <w:sz w:val="18"/>
                <w:lang w:eastAsia="ko-KR"/>
              </w:rPr>
              <w:t>DA</w:t>
            </w:r>
          </w:p>
        </w:tc>
        <w:tc>
          <w:tcPr>
            <w:tcW w:w="1559" w:type="dxa"/>
          </w:tcPr>
          <w:p w14:paraId="0F09DC9D" w14:textId="3961CB2E"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55398" w14:paraId="1FAF350C" w14:textId="77777777" w:rsidTr="003E29FD">
        <w:trPr>
          <w:trHeight w:val="465"/>
        </w:trPr>
        <w:tc>
          <w:tcPr>
            <w:tcW w:w="3250" w:type="dxa"/>
          </w:tcPr>
          <w:p w14:paraId="14F806B3" w14:textId="6A94C1CA" w:rsidR="00255398" w:rsidRPr="00A11B7A" w:rsidRDefault="00255398" w:rsidP="00255398">
            <w:pPr>
              <w:pStyle w:val="TableParagraph"/>
              <w:ind w:left="196" w:right="196"/>
              <w:rPr>
                <w:sz w:val="18"/>
              </w:rPr>
            </w:pPr>
            <w:r w:rsidRPr="00A11B7A">
              <w:rPr>
                <w:sz w:val="18"/>
              </w:rPr>
              <w:t>Update</w:t>
            </w:r>
            <w:r>
              <w:rPr>
                <w:sz w:val="18"/>
              </w:rPr>
              <w:t xml:space="preserve"> </w:t>
            </w:r>
            <w:r w:rsidRPr="00A11B7A">
              <w:rPr>
                <w:sz w:val="18"/>
              </w:rPr>
              <w:t>Number</w:t>
            </w:r>
          </w:p>
        </w:tc>
        <w:tc>
          <w:tcPr>
            <w:tcW w:w="1853" w:type="dxa"/>
          </w:tcPr>
          <w:p w14:paraId="0A25AAC4" w14:textId="77777777" w:rsidR="00255398" w:rsidRDefault="00255398" w:rsidP="00255398">
            <w:pPr>
              <w:pStyle w:val="TableParagraph"/>
              <w:spacing w:before="0"/>
              <w:ind w:left="196" w:right="196"/>
              <w:rPr>
                <w:rFonts w:ascii="Times New Roman"/>
                <w:sz w:val="18"/>
              </w:rPr>
            </w:pPr>
          </w:p>
        </w:tc>
        <w:tc>
          <w:tcPr>
            <w:tcW w:w="2410" w:type="dxa"/>
          </w:tcPr>
          <w:p w14:paraId="6214DB59" w14:textId="77777777" w:rsidR="00255398" w:rsidRDefault="00255398" w:rsidP="00255398">
            <w:pPr>
              <w:pStyle w:val="TableParagraph"/>
              <w:tabs>
                <w:tab w:val="left" w:pos="250"/>
              </w:tabs>
              <w:ind w:left="196" w:right="196"/>
              <w:rPr>
                <w:sz w:val="18"/>
              </w:rPr>
            </w:pPr>
          </w:p>
        </w:tc>
        <w:tc>
          <w:tcPr>
            <w:tcW w:w="992" w:type="dxa"/>
          </w:tcPr>
          <w:p w14:paraId="552FBD5F" w14:textId="34C98316" w:rsidR="00255398" w:rsidRPr="00801538" w:rsidRDefault="00255398" w:rsidP="00255398">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2380CFC3" w14:textId="1F4CBC99" w:rsidR="00255398" w:rsidRDefault="00255398" w:rsidP="00255398">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1033CE" w14:paraId="588CEF13" w14:textId="77777777" w:rsidTr="003E29FD">
        <w:trPr>
          <w:trHeight w:val="465"/>
          <w:ins w:id="639" w:author="GREENBLUE" w:date="2024-10-10T14:29:00Z"/>
        </w:trPr>
        <w:tc>
          <w:tcPr>
            <w:tcW w:w="3250" w:type="dxa"/>
          </w:tcPr>
          <w:p w14:paraId="4DCCEF67" w14:textId="75236496" w:rsidR="001033CE" w:rsidRPr="001033CE" w:rsidRDefault="001033CE" w:rsidP="00255398">
            <w:pPr>
              <w:pStyle w:val="TableParagraph"/>
              <w:ind w:left="196" w:right="196"/>
              <w:rPr>
                <w:ins w:id="640" w:author="GREENBLUE" w:date="2024-10-10T14:29:00Z"/>
                <w:rFonts w:eastAsiaTheme="minorEastAsia"/>
                <w:sz w:val="18"/>
                <w:lang w:eastAsia="ko-KR"/>
              </w:rPr>
            </w:pPr>
            <w:ins w:id="641" w:author="GREENBLUE" w:date="2024-10-10T14:29:00Z">
              <w:r>
                <w:rPr>
                  <w:rFonts w:eastAsiaTheme="minorEastAsia" w:hint="eastAsia"/>
                  <w:sz w:val="18"/>
                  <w:lang w:eastAsia="ko-KR"/>
                </w:rPr>
                <w:lastRenderedPageBreak/>
                <w:t>H</w:t>
              </w:r>
              <w:r>
                <w:rPr>
                  <w:rFonts w:eastAsiaTheme="minorEastAsia"/>
                  <w:sz w:val="18"/>
                  <w:lang w:eastAsia="ko-KR"/>
                </w:rPr>
                <w:t xml:space="preserve">orizontal </w:t>
              </w:r>
            </w:ins>
            <w:ins w:id="642" w:author="GREENBLUE" w:date="2024-10-17T15:58:00Z">
              <w:r w:rsidR="00AC07DC">
                <w:rPr>
                  <w:rFonts w:eastAsiaTheme="minorEastAsia"/>
                  <w:sz w:val="18"/>
                  <w:lang w:eastAsia="ko-KR"/>
                </w:rPr>
                <w:t>Datum</w:t>
              </w:r>
            </w:ins>
            <w:ins w:id="643" w:author="GREENBLUE" w:date="2024-11-07T14:38:00Z">
              <w:r w:rsidR="005C487E">
                <w:rPr>
                  <w:rFonts w:eastAsiaTheme="minorEastAsia"/>
                  <w:sz w:val="18"/>
                  <w:lang w:eastAsia="ko-KR"/>
                </w:rPr>
                <w:t xml:space="preserve"> Epsg</w:t>
              </w:r>
            </w:ins>
          </w:p>
        </w:tc>
        <w:tc>
          <w:tcPr>
            <w:tcW w:w="1853" w:type="dxa"/>
          </w:tcPr>
          <w:p w14:paraId="4A0925B3" w14:textId="77777777" w:rsidR="001033CE" w:rsidRDefault="001033CE" w:rsidP="00255398">
            <w:pPr>
              <w:pStyle w:val="TableParagraph"/>
              <w:spacing w:before="0"/>
              <w:ind w:left="196" w:right="196"/>
              <w:rPr>
                <w:ins w:id="644" w:author="GREENBLUE" w:date="2024-10-10T14:29:00Z"/>
                <w:rFonts w:ascii="Times New Roman"/>
                <w:sz w:val="18"/>
              </w:rPr>
            </w:pPr>
          </w:p>
        </w:tc>
        <w:tc>
          <w:tcPr>
            <w:tcW w:w="2410" w:type="dxa"/>
          </w:tcPr>
          <w:p w14:paraId="41C03B94" w14:textId="4A8DB484" w:rsidR="00B03C70" w:rsidDel="00F037A1" w:rsidRDefault="00116E8D" w:rsidP="00F037A1">
            <w:pPr>
              <w:pStyle w:val="TableParagraph"/>
              <w:tabs>
                <w:tab w:val="left" w:pos="250"/>
              </w:tabs>
              <w:ind w:right="196"/>
              <w:rPr>
                <w:ins w:id="645" w:author="GREENBLUE" w:date="2024-11-07T14:41:00Z"/>
                <w:del w:id="646" w:author="박세영" w:date="2024-11-13T11:38:00Z"/>
                <w:rFonts w:eastAsiaTheme="minorEastAsia"/>
                <w:sz w:val="18"/>
                <w:szCs w:val="18"/>
                <w:lang w:eastAsia="ko-KR"/>
              </w:rPr>
            </w:pPr>
            <w:ins w:id="647" w:author="GREENBLUE" w:date="2024-10-21T11:23:00Z">
              <w:del w:id="648" w:author="박세영" w:date="2024-11-13T11:38:00Z">
                <w:r w:rsidRPr="003C259B" w:rsidDel="00F037A1">
                  <w:rPr>
                    <w:rFonts w:eastAsiaTheme="minorEastAsia"/>
                    <w:sz w:val="18"/>
                    <w:szCs w:val="18"/>
                    <w:lang w:eastAsia="ko-KR"/>
                  </w:rPr>
                  <w:delText xml:space="preserve"> </w:delText>
                </w:r>
              </w:del>
            </w:ins>
            <w:ins w:id="649" w:author="GREENBLUE" w:date="2024-11-07T14:41:00Z">
              <w:del w:id="650" w:author="박세영" w:date="2024-11-13T11:38:00Z">
                <w:r w:rsidR="0050539D" w:rsidDel="00F037A1">
                  <w:rPr>
                    <w:rFonts w:eastAsiaTheme="minorEastAsia"/>
                    <w:sz w:val="18"/>
                    <w:szCs w:val="18"/>
                    <w:lang w:eastAsia="ko-KR"/>
                  </w:rPr>
                  <w:delText xml:space="preserve">4326 : </w:delText>
                </w:r>
                <w:r w:rsidR="0050539D" w:rsidRPr="0050539D" w:rsidDel="00F037A1">
                  <w:rPr>
                    <w:rFonts w:eastAsiaTheme="minorEastAsia"/>
                    <w:sz w:val="18"/>
                    <w:szCs w:val="18"/>
                    <w:lang w:eastAsia="ko-KR"/>
                  </w:rPr>
                  <w:delText>WGS 84 (EPSG:4326)</w:delText>
                </w:r>
              </w:del>
            </w:ins>
          </w:p>
          <w:p w14:paraId="3E18CC2D" w14:textId="29E04B77" w:rsidR="0050539D" w:rsidDel="00F037A1" w:rsidRDefault="0050539D" w:rsidP="00F037A1">
            <w:pPr>
              <w:pStyle w:val="TableParagraph"/>
              <w:tabs>
                <w:tab w:val="left" w:pos="250"/>
              </w:tabs>
              <w:ind w:right="196"/>
              <w:rPr>
                <w:ins w:id="651" w:author="GREENBLUE" w:date="2024-11-07T14:42:00Z"/>
                <w:del w:id="652" w:author="박세영" w:date="2024-11-13T11:38:00Z"/>
                <w:rFonts w:eastAsiaTheme="minorEastAsia"/>
                <w:sz w:val="18"/>
                <w:lang w:eastAsia="ko-KR"/>
              </w:rPr>
            </w:pPr>
            <w:ins w:id="653" w:author="GREENBLUE" w:date="2024-11-07T14:41:00Z">
              <w:del w:id="654" w:author="박세영" w:date="2024-11-13T11:38:00Z">
                <w:r w:rsidDel="00F037A1">
                  <w:rPr>
                    <w:rFonts w:eastAsiaTheme="minorEastAsia" w:hint="eastAsia"/>
                    <w:sz w:val="18"/>
                    <w:lang w:eastAsia="ko-KR"/>
                  </w:rPr>
                  <w:delText>3</w:delText>
                </w:r>
                <w:r w:rsidDel="00F037A1">
                  <w:rPr>
                    <w:rFonts w:eastAsiaTheme="minorEastAsia"/>
                    <w:sz w:val="18"/>
                    <w:lang w:eastAsia="ko-KR"/>
                  </w:rPr>
                  <w:delText xml:space="preserve">857 : </w:delText>
                </w:r>
              </w:del>
            </w:ins>
            <w:ins w:id="655" w:author="GREENBLUE" w:date="2024-11-07T14:42:00Z">
              <w:del w:id="656" w:author="박세영" w:date="2024-11-13T11:38:00Z">
                <w:r w:rsidRPr="0050539D" w:rsidDel="00F037A1">
                  <w:rPr>
                    <w:rFonts w:eastAsiaTheme="minorEastAsia"/>
                    <w:sz w:val="18"/>
                    <w:lang w:eastAsia="ko-KR"/>
                  </w:rPr>
                  <w:delText>WGS 84 / Pseudo-Mercator (EPSG:3857)</w:delText>
                </w:r>
              </w:del>
            </w:ins>
          </w:p>
          <w:p w14:paraId="6E53151C" w14:textId="52440E57" w:rsidR="00F037A1" w:rsidRDefault="0050539D" w:rsidP="00F037A1">
            <w:pPr>
              <w:pStyle w:val="TableParagraph"/>
              <w:tabs>
                <w:tab w:val="left" w:pos="250"/>
              </w:tabs>
              <w:ind w:right="196"/>
              <w:rPr>
                <w:ins w:id="657" w:author="박세영" w:date="2024-11-13T11:38:00Z"/>
                <w:rFonts w:eastAsiaTheme="minorEastAsia"/>
                <w:sz w:val="18"/>
                <w:szCs w:val="18"/>
                <w:lang w:eastAsia="ko-KR"/>
              </w:rPr>
            </w:pPr>
            <w:ins w:id="658" w:author="GREENBLUE" w:date="2024-11-07T14:42:00Z">
              <w:r>
                <w:rPr>
                  <w:rFonts w:eastAsiaTheme="minorEastAsia" w:hint="eastAsia"/>
                  <w:sz w:val="18"/>
                  <w:lang w:eastAsia="ko-KR"/>
                </w:rPr>
                <w:t>3</w:t>
              </w:r>
              <w:r>
                <w:rPr>
                  <w:rFonts w:eastAsiaTheme="minorEastAsia"/>
                  <w:sz w:val="18"/>
                  <w:lang w:eastAsia="ko-KR"/>
                </w:rPr>
                <w:t xml:space="preserve">395 : </w:t>
              </w:r>
            </w:ins>
            <w:ins w:id="659" w:author="박세영" w:date="2024-11-13T11:39:00Z">
              <w:r w:rsidR="003228A7" w:rsidRPr="003228A7">
                <w:rPr>
                  <w:rFonts w:eastAsiaTheme="minorEastAsia"/>
                  <w:sz w:val="18"/>
                  <w:lang w:eastAsia="ko-KR"/>
                </w:rPr>
                <w:t>EPSG3395 (World Mercator)</w:t>
              </w:r>
            </w:ins>
            <w:ins w:id="660" w:author="GREENBLUE" w:date="2024-11-07T14:42:00Z">
              <w:del w:id="661" w:author="박세영" w:date="2024-11-13T11:39:00Z">
                <w:r w:rsidRPr="0050539D" w:rsidDel="003228A7">
                  <w:rPr>
                    <w:rFonts w:eastAsiaTheme="minorEastAsia"/>
                    <w:sz w:val="18"/>
                    <w:lang w:eastAsia="ko-KR"/>
                  </w:rPr>
                  <w:delText>WGS 84 / World Mercator (EPSG:3395)</w:delText>
                </w:r>
              </w:del>
            </w:ins>
          </w:p>
          <w:p w14:paraId="2FFA6E92" w14:textId="1C787498" w:rsidR="00F037A1" w:rsidRDefault="00F037A1" w:rsidP="00F037A1">
            <w:pPr>
              <w:pStyle w:val="TableParagraph"/>
              <w:tabs>
                <w:tab w:val="left" w:pos="250"/>
              </w:tabs>
              <w:ind w:right="196"/>
              <w:rPr>
                <w:ins w:id="662" w:author="박세영" w:date="2024-11-13T11:38:00Z"/>
                <w:rFonts w:eastAsiaTheme="minorEastAsia"/>
                <w:sz w:val="18"/>
                <w:szCs w:val="18"/>
                <w:lang w:eastAsia="ko-KR"/>
              </w:rPr>
            </w:pPr>
            <w:ins w:id="663" w:author="박세영" w:date="2024-11-13T11:38:00Z">
              <w:r>
                <w:rPr>
                  <w:rFonts w:eastAsiaTheme="minorEastAsia" w:hint="eastAsia"/>
                  <w:sz w:val="18"/>
                  <w:lang w:eastAsia="ko-KR"/>
                </w:rPr>
                <w:t>3</w:t>
              </w:r>
              <w:r>
                <w:rPr>
                  <w:rFonts w:eastAsiaTheme="minorEastAsia"/>
                  <w:sz w:val="18"/>
                  <w:lang w:eastAsia="ko-KR"/>
                </w:rPr>
                <w:t xml:space="preserve">857 : </w:t>
              </w:r>
              <w:r w:rsidR="003228A7" w:rsidRPr="003228A7">
                <w:rPr>
                  <w:rFonts w:eastAsiaTheme="minorEastAsia"/>
                  <w:sz w:val="18"/>
                  <w:lang w:eastAsia="ko-KR"/>
                </w:rPr>
                <w:t>EPSG3857 (Pseudo-Mercator)</w:t>
              </w:r>
            </w:ins>
          </w:p>
          <w:p w14:paraId="5BF8115A" w14:textId="636C0487" w:rsidR="0050539D" w:rsidRPr="00F037A1" w:rsidRDefault="00F037A1" w:rsidP="00F037A1">
            <w:pPr>
              <w:pStyle w:val="TableParagraph"/>
              <w:tabs>
                <w:tab w:val="left" w:pos="250"/>
              </w:tabs>
              <w:ind w:right="196"/>
              <w:rPr>
                <w:ins w:id="664" w:author="GREENBLUE" w:date="2024-10-10T14:29:00Z"/>
                <w:rFonts w:eastAsiaTheme="minorEastAsia"/>
                <w:sz w:val="18"/>
                <w:lang w:eastAsia="ko-KR"/>
              </w:rPr>
            </w:pPr>
            <w:ins w:id="665" w:author="박세영" w:date="2024-11-13T11:38:00Z">
              <w:r>
                <w:rPr>
                  <w:rFonts w:eastAsiaTheme="minorEastAsia"/>
                  <w:sz w:val="18"/>
                  <w:szCs w:val="18"/>
                  <w:lang w:eastAsia="ko-KR"/>
                </w:rPr>
                <w:t xml:space="preserve">4326 : </w:t>
              </w:r>
              <w:r w:rsidR="003228A7" w:rsidRPr="003228A7">
                <w:rPr>
                  <w:rFonts w:eastAsiaTheme="minorEastAsia"/>
                  <w:sz w:val="18"/>
                  <w:szCs w:val="18"/>
                  <w:lang w:eastAsia="ko-KR"/>
                </w:rPr>
                <w:t>EPSG4326 (WGS84)</w:t>
              </w:r>
            </w:ins>
          </w:p>
        </w:tc>
        <w:tc>
          <w:tcPr>
            <w:tcW w:w="992" w:type="dxa"/>
          </w:tcPr>
          <w:p w14:paraId="56BE94EB" w14:textId="0922645D" w:rsidR="001033CE" w:rsidRDefault="00F415B4" w:rsidP="00255398">
            <w:pPr>
              <w:pStyle w:val="TableParagraph"/>
              <w:ind w:left="196" w:right="196"/>
              <w:rPr>
                <w:ins w:id="666" w:author="GREENBLUE" w:date="2024-10-10T14:29:00Z"/>
                <w:rFonts w:eastAsiaTheme="minorEastAsia"/>
                <w:sz w:val="18"/>
                <w:lang w:eastAsia="ko-KR"/>
              </w:rPr>
            </w:pPr>
            <w:ins w:id="667" w:author="GREENBLUE" w:date="2024-10-21T11:16:00Z">
              <w:r>
                <w:rPr>
                  <w:rFonts w:eastAsiaTheme="minorEastAsia"/>
                  <w:sz w:val="18"/>
                  <w:lang w:eastAsia="ko-KR"/>
                </w:rPr>
                <w:t>EN</w:t>
              </w:r>
            </w:ins>
          </w:p>
        </w:tc>
        <w:tc>
          <w:tcPr>
            <w:tcW w:w="1559" w:type="dxa"/>
          </w:tcPr>
          <w:p w14:paraId="6863D270" w14:textId="12EC52C1" w:rsidR="001033CE" w:rsidRDefault="001033CE" w:rsidP="00255398">
            <w:pPr>
              <w:pStyle w:val="TableParagraph"/>
              <w:ind w:left="196" w:right="196"/>
              <w:rPr>
                <w:ins w:id="668" w:author="GREENBLUE" w:date="2024-10-10T14:29:00Z"/>
                <w:rFonts w:eastAsiaTheme="minorEastAsia"/>
                <w:sz w:val="18"/>
                <w:lang w:eastAsia="ko-KR"/>
              </w:rPr>
            </w:pPr>
            <w:ins w:id="669" w:author="GREENBLUE" w:date="2024-10-10T14:29:00Z">
              <w:r>
                <w:rPr>
                  <w:rFonts w:eastAsiaTheme="minorEastAsia" w:hint="eastAsia"/>
                  <w:sz w:val="18"/>
                  <w:lang w:eastAsia="ko-KR"/>
                </w:rPr>
                <w:t>0</w:t>
              </w:r>
              <w:r>
                <w:rPr>
                  <w:rFonts w:eastAsiaTheme="minorEastAsia"/>
                  <w:sz w:val="18"/>
                  <w:lang w:eastAsia="ko-KR"/>
                </w:rPr>
                <w:t>, 1</w:t>
              </w:r>
            </w:ins>
          </w:p>
        </w:tc>
      </w:tr>
      <w:tr w:rsidR="00060FA2" w14:paraId="07F2A5D6" w14:textId="77777777" w:rsidTr="003E29FD">
        <w:trPr>
          <w:trHeight w:val="465"/>
          <w:ins w:id="670" w:author="GREENBLUE" w:date="2024-10-10T14:29:00Z"/>
        </w:trPr>
        <w:tc>
          <w:tcPr>
            <w:tcW w:w="3250" w:type="dxa"/>
          </w:tcPr>
          <w:p w14:paraId="401B3830" w14:textId="53078900" w:rsidR="00060FA2" w:rsidRPr="001033CE" w:rsidRDefault="00060FA2" w:rsidP="00060FA2">
            <w:pPr>
              <w:pStyle w:val="TableParagraph"/>
              <w:ind w:left="196" w:right="196"/>
              <w:rPr>
                <w:ins w:id="671" w:author="GREENBLUE" w:date="2024-10-10T14:29:00Z"/>
                <w:rFonts w:eastAsiaTheme="minorEastAsia"/>
                <w:sz w:val="18"/>
                <w:lang w:eastAsia="ko-KR"/>
              </w:rPr>
            </w:pPr>
            <w:ins w:id="672" w:author="GREENBLUE" w:date="2024-10-10T14:29:00Z">
              <w:r>
                <w:rPr>
                  <w:rFonts w:eastAsiaTheme="minorEastAsia" w:hint="eastAsia"/>
                  <w:sz w:val="18"/>
                  <w:lang w:eastAsia="ko-KR"/>
                </w:rPr>
                <w:t>V</w:t>
              </w:r>
              <w:r>
                <w:rPr>
                  <w:rFonts w:eastAsiaTheme="minorEastAsia"/>
                  <w:sz w:val="18"/>
                  <w:lang w:eastAsia="ko-KR"/>
                </w:rPr>
                <w:t xml:space="preserve">ertical </w:t>
              </w:r>
            </w:ins>
            <w:ins w:id="673" w:author="GREENBLUE" w:date="2024-10-17T15:58:00Z">
              <w:r>
                <w:rPr>
                  <w:rFonts w:eastAsiaTheme="minorEastAsia"/>
                  <w:sz w:val="18"/>
                  <w:lang w:eastAsia="ko-KR"/>
                </w:rPr>
                <w:t>Datum</w:t>
              </w:r>
            </w:ins>
          </w:p>
        </w:tc>
        <w:tc>
          <w:tcPr>
            <w:tcW w:w="1853" w:type="dxa"/>
          </w:tcPr>
          <w:p w14:paraId="6F4772D2" w14:textId="77777777" w:rsidR="00060FA2" w:rsidRDefault="00060FA2" w:rsidP="00060FA2">
            <w:pPr>
              <w:pStyle w:val="TableParagraph"/>
              <w:spacing w:before="0"/>
              <w:ind w:left="196" w:right="196"/>
              <w:rPr>
                <w:ins w:id="674" w:author="GREENBLUE" w:date="2024-10-10T14:29:00Z"/>
                <w:rFonts w:ascii="Times New Roman"/>
                <w:sz w:val="18"/>
              </w:rPr>
            </w:pPr>
          </w:p>
        </w:tc>
        <w:tc>
          <w:tcPr>
            <w:tcW w:w="2410" w:type="dxa"/>
          </w:tcPr>
          <w:p w14:paraId="604914DD" w14:textId="09A3C0DB" w:rsidR="00060FA2" w:rsidRPr="00060FA2" w:rsidRDefault="00060FA2" w:rsidP="00060FA2">
            <w:pPr>
              <w:pStyle w:val="TableParagraph"/>
              <w:numPr>
                <w:ilvl w:val="0"/>
                <w:numId w:val="28"/>
              </w:numPr>
              <w:tabs>
                <w:tab w:val="left" w:pos="250"/>
              </w:tabs>
              <w:ind w:right="196"/>
              <w:rPr>
                <w:ins w:id="675" w:author="GREENBLUE" w:date="2024-10-21T13:05:00Z"/>
                <w:rFonts w:eastAsiaTheme="minorEastAsia"/>
                <w:sz w:val="18"/>
                <w:szCs w:val="18"/>
                <w:lang w:eastAsia="ko-KR"/>
              </w:rPr>
            </w:pPr>
            <w:ins w:id="676" w:author="GREENBLUE" w:date="2024-10-21T13:05:00Z">
              <w:del w:id="677" w:author="박세영" w:date="2024-12-06T14:17:00Z">
                <w:r w:rsidDel="00231E2A">
                  <w:rPr>
                    <w:sz w:val="18"/>
                  </w:rPr>
                  <w:delText>:</w:delText>
                </w:r>
                <w:r w:rsidDel="00231E2A">
                  <w:rPr>
                    <w:spacing w:val="-6"/>
                    <w:sz w:val="18"/>
                  </w:rPr>
                  <w:delText xml:space="preserve"> </w:delText>
                </w:r>
              </w:del>
              <w:r w:rsidRPr="00060FA2">
                <w:rPr>
                  <w:sz w:val="18"/>
                </w:rPr>
                <w:t>Mean Low Water Springs</w:t>
              </w:r>
            </w:ins>
          </w:p>
          <w:p w14:paraId="0AF22F0D" w14:textId="71E98479" w:rsidR="00060FA2" w:rsidRDefault="00060FA2" w:rsidP="00060FA2">
            <w:pPr>
              <w:pStyle w:val="TableParagraph"/>
              <w:numPr>
                <w:ilvl w:val="0"/>
                <w:numId w:val="28"/>
              </w:numPr>
              <w:tabs>
                <w:tab w:val="left" w:pos="250"/>
              </w:tabs>
              <w:ind w:right="196"/>
              <w:rPr>
                <w:ins w:id="678" w:author="GREENBLUE" w:date="2024-10-21T13:05:00Z"/>
                <w:rFonts w:eastAsiaTheme="minorEastAsia"/>
                <w:sz w:val="18"/>
                <w:szCs w:val="18"/>
                <w:lang w:eastAsia="ko-KR"/>
              </w:rPr>
            </w:pPr>
            <w:ins w:id="679" w:author="GREENBLUE" w:date="2024-10-21T13:05:00Z">
              <w:del w:id="680"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r w:rsidRPr="00060FA2">
                <w:rPr>
                  <w:rFonts w:eastAsiaTheme="minorEastAsia"/>
                  <w:sz w:val="18"/>
                  <w:szCs w:val="18"/>
                  <w:lang w:eastAsia="ko-KR"/>
                </w:rPr>
                <w:t>Mean Lower Low Water Springs</w:t>
              </w:r>
            </w:ins>
          </w:p>
          <w:p w14:paraId="0803C198" w14:textId="04F51D42" w:rsidR="00060FA2" w:rsidRPr="00060FA2" w:rsidRDefault="00060FA2" w:rsidP="00060FA2">
            <w:pPr>
              <w:pStyle w:val="TableParagraph"/>
              <w:numPr>
                <w:ilvl w:val="0"/>
                <w:numId w:val="28"/>
              </w:numPr>
              <w:tabs>
                <w:tab w:val="left" w:pos="250"/>
              </w:tabs>
              <w:ind w:right="196"/>
              <w:rPr>
                <w:ins w:id="681" w:author="GREENBLUE" w:date="2024-10-21T13:05:00Z"/>
                <w:rFonts w:eastAsiaTheme="minorEastAsia"/>
                <w:sz w:val="18"/>
                <w:szCs w:val="18"/>
                <w:lang w:eastAsia="ko-KR"/>
              </w:rPr>
            </w:pPr>
            <w:ins w:id="682" w:author="GREENBLUE" w:date="2024-10-21T13:05:00Z">
              <w:r w:rsidRPr="00060FA2">
                <w:rPr>
                  <w:sz w:val="18"/>
                </w:rPr>
                <w:t>Mean Sea Level</w:t>
              </w:r>
            </w:ins>
          </w:p>
          <w:p w14:paraId="615BC84E" w14:textId="67ADEF77" w:rsidR="00060FA2" w:rsidRDefault="00060FA2" w:rsidP="00060FA2">
            <w:pPr>
              <w:pStyle w:val="TableParagraph"/>
              <w:numPr>
                <w:ilvl w:val="0"/>
                <w:numId w:val="28"/>
              </w:numPr>
              <w:tabs>
                <w:tab w:val="left" w:pos="250"/>
              </w:tabs>
              <w:ind w:right="196"/>
              <w:rPr>
                <w:ins w:id="683" w:author="GREENBLUE" w:date="2024-10-21T13:05:00Z"/>
                <w:rFonts w:eastAsiaTheme="minorEastAsia"/>
                <w:sz w:val="18"/>
                <w:szCs w:val="18"/>
                <w:lang w:eastAsia="ko-KR"/>
              </w:rPr>
            </w:pPr>
            <w:ins w:id="684" w:author="GREENBLUE" w:date="2024-10-21T13:05:00Z">
              <w:del w:id="685"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r w:rsidRPr="00060FA2">
                <w:rPr>
                  <w:rFonts w:eastAsiaTheme="minorEastAsia"/>
                  <w:sz w:val="18"/>
                  <w:szCs w:val="18"/>
                  <w:lang w:eastAsia="ko-KR"/>
                </w:rPr>
                <w:t>Lowest Low Water</w:t>
              </w:r>
            </w:ins>
          </w:p>
          <w:p w14:paraId="19203FAA" w14:textId="06E86D65" w:rsidR="00060FA2" w:rsidRPr="00060FA2" w:rsidRDefault="00060FA2" w:rsidP="00060FA2">
            <w:pPr>
              <w:pStyle w:val="TableParagraph"/>
              <w:numPr>
                <w:ilvl w:val="0"/>
                <w:numId w:val="28"/>
              </w:numPr>
              <w:tabs>
                <w:tab w:val="left" w:pos="250"/>
              </w:tabs>
              <w:ind w:right="196"/>
              <w:rPr>
                <w:ins w:id="686" w:author="GREENBLUE" w:date="2024-10-21T13:05:00Z"/>
                <w:rFonts w:eastAsiaTheme="minorEastAsia"/>
                <w:sz w:val="18"/>
                <w:szCs w:val="18"/>
                <w:lang w:eastAsia="ko-KR"/>
              </w:rPr>
            </w:pPr>
            <w:ins w:id="687" w:author="GREENBLUE" w:date="2024-10-21T13:05:00Z">
              <w:r w:rsidRPr="00060FA2">
                <w:rPr>
                  <w:sz w:val="18"/>
                </w:rPr>
                <w:t>Mean Low Water</w:t>
              </w:r>
            </w:ins>
          </w:p>
          <w:p w14:paraId="43C0C2FA" w14:textId="2A37A467" w:rsidR="00060FA2" w:rsidRDefault="00060FA2" w:rsidP="00060FA2">
            <w:pPr>
              <w:pStyle w:val="TableParagraph"/>
              <w:numPr>
                <w:ilvl w:val="0"/>
                <w:numId w:val="28"/>
              </w:numPr>
              <w:tabs>
                <w:tab w:val="left" w:pos="250"/>
              </w:tabs>
              <w:ind w:right="196"/>
              <w:rPr>
                <w:ins w:id="688" w:author="GREENBLUE" w:date="2024-10-21T13:05:00Z"/>
                <w:rFonts w:eastAsiaTheme="minorEastAsia"/>
                <w:sz w:val="18"/>
                <w:szCs w:val="18"/>
                <w:lang w:eastAsia="ko-KR"/>
              </w:rPr>
            </w:pPr>
            <w:ins w:id="689" w:author="GREENBLUE" w:date="2024-10-21T13:05:00Z">
              <w:del w:id="690"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691" w:author="GREENBLUE" w:date="2024-10-21T13:06:00Z">
              <w:r w:rsidRPr="00060FA2">
                <w:rPr>
                  <w:rFonts w:eastAsiaTheme="minorEastAsia"/>
                  <w:sz w:val="18"/>
                  <w:szCs w:val="18"/>
                  <w:lang w:eastAsia="ko-KR"/>
                </w:rPr>
                <w:t>Lowest Low Water Springs</w:t>
              </w:r>
            </w:ins>
          </w:p>
          <w:p w14:paraId="5504CEDB" w14:textId="1548C1B8" w:rsidR="00060FA2" w:rsidRPr="00060FA2" w:rsidRDefault="00060FA2" w:rsidP="00060FA2">
            <w:pPr>
              <w:pStyle w:val="TableParagraph"/>
              <w:numPr>
                <w:ilvl w:val="0"/>
                <w:numId w:val="28"/>
              </w:numPr>
              <w:tabs>
                <w:tab w:val="left" w:pos="250"/>
              </w:tabs>
              <w:ind w:right="196"/>
              <w:rPr>
                <w:ins w:id="692" w:author="GREENBLUE" w:date="2024-10-21T13:05:00Z"/>
                <w:rFonts w:eastAsiaTheme="minorEastAsia"/>
                <w:sz w:val="18"/>
                <w:szCs w:val="18"/>
                <w:lang w:eastAsia="ko-KR"/>
              </w:rPr>
            </w:pPr>
            <w:ins w:id="693" w:author="GREENBLUE" w:date="2024-10-21T13:06:00Z">
              <w:r w:rsidRPr="00060FA2">
                <w:rPr>
                  <w:sz w:val="18"/>
                </w:rPr>
                <w:t>Approximate Mean Low Water Springs</w:t>
              </w:r>
            </w:ins>
          </w:p>
          <w:p w14:paraId="6B95C441" w14:textId="3CCBE097" w:rsidR="00060FA2" w:rsidRDefault="00060FA2" w:rsidP="00060FA2">
            <w:pPr>
              <w:pStyle w:val="TableParagraph"/>
              <w:numPr>
                <w:ilvl w:val="0"/>
                <w:numId w:val="28"/>
              </w:numPr>
              <w:tabs>
                <w:tab w:val="left" w:pos="250"/>
              </w:tabs>
              <w:ind w:right="196"/>
              <w:rPr>
                <w:ins w:id="694" w:author="GREENBLUE" w:date="2024-10-21T13:05:00Z"/>
                <w:rFonts w:eastAsiaTheme="minorEastAsia"/>
                <w:sz w:val="18"/>
                <w:szCs w:val="18"/>
                <w:lang w:eastAsia="ko-KR"/>
              </w:rPr>
            </w:pPr>
            <w:ins w:id="695" w:author="GREENBLUE" w:date="2024-10-21T13:05:00Z">
              <w:del w:id="696"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697" w:author="GREENBLUE" w:date="2024-10-21T13:06:00Z">
              <w:r w:rsidRPr="00060FA2">
                <w:rPr>
                  <w:rFonts w:eastAsiaTheme="minorEastAsia"/>
                  <w:sz w:val="18"/>
                  <w:szCs w:val="18"/>
                  <w:lang w:eastAsia="ko-KR"/>
                </w:rPr>
                <w:t>Indian Spring Low Water</w:t>
              </w:r>
            </w:ins>
          </w:p>
          <w:p w14:paraId="6B96DE55" w14:textId="4E59ED7A" w:rsidR="00060FA2" w:rsidRPr="00060FA2" w:rsidRDefault="00060FA2" w:rsidP="00060FA2">
            <w:pPr>
              <w:pStyle w:val="TableParagraph"/>
              <w:numPr>
                <w:ilvl w:val="0"/>
                <w:numId w:val="28"/>
              </w:numPr>
              <w:tabs>
                <w:tab w:val="left" w:pos="250"/>
              </w:tabs>
              <w:ind w:right="196"/>
              <w:rPr>
                <w:ins w:id="698" w:author="GREENBLUE" w:date="2024-10-21T13:05:00Z"/>
                <w:rFonts w:eastAsiaTheme="minorEastAsia"/>
                <w:sz w:val="18"/>
                <w:szCs w:val="18"/>
                <w:lang w:eastAsia="ko-KR"/>
              </w:rPr>
            </w:pPr>
            <w:ins w:id="699" w:author="GREENBLUE" w:date="2024-10-21T13:06:00Z">
              <w:r w:rsidRPr="00060FA2">
                <w:rPr>
                  <w:sz w:val="18"/>
                </w:rPr>
                <w:t>Low Water Springs</w:t>
              </w:r>
            </w:ins>
          </w:p>
          <w:p w14:paraId="0D1611BA" w14:textId="194C6ADA" w:rsidR="00060FA2" w:rsidRDefault="00060FA2" w:rsidP="00060FA2">
            <w:pPr>
              <w:pStyle w:val="TableParagraph"/>
              <w:numPr>
                <w:ilvl w:val="0"/>
                <w:numId w:val="28"/>
              </w:numPr>
              <w:tabs>
                <w:tab w:val="left" w:pos="250"/>
              </w:tabs>
              <w:ind w:right="196"/>
              <w:rPr>
                <w:ins w:id="700" w:author="GREENBLUE" w:date="2024-10-21T13:05:00Z"/>
                <w:rFonts w:eastAsiaTheme="minorEastAsia"/>
                <w:sz w:val="18"/>
                <w:szCs w:val="18"/>
                <w:lang w:eastAsia="ko-KR"/>
              </w:rPr>
            </w:pPr>
            <w:ins w:id="701" w:author="GREENBLUE" w:date="2024-10-21T13:05:00Z">
              <w:del w:id="702"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03" w:author="GREENBLUE" w:date="2024-10-21T13:06:00Z">
              <w:r w:rsidRPr="00060FA2">
                <w:rPr>
                  <w:rFonts w:eastAsiaTheme="minorEastAsia"/>
                  <w:sz w:val="18"/>
                  <w:szCs w:val="18"/>
                  <w:lang w:eastAsia="ko-KR"/>
                </w:rPr>
                <w:t>Approximate Lowest Astronomical Tide</w:t>
              </w:r>
            </w:ins>
          </w:p>
          <w:p w14:paraId="22B2CF7C" w14:textId="1F293C51" w:rsidR="00060FA2" w:rsidRPr="00060FA2" w:rsidRDefault="00060FA2" w:rsidP="00060FA2">
            <w:pPr>
              <w:pStyle w:val="TableParagraph"/>
              <w:numPr>
                <w:ilvl w:val="0"/>
                <w:numId w:val="28"/>
              </w:numPr>
              <w:tabs>
                <w:tab w:val="left" w:pos="250"/>
              </w:tabs>
              <w:ind w:right="196"/>
              <w:rPr>
                <w:ins w:id="704" w:author="GREENBLUE" w:date="2024-10-21T13:05:00Z"/>
                <w:rFonts w:eastAsiaTheme="minorEastAsia"/>
                <w:sz w:val="18"/>
                <w:szCs w:val="18"/>
                <w:lang w:eastAsia="ko-KR"/>
              </w:rPr>
            </w:pPr>
            <w:ins w:id="705" w:author="GREENBLUE" w:date="2024-10-21T13:06:00Z">
              <w:r w:rsidRPr="00060FA2">
                <w:rPr>
                  <w:sz w:val="18"/>
                </w:rPr>
                <w:t>Nearly Lowest Low Water</w:t>
              </w:r>
            </w:ins>
          </w:p>
          <w:p w14:paraId="2B00E59B" w14:textId="23ABE11F" w:rsidR="00060FA2" w:rsidRDefault="00060FA2" w:rsidP="00060FA2">
            <w:pPr>
              <w:pStyle w:val="TableParagraph"/>
              <w:numPr>
                <w:ilvl w:val="0"/>
                <w:numId w:val="28"/>
              </w:numPr>
              <w:tabs>
                <w:tab w:val="left" w:pos="250"/>
              </w:tabs>
              <w:ind w:right="196"/>
              <w:rPr>
                <w:ins w:id="706" w:author="GREENBLUE" w:date="2024-10-21T13:05:00Z"/>
                <w:rFonts w:eastAsiaTheme="minorEastAsia"/>
                <w:sz w:val="18"/>
                <w:szCs w:val="18"/>
                <w:lang w:eastAsia="ko-KR"/>
              </w:rPr>
            </w:pPr>
            <w:ins w:id="707" w:author="GREENBLUE" w:date="2024-10-21T13:05:00Z">
              <w:del w:id="708"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09" w:author="GREENBLUE" w:date="2024-10-21T13:07:00Z">
              <w:r w:rsidRPr="00060FA2">
                <w:rPr>
                  <w:rFonts w:eastAsiaTheme="minorEastAsia"/>
                  <w:sz w:val="18"/>
                  <w:szCs w:val="18"/>
                  <w:lang w:eastAsia="ko-KR"/>
                </w:rPr>
                <w:t>Mean Lower Low Water</w:t>
              </w:r>
            </w:ins>
          </w:p>
          <w:p w14:paraId="5C753A82" w14:textId="6D61BC04" w:rsidR="00060FA2" w:rsidRPr="00060FA2" w:rsidRDefault="00060FA2" w:rsidP="00060FA2">
            <w:pPr>
              <w:pStyle w:val="TableParagraph"/>
              <w:numPr>
                <w:ilvl w:val="0"/>
                <w:numId w:val="28"/>
              </w:numPr>
              <w:tabs>
                <w:tab w:val="left" w:pos="250"/>
              </w:tabs>
              <w:ind w:right="196"/>
              <w:rPr>
                <w:ins w:id="710" w:author="GREENBLUE" w:date="2024-10-21T13:05:00Z"/>
                <w:rFonts w:eastAsiaTheme="minorEastAsia"/>
                <w:sz w:val="18"/>
                <w:szCs w:val="18"/>
                <w:lang w:eastAsia="ko-KR"/>
              </w:rPr>
            </w:pPr>
            <w:ins w:id="711" w:author="GREENBLUE" w:date="2024-10-21T13:07:00Z">
              <w:r w:rsidRPr="00060FA2">
                <w:rPr>
                  <w:sz w:val="18"/>
                </w:rPr>
                <w:t>Low Water</w:t>
              </w:r>
            </w:ins>
          </w:p>
          <w:p w14:paraId="347AC88D" w14:textId="13E83762" w:rsidR="00060FA2" w:rsidRDefault="00060FA2" w:rsidP="00060FA2">
            <w:pPr>
              <w:pStyle w:val="TableParagraph"/>
              <w:numPr>
                <w:ilvl w:val="0"/>
                <w:numId w:val="28"/>
              </w:numPr>
              <w:tabs>
                <w:tab w:val="left" w:pos="250"/>
              </w:tabs>
              <w:ind w:right="196"/>
              <w:rPr>
                <w:ins w:id="712" w:author="GREENBLUE" w:date="2024-10-21T13:05:00Z"/>
                <w:rFonts w:eastAsiaTheme="minorEastAsia"/>
                <w:sz w:val="18"/>
                <w:szCs w:val="18"/>
                <w:lang w:eastAsia="ko-KR"/>
              </w:rPr>
            </w:pPr>
            <w:ins w:id="713" w:author="GREENBLUE" w:date="2024-10-21T13:05:00Z">
              <w:del w:id="714"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15" w:author="GREENBLUE" w:date="2024-10-21T13:07:00Z">
              <w:r w:rsidRPr="00060FA2">
                <w:rPr>
                  <w:rFonts w:eastAsiaTheme="minorEastAsia"/>
                  <w:sz w:val="18"/>
                  <w:szCs w:val="18"/>
                  <w:lang w:eastAsia="ko-KR"/>
                </w:rPr>
                <w:t>Approximate Mean Low Water</w:t>
              </w:r>
            </w:ins>
          </w:p>
          <w:p w14:paraId="656C9652" w14:textId="5BC340F2" w:rsidR="00060FA2" w:rsidRPr="00060FA2" w:rsidRDefault="00060FA2" w:rsidP="00060FA2">
            <w:pPr>
              <w:pStyle w:val="TableParagraph"/>
              <w:numPr>
                <w:ilvl w:val="0"/>
                <w:numId w:val="28"/>
              </w:numPr>
              <w:tabs>
                <w:tab w:val="left" w:pos="250"/>
              </w:tabs>
              <w:ind w:right="196"/>
              <w:rPr>
                <w:ins w:id="716" w:author="GREENBLUE" w:date="2024-10-21T13:05:00Z"/>
                <w:rFonts w:eastAsiaTheme="minorEastAsia"/>
                <w:sz w:val="18"/>
                <w:szCs w:val="18"/>
                <w:lang w:eastAsia="ko-KR"/>
              </w:rPr>
            </w:pPr>
            <w:ins w:id="717" w:author="GREENBLUE" w:date="2024-10-21T13:07:00Z">
              <w:r w:rsidRPr="00060FA2">
                <w:rPr>
                  <w:sz w:val="18"/>
                </w:rPr>
                <w:t>Approximate Mean Lower Low Water</w:t>
              </w:r>
            </w:ins>
          </w:p>
          <w:p w14:paraId="2633A872" w14:textId="4EA16B44" w:rsidR="00060FA2" w:rsidRDefault="00060FA2" w:rsidP="00060FA2">
            <w:pPr>
              <w:pStyle w:val="TableParagraph"/>
              <w:numPr>
                <w:ilvl w:val="0"/>
                <w:numId w:val="28"/>
              </w:numPr>
              <w:tabs>
                <w:tab w:val="left" w:pos="250"/>
              </w:tabs>
              <w:ind w:right="196"/>
              <w:rPr>
                <w:ins w:id="718" w:author="GREENBLUE" w:date="2024-10-21T13:05:00Z"/>
                <w:rFonts w:eastAsiaTheme="minorEastAsia"/>
                <w:sz w:val="18"/>
                <w:szCs w:val="18"/>
                <w:lang w:eastAsia="ko-KR"/>
              </w:rPr>
            </w:pPr>
            <w:ins w:id="719" w:author="GREENBLUE" w:date="2024-10-21T13:05:00Z">
              <w:del w:id="720"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21" w:author="GREENBLUE" w:date="2024-10-21T13:07:00Z">
              <w:r w:rsidRPr="00060FA2">
                <w:rPr>
                  <w:rFonts w:eastAsiaTheme="minorEastAsia"/>
                  <w:sz w:val="18"/>
                  <w:szCs w:val="18"/>
                  <w:lang w:eastAsia="ko-KR"/>
                </w:rPr>
                <w:t>Mean High Water</w:t>
              </w:r>
            </w:ins>
          </w:p>
          <w:p w14:paraId="26D1DA08" w14:textId="672111FE" w:rsidR="00060FA2" w:rsidRPr="00060FA2" w:rsidRDefault="00060FA2" w:rsidP="00060FA2">
            <w:pPr>
              <w:pStyle w:val="TableParagraph"/>
              <w:numPr>
                <w:ilvl w:val="0"/>
                <w:numId w:val="28"/>
              </w:numPr>
              <w:tabs>
                <w:tab w:val="left" w:pos="250"/>
              </w:tabs>
              <w:ind w:right="196"/>
              <w:rPr>
                <w:ins w:id="722" w:author="GREENBLUE" w:date="2024-10-21T13:05:00Z"/>
                <w:rFonts w:eastAsiaTheme="minorEastAsia"/>
                <w:sz w:val="18"/>
                <w:szCs w:val="18"/>
                <w:lang w:eastAsia="ko-KR"/>
              </w:rPr>
            </w:pPr>
            <w:ins w:id="723" w:author="GREENBLUE" w:date="2024-10-21T13:07:00Z">
              <w:r w:rsidRPr="00060FA2">
                <w:rPr>
                  <w:sz w:val="18"/>
                </w:rPr>
                <w:t>Mean High Water Springs</w:t>
              </w:r>
            </w:ins>
          </w:p>
          <w:p w14:paraId="71C2A8CA" w14:textId="1A50FB56" w:rsidR="00060FA2" w:rsidRDefault="00060FA2" w:rsidP="00060FA2">
            <w:pPr>
              <w:pStyle w:val="TableParagraph"/>
              <w:numPr>
                <w:ilvl w:val="0"/>
                <w:numId w:val="28"/>
              </w:numPr>
              <w:tabs>
                <w:tab w:val="left" w:pos="250"/>
              </w:tabs>
              <w:ind w:right="196"/>
              <w:rPr>
                <w:ins w:id="724" w:author="GREENBLUE" w:date="2024-10-21T13:05:00Z"/>
                <w:rFonts w:eastAsiaTheme="minorEastAsia"/>
                <w:sz w:val="18"/>
                <w:szCs w:val="18"/>
                <w:lang w:eastAsia="ko-KR"/>
              </w:rPr>
            </w:pPr>
            <w:ins w:id="725" w:author="GREENBLUE" w:date="2024-10-21T13:05:00Z">
              <w:del w:id="726"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27" w:author="GREENBLUE" w:date="2024-10-21T13:07:00Z">
              <w:r w:rsidRPr="00060FA2">
                <w:rPr>
                  <w:rFonts w:eastAsiaTheme="minorEastAsia"/>
                  <w:sz w:val="18"/>
                  <w:szCs w:val="18"/>
                  <w:lang w:eastAsia="ko-KR"/>
                </w:rPr>
                <w:t>High Water</w:t>
              </w:r>
            </w:ins>
          </w:p>
          <w:p w14:paraId="53D237DB" w14:textId="7F8D01F5" w:rsidR="00060FA2" w:rsidRPr="00060FA2" w:rsidRDefault="00060FA2" w:rsidP="00060FA2">
            <w:pPr>
              <w:pStyle w:val="TableParagraph"/>
              <w:numPr>
                <w:ilvl w:val="0"/>
                <w:numId w:val="28"/>
              </w:numPr>
              <w:tabs>
                <w:tab w:val="left" w:pos="250"/>
              </w:tabs>
              <w:ind w:right="196"/>
              <w:rPr>
                <w:ins w:id="728" w:author="GREENBLUE" w:date="2024-10-21T13:05:00Z"/>
                <w:rFonts w:eastAsiaTheme="minorEastAsia"/>
                <w:sz w:val="18"/>
                <w:szCs w:val="18"/>
                <w:lang w:eastAsia="ko-KR"/>
              </w:rPr>
            </w:pPr>
            <w:ins w:id="729" w:author="GREENBLUE" w:date="2024-10-21T13:08:00Z">
              <w:r w:rsidRPr="00060FA2">
                <w:rPr>
                  <w:sz w:val="18"/>
                </w:rPr>
                <w:t>Approximate Mean Sea Level</w:t>
              </w:r>
            </w:ins>
          </w:p>
          <w:p w14:paraId="725B7E9E" w14:textId="2FC6D5AE" w:rsidR="00060FA2" w:rsidRDefault="00060FA2" w:rsidP="00060FA2">
            <w:pPr>
              <w:pStyle w:val="TableParagraph"/>
              <w:numPr>
                <w:ilvl w:val="0"/>
                <w:numId w:val="28"/>
              </w:numPr>
              <w:tabs>
                <w:tab w:val="left" w:pos="250"/>
              </w:tabs>
              <w:ind w:right="196"/>
              <w:rPr>
                <w:ins w:id="730" w:author="GREENBLUE" w:date="2024-10-21T13:05:00Z"/>
                <w:rFonts w:eastAsiaTheme="minorEastAsia"/>
                <w:sz w:val="18"/>
                <w:szCs w:val="18"/>
                <w:lang w:eastAsia="ko-KR"/>
              </w:rPr>
            </w:pPr>
            <w:ins w:id="731" w:author="GREENBLUE" w:date="2024-10-21T13:05:00Z">
              <w:del w:id="732"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33" w:author="GREENBLUE" w:date="2024-10-21T13:08:00Z">
              <w:r w:rsidRPr="00060FA2">
                <w:rPr>
                  <w:rFonts w:eastAsiaTheme="minorEastAsia"/>
                  <w:sz w:val="18"/>
                  <w:szCs w:val="18"/>
                  <w:lang w:eastAsia="ko-KR"/>
                </w:rPr>
                <w:t>High Water Springs</w:t>
              </w:r>
            </w:ins>
          </w:p>
          <w:p w14:paraId="3B15575A" w14:textId="20866D6B" w:rsidR="00060FA2" w:rsidRPr="00060FA2" w:rsidRDefault="00060FA2" w:rsidP="00060FA2">
            <w:pPr>
              <w:pStyle w:val="TableParagraph"/>
              <w:numPr>
                <w:ilvl w:val="0"/>
                <w:numId w:val="28"/>
              </w:numPr>
              <w:tabs>
                <w:tab w:val="left" w:pos="250"/>
              </w:tabs>
              <w:ind w:right="196"/>
              <w:rPr>
                <w:ins w:id="734" w:author="GREENBLUE" w:date="2024-10-21T13:05:00Z"/>
                <w:rFonts w:eastAsiaTheme="minorEastAsia"/>
                <w:sz w:val="18"/>
                <w:szCs w:val="18"/>
                <w:lang w:eastAsia="ko-KR"/>
              </w:rPr>
            </w:pPr>
            <w:ins w:id="735" w:author="GREENBLUE" w:date="2024-10-21T13:08:00Z">
              <w:r w:rsidRPr="00060FA2">
                <w:rPr>
                  <w:sz w:val="18"/>
                </w:rPr>
                <w:t>Mean Higher High Water</w:t>
              </w:r>
            </w:ins>
          </w:p>
          <w:p w14:paraId="410184F2" w14:textId="02B213E6" w:rsidR="00060FA2" w:rsidRDefault="00060FA2" w:rsidP="00060FA2">
            <w:pPr>
              <w:pStyle w:val="TableParagraph"/>
              <w:numPr>
                <w:ilvl w:val="0"/>
                <w:numId w:val="28"/>
              </w:numPr>
              <w:tabs>
                <w:tab w:val="left" w:pos="250"/>
              </w:tabs>
              <w:ind w:right="196"/>
              <w:rPr>
                <w:ins w:id="736" w:author="GREENBLUE" w:date="2024-10-21T13:05:00Z"/>
                <w:rFonts w:eastAsiaTheme="minorEastAsia"/>
                <w:sz w:val="18"/>
                <w:szCs w:val="18"/>
                <w:lang w:eastAsia="ko-KR"/>
              </w:rPr>
            </w:pPr>
            <w:ins w:id="737" w:author="GREENBLUE" w:date="2024-10-21T13:05:00Z">
              <w:del w:id="738"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39" w:author="GREENBLUE" w:date="2024-10-21T13:08:00Z">
              <w:r w:rsidRPr="00060FA2">
                <w:rPr>
                  <w:rFonts w:eastAsiaTheme="minorEastAsia"/>
                  <w:sz w:val="18"/>
                  <w:szCs w:val="18"/>
                  <w:lang w:eastAsia="ko-KR"/>
                </w:rPr>
                <w:t>Equinoctial Spring Low Water</w:t>
              </w:r>
            </w:ins>
          </w:p>
          <w:p w14:paraId="72561BCA" w14:textId="05B9ED37" w:rsidR="00060FA2" w:rsidRPr="00060FA2" w:rsidRDefault="00060FA2" w:rsidP="00060FA2">
            <w:pPr>
              <w:pStyle w:val="TableParagraph"/>
              <w:numPr>
                <w:ilvl w:val="0"/>
                <w:numId w:val="28"/>
              </w:numPr>
              <w:tabs>
                <w:tab w:val="left" w:pos="250"/>
              </w:tabs>
              <w:ind w:right="196"/>
              <w:rPr>
                <w:ins w:id="740" w:author="GREENBLUE" w:date="2024-10-21T13:05:00Z"/>
                <w:rFonts w:eastAsiaTheme="minorEastAsia"/>
                <w:sz w:val="18"/>
                <w:szCs w:val="18"/>
                <w:lang w:eastAsia="ko-KR"/>
              </w:rPr>
            </w:pPr>
            <w:ins w:id="741" w:author="GREENBLUE" w:date="2024-10-21T13:08:00Z">
              <w:r w:rsidRPr="00060FA2">
                <w:rPr>
                  <w:sz w:val="18"/>
                </w:rPr>
                <w:t>Lowest Astronomical Tide</w:t>
              </w:r>
            </w:ins>
          </w:p>
          <w:p w14:paraId="37BF579E" w14:textId="75BCBD0D" w:rsidR="00060FA2" w:rsidRDefault="00060FA2" w:rsidP="00060FA2">
            <w:pPr>
              <w:pStyle w:val="TableParagraph"/>
              <w:numPr>
                <w:ilvl w:val="0"/>
                <w:numId w:val="28"/>
              </w:numPr>
              <w:tabs>
                <w:tab w:val="left" w:pos="250"/>
              </w:tabs>
              <w:ind w:right="196"/>
              <w:rPr>
                <w:ins w:id="742" w:author="GREENBLUE" w:date="2024-10-21T13:05:00Z"/>
                <w:rFonts w:eastAsiaTheme="minorEastAsia"/>
                <w:sz w:val="18"/>
                <w:szCs w:val="18"/>
                <w:lang w:eastAsia="ko-KR"/>
              </w:rPr>
            </w:pPr>
            <w:ins w:id="743" w:author="GREENBLUE" w:date="2024-10-21T13:05:00Z">
              <w:del w:id="744"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45" w:author="GREENBLUE" w:date="2024-10-21T13:08:00Z">
              <w:r w:rsidRPr="00060FA2">
                <w:rPr>
                  <w:rFonts w:eastAsiaTheme="minorEastAsia"/>
                  <w:sz w:val="18"/>
                  <w:szCs w:val="18"/>
                  <w:lang w:eastAsia="ko-KR"/>
                </w:rPr>
                <w:t>Local Datum</w:t>
              </w:r>
            </w:ins>
          </w:p>
          <w:p w14:paraId="42910F95" w14:textId="3BF25D1C" w:rsidR="00060FA2" w:rsidRPr="00060FA2" w:rsidRDefault="00060FA2" w:rsidP="00060FA2">
            <w:pPr>
              <w:pStyle w:val="TableParagraph"/>
              <w:numPr>
                <w:ilvl w:val="0"/>
                <w:numId w:val="28"/>
              </w:numPr>
              <w:tabs>
                <w:tab w:val="left" w:pos="250"/>
              </w:tabs>
              <w:ind w:right="196"/>
              <w:rPr>
                <w:ins w:id="746" w:author="GREENBLUE" w:date="2024-10-21T13:05:00Z"/>
                <w:rFonts w:eastAsiaTheme="minorEastAsia"/>
                <w:sz w:val="18"/>
                <w:szCs w:val="18"/>
                <w:lang w:eastAsia="ko-KR"/>
              </w:rPr>
            </w:pPr>
            <w:ins w:id="747" w:author="GREENBLUE" w:date="2024-10-21T13:09:00Z">
              <w:r w:rsidRPr="00060FA2">
                <w:rPr>
                  <w:sz w:val="18"/>
                </w:rPr>
                <w:t>International Great Lakes Datum 1985</w:t>
              </w:r>
            </w:ins>
          </w:p>
          <w:p w14:paraId="64CF8C4D" w14:textId="1B8DD1B6" w:rsidR="00060FA2" w:rsidRDefault="00060FA2" w:rsidP="00060FA2">
            <w:pPr>
              <w:pStyle w:val="TableParagraph"/>
              <w:numPr>
                <w:ilvl w:val="0"/>
                <w:numId w:val="28"/>
              </w:numPr>
              <w:tabs>
                <w:tab w:val="left" w:pos="250"/>
              </w:tabs>
              <w:ind w:right="196"/>
              <w:rPr>
                <w:ins w:id="748" w:author="GREENBLUE" w:date="2024-10-21T13:05:00Z"/>
                <w:rFonts w:eastAsiaTheme="minorEastAsia"/>
                <w:sz w:val="18"/>
                <w:szCs w:val="18"/>
                <w:lang w:eastAsia="ko-KR"/>
              </w:rPr>
            </w:pPr>
            <w:ins w:id="749" w:author="GREENBLUE" w:date="2024-10-21T13:05:00Z">
              <w:del w:id="750"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51" w:author="GREENBLUE" w:date="2024-10-21T13:09:00Z">
              <w:r w:rsidRPr="00060FA2">
                <w:rPr>
                  <w:rFonts w:eastAsiaTheme="minorEastAsia"/>
                  <w:sz w:val="18"/>
                  <w:szCs w:val="18"/>
                  <w:lang w:eastAsia="ko-KR"/>
                </w:rPr>
                <w:t>Mean Water Level</w:t>
              </w:r>
            </w:ins>
          </w:p>
          <w:p w14:paraId="0946529F" w14:textId="032119CF" w:rsidR="00060FA2" w:rsidRPr="00060FA2" w:rsidRDefault="00060FA2" w:rsidP="00060FA2">
            <w:pPr>
              <w:pStyle w:val="TableParagraph"/>
              <w:numPr>
                <w:ilvl w:val="0"/>
                <w:numId w:val="28"/>
              </w:numPr>
              <w:tabs>
                <w:tab w:val="left" w:pos="250"/>
              </w:tabs>
              <w:ind w:right="196"/>
              <w:rPr>
                <w:ins w:id="752" w:author="GREENBLUE" w:date="2024-10-21T13:05:00Z"/>
                <w:rFonts w:eastAsiaTheme="minorEastAsia"/>
                <w:sz w:val="18"/>
                <w:szCs w:val="18"/>
                <w:lang w:eastAsia="ko-KR"/>
              </w:rPr>
            </w:pPr>
            <w:ins w:id="753" w:author="GREENBLUE" w:date="2024-10-21T13:09:00Z">
              <w:r w:rsidRPr="00060FA2">
                <w:rPr>
                  <w:sz w:val="18"/>
                </w:rPr>
                <w:t>Lower Low Water Large Tide</w:t>
              </w:r>
            </w:ins>
          </w:p>
          <w:p w14:paraId="7AA99D8E" w14:textId="64AD9388" w:rsidR="00060FA2" w:rsidRDefault="00060FA2" w:rsidP="00060FA2">
            <w:pPr>
              <w:pStyle w:val="TableParagraph"/>
              <w:numPr>
                <w:ilvl w:val="0"/>
                <w:numId w:val="28"/>
              </w:numPr>
              <w:tabs>
                <w:tab w:val="left" w:pos="250"/>
              </w:tabs>
              <w:ind w:right="196"/>
              <w:rPr>
                <w:ins w:id="754" w:author="GREENBLUE" w:date="2024-10-21T13:05:00Z"/>
                <w:rFonts w:eastAsiaTheme="minorEastAsia"/>
                <w:sz w:val="18"/>
                <w:szCs w:val="18"/>
                <w:lang w:eastAsia="ko-KR"/>
              </w:rPr>
            </w:pPr>
            <w:ins w:id="755" w:author="GREENBLUE" w:date="2024-10-21T13:05:00Z">
              <w:del w:id="756"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57" w:author="GREENBLUE" w:date="2024-10-21T13:09:00Z">
              <w:r w:rsidRPr="00060FA2">
                <w:rPr>
                  <w:rFonts w:eastAsiaTheme="minorEastAsia"/>
                  <w:sz w:val="18"/>
                  <w:szCs w:val="18"/>
                  <w:lang w:eastAsia="ko-KR"/>
                </w:rPr>
                <w:t>Higher High Water Large Tide</w:t>
              </w:r>
            </w:ins>
          </w:p>
          <w:p w14:paraId="580E4121" w14:textId="4E8B5806" w:rsidR="00060FA2" w:rsidRPr="00060FA2" w:rsidRDefault="00060FA2" w:rsidP="00060FA2">
            <w:pPr>
              <w:pStyle w:val="TableParagraph"/>
              <w:numPr>
                <w:ilvl w:val="0"/>
                <w:numId w:val="28"/>
              </w:numPr>
              <w:tabs>
                <w:tab w:val="left" w:pos="250"/>
              </w:tabs>
              <w:ind w:right="196"/>
              <w:rPr>
                <w:ins w:id="758" w:author="GREENBLUE" w:date="2024-10-21T13:05:00Z"/>
                <w:rFonts w:eastAsiaTheme="minorEastAsia"/>
                <w:sz w:val="18"/>
                <w:szCs w:val="18"/>
                <w:lang w:eastAsia="ko-KR"/>
              </w:rPr>
            </w:pPr>
            <w:ins w:id="759" w:author="GREENBLUE" w:date="2024-10-21T13:09:00Z">
              <w:r w:rsidRPr="00060FA2">
                <w:rPr>
                  <w:sz w:val="18"/>
                </w:rPr>
                <w:t xml:space="preserve">Nearly Highest High </w:t>
              </w:r>
              <w:r w:rsidRPr="00060FA2">
                <w:rPr>
                  <w:sz w:val="18"/>
                </w:rPr>
                <w:lastRenderedPageBreak/>
                <w:t>Water</w:t>
              </w:r>
            </w:ins>
          </w:p>
          <w:p w14:paraId="774FF8F2" w14:textId="18DA3746" w:rsidR="00060FA2" w:rsidRDefault="00060FA2" w:rsidP="00060FA2">
            <w:pPr>
              <w:pStyle w:val="TableParagraph"/>
              <w:numPr>
                <w:ilvl w:val="0"/>
                <w:numId w:val="28"/>
              </w:numPr>
              <w:tabs>
                <w:tab w:val="left" w:pos="250"/>
              </w:tabs>
              <w:ind w:right="196"/>
              <w:rPr>
                <w:ins w:id="760" w:author="GREENBLUE" w:date="2024-10-21T13:05:00Z"/>
                <w:rFonts w:eastAsiaTheme="minorEastAsia"/>
                <w:sz w:val="18"/>
                <w:szCs w:val="18"/>
                <w:lang w:eastAsia="ko-KR"/>
              </w:rPr>
            </w:pPr>
            <w:ins w:id="761" w:author="GREENBLUE" w:date="2024-10-21T13:05:00Z">
              <w:del w:id="762"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63" w:author="GREENBLUE" w:date="2024-10-21T13:09:00Z">
              <w:r w:rsidRPr="00060FA2">
                <w:rPr>
                  <w:rFonts w:eastAsiaTheme="minorEastAsia"/>
                  <w:sz w:val="18"/>
                  <w:szCs w:val="18"/>
                  <w:lang w:eastAsia="ko-KR"/>
                </w:rPr>
                <w:t>Highest Astronomical Tide</w:t>
              </w:r>
            </w:ins>
          </w:p>
          <w:p w14:paraId="520E55E6" w14:textId="1D7668D2" w:rsidR="00060FA2" w:rsidRPr="00060FA2" w:rsidRDefault="00060FA2" w:rsidP="00060FA2">
            <w:pPr>
              <w:pStyle w:val="TableParagraph"/>
              <w:numPr>
                <w:ilvl w:val="0"/>
                <w:numId w:val="28"/>
              </w:numPr>
              <w:tabs>
                <w:tab w:val="left" w:pos="250"/>
              </w:tabs>
              <w:ind w:right="196"/>
              <w:rPr>
                <w:ins w:id="764" w:author="GREENBLUE" w:date="2024-10-21T13:05:00Z"/>
                <w:rFonts w:eastAsiaTheme="minorEastAsia"/>
                <w:sz w:val="18"/>
                <w:szCs w:val="18"/>
                <w:lang w:eastAsia="ko-KR"/>
              </w:rPr>
            </w:pPr>
            <w:ins w:id="765" w:author="GREENBLUE" w:date="2024-10-21T13:09:00Z">
              <w:r w:rsidRPr="00060FA2">
                <w:rPr>
                  <w:sz w:val="18"/>
                </w:rPr>
                <w:t>Local Low Water Reference Level</w:t>
              </w:r>
            </w:ins>
          </w:p>
          <w:p w14:paraId="6B68775B" w14:textId="7F73F7A4" w:rsidR="00060FA2" w:rsidRDefault="00060FA2" w:rsidP="00060FA2">
            <w:pPr>
              <w:pStyle w:val="TableParagraph"/>
              <w:numPr>
                <w:ilvl w:val="0"/>
                <w:numId w:val="28"/>
              </w:numPr>
              <w:tabs>
                <w:tab w:val="left" w:pos="250"/>
              </w:tabs>
              <w:ind w:right="196"/>
              <w:rPr>
                <w:ins w:id="766" w:author="GREENBLUE" w:date="2024-10-21T13:05:00Z"/>
                <w:rFonts w:eastAsiaTheme="minorEastAsia"/>
                <w:sz w:val="18"/>
                <w:szCs w:val="18"/>
                <w:lang w:eastAsia="ko-KR"/>
              </w:rPr>
            </w:pPr>
            <w:ins w:id="767" w:author="GREENBLUE" w:date="2024-10-21T13:05:00Z">
              <w:del w:id="768" w:author="박세영" w:date="2024-12-06T14:17: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69" w:author="GREENBLUE" w:date="2024-10-21T13:10:00Z">
              <w:r w:rsidRPr="00060FA2">
                <w:rPr>
                  <w:rFonts w:eastAsiaTheme="minorEastAsia"/>
                  <w:sz w:val="18"/>
                  <w:szCs w:val="18"/>
                  <w:lang w:eastAsia="ko-KR"/>
                </w:rPr>
                <w:t>Local High Water Reference Level</w:t>
              </w:r>
            </w:ins>
          </w:p>
          <w:p w14:paraId="21B7C1A4" w14:textId="0480488B" w:rsidR="00060FA2" w:rsidRPr="00060FA2" w:rsidRDefault="00060FA2" w:rsidP="00060FA2">
            <w:pPr>
              <w:pStyle w:val="TableParagraph"/>
              <w:numPr>
                <w:ilvl w:val="0"/>
                <w:numId w:val="28"/>
              </w:numPr>
              <w:tabs>
                <w:tab w:val="left" w:pos="250"/>
              </w:tabs>
              <w:ind w:right="196"/>
              <w:rPr>
                <w:ins w:id="770" w:author="GREENBLUE" w:date="2024-10-21T13:05:00Z"/>
                <w:rFonts w:eastAsiaTheme="minorEastAsia"/>
                <w:sz w:val="18"/>
                <w:szCs w:val="18"/>
                <w:lang w:eastAsia="ko-KR"/>
              </w:rPr>
            </w:pPr>
            <w:ins w:id="771" w:author="GREENBLUE" w:date="2024-10-21T13:10:00Z">
              <w:r w:rsidRPr="00060FA2">
                <w:rPr>
                  <w:sz w:val="18"/>
                </w:rPr>
                <w:t>Local Mean Water Reference Level</w:t>
              </w:r>
            </w:ins>
          </w:p>
          <w:p w14:paraId="7C08A757" w14:textId="7201B354" w:rsidR="00060FA2" w:rsidRDefault="00060FA2" w:rsidP="00060FA2">
            <w:pPr>
              <w:pStyle w:val="TableParagraph"/>
              <w:numPr>
                <w:ilvl w:val="0"/>
                <w:numId w:val="28"/>
              </w:numPr>
              <w:tabs>
                <w:tab w:val="left" w:pos="250"/>
              </w:tabs>
              <w:ind w:right="196"/>
              <w:rPr>
                <w:ins w:id="772" w:author="GREENBLUE" w:date="2024-10-21T13:05:00Z"/>
                <w:rFonts w:eastAsiaTheme="minorEastAsia"/>
                <w:sz w:val="18"/>
                <w:szCs w:val="18"/>
                <w:lang w:eastAsia="ko-KR"/>
              </w:rPr>
            </w:pPr>
            <w:ins w:id="773" w:author="GREENBLUE" w:date="2024-10-21T13:05:00Z">
              <w:del w:id="774"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75" w:author="GREENBLUE" w:date="2024-10-21T13:10:00Z">
              <w:r w:rsidRPr="00060FA2">
                <w:rPr>
                  <w:rFonts w:eastAsiaTheme="minorEastAsia"/>
                  <w:sz w:val="18"/>
                  <w:szCs w:val="18"/>
                  <w:lang w:eastAsia="ko-KR"/>
                </w:rPr>
                <w:t>Equivalent Height of Water (German GlW)</w:t>
              </w:r>
            </w:ins>
          </w:p>
          <w:p w14:paraId="7308A9A4" w14:textId="62B84AC1" w:rsidR="00060FA2" w:rsidRPr="00060FA2" w:rsidRDefault="00060FA2" w:rsidP="00060FA2">
            <w:pPr>
              <w:pStyle w:val="TableParagraph"/>
              <w:numPr>
                <w:ilvl w:val="0"/>
                <w:numId w:val="28"/>
              </w:numPr>
              <w:tabs>
                <w:tab w:val="left" w:pos="250"/>
              </w:tabs>
              <w:ind w:right="196"/>
              <w:rPr>
                <w:ins w:id="776" w:author="GREENBLUE" w:date="2024-10-21T13:05:00Z"/>
                <w:rFonts w:eastAsiaTheme="minorEastAsia"/>
                <w:sz w:val="18"/>
                <w:szCs w:val="18"/>
                <w:lang w:eastAsia="ko-KR"/>
              </w:rPr>
            </w:pPr>
            <w:ins w:id="777" w:author="GREENBLUE" w:date="2024-10-21T13:10:00Z">
              <w:r w:rsidRPr="00060FA2">
                <w:rPr>
                  <w:sz w:val="18"/>
                </w:rPr>
                <w:t>Highest Shipping Height of Water (German HSW)</w:t>
              </w:r>
            </w:ins>
          </w:p>
          <w:p w14:paraId="0E5C8116" w14:textId="0C9CC290" w:rsidR="00060FA2" w:rsidRDefault="00060FA2" w:rsidP="00060FA2">
            <w:pPr>
              <w:pStyle w:val="TableParagraph"/>
              <w:numPr>
                <w:ilvl w:val="0"/>
                <w:numId w:val="28"/>
              </w:numPr>
              <w:tabs>
                <w:tab w:val="left" w:pos="250"/>
              </w:tabs>
              <w:ind w:right="196"/>
              <w:rPr>
                <w:ins w:id="778" w:author="GREENBLUE" w:date="2024-10-21T13:05:00Z"/>
                <w:rFonts w:eastAsiaTheme="minorEastAsia"/>
                <w:sz w:val="18"/>
                <w:szCs w:val="18"/>
                <w:lang w:eastAsia="ko-KR"/>
              </w:rPr>
            </w:pPr>
            <w:ins w:id="779" w:author="GREENBLUE" w:date="2024-10-21T13:05:00Z">
              <w:del w:id="780"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81" w:author="GREENBLUE" w:date="2024-10-21T13:10:00Z">
              <w:r w:rsidRPr="00060FA2">
                <w:rPr>
                  <w:rFonts w:eastAsiaTheme="minorEastAsia"/>
                  <w:sz w:val="18"/>
                  <w:szCs w:val="18"/>
                  <w:lang w:eastAsia="ko-KR"/>
                </w:rPr>
                <w:t>Reference Low Water Level According to Danube Commission</w:t>
              </w:r>
            </w:ins>
          </w:p>
          <w:p w14:paraId="0DD0E503" w14:textId="442D986C" w:rsidR="00060FA2" w:rsidRPr="00060FA2" w:rsidRDefault="00060FA2" w:rsidP="00060FA2">
            <w:pPr>
              <w:pStyle w:val="TableParagraph"/>
              <w:numPr>
                <w:ilvl w:val="0"/>
                <w:numId w:val="28"/>
              </w:numPr>
              <w:tabs>
                <w:tab w:val="left" w:pos="250"/>
              </w:tabs>
              <w:ind w:right="196"/>
              <w:rPr>
                <w:ins w:id="782" w:author="GREENBLUE" w:date="2024-10-21T13:05:00Z"/>
                <w:rFonts w:eastAsiaTheme="minorEastAsia"/>
                <w:sz w:val="18"/>
                <w:szCs w:val="18"/>
                <w:lang w:eastAsia="ko-KR"/>
              </w:rPr>
            </w:pPr>
            <w:ins w:id="783" w:author="GREENBLUE" w:date="2024-10-21T13:10:00Z">
              <w:r w:rsidRPr="00060FA2">
                <w:rPr>
                  <w:sz w:val="18"/>
                </w:rPr>
                <w:t>Highest Shipping Height of Water According to Danube Commission</w:t>
              </w:r>
            </w:ins>
          </w:p>
          <w:p w14:paraId="16630110" w14:textId="74E0CCCD" w:rsidR="00060FA2" w:rsidRDefault="00060FA2" w:rsidP="00060FA2">
            <w:pPr>
              <w:pStyle w:val="TableParagraph"/>
              <w:numPr>
                <w:ilvl w:val="0"/>
                <w:numId w:val="28"/>
              </w:numPr>
              <w:tabs>
                <w:tab w:val="left" w:pos="250"/>
              </w:tabs>
              <w:ind w:right="196"/>
              <w:rPr>
                <w:ins w:id="784" w:author="GREENBLUE" w:date="2024-10-21T13:05:00Z"/>
                <w:rFonts w:eastAsiaTheme="minorEastAsia"/>
                <w:sz w:val="18"/>
                <w:szCs w:val="18"/>
                <w:lang w:eastAsia="ko-KR"/>
              </w:rPr>
            </w:pPr>
            <w:ins w:id="785" w:author="GREENBLUE" w:date="2024-10-21T13:05:00Z">
              <w:del w:id="786"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87" w:author="GREENBLUE" w:date="2024-10-21T13:10:00Z">
              <w:r w:rsidRPr="00060FA2">
                <w:rPr>
                  <w:rFonts w:eastAsiaTheme="minorEastAsia"/>
                  <w:sz w:val="18"/>
                  <w:szCs w:val="18"/>
                  <w:lang w:eastAsia="ko-KR"/>
                </w:rPr>
                <w:t>Dutch River Low Water Reference Level (OLR)</w:t>
              </w:r>
            </w:ins>
          </w:p>
          <w:p w14:paraId="6F2C7CBB" w14:textId="3F27FDE7" w:rsidR="00060FA2" w:rsidRPr="00060FA2" w:rsidRDefault="00060FA2" w:rsidP="00060FA2">
            <w:pPr>
              <w:pStyle w:val="TableParagraph"/>
              <w:numPr>
                <w:ilvl w:val="0"/>
                <w:numId w:val="28"/>
              </w:numPr>
              <w:tabs>
                <w:tab w:val="left" w:pos="250"/>
              </w:tabs>
              <w:ind w:right="196"/>
              <w:rPr>
                <w:ins w:id="788" w:author="GREENBLUE" w:date="2024-10-21T13:05:00Z"/>
                <w:rFonts w:eastAsiaTheme="minorEastAsia"/>
                <w:sz w:val="18"/>
                <w:szCs w:val="18"/>
                <w:lang w:eastAsia="ko-KR"/>
              </w:rPr>
            </w:pPr>
            <w:ins w:id="789" w:author="GREENBLUE" w:date="2024-10-21T13:10:00Z">
              <w:r w:rsidRPr="00060FA2">
                <w:rPr>
                  <w:sz w:val="18"/>
                </w:rPr>
                <w:t>Russian Project Water Level</w:t>
              </w:r>
            </w:ins>
          </w:p>
          <w:p w14:paraId="51164C7C" w14:textId="6F1DC10B" w:rsidR="00060FA2" w:rsidRDefault="00060FA2" w:rsidP="00060FA2">
            <w:pPr>
              <w:pStyle w:val="TableParagraph"/>
              <w:numPr>
                <w:ilvl w:val="0"/>
                <w:numId w:val="28"/>
              </w:numPr>
              <w:tabs>
                <w:tab w:val="left" w:pos="250"/>
              </w:tabs>
              <w:ind w:right="196"/>
              <w:rPr>
                <w:ins w:id="790" w:author="GREENBLUE" w:date="2024-10-21T13:05:00Z"/>
                <w:rFonts w:eastAsiaTheme="minorEastAsia"/>
                <w:sz w:val="18"/>
                <w:szCs w:val="18"/>
                <w:lang w:eastAsia="ko-KR"/>
              </w:rPr>
            </w:pPr>
            <w:ins w:id="791" w:author="GREENBLUE" w:date="2024-10-21T13:05:00Z">
              <w:del w:id="792"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93" w:author="GREENBLUE" w:date="2024-10-21T13:11:00Z">
              <w:r w:rsidR="00F139BB" w:rsidRPr="00F139BB">
                <w:rPr>
                  <w:rFonts w:eastAsiaTheme="minorEastAsia"/>
                  <w:sz w:val="18"/>
                  <w:szCs w:val="18"/>
                  <w:lang w:eastAsia="ko-KR"/>
                </w:rPr>
                <w:t>Russian Normal Backwater Level</w:t>
              </w:r>
            </w:ins>
          </w:p>
          <w:p w14:paraId="3E12BA1F" w14:textId="3524E443" w:rsidR="00BB4CFE" w:rsidRPr="00F009EA" w:rsidRDefault="00F139BB" w:rsidP="00F009EA">
            <w:pPr>
              <w:pStyle w:val="TableParagraph"/>
              <w:numPr>
                <w:ilvl w:val="0"/>
                <w:numId w:val="28"/>
              </w:numPr>
              <w:tabs>
                <w:tab w:val="left" w:pos="250"/>
              </w:tabs>
              <w:ind w:right="196"/>
              <w:rPr>
                <w:ins w:id="794" w:author="GREENBLUE" w:date="2024-10-21T13:05:00Z"/>
                <w:rFonts w:eastAsiaTheme="minorEastAsia" w:hint="eastAsia"/>
                <w:sz w:val="18"/>
                <w:szCs w:val="18"/>
                <w:lang w:eastAsia="ko-KR"/>
              </w:rPr>
            </w:pPr>
            <w:ins w:id="795" w:author="GREENBLUE" w:date="2024-10-21T13:11:00Z">
              <w:r w:rsidRPr="00F139BB">
                <w:rPr>
                  <w:sz w:val="18"/>
                </w:rPr>
                <w:t>Ohio River Datum</w:t>
              </w:r>
            </w:ins>
          </w:p>
          <w:p w14:paraId="675ACEF0" w14:textId="6383A47A" w:rsidR="00060FA2" w:rsidRDefault="00060FA2" w:rsidP="00F009EA">
            <w:pPr>
              <w:pStyle w:val="TableParagraph"/>
              <w:numPr>
                <w:ilvl w:val="0"/>
                <w:numId w:val="29"/>
              </w:numPr>
              <w:tabs>
                <w:tab w:val="left" w:pos="250"/>
              </w:tabs>
              <w:ind w:right="196"/>
              <w:rPr>
                <w:ins w:id="796" w:author="GREENBLUE" w:date="2024-10-21T13:05:00Z"/>
                <w:rFonts w:eastAsiaTheme="minorEastAsia"/>
                <w:sz w:val="18"/>
                <w:szCs w:val="18"/>
                <w:lang w:eastAsia="ko-KR"/>
              </w:rPr>
            </w:pPr>
            <w:ins w:id="797" w:author="GREENBLUE" w:date="2024-10-21T13:05:00Z">
              <w:del w:id="798"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799" w:author="GREENBLUE" w:date="2024-10-21T13:11:00Z">
              <w:r w:rsidR="00F139BB" w:rsidRPr="00F139BB">
                <w:rPr>
                  <w:rFonts w:eastAsiaTheme="minorEastAsia"/>
                  <w:sz w:val="18"/>
                  <w:szCs w:val="18"/>
                  <w:lang w:eastAsia="ko-KR"/>
                </w:rPr>
                <w:t>Dutch High Water Reference Level</w:t>
              </w:r>
            </w:ins>
          </w:p>
          <w:p w14:paraId="21C1AB86" w14:textId="779060E0" w:rsidR="00060FA2" w:rsidRPr="00060FA2" w:rsidRDefault="00F139BB" w:rsidP="00F009EA">
            <w:pPr>
              <w:pStyle w:val="TableParagraph"/>
              <w:numPr>
                <w:ilvl w:val="0"/>
                <w:numId w:val="29"/>
              </w:numPr>
              <w:tabs>
                <w:tab w:val="left" w:pos="250"/>
              </w:tabs>
              <w:ind w:right="196"/>
              <w:rPr>
                <w:ins w:id="800" w:author="GREENBLUE" w:date="2024-10-21T13:05:00Z"/>
                <w:rFonts w:eastAsiaTheme="minorEastAsia"/>
                <w:sz w:val="18"/>
                <w:szCs w:val="18"/>
                <w:lang w:eastAsia="ko-KR"/>
              </w:rPr>
            </w:pPr>
            <w:ins w:id="801" w:author="GREENBLUE" w:date="2024-10-21T13:11:00Z">
              <w:r w:rsidRPr="00F139BB">
                <w:rPr>
                  <w:sz w:val="18"/>
                </w:rPr>
                <w:t>Baltic Sea Chart Datum 2000</w:t>
              </w:r>
            </w:ins>
          </w:p>
          <w:p w14:paraId="0E1AC2E8" w14:textId="4C49C24C" w:rsidR="00060FA2" w:rsidRDefault="00060FA2" w:rsidP="00F009EA">
            <w:pPr>
              <w:pStyle w:val="TableParagraph"/>
              <w:numPr>
                <w:ilvl w:val="0"/>
                <w:numId w:val="29"/>
              </w:numPr>
              <w:tabs>
                <w:tab w:val="left" w:pos="250"/>
              </w:tabs>
              <w:ind w:right="196"/>
              <w:rPr>
                <w:ins w:id="802" w:author="박세영" w:date="2024-12-06T11:46:00Z"/>
                <w:rFonts w:eastAsiaTheme="minorEastAsia"/>
                <w:sz w:val="18"/>
                <w:szCs w:val="18"/>
                <w:lang w:eastAsia="ko-KR"/>
              </w:rPr>
            </w:pPr>
            <w:ins w:id="803" w:author="GREENBLUE" w:date="2024-10-21T13:05:00Z">
              <w:del w:id="804" w:author="박세영" w:date="2024-12-06T14:18:00Z">
                <w:r w:rsidDel="00231E2A">
                  <w:rPr>
                    <w:rFonts w:eastAsiaTheme="minorEastAsia" w:hint="eastAsia"/>
                    <w:sz w:val="18"/>
                    <w:szCs w:val="18"/>
                    <w:lang w:eastAsia="ko-KR"/>
                  </w:rPr>
                  <w:delText>:</w:delText>
                </w:r>
                <w:r w:rsidDel="00231E2A">
                  <w:rPr>
                    <w:rFonts w:eastAsiaTheme="minorEastAsia"/>
                    <w:sz w:val="18"/>
                    <w:szCs w:val="18"/>
                    <w:lang w:eastAsia="ko-KR"/>
                  </w:rPr>
                  <w:delText xml:space="preserve"> </w:delText>
                </w:r>
              </w:del>
            </w:ins>
            <w:ins w:id="805" w:author="GREENBLUE" w:date="2024-10-21T13:11:00Z">
              <w:r w:rsidR="00F139BB" w:rsidRPr="00F139BB">
                <w:rPr>
                  <w:rFonts w:eastAsiaTheme="minorEastAsia"/>
                  <w:sz w:val="18"/>
                  <w:szCs w:val="18"/>
                  <w:lang w:eastAsia="ko-KR"/>
                </w:rPr>
                <w:t>Dutch Estuary Low Water Reference Level (OLW)</w:t>
              </w:r>
            </w:ins>
          </w:p>
          <w:p w14:paraId="4C327B36" w14:textId="261BE482" w:rsidR="005F233F" w:rsidRDefault="005F233F" w:rsidP="00F009EA">
            <w:pPr>
              <w:pStyle w:val="TableParagraph"/>
              <w:numPr>
                <w:ilvl w:val="0"/>
                <w:numId w:val="29"/>
              </w:numPr>
              <w:tabs>
                <w:tab w:val="left" w:pos="250"/>
              </w:tabs>
              <w:ind w:right="196"/>
              <w:rPr>
                <w:ins w:id="806" w:author="GREENBLUE" w:date="2024-10-21T13:05:00Z"/>
                <w:rFonts w:eastAsiaTheme="minorEastAsia"/>
                <w:sz w:val="18"/>
                <w:szCs w:val="18"/>
                <w:lang w:eastAsia="ko-KR"/>
              </w:rPr>
            </w:pPr>
            <w:ins w:id="807" w:author="박세영" w:date="2024-12-06T11:46:00Z">
              <w:r>
                <w:rPr>
                  <w:rFonts w:eastAsiaTheme="minorEastAsia" w:hint="eastAsia"/>
                  <w:sz w:val="18"/>
                  <w:szCs w:val="18"/>
                  <w:lang w:eastAsia="ko-KR"/>
                </w:rPr>
                <w:t>I</w:t>
              </w:r>
              <w:r>
                <w:rPr>
                  <w:rFonts w:eastAsiaTheme="minorEastAsia"/>
                  <w:sz w:val="18"/>
                  <w:szCs w:val="18"/>
                  <w:lang w:eastAsia="ko-KR"/>
                </w:rPr>
                <w:t>nternational Great</w:t>
              </w:r>
            </w:ins>
            <w:ins w:id="808" w:author="박세영" w:date="2024-12-06T11:47:00Z">
              <w:r>
                <w:rPr>
                  <w:rFonts w:eastAsiaTheme="minorEastAsia"/>
                  <w:sz w:val="18"/>
                  <w:szCs w:val="18"/>
                  <w:lang w:eastAsia="ko-KR"/>
                </w:rPr>
                <w:t xml:space="preserve"> Lakes Datum 2020</w:t>
              </w:r>
            </w:ins>
          </w:p>
          <w:p w14:paraId="5FC91850" w14:textId="77777777" w:rsidR="00060FA2" w:rsidRPr="005F233F" w:rsidRDefault="00F139BB" w:rsidP="00F009EA">
            <w:pPr>
              <w:pStyle w:val="TableParagraph"/>
              <w:numPr>
                <w:ilvl w:val="0"/>
                <w:numId w:val="29"/>
              </w:numPr>
              <w:tabs>
                <w:tab w:val="left" w:pos="250"/>
              </w:tabs>
              <w:ind w:right="196"/>
              <w:rPr>
                <w:ins w:id="809" w:author="박세영" w:date="2024-12-06T11:47:00Z"/>
                <w:rFonts w:eastAsiaTheme="minorEastAsia"/>
                <w:sz w:val="18"/>
                <w:szCs w:val="18"/>
                <w:lang w:eastAsia="ko-KR"/>
              </w:rPr>
            </w:pPr>
            <w:ins w:id="810" w:author="GREENBLUE" w:date="2024-10-21T13:11:00Z">
              <w:r w:rsidRPr="00F139BB">
                <w:rPr>
                  <w:sz w:val="18"/>
                </w:rPr>
                <w:t>Sea Floor</w:t>
              </w:r>
            </w:ins>
          </w:p>
          <w:p w14:paraId="58E0FF01" w14:textId="77777777" w:rsidR="005F233F" w:rsidRDefault="005F233F" w:rsidP="00F009EA">
            <w:pPr>
              <w:pStyle w:val="TableParagraph"/>
              <w:numPr>
                <w:ilvl w:val="0"/>
                <w:numId w:val="29"/>
              </w:numPr>
              <w:tabs>
                <w:tab w:val="left" w:pos="250"/>
              </w:tabs>
              <w:ind w:right="196"/>
              <w:rPr>
                <w:ins w:id="811" w:author="박세영" w:date="2024-12-06T11:47:00Z"/>
                <w:rFonts w:eastAsiaTheme="minorEastAsia"/>
                <w:sz w:val="18"/>
                <w:szCs w:val="18"/>
                <w:lang w:eastAsia="ko-KR"/>
              </w:rPr>
            </w:pPr>
            <w:ins w:id="812" w:author="박세영" w:date="2024-12-06T11:47:00Z">
              <w:r>
                <w:rPr>
                  <w:rFonts w:eastAsiaTheme="minorEastAsia" w:hint="eastAsia"/>
                  <w:sz w:val="18"/>
                  <w:szCs w:val="18"/>
                  <w:lang w:eastAsia="ko-KR"/>
                </w:rPr>
                <w:t>S</w:t>
              </w:r>
              <w:r>
                <w:rPr>
                  <w:rFonts w:eastAsiaTheme="minorEastAsia"/>
                  <w:sz w:val="18"/>
                  <w:szCs w:val="18"/>
                  <w:lang w:eastAsia="ko-KR"/>
                </w:rPr>
                <w:t>ea Surface</w:t>
              </w:r>
            </w:ins>
          </w:p>
          <w:p w14:paraId="230CE1AB" w14:textId="7F86C9E3" w:rsidR="005F233F" w:rsidRPr="00060FA2" w:rsidRDefault="005F233F" w:rsidP="00F009EA">
            <w:pPr>
              <w:pStyle w:val="TableParagraph"/>
              <w:numPr>
                <w:ilvl w:val="0"/>
                <w:numId w:val="29"/>
              </w:numPr>
              <w:tabs>
                <w:tab w:val="left" w:pos="250"/>
              </w:tabs>
              <w:ind w:right="196"/>
              <w:rPr>
                <w:ins w:id="813" w:author="GREENBLUE" w:date="2024-10-10T14:29:00Z"/>
                <w:rFonts w:eastAsiaTheme="minorEastAsia"/>
                <w:sz w:val="18"/>
                <w:szCs w:val="18"/>
                <w:lang w:eastAsia="ko-KR"/>
              </w:rPr>
            </w:pPr>
            <w:ins w:id="814" w:author="박세영" w:date="2024-12-06T11:47:00Z">
              <w:r>
                <w:rPr>
                  <w:rFonts w:eastAsiaTheme="minorEastAsia" w:hint="eastAsia"/>
                  <w:sz w:val="18"/>
                  <w:szCs w:val="18"/>
                  <w:lang w:eastAsia="ko-KR"/>
                </w:rPr>
                <w:t>H</w:t>
              </w:r>
              <w:r>
                <w:rPr>
                  <w:rFonts w:eastAsiaTheme="minorEastAsia"/>
                  <w:sz w:val="18"/>
                  <w:szCs w:val="18"/>
                  <w:lang w:eastAsia="ko-KR"/>
                </w:rPr>
                <w:t>ydrographic Zero</w:t>
              </w:r>
            </w:ins>
          </w:p>
        </w:tc>
        <w:tc>
          <w:tcPr>
            <w:tcW w:w="992" w:type="dxa"/>
          </w:tcPr>
          <w:p w14:paraId="403A2EDE" w14:textId="0A609D68" w:rsidR="00060FA2" w:rsidRDefault="00060FA2" w:rsidP="00060FA2">
            <w:pPr>
              <w:pStyle w:val="TableParagraph"/>
              <w:ind w:left="196" w:right="196"/>
              <w:rPr>
                <w:ins w:id="815" w:author="GREENBLUE" w:date="2024-10-10T14:29:00Z"/>
                <w:rFonts w:eastAsiaTheme="minorEastAsia"/>
                <w:sz w:val="18"/>
                <w:lang w:eastAsia="ko-KR"/>
              </w:rPr>
            </w:pPr>
            <w:ins w:id="816" w:author="GREENBLUE" w:date="2024-10-21T11:16:00Z">
              <w:r>
                <w:rPr>
                  <w:rFonts w:eastAsiaTheme="minorEastAsia"/>
                  <w:sz w:val="18"/>
                  <w:lang w:eastAsia="ko-KR"/>
                </w:rPr>
                <w:lastRenderedPageBreak/>
                <w:t>EN</w:t>
              </w:r>
            </w:ins>
          </w:p>
        </w:tc>
        <w:tc>
          <w:tcPr>
            <w:tcW w:w="1559" w:type="dxa"/>
          </w:tcPr>
          <w:p w14:paraId="1324DB02" w14:textId="25064123" w:rsidR="00060FA2" w:rsidRDefault="00060FA2" w:rsidP="00060FA2">
            <w:pPr>
              <w:pStyle w:val="TableParagraph"/>
              <w:ind w:left="196" w:right="196"/>
              <w:rPr>
                <w:ins w:id="817" w:author="GREENBLUE" w:date="2024-10-10T14:29:00Z"/>
                <w:rFonts w:eastAsiaTheme="minorEastAsia"/>
                <w:sz w:val="18"/>
                <w:lang w:eastAsia="ko-KR"/>
              </w:rPr>
            </w:pPr>
            <w:ins w:id="818" w:author="GREENBLUE" w:date="2024-10-10T14:29:00Z">
              <w:r>
                <w:rPr>
                  <w:rFonts w:eastAsiaTheme="minorEastAsia" w:hint="eastAsia"/>
                  <w:sz w:val="18"/>
                  <w:lang w:eastAsia="ko-KR"/>
                </w:rPr>
                <w:t>0</w:t>
              </w:r>
              <w:r>
                <w:rPr>
                  <w:rFonts w:eastAsiaTheme="minorEastAsia"/>
                  <w:sz w:val="18"/>
                  <w:lang w:eastAsia="ko-KR"/>
                </w:rPr>
                <w:t>, 1</w:t>
              </w:r>
            </w:ins>
          </w:p>
        </w:tc>
      </w:tr>
    </w:tbl>
    <w:p w14:paraId="69CB5B22" w14:textId="77777777" w:rsidR="000346C3" w:rsidRDefault="000346C3">
      <w:pPr>
        <w:ind w:left="196" w:right="196"/>
        <w:rPr>
          <w:ins w:id="819" w:author="GREENBLUE" w:date="2024-10-21T15:46:00Z"/>
          <w:sz w:val="18"/>
        </w:rPr>
      </w:pPr>
    </w:p>
    <w:p w14:paraId="47BB5DAE" w14:textId="77777777" w:rsidR="00AB32E7" w:rsidRDefault="00AB32E7">
      <w:pPr>
        <w:ind w:left="196" w:right="196"/>
        <w:rPr>
          <w:ins w:id="820" w:author="GREENBLUE" w:date="2024-10-21T15:46:00Z"/>
          <w:sz w:val="18"/>
        </w:rPr>
      </w:pPr>
    </w:p>
    <w:p w14:paraId="7A05B2E6" w14:textId="77777777" w:rsidR="00AB32E7" w:rsidRDefault="00AB32E7" w:rsidP="00AB32E7">
      <w:pPr>
        <w:ind w:left="119"/>
        <w:rPr>
          <w:ins w:id="821" w:author="GREENBLUE" w:date="2024-10-21T15:46:00Z"/>
          <w:b/>
          <w:sz w:val="20"/>
        </w:rPr>
      </w:pPr>
      <w:ins w:id="822" w:author="GREENBLUE" w:date="2024-10-21T15:46:00Z">
        <w:r>
          <w:rPr>
            <w:b/>
            <w:sz w:val="20"/>
          </w:rPr>
          <w:t>Feature Bindings:</w:t>
        </w:r>
      </w:ins>
    </w:p>
    <w:p w14:paraId="47AD27D3" w14:textId="77777777" w:rsidR="00AB32E7" w:rsidRDefault="00AB32E7" w:rsidP="00AB32E7">
      <w:pPr>
        <w:pStyle w:val="a3"/>
        <w:ind w:right="220"/>
        <w:rPr>
          <w:ins w:id="823" w:author="GREENBLUE" w:date="2024-10-21T15:46: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AB32E7" w14:paraId="6A83C0B3" w14:textId="77777777" w:rsidTr="006D20AC">
        <w:trPr>
          <w:trHeight w:val="486"/>
          <w:ins w:id="824" w:author="GREENBLUE" w:date="2024-10-21T15:46:00Z"/>
        </w:trPr>
        <w:tc>
          <w:tcPr>
            <w:tcW w:w="776" w:type="dxa"/>
            <w:vMerge w:val="restart"/>
            <w:shd w:val="clear" w:color="auto" w:fill="FFF1CC"/>
          </w:tcPr>
          <w:p w14:paraId="58DDB6AC" w14:textId="77777777" w:rsidR="00AB32E7" w:rsidRDefault="00AB32E7" w:rsidP="006D20AC">
            <w:pPr>
              <w:pStyle w:val="TableParagraph"/>
              <w:spacing w:before="7"/>
              <w:ind w:left="0"/>
              <w:rPr>
                <w:ins w:id="825" w:author="GREENBLUE" w:date="2024-10-21T15:46:00Z"/>
                <w:b/>
                <w:sz w:val="31"/>
              </w:rPr>
            </w:pPr>
          </w:p>
          <w:p w14:paraId="4CB5C956" w14:textId="77777777" w:rsidR="00AB32E7" w:rsidRDefault="00AB32E7" w:rsidP="006D20AC">
            <w:pPr>
              <w:pStyle w:val="TableParagraph"/>
              <w:spacing w:before="0"/>
              <w:rPr>
                <w:ins w:id="826" w:author="GREENBLUE" w:date="2024-10-21T15:46:00Z"/>
                <w:b/>
                <w:sz w:val="20"/>
              </w:rPr>
            </w:pPr>
            <w:ins w:id="827" w:author="GREENBLUE" w:date="2024-10-21T15:46:00Z">
              <w:r>
                <w:rPr>
                  <w:b/>
                  <w:sz w:val="20"/>
                </w:rPr>
                <w:t>Type</w:t>
              </w:r>
            </w:ins>
          </w:p>
        </w:tc>
        <w:tc>
          <w:tcPr>
            <w:tcW w:w="1548" w:type="dxa"/>
            <w:vMerge w:val="restart"/>
            <w:shd w:val="clear" w:color="auto" w:fill="FFF1CC"/>
          </w:tcPr>
          <w:p w14:paraId="74F9D4CF" w14:textId="77777777" w:rsidR="00AB32E7" w:rsidRDefault="00AB32E7" w:rsidP="006D20AC">
            <w:pPr>
              <w:pStyle w:val="TableParagraph"/>
              <w:spacing w:before="9"/>
              <w:ind w:left="0"/>
              <w:rPr>
                <w:ins w:id="828" w:author="GREENBLUE" w:date="2024-10-21T15:46:00Z"/>
                <w:b/>
                <w:sz w:val="20"/>
              </w:rPr>
            </w:pPr>
          </w:p>
          <w:p w14:paraId="2F6610F8" w14:textId="77777777" w:rsidR="00AB32E7" w:rsidRDefault="00AB32E7" w:rsidP="006D20AC">
            <w:pPr>
              <w:pStyle w:val="TableParagraph"/>
              <w:spacing w:before="0" w:line="256" w:lineRule="auto"/>
              <w:ind w:left="97"/>
              <w:rPr>
                <w:ins w:id="829" w:author="GREENBLUE" w:date="2024-10-21T15:46:00Z"/>
                <w:b/>
                <w:sz w:val="20"/>
              </w:rPr>
            </w:pPr>
            <w:ins w:id="830" w:author="GREENBLUE" w:date="2024-10-21T15:46:00Z">
              <w:r>
                <w:rPr>
                  <w:b/>
                  <w:w w:val="95"/>
                  <w:sz w:val="20"/>
                </w:rPr>
                <w:t xml:space="preserve">Association </w:t>
              </w:r>
              <w:r>
                <w:rPr>
                  <w:b/>
                  <w:sz w:val="20"/>
                </w:rPr>
                <w:t>Name</w:t>
              </w:r>
            </w:ins>
          </w:p>
        </w:tc>
        <w:tc>
          <w:tcPr>
            <w:tcW w:w="7744" w:type="dxa"/>
            <w:gridSpan w:val="6"/>
            <w:shd w:val="clear" w:color="auto" w:fill="FFF1CC"/>
          </w:tcPr>
          <w:p w14:paraId="79A5D906" w14:textId="77777777" w:rsidR="00AB32E7" w:rsidRDefault="00AB32E7" w:rsidP="006D20AC">
            <w:pPr>
              <w:pStyle w:val="TableParagraph"/>
              <w:spacing w:before="114"/>
              <w:ind w:left="3008" w:right="3006"/>
              <w:jc w:val="center"/>
              <w:rPr>
                <w:ins w:id="831" w:author="GREENBLUE" w:date="2024-10-21T15:46:00Z"/>
                <w:b/>
                <w:sz w:val="20"/>
              </w:rPr>
            </w:pPr>
            <w:ins w:id="832" w:author="GREENBLUE" w:date="2024-10-21T15:46:00Z">
              <w:r>
                <w:rPr>
                  <w:b/>
                  <w:sz w:val="20"/>
                </w:rPr>
                <w:t>Association Ends</w:t>
              </w:r>
            </w:ins>
          </w:p>
        </w:tc>
      </w:tr>
      <w:tr w:rsidR="00AB32E7" w14:paraId="731884E0" w14:textId="77777777" w:rsidTr="006D20AC">
        <w:trPr>
          <w:trHeight w:val="489"/>
          <w:ins w:id="833" w:author="GREENBLUE" w:date="2024-10-21T15:46:00Z"/>
        </w:trPr>
        <w:tc>
          <w:tcPr>
            <w:tcW w:w="776" w:type="dxa"/>
            <w:vMerge/>
            <w:tcBorders>
              <w:top w:val="nil"/>
            </w:tcBorders>
            <w:shd w:val="clear" w:color="auto" w:fill="FFF1CC"/>
          </w:tcPr>
          <w:p w14:paraId="5B84873D" w14:textId="77777777" w:rsidR="00AB32E7" w:rsidRDefault="00AB32E7" w:rsidP="006D20AC">
            <w:pPr>
              <w:rPr>
                <w:ins w:id="834" w:author="GREENBLUE" w:date="2024-10-21T15:46:00Z"/>
                <w:sz w:val="2"/>
                <w:szCs w:val="2"/>
              </w:rPr>
            </w:pPr>
          </w:p>
        </w:tc>
        <w:tc>
          <w:tcPr>
            <w:tcW w:w="1548" w:type="dxa"/>
            <w:vMerge/>
            <w:tcBorders>
              <w:top w:val="nil"/>
            </w:tcBorders>
            <w:shd w:val="clear" w:color="auto" w:fill="FFF1CC"/>
          </w:tcPr>
          <w:p w14:paraId="064524CD" w14:textId="77777777" w:rsidR="00AB32E7" w:rsidRDefault="00AB32E7" w:rsidP="006D20AC">
            <w:pPr>
              <w:rPr>
                <w:ins w:id="835" w:author="GREENBLUE" w:date="2024-10-21T15:46:00Z"/>
                <w:sz w:val="2"/>
                <w:szCs w:val="2"/>
              </w:rPr>
            </w:pPr>
          </w:p>
        </w:tc>
        <w:tc>
          <w:tcPr>
            <w:tcW w:w="1549" w:type="dxa"/>
            <w:shd w:val="clear" w:color="auto" w:fill="FFF1CC"/>
          </w:tcPr>
          <w:p w14:paraId="25A186B2" w14:textId="77777777" w:rsidR="00AB32E7" w:rsidRDefault="00AB32E7" w:rsidP="006D20AC">
            <w:pPr>
              <w:pStyle w:val="TableParagraph"/>
              <w:spacing w:before="117"/>
              <w:ind w:left="97"/>
              <w:rPr>
                <w:ins w:id="836" w:author="GREENBLUE" w:date="2024-10-21T15:46:00Z"/>
                <w:b/>
                <w:sz w:val="20"/>
              </w:rPr>
            </w:pPr>
            <w:ins w:id="837" w:author="GREENBLUE" w:date="2024-10-21T15:46:00Z">
              <w:r>
                <w:rPr>
                  <w:b/>
                  <w:sz w:val="20"/>
                </w:rPr>
                <w:t>Class</w:t>
              </w:r>
            </w:ins>
          </w:p>
        </w:tc>
        <w:tc>
          <w:tcPr>
            <w:tcW w:w="1548" w:type="dxa"/>
            <w:shd w:val="clear" w:color="auto" w:fill="FFF1CC"/>
          </w:tcPr>
          <w:p w14:paraId="40B9134F" w14:textId="77777777" w:rsidR="00AB32E7" w:rsidRDefault="00AB32E7" w:rsidP="006D20AC">
            <w:pPr>
              <w:pStyle w:val="TableParagraph"/>
              <w:spacing w:before="117"/>
              <w:ind w:left="97"/>
              <w:rPr>
                <w:ins w:id="838" w:author="GREENBLUE" w:date="2024-10-21T15:46:00Z"/>
                <w:b/>
                <w:sz w:val="20"/>
              </w:rPr>
            </w:pPr>
            <w:ins w:id="839" w:author="GREENBLUE" w:date="2024-10-21T15:46:00Z">
              <w:r>
                <w:rPr>
                  <w:b/>
                  <w:sz w:val="20"/>
                </w:rPr>
                <w:t>Role</w:t>
              </w:r>
            </w:ins>
          </w:p>
        </w:tc>
        <w:tc>
          <w:tcPr>
            <w:tcW w:w="773" w:type="dxa"/>
            <w:shd w:val="clear" w:color="auto" w:fill="FFF1CC"/>
          </w:tcPr>
          <w:p w14:paraId="1726A3D4" w14:textId="77777777" w:rsidR="00AB32E7" w:rsidRDefault="00AB32E7" w:rsidP="006D20AC">
            <w:pPr>
              <w:pStyle w:val="TableParagraph"/>
              <w:spacing w:before="117"/>
              <w:ind w:left="97"/>
              <w:rPr>
                <w:ins w:id="840" w:author="GREENBLUE" w:date="2024-10-21T15:46:00Z"/>
                <w:b/>
                <w:sz w:val="20"/>
              </w:rPr>
            </w:pPr>
            <w:ins w:id="841" w:author="GREENBLUE" w:date="2024-10-21T15:46:00Z">
              <w:r>
                <w:rPr>
                  <w:b/>
                  <w:sz w:val="20"/>
                </w:rPr>
                <w:t>Mult</w:t>
              </w:r>
            </w:ins>
          </w:p>
        </w:tc>
        <w:tc>
          <w:tcPr>
            <w:tcW w:w="1548" w:type="dxa"/>
            <w:shd w:val="clear" w:color="auto" w:fill="FFF1CC"/>
          </w:tcPr>
          <w:p w14:paraId="4067C598" w14:textId="77777777" w:rsidR="00AB32E7" w:rsidRDefault="00AB32E7" w:rsidP="006D20AC">
            <w:pPr>
              <w:pStyle w:val="TableParagraph"/>
              <w:spacing w:before="117"/>
              <w:rPr>
                <w:ins w:id="842" w:author="GREENBLUE" w:date="2024-10-21T15:46:00Z"/>
                <w:b/>
                <w:sz w:val="20"/>
              </w:rPr>
            </w:pPr>
            <w:ins w:id="843" w:author="GREENBLUE" w:date="2024-10-21T15:46:00Z">
              <w:r>
                <w:rPr>
                  <w:b/>
                  <w:sz w:val="20"/>
                </w:rPr>
                <w:t>Class</w:t>
              </w:r>
            </w:ins>
          </w:p>
        </w:tc>
        <w:tc>
          <w:tcPr>
            <w:tcW w:w="1551" w:type="dxa"/>
            <w:shd w:val="clear" w:color="auto" w:fill="FFF1CC"/>
          </w:tcPr>
          <w:p w14:paraId="6814404B" w14:textId="77777777" w:rsidR="00AB32E7" w:rsidRDefault="00AB32E7" w:rsidP="006D20AC">
            <w:pPr>
              <w:pStyle w:val="TableParagraph"/>
              <w:spacing w:before="117"/>
              <w:rPr>
                <w:ins w:id="844" w:author="GREENBLUE" w:date="2024-10-21T15:46:00Z"/>
                <w:b/>
                <w:sz w:val="20"/>
              </w:rPr>
            </w:pPr>
            <w:ins w:id="845" w:author="GREENBLUE" w:date="2024-10-21T15:46:00Z">
              <w:r>
                <w:rPr>
                  <w:b/>
                  <w:sz w:val="20"/>
                </w:rPr>
                <w:t>Role</w:t>
              </w:r>
            </w:ins>
          </w:p>
        </w:tc>
        <w:tc>
          <w:tcPr>
            <w:tcW w:w="775" w:type="dxa"/>
            <w:shd w:val="clear" w:color="auto" w:fill="FFF1CC"/>
          </w:tcPr>
          <w:p w14:paraId="6BF3628C" w14:textId="77777777" w:rsidR="00AB32E7" w:rsidRDefault="00AB32E7" w:rsidP="006D20AC">
            <w:pPr>
              <w:pStyle w:val="TableParagraph"/>
              <w:spacing w:before="117"/>
              <w:rPr>
                <w:ins w:id="846" w:author="GREENBLUE" w:date="2024-10-21T15:46:00Z"/>
                <w:b/>
                <w:sz w:val="20"/>
              </w:rPr>
            </w:pPr>
            <w:ins w:id="847" w:author="GREENBLUE" w:date="2024-10-21T15:46:00Z">
              <w:r>
                <w:rPr>
                  <w:b/>
                  <w:sz w:val="20"/>
                </w:rPr>
                <w:t>Mult</w:t>
              </w:r>
            </w:ins>
          </w:p>
        </w:tc>
      </w:tr>
      <w:tr w:rsidR="00AB32E7" w14:paraId="5F48A985" w14:textId="77777777" w:rsidTr="006D20AC">
        <w:trPr>
          <w:trHeight w:val="686"/>
          <w:ins w:id="848" w:author="GREENBLUE" w:date="2024-10-21T15:46:00Z"/>
        </w:trPr>
        <w:tc>
          <w:tcPr>
            <w:tcW w:w="776" w:type="dxa"/>
          </w:tcPr>
          <w:p w14:paraId="0EAE747F" w14:textId="77777777" w:rsidR="00AB32E7" w:rsidRDefault="00AB32E7" w:rsidP="006D20AC">
            <w:pPr>
              <w:pStyle w:val="TableParagraph"/>
              <w:rPr>
                <w:ins w:id="849" w:author="GREENBLUE" w:date="2024-10-21T15:46:00Z"/>
                <w:sz w:val="18"/>
              </w:rPr>
            </w:pPr>
            <w:ins w:id="850" w:author="GREENBLUE" w:date="2024-10-21T15:46:00Z">
              <w:r>
                <w:rPr>
                  <w:sz w:val="18"/>
                </w:rPr>
                <w:t>Assoc</w:t>
              </w:r>
              <w:r>
                <w:rPr>
                  <w:spacing w:val="-47"/>
                  <w:sz w:val="18"/>
                </w:rPr>
                <w:t xml:space="preserve"> </w:t>
              </w:r>
              <w:r>
                <w:rPr>
                  <w:sz w:val="18"/>
                </w:rPr>
                <w:t>iation</w:t>
              </w:r>
            </w:ins>
          </w:p>
        </w:tc>
        <w:tc>
          <w:tcPr>
            <w:tcW w:w="1548" w:type="dxa"/>
          </w:tcPr>
          <w:p w14:paraId="55B7EDFF" w14:textId="6F551893" w:rsidR="00AB32E7" w:rsidRDefault="00AB32E7" w:rsidP="006D20AC">
            <w:pPr>
              <w:pStyle w:val="TableParagraph"/>
              <w:spacing w:line="259" w:lineRule="auto"/>
              <w:ind w:left="97" w:right="500"/>
              <w:rPr>
                <w:ins w:id="851" w:author="GREENBLUE" w:date="2024-10-21T15:46:00Z"/>
                <w:sz w:val="18"/>
              </w:rPr>
            </w:pPr>
            <w:ins w:id="852" w:author="GREENBLUE" w:date="2024-10-21T15:48:00Z">
              <w:r>
                <w:rPr>
                  <w:sz w:val="18"/>
                </w:rPr>
                <w:t>Correlated</w:t>
              </w:r>
            </w:ins>
          </w:p>
        </w:tc>
        <w:tc>
          <w:tcPr>
            <w:tcW w:w="1549" w:type="dxa"/>
          </w:tcPr>
          <w:p w14:paraId="0C3242E1" w14:textId="57730EFB" w:rsidR="00AB32E7" w:rsidRDefault="00AB32E7" w:rsidP="006D20AC">
            <w:pPr>
              <w:pStyle w:val="TableParagraph"/>
              <w:spacing w:before="114"/>
              <w:ind w:left="97"/>
              <w:rPr>
                <w:ins w:id="853" w:author="GREENBLUE" w:date="2024-10-21T15:46:00Z"/>
                <w:b/>
                <w:sz w:val="18"/>
              </w:rPr>
            </w:pPr>
            <w:ins w:id="854" w:author="GREENBLUE" w:date="2024-10-21T15:49:00Z">
              <w:r>
                <w:rPr>
                  <w:b/>
                  <w:sz w:val="18"/>
                </w:rPr>
                <w:t>NavigationalProduct</w:t>
              </w:r>
            </w:ins>
          </w:p>
        </w:tc>
        <w:tc>
          <w:tcPr>
            <w:tcW w:w="1548" w:type="dxa"/>
          </w:tcPr>
          <w:p w14:paraId="7F3C7326" w14:textId="58269267" w:rsidR="00AB32E7" w:rsidRPr="00AB32E7" w:rsidRDefault="00AB32E7" w:rsidP="006D20AC">
            <w:pPr>
              <w:pStyle w:val="TableParagraph"/>
              <w:ind w:left="97"/>
              <w:rPr>
                <w:ins w:id="855" w:author="GREENBLUE" w:date="2024-10-21T15:46:00Z"/>
                <w:rFonts w:eastAsiaTheme="minorEastAsia"/>
                <w:sz w:val="18"/>
                <w:lang w:eastAsia="ko-KR"/>
              </w:rPr>
            </w:pPr>
            <w:ins w:id="856" w:author="GREENBLUE" w:date="2024-10-21T15:50:00Z">
              <w:del w:id="857" w:author="박세영" w:date="2024-11-13T10:57:00Z">
                <w:r w:rsidDel="00DF45FB">
                  <w:rPr>
                    <w:rFonts w:eastAsiaTheme="minorEastAsia" w:hint="eastAsia"/>
                    <w:sz w:val="18"/>
                    <w:lang w:eastAsia="ko-KR"/>
                  </w:rPr>
                  <w:delText>m</w:delText>
                </w:r>
              </w:del>
            </w:ins>
            <w:ins w:id="858" w:author="박세영" w:date="2024-11-13T10:57:00Z">
              <w:r w:rsidR="00DF45FB">
                <w:rPr>
                  <w:rFonts w:eastAsiaTheme="minorEastAsia"/>
                  <w:sz w:val="18"/>
                  <w:lang w:eastAsia="ko-KR"/>
                </w:rPr>
                <w:t>theM</w:t>
              </w:r>
            </w:ins>
            <w:ins w:id="859" w:author="GREENBLUE" w:date="2024-10-21T15:50:00Z">
              <w:r>
                <w:rPr>
                  <w:rFonts w:eastAsiaTheme="minorEastAsia"/>
                  <w:sz w:val="18"/>
                  <w:lang w:eastAsia="ko-KR"/>
                </w:rPr>
                <w:t>ain</w:t>
              </w:r>
            </w:ins>
          </w:p>
        </w:tc>
        <w:tc>
          <w:tcPr>
            <w:tcW w:w="773" w:type="dxa"/>
          </w:tcPr>
          <w:p w14:paraId="4D1A6899" w14:textId="47CBBFF9" w:rsidR="00AB32E7" w:rsidRDefault="004F1052" w:rsidP="006D20AC">
            <w:pPr>
              <w:pStyle w:val="TableParagraph"/>
              <w:ind w:left="97"/>
              <w:rPr>
                <w:ins w:id="860" w:author="GREENBLUE" w:date="2024-10-21T15:46:00Z"/>
                <w:sz w:val="18"/>
              </w:rPr>
            </w:pPr>
            <w:ins w:id="861" w:author="박세영" w:date="2024-11-13T11:25:00Z">
              <w:r>
                <w:rPr>
                  <w:sz w:val="18"/>
                </w:rPr>
                <w:t>0, *</w:t>
              </w:r>
            </w:ins>
            <w:ins w:id="862" w:author="GREENBLUE" w:date="2024-10-21T15:46:00Z">
              <w:del w:id="863" w:author="박세영" w:date="2024-11-13T11:25:00Z">
                <w:r w:rsidR="00AB32E7" w:rsidDel="004F1052">
                  <w:rPr>
                    <w:sz w:val="18"/>
                  </w:rPr>
                  <w:delText>1</w:delText>
                </w:r>
              </w:del>
            </w:ins>
          </w:p>
        </w:tc>
        <w:tc>
          <w:tcPr>
            <w:tcW w:w="1548" w:type="dxa"/>
          </w:tcPr>
          <w:p w14:paraId="092B8FB9" w14:textId="67044735" w:rsidR="00AB32E7" w:rsidRDefault="00AB32E7" w:rsidP="006D20AC">
            <w:pPr>
              <w:pStyle w:val="TableParagraph"/>
              <w:spacing w:before="114"/>
              <w:rPr>
                <w:ins w:id="864" w:author="GREENBLUE" w:date="2024-10-21T15:46:00Z"/>
                <w:b/>
                <w:sz w:val="18"/>
              </w:rPr>
            </w:pPr>
            <w:ins w:id="865" w:author="GREENBLUE" w:date="2024-10-21T15:49:00Z">
              <w:r>
                <w:rPr>
                  <w:b/>
                  <w:sz w:val="18"/>
                </w:rPr>
                <w:t>NavigationalProduct</w:t>
              </w:r>
            </w:ins>
          </w:p>
        </w:tc>
        <w:tc>
          <w:tcPr>
            <w:tcW w:w="1551" w:type="dxa"/>
          </w:tcPr>
          <w:p w14:paraId="67357363" w14:textId="391D489C" w:rsidR="00AB32E7" w:rsidRDefault="00DF45FB" w:rsidP="006D20AC">
            <w:pPr>
              <w:pStyle w:val="TableParagraph"/>
              <w:rPr>
                <w:ins w:id="866" w:author="GREENBLUE" w:date="2024-10-21T15:46:00Z"/>
                <w:sz w:val="18"/>
              </w:rPr>
            </w:pPr>
            <w:ins w:id="867" w:author="박세영" w:date="2024-11-13T10:57:00Z">
              <w:r>
                <w:rPr>
                  <w:sz w:val="18"/>
                </w:rPr>
                <w:t>the</w:t>
              </w:r>
            </w:ins>
            <w:ins w:id="868" w:author="GREENBLUE" w:date="2024-10-21T15:50:00Z">
              <w:del w:id="869" w:author="박세영" w:date="2024-11-13T10:57:00Z">
                <w:r w:rsidR="00AB32E7" w:rsidDel="00DF45FB">
                  <w:rPr>
                    <w:sz w:val="18"/>
                  </w:rPr>
                  <w:delText>p</w:delText>
                </w:r>
              </w:del>
            </w:ins>
            <w:ins w:id="870" w:author="박세영" w:date="2024-11-13T10:57:00Z">
              <w:r>
                <w:rPr>
                  <w:sz w:val="18"/>
                </w:rPr>
                <w:t>P</w:t>
              </w:r>
            </w:ins>
            <w:ins w:id="871" w:author="GREENBLUE" w:date="2024-10-21T15:50:00Z">
              <w:r w:rsidR="00AB32E7">
                <w:rPr>
                  <w:sz w:val="18"/>
                </w:rPr>
                <w:t>anel</w:t>
              </w:r>
            </w:ins>
          </w:p>
        </w:tc>
        <w:tc>
          <w:tcPr>
            <w:tcW w:w="775" w:type="dxa"/>
          </w:tcPr>
          <w:p w14:paraId="08988C3D" w14:textId="77777777" w:rsidR="00AB32E7" w:rsidRDefault="00AB32E7" w:rsidP="006D20AC">
            <w:pPr>
              <w:pStyle w:val="TableParagraph"/>
              <w:spacing w:before="0"/>
              <w:rPr>
                <w:ins w:id="872" w:author="GREENBLUE" w:date="2024-10-21T15:46:00Z"/>
                <w:sz w:val="20"/>
              </w:rPr>
            </w:pPr>
            <w:ins w:id="873" w:author="GREENBLUE" w:date="2024-10-21T15:46:00Z">
              <w:r>
                <w:rPr>
                  <w:sz w:val="18"/>
                </w:rPr>
                <w:t>0,</w:t>
              </w:r>
              <w:r>
                <w:rPr>
                  <w:spacing w:val="-1"/>
                  <w:sz w:val="18"/>
                </w:rPr>
                <w:t xml:space="preserve"> *</w:t>
              </w:r>
            </w:ins>
          </w:p>
        </w:tc>
      </w:tr>
    </w:tbl>
    <w:p w14:paraId="019C375A" w14:textId="77777777" w:rsidR="00AB32E7" w:rsidRDefault="00AB32E7" w:rsidP="00AB32E7">
      <w:pPr>
        <w:ind w:left="196" w:right="196"/>
        <w:rPr>
          <w:ins w:id="874" w:author="GREENBLUE" w:date="2024-10-21T15:46:00Z"/>
        </w:rPr>
      </w:pPr>
    </w:p>
    <w:p w14:paraId="1774845D" w14:textId="33C5D64F" w:rsidR="00AB32E7" w:rsidRDefault="00AB32E7">
      <w:pPr>
        <w:ind w:left="196" w:right="196"/>
        <w:rPr>
          <w:sz w:val="18"/>
        </w:rPr>
        <w:sectPr w:rsidR="00AB32E7" w:rsidSect="008A4F0C">
          <w:pgSz w:w="11910" w:h="16840"/>
          <w:pgMar w:top="998" w:right="697" w:bottom="940" w:left="799" w:header="580" w:footer="740" w:gutter="0"/>
          <w:cols w:space="720"/>
        </w:sectPr>
      </w:pPr>
    </w:p>
    <w:p w14:paraId="6C069AB5" w14:textId="77777777" w:rsidR="000346C3" w:rsidRDefault="000346C3">
      <w:pPr>
        <w:pStyle w:val="a3"/>
        <w:spacing w:before="10"/>
        <w:ind w:right="220"/>
        <w:rPr>
          <w:b w:val="0"/>
          <w:sz w:val="24"/>
        </w:rPr>
      </w:pPr>
    </w:p>
    <w:p w14:paraId="5469F110" w14:textId="2D3A6C17" w:rsidR="000346C3" w:rsidRDefault="00E21CC9">
      <w:pPr>
        <w:pStyle w:val="2"/>
        <w:numPr>
          <w:ilvl w:val="1"/>
          <w:numId w:val="9"/>
        </w:numPr>
        <w:ind w:left="666" w:right="196"/>
      </w:pPr>
      <w:r>
        <w:t xml:space="preserve">Electronic </w:t>
      </w:r>
      <w:r w:rsidR="00854A64">
        <w:t>Product</w:t>
      </w:r>
    </w:p>
    <w:p w14:paraId="7F51CE72" w14:textId="77777777" w:rsidR="000346C3" w:rsidRDefault="000346C3">
      <w:pPr>
        <w:pStyle w:val="a3"/>
        <w:spacing w:before="5"/>
        <w:ind w:right="220"/>
        <w:rPr>
          <w:b w:val="0"/>
          <w:sz w:val="22"/>
        </w:rPr>
      </w:pPr>
    </w:p>
    <w:p w14:paraId="0069F13D" w14:textId="35517CCE" w:rsidR="000346C3" w:rsidRDefault="00E21CC9">
      <w:pPr>
        <w:ind w:left="196" w:right="196"/>
        <w:rPr>
          <w:sz w:val="20"/>
        </w:rPr>
      </w:pPr>
      <w:r>
        <w:rPr>
          <w:b/>
          <w:sz w:val="20"/>
        </w:rPr>
        <w:t xml:space="preserve">Definition: </w:t>
      </w:r>
      <w:r w:rsidR="00854A64">
        <w:rPr>
          <w:bCs/>
          <w:sz w:val="20"/>
        </w:rPr>
        <w:t>Electronic navigation products</w:t>
      </w:r>
      <w:r>
        <w:rPr>
          <w:sz w:val="20"/>
        </w:rPr>
        <w:t>.</w:t>
      </w:r>
    </w:p>
    <w:p w14:paraId="7B587484" w14:textId="77777777" w:rsidR="000346C3" w:rsidRDefault="000346C3">
      <w:pPr>
        <w:pStyle w:val="a3"/>
        <w:spacing w:before="7"/>
        <w:ind w:right="220"/>
        <w:rPr>
          <w:sz w:val="22"/>
        </w:rPr>
      </w:pPr>
    </w:p>
    <w:p w14:paraId="0B7AF779" w14:textId="122DCB7F" w:rsidR="000346C3" w:rsidRDefault="00E21CC9">
      <w:pPr>
        <w:ind w:left="196" w:right="196"/>
        <w:rPr>
          <w:sz w:val="20"/>
        </w:rPr>
      </w:pPr>
      <w:r>
        <w:rPr>
          <w:b/>
          <w:sz w:val="20"/>
        </w:rPr>
        <w:t xml:space="preserve">CamelCase: </w:t>
      </w:r>
      <w:r>
        <w:rPr>
          <w:sz w:val="20"/>
        </w:rPr>
        <w:t>Electronic</w:t>
      </w:r>
      <w:r w:rsidR="00854A64">
        <w:rPr>
          <w:sz w:val="20"/>
        </w:rPr>
        <w:t>Product</w:t>
      </w:r>
    </w:p>
    <w:p w14:paraId="0774A711" w14:textId="77777777" w:rsidR="000346C3" w:rsidRDefault="000346C3">
      <w:pPr>
        <w:pStyle w:val="a3"/>
        <w:spacing w:before="4"/>
        <w:ind w:right="220"/>
        <w:rPr>
          <w:sz w:val="22"/>
        </w:rPr>
      </w:pPr>
    </w:p>
    <w:p w14:paraId="2139DCF1" w14:textId="77777777" w:rsidR="000346C3" w:rsidRPr="003E46EC" w:rsidRDefault="00E21CC9" w:rsidP="003E46EC">
      <w:pPr>
        <w:pStyle w:val="a3"/>
        <w:ind w:right="220"/>
      </w:pPr>
      <w:r w:rsidRPr="003E46EC">
        <w:t>Alias:</w:t>
      </w:r>
    </w:p>
    <w:p w14:paraId="43DDD202" w14:textId="77777777" w:rsidR="000346C3" w:rsidRDefault="000346C3">
      <w:pPr>
        <w:pStyle w:val="a3"/>
        <w:spacing w:before="7"/>
        <w:ind w:right="220"/>
        <w:rPr>
          <w:b w:val="0"/>
          <w:sz w:val="22"/>
        </w:rPr>
      </w:pPr>
    </w:p>
    <w:p w14:paraId="6E2BC49F" w14:textId="2CE12CBD" w:rsidR="006F2163" w:rsidRDefault="00E21CC9">
      <w:pPr>
        <w:spacing w:line="508" w:lineRule="auto"/>
        <w:ind w:left="196" w:right="196"/>
        <w:rPr>
          <w:sz w:val="20"/>
        </w:rPr>
      </w:pPr>
      <w:r>
        <w:rPr>
          <w:b/>
          <w:sz w:val="20"/>
        </w:rPr>
        <w:t xml:space="preserve">Super type: </w:t>
      </w:r>
      <w:r w:rsidR="006F2163" w:rsidRPr="00801538">
        <w:rPr>
          <w:bCs/>
          <w:sz w:val="20"/>
        </w:rPr>
        <w:t>Na</w:t>
      </w:r>
      <w:r w:rsidR="006F2163">
        <w:rPr>
          <w:sz w:val="20"/>
        </w:rPr>
        <w:t>viga</w:t>
      </w:r>
      <w:ins w:id="875" w:author="GREENBLUE" w:date="2024-10-10T10:31:00Z">
        <w:r w:rsidR="00C70CCB">
          <w:rPr>
            <w:sz w:val="20"/>
          </w:rPr>
          <w:t>t</w:t>
        </w:r>
      </w:ins>
      <w:del w:id="876" w:author="GREENBLUE" w:date="2024-10-10T10:31:00Z">
        <w:r w:rsidR="006F2163" w:rsidDel="00C70CCB">
          <w:rPr>
            <w:sz w:val="20"/>
          </w:rPr>
          <w:delText>r</w:delText>
        </w:r>
      </w:del>
      <w:r w:rsidR="006F2163">
        <w:rPr>
          <w:sz w:val="20"/>
        </w:rPr>
        <w:t xml:space="preserve">ionalProduct </w:t>
      </w:r>
    </w:p>
    <w:p w14:paraId="2FCE6301" w14:textId="582DC001" w:rsidR="000346C3" w:rsidRDefault="00E21CC9">
      <w:pPr>
        <w:spacing w:line="508" w:lineRule="auto"/>
        <w:ind w:left="196" w:right="196"/>
        <w:rPr>
          <w:sz w:val="20"/>
        </w:rPr>
      </w:pPr>
      <w:r>
        <w:rPr>
          <w:b/>
          <w:sz w:val="20"/>
        </w:rPr>
        <w:t xml:space="preserve">Feature use type: </w:t>
      </w:r>
      <w:r>
        <w:rPr>
          <w:sz w:val="20"/>
        </w:rPr>
        <w:t xml:space="preserve">geographic </w:t>
      </w:r>
      <w:r>
        <w:rPr>
          <w:b/>
          <w:sz w:val="20"/>
        </w:rPr>
        <w:t xml:space="preserve">Primitive: </w:t>
      </w:r>
      <w:r>
        <w:rPr>
          <w:sz w:val="20"/>
        </w:rPr>
        <w:t>surface</w:t>
      </w:r>
    </w:p>
    <w:p w14:paraId="1BB8F3C2" w14:textId="77777777" w:rsidR="000346C3" w:rsidRDefault="00E21CC9">
      <w:pPr>
        <w:spacing w:before="1"/>
        <w:ind w:left="196" w:right="196"/>
        <w:rPr>
          <w:sz w:val="20"/>
        </w:rPr>
      </w:pPr>
      <w:r>
        <w:rPr>
          <w:b/>
          <w:sz w:val="20"/>
        </w:rPr>
        <w:t xml:space="preserve">Remarks: </w:t>
      </w:r>
      <w:r>
        <w:rPr>
          <w:sz w:val="20"/>
        </w:rPr>
        <w:t>No remarks.</w:t>
      </w:r>
    </w:p>
    <w:p w14:paraId="4BB501BB" w14:textId="77777777" w:rsidR="000346C3" w:rsidRDefault="000346C3">
      <w:pPr>
        <w:pStyle w:val="a3"/>
        <w:ind w:right="220"/>
        <w:rPr>
          <w:sz w:val="22"/>
        </w:rPr>
      </w:pPr>
    </w:p>
    <w:p w14:paraId="7A104649" w14:textId="77777777" w:rsidR="000346C3" w:rsidRDefault="000346C3">
      <w:pPr>
        <w:pStyle w:val="a3"/>
        <w:spacing w:before="10"/>
        <w:ind w:right="220"/>
        <w:rPr>
          <w:sz w:val="31"/>
        </w:rPr>
      </w:pPr>
    </w:p>
    <w:p w14:paraId="5D65592D" w14:textId="77777777" w:rsidR="000346C3" w:rsidRDefault="00E21CC9" w:rsidP="003E46EC">
      <w:pPr>
        <w:pStyle w:val="a3"/>
        <w:ind w:right="220"/>
      </w:pPr>
      <w:r>
        <w:t>Attribute Bindings:</w:t>
      </w:r>
    </w:p>
    <w:p w14:paraId="141AFA87" w14:textId="77777777" w:rsidR="000346C3" w:rsidRDefault="000346C3">
      <w:pPr>
        <w:pStyle w:val="a3"/>
        <w:spacing w:before="9"/>
        <w:ind w:right="220"/>
        <w:rPr>
          <w:b w:val="0"/>
          <w:sz w:val="22"/>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9"/>
        <w:gridCol w:w="1852"/>
        <w:gridCol w:w="2552"/>
        <w:gridCol w:w="992"/>
        <w:gridCol w:w="1559"/>
        <w:tblGridChange w:id="877">
          <w:tblGrid>
            <w:gridCol w:w="3109"/>
            <w:gridCol w:w="1852"/>
            <w:gridCol w:w="2552"/>
            <w:gridCol w:w="992"/>
            <w:gridCol w:w="1559"/>
          </w:tblGrid>
        </w:tblGridChange>
      </w:tblGrid>
      <w:tr w:rsidR="000346C3" w14:paraId="145356D3" w14:textId="77777777" w:rsidTr="00C70CCB">
        <w:trPr>
          <w:trHeight w:val="736"/>
        </w:trPr>
        <w:tc>
          <w:tcPr>
            <w:tcW w:w="3109" w:type="dxa"/>
            <w:shd w:val="clear" w:color="auto" w:fill="FFF1CC"/>
          </w:tcPr>
          <w:p w14:paraId="6A09C516" w14:textId="77777777" w:rsidR="000346C3" w:rsidRDefault="000346C3">
            <w:pPr>
              <w:pStyle w:val="TableParagraph"/>
              <w:spacing w:before="9"/>
              <w:ind w:left="196" w:right="196"/>
              <w:rPr>
                <w:b/>
                <w:sz w:val="20"/>
              </w:rPr>
            </w:pPr>
          </w:p>
          <w:p w14:paraId="13DAD81A" w14:textId="77777777" w:rsidR="000346C3" w:rsidRDefault="00E21CC9">
            <w:pPr>
              <w:pStyle w:val="TableParagraph"/>
              <w:spacing w:before="0"/>
              <w:ind w:left="196" w:right="196"/>
              <w:rPr>
                <w:b/>
                <w:sz w:val="20"/>
              </w:rPr>
            </w:pPr>
            <w:r>
              <w:rPr>
                <w:b/>
                <w:sz w:val="20"/>
              </w:rPr>
              <w:t>S-10x Attribute</w:t>
            </w:r>
          </w:p>
        </w:tc>
        <w:tc>
          <w:tcPr>
            <w:tcW w:w="1852" w:type="dxa"/>
            <w:shd w:val="clear" w:color="auto" w:fill="FFF1CC"/>
          </w:tcPr>
          <w:p w14:paraId="4DA121A1" w14:textId="77777777" w:rsidR="000346C3" w:rsidRDefault="00E21CC9">
            <w:pPr>
              <w:pStyle w:val="TableParagraph"/>
              <w:spacing w:before="114"/>
              <w:ind w:left="196" w:right="196"/>
              <w:rPr>
                <w:b/>
                <w:sz w:val="20"/>
              </w:rPr>
            </w:pPr>
            <w:r>
              <w:rPr>
                <w:b/>
                <w:sz w:val="20"/>
              </w:rPr>
              <w:t>S-57</w:t>
            </w:r>
          </w:p>
          <w:p w14:paraId="39940291" w14:textId="77777777" w:rsidR="000346C3" w:rsidRDefault="00E21CC9">
            <w:pPr>
              <w:pStyle w:val="TableParagraph"/>
              <w:spacing w:before="20"/>
              <w:ind w:left="196" w:right="196"/>
              <w:rPr>
                <w:b/>
                <w:sz w:val="20"/>
              </w:rPr>
            </w:pPr>
            <w:r>
              <w:rPr>
                <w:b/>
                <w:sz w:val="20"/>
              </w:rPr>
              <w:t>Acronym</w:t>
            </w:r>
          </w:p>
        </w:tc>
        <w:tc>
          <w:tcPr>
            <w:tcW w:w="2552" w:type="dxa"/>
            <w:shd w:val="clear" w:color="auto" w:fill="FFF1CC"/>
          </w:tcPr>
          <w:p w14:paraId="7E334FC9" w14:textId="77777777" w:rsidR="000346C3" w:rsidRDefault="00E21CC9">
            <w:pPr>
              <w:pStyle w:val="TableParagraph"/>
              <w:spacing w:before="114" w:line="261" w:lineRule="auto"/>
              <w:ind w:left="196" w:right="196"/>
              <w:rPr>
                <w:b/>
                <w:sz w:val="20"/>
              </w:rPr>
            </w:pPr>
            <w:r>
              <w:rPr>
                <w:b/>
                <w:sz w:val="20"/>
              </w:rPr>
              <w:t>Allowable Encoding Value</w:t>
            </w:r>
          </w:p>
        </w:tc>
        <w:tc>
          <w:tcPr>
            <w:tcW w:w="992" w:type="dxa"/>
            <w:shd w:val="clear" w:color="auto" w:fill="FFF1CC"/>
          </w:tcPr>
          <w:p w14:paraId="1188CD6E" w14:textId="77777777" w:rsidR="000346C3" w:rsidRDefault="000346C3">
            <w:pPr>
              <w:pStyle w:val="TableParagraph"/>
              <w:spacing w:before="9"/>
              <w:ind w:left="196" w:right="196"/>
              <w:rPr>
                <w:b/>
                <w:sz w:val="20"/>
              </w:rPr>
            </w:pPr>
          </w:p>
          <w:p w14:paraId="483DAEBB" w14:textId="77777777" w:rsidR="000346C3" w:rsidRDefault="00E21CC9">
            <w:pPr>
              <w:pStyle w:val="TableParagraph"/>
              <w:spacing w:before="0"/>
              <w:ind w:left="196" w:right="196"/>
              <w:rPr>
                <w:b/>
                <w:sz w:val="20"/>
              </w:rPr>
            </w:pPr>
            <w:r>
              <w:rPr>
                <w:b/>
                <w:sz w:val="20"/>
              </w:rPr>
              <w:t>Type</w:t>
            </w:r>
          </w:p>
        </w:tc>
        <w:tc>
          <w:tcPr>
            <w:tcW w:w="1559" w:type="dxa"/>
            <w:shd w:val="clear" w:color="auto" w:fill="FFF1CC"/>
          </w:tcPr>
          <w:p w14:paraId="01651780" w14:textId="77777777" w:rsidR="000346C3" w:rsidRDefault="000346C3">
            <w:pPr>
              <w:pStyle w:val="TableParagraph"/>
              <w:spacing w:before="9"/>
              <w:ind w:left="196" w:right="196"/>
              <w:rPr>
                <w:b/>
                <w:sz w:val="20"/>
              </w:rPr>
            </w:pPr>
          </w:p>
          <w:p w14:paraId="1E433BA1" w14:textId="77777777" w:rsidR="000346C3" w:rsidRDefault="00E21CC9">
            <w:pPr>
              <w:pStyle w:val="TableParagraph"/>
              <w:spacing w:before="0"/>
              <w:ind w:left="196" w:right="196"/>
              <w:rPr>
                <w:b/>
                <w:sz w:val="20"/>
              </w:rPr>
            </w:pPr>
            <w:r>
              <w:rPr>
                <w:b/>
                <w:sz w:val="20"/>
              </w:rPr>
              <w:t>Multiplicity</w:t>
            </w:r>
          </w:p>
        </w:tc>
      </w:tr>
      <w:tr w:rsidR="003F7F7E" w14:paraId="0D19F953" w14:textId="77777777" w:rsidTr="00C70CCB">
        <w:trPr>
          <w:trHeight w:val="462"/>
        </w:trPr>
        <w:tc>
          <w:tcPr>
            <w:tcW w:w="3109" w:type="dxa"/>
          </w:tcPr>
          <w:p w14:paraId="24126EB5" w14:textId="68967311" w:rsidR="003F7F7E" w:rsidRPr="00801538" w:rsidRDefault="003F7F7E">
            <w:pPr>
              <w:pStyle w:val="TableParagraph"/>
              <w:ind w:left="196" w:right="196"/>
              <w:rPr>
                <w:rFonts w:eastAsiaTheme="minorEastAsia"/>
                <w:sz w:val="18"/>
                <w:lang w:eastAsia="ko-KR"/>
              </w:rPr>
            </w:pPr>
            <w:r>
              <w:rPr>
                <w:rFonts w:eastAsiaTheme="minorEastAsia"/>
                <w:sz w:val="18"/>
                <w:lang w:eastAsia="ko-KR"/>
              </w:rPr>
              <w:t>Compression Flag</w:t>
            </w:r>
          </w:p>
        </w:tc>
        <w:tc>
          <w:tcPr>
            <w:tcW w:w="1852" w:type="dxa"/>
          </w:tcPr>
          <w:p w14:paraId="722DE939" w14:textId="77777777" w:rsidR="003F7F7E" w:rsidRDefault="003F7F7E">
            <w:pPr>
              <w:pStyle w:val="TableParagraph"/>
              <w:spacing w:before="0"/>
              <w:ind w:left="196" w:right="196"/>
              <w:rPr>
                <w:rFonts w:ascii="Times New Roman"/>
                <w:sz w:val="18"/>
              </w:rPr>
            </w:pPr>
          </w:p>
        </w:tc>
        <w:tc>
          <w:tcPr>
            <w:tcW w:w="2552" w:type="dxa"/>
          </w:tcPr>
          <w:p w14:paraId="665916E2" w14:textId="77777777" w:rsidR="003F7F7E" w:rsidRDefault="003F7F7E">
            <w:pPr>
              <w:pStyle w:val="TableParagraph"/>
              <w:spacing w:before="0"/>
              <w:ind w:left="196" w:right="196"/>
              <w:rPr>
                <w:rFonts w:ascii="Times New Roman"/>
                <w:sz w:val="18"/>
              </w:rPr>
            </w:pPr>
          </w:p>
        </w:tc>
        <w:tc>
          <w:tcPr>
            <w:tcW w:w="992" w:type="dxa"/>
          </w:tcPr>
          <w:p w14:paraId="02CFBA97" w14:textId="623FC874" w:rsidR="003F7F7E" w:rsidRPr="00801538" w:rsidRDefault="003F7F7E">
            <w:pPr>
              <w:pStyle w:val="TableParagraph"/>
              <w:ind w:left="196" w:right="196"/>
              <w:rPr>
                <w:rFonts w:eastAsiaTheme="minorEastAsia"/>
                <w:sz w:val="18"/>
                <w:lang w:eastAsia="ko-KR"/>
              </w:rPr>
            </w:pPr>
            <w:r>
              <w:rPr>
                <w:rFonts w:eastAsiaTheme="minorEastAsia"/>
                <w:sz w:val="18"/>
                <w:lang w:eastAsia="ko-KR"/>
              </w:rPr>
              <w:t>BO</w:t>
            </w:r>
          </w:p>
        </w:tc>
        <w:tc>
          <w:tcPr>
            <w:tcW w:w="1559" w:type="dxa"/>
          </w:tcPr>
          <w:p w14:paraId="7635E834" w14:textId="2AFE5A3F" w:rsidR="003F7F7E" w:rsidRPr="00801538" w:rsidRDefault="0027747A">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0346C3" w14:paraId="7CD62155" w14:textId="77777777" w:rsidTr="00C70CCB">
        <w:trPr>
          <w:trHeight w:val="462"/>
        </w:trPr>
        <w:tc>
          <w:tcPr>
            <w:tcW w:w="3109" w:type="dxa"/>
          </w:tcPr>
          <w:p w14:paraId="5C3698A2" w14:textId="77777777" w:rsidR="000346C3" w:rsidRDefault="00E21CC9">
            <w:pPr>
              <w:pStyle w:val="TableParagraph"/>
              <w:ind w:left="196" w:right="196"/>
              <w:rPr>
                <w:sz w:val="18"/>
              </w:rPr>
            </w:pPr>
            <w:r>
              <w:rPr>
                <w:sz w:val="18"/>
              </w:rPr>
              <w:t>Dataset Name</w:t>
            </w:r>
          </w:p>
        </w:tc>
        <w:tc>
          <w:tcPr>
            <w:tcW w:w="1852" w:type="dxa"/>
          </w:tcPr>
          <w:p w14:paraId="358A54FC" w14:textId="77777777" w:rsidR="000346C3" w:rsidRDefault="000346C3">
            <w:pPr>
              <w:pStyle w:val="TableParagraph"/>
              <w:spacing w:before="0"/>
              <w:ind w:left="196" w:right="196"/>
              <w:rPr>
                <w:rFonts w:ascii="Times New Roman"/>
                <w:sz w:val="18"/>
              </w:rPr>
            </w:pPr>
          </w:p>
        </w:tc>
        <w:tc>
          <w:tcPr>
            <w:tcW w:w="2552" w:type="dxa"/>
          </w:tcPr>
          <w:p w14:paraId="16EB0657" w14:textId="77777777" w:rsidR="000346C3" w:rsidRDefault="000346C3">
            <w:pPr>
              <w:pStyle w:val="TableParagraph"/>
              <w:spacing w:before="0"/>
              <w:ind w:left="196" w:right="196"/>
              <w:rPr>
                <w:rFonts w:ascii="Times New Roman"/>
                <w:sz w:val="18"/>
              </w:rPr>
            </w:pPr>
          </w:p>
        </w:tc>
        <w:tc>
          <w:tcPr>
            <w:tcW w:w="992" w:type="dxa"/>
          </w:tcPr>
          <w:p w14:paraId="515EF353" w14:textId="77777777" w:rsidR="000346C3" w:rsidRDefault="00E21CC9">
            <w:pPr>
              <w:pStyle w:val="TableParagraph"/>
              <w:ind w:left="196" w:right="196"/>
              <w:rPr>
                <w:sz w:val="18"/>
              </w:rPr>
            </w:pPr>
            <w:r>
              <w:rPr>
                <w:sz w:val="18"/>
              </w:rPr>
              <w:t>TE</w:t>
            </w:r>
          </w:p>
        </w:tc>
        <w:tc>
          <w:tcPr>
            <w:tcW w:w="1559" w:type="dxa"/>
          </w:tcPr>
          <w:p w14:paraId="42A98813" w14:textId="371255C2" w:rsidR="000346C3" w:rsidRDefault="00E21CC9">
            <w:pPr>
              <w:pStyle w:val="TableParagraph"/>
              <w:ind w:left="196" w:right="196"/>
              <w:rPr>
                <w:sz w:val="18"/>
              </w:rPr>
            </w:pPr>
            <w:r>
              <w:rPr>
                <w:sz w:val="18"/>
              </w:rPr>
              <w:t xml:space="preserve">0, </w:t>
            </w:r>
            <w:r w:rsidR="0027747A">
              <w:rPr>
                <w:sz w:val="18"/>
              </w:rPr>
              <w:t>1</w:t>
            </w:r>
          </w:p>
        </w:tc>
      </w:tr>
      <w:tr w:rsidR="00C70CCB" w14:paraId="79E39BF8"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878"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879" w:author="GREENBLUE" w:date="2024-10-10T10:31:00Z">
            <w:trPr>
              <w:trHeight w:val="462"/>
            </w:trPr>
          </w:trPrChange>
        </w:trPr>
        <w:tc>
          <w:tcPr>
            <w:tcW w:w="3109" w:type="dxa"/>
            <w:tcPrChange w:id="880" w:author="GREENBLUE" w:date="2024-10-10T10:31:00Z">
              <w:tcPr>
                <w:tcW w:w="3109" w:type="dxa"/>
              </w:tcPr>
            </w:tcPrChange>
          </w:tcPr>
          <w:p w14:paraId="0041E15A" w14:textId="19F230D1" w:rsidR="00C70CCB" w:rsidRPr="00801538" w:rsidRDefault="00C70CCB">
            <w:pPr>
              <w:pStyle w:val="TableParagraph"/>
              <w:ind w:left="196" w:right="196"/>
              <w:rPr>
                <w:rFonts w:eastAsiaTheme="minorEastAsia"/>
                <w:sz w:val="18"/>
                <w:lang w:eastAsia="ko-KR"/>
              </w:rPr>
            </w:pPr>
            <w:ins w:id="881" w:author="GREENBLUE" w:date="2024-10-10T10:31:00Z">
              <w:r>
                <w:rPr>
                  <w:rFonts w:eastAsiaTheme="minorEastAsia"/>
                  <w:sz w:val="18"/>
                  <w:lang w:eastAsia="ko-KR"/>
                </w:rPr>
                <w:t>Issue Date</w:t>
              </w:r>
            </w:ins>
            <w:del w:id="882" w:author="GREENBLUE" w:date="2024-10-10T10:31:00Z">
              <w:r w:rsidDel="001E6BAC">
                <w:rPr>
                  <w:rFonts w:eastAsiaTheme="minorEastAsia" w:hint="eastAsia"/>
                  <w:sz w:val="18"/>
                  <w:lang w:eastAsia="ko-KR"/>
                </w:rPr>
                <w:delText>E</w:delText>
              </w:r>
              <w:r w:rsidDel="001E6BAC">
                <w:rPr>
                  <w:rFonts w:eastAsiaTheme="minorEastAsia"/>
                  <w:sz w:val="18"/>
                  <w:lang w:eastAsia="ko-KR"/>
                </w:rPr>
                <w:delText>ncoding Format</w:delText>
              </w:r>
            </w:del>
          </w:p>
        </w:tc>
        <w:tc>
          <w:tcPr>
            <w:tcW w:w="1852" w:type="dxa"/>
            <w:tcPrChange w:id="883" w:author="GREENBLUE" w:date="2024-10-10T10:31:00Z">
              <w:tcPr>
                <w:tcW w:w="1852" w:type="dxa"/>
              </w:tcPr>
            </w:tcPrChange>
          </w:tcPr>
          <w:p w14:paraId="7A6EDC62" w14:textId="77777777" w:rsidR="00C70CCB" w:rsidRDefault="00C70CCB">
            <w:pPr>
              <w:pStyle w:val="TableParagraph"/>
              <w:spacing w:before="0"/>
              <w:ind w:left="196" w:right="196"/>
              <w:rPr>
                <w:rFonts w:ascii="Times New Roman"/>
                <w:sz w:val="18"/>
              </w:rPr>
            </w:pPr>
          </w:p>
        </w:tc>
        <w:tc>
          <w:tcPr>
            <w:tcW w:w="2552" w:type="dxa"/>
            <w:tcPrChange w:id="884" w:author="GREENBLUE" w:date="2024-10-10T10:31:00Z">
              <w:tcPr>
                <w:tcW w:w="2552" w:type="dxa"/>
              </w:tcPr>
            </w:tcPrChange>
          </w:tcPr>
          <w:p w14:paraId="20B2ACB3" w14:textId="45E81D86" w:rsidR="00C70CCB" w:rsidRPr="00801538" w:rsidDel="001E6BAC" w:rsidRDefault="00C70CCB" w:rsidP="00801538">
            <w:pPr>
              <w:pStyle w:val="TableParagraph"/>
              <w:ind w:left="196" w:right="196"/>
              <w:rPr>
                <w:del w:id="885" w:author="GREENBLUE" w:date="2024-10-10T10:31:00Z"/>
                <w:sz w:val="18"/>
                <w:szCs w:val="18"/>
              </w:rPr>
            </w:pPr>
            <w:ins w:id="886" w:author="USER" w:date="2024-03-22T20:24:00Z">
              <w:del w:id="887" w:author="GREENBLUE" w:date="2024-10-10T10:31:00Z">
                <w:r w:rsidDel="001E6BAC">
                  <w:rPr>
                    <w:sz w:val="18"/>
                    <w:szCs w:val="18"/>
                  </w:rPr>
                  <w:delText xml:space="preserve">1 </w:delText>
                </w:r>
                <w:r w:rsidRPr="000225A9" w:rsidDel="001E6BAC">
                  <w:rPr>
                    <w:sz w:val="18"/>
                    <w:szCs w:val="18"/>
                  </w:rPr>
                  <w:delText>:</w:delText>
                </w:r>
                <w:r w:rsidRPr="000225A9" w:rsidDel="001E6BAC">
                  <w:rPr>
                    <w:spacing w:val="-2"/>
                    <w:sz w:val="18"/>
                    <w:szCs w:val="18"/>
                  </w:rPr>
                  <w:delText xml:space="preserve"> </w:delText>
                </w:r>
              </w:del>
            </w:ins>
            <w:del w:id="888" w:author="GREENBLUE" w:date="2024-10-10T10:31:00Z">
              <w:r w:rsidRPr="00801538" w:rsidDel="001E6BAC">
                <w:rPr>
                  <w:sz w:val="18"/>
                  <w:szCs w:val="18"/>
                </w:rPr>
                <w:delText>ISO/IEC 8211</w:delText>
              </w:r>
            </w:del>
          </w:p>
          <w:p w14:paraId="2AC2E311" w14:textId="33639D76" w:rsidR="00C70CCB" w:rsidRPr="00801538" w:rsidDel="001E6BAC" w:rsidRDefault="00C70CCB" w:rsidP="00801538">
            <w:pPr>
              <w:pStyle w:val="TableParagraph"/>
              <w:ind w:left="196" w:right="196"/>
              <w:rPr>
                <w:del w:id="889" w:author="GREENBLUE" w:date="2024-10-10T10:31:00Z"/>
                <w:sz w:val="18"/>
                <w:szCs w:val="18"/>
              </w:rPr>
            </w:pPr>
            <w:ins w:id="890" w:author="USER" w:date="2024-03-22T20:24:00Z">
              <w:del w:id="891" w:author="GREENBLUE" w:date="2024-10-10T10:31:00Z">
                <w:r w:rsidDel="001E6BAC">
                  <w:rPr>
                    <w:sz w:val="18"/>
                    <w:szCs w:val="18"/>
                  </w:rPr>
                  <w:delText xml:space="preserve">2: </w:delText>
                </w:r>
              </w:del>
            </w:ins>
            <w:del w:id="892" w:author="GREENBLUE" w:date="2024-10-10T10:31:00Z">
              <w:r w:rsidRPr="00801538" w:rsidDel="001E6BAC">
                <w:rPr>
                  <w:sz w:val="18"/>
                  <w:szCs w:val="18"/>
                </w:rPr>
                <w:delText>GML</w:delText>
              </w:r>
            </w:del>
          </w:p>
          <w:p w14:paraId="6F550548" w14:textId="139B882A" w:rsidR="00C70CCB" w:rsidRPr="00801538" w:rsidDel="001E6BAC" w:rsidRDefault="00C70CCB" w:rsidP="00801538">
            <w:pPr>
              <w:pStyle w:val="TableParagraph"/>
              <w:ind w:left="196" w:right="196"/>
              <w:rPr>
                <w:del w:id="893" w:author="GREENBLUE" w:date="2024-10-10T10:31:00Z"/>
                <w:sz w:val="18"/>
                <w:szCs w:val="18"/>
              </w:rPr>
            </w:pPr>
            <w:ins w:id="894" w:author="USER" w:date="2024-03-22T20:24:00Z">
              <w:del w:id="895" w:author="GREENBLUE" w:date="2024-10-10T10:31:00Z">
                <w:r w:rsidDel="001E6BAC">
                  <w:rPr>
                    <w:sz w:val="18"/>
                    <w:szCs w:val="18"/>
                  </w:rPr>
                  <w:delText>3:</w:delText>
                </w:r>
              </w:del>
            </w:ins>
            <w:del w:id="896" w:author="GREENBLUE" w:date="2024-10-10T10:31:00Z">
              <w:r w:rsidRPr="00801538" w:rsidDel="001E6BAC">
                <w:rPr>
                  <w:sz w:val="18"/>
                  <w:szCs w:val="18"/>
                </w:rPr>
                <w:delText xml:space="preserve"> HDF5</w:delText>
              </w:r>
            </w:del>
          </w:p>
          <w:p w14:paraId="0A099FA1" w14:textId="771A5FFF" w:rsidR="00C70CCB" w:rsidRPr="00801538" w:rsidRDefault="00C70CCB" w:rsidP="00801538">
            <w:pPr>
              <w:pStyle w:val="TableParagraph"/>
              <w:ind w:left="196" w:right="196"/>
              <w:rPr>
                <w:lang w:eastAsia="ko-KR"/>
              </w:rPr>
            </w:pPr>
            <w:ins w:id="897" w:author="USER" w:date="2024-03-22T20:24:00Z">
              <w:del w:id="898" w:author="GREENBLUE" w:date="2024-10-10T10:31:00Z">
                <w:r w:rsidDel="001E6BAC">
                  <w:rPr>
                    <w:sz w:val="18"/>
                    <w:szCs w:val="18"/>
                  </w:rPr>
                  <w:delText>100:</w:delText>
                </w:r>
              </w:del>
            </w:ins>
            <w:del w:id="899" w:author="GREENBLUE" w:date="2024-10-10T10:31:00Z">
              <w:r w:rsidRPr="00801538" w:rsidDel="001E6BAC">
                <w:rPr>
                  <w:sz w:val="18"/>
                  <w:szCs w:val="18"/>
                </w:rPr>
                <w:delText xml:space="preserve"> undefined</w:delText>
              </w:r>
            </w:del>
          </w:p>
        </w:tc>
        <w:tc>
          <w:tcPr>
            <w:tcW w:w="992" w:type="dxa"/>
            <w:tcPrChange w:id="900" w:author="GREENBLUE" w:date="2024-10-10T10:31:00Z">
              <w:tcPr>
                <w:tcW w:w="992" w:type="dxa"/>
              </w:tcPr>
            </w:tcPrChange>
          </w:tcPr>
          <w:p w14:paraId="2E3DA74D" w14:textId="708FA249" w:rsidR="00C70CCB" w:rsidRPr="00801538" w:rsidRDefault="00C70CCB">
            <w:pPr>
              <w:pStyle w:val="TableParagraph"/>
              <w:ind w:left="196" w:right="196"/>
              <w:rPr>
                <w:rFonts w:eastAsiaTheme="minorEastAsia"/>
                <w:sz w:val="18"/>
                <w:lang w:eastAsia="ko-KR"/>
              </w:rPr>
            </w:pPr>
            <w:ins w:id="901" w:author="GREENBLUE" w:date="2024-10-10T10:31:00Z">
              <w:r w:rsidRPr="00965FA9">
                <w:rPr>
                  <w:rFonts w:eastAsiaTheme="minorEastAsia"/>
                  <w:sz w:val="18"/>
                  <w:lang w:eastAsia="ko-KR"/>
                </w:rPr>
                <w:t>DA</w:t>
              </w:r>
            </w:ins>
            <w:del w:id="902" w:author="GREENBLUE" w:date="2024-10-10T10:31:00Z">
              <w:r w:rsidDel="001E6BAC">
                <w:rPr>
                  <w:rFonts w:eastAsiaTheme="minorEastAsia"/>
                  <w:sz w:val="18"/>
                  <w:lang w:eastAsia="ko-KR"/>
                </w:rPr>
                <w:delText>TE</w:delText>
              </w:r>
            </w:del>
          </w:p>
        </w:tc>
        <w:tc>
          <w:tcPr>
            <w:tcW w:w="1559" w:type="dxa"/>
            <w:tcPrChange w:id="903" w:author="GREENBLUE" w:date="2024-10-10T10:31:00Z">
              <w:tcPr>
                <w:tcW w:w="1559" w:type="dxa"/>
              </w:tcPr>
            </w:tcPrChange>
          </w:tcPr>
          <w:p w14:paraId="0E47F736" w14:textId="7CE85552" w:rsidR="00C70CCB" w:rsidRPr="00801538" w:rsidRDefault="00C70CCB">
            <w:pPr>
              <w:pStyle w:val="TableParagraph"/>
              <w:ind w:left="196" w:right="196"/>
              <w:rPr>
                <w:rFonts w:eastAsiaTheme="minorEastAsia"/>
                <w:sz w:val="18"/>
                <w:lang w:eastAsia="ko-KR"/>
              </w:rPr>
            </w:pPr>
            <w:ins w:id="904" w:author="GREENBLUE" w:date="2024-10-10T10:31:00Z">
              <w:r>
                <w:rPr>
                  <w:rFonts w:eastAsiaTheme="minorEastAsia" w:hint="eastAsia"/>
                  <w:sz w:val="18"/>
                  <w:lang w:eastAsia="ko-KR"/>
                </w:rPr>
                <w:t>1</w:t>
              </w:r>
              <w:r>
                <w:rPr>
                  <w:rFonts w:eastAsiaTheme="minorEastAsia"/>
                  <w:sz w:val="18"/>
                  <w:lang w:eastAsia="ko-KR"/>
                </w:rPr>
                <w:t>, 1</w:t>
              </w:r>
            </w:ins>
            <w:del w:id="905"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5DA11020"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906"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907" w:author="GREENBLUE" w:date="2024-10-10T10:31:00Z">
            <w:trPr>
              <w:trHeight w:val="462"/>
            </w:trPr>
          </w:trPrChange>
        </w:trPr>
        <w:tc>
          <w:tcPr>
            <w:tcW w:w="3109" w:type="dxa"/>
            <w:tcPrChange w:id="908" w:author="GREENBLUE" w:date="2024-10-10T10:31:00Z">
              <w:tcPr>
                <w:tcW w:w="3109" w:type="dxa"/>
              </w:tcPr>
            </w:tcPrChange>
          </w:tcPr>
          <w:p w14:paraId="2F5FB651" w14:textId="36C076E7" w:rsidR="00C70CCB" w:rsidRDefault="00C70CCB">
            <w:pPr>
              <w:pStyle w:val="TableParagraph"/>
              <w:ind w:left="196" w:right="196"/>
              <w:rPr>
                <w:rFonts w:eastAsiaTheme="minorEastAsia"/>
                <w:sz w:val="18"/>
                <w:lang w:eastAsia="ko-KR"/>
              </w:rPr>
            </w:pPr>
            <w:ins w:id="909" w:author="GREENBLUE" w:date="2024-10-10T10:31:00Z">
              <w:r>
                <w:rPr>
                  <w:rFonts w:eastAsiaTheme="minorEastAsia"/>
                  <w:sz w:val="18"/>
                  <w:lang w:eastAsia="ko-KR"/>
                </w:rPr>
                <w:t>Issue Time</w:t>
              </w:r>
            </w:ins>
            <w:del w:id="910" w:author="GREENBLUE" w:date="2024-10-10T10:31:00Z">
              <w:r w:rsidDel="001E6BAC">
                <w:rPr>
                  <w:rFonts w:eastAsiaTheme="minorEastAsia"/>
                  <w:sz w:val="18"/>
                  <w:lang w:eastAsia="ko-KR"/>
                </w:rPr>
                <w:delText>Issue Date</w:delText>
              </w:r>
            </w:del>
          </w:p>
        </w:tc>
        <w:tc>
          <w:tcPr>
            <w:tcW w:w="1852" w:type="dxa"/>
            <w:tcPrChange w:id="911" w:author="GREENBLUE" w:date="2024-10-10T10:31:00Z">
              <w:tcPr>
                <w:tcW w:w="1852" w:type="dxa"/>
              </w:tcPr>
            </w:tcPrChange>
          </w:tcPr>
          <w:p w14:paraId="05E1FB93" w14:textId="77777777" w:rsidR="00C70CCB" w:rsidRDefault="00C70CCB">
            <w:pPr>
              <w:pStyle w:val="TableParagraph"/>
              <w:spacing w:before="0"/>
              <w:ind w:left="196" w:right="196"/>
              <w:rPr>
                <w:rFonts w:ascii="Times New Roman"/>
                <w:sz w:val="18"/>
              </w:rPr>
            </w:pPr>
          </w:p>
        </w:tc>
        <w:tc>
          <w:tcPr>
            <w:tcW w:w="2552" w:type="dxa"/>
            <w:tcPrChange w:id="912" w:author="GREENBLUE" w:date="2024-10-10T10:31:00Z">
              <w:tcPr>
                <w:tcW w:w="2552" w:type="dxa"/>
              </w:tcPr>
            </w:tcPrChange>
          </w:tcPr>
          <w:p w14:paraId="497CE814" w14:textId="77777777" w:rsidR="00C70CCB" w:rsidRDefault="00C70CCB" w:rsidP="003F7F7E">
            <w:pPr>
              <w:pStyle w:val="TableParagraph"/>
              <w:ind w:left="196" w:right="196"/>
              <w:rPr>
                <w:lang w:eastAsia="ko-KR"/>
              </w:rPr>
            </w:pPr>
          </w:p>
        </w:tc>
        <w:tc>
          <w:tcPr>
            <w:tcW w:w="992" w:type="dxa"/>
            <w:tcPrChange w:id="913" w:author="GREENBLUE" w:date="2024-10-10T10:31:00Z">
              <w:tcPr>
                <w:tcW w:w="992" w:type="dxa"/>
              </w:tcPr>
            </w:tcPrChange>
          </w:tcPr>
          <w:p w14:paraId="57E03183" w14:textId="24780EB8" w:rsidR="00C70CCB" w:rsidRPr="00965FA9" w:rsidRDefault="00C70CCB">
            <w:pPr>
              <w:pStyle w:val="TableParagraph"/>
              <w:ind w:left="196" w:right="196"/>
              <w:rPr>
                <w:rFonts w:eastAsiaTheme="minorEastAsia"/>
                <w:sz w:val="18"/>
                <w:lang w:eastAsia="ko-KR"/>
              </w:rPr>
            </w:pPr>
            <w:ins w:id="914" w:author="GREENBLUE" w:date="2024-10-10T10:31:00Z">
              <w:r>
                <w:rPr>
                  <w:rFonts w:eastAsiaTheme="minorEastAsia"/>
                  <w:sz w:val="18"/>
                  <w:lang w:eastAsia="ko-KR"/>
                </w:rPr>
                <w:t>TI</w:t>
              </w:r>
              <w:r w:rsidDel="003E4724">
                <w:rPr>
                  <w:rFonts w:eastAsiaTheme="minorEastAsia" w:hint="eastAsia"/>
                  <w:sz w:val="18"/>
                  <w:lang w:eastAsia="ko-KR"/>
                </w:rPr>
                <w:t>D</w:t>
              </w:r>
              <w:r w:rsidDel="003E4724">
                <w:rPr>
                  <w:rFonts w:eastAsiaTheme="minorEastAsia"/>
                  <w:sz w:val="18"/>
                  <w:lang w:eastAsia="ko-KR"/>
                </w:rPr>
                <w:t>T</w:t>
              </w:r>
            </w:ins>
            <w:del w:id="915" w:author="GREENBLUE" w:date="2024-10-10T10:31:00Z">
              <w:r w:rsidRPr="00965FA9" w:rsidDel="001E6BAC">
                <w:rPr>
                  <w:rFonts w:eastAsiaTheme="minorEastAsia"/>
                  <w:sz w:val="18"/>
                  <w:lang w:eastAsia="ko-KR"/>
                </w:rPr>
                <w:delText>DA</w:delText>
              </w:r>
            </w:del>
          </w:p>
        </w:tc>
        <w:tc>
          <w:tcPr>
            <w:tcW w:w="1559" w:type="dxa"/>
            <w:tcPrChange w:id="916" w:author="GREENBLUE" w:date="2024-10-10T10:31:00Z">
              <w:tcPr>
                <w:tcW w:w="1559" w:type="dxa"/>
              </w:tcPr>
            </w:tcPrChange>
          </w:tcPr>
          <w:p w14:paraId="4ED85E28" w14:textId="44DB1EC6" w:rsidR="00C70CCB" w:rsidRPr="00801538" w:rsidRDefault="00C70CCB">
            <w:pPr>
              <w:pStyle w:val="TableParagraph"/>
              <w:ind w:left="196" w:right="196"/>
              <w:rPr>
                <w:rFonts w:eastAsiaTheme="minorEastAsia"/>
                <w:sz w:val="18"/>
                <w:lang w:eastAsia="ko-KR"/>
              </w:rPr>
            </w:pPr>
            <w:ins w:id="917" w:author="GREENBLUE" w:date="2024-10-10T10:31:00Z">
              <w:r>
                <w:rPr>
                  <w:rFonts w:eastAsiaTheme="minorEastAsia" w:hint="eastAsia"/>
                  <w:sz w:val="18"/>
                  <w:lang w:eastAsia="ko-KR"/>
                </w:rPr>
                <w:t>0</w:t>
              </w:r>
              <w:r>
                <w:rPr>
                  <w:rFonts w:eastAsiaTheme="minorEastAsia"/>
                  <w:sz w:val="18"/>
                  <w:lang w:eastAsia="ko-KR"/>
                </w:rPr>
                <w:t>, 1</w:t>
              </w:r>
            </w:ins>
            <w:del w:id="918"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54A6B870"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919"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2"/>
          <w:trPrChange w:id="920" w:author="GREENBLUE" w:date="2024-10-10T10:31:00Z">
            <w:trPr>
              <w:trHeight w:val="462"/>
            </w:trPr>
          </w:trPrChange>
        </w:trPr>
        <w:tc>
          <w:tcPr>
            <w:tcW w:w="3109" w:type="dxa"/>
            <w:tcPrChange w:id="921" w:author="GREENBLUE" w:date="2024-10-10T10:31:00Z">
              <w:tcPr>
                <w:tcW w:w="3109" w:type="dxa"/>
              </w:tcPr>
            </w:tcPrChange>
          </w:tcPr>
          <w:p w14:paraId="0DFC8438" w14:textId="02C17CC4" w:rsidR="00C70CCB" w:rsidRDefault="00C70CCB">
            <w:pPr>
              <w:pStyle w:val="TableParagraph"/>
              <w:ind w:left="196" w:right="196"/>
              <w:rPr>
                <w:rFonts w:eastAsiaTheme="minorEastAsia"/>
                <w:sz w:val="18"/>
                <w:lang w:eastAsia="ko-KR"/>
              </w:rPr>
            </w:pPr>
            <w:ins w:id="922" w:author="GREENBLUE" w:date="2024-10-10T10:31:00Z">
              <w:r>
                <w:rPr>
                  <w:sz w:val="18"/>
                </w:rPr>
                <w:t>Type Of Product Format</w:t>
              </w:r>
            </w:ins>
            <w:del w:id="923" w:author="GREENBLUE" w:date="2024-10-10T10:31:00Z">
              <w:r w:rsidDel="001E6BAC">
                <w:rPr>
                  <w:rFonts w:eastAsiaTheme="minorEastAsia"/>
                  <w:sz w:val="18"/>
                  <w:lang w:eastAsia="ko-KR"/>
                </w:rPr>
                <w:delText>Issue Time</w:delText>
              </w:r>
            </w:del>
          </w:p>
        </w:tc>
        <w:tc>
          <w:tcPr>
            <w:tcW w:w="1852" w:type="dxa"/>
            <w:tcPrChange w:id="924" w:author="GREENBLUE" w:date="2024-10-10T10:31:00Z">
              <w:tcPr>
                <w:tcW w:w="1852" w:type="dxa"/>
              </w:tcPr>
            </w:tcPrChange>
          </w:tcPr>
          <w:p w14:paraId="2B690FF1" w14:textId="53DC1802" w:rsidR="00C70CCB" w:rsidRDefault="00C70CCB">
            <w:pPr>
              <w:pStyle w:val="TableParagraph"/>
              <w:spacing w:before="0"/>
              <w:ind w:left="196" w:right="196"/>
              <w:rPr>
                <w:rFonts w:ascii="Times New Roman"/>
                <w:sz w:val="18"/>
              </w:rPr>
            </w:pPr>
            <w:ins w:id="925" w:author="GREENBLUE" w:date="2024-10-10T10:31:00Z">
              <w:r>
                <w:rPr>
                  <w:sz w:val="18"/>
                </w:rPr>
                <w:t>()</w:t>
              </w:r>
            </w:ins>
          </w:p>
        </w:tc>
        <w:tc>
          <w:tcPr>
            <w:tcW w:w="2552" w:type="dxa"/>
            <w:tcPrChange w:id="926" w:author="GREENBLUE" w:date="2024-10-10T10:31:00Z">
              <w:tcPr>
                <w:tcW w:w="2552" w:type="dxa"/>
              </w:tcPr>
            </w:tcPrChange>
          </w:tcPr>
          <w:p w14:paraId="3D91F665" w14:textId="77777777" w:rsidR="00C70CCB" w:rsidRPr="000225A9" w:rsidRDefault="00C70CCB" w:rsidP="00B467B9">
            <w:pPr>
              <w:pStyle w:val="TableParagraph"/>
              <w:tabs>
                <w:tab w:val="left" w:pos="249"/>
              </w:tabs>
              <w:spacing w:before="61" w:line="207" w:lineRule="exact"/>
              <w:ind w:left="96"/>
              <w:rPr>
                <w:ins w:id="927" w:author="GREENBLUE" w:date="2024-10-10T10:31:00Z"/>
                <w:sz w:val="18"/>
                <w:szCs w:val="18"/>
              </w:rPr>
            </w:pPr>
            <w:ins w:id="928" w:author="GREENBLUE" w:date="2024-10-10T10:31:00Z">
              <w:r>
                <w:rPr>
                  <w:sz w:val="18"/>
                  <w:szCs w:val="18"/>
                </w:rPr>
                <w:t xml:space="preserve">1 </w:t>
              </w:r>
              <w:r w:rsidRPr="000225A9">
                <w:rPr>
                  <w:sz w:val="18"/>
                  <w:szCs w:val="18"/>
                </w:rPr>
                <w:t>:</w:t>
              </w:r>
              <w:r w:rsidRPr="000225A9">
                <w:rPr>
                  <w:spacing w:val="-2"/>
                  <w:sz w:val="18"/>
                  <w:szCs w:val="18"/>
                </w:rPr>
                <w:t xml:space="preserve"> </w:t>
              </w:r>
              <w:r w:rsidRPr="000225A9">
                <w:rPr>
                  <w:sz w:val="18"/>
                  <w:szCs w:val="18"/>
                </w:rPr>
                <w:t>GML</w:t>
              </w:r>
            </w:ins>
          </w:p>
          <w:p w14:paraId="23A6603A" w14:textId="77777777" w:rsidR="00C70CCB" w:rsidRPr="000225A9" w:rsidRDefault="00C70CCB" w:rsidP="00B467B9">
            <w:pPr>
              <w:pStyle w:val="TableParagraph"/>
              <w:tabs>
                <w:tab w:val="left" w:pos="249"/>
              </w:tabs>
              <w:spacing w:line="206" w:lineRule="exact"/>
              <w:ind w:left="96"/>
              <w:rPr>
                <w:ins w:id="929" w:author="GREENBLUE" w:date="2024-10-10T10:31:00Z"/>
                <w:sz w:val="18"/>
                <w:szCs w:val="18"/>
              </w:rPr>
            </w:pPr>
            <w:ins w:id="930" w:author="GREENBLUE" w:date="2024-10-10T10:31:00Z">
              <w:r>
                <w:rPr>
                  <w:sz w:val="18"/>
                  <w:szCs w:val="18"/>
                </w:rPr>
                <w:t xml:space="preserve">2 </w:t>
              </w:r>
              <w:r w:rsidRPr="000225A9">
                <w:rPr>
                  <w:sz w:val="18"/>
                  <w:szCs w:val="18"/>
                </w:rPr>
                <w:t>:</w:t>
              </w:r>
              <w:r w:rsidRPr="000225A9">
                <w:rPr>
                  <w:spacing w:val="-1"/>
                  <w:sz w:val="18"/>
                  <w:szCs w:val="18"/>
                </w:rPr>
                <w:t xml:space="preserve"> </w:t>
              </w:r>
              <w:r w:rsidRPr="000225A9">
                <w:rPr>
                  <w:sz w:val="18"/>
                  <w:szCs w:val="18"/>
                </w:rPr>
                <w:t>ISO/IEC</w:t>
              </w:r>
              <w:r w:rsidRPr="000225A9">
                <w:rPr>
                  <w:spacing w:val="-1"/>
                  <w:sz w:val="18"/>
                  <w:szCs w:val="18"/>
                </w:rPr>
                <w:t xml:space="preserve"> </w:t>
              </w:r>
              <w:r w:rsidRPr="000225A9">
                <w:rPr>
                  <w:sz w:val="18"/>
                  <w:szCs w:val="18"/>
                </w:rPr>
                <w:t>8211</w:t>
              </w:r>
            </w:ins>
          </w:p>
          <w:p w14:paraId="40C65B40" w14:textId="77777777" w:rsidR="00C70CCB" w:rsidRPr="000225A9" w:rsidRDefault="00C70CCB" w:rsidP="00B467B9">
            <w:pPr>
              <w:pStyle w:val="TableParagraph"/>
              <w:tabs>
                <w:tab w:val="left" w:pos="249"/>
              </w:tabs>
              <w:spacing w:line="206" w:lineRule="exact"/>
              <w:ind w:left="96"/>
              <w:rPr>
                <w:ins w:id="931" w:author="GREENBLUE" w:date="2024-10-10T10:31:00Z"/>
                <w:sz w:val="18"/>
                <w:szCs w:val="18"/>
              </w:rPr>
            </w:pPr>
            <w:ins w:id="932" w:author="GREENBLUE" w:date="2024-10-10T10:31:00Z">
              <w:r>
                <w:rPr>
                  <w:sz w:val="18"/>
                  <w:szCs w:val="18"/>
                </w:rPr>
                <w:t xml:space="preserve">3 </w:t>
              </w:r>
              <w:r w:rsidRPr="000225A9">
                <w:rPr>
                  <w:sz w:val="18"/>
                  <w:szCs w:val="18"/>
                </w:rPr>
                <w:t>: PDF</w:t>
              </w:r>
            </w:ins>
          </w:p>
          <w:p w14:paraId="14A77959" w14:textId="77777777" w:rsidR="00C70CCB" w:rsidRPr="000225A9" w:rsidRDefault="00C70CCB" w:rsidP="00B467B9">
            <w:pPr>
              <w:pStyle w:val="TableParagraph"/>
              <w:tabs>
                <w:tab w:val="left" w:pos="249"/>
              </w:tabs>
              <w:spacing w:line="206" w:lineRule="exact"/>
              <w:ind w:left="96"/>
              <w:rPr>
                <w:ins w:id="933" w:author="GREENBLUE" w:date="2024-10-10T10:31:00Z"/>
                <w:sz w:val="18"/>
                <w:szCs w:val="18"/>
              </w:rPr>
            </w:pPr>
            <w:ins w:id="934" w:author="GREENBLUE" w:date="2024-10-10T10:31:00Z">
              <w:r>
                <w:rPr>
                  <w:sz w:val="18"/>
                  <w:szCs w:val="18"/>
                </w:rPr>
                <w:t xml:space="preserve">4 </w:t>
              </w:r>
              <w:r w:rsidRPr="000225A9">
                <w:rPr>
                  <w:sz w:val="18"/>
                  <w:szCs w:val="18"/>
                </w:rPr>
                <w:t>:</w:t>
              </w:r>
              <w:r w:rsidRPr="000225A9">
                <w:rPr>
                  <w:spacing w:val="-2"/>
                  <w:sz w:val="18"/>
                  <w:szCs w:val="18"/>
                </w:rPr>
                <w:t xml:space="preserve"> </w:t>
              </w:r>
              <w:r w:rsidRPr="000225A9">
                <w:rPr>
                  <w:sz w:val="18"/>
                  <w:szCs w:val="18"/>
                </w:rPr>
                <w:t>HTML</w:t>
              </w:r>
            </w:ins>
          </w:p>
          <w:p w14:paraId="77E70FAA" w14:textId="77777777" w:rsidR="00C70CCB" w:rsidRPr="000225A9" w:rsidRDefault="00C70CCB" w:rsidP="00B467B9">
            <w:pPr>
              <w:pStyle w:val="TableParagraph"/>
              <w:tabs>
                <w:tab w:val="left" w:pos="249"/>
              </w:tabs>
              <w:spacing w:line="207" w:lineRule="exact"/>
              <w:ind w:left="96"/>
              <w:rPr>
                <w:ins w:id="935" w:author="GREENBLUE" w:date="2024-10-10T10:31:00Z"/>
                <w:sz w:val="18"/>
                <w:szCs w:val="18"/>
              </w:rPr>
            </w:pPr>
            <w:ins w:id="936" w:author="GREENBLUE" w:date="2024-10-10T10:31:00Z">
              <w:r>
                <w:rPr>
                  <w:sz w:val="18"/>
                  <w:szCs w:val="18"/>
                </w:rPr>
                <w:t xml:space="preserve">5 </w:t>
              </w:r>
              <w:r w:rsidRPr="000225A9">
                <w:rPr>
                  <w:sz w:val="18"/>
                  <w:szCs w:val="18"/>
                </w:rPr>
                <w:t>:</w:t>
              </w:r>
              <w:r w:rsidRPr="000225A9">
                <w:rPr>
                  <w:spacing w:val="-3"/>
                  <w:sz w:val="18"/>
                  <w:szCs w:val="18"/>
                </w:rPr>
                <w:t xml:space="preserve"> </w:t>
              </w:r>
              <w:r w:rsidRPr="000225A9">
                <w:rPr>
                  <w:sz w:val="18"/>
                  <w:szCs w:val="18"/>
                </w:rPr>
                <w:t>ePub</w:t>
              </w:r>
            </w:ins>
          </w:p>
          <w:p w14:paraId="7650DFC5" w14:textId="77777777" w:rsidR="00C70CCB" w:rsidRPr="000225A9" w:rsidRDefault="00C70CCB" w:rsidP="00B467B9">
            <w:pPr>
              <w:pStyle w:val="TableParagraph"/>
              <w:tabs>
                <w:tab w:val="left" w:pos="249"/>
              </w:tabs>
              <w:spacing w:before="2" w:line="207" w:lineRule="exact"/>
              <w:ind w:left="96"/>
              <w:rPr>
                <w:ins w:id="937" w:author="GREENBLUE" w:date="2024-10-10T10:31:00Z"/>
                <w:sz w:val="18"/>
                <w:szCs w:val="18"/>
              </w:rPr>
            </w:pPr>
            <w:ins w:id="938" w:author="GREENBLUE" w:date="2024-10-10T10:31:00Z">
              <w:r>
                <w:rPr>
                  <w:sz w:val="18"/>
                  <w:szCs w:val="18"/>
                </w:rPr>
                <w:t xml:space="preserve">6 </w:t>
              </w:r>
              <w:r w:rsidRPr="000225A9">
                <w:rPr>
                  <w:sz w:val="18"/>
                  <w:szCs w:val="18"/>
                </w:rPr>
                <w:t>:</w:t>
              </w:r>
              <w:r w:rsidRPr="000225A9">
                <w:rPr>
                  <w:spacing w:val="-3"/>
                  <w:sz w:val="18"/>
                  <w:szCs w:val="18"/>
                </w:rPr>
                <w:t xml:space="preserve"> </w:t>
              </w:r>
              <w:r w:rsidRPr="000225A9">
                <w:rPr>
                  <w:sz w:val="18"/>
                  <w:szCs w:val="18"/>
                </w:rPr>
                <w:t>paper</w:t>
              </w:r>
            </w:ins>
          </w:p>
          <w:p w14:paraId="17A581E1" w14:textId="77777777" w:rsidR="00C70CCB" w:rsidRDefault="00C70CCB" w:rsidP="00B467B9">
            <w:pPr>
              <w:pStyle w:val="TableParagraph"/>
              <w:tabs>
                <w:tab w:val="left" w:pos="249"/>
              </w:tabs>
              <w:spacing w:line="206" w:lineRule="exact"/>
              <w:ind w:left="96"/>
              <w:rPr>
                <w:ins w:id="939" w:author="GREENBLUE" w:date="2024-10-10T10:31:00Z"/>
                <w:sz w:val="18"/>
                <w:szCs w:val="18"/>
              </w:rPr>
            </w:pPr>
            <w:ins w:id="940" w:author="GREENBLUE" w:date="2024-10-10T10:31:00Z">
              <w:r>
                <w:rPr>
                  <w:sz w:val="18"/>
                  <w:szCs w:val="18"/>
                </w:rPr>
                <w:t xml:space="preserve">7 </w:t>
              </w:r>
              <w:r w:rsidRPr="000225A9">
                <w:rPr>
                  <w:sz w:val="18"/>
                  <w:szCs w:val="18"/>
                </w:rPr>
                <w:t>: HDF-5</w:t>
              </w:r>
            </w:ins>
          </w:p>
          <w:p w14:paraId="43744B36" w14:textId="77777777" w:rsidR="00C70CCB" w:rsidRDefault="00C70CCB" w:rsidP="00B467B9">
            <w:pPr>
              <w:pStyle w:val="TableParagraph"/>
              <w:tabs>
                <w:tab w:val="left" w:pos="249"/>
              </w:tabs>
              <w:spacing w:line="206" w:lineRule="exact"/>
              <w:ind w:left="96"/>
              <w:rPr>
                <w:ins w:id="941" w:author="GREENBLUE" w:date="2024-10-10T10:31:00Z"/>
                <w:sz w:val="18"/>
                <w:szCs w:val="18"/>
              </w:rPr>
            </w:pPr>
            <w:ins w:id="942" w:author="GREENBLUE" w:date="2024-10-10T10:31:00Z">
              <w:r>
                <w:rPr>
                  <w:rFonts w:asciiTheme="minorEastAsia" w:eastAsiaTheme="minorEastAsia" w:hAnsiTheme="minorEastAsia"/>
                  <w:sz w:val="18"/>
                  <w:szCs w:val="18"/>
                  <w:lang w:eastAsia="ko-KR"/>
                </w:rPr>
                <w:t xml:space="preserve">8 </w:t>
              </w:r>
              <w:r>
                <w:rPr>
                  <w:rFonts w:asciiTheme="minorEastAsia" w:eastAsiaTheme="minorEastAsia" w:hAnsiTheme="minorEastAsia" w:hint="eastAsia"/>
                  <w:sz w:val="18"/>
                  <w:szCs w:val="18"/>
                  <w:lang w:eastAsia="ko-KR"/>
                </w:rPr>
                <w:t>:</w:t>
              </w:r>
              <w:r>
                <w:rPr>
                  <w:sz w:val="18"/>
                  <w:szCs w:val="18"/>
                </w:rPr>
                <w:t xml:space="preserve"> </w:t>
              </w:r>
              <w:r>
                <w:rPr>
                  <w:rFonts w:asciiTheme="minorEastAsia" w:eastAsiaTheme="minorEastAsia" w:hAnsiTheme="minorEastAsia" w:hint="eastAsia"/>
                  <w:sz w:val="18"/>
                  <w:szCs w:val="18"/>
                  <w:lang w:eastAsia="ko-KR"/>
                </w:rPr>
                <w:t>BSB</w:t>
              </w:r>
            </w:ins>
          </w:p>
          <w:p w14:paraId="5F76327A" w14:textId="77777777" w:rsidR="00C70CCB" w:rsidRDefault="00C70CCB" w:rsidP="00B467B9">
            <w:pPr>
              <w:pStyle w:val="TableParagraph"/>
              <w:tabs>
                <w:tab w:val="left" w:pos="249"/>
              </w:tabs>
              <w:spacing w:line="206" w:lineRule="exact"/>
              <w:ind w:left="96"/>
              <w:rPr>
                <w:ins w:id="943" w:author="GREENBLUE" w:date="2024-10-10T10:31:00Z"/>
                <w:sz w:val="18"/>
                <w:szCs w:val="18"/>
              </w:rPr>
            </w:pPr>
            <w:ins w:id="944" w:author="GREENBLUE" w:date="2024-10-10T10:31:00Z">
              <w:r>
                <w:rPr>
                  <w:rFonts w:asciiTheme="minorEastAsia" w:eastAsiaTheme="minorEastAsia" w:hAnsiTheme="minorEastAsia"/>
                  <w:sz w:val="18"/>
                  <w:szCs w:val="18"/>
                  <w:lang w:eastAsia="ko-KR"/>
                </w:rPr>
                <w:t xml:space="preserve">9 : </w:t>
              </w:r>
              <w:r>
                <w:rPr>
                  <w:rFonts w:asciiTheme="minorEastAsia" w:eastAsiaTheme="minorEastAsia" w:hAnsiTheme="minorEastAsia" w:hint="eastAsia"/>
                  <w:sz w:val="18"/>
                  <w:szCs w:val="18"/>
                  <w:lang w:eastAsia="ko-KR"/>
                </w:rPr>
                <w:t>GeoTiff</w:t>
              </w:r>
            </w:ins>
          </w:p>
          <w:p w14:paraId="547B66AF" w14:textId="77777777" w:rsidR="00C70CCB" w:rsidRDefault="00C70CCB" w:rsidP="00B467B9">
            <w:pPr>
              <w:pStyle w:val="TableParagraph"/>
              <w:tabs>
                <w:tab w:val="left" w:pos="249"/>
              </w:tabs>
              <w:spacing w:line="206" w:lineRule="exact"/>
              <w:ind w:left="0" w:firstLineChars="50" w:firstLine="90"/>
              <w:rPr>
                <w:ins w:id="945" w:author="GREENBLUE" w:date="2024-10-10T10:31:00Z"/>
                <w:sz w:val="18"/>
                <w:szCs w:val="18"/>
              </w:rPr>
            </w:pPr>
            <w:ins w:id="946" w:author="GREENBLUE" w:date="2024-10-10T10:31:00Z">
              <w:r>
                <w:rPr>
                  <w:rFonts w:asciiTheme="minorEastAsia" w:eastAsiaTheme="minorEastAsia" w:hAnsiTheme="minorEastAsia"/>
                  <w:sz w:val="18"/>
                  <w:szCs w:val="18"/>
                  <w:lang w:eastAsia="ko-KR"/>
                </w:rPr>
                <w:t xml:space="preserve">10 </w:t>
              </w:r>
              <w:r>
                <w:rPr>
                  <w:rFonts w:asciiTheme="minorEastAsia" w:eastAsiaTheme="minorEastAsia" w:hAnsiTheme="minorEastAsia" w:hint="eastAsia"/>
                  <w:sz w:val="18"/>
                  <w:szCs w:val="18"/>
                  <w:lang w:eastAsia="ko-KR"/>
                </w:rPr>
                <w:t>:</w:t>
              </w:r>
              <w:r>
                <w:rPr>
                  <w:sz w:val="18"/>
                  <w:szCs w:val="18"/>
                </w:rPr>
                <w:t xml:space="preserve"> </w:t>
              </w:r>
              <w:r>
                <w:rPr>
                  <w:rFonts w:asciiTheme="minorEastAsia" w:eastAsiaTheme="minorEastAsia" w:hAnsiTheme="minorEastAsia" w:hint="eastAsia"/>
                  <w:sz w:val="18"/>
                  <w:szCs w:val="18"/>
                  <w:lang w:eastAsia="ko-KR"/>
                </w:rPr>
                <w:t>Application</w:t>
              </w:r>
            </w:ins>
          </w:p>
          <w:p w14:paraId="1D1F24CA" w14:textId="77777777" w:rsidR="00C70CCB" w:rsidRDefault="00C70CCB" w:rsidP="00B467B9">
            <w:pPr>
              <w:pStyle w:val="TableParagraph"/>
              <w:tabs>
                <w:tab w:val="left" w:pos="249"/>
              </w:tabs>
              <w:spacing w:line="206" w:lineRule="exact"/>
              <w:ind w:left="97"/>
              <w:rPr>
                <w:ins w:id="947" w:author="GREENBLUE" w:date="2024-10-10T10:31:00Z"/>
                <w:rFonts w:asciiTheme="minorEastAsia" w:eastAsiaTheme="minorEastAsia" w:hAnsiTheme="minorEastAsia"/>
                <w:sz w:val="18"/>
                <w:szCs w:val="18"/>
                <w:lang w:eastAsia="ko-KR"/>
              </w:rPr>
            </w:pPr>
            <w:ins w:id="948" w:author="GREENBLUE" w:date="2024-10-10T10:31:00Z">
              <w:r>
                <w:rPr>
                  <w:rFonts w:asciiTheme="minorEastAsia" w:eastAsiaTheme="minorEastAsia" w:hAnsiTheme="minorEastAsia"/>
                  <w:sz w:val="18"/>
                  <w:szCs w:val="18"/>
                  <w:lang w:eastAsia="ko-KR"/>
                </w:rPr>
                <w:t xml:space="preserve">11 </w:t>
              </w:r>
              <w:r>
                <w:rPr>
                  <w:rFonts w:asciiTheme="minorEastAsia" w:eastAsiaTheme="minorEastAsia" w:hAnsiTheme="minorEastAsia" w:hint="eastAsia"/>
                  <w:sz w:val="18"/>
                  <w:szCs w:val="18"/>
                  <w:lang w:eastAsia="ko-KR"/>
                </w:rPr>
                <w:t>:</w:t>
              </w:r>
              <w:r>
                <w:rPr>
                  <w:rFonts w:asciiTheme="minorEastAsia" w:eastAsiaTheme="minorEastAsia" w:hAnsiTheme="minorEastAsia"/>
                  <w:sz w:val="18"/>
                  <w:szCs w:val="18"/>
                  <w:lang w:eastAsia="ko-KR"/>
                </w:rPr>
                <w:t xml:space="preserve"> </w:t>
              </w:r>
              <w:r>
                <w:rPr>
                  <w:rFonts w:asciiTheme="minorEastAsia" w:eastAsiaTheme="minorEastAsia" w:hAnsiTheme="minorEastAsia" w:hint="eastAsia"/>
                  <w:sz w:val="18"/>
                  <w:szCs w:val="18"/>
                  <w:lang w:eastAsia="ko-KR"/>
                </w:rPr>
                <w:t>XML</w:t>
              </w:r>
            </w:ins>
          </w:p>
          <w:p w14:paraId="789561D8" w14:textId="4ED30B5C" w:rsidR="00C70CCB" w:rsidRDefault="00C70CCB" w:rsidP="003F7F7E">
            <w:pPr>
              <w:pStyle w:val="TableParagraph"/>
              <w:ind w:left="196" w:right="196"/>
              <w:rPr>
                <w:lang w:eastAsia="ko-KR"/>
              </w:rPr>
            </w:pPr>
            <w:ins w:id="949" w:author="GREENBLUE" w:date="2024-10-10T10:31:00Z">
              <w:r>
                <w:rPr>
                  <w:rFonts w:asciiTheme="minorEastAsia" w:eastAsiaTheme="minorEastAsia" w:hAnsiTheme="minorEastAsia" w:hint="eastAsia"/>
                  <w:sz w:val="18"/>
                  <w:szCs w:val="18"/>
                  <w:lang w:eastAsia="ko-KR"/>
                </w:rPr>
                <w:t>12</w:t>
              </w:r>
              <w:r>
                <w:rPr>
                  <w:rFonts w:asciiTheme="minorEastAsia" w:eastAsiaTheme="minorEastAsia" w:hAnsiTheme="minorEastAsia"/>
                  <w:sz w:val="18"/>
                  <w:szCs w:val="18"/>
                  <w:lang w:eastAsia="ko-KR"/>
                </w:rPr>
                <w:t xml:space="preserve"> </w:t>
              </w:r>
              <w:r>
                <w:rPr>
                  <w:rFonts w:asciiTheme="minorEastAsia" w:eastAsiaTheme="minorEastAsia" w:hAnsiTheme="minorEastAsia" w:hint="eastAsia"/>
                  <w:sz w:val="18"/>
                  <w:szCs w:val="18"/>
                  <w:lang w:eastAsia="ko-KR"/>
                </w:rPr>
                <w:t>:</w:t>
              </w:r>
              <w:r>
                <w:rPr>
                  <w:sz w:val="18"/>
                  <w:szCs w:val="18"/>
                </w:rPr>
                <w:t xml:space="preserve"> </w:t>
              </w:r>
              <w:r>
                <w:rPr>
                  <w:rFonts w:asciiTheme="minorEastAsia" w:eastAsiaTheme="minorEastAsia" w:hAnsiTheme="minorEastAsia" w:hint="eastAsia"/>
                  <w:sz w:val="18"/>
                  <w:szCs w:val="18"/>
                  <w:lang w:eastAsia="ko-KR"/>
                </w:rPr>
                <w:t>PNG</w:t>
              </w:r>
            </w:ins>
          </w:p>
        </w:tc>
        <w:tc>
          <w:tcPr>
            <w:tcW w:w="992" w:type="dxa"/>
            <w:tcPrChange w:id="950" w:author="GREENBLUE" w:date="2024-10-10T10:31:00Z">
              <w:tcPr>
                <w:tcW w:w="992" w:type="dxa"/>
              </w:tcPr>
            </w:tcPrChange>
          </w:tcPr>
          <w:p w14:paraId="15D79EBF" w14:textId="09BD7EEE" w:rsidR="00C70CCB" w:rsidRDefault="00C70CCB">
            <w:pPr>
              <w:pStyle w:val="TableParagraph"/>
              <w:ind w:left="196" w:right="196"/>
              <w:rPr>
                <w:rFonts w:eastAsiaTheme="minorEastAsia"/>
                <w:sz w:val="18"/>
                <w:lang w:eastAsia="ko-KR"/>
              </w:rPr>
            </w:pPr>
            <w:ins w:id="951" w:author="GREENBLUE" w:date="2024-10-10T10:31:00Z">
              <w:r>
                <w:rPr>
                  <w:sz w:val="18"/>
                </w:rPr>
                <w:t>EN</w:t>
              </w:r>
            </w:ins>
            <w:ins w:id="952" w:author="USER" w:date="2024-03-27T22:54:00Z">
              <w:del w:id="953" w:author="GREENBLUE" w:date="2024-10-10T10:31:00Z">
                <w:r w:rsidDel="001E6BAC">
                  <w:rPr>
                    <w:rFonts w:eastAsiaTheme="minorEastAsia"/>
                    <w:sz w:val="18"/>
                    <w:lang w:eastAsia="ko-KR"/>
                  </w:rPr>
                  <w:delText>TI</w:delText>
                </w:r>
              </w:del>
            </w:ins>
            <w:del w:id="954" w:author="GREENBLUE" w:date="2024-10-10T10:31:00Z">
              <w:r w:rsidDel="001E6BAC">
                <w:rPr>
                  <w:rFonts w:eastAsiaTheme="minorEastAsia" w:hint="eastAsia"/>
                  <w:sz w:val="18"/>
                  <w:lang w:eastAsia="ko-KR"/>
                </w:rPr>
                <w:delText>D</w:delText>
              </w:r>
              <w:r w:rsidDel="001E6BAC">
                <w:rPr>
                  <w:rFonts w:eastAsiaTheme="minorEastAsia"/>
                  <w:sz w:val="18"/>
                  <w:lang w:eastAsia="ko-KR"/>
                </w:rPr>
                <w:delText>T</w:delText>
              </w:r>
            </w:del>
          </w:p>
        </w:tc>
        <w:tc>
          <w:tcPr>
            <w:tcW w:w="1559" w:type="dxa"/>
            <w:tcPrChange w:id="955" w:author="GREENBLUE" w:date="2024-10-10T10:31:00Z">
              <w:tcPr>
                <w:tcW w:w="1559" w:type="dxa"/>
              </w:tcPr>
            </w:tcPrChange>
          </w:tcPr>
          <w:p w14:paraId="0BF1C1DB" w14:textId="3EFE9CFE" w:rsidR="00C70CCB" w:rsidRPr="00801538" w:rsidRDefault="00C70CCB">
            <w:pPr>
              <w:pStyle w:val="TableParagraph"/>
              <w:ind w:left="196" w:right="196"/>
              <w:rPr>
                <w:rFonts w:eastAsiaTheme="minorEastAsia"/>
                <w:sz w:val="18"/>
                <w:lang w:eastAsia="ko-KR"/>
              </w:rPr>
            </w:pPr>
            <w:ins w:id="956" w:author="GREENBLUE" w:date="2024-10-10T10:31:00Z">
              <w:r>
                <w:rPr>
                  <w:sz w:val="18"/>
                </w:rPr>
                <w:t>1, 1</w:t>
              </w:r>
            </w:ins>
            <w:del w:id="957" w:author="GREENBLUE" w:date="2024-10-10T10:31:00Z">
              <w:r w:rsidDel="001E6BAC">
                <w:rPr>
                  <w:rFonts w:eastAsiaTheme="minorEastAsia" w:hint="eastAsia"/>
                  <w:sz w:val="18"/>
                  <w:lang w:eastAsia="ko-KR"/>
                </w:rPr>
                <w:delText>0</w:delText>
              </w:r>
              <w:r w:rsidDel="001E6BAC">
                <w:rPr>
                  <w:rFonts w:eastAsiaTheme="minorEastAsia"/>
                  <w:sz w:val="18"/>
                  <w:lang w:eastAsia="ko-KR"/>
                </w:rPr>
                <w:delText>, 1</w:delText>
              </w:r>
            </w:del>
          </w:p>
        </w:tc>
      </w:tr>
      <w:tr w:rsidR="00C70CCB" w14:paraId="1DF8DE60"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958"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2865"/>
          <w:trPrChange w:id="959" w:author="GREENBLUE" w:date="2024-10-10T10:31:00Z">
            <w:trPr>
              <w:trHeight w:val="2865"/>
            </w:trPr>
          </w:trPrChange>
        </w:trPr>
        <w:tc>
          <w:tcPr>
            <w:tcW w:w="3109" w:type="dxa"/>
            <w:tcPrChange w:id="960" w:author="GREENBLUE" w:date="2024-10-10T10:31:00Z">
              <w:tcPr>
                <w:tcW w:w="3109" w:type="dxa"/>
              </w:tcPr>
            </w:tcPrChange>
          </w:tcPr>
          <w:p w14:paraId="5B899872" w14:textId="5C164297" w:rsidR="00C70CCB" w:rsidRDefault="00C70CCB">
            <w:pPr>
              <w:pStyle w:val="TableParagraph"/>
              <w:ind w:left="196" w:right="196"/>
              <w:rPr>
                <w:sz w:val="18"/>
              </w:rPr>
            </w:pPr>
            <w:ins w:id="961" w:author="GREENBLUE" w:date="2024-10-10T10:31:00Z">
              <w:r>
                <w:rPr>
                  <w:rFonts w:eastAsiaTheme="minorEastAsia"/>
                  <w:sz w:val="18"/>
                  <w:lang w:eastAsia="ko-KR"/>
                </w:rPr>
                <w:t>Product Specification</w:t>
              </w:r>
            </w:ins>
            <w:del w:id="962" w:author="GREENBLUE" w:date="2024-10-10T10:31:00Z">
              <w:r w:rsidDel="001E6BAC">
                <w:rPr>
                  <w:sz w:val="18"/>
                </w:rPr>
                <w:delText>Type Of Product Format</w:delText>
              </w:r>
            </w:del>
          </w:p>
        </w:tc>
        <w:tc>
          <w:tcPr>
            <w:tcW w:w="1852" w:type="dxa"/>
            <w:tcPrChange w:id="963" w:author="GREENBLUE" w:date="2024-10-10T10:31:00Z">
              <w:tcPr>
                <w:tcW w:w="1852" w:type="dxa"/>
              </w:tcPr>
            </w:tcPrChange>
          </w:tcPr>
          <w:p w14:paraId="48AA218F" w14:textId="5D0570F2" w:rsidR="00C70CCB" w:rsidRDefault="00C70CCB">
            <w:pPr>
              <w:pStyle w:val="TableParagraph"/>
              <w:ind w:left="196" w:right="196"/>
              <w:rPr>
                <w:sz w:val="18"/>
              </w:rPr>
            </w:pPr>
            <w:del w:id="964" w:author="GREENBLUE" w:date="2024-10-10T10:31:00Z">
              <w:r w:rsidDel="001E6BAC">
                <w:rPr>
                  <w:sz w:val="18"/>
                </w:rPr>
                <w:delText>()</w:delText>
              </w:r>
            </w:del>
          </w:p>
        </w:tc>
        <w:tc>
          <w:tcPr>
            <w:tcW w:w="2552" w:type="dxa"/>
            <w:tcPrChange w:id="965" w:author="GREENBLUE" w:date="2024-10-10T10:31:00Z">
              <w:tcPr>
                <w:tcW w:w="2552" w:type="dxa"/>
              </w:tcPr>
            </w:tcPrChange>
          </w:tcPr>
          <w:p w14:paraId="42D30387" w14:textId="5C1EA478" w:rsidR="00C70CCB" w:rsidRPr="000225A9" w:rsidDel="001E6BAC" w:rsidRDefault="00C70CCB" w:rsidP="00B467B9">
            <w:pPr>
              <w:pStyle w:val="TableParagraph"/>
              <w:tabs>
                <w:tab w:val="left" w:pos="249"/>
              </w:tabs>
              <w:spacing w:before="61" w:line="207" w:lineRule="exact"/>
              <w:ind w:left="96"/>
              <w:rPr>
                <w:ins w:id="966" w:author="USER" w:date="2024-03-18T19:39:00Z"/>
                <w:del w:id="967" w:author="GREENBLUE" w:date="2024-10-10T10:31:00Z"/>
                <w:sz w:val="18"/>
                <w:szCs w:val="18"/>
              </w:rPr>
            </w:pPr>
            <w:ins w:id="968" w:author="USER" w:date="2024-03-18T19:39:00Z">
              <w:del w:id="969" w:author="GREENBLUE" w:date="2024-10-10T10:31:00Z">
                <w:r w:rsidDel="001E6BAC">
                  <w:rPr>
                    <w:sz w:val="18"/>
                    <w:szCs w:val="18"/>
                  </w:rPr>
                  <w:delText xml:space="preserve">1 </w:delText>
                </w:r>
                <w:r w:rsidRPr="000225A9" w:rsidDel="001E6BAC">
                  <w:rPr>
                    <w:sz w:val="18"/>
                    <w:szCs w:val="18"/>
                  </w:rPr>
                  <w:delText>:</w:delText>
                </w:r>
                <w:r w:rsidRPr="000225A9" w:rsidDel="001E6BAC">
                  <w:rPr>
                    <w:spacing w:val="-2"/>
                    <w:sz w:val="18"/>
                    <w:szCs w:val="18"/>
                  </w:rPr>
                  <w:delText xml:space="preserve"> </w:delText>
                </w:r>
                <w:r w:rsidRPr="000225A9" w:rsidDel="001E6BAC">
                  <w:rPr>
                    <w:sz w:val="18"/>
                    <w:szCs w:val="18"/>
                  </w:rPr>
                  <w:delText>GML</w:delText>
                </w:r>
              </w:del>
            </w:ins>
          </w:p>
          <w:p w14:paraId="343B3A92" w14:textId="6BD7CA47" w:rsidR="00C70CCB" w:rsidRPr="000225A9" w:rsidDel="001E6BAC" w:rsidRDefault="00C70CCB" w:rsidP="00B467B9">
            <w:pPr>
              <w:pStyle w:val="TableParagraph"/>
              <w:tabs>
                <w:tab w:val="left" w:pos="249"/>
              </w:tabs>
              <w:spacing w:line="206" w:lineRule="exact"/>
              <w:ind w:left="96"/>
              <w:rPr>
                <w:ins w:id="970" w:author="USER" w:date="2024-03-18T19:39:00Z"/>
                <w:del w:id="971" w:author="GREENBLUE" w:date="2024-10-10T10:31:00Z"/>
                <w:sz w:val="18"/>
                <w:szCs w:val="18"/>
              </w:rPr>
            </w:pPr>
            <w:ins w:id="972" w:author="USER" w:date="2024-03-18T19:39:00Z">
              <w:del w:id="973" w:author="GREENBLUE" w:date="2024-10-10T10:31:00Z">
                <w:r w:rsidDel="001E6BAC">
                  <w:rPr>
                    <w:sz w:val="18"/>
                    <w:szCs w:val="18"/>
                  </w:rPr>
                  <w:delText xml:space="preserve">2 </w:delText>
                </w:r>
                <w:r w:rsidRPr="000225A9" w:rsidDel="001E6BAC">
                  <w:rPr>
                    <w:sz w:val="18"/>
                    <w:szCs w:val="18"/>
                  </w:rPr>
                  <w:delText>:</w:delText>
                </w:r>
                <w:r w:rsidRPr="000225A9" w:rsidDel="001E6BAC">
                  <w:rPr>
                    <w:spacing w:val="-1"/>
                    <w:sz w:val="18"/>
                    <w:szCs w:val="18"/>
                  </w:rPr>
                  <w:delText xml:space="preserve"> </w:delText>
                </w:r>
                <w:r w:rsidRPr="000225A9" w:rsidDel="001E6BAC">
                  <w:rPr>
                    <w:sz w:val="18"/>
                    <w:szCs w:val="18"/>
                  </w:rPr>
                  <w:delText>ISO/IEC</w:delText>
                </w:r>
                <w:r w:rsidRPr="000225A9" w:rsidDel="001E6BAC">
                  <w:rPr>
                    <w:spacing w:val="-1"/>
                    <w:sz w:val="18"/>
                    <w:szCs w:val="18"/>
                  </w:rPr>
                  <w:delText xml:space="preserve"> </w:delText>
                </w:r>
                <w:r w:rsidRPr="000225A9" w:rsidDel="001E6BAC">
                  <w:rPr>
                    <w:sz w:val="18"/>
                    <w:szCs w:val="18"/>
                  </w:rPr>
                  <w:delText>8211</w:delText>
                </w:r>
              </w:del>
            </w:ins>
          </w:p>
          <w:p w14:paraId="5F42B56D" w14:textId="091AD25E" w:rsidR="00C70CCB" w:rsidRPr="000225A9" w:rsidDel="001E6BAC" w:rsidRDefault="00C70CCB" w:rsidP="00B467B9">
            <w:pPr>
              <w:pStyle w:val="TableParagraph"/>
              <w:tabs>
                <w:tab w:val="left" w:pos="249"/>
              </w:tabs>
              <w:spacing w:line="206" w:lineRule="exact"/>
              <w:ind w:left="96"/>
              <w:rPr>
                <w:ins w:id="974" w:author="USER" w:date="2024-03-18T19:39:00Z"/>
                <w:del w:id="975" w:author="GREENBLUE" w:date="2024-10-10T10:31:00Z"/>
                <w:sz w:val="18"/>
                <w:szCs w:val="18"/>
              </w:rPr>
            </w:pPr>
            <w:ins w:id="976" w:author="USER" w:date="2024-03-18T19:39:00Z">
              <w:del w:id="977" w:author="GREENBLUE" w:date="2024-10-10T10:31:00Z">
                <w:r w:rsidDel="001E6BAC">
                  <w:rPr>
                    <w:sz w:val="18"/>
                    <w:szCs w:val="18"/>
                  </w:rPr>
                  <w:delText xml:space="preserve">3 </w:delText>
                </w:r>
                <w:r w:rsidRPr="000225A9" w:rsidDel="001E6BAC">
                  <w:rPr>
                    <w:sz w:val="18"/>
                    <w:szCs w:val="18"/>
                  </w:rPr>
                  <w:delText>: PDF</w:delText>
                </w:r>
              </w:del>
            </w:ins>
          </w:p>
          <w:p w14:paraId="1D36EDE4" w14:textId="17F30518" w:rsidR="00C70CCB" w:rsidRPr="000225A9" w:rsidDel="001E6BAC" w:rsidRDefault="00C70CCB" w:rsidP="00B467B9">
            <w:pPr>
              <w:pStyle w:val="TableParagraph"/>
              <w:tabs>
                <w:tab w:val="left" w:pos="249"/>
              </w:tabs>
              <w:spacing w:line="206" w:lineRule="exact"/>
              <w:ind w:left="96"/>
              <w:rPr>
                <w:ins w:id="978" w:author="USER" w:date="2024-03-18T19:39:00Z"/>
                <w:del w:id="979" w:author="GREENBLUE" w:date="2024-10-10T10:31:00Z"/>
                <w:sz w:val="18"/>
                <w:szCs w:val="18"/>
              </w:rPr>
            </w:pPr>
            <w:ins w:id="980" w:author="USER" w:date="2024-03-18T19:39:00Z">
              <w:del w:id="981" w:author="GREENBLUE" w:date="2024-10-10T10:31:00Z">
                <w:r w:rsidDel="001E6BAC">
                  <w:rPr>
                    <w:sz w:val="18"/>
                    <w:szCs w:val="18"/>
                  </w:rPr>
                  <w:delText xml:space="preserve">4 </w:delText>
                </w:r>
                <w:r w:rsidRPr="000225A9" w:rsidDel="001E6BAC">
                  <w:rPr>
                    <w:sz w:val="18"/>
                    <w:szCs w:val="18"/>
                  </w:rPr>
                  <w:delText>:</w:delText>
                </w:r>
                <w:r w:rsidRPr="000225A9" w:rsidDel="001E6BAC">
                  <w:rPr>
                    <w:spacing w:val="-2"/>
                    <w:sz w:val="18"/>
                    <w:szCs w:val="18"/>
                  </w:rPr>
                  <w:delText xml:space="preserve"> </w:delText>
                </w:r>
                <w:r w:rsidRPr="000225A9" w:rsidDel="001E6BAC">
                  <w:rPr>
                    <w:sz w:val="18"/>
                    <w:szCs w:val="18"/>
                  </w:rPr>
                  <w:delText>HTML</w:delText>
                </w:r>
              </w:del>
            </w:ins>
          </w:p>
          <w:p w14:paraId="5F510EC1" w14:textId="4739ACF3" w:rsidR="00C70CCB" w:rsidRPr="000225A9" w:rsidDel="001E6BAC" w:rsidRDefault="00C70CCB" w:rsidP="00B467B9">
            <w:pPr>
              <w:pStyle w:val="TableParagraph"/>
              <w:tabs>
                <w:tab w:val="left" w:pos="249"/>
              </w:tabs>
              <w:spacing w:line="207" w:lineRule="exact"/>
              <w:ind w:left="96"/>
              <w:rPr>
                <w:ins w:id="982" w:author="USER" w:date="2024-03-18T19:39:00Z"/>
                <w:del w:id="983" w:author="GREENBLUE" w:date="2024-10-10T10:31:00Z"/>
                <w:sz w:val="18"/>
                <w:szCs w:val="18"/>
              </w:rPr>
            </w:pPr>
            <w:ins w:id="984" w:author="USER" w:date="2024-03-18T19:39:00Z">
              <w:del w:id="985" w:author="GREENBLUE" w:date="2024-10-10T10:31:00Z">
                <w:r w:rsidDel="001E6BAC">
                  <w:rPr>
                    <w:sz w:val="18"/>
                    <w:szCs w:val="18"/>
                  </w:rPr>
                  <w:delText xml:space="preserve">5 </w:delText>
                </w:r>
                <w:r w:rsidRPr="000225A9" w:rsidDel="001E6BAC">
                  <w:rPr>
                    <w:sz w:val="18"/>
                    <w:szCs w:val="18"/>
                  </w:rPr>
                  <w:delText>:</w:delText>
                </w:r>
                <w:r w:rsidRPr="000225A9" w:rsidDel="001E6BAC">
                  <w:rPr>
                    <w:spacing w:val="-3"/>
                    <w:sz w:val="18"/>
                    <w:szCs w:val="18"/>
                  </w:rPr>
                  <w:delText xml:space="preserve"> </w:delText>
                </w:r>
                <w:r w:rsidRPr="000225A9" w:rsidDel="001E6BAC">
                  <w:rPr>
                    <w:sz w:val="18"/>
                    <w:szCs w:val="18"/>
                  </w:rPr>
                  <w:delText>ePub</w:delText>
                </w:r>
              </w:del>
            </w:ins>
          </w:p>
          <w:p w14:paraId="43AFF487" w14:textId="783F38B2" w:rsidR="00C70CCB" w:rsidRPr="000225A9" w:rsidDel="001E6BAC" w:rsidRDefault="00C70CCB" w:rsidP="00B467B9">
            <w:pPr>
              <w:pStyle w:val="TableParagraph"/>
              <w:tabs>
                <w:tab w:val="left" w:pos="249"/>
              </w:tabs>
              <w:spacing w:before="2" w:line="207" w:lineRule="exact"/>
              <w:ind w:left="96"/>
              <w:rPr>
                <w:ins w:id="986" w:author="USER" w:date="2024-03-18T19:39:00Z"/>
                <w:del w:id="987" w:author="GREENBLUE" w:date="2024-10-10T10:31:00Z"/>
                <w:sz w:val="18"/>
                <w:szCs w:val="18"/>
              </w:rPr>
            </w:pPr>
            <w:ins w:id="988" w:author="USER" w:date="2024-03-18T19:39:00Z">
              <w:del w:id="989" w:author="GREENBLUE" w:date="2024-10-10T10:31:00Z">
                <w:r w:rsidDel="001E6BAC">
                  <w:rPr>
                    <w:sz w:val="18"/>
                    <w:szCs w:val="18"/>
                  </w:rPr>
                  <w:delText xml:space="preserve">6 </w:delText>
                </w:r>
                <w:r w:rsidRPr="000225A9" w:rsidDel="001E6BAC">
                  <w:rPr>
                    <w:sz w:val="18"/>
                    <w:szCs w:val="18"/>
                  </w:rPr>
                  <w:delText>:</w:delText>
                </w:r>
                <w:r w:rsidRPr="000225A9" w:rsidDel="001E6BAC">
                  <w:rPr>
                    <w:spacing w:val="-3"/>
                    <w:sz w:val="18"/>
                    <w:szCs w:val="18"/>
                  </w:rPr>
                  <w:delText xml:space="preserve"> </w:delText>
                </w:r>
                <w:r w:rsidRPr="000225A9" w:rsidDel="001E6BAC">
                  <w:rPr>
                    <w:sz w:val="18"/>
                    <w:szCs w:val="18"/>
                  </w:rPr>
                  <w:delText>paper</w:delText>
                </w:r>
              </w:del>
            </w:ins>
          </w:p>
          <w:p w14:paraId="5044C6E5" w14:textId="74AE158E" w:rsidR="00C70CCB" w:rsidDel="001E6BAC" w:rsidRDefault="00C70CCB" w:rsidP="00B467B9">
            <w:pPr>
              <w:pStyle w:val="TableParagraph"/>
              <w:tabs>
                <w:tab w:val="left" w:pos="249"/>
              </w:tabs>
              <w:spacing w:line="206" w:lineRule="exact"/>
              <w:ind w:left="96"/>
              <w:rPr>
                <w:ins w:id="990" w:author="USER" w:date="2024-03-18T19:39:00Z"/>
                <w:del w:id="991" w:author="GREENBLUE" w:date="2024-10-10T10:31:00Z"/>
                <w:sz w:val="18"/>
                <w:szCs w:val="18"/>
              </w:rPr>
            </w:pPr>
            <w:ins w:id="992" w:author="USER" w:date="2024-03-18T19:39:00Z">
              <w:del w:id="993" w:author="GREENBLUE" w:date="2024-10-10T10:31:00Z">
                <w:r w:rsidDel="001E6BAC">
                  <w:rPr>
                    <w:sz w:val="18"/>
                    <w:szCs w:val="18"/>
                  </w:rPr>
                  <w:delText xml:space="preserve">7 </w:delText>
                </w:r>
                <w:r w:rsidRPr="000225A9" w:rsidDel="001E6BAC">
                  <w:rPr>
                    <w:sz w:val="18"/>
                    <w:szCs w:val="18"/>
                  </w:rPr>
                  <w:delText>: HDF-5</w:delText>
                </w:r>
              </w:del>
            </w:ins>
          </w:p>
          <w:p w14:paraId="798F0F96" w14:textId="575A4DE2" w:rsidR="00C70CCB" w:rsidDel="001E6BAC" w:rsidRDefault="00C70CCB" w:rsidP="00B467B9">
            <w:pPr>
              <w:pStyle w:val="TableParagraph"/>
              <w:tabs>
                <w:tab w:val="left" w:pos="249"/>
              </w:tabs>
              <w:spacing w:line="206" w:lineRule="exact"/>
              <w:ind w:left="96"/>
              <w:rPr>
                <w:ins w:id="994" w:author="USER" w:date="2024-03-18T19:39:00Z"/>
                <w:del w:id="995" w:author="GREENBLUE" w:date="2024-10-10T10:31:00Z"/>
                <w:sz w:val="18"/>
                <w:szCs w:val="18"/>
              </w:rPr>
            </w:pPr>
            <w:ins w:id="996" w:author="USER" w:date="2024-03-18T19:39:00Z">
              <w:del w:id="997" w:author="GREENBLUE" w:date="2024-10-10T10:31:00Z">
                <w:r w:rsidDel="001E6BAC">
                  <w:rPr>
                    <w:rFonts w:asciiTheme="minorEastAsia" w:eastAsiaTheme="minorEastAsia" w:hAnsiTheme="minorEastAsia"/>
                    <w:sz w:val="18"/>
                    <w:szCs w:val="18"/>
                    <w:lang w:eastAsia="ko-KR"/>
                  </w:rPr>
                  <w:delText xml:space="preserve">8 </w:delText>
                </w:r>
                <w:r w:rsidDel="001E6BAC">
                  <w:rPr>
                    <w:rFonts w:asciiTheme="minorEastAsia" w:eastAsiaTheme="minorEastAsia" w:hAnsiTheme="minorEastAsia" w:hint="eastAsia"/>
                    <w:sz w:val="18"/>
                    <w:szCs w:val="18"/>
                    <w:lang w:eastAsia="ko-KR"/>
                  </w:rPr>
                  <w:delText>:</w:delText>
                </w:r>
                <w:r w:rsidDel="001E6BAC">
                  <w:rPr>
                    <w:sz w:val="18"/>
                    <w:szCs w:val="18"/>
                  </w:rPr>
                  <w:delText xml:space="preserve"> </w:delText>
                </w:r>
                <w:r w:rsidDel="001E6BAC">
                  <w:rPr>
                    <w:rFonts w:asciiTheme="minorEastAsia" w:eastAsiaTheme="minorEastAsia" w:hAnsiTheme="minorEastAsia" w:hint="eastAsia"/>
                    <w:sz w:val="18"/>
                    <w:szCs w:val="18"/>
                    <w:lang w:eastAsia="ko-KR"/>
                  </w:rPr>
                  <w:delText>BSB</w:delText>
                </w:r>
              </w:del>
            </w:ins>
          </w:p>
          <w:p w14:paraId="0055E9E1" w14:textId="4C950B18" w:rsidR="00C70CCB" w:rsidDel="001E6BAC" w:rsidRDefault="00C70CCB" w:rsidP="00B467B9">
            <w:pPr>
              <w:pStyle w:val="TableParagraph"/>
              <w:tabs>
                <w:tab w:val="left" w:pos="249"/>
              </w:tabs>
              <w:spacing w:line="206" w:lineRule="exact"/>
              <w:ind w:left="96"/>
              <w:rPr>
                <w:ins w:id="998" w:author="USER" w:date="2024-03-18T19:39:00Z"/>
                <w:del w:id="999" w:author="GREENBLUE" w:date="2024-10-10T10:31:00Z"/>
                <w:sz w:val="18"/>
                <w:szCs w:val="18"/>
              </w:rPr>
            </w:pPr>
            <w:ins w:id="1000" w:author="USER" w:date="2024-03-18T19:39:00Z">
              <w:del w:id="1001" w:author="GREENBLUE" w:date="2024-10-10T10:31:00Z">
                <w:r w:rsidDel="001E6BAC">
                  <w:rPr>
                    <w:rFonts w:asciiTheme="minorEastAsia" w:eastAsiaTheme="minorEastAsia" w:hAnsiTheme="minorEastAsia"/>
                    <w:sz w:val="18"/>
                    <w:szCs w:val="18"/>
                    <w:lang w:eastAsia="ko-KR"/>
                  </w:rPr>
                  <w:delText xml:space="preserve">9 : </w:delText>
                </w:r>
                <w:r w:rsidDel="001E6BAC">
                  <w:rPr>
                    <w:rFonts w:asciiTheme="minorEastAsia" w:eastAsiaTheme="minorEastAsia" w:hAnsiTheme="minorEastAsia" w:hint="eastAsia"/>
                    <w:sz w:val="18"/>
                    <w:szCs w:val="18"/>
                    <w:lang w:eastAsia="ko-KR"/>
                  </w:rPr>
                  <w:delText>GeoTiff</w:delText>
                </w:r>
              </w:del>
            </w:ins>
          </w:p>
          <w:p w14:paraId="7AF9FDEE" w14:textId="26D62343" w:rsidR="00C70CCB" w:rsidDel="001E6BAC" w:rsidRDefault="00C70CCB" w:rsidP="00B467B9">
            <w:pPr>
              <w:pStyle w:val="TableParagraph"/>
              <w:tabs>
                <w:tab w:val="left" w:pos="249"/>
              </w:tabs>
              <w:spacing w:line="206" w:lineRule="exact"/>
              <w:ind w:left="0" w:firstLineChars="50" w:firstLine="90"/>
              <w:rPr>
                <w:ins w:id="1002" w:author="USER" w:date="2024-03-18T19:39:00Z"/>
                <w:del w:id="1003" w:author="GREENBLUE" w:date="2024-10-10T10:31:00Z"/>
                <w:sz w:val="18"/>
                <w:szCs w:val="18"/>
              </w:rPr>
            </w:pPr>
            <w:ins w:id="1004" w:author="USER" w:date="2024-03-18T19:39:00Z">
              <w:del w:id="1005" w:author="GREENBLUE" w:date="2024-10-10T10:31:00Z">
                <w:r w:rsidDel="001E6BAC">
                  <w:rPr>
                    <w:rFonts w:asciiTheme="minorEastAsia" w:eastAsiaTheme="minorEastAsia" w:hAnsiTheme="minorEastAsia"/>
                    <w:sz w:val="18"/>
                    <w:szCs w:val="18"/>
                    <w:lang w:eastAsia="ko-KR"/>
                  </w:rPr>
                  <w:delText xml:space="preserve">10 </w:delText>
                </w:r>
                <w:r w:rsidDel="001E6BAC">
                  <w:rPr>
                    <w:rFonts w:asciiTheme="minorEastAsia" w:eastAsiaTheme="minorEastAsia" w:hAnsiTheme="minorEastAsia" w:hint="eastAsia"/>
                    <w:sz w:val="18"/>
                    <w:szCs w:val="18"/>
                    <w:lang w:eastAsia="ko-KR"/>
                  </w:rPr>
                  <w:delText>:</w:delText>
                </w:r>
                <w:r w:rsidDel="001E6BAC">
                  <w:rPr>
                    <w:sz w:val="18"/>
                    <w:szCs w:val="18"/>
                  </w:rPr>
                  <w:delText xml:space="preserve"> </w:delText>
                </w:r>
                <w:r w:rsidDel="001E6BAC">
                  <w:rPr>
                    <w:rFonts w:asciiTheme="minorEastAsia" w:eastAsiaTheme="minorEastAsia" w:hAnsiTheme="minorEastAsia" w:hint="eastAsia"/>
                    <w:sz w:val="18"/>
                    <w:szCs w:val="18"/>
                    <w:lang w:eastAsia="ko-KR"/>
                  </w:rPr>
                  <w:delText>Application</w:delText>
                </w:r>
              </w:del>
            </w:ins>
          </w:p>
          <w:p w14:paraId="638F7F35" w14:textId="3E0AC6A0" w:rsidR="00C70CCB" w:rsidDel="001E6BAC" w:rsidRDefault="00C70CCB" w:rsidP="00B467B9">
            <w:pPr>
              <w:pStyle w:val="TableParagraph"/>
              <w:tabs>
                <w:tab w:val="left" w:pos="249"/>
              </w:tabs>
              <w:spacing w:line="206" w:lineRule="exact"/>
              <w:ind w:left="97"/>
              <w:rPr>
                <w:ins w:id="1006" w:author="USER" w:date="2024-03-18T19:39:00Z"/>
                <w:del w:id="1007" w:author="GREENBLUE" w:date="2024-10-10T10:31:00Z"/>
                <w:rFonts w:asciiTheme="minorEastAsia" w:eastAsiaTheme="minorEastAsia" w:hAnsiTheme="minorEastAsia"/>
                <w:sz w:val="18"/>
                <w:szCs w:val="18"/>
                <w:lang w:eastAsia="ko-KR"/>
              </w:rPr>
            </w:pPr>
            <w:ins w:id="1008" w:author="USER" w:date="2024-03-18T19:39:00Z">
              <w:del w:id="1009" w:author="GREENBLUE" w:date="2024-10-10T10:31:00Z">
                <w:r w:rsidDel="001E6BAC">
                  <w:rPr>
                    <w:rFonts w:asciiTheme="minorEastAsia" w:eastAsiaTheme="minorEastAsia" w:hAnsiTheme="minorEastAsia"/>
                    <w:sz w:val="18"/>
                    <w:szCs w:val="18"/>
                    <w:lang w:eastAsia="ko-KR"/>
                  </w:rPr>
                  <w:delText xml:space="preserve">11 </w:delText>
                </w:r>
                <w:r w:rsidDel="001E6BAC">
                  <w:rPr>
                    <w:rFonts w:asciiTheme="minorEastAsia" w:eastAsiaTheme="minorEastAsia" w:hAnsiTheme="minorEastAsia" w:hint="eastAsia"/>
                    <w:sz w:val="18"/>
                    <w:szCs w:val="18"/>
                    <w:lang w:eastAsia="ko-KR"/>
                  </w:rPr>
                  <w:delText>:</w:delText>
                </w:r>
                <w:r w:rsidDel="001E6BAC">
                  <w:rPr>
                    <w:rFonts w:asciiTheme="minorEastAsia" w:eastAsiaTheme="minorEastAsia" w:hAnsiTheme="minorEastAsia"/>
                    <w:sz w:val="18"/>
                    <w:szCs w:val="18"/>
                    <w:lang w:eastAsia="ko-KR"/>
                  </w:rPr>
                  <w:delText xml:space="preserve"> </w:delText>
                </w:r>
                <w:r w:rsidDel="001E6BAC">
                  <w:rPr>
                    <w:rFonts w:asciiTheme="minorEastAsia" w:eastAsiaTheme="minorEastAsia" w:hAnsiTheme="minorEastAsia" w:hint="eastAsia"/>
                    <w:sz w:val="18"/>
                    <w:szCs w:val="18"/>
                    <w:lang w:eastAsia="ko-KR"/>
                  </w:rPr>
                  <w:delText>XML</w:delText>
                </w:r>
              </w:del>
            </w:ins>
          </w:p>
          <w:p w14:paraId="7B3113AA" w14:textId="0B5AD97F" w:rsidR="00C70CCB" w:rsidRDefault="00C70CCB" w:rsidP="00B467B9">
            <w:pPr>
              <w:pStyle w:val="TableParagraph"/>
              <w:tabs>
                <w:tab w:val="left" w:pos="250"/>
              </w:tabs>
              <w:spacing w:before="137"/>
              <w:ind w:right="196"/>
              <w:rPr>
                <w:sz w:val="18"/>
              </w:rPr>
            </w:pPr>
            <w:ins w:id="1010" w:author="USER" w:date="2024-03-18T19:39:00Z">
              <w:del w:id="1011" w:author="GREENBLUE" w:date="2024-10-10T10:31:00Z">
                <w:r w:rsidDel="001E6BAC">
                  <w:rPr>
                    <w:rFonts w:asciiTheme="minorEastAsia" w:eastAsiaTheme="minorEastAsia" w:hAnsiTheme="minorEastAsia" w:hint="eastAsia"/>
                    <w:sz w:val="18"/>
                    <w:szCs w:val="18"/>
                    <w:lang w:eastAsia="ko-KR"/>
                  </w:rPr>
                  <w:delText>12</w:delText>
                </w:r>
                <w:r w:rsidDel="001E6BAC">
                  <w:rPr>
                    <w:rFonts w:asciiTheme="minorEastAsia" w:eastAsiaTheme="minorEastAsia" w:hAnsiTheme="minorEastAsia"/>
                    <w:sz w:val="18"/>
                    <w:szCs w:val="18"/>
                    <w:lang w:eastAsia="ko-KR"/>
                  </w:rPr>
                  <w:delText xml:space="preserve"> </w:delText>
                </w:r>
                <w:r w:rsidDel="001E6BAC">
                  <w:rPr>
                    <w:rFonts w:asciiTheme="minorEastAsia" w:eastAsiaTheme="minorEastAsia" w:hAnsiTheme="minorEastAsia" w:hint="eastAsia"/>
                    <w:sz w:val="18"/>
                    <w:szCs w:val="18"/>
                    <w:lang w:eastAsia="ko-KR"/>
                  </w:rPr>
                  <w:delText>:</w:delText>
                </w:r>
                <w:r w:rsidDel="001E6BAC">
                  <w:rPr>
                    <w:sz w:val="18"/>
                    <w:szCs w:val="18"/>
                  </w:rPr>
                  <w:delText xml:space="preserve"> </w:delText>
                </w:r>
                <w:r w:rsidDel="001E6BAC">
                  <w:rPr>
                    <w:rFonts w:asciiTheme="minorEastAsia" w:eastAsiaTheme="minorEastAsia" w:hAnsiTheme="minorEastAsia" w:hint="eastAsia"/>
                    <w:sz w:val="18"/>
                    <w:szCs w:val="18"/>
                    <w:lang w:eastAsia="ko-KR"/>
                  </w:rPr>
                  <w:delText>PNG</w:delText>
                </w:r>
              </w:del>
            </w:ins>
          </w:p>
        </w:tc>
        <w:tc>
          <w:tcPr>
            <w:tcW w:w="992" w:type="dxa"/>
            <w:tcPrChange w:id="1012" w:author="GREENBLUE" w:date="2024-10-10T10:31:00Z">
              <w:tcPr>
                <w:tcW w:w="992" w:type="dxa"/>
              </w:tcPr>
            </w:tcPrChange>
          </w:tcPr>
          <w:p w14:paraId="24CC6349" w14:textId="1201A5AA" w:rsidR="00C70CCB" w:rsidRDefault="00C70CCB">
            <w:pPr>
              <w:pStyle w:val="TableParagraph"/>
              <w:ind w:left="196" w:right="196"/>
              <w:rPr>
                <w:sz w:val="18"/>
              </w:rPr>
            </w:pPr>
            <w:ins w:id="1013" w:author="GREENBLUE" w:date="2024-10-10T10:31:00Z">
              <w:r>
                <w:rPr>
                  <w:rFonts w:eastAsiaTheme="minorEastAsia" w:hint="eastAsia"/>
                  <w:sz w:val="18"/>
                  <w:lang w:eastAsia="ko-KR"/>
                </w:rPr>
                <w:t>C</w:t>
              </w:r>
            </w:ins>
            <w:del w:id="1014" w:author="GREENBLUE" w:date="2024-10-10T10:31:00Z">
              <w:r w:rsidDel="001E6BAC">
                <w:rPr>
                  <w:sz w:val="18"/>
                </w:rPr>
                <w:delText>EN</w:delText>
              </w:r>
            </w:del>
          </w:p>
        </w:tc>
        <w:tc>
          <w:tcPr>
            <w:tcW w:w="1559" w:type="dxa"/>
            <w:tcPrChange w:id="1015" w:author="GREENBLUE" w:date="2024-10-10T10:31:00Z">
              <w:tcPr>
                <w:tcW w:w="1559" w:type="dxa"/>
              </w:tcPr>
            </w:tcPrChange>
          </w:tcPr>
          <w:p w14:paraId="5009AB2E" w14:textId="17089D9E" w:rsidR="00C70CCB" w:rsidRDefault="00C70CCB">
            <w:pPr>
              <w:pStyle w:val="TableParagraph"/>
              <w:ind w:left="196" w:right="196"/>
              <w:rPr>
                <w:sz w:val="18"/>
              </w:rPr>
            </w:pPr>
            <w:ins w:id="1016" w:author="GREENBLUE" w:date="2024-10-10T10:31:00Z">
              <w:r>
                <w:rPr>
                  <w:rFonts w:eastAsiaTheme="minorEastAsia" w:hint="eastAsia"/>
                  <w:sz w:val="18"/>
                  <w:lang w:eastAsia="ko-KR"/>
                </w:rPr>
                <w:t>0</w:t>
              </w:r>
              <w:r>
                <w:rPr>
                  <w:rFonts w:eastAsiaTheme="minorEastAsia"/>
                  <w:sz w:val="18"/>
                  <w:lang w:eastAsia="ko-KR"/>
                </w:rPr>
                <w:t>, 1</w:t>
              </w:r>
            </w:ins>
            <w:del w:id="1017" w:author="GREENBLUE" w:date="2024-10-10T10:31:00Z">
              <w:r w:rsidDel="001E6BAC">
                <w:rPr>
                  <w:sz w:val="18"/>
                </w:rPr>
                <w:delText>1, 1</w:delText>
              </w:r>
            </w:del>
          </w:p>
        </w:tc>
      </w:tr>
      <w:tr w:rsidR="00C70CCB" w14:paraId="6AE09C4D"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18"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397"/>
          <w:trPrChange w:id="1019" w:author="GREENBLUE" w:date="2024-10-10T10:31:00Z">
            <w:trPr>
              <w:trHeight w:val="397"/>
            </w:trPr>
          </w:trPrChange>
        </w:trPr>
        <w:tc>
          <w:tcPr>
            <w:tcW w:w="3109" w:type="dxa"/>
            <w:tcPrChange w:id="1020" w:author="GREENBLUE" w:date="2024-10-10T10:31:00Z">
              <w:tcPr>
                <w:tcW w:w="3109" w:type="dxa"/>
              </w:tcPr>
            </w:tcPrChange>
          </w:tcPr>
          <w:p w14:paraId="1EBF30EF" w14:textId="76A9F5FF" w:rsidR="00C70CCB" w:rsidRPr="00801538" w:rsidRDefault="00C70CCB">
            <w:pPr>
              <w:pStyle w:val="TableParagraph"/>
              <w:ind w:left="196" w:right="196"/>
              <w:rPr>
                <w:rFonts w:eastAsiaTheme="minorEastAsia"/>
                <w:sz w:val="18"/>
                <w:lang w:eastAsia="ko-KR"/>
              </w:rPr>
            </w:pPr>
            <w:ins w:id="1021" w:author="GREENBLUE" w:date="2024-10-10T10:31:00Z">
              <w:r w:rsidRPr="00882D8F">
                <w:rPr>
                  <w:rFonts w:eastAsiaTheme="minorEastAsia"/>
                  <w:sz w:val="18"/>
                  <w:szCs w:val="18"/>
                  <w:lang w:eastAsia="ko-KR"/>
                </w:rPr>
                <w:t>Date</w:t>
              </w:r>
            </w:ins>
            <w:del w:id="1022" w:author="GREENBLUE" w:date="2024-10-10T10:31:00Z">
              <w:r w:rsidDel="001E6BAC">
                <w:rPr>
                  <w:rFonts w:eastAsiaTheme="minorEastAsia"/>
                  <w:sz w:val="18"/>
                  <w:lang w:eastAsia="ko-KR"/>
                </w:rPr>
                <w:delText>Product Specification</w:delText>
              </w:r>
            </w:del>
          </w:p>
        </w:tc>
        <w:tc>
          <w:tcPr>
            <w:tcW w:w="1852" w:type="dxa"/>
            <w:tcPrChange w:id="1023" w:author="GREENBLUE" w:date="2024-10-10T10:31:00Z">
              <w:tcPr>
                <w:tcW w:w="1852" w:type="dxa"/>
              </w:tcPr>
            </w:tcPrChange>
          </w:tcPr>
          <w:p w14:paraId="27C4F640" w14:textId="77777777" w:rsidR="00C70CCB" w:rsidRDefault="00C70CCB">
            <w:pPr>
              <w:pStyle w:val="TableParagraph"/>
              <w:ind w:left="196" w:right="196"/>
              <w:rPr>
                <w:sz w:val="18"/>
              </w:rPr>
            </w:pPr>
          </w:p>
        </w:tc>
        <w:tc>
          <w:tcPr>
            <w:tcW w:w="2552" w:type="dxa"/>
            <w:tcPrChange w:id="1024" w:author="GREENBLUE" w:date="2024-10-10T10:31:00Z">
              <w:tcPr>
                <w:tcW w:w="2552" w:type="dxa"/>
              </w:tcPr>
            </w:tcPrChange>
          </w:tcPr>
          <w:p w14:paraId="4A27BC48" w14:textId="77777777" w:rsidR="00C70CCB" w:rsidRDefault="00C70CCB" w:rsidP="00801538">
            <w:pPr>
              <w:pStyle w:val="TableParagraph"/>
              <w:tabs>
                <w:tab w:val="left" w:pos="250"/>
              </w:tabs>
              <w:ind w:left="196" w:right="196"/>
              <w:rPr>
                <w:sz w:val="18"/>
              </w:rPr>
            </w:pPr>
          </w:p>
        </w:tc>
        <w:tc>
          <w:tcPr>
            <w:tcW w:w="992" w:type="dxa"/>
            <w:tcPrChange w:id="1025" w:author="GREENBLUE" w:date="2024-10-10T10:31:00Z">
              <w:tcPr>
                <w:tcW w:w="992" w:type="dxa"/>
              </w:tcPr>
            </w:tcPrChange>
          </w:tcPr>
          <w:p w14:paraId="716EF77C" w14:textId="03C28B73" w:rsidR="00C70CCB" w:rsidRPr="00801538" w:rsidRDefault="00C70CCB">
            <w:pPr>
              <w:pStyle w:val="TableParagraph"/>
              <w:ind w:left="196" w:right="196"/>
              <w:rPr>
                <w:rFonts w:eastAsiaTheme="minorEastAsia"/>
                <w:sz w:val="18"/>
                <w:lang w:eastAsia="ko-KR"/>
              </w:rPr>
            </w:pPr>
            <w:ins w:id="1026" w:author="GREENBLUE" w:date="2024-10-10T10:31:00Z">
              <w:r>
                <w:rPr>
                  <w:rFonts w:eastAsiaTheme="minorEastAsia" w:hint="eastAsia"/>
                  <w:sz w:val="18"/>
                  <w:lang w:eastAsia="ko-KR"/>
                </w:rPr>
                <w:t>D</w:t>
              </w:r>
              <w:r>
                <w:rPr>
                  <w:rFonts w:eastAsiaTheme="minorEastAsia"/>
                  <w:sz w:val="18"/>
                  <w:lang w:eastAsia="ko-KR"/>
                </w:rPr>
                <w:t>A</w:t>
              </w:r>
            </w:ins>
            <w:del w:id="1027" w:author="GREENBLUE" w:date="2024-10-10T10:31:00Z">
              <w:r w:rsidDel="001E6BAC">
                <w:rPr>
                  <w:rFonts w:eastAsiaTheme="minorEastAsia" w:hint="eastAsia"/>
                  <w:sz w:val="18"/>
                  <w:lang w:eastAsia="ko-KR"/>
                </w:rPr>
                <w:delText>C</w:delText>
              </w:r>
            </w:del>
          </w:p>
        </w:tc>
        <w:tc>
          <w:tcPr>
            <w:tcW w:w="1559" w:type="dxa"/>
            <w:tcPrChange w:id="1028" w:author="GREENBLUE" w:date="2024-10-10T10:31:00Z">
              <w:tcPr>
                <w:tcW w:w="1559" w:type="dxa"/>
              </w:tcPr>
            </w:tcPrChange>
          </w:tcPr>
          <w:p w14:paraId="49194E60" w14:textId="404344C9" w:rsidR="00C70CCB" w:rsidRPr="00801538" w:rsidRDefault="00C70CCB">
            <w:pPr>
              <w:pStyle w:val="TableParagraph"/>
              <w:ind w:left="196" w:right="196"/>
              <w:rPr>
                <w:rFonts w:eastAsiaTheme="minorEastAsia"/>
                <w:sz w:val="18"/>
                <w:lang w:eastAsia="ko-KR"/>
              </w:rPr>
            </w:pPr>
            <w:ins w:id="1029" w:author="GREENBLUE" w:date="2024-10-10T10:31:00Z">
              <w:r>
                <w:rPr>
                  <w:rFonts w:eastAsiaTheme="minorEastAsia" w:hint="eastAsia"/>
                  <w:sz w:val="18"/>
                  <w:lang w:eastAsia="ko-KR"/>
                </w:rPr>
                <w:t>1</w:t>
              </w:r>
              <w:r>
                <w:rPr>
                  <w:rFonts w:eastAsiaTheme="minorEastAsia"/>
                  <w:sz w:val="18"/>
                  <w:lang w:eastAsia="ko-KR"/>
                </w:rPr>
                <w:t>, 1</w:t>
              </w:r>
            </w:ins>
            <w:del w:id="1030" w:author="GREENBLUE" w:date="2024-10-10T10:31:00Z">
              <w:r w:rsidDel="001E6BAC">
                <w:rPr>
                  <w:rFonts w:eastAsiaTheme="minorEastAsia" w:hint="eastAsia"/>
                  <w:sz w:val="18"/>
                  <w:lang w:eastAsia="ko-KR"/>
                </w:rPr>
                <w:delText>0</w:delText>
              </w:r>
              <w:r w:rsidDel="001E6BAC">
                <w:rPr>
                  <w:rFonts w:eastAsiaTheme="minorEastAsia"/>
                  <w:sz w:val="18"/>
                  <w:lang w:eastAsia="ko-KR"/>
                </w:rPr>
                <w:delText>, 1</w:delText>
              </w:r>
            </w:del>
          </w:p>
        </w:tc>
      </w:tr>
      <w:tr w:rsidR="00C70CCB" w14:paraId="1DF39BEF"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31"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32" w:author="GREENBLUE" w:date="2024-10-10T10:31:00Z">
            <w:trPr>
              <w:trHeight w:val="465"/>
            </w:trPr>
          </w:trPrChange>
        </w:trPr>
        <w:tc>
          <w:tcPr>
            <w:tcW w:w="3109" w:type="dxa"/>
            <w:tcPrChange w:id="1033" w:author="GREENBLUE" w:date="2024-10-10T10:31:00Z">
              <w:tcPr>
                <w:tcW w:w="3109" w:type="dxa"/>
              </w:tcPr>
            </w:tcPrChange>
          </w:tcPr>
          <w:p w14:paraId="54D2DA6A" w14:textId="3605956E" w:rsidR="00C70CCB" w:rsidRPr="00882D8F" w:rsidRDefault="00C70CCB" w:rsidP="00882D8F">
            <w:pPr>
              <w:pStyle w:val="TableParagraph"/>
              <w:ind w:leftChars="145" w:left="319" w:right="196"/>
              <w:rPr>
                <w:rFonts w:eastAsiaTheme="minorEastAsia"/>
                <w:sz w:val="18"/>
                <w:szCs w:val="18"/>
                <w:lang w:eastAsia="ko-KR"/>
              </w:rPr>
            </w:pPr>
            <w:ins w:id="1034" w:author="GREENBLUE" w:date="2024-10-10T10:31:00Z">
              <w:r w:rsidRPr="00882D8F">
                <w:rPr>
                  <w:rFonts w:eastAsiaTheme="minorEastAsia" w:hint="eastAsia"/>
                  <w:sz w:val="18"/>
                  <w:szCs w:val="18"/>
                  <w:lang w:eastAsia="ko-KR"/>
                </w:rPr>
                <w:lastRenderedPageBreak/>
                <w:t>I</w:t>
              </w:r>
              <w:r w:rsidRPr="00882D8F">
                <w:rPr>
                  <w:rFonts w:eastAsiaTheme="minorEastAsia"/>
                  <w:sz w:val="18"/>
                  <w:szCs w:val="18"/>
                  <w:lang w:eastAsia="ko-KR"/>
                </w:rPr>
                <w:t>SSN</w:t>
              </w:r>
            </w:ins>
            <w:del w:id="1035" w:author="GREENBLUE" w:date="2024-10-10T10:31:00Z">
              <w:r w:rsidRPr="00882D8F" w:rsidDel="001E6BAC">
                <w:rPr>
                  <w:rFonts w:eastAsiaTheme="minorEastAsia"/>
                  <w:sz w:val="18"/>
                  <w:szCs w:val="18"/>
                  <w:lang w:eastAsia="ko-KR"/>
                </w:rPr>
                <w:delText>Date</w:delText>
              </w:r>
            </w:del>
          </w:p>
        </w:tc>
        <w:tc>
          <w:tcPr>
            <w:tcW w:w="1852" w:type="dxa"/>
            <w:tcPrChange w:id="1036" w:author="GREENBLUE" w:date="2024-10-10T10:31:00Z">
              <w:tcPr>
                <w:tcW w:w="1852" w:type="dxa"/>
              </w:tcPr>
            </w:tcPrChange>
          </w:tcPr>
          <w:p w14:paraId="3811ED73" w14:textId="77777777" w:rsidR="00C70CCB" w:rsidRDefault="00C70CCB">
            <w:pPr>
              <w:pStyle w:val="TableParagraph"/>
              <w:spacing w:before="0"/>
              <w:ind w:left="196" w:right="196"/>
              <w:rPr>
                <w:rFonts w:ascii="Times New Roman"/>
                <w:sz w:val="18"/>
              </w:rPr>
            </w:pPr>
          </w:p>
        </w:tc>
        <w:tc>
          <w:tcPr>
            <w:tcW w:w="2552" w:type="dxa"/>
            <w:tcPrChange w:id="1037" w:author="GREENBLUE" w:date="2024-10-10T10:31:00Z">
              <w:tcPr>
                <w:tcW w:w="2552" w:type="dxa"/>
              </w:tcPr>
            </w:tcPrChange>
          </w:tcPr>
          <w:p w14:paraId="22CF1F8F" w14:textId="77777777" w:rsidR="00C70CCB" w:rsidRDefault="00C70CCB">
            <w:pPr>
              <w:pStyle w:val="TableParagraph"/>
              <w:spacing w:before="0"/>
              <w:ind w:left="196" w:right="196"/>
              <w:rPr>
                <w:rFonts w:ascii="Times New Roman"/>
                <w:sz w:val="18"/>
              </w:rPr>
            </w:pPr>
          </w:p>
        </w:tc>
        <w:tc>
          <w:tcPr>
            <w:tcW w:w="992" w:type="dxa"/>
            <w:tcPrChange w:id="1038" w:author="GREENBLUE" w:date="2024-10-10T10:31:00Z">
              <w:tcPr>
                <w:tcW w:w="992" w:type="dxa"/>
              </w:tcPr>
            </w:tcPrChange>
          </w:tcPr>
          <w:p w14:paraId="7EFA6F10" w14:textId="090F8553" w:rsidR="00C70CCB" w:rsidRPr="00801538" w:rsidRDefault="00C70CCB">
            <w:pPr>
              <w:pStyle w:val="TableParagraph"/>
              <w:spacing w:before="121"/>
              <w:ind w:left="196" w:right="196"/>
              <w:rPr>
                <w:rFonts w:eastAsiaTheme="minorEastAsia"/>
                <w:sz w:val="18"/>
                <w:lang w:eastAsia="ko-KR"/>
              </w:rPr>
            </w:pPr>
            <w:ins w:id="1039" w:author="GREENBLUE" w:date="2024-10-10T10:31:00Z">
              <w:r>
                <w:rPr>
                  <w:rFonts w:eastAsiaTheme="minorEastAsia" w:hint="eastAsia"/>
                  <w:sz w:val="18"/>
                  <w:lang w:eastAsia="ko-KR"/>
                </w:rPr>
                <w:t>T</w:t>
              </w:r>
              <w:r>
                <w:rPr>
                  <w:rFonts w:eastAsiaTheme="minorEastAsia"/>
                  <w:sz w:val="18"/>
                  <w:lang w:eastAsia="ko-KR"/>
                </w:rPr>
                <w:t>E</w:t>
              </w:r>
            </w:ins>
            <w:del w:id="1040" w:author="GREENBLUE" w:date="2024-10-10T10:31:00Z">
              <w:r w:rsidDel="001E6BAC">
                <w:rPr>
                  <w:rFonts w:eastAsiaTheme="minorEastAsia" w:hint="eastAsia"/>
                  <w:sz w:val="18"/>
                  <w:lang w:eastAsia="ko-KR"/>
                </w:rPr>
                <w:delText>D</w:delText>
              </w:r>
              <w:r w:rsidDel="001E6BAC">
                <w:rPr>
                  <w:rFonts w:eastAsiaTheme="minorEastAsia"/>
                  <w:sz w:val="18"/>
                  <w:lang w:eastAsia="ko-KR"/>
                </w:rPr>
                <w:delText>A</w:delText>
              </w:r>
            </w:del>
          </w:p>
        </w:tc>
        <w:tc>
          <w:tcPr>
            <w:tcW w:w="1559" w:type="dxa"/>
            <w:tcPrChange w:id="1041" w:author="GREENBLUE" w:date="2024-10-10T10:31:00Z">
              <w:tcPr>
                <w:tcW w:w="1559" w:type="dxa"/>
              </w:tcPr>
            </w:tcPrChange>
          </w:tcPr>
          <w:p w14:paraId="6883A8E7" w14:textId="41B72DE5" w:rsidR="00C70CCB" w:rsidRPr="00801538" w:rsidRDefault="00C70CCB">
            <w:pPr>
              <w:pStyle w:val="TableParagraph"/>
              <w:spacing w:before="121"/>
              <w:ind w:left="196" w:right="196"/>
              <w:rPr>
                <w:rFonts w:eastAsiaTheme="minorEastAsia"/>
                <w:sz w:val="18"/>
                <w:lang w:eastAsia="ko-KR"/>
              </w:rPr>
            </w:pPr>
            <w:ins w:id="1042" w:author="GREENBLUE" w:date="2024-10-10T10:31:00Z">
              <w:r>
                <w:rPr>
                  <w:rFonts w:eastAsiaTheme="minorEastAsia" w:hint="eastAsia"/>
                  <w:sz w:val="18"/>
                  <w:lang w:eastAsia="ko-KR"/>
                </w:rPr>
                <w:t>0</w:t>
              </w:r>
              <w:r>
                <w:rPr>
                  <w:rFonts w:eastAsiaTheme="minorEastAsia"/>
                  <w:sz w:val="18"/>
                  <w:lang w:eastAsia="ko-KR"/>
                </w:rPr>
                <w:t>, 1</w:t>
              </w:r>
            </w:ins>
            <w:del w:id="1043"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45BDC7F3"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44"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45" w:author="GREENBLUE" w:date="2024-10-10T10:31:00Z">
            <w:trPr>
              <w:trHeight w:val="465"/>
            </w:trPr>
          </w:trPrChange>
        </w:trPr>
        <w:tc>
          <w:tcPr>
            <w:tcW w:w="3109" w:type="dxa"/>
            <w:tcPrChange w:id="1046" w:author="GREENBLUE" w:date="2024-10-10T10:31:00Z">
              <w:tcPr>
                <w:tcW w:w="3109" w:type="dxa"/>
              </w:tcPr>
            </w:tcPrChange>
          </w:tcPr>
          <w:p w14:paraId="1A466F3D" w14:textId="1AA4B8BA" w:rsidR="00C70CCB" w:rsidRPr="00882D8F" w:rsidRDefault="00C70CCB" w:rsidP="00882D8F">
            <w:pPr>
              <w:pStyle w:val="TableParagraph"/>
              <w:ind w:leftChars="145" w:left="319" w:right="196"/>
              <w:rPr>
                <w:rFonts w:eastAsiaTheme="minorEastAsia"/>
                <w:sz w:val="18"/>
                <w:szCs w:val="18"/>
                <w:lang w:eastAsia="ko-KR"/>
              </w:rPr>
            </w:pPr>
            <w:ins w:id="1047" w:author="GREENBLUE" w:date="2024-10-10T10:31:00Z">
              <w:r w:rsidRPr="00882D8F">
                <w:rPr>
                  <w:rFonts w:eastAsiaTheme="minorEastAsia"/>
                  <w:sz w:val="18"/>
                  <w:szCs w:val="18"/>
                  <w:lang w:eastAsia="ko-KR"/>
                </w:rPr>
                <w:t>Name</w:t>
              </w:r>
            </w:ins>
            <w:del w:id="1048" w:author="GREENBLUE" w:date="2024-10-10T10:31:00Z">
              <w:r w:rsidRPr="00882D8F" w:rsidDel="001E6BAC">
                <w:rPr>
                  <w:rFonts w:eastAsiaTheme="minorEastAsia" w:hint="eastAsia"/>
                  <w:sz w:val="18"/>
                  <w:szCs w:val="18"/>
                  <w:lang w:eastAsia="ko-KR"/>
                </w:rPr>
                <w:delText>I</w:delText>
              </w:r>
              <w:r w:rsidRPr="00882D8F" w:rsidDel="001E6BAC">
                <w:rPr>
                  <w:rFonts w:eastAsiaTheme="minorEastAsia"/>
                  <w:sz w:val="18"/>
                  <w:szCs w:val="18"/>
                  <w:lang w:eastAsia="ko-KR"/>
                </w:rPr>
                <w:delText>SSN</w:delText>
              </w:r>
            </w:del>
          </w:p>
        </w:tc>
        <w:tc>
          <w:tcPr>
            <w:tcW w:w="1852" w:type="dxa"/>
            <w:tcPrChange w:id="1049" w:author="GREENBLUE" w:date="2024-10-10T10:31:00Z">
              <w:tcPr>
                <w:tcW w:w="1852" w:type="dxa"/>
              </w:tcPr>
            </w:tcPrChange>
          </w:tcPr>
          <w:p w14:paraId="1B263B1F" w14:textId="77777777" w:rsidR="00C70CCB" w:rsidRDefault="00C70CCB">
            <w:pPr>
              <w:pStyle w:val="TableParagraph"/>
              <w:spacing w:before="0"/>
              <w:ind w:left="196" w:right="196"/>
              <w:rPr>
                <w:rFonts w:ascii="Times New Roman"/>
                <w:sz w:val="18"/>
              </w:rPr>
            </w:pPr>
          </w:p>
        </w:tc>
        <w:tc>
          <w:tcPr>
            <w:tcW w:w="2552" w:type="dxa"/>
            <w:tcPrChange w:id="1050" w:author="GREENBLUE" w:date="2024-10-10T10:31:00Z">
              <w:tcPr>
                <w:tcW w:w="2552" w:type="dxa"/>
              </w:tcPr>
            </w:tcPrChange>
          </w:tcPr>
          <w:p w14:paraId="24B6E470" w14:textId="77777777" w:rsidR="00C70CCB" w:rsidRDefault="00C70CCB">
            <w:pPr>
              <w:pStyle w:val="TableParagraph"/>
              <w:spacing w:before="0"/>
              <w:ind w:left="196" w:right="196"/>
              <w:rPr>
                <w:rFonts w:ascii="Times New Roman"/>
                <w:sz w:val="18"/>
              </w:rPr>
            </w:pPr>
          </w:p>
        </w:tc>
        <w:tc>
          <w:tcPr>
            <w:tcW w:w="992" w:type="dxa"/>
            <w:tcPrChange w:id="1051" w:author="GREENBLUE" w:date="2024-10-10T10:31:00Z">
              <w:tcPr>
                <w:tcW w:w="992" w:type="dxa"/>
              </w:tcPr>
            </w:tcPrChange>
          </w:tcPr>
          <w:p w14:paraId="17665DCE" w14:textId="683E900F" w:rsidR="00C70CCB" w:rsidRPr="00801538" w:rsidRDefault="00C70CCB">
            <w:pPr>
              <w:pStyle w:val="TableParagraph"/>
              <w:spacing w:before="121"/>
              <w:ind w:left="196" w:right="196"/>
              <w:rPr>
                <w:rFonts w:eastAsiaTheme="minorEastAsia"/>
                <w:sz w:val="18"/>
                <w:lang w:eastAsia="ko-KR"/>
              </w:rPr>
            </w:pPr>
            <w:ins w:id="1052" w:author="GREENBLUE" w:date="2024-10-10T10:31:00Z">
              <w:r>
                <w:rPr>
                  <w:rFonts w:eastAsiaTheme="minorEastAsia" w:hint="eastAsia"/>
                  <w:sz w:val="18"/>
                  <w:lang w:eastAsia="ko-KR"/>
                </w:rPr>
                <w:t>T</w:t>
              </w:r>
              <w:r>
                <w:rPr>
                  <w:rFonts w:eastAsiaTheme="minorEastAsia"/>
                  <w:sz w:val="18"/>
                  <w:lang w:eastAsia="ko-KR"/>
                </w:rPr>
                <w:t>E</w:t>
              </w:r>
            </w:ins>
            <w:del w:id="1053" w:author="GREENBLUE" w:date="2024-10-10T10:31:00Z">
              <w:r w:rsidDel="001E6BAC">
                <w:rPr>
                  <w:rFonts w:eastAsiaTheme="minorEastAsia" w:hint="eastAsia"/>
                  <w:sz w:val="18"/>
                  <w:lang w:eastAsia="ko-KR"/>
                </w:rPr>
                <w:delText>T</w:delText>
              </w:r>
              <w:r w:rsidDel="001E6BAC">
                <w:rPr>
                  <w:rFonts w:eastAsiaTheme="minorEastAsia"/>
                  <w:sz w:val="18"/>
                  <w:lang w:eastAsia="ko-KR"/>
                </w:rPr>
                <w:delText>E</w:delText>
              </w:r>
            </w:del>
          </w:p>
        </w:tc>
        <w:tc>
          <w:tcPr>
            <w:tcW w:w="1559" w:type="dxa"/>
            <w:tcPrChange w:id="1054" w:author="GREENBLUE" w:date="2024-10-10T10:31:00Z">
              <w:tcPr>
                <w:tcW w:w="1559" w:type="dxa"/>
              </w:tcPr>
            </w:tcPrChange>
          </w:tcPr>
          <w:p w14:paraId="4D295564" w14:textId="58DB0AC5" w:rsidR="00C70CCB" w:rsidRPr="00801538" w:rsidRDefault="00C70CCB">
            <w:pPr>
              <w:pStyle w:val="TableParagraph"/>
              <w:spacing w:before="121"/>
              <w:ind w:left="196" w:right="196"/>
              <w:rPr>
                <w:rFonts w:eastAsiaTheme="minorEastAsia"/>
                <w:sz w:val="18"/>
                <w:lang w:eastAsia="ko-KR"/>
              </w:rPr>
            </w:pPr>
            <w:ins w:id="1055" w:author="GREENBLUE" w:date="2024-10-10T10:31:00Z">
              <w:r>
                <w:rPr>
                  <w:rFonts w:eastAsiaTheme="minorEastAsia" w:hint="eastAsia"/>
                  <w:sz w:val="18"/>
                  <w:lang w:eastAsia="ko-KR"/>
                </w:rPr>
                <w:t>1</w:t>
              </w:r>
              <w:r>
                <w:rPr>
                  <w:rFonts w:eastAsiaTheme="minorEastAsia"/>
                  <w:sz w:val="18"/>
                  <w:lang w:eastAsia="ko-KR"/>
                </w:rPr>
                <w:t>, 1</w:t>
              </w:r>
            </w:ins>
            <w:del w:id="1056" w:author="GREENBLUE" w:date="2024-10-10T10:31:00Z">
              <w:r w:rsidDel="001E6BAC">
                <w:rPr>
                  <w:rFonts w:eastAsiaTheme="minorEastAsia" w:hint="eastAsia"/>
                  <w:sz w:val="18"/>
                  <w:lang w:eastAsia="ko-KR"/>
                </w:rPr>
                <w:delText>0</w:delText>
              </w:r>
              <w:r w:rsidDel="001E6BAC">
                <w:rPr>
                  <w:rFonts w:eastAsiaTheme="minorEastAsia"/>
                  <w:sz w:val="18"/>
                  <w:lang w:eastAsia="ko-KR"/>
                </w:rPr>
                <w:delText>, 1</w:delText>
              </w:r>
            </w:del>
          </w:p>
        </w:tc>
      </w:tr>
      <w:tr w:rsidR="00C70CCB" w14:paraId="6DB9DE69"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57"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58" w:author="GREENBLUE" w:date="2024-10-10T10:31:00Z">
            <w:trPr>
              <w:trHeight w:val="465"/>
            </w:trPr>
          </w:trPrChange>
        </w:trPr>
        <w:tc>
          <w:tcPr>
            <w:tcW w:w="3109" w:type="dxa"/>
            <w:tcPrChange w:id="1059" w:author="GREENBLUE" w:date="2024-10-10T10:31:00Z">
              <w:tcPr>
                <w:tcW w:w="3109" w:type="dxa"/>
              </w:tcPr>
            </w:tcPrChange>
          </w:tcPr>
          <w:p w14:paraId="5E35AE53" w14:textId="330EEEEE" w:rsidR="00C70CCB" w:rsidRPr="00882D8F" w:rsidRDefault="00C70CCB" w:rsidP="00882D8F">
            <w:pPr>
              <w:pStyle w:val="TableParagraph"/>
              <w:ind w:leftChars="145" w:left="319" w:right="196"/>
              <w:rPr>
                <w:rFonts w:eastAsiaTheme="minorEastAsia"/>
                <w:sz w:val="18"/>
                <w:szCs w:val="18"/>
                <w:lang w:eastAsia="ko-KR"/>
              </w:rPr>
            </w:pPr>
            <w:ins w:id="1060" w:author="GREENBLUE" w:date="2024-10-10T10:31:00Z">
              <w:r w:rsidRPr="00882D8F">
                <w:rPr>
                  <w:rFonts w:eastAsiaTheme="minorEastAsia"/>
                  <w:sz w:val="18"/>
                  <w:szCs w:val="18"/>
                  <w:lang w:eastAsia="ko-KR"/>
                </w:rPr>
                <w:t>Version</w:t>
              </w:r>
            </w:ins>
            <w:del w:id="1061" w:author="GREENBLUE" w:date="2024-10-10T10:31:00Z">
              <w:r w:rsidRPr="00882D8F" w:rsidDel="001E6BAC">
                <w:rPr>
                  <w:rFonts w:eastAsiaTheme="minorEastAsia"/>
                  <w:sz w:val="18"/>
                  <w:szCs w:val="18"/>
                  <w:lang w:eastAsia="ko-KR"/>
                </w:rPr>
                <w:delText>Name</w:delText>
              </w:r>
            </w:del>
          </w:p>
        </w:tc>
        <w:tc>
          <w:tcPr>
            <w:tcW w:w="1852" w:type="dxa"/>
            <w:tcPrChange w:id="1062" w:author="GREENBLUE" w:date="2024-10-10T10:31:00Z">
              <w:tcPr>
                <w:tcW w:w="1852" w:type="dxa"/>
              </w:tcPr>
            </w:tcPrChange>
          </w:tcPr>
          <w:p w14:paraId="4C6D7D38" w14:textId="77777777" w:rsidR="00C70CCB" w:rsidRDefault="00C70CCB">
            <w:pPr>
              <w:pStyle w:val="TableParagraph"/>
              <w:spacing w:before="0"/>
              <w:ind w:left="196" w:right="196"/>
              <w:rPr>
                <w:rFonts w:ascii="Times New Roman"/>
                <w:sz w:val="18"/>
              </w:rPr>
            </w:pPr>
          </w:p>
        </w:tc>
        <w:tc>
          <w:tcPr>
            <w:tcW w:w="2552" w:type="dxa"/>
            <w:tcPrChange w:id="1063" w:author="GREENBLUE" w:date="2024-10-10T10:31:00Z">
              <w:tcPr>
                <w:tcW w:w="2552" w:type="dxa"/>
              </w:tcPr>
            </w:tcPrChange>
          </w:tcPr>
          <w:p w14:paraId="1F69A9BC" w14:textId="77777777" w:rsidR="00C70CCB" w:rsidRDefault="00C70CCB">
            <w:pPr>
              <w:pStyle w:val="TableParagraph"/>
              <w:spacing w:before="0"/>
              <w:ind w:left="196" w:right="196"/>
              <w:rPr>
                <w:rFonts w:ascii="Times New Roman"/>
                <w:sz w:val="18"/>
              </w:rPr>
            </w:pPr>
          </w:p>
        </w:tc>
        <w:tc>
          <w:tcPr>
            <w:tcW w:w="992" w:type="dxa"/>
            <w:tcPrChange w:id="1064" w:author="GREENBLUE" w:date="2024-10-10T10:31:00Z">
              <w:tcPr>
                <w:tcW w:w="992" w:type="dxa"/>
              </w:tcPr>
            </w:tcPrChange>
          </w:tcPr>
          <w:p w14:paraId="33A1435A" w14:textId="0C8B27B8" w:rsidR="00C70CCB" w:rsidRPr="00801538" w:rsidRDefault="00C70CCB">
            <w:pPr>
              <w:pStyle w:val="TableParagraph"/>
              <w:spacing w:before="121"/>
              <w:ind w:left="196" w:right="196"/>
              <w:rPr>
                <w:rFonts w:eastAsiaTheme="minorEastAsia"/>
                <w:sz w:val="18"/>
                <w:lang w:eastAsia="ko-KR"/>
              </w:rPr>
            </w:pPr>
            <w:ins w:id="1065" w:author="GREENBLUE" w:date="2024-10-10T10:31:00Z">
              <w:r>
                <w:rPr>
                  <w:sz w:val="18"/>
                </w:rPr>
                <w:t>TE</w:t>
              </w:r>
            </w:ins>
            <w:del w:id="1066" w:author="GREENBLUE" w:date="2024-10-10T10:31:00Z">
              <w:r w:rsidDel="001E6BAC">
                <w:rPr>
                  <w:rFonts w:eastAsiaTheme="minorEastAsia" w:hint="eastAsia"/>
                  <w:sz w:val="18"/>
                  <w:lang w:eastAsia="ko-KR"/>
                </w:rPr>
                <w:delText>T</w:delText>
              </w:r>
              <w:r w:rsidDel="001E6BAC">
                <w:rPr>
                  <w:rFonts w:eastAsiaTheme="minorEastAsia"/>
                  <w:sz w:val="18"/>
                  <w:lang w:eastAsia="ko-KR"/>
                </w:rPr>
                <w:delText>E</w:delText>
              </w:r>
            </w:del>
          </w:p>
        </w:tc>
        <w:tc>
          <w:tcPr>
            <w:tcW w:w="1559" w:type="dxa"/>
            <w:tcPrChange w:id="1067" w:author="GREENBLUE" w:date="2024-10-10T10:31:00Z">
              <w:tcPr>
                <w:tcW w:w="1559" w:type="dxa"/>
              </w:tcPr>
            </w:tcPrChange>
          </w:tcPr>
          <w:p w14:paraId="4CA1940F" w14:textId="7016AC2A" w:rsidR="00C70CCB" w:rsidRPr="00801538" w:rsidRDefault="00C70CCB">
            <w:pPr>
              <w:pStyle w:val="TableParagraph"/>
              <w:spacing w:before="121"/>
              <w:ind w:left="196" w:right="196"/>
              <w:rPr>
                <w:rFonts w:eastAsiaTheme="minorEastAsia"/>
                <w:sz w:val="18"/>
                <w:lang w:eastAsia="ko-KR"/>
              </w:rPr>
            </w:pPr>
            <w:ins w:id="1068" w:author="GREENBLUE" w:date="2024-10-10T10:31:00Z">
              <w:r>
                <w:rPr>
                  <w:sz w:val="18"/>
                </w:rPr>
                <w:t>1, 1</w:t>
              </w:r>
            </w:ins>
            <w:del w:id="1069" w:author="GREENBLUE" w:date="2024-10-10T10:31:00Z">
              <w:r w:rsidDel="001E6BAC">
                <w:rPr>
                  <w:rFonts w:eastAsiaTheme="minorEastAsia" w:hint="eastAsia"/>
                  <w:sz w:val="18"/>
                  <w:lang w:eastAsia="ko-KR"/>
                </w:rPr>
                <w:delText>1</w:delText>
              </w:r>
              <w:r w:rsidDel="001E6BAC">
                <w:rPr>
                  <w:rFonts w:eastAsiaTheme="minorEastAsia"/>
                  <w:sz w:val="18"/>
                  <w:lang w:eastAsia="ko-KR"/>
                </w:rPr>
                <w:delText>, 1</w:delText>
              </w:r>
            </w:del>
          </w:p>
        </w:tc>
      </w:tr>
      <w:tr w:rsidR="00C70CCB" w14:paraId="0D487CB8" w14:textId="77777777" w:rsidTr="00C70CCB">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Change w:id="1070" w:author="GREENBLUE" w:date="2024-10-10T10:31:00Z">
            <w:tblPrEx>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Ex>
          </w:tblPrExChange>
        </w:tblPrEx>
        <w:trPr>
          <w:trHeight w:val="465"/>
          <w:trPrChange w:id="1071" w:author="GREENBLUE" w:date="2024-10-10T10:31:00Z">
            <w:trPr>
              <w:trHeight w:val="465"/>
            </w:trPr>
          </w:trPrChange>
        </w:trPr>
        <w:tc>
          <w:tcPr>
            <w:tcW w:w="3109" w:type="dxa"/>
            <w:tcPrChange w:id="1072" w:author="GREENBLUE" w:date="2024-10-10T10:31:00Z">
              <w:tcPr>
                <w:tcW w:w="3109" w:type="dxa"/>
              </w:tcPr>
            </w:tcPrChange>
          </w:tcPr>
          <w:p w14:paraId="6F77DA78" w14:textId="49536F9B" w:rsidR="00C70CCB" w:rsidRPr="00882D8F" w:rsidRDefault="00C70CCB" w:rsidP="00882D8F">
            <w:pPr>
              <w:pStyle w:val="TableParagraph"/>
              <w:ind w:leftChars="145" w:left="319" w:right="196"/>
              <w:rPr>
                <w:rFonts w:eastAsiaTheme="minorEastAsia"/>
                <w:sz w:val="18"/>
                <w:szCs w:val="18"/>
                <w:lang w:eastAsia="ko-KR"/>
              </w:rPr>
            </w:pPr>
            <w:del w:id="1073" w:author="GREENBLUE" w:date="2024-10-10T10:31:00Z">
              <w:r w:rsidRPr="00882D8F" w:rsidDel="00B932A3">
                <w:rPr>
                  <w:rFonts w:eastAsiaTheme="minorEastAsia"/>
                  <w:sz w:val="18"/>
                  <w:szCs w:val="18"/>
                  <w:lang w:eastAsia="ko-KR"/>
                </w:rPr>
                <w:delText>Version</w:delText>
              </w:r>
            </w:del>
          </w:p>
        </w:tc>
        <w:tc>
          <w:tcPr>
            <w:tcW w:w="1852" w:type="dxa"/>
            <w:tcPrChange w:id="1074" w:author="GREENBLUE" w:date="2024-10-10T10:31:00Z">
              <w:tcPr>
                <w:tcW w:w="1852" w:type="dxa"/>
              </w:tcPr>
            </w:tcPrChange>
          </w:tcPr>
          <w:p w14:paraId="64052660" w14:textId="77777777" w:rsidR="00C70CCB" w:rsidRDefault="00C70CCB">
            <w:pPr>
              <w:pStyle w:val="TableParagraph"/>
              <w:spacing w:before="0"/>
              <w:ind w:left="196" w:right="196"/>
              <w:rPr>
                <w:rFonts w:ascii="Times New Roman"/>
                <w:sz w:val="18"/>
              </w:rPr>
            </w:pPr>
          </w:p>
        </w:tc>
        <w:tc>
          <w:tcPr>
            <w:tcW w:w="2552" w:type="dxa"/>
            <w:tcPrChange w:id="1075" w:author="GREENBLUE" w:date="2024-10-10T10:31:00Z">
              <w:tcPr>
                <w:tcW w:w="2552" w:type="dxa"/>
              </w:tcPr>
            </w:tcPrChange>
          </w:tcPr>
          <w:p w14:paraId="349E2996" w14:textId="77777777" w:rsidR="00C70CCB" w:rsidRDefault="00C70CCB">
            <w:pPr>
              <w:pStyle w:val="TableParagraph"/>
              <w:spacing w:before="0"/>
              <w:ind w:left="196" w:right="196"/>
              <w:rPr>
                <w:rFonts w:ascii="Times New Roman"/>
                <w:sz w:val="18"/>
              </w:rPr>
            </w:pPr>
          </w:p>
        </w:tc>
        <w:tc>
          <w:tcPr>
            <w:tcW w:w="992" w:type="dxa"/>
            <w:tcPrChange w:id="1076" w:author="GREENBLUE" w:date="2024-10-10T10:31:00Z">
              <w:tcPr>
                <w:tcW w:w="992" w:type="dxa"/>
              </w:tcPr>
            </w:tcPrChange>
          </w:tcPr>
          <w:p w14:paraId="32AE2ADF" w14:textId="04A85863" w:rsidR="00C70CCB" w:rsidRDefault="00C70CCB">
            <w:pPr>
              <w:pStyle w:val="TableParagraph"/>
              <w:spacing w:before="121"/>
              <w:ind w:left="196" w:right="196"/>
              <w:rPr>
                <w:sz w:val="18"/>
              </w:rPr>
            </w:pPr>
            <w:del w:id="1077" w:author="GREENBLUE" w:date="2024-10-10T10:31:00Z">
              <w:r w:rsidDel="00B932A3">
                <w:rPr>
                  <w:sz w:val="18"/>
                </w:rPr>
                <w:delText>TE</w:delText>
              </w:r>
            </w:del>
          </w:p>
        </w:tc>
        <w:tc>
          <w:tcPr>
            <w:tcW w:w="1559" w:type="dxa"/>
            <w:tcPrChange w:id="1078" w:author="GREENBLUE" w:date="2024-10-10T10:31:00Z">
              <w:tcPr>
                <w:tcW w:w="1559" w:type="dxa"/>
              </w:tcPr>
            </w:tcPrChange>
          </w:tcPr>
          <w:p w14:paraId="5EAF7C82" w14:textId="5F16B19A" w:rsidR="00C70CCB" w:rsidRDefault="00C70CCB">
            <w:pPr>
              <w:pStyle w:val="TableParagraph"/>
              <w:spacing w:before="121"/>
              <w:ind w:left="196" w:right="196"/>
              <w:rPr>
                <w:sz w:val="18"/>
              </w:rPr>
            </w:pPr>
            <w:del w:id="1079" w:author="GREENBLUE" w:date="2024-10-10T10:31:00Z">
              <w:r w:rsidDel="00B932A3">
                <w:rPr>
                  <w:sz w:val="18"/>
                </w:rPr>
                <w:delText>1, 1</w:delText>
              </w:r>
            </w:del>
          </w:p>
        </w:tc>
      </w:tr>
    </w:tbl>
    <w:p w14:paraId="30E54B21" w14:textId="5736352E" w:rsidR="000346C3" w:rsidDel="0047036C" w:rsidRDefault="000346C3">
      <w:pPr>
        <w:pStyle w:val="a3"/>
        <w:ind w:right="220"/>
        <w:rPr>
          <w:del w:id="1080" w:author="USER" w:date="2024-07-01T09:37:00Z"/>
          <w:b w:val="0"/>
          <w:sz w:val="22"/>
        </w:rPr>
      </w:pPr>
    </w:p>
    <w:p w14:paraId="677FF1E0" w14:textId="55A2F85B" w:rsidR="000346C3" w:rsidDel="0047036C" w:rsidRDefault="000346C3">
      <w:pPr>
        <w:pStyle w:val="a3"/>
        <w:ind w:right="220"/>
        <w:rPr>
          <w:del w:id="1081" w:author="USER" w:date="2024-07-01T09:37:00Z"/>
          <w:b w:val="0"/>
          <w:sz w:val="22"/>
        </w:rPr>
      </w:pPr>
    </w:p>
    <w:p w14:paraId="7A7D60D4"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36F88E84" w14:textId="77777777" w:rsidR="000346C3" w:rsidRDefault="000346C3">
      <w:pPr>
        <w:pStyle w:val="a3"/>
        <w:spacing w:before="10"/>
        <w:ind w:right="220"/>
        <w:rPr>
          <w:b w:val="0"/>
          <w:sz w:val="24"/>
        </w:rPr>
      </w:pPr>
    </w:p>
    <w:p w14:paraId="78802E33" w14:textId="288C55F3" w:rsidR="000346C3" w:rsidRDefault="00515507">
      <w:pPr>
        <w:pStyle w:val="2"/>
        <w:numPr>
          <w:ilvl w:val="1"/>
          <w:numId w:val="9"/>
        </w:numPr>
        <w:ind w:left="666" w:right="196"/>
      </w:pPr>
      <w:r>
        <w:t>Physical Product</w:t>
      </w:r>
    </w:p>
    <w:p w14:paraId="687948F8" w14:textId="77777777" w:rsidR="000346C3" w:rsidRDefault="000346C3">
      <w:pPr>
        <w:pStyle w:val="a3"/>
        <w:spacing w:before="5"/>
        <w:ind w:right="220"/>
        <w:rPr>
          <w:b w:val="0"/>
          <w:sz w:val="22"/>
        </w:rPr>
      </w:pPr>
    </w:p>
    <w:p w14:paraId="0FF14869" w14:textId="2ACA17A2" w:rsidR="000346C3" w:rsidRDefault="00E21CC9">
      <w:pPr>
        <w:pStyle w:val="a3"/>
        <w:ind w:right="220"/>
      </w:pPr>
      <w:r>
        <w:t xml:space="preserve">Definition: </w:t>
      </w:r>
      <w:r w:rsidR="00117E19">
        <w:rPr>
          <w:bCs/>
        </w:rPr>
        <w:t>Paper navigation prouct</w:t>
      </w:r>
      <w:r w:rsidR="00117E19">
        <w:t>s</w:t>
      </w:r>
      <w:r>
        <w:t>.</w:t>
      </w:r>
    </w:p>
    <w:p w14:paraId="3673905A" w14:textId="77777777" w:rsidR="000346C3" w:rsidRDefault="000346C3">
      <w:pPr>
        <w:pStyle w:val="a3"/>
        <w:spacing w:before="7"/>
        <w:ind w:right="220"/>
        <w:rPr>
          <w:sz w:val="22"/>
        </w:rPr>
      </w:pPr>
    </w:p>
    <w:p w14:paraId="0A75ACFB" w14:textId="25F958DA" w:rsidR="000346C3" w:rsidRDefault="00E21CC9">
      <w:pPr>
        <w:ind w:left="196" w:right="196"/>
        <w:rPr>
          <w:sz w:val="20"/>
        </w:rPr>
      </w:pPr>
      <w:r>
        <w:rPr>
          <w:b/>
          <w:sz w:val="20"/>
        </w:rPr>
        <w:t xml:space="preserve">CamelCase: </w:t>
      </w:r>
      <w:r w:rsidR="009A3B90" w:rsidRPr="005B294F">
        <w:rPr>
          <w:bCs/>
          <w:sz w:val="20"/>
        </w:rPr>
        <w:t>P</w:t>
      </w:r>
      <w:r w:rsidR="009A3B90">
        <w:rPr>
          <w:sz w:val="20"/>
        </w:rPr>
        <w:t>hysical Product</w:t>
      </w:r>
    </w:p>
    <w:p w14:paraId="5F79DC51" w14:textId="77777777" w:rsidR="000346C3" w:rsidRDefault="000346C3">
      <w:pPr>
        <w:pStyle w:val="a3"/>
        <w:spacing w:before="4"/>
        <w:ind w:right="220"/>
        <w:rPr>
          <w:sz w:val="22"/>
        </w:rPr>
      </w:pPr>
    </w:p>
    <w:p w14:paraId="61060609" w14:textId="77777777" w:rsidR="000346C3" w:rsidRDefault="00E21CC9" w:rsidP="003E46EC">
      <w:pPr>
        <w:pStyle w:val="a3"/>
        <w:ind w:right="220"/>
      </w:pPr>
      <w:r>
        <w:t>Alias:</w:t>
      </w:r>
    </w:p>
    <w:p w14:paraId="3F2275B7" w14:textId="77777777" w:rsidR="000346C3" w:rsidRDefault="000346C3">
      <w:pPr>
        <w:pStyle w:val="a3"/>
        <w:spacing w:before="7"/>
        <w:ind w:right="220"/>
        <w:rPr>
          <w:b w:val="0"/>
          <w:sz w:val="22"/>
        </w:rPr>
      </w:pPr>
    </w:p>
    <w:p w14:paraId="776A3C36" w14:textId="69D2631B" w:rsidR="009A3B90" w:rsidRDefault="00E21CC9">
      <w:pPr>
        <w:spacing w:line="508" w:lineRule="auto"/>
        <w:ind w:left="196" w:right="196"/>
        <w:rPr>
          <w:sz w:val="20"/>
        </w:rPr>
      </w:pPr>
      <w:r>
        <w:rPr>
          <w:b/>
          <w:sz w:val="20"/>
        </w:rPr>
        <w:t xml:space="preserve">Super type: </w:t>
      </w:r>
      <w:r w:rsidR="009A3B90">
        <w:rPr>
          <w:sz w:val="20"/>
        </w:rPr>
        <w:t>NavigationalProduct</w:t>
      </w:r>
    </w:p>
    <w:p w14:paraId="280ABD48" w14:textId="57E23E7C" w:rsidR="000346C3" w:rsidRDefault="00E21CC9">
      <w:pPr>
        <w:spacing w:line="508" w:lineRule="auto"/>
        <w:ind w:left="196" w:right="196"/>
        <w:rPr>
          <w:sz w:val="20"/>
        </w:rPr>
      </w:pPr>
      <w:r>
        <w:rPr>
          <w:b/>
          <w:sz w:val="20"/>
        </w:rPr>
        <w:t xml:space="preserve">Feature use type: </w:t>
      </w:r>
      <w:r>
        <w:rPr>
          <w:sz w:val="20"/>
        </w:rPr>
        <w:t xml:space="preserve">geographic </w:t>
      </w:r>
      <w:r>
        <w:rPr>
          <w:b/>
          <w:sz w:val="20"/>
        </w:rPr>
        <w:t xml:space="preserve">Primitive: </w:t>
      </w:r>
      <w:r>
        <w:rPr>
          <w:sz w:val="20"/>
        </w:rPr>
        <w:t>surface</w:t>
      </w:r>
    </w:p>
    <w:p w14:paraId="3F0C37CA" w14:textId="77777777" w:rsidR="000346C3" w:rsidRDefault="00E21CC9">
      <w:pPr>
        <w:spacing w:before="1"/>
        <w:ind w:left="196" w:right="196"/>
        <w:rPr>
          <w:sz w:val="20"/>
        </w:rPr>
      </w:pPr>
      <w:r>
        <w:rPr>
          <w:b/>
          <w:sz w:val="20"/>
        </w:rPr>
        <w:t xml:space="preserve">Remarks: </w:t>
      </w:r>
      <w:r>
        <w:rPr>
          <w:sz w:val="20"/>
        </w:rPr>
        <w:t>No remarks.</w:t>
      </w:r>
    </w:p>
    <w:p w14:paraId="52C528E8" w14:textId="77777777" w:rsidR="000346C3" w:rsidRDefault="000346C3">
      <w:pPr>
        <w:pStyle w:val="a3"/>
        <w:ind w:right="220"/>
        <w:rPr>
          <w:sz w:val="22"/>
        </w:rPr>
      </w:pPr>
    </w:p>
    <w:p w14:paraId="70BF3507" w14:textId="78BB515A" w:rsidR="000346C3" w:rsidDel="001E7132" w:rsidRDefault="000346C3">
      <w:pPr>
        <w:pStyle w:val="a3"/>
        <w:ind w:right="220"/>
        <w:rPr>
          <w:del w:id="1082" w:author="USER" w:date="2024-04-08T15:42:00Z"/>
          <w:sz w:val="22"/>
        </w:rPr>
      </w:pPr>
    </w:p>
    <w:p w14:paraId="72624B32" w14:textId="1A39DE67" w:rsidR="000346C3" w:rsidDel="001E7132" w:rsidRDefault="000346C3">
      <w:pPr>
        <w:pStyle w:val="a3"/>
        <w:spacing w:before="10"/>
        <w:ind w:right="220"/>
        <w:rPr>
          <w:del w:id="1083" w:author="USER" w:date="2024-04-08T15:42:00Z"/>
          <w:sz w:val="31"/>
        </w:rPr>
      </w:pPr>
    </w:p>
    <w:p w14:paraId="3FEBAE88" w14:textId="77777777" w:rsidR="000346C3" w:rsidRDefault="00E21CC9" w:rsidP="003E46EC">
      <w:pPr>
        <w:pStyle w:val="a3"/>
        <w:ind w:right="220"/>
      </w:pPr>
      <w:r>
        <w:t>Attribute Bindings:</w:t>
      </w:r>
    </w:p>
    <w:p w14:paraId="4F936A80" w14:textId="77777777" w:rsidR="000346C3" w:rsidRDefault="000346C3">
      <w:pPr>
        <w:pStyle w:val="a3"/>
        <w:spacing w:before="9"/>
        <w:ind w:right="220"/>
        <w:rPr>
          <w:b w:val="0"/>
          <w:sz w:val="22"/>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0"/>
        <w:gridCol w:w="1711"/>
        <w:gridCol w:w="2552"/>
        <w:gridCol w:w="992"/>
        <w:gridCol w:w="1559"/>
      </w:tblGrid>
      <w:tr w:rsidR="000346C3" w14:paraId="7668B86B" w14:textId="77777777" w:rsidTr="003E29FD">
        <w:trPr>
          <w:trHeight w:val="736"/>
        </w:trPr>
        <w:tc>
          <w:tcPr>
            <w:tcW w:w="3250" w:type="dxa"/>
            <w:shd w:val="clear" w:color="auto" w:fill="FFF1CC"/>
          </w:tcPr>
          <w:p w14:paraId="65699B32" w14:textId="77777777" w:rsidR="000346C3" w:rsidRDefault="000346C3">
            <w:pPr>
              <w:pStyle w:val="TableParagraph"/>
              <w:spacing w:before="9"/>
              <w:ind w:left="196" w:right="196"/>
              <w:rPr>
                <w:b/>
                <w:sz w:val="20"/>
              </w:rPr>
            </w:pPr>
          </w:p>
          <w:p w14:paraId="1F73C02E" w14:textId="77777777" w:rsidR="000346C3" w:rsidRDefault="00E21CC9">
            <w:pPr>
              <w:pStyle w:val="TableParagraph"/>
              <w:spacing w:before="0"/>
              <w:ind w:left="196" w:right="196"/>
              <w:rPr>
                <w:b/>
                <w:sz w:val="20"/>
              </w:rPr>
            </w:pPr>
            <w:r>
              <w:rPr>
                <w:b/>
                <w:sz w:val="20"/>
              </w:rPr>
              <w:t>S-10x Attribute</w:t>
            </w:r>
          </w:p>
        </w:tc>
        <w:tc>
          <w:tcPr>
            <w:tcW w:w="1711" w:type="dxa"/>
            <w:shd w:val="clear" w:color="auto" w:fill="FFF1CC"/>
          </w:tcPr>
          <w:p w14:paraId="36A07795" w14:textId="77777777" w:rsidR="000346C3" w:rsidRDefault="00E21CC9">
            <w:pPr>
              <w:pStyle w:val="TableParagraph"/>
              <w:spacing w:before="114"/>
              <w:ind w:left="196" w:right="196"/>
              <w:rPr>
                <w:b/>
                <w:sz w:val="20"/>
              </w:rPr>
            </w:pPr>
            <w:r>
              <w:rPr>
                <w:b/>
                <w:sz w:val="20"/>
              </w:rPr>
              <w:t>S-57</w:t>
            </w:r>
          </w:p>
          <w:p w14:paraId="451864EC" w14:textId="77777777" w:rsidR="000346C3" w:rsidRDefault="00E21CC9">
            <w:pPr>
              <w:pStyle w:val="TableParagraph"/>
              <w:spacing w:before="20"/>
              <w:ind w:left="196" w:right="196"/>
              <w:rPr>
                <w:b/>
                <w:sz w:val="20"/>
              </w:rPr>
            </w:pPr>
            <w:r>
              <w:rPr>
                <w:b/>
                <w:sz w:val="20"/>
              </w:rPr>
              <w:t>Acronym</w:t>
            </w:r>
          </w:p>
        </w:tc>
        <w:tc>
          <w:tcPr>
            <w:tcW w:w="2552" w:type="dxa"/>
            <w:shd w:val="clear" w:color="auto" w:fill="FFF1CC"/>
          </w:tcPr>
          <w:p w14:paraId="53E48AC0" w14:textId="77777777" w:rsidR="000346C3" w:rsidRDefault="00E21CC9">
            <w:pPr>
              <w:pStyle w:val="TableParagraph"/>
              <w:spacing w:before="114" w:line="261" w:lineRule="auto"/>
              <w:ind w:left="196" w:right="196"/>
              <w:rPr>
                <w:b/>
                <w:sz w:val="20"/>
              </w:rPr>
            </w:pPr>
            <w:r>
              <w:rPr>
                <w:b/>
                <w:sz w:val="20"/>
              </w:rPr>
              <w:t>Allowable Encoding Value</w:t>
            </w:r>
          </w:p>
        </w:tc>
        <w:tc>
          <w:tcPr>
            <w:tcW w:w="992" w:type="dxa"/>
            <w:shd w:val="clear" w:color="auto" w:fill="FFF1CC"/>
          </w:tcPr>
          <w:p w14:paraId="01ABB980" w14:textId="77777777" w:rsidR="000346C3" w:rsidRDefault="000346C3">
            <w:pPr>
              <w:pStyle w:val="TableParagraph"/>
              <w:spacing w:before="9"/>
              <w:ind w:left="196" w:right="196"/>
              <w:rPr>
                <w:b/>
                <w:sz w:val="20"/>
              </w:rPr>
            </w:pPr>
          </w:p>
          <w:p w14:paraId="33F81D7F" w14:textId="77777777" w:rsidR="000346C3" w:rsidRDefault="00E21CC9">
            <w:pPr>
              <w:pStyle w:val="TableParagraph"/>
              <w:spacing w:before="0"/>
              <w:ind w:left="196" w:right="196"/>
              <w:rPr>
                <w:b/>
                <w:sz w:val="20"/>
              </w:rPr>
            </w:pPr>
            <w:r>
              <w:rPr>
                <w:b/>
                <w:sz w:val="20"/>
              </w:rPr>
              <w:t>Type</w:t>
            </w:r>
          </w:p>
        </w:tc>
        <w:tc>
          <w:tcPr>
            <w:tcW w:w="1559" w:type="dxa"/>
            <w:shd w:val="clear" w:color="auto" w:fill="FFF1CC"/>
          </w:tcPr>
          <w:p w14:paraId="50905B3E" w14:textId="77777777" w:rsidR="000346C3" w:rsidRDefault="000346C3">
            <w:pPr>
              <w:pStyle w:val="TableParagraph"/>
              <w:spacing w:before="9"/>
              <w:ind w:left="196" w:right="196"/>
              <w:rPr>
                <w:b/>
                <w:sz w:val="20"/>
              </w:rPr>
            </w:pPr>
          </w:p>
          <w:p w14:paraId="4D093CA7" w14:textId="77777777" w:rsidR="000346C3" w:rsidRDefault="00E21CC9">
            <w:pPr>
              <w:pStyle w:val="TableParagraph"/>
              <w:spacing w:before="0"/>
              <w:ind w:left="196" w:right="196"/>
              <w:rPr>
                <w:b/>
                <w:sz w:val="20"/>
              </w:rPr>
            </w:pPr>
            <w:r>
              <w:rPr>
                <w:b/>
                <w:sz w:val="20"/>
              </w:rPr>
              <w:t>Multiplicity</w:t>
            </w:r>
          </w:p>
        </w:tc>
      </w:tr>
      <w:tr w:rsidR="00A35793" w14:paraId="4C7C666B" w14:textId="77777777" w:rsidTr="003E29FD">
        <w:trPr>
          <w:trHeight w:val="462"/>
        </w:trPr>
        <w:tc>
          <w:tcPr>
            <w:tcW w:w="3250" w:type="dxa"/>
          </w:tcPr>
          <w:p w14:paraId="50FB034B" w14:textId="1787FCEB" w:rsidR="00A35793" w:rsidRPr="00801538" w:rsidRDefault="00A35793">
            <w:pPr>
              <w:pStyle w:val="TableParagraph"/>
              <w:ind w:left="196" w:right="196"/>
              <w:rPr>
                <w:rFonts w:eastAsiaTheme="minorEastAsia"/>
                <w:sz w:val="18"/>
                <w:lang w:eastAsia="ko-KR"/>
              </w:rPr>
            </w:pPr>
            <w:r>
              <w:rPr>
                <w:rFonts w:eastAsiaTheme="minorEastAsia"/>
                <w:sz w:val="18"/>
                <w:lang w:eastAsia="ko-KR"/>
              </w:rPr>
              <w:t>Edition Date</w:t>
            </w:r>
          </w:p>
        </w:tc>
        <w:tc>
          <w:tcPr>
            <w:tcW w:w="1711" w:type="dxa"/>
          </w:tcPr>
          <w:p w14:paraId="48BA2E3C" w14:textId="77777777" w:rsidR="00A35793" w:rsidRDefault="00A35793">
            <w:pPr>
              <w:pStyle w:val="TableParagraph"/>
              <w:spacing w:before="0"/>
              <w:ind w:left="196" w:right="196"/>
              <w:rPr>
                <w:rFonts w:ascii="Times New Roman"/>
                <w:sz w:val="18"/>
              </w:rPr>
            </w:pPr>
          </w:p>
        </w:tc>
        <w:tc>
          <w:tcPr>
            <w:tcW w:w="2552" w:type="dxa"/>
          </w:tcPr>
          <w:p w14:paraId="298C9EDF" w14:textId="77777777" w:rsidR="00A35793" w:rsidRDefault="00A35793">
            <w:pPr>
              <w:pStyle w:val="TableParagraph"/>
              <w:spacing w:before="0"/>
              <w:ind w:left="196" w:right="196"/>
              <w:rPr>
                <w:rFonts w:ascii="Times New Roman"/>
                <w:sz w:val="18"/>
              </w:rPr>
            </w:pPr>
          </w:p>
        </w:tc>
        <w:tc>
          <w:tcPr>
            <w:tcW w:w="992" w:type="dxa"/>
          </w:tcPr>
          <w:p w14:paraId="12B79A25" w14:textId="1D0DB96E" w:rsidR="00A35793" w:rsidRPr="00801538" w:rsidRDefault="00A35793">
            <w:pPr>
              <w:pStyle w:val="TableParagraph"/>
              <w:ind w:left="196" w:right="196"/>
              <w:rPr>
                <w:rFonts w:eastAsiaTheme="minorEastAsia"/>
                <w:sz w:val="18"/>
                <w:lang w:eastAsia="ko-KR"/>
              </w:rPr>
            </w:pPr>
            <w:r>
              <w:rPr>
                <w:rFonts w:eastAsiaTheme="minorEastAsia"/>
                <w:sz w:val="18"/>
                <w:lang w:eastAsia="ko-KR"/>
              </w:rPr>
              <w:t>DA</w:t>
            </w:r>
          </w:p>
        </w:tc>
        <w:tc>
          <w:tcPr>
            <w:tcW w:w="1559" w:type="dxa"/>
          </w:tcPr>
          <w:p w14:paraId="28A13BB5" w14:textId="4CDE2ED6" w:rsidR="00A35793" w:rsidRPr="00801538" w:rsidRDefault="00A35793">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A35793" w:rsidDel="00312F89" w14:paraId="5494A0E6" w14:textId="0942D33F" w:rsidTr="003E29FD">
        <w:trPr>
          <w:trHeight w:val="462"/>
          <w:del w:id="1084" w:author="USER" w:date="2024-03-28T13:47:00Z"/>
        </w:trPr>
        <w:tc>
          <w:tcPr>
            <w:tcW w:w="3250" w:type="dxa"/>
          </w:tcPr>
          <w:p w14:paraId="198F5226" w14:textId="70B05324" w:rsidR="00A35793" w:rsidDel="00312F89" w:rsidRDefault="00A35793">
            <w:pPr>
              <w:pStyle w:val="TableParagraph"/>
              <w:ind w:left="196" w:right="196"/>
              <w:rPr>
                <w:del w:id="1085" w:author="USER" w:date="2024-03-28T13:47:00Z"/>
                <w:rFonts w:eastAsiaTheme="minorEastAsia"/>
                <w:sz w:val="18"/>
                <w:lang w:eastAsia="ko-KR"/>
              </w:rPr>
            </w:pPr>
            <w:del w:id="1086" w:author="USER" w:date="2024-03-28T13:47:00Z">
              <w:r w:rsidDel="00312F89">
                <w:rPr>
                  <w:rFonts w:eastAsiaTheme="minorEastAsia" w:hint="eastAsia"/>
                  <w:sz w:val="18"/>
                  <w:lang w:eastAsia="ko-KR"/>
                </w:rPr>
                <w:delText>E</w:delText>
              </w:r>
              <w:r w:rsidDel="00312F89">
                <w:rPr>
                  <w:rFonts w:eastAsiaTheme="minorEastAsia"/>
                  <w:sz w:val="18"/>
                  <w:lang w:eastAsia="ko-KR"/>
                </w:rPr>
                <w:delText>dition Number</w:delText>
              </w:r>
            </w:del>
          </w:p>
        </w:tc>
        <w:tc>
          <w:tcPr>
            <w:tcW w:w="1711" w:type="dxa"/>
          </w:tcPr>
          <w:p w14:paraId="2A4F4AC8" w14:textId="37727774" w:rsidR="00A35793" w:rsidDel="00312F89" w:rsidRDefault="00A35793">
            <w:pPr>
              <w:pStyle w:val="TableParagraph"/>
              <w:spacing w:before="0"/>
              <w:ind w:left="196" w:right="196"/>
              <w:rPr>
                <w:del w:id="1087" w:author="USER" w:date="2024-03-28T13:47:00Z"/>
                <w:rFonts w:ascii="Times New Roman"/>
                <w:sz w:val="18"/>
              </w:rPr>
            </w:pPr>
          </w:p>
        </w:tc>
        <w:tc>
          <w:tcPr>
            <w:tcW w:w="2552" w:type="dxa"/>
          </w:tcPr>
          <w:p w14:paraId="3EF49F5E" w14:textId="3D5D5BDB" w:rsidR="00A35793" w:rsidDel="00312F89" w:rsidRDefault="00A35793">
            <w:pPr>
              <w:pStyle w:val="TableParagraph"/>
              <w:spacing w:before="0"/>
              <w:ind w:left="196" w:right="196"/>
              <w:rPr>
                <w:del w:id="1088" w:author="USER" w:date="2024-03-28T13:47:00Z"/>
                <w:rFonts w:ascii="Times New Roman"/>
                <w:sz w:val="18"/>
              </w:rPr>
            </w:pPr>
          </w:p>
        </w:tc>
        <w:tc>
          <w:tcPr>
            <w:tcW w:w="992" w:type="dxa"/>
          </w:tcPr>
          <w:p w14:paraId="4992A247" w14:textId="41C18A87" w:rsidR="00A35793" w:rsidDel="00312F89" w:rsidRDefault="00E722F8">
            <w:pPr>
              <w:pStyle w:val="TableParagraph"/>
              <w:ind w:left="196" w:right="196"/>
              <w:rPr>
                <w:del w:id="1089" w:author="USER" w:date="2024-03-28T13:47:00Z"/>
                <w:rFonts w:eastAsiaTheme="minorEastAsia"/>
                <w:sz w:val="18"/>
                <w:lang w:eastAsia="ko-KR"/>
              </w:rPr>
            </w:pPr>
            <w:del w:id="1090" w:author="USER" w:date="2024-03-28T13:47:00Z">
              <w:r w:rsidDel="00312F89">
                <w:rPr>
                  <w:rFonts w:eastAsiaTheme="minorEastAsia"/>
                  <w:sz w:val="18"/>
                  <w:lang w:eastAsia="ko-KR"/>
                </w:rPr>
                <w:delText>IN</w:delText>
              </w:r>
            </w:del>
          </w:p>
        </w:tc>
        <w:tc>
          <w:tcPr>
            <w:tcW w:w="1559" w:type="dxa"/>
          </w:tcPr>
          <w:p w14:paraId="1968626D" w14:textId="59F0E30A" w:rsidR="00A35793" w:rsidDel="00312F89" w:rsidRDefault="00A35793">
            <w:pPr>
              <w:pStyle w:val="TableParagraph"/>
              <w:ind w:left="196" w:right="196"/>
              <w:rPr>
                <w:del w:id="1091" w:author="USER" w:date="2024-03-28T13:47:00Z"/>
                <w:rFonts w:eastAsiaTheme="minorEastAsia"/>
                <w:sz w:val="18"/>
                <w:lang w:eastAsia="ko-KR"/>
              </w:rPr>
            </w:pPr>
            <w:del w:id="1092" w:author="USER" w:date="2024-03-28T13:47:00Z">
              <w:r w:rsidDel="00312F89">
                <w:rPr>
                  <w:rFonts w:eastAsiaTheme="minorEastAsia" w:hint="eastAsia"/>
                  <w:sz w:val="18"/>
                  <w:lang w:eastAsia="ko-KR"/>
                </w:rPr>
                <w:delText>1</w:delText>
              </w:r>
              <w:r w:rsidDel="00312F89">
                <w:rPr>
                  <w:rFonts w:eastAsiaTheme="minorEastAsia"/>
                  <w:sz w:val="18"/>
                  <w:lang w:eastAsia="ko-KR"/>
                </w:rPr>
                <w:delText>, 1</w:delText>
              </w:r>
            </w:del>
          </w:p>
        </w:tc>
      </w:tr>
      <w:tr w:rsidR="000346C3" w14:paraId="001BA46D" w14:textId="77777777" w:rsidTr="003E29FD">
        <w:trPr>
          <w:trHeight w:val="465"/>
        </w:trPr>
        <w:tc>
          <w:tcPr>
            <w:tcW w:w="3250" w:type="dxa"/>
          </w:tcPr>
          <w:p w14:paraId="643EB16A" w14:textId="77777777" w:rsidR="000346C3" w:rsidRDefault="00E21CC9">
            <w:pPr>
              <w:pStyle w:val="TableParagraph"/>
              <w:spacing w:before="121"/>
              <w:ind w:left="196" w:right="196"/>
              <w:rPr>
                <w:sz w:val="18"/>
              </w:rPr>
            </w:pPr>
            <w:r>
              <w:rPr>
                <w:sz w:val="18"/>
              </w:rPr>
              <w:t>ISBN</w:t>
            </w:r>
          </w:p>
        </w:tc>
        <w:tc>
          <w:tcPr>
            <w:tcW w:w="1711" w:type="dxa"/>
          </w:tcPr>
          <w:p w14:paraId="54292631" w14:textId="77777777" w:rsidR="000346C3" w:rsidRDefault="000346C3">
            <w:pPr>
              <w:pStyle w:val="TableParagraph"/>
              <w:spacing w:before="0"/>
              <w:ind w:left="196" w:right="196"/>
              <w:rPr>
                <w:rFonts w:ascii="Times New Roman"/>
                <w:sz w:val="18"/>
              </w:rPr>
            </w:pPr>
          </w:p>
        </w:tc>
        <w:tc>
          <w:tcPr>
            <w:tcW w:w="2552" w:type="dxa"/>
          </w:tcPr>
          <w:p w14:paraId="49AB1B37" w14:textId="77777777" w:rsidR="000346C3" w:rsidRDefault="000346C3">
            <w:pPr>
              <w:pStyle w:val="TableParagraph"/>
              <w:spacing w:before="0"/>
              <w:ind w:left="196" w:right="196"/>
              <w:rPr>
                <w:rFonts w:ascii="Times New Roman"/>
                <w:sz w:val="18"/>
              </w:rPr>
            </w:pPr>
          </w:p>
        </w:tc>
        <w:tc>
          <w:tcPr>
            <w:tcW w:w="992" w:type="dxa"/>
          </w:tcPr>
          <w:p w14:paraId="443FD8A8" w14:textId="77777777" w:rsidR="000346C3" w:rsidRDefault="00E21CC9">
            <w:pPr>
              <w:pStyle w:val="TableParagraph"/>
              <w:spacing w:before="121"/>
              <w:ind w:left="196" w:right="196"/>
              <w:rPr>
                <w:sz w:val="18"/>
              </w:rPr>
            </w:pPr>
            <w:r>
              <w:rPr>
                <w:sz w:val="18"/>
              </w:rPr>
              <w:t>TE</w:t>
            </w:r>
          </w:p>
        </w:tc>
        <w:tc>
          <w:tcPr>
            <w:tcW w:w="1559" w:type="dxa"/>
          </w:tcPr>
          <w:p w14:paraId="60679067" w14:textId="77777777" w:rsidR="000346C3" w:rsidRDefault="00E21CC9">
            <w:pPr>
              <w:pStyle w:val="TableParagraph"/>
              <w:spacing w:before="121"/>
              <w:ind w:left="196" w:right="196"/>
              <w:rPr>
                <w:sz w:val="18"/>
              </w:rPr>
            </w:pPr>
            <w:r>
              <w:rPr>
                <w:sz w:val="18"/>
              </w:rPr>
              <w:t>0, 1</w:t>
            </w:r>
          </w:p>
        </w:tc>
      </w:tr>
      <w:tr w:rsidR="00A35793" w14:paraId="1DBA89F7" w14:textId="77777777" w:rsidTr="003E29FD">
        <w:trPr>
          <w:trHeight w:val="465"/>
        </w:trPr>
        <w:tc>
          <w:tcPr>
            <w:tcW w:w="3250" w:type="dxa"/>
          </w:tcPr>
          <w:p w14:paraId="6FAE9365" w14:textId="7182907F" w:rsidR="00A35793" w:rsidRDefault="00A35793">
            <w:pPr>
              <w:pStyle w:val="TableParagraph"/>
              <w:spacing w:before="121"/>
              <w:ind w:left="196" w:right="196"/>
              <w:rPr>
                <w:sz w:val="18"/>
              </w:rPr>
            </w:pPr>
            <w:r w:rsidRPr="00A35793">
              <w:rPr>
                <w:sz w:val="18"/>
              </w:rPr>
              <w:t>Publication</w:t>
            </w:r>
            <w:r>
              <w:rPr>
                <w:sz w:val="18"/>
              </w:rPr>
              <w:t xml:space="preserve"> </w:t>
            </w:r>
            <w:r w:rsidRPr="00A35793">
              <w:rPr>
                <w:sz w:val="18"/>
              </w:rPr>
              <w:t>Number</w:t>
            </w:r>
          </w:p>
        </w:tc>
        <w:tc>
          <w:tcPr>
            <w:tcW w:w="1711" w:type="dxa"/>
          </w:tcPr>
          <w:p w14:paraId="17597C1C" w14:textId="77777777" w:rsidR="00A35793" w:rsidRDefault="00A35793">
            <w:pPr>
              <w:pStyle w:val="TableParagraph"/>
              <w:spacing w:before="0"/>
              <w:ind w:left="196" w:right="196"/>
              <w:rPr>
                <w:rFonts w:ascii="Times New Roman"/>
                <w:sz w:val="18"/>
              </w:rPr>
            </w:pPr>
          </w:p>
        </w:tc>
        <w:tc>
          <w:tcPr>
            <w:tcW w:w="2552" w:type="dxa"/>
          </w:tcPr>
          <w:p w14:paraId="5EFAFFBC" w14:textId="77777777" w:rsidR="00A35793" w:rsidRDefault="00A35793">
            <w:pPr>
              <w:pStyle w:val="TableParagraph"/>
              <w:spacing w:before="0"/>
              <w:ind w:left="196" w:right="196"/>
              <w:rPr>
                <w:rFonts w:ascii="Times New Roman"/>
                <w:sz w:val="18"/>
              </w:rPr>
            </w:pPr>
          </w:p>
        </w:tc>
        <w:tc>
          <w:tcPr>
            <w:tcW w:w="992" w:type="dxa"/>
          </w:tcPr>
          <w:p w14:paraId="5E31A6A9" w14:textId="5ACFC8AB" w:rsidR="00A35793" w:rsidRDefault="00E722F8">
            <w:pPr>
              <w:pStyle w:val="TableParagraph"/>
              <w:spacing w:before="121"/>
              <w:ind w:left="196" w:right="196"/>
              <w:rPr>
                <w:sz w:val="18"/>
              </w:rPr>
            </w:pPr>
            <w:r>
              <w:rPr>
                <w:sz w:val="18"/>
              </w:rPr>
              <w:t>TE</w:t>
            </w:r>
          </w:p>
        </w:tc>
        <w:tc>
          <w:tcPr>
            <w:tcW w:w="1559" w:type="dxa"/>
          </w:tcPr>
          <w:p w14:paraId="31D399A8" w14:textId="3DD3100A" w:rsidR="00A35793" w:rsidRPr="00801538" w:rsidRDefault="00A35793">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7B8D7A49" w14:textId="77777777" w:rsidTr="003E29FD">
        <w:trPr>
          <w:trHeight w:val="465"/>
          <w:ins w:id="1093" w:author="USER" w:date="2024-04-08T14:15:00Z"/>
        </w:trPr>
        <w:tc>
          <w:tcPr>
            <w:tcW w:w="3250" w:type="dxa"/>
          </w:tcPr>
          <w:p w14:paraId="43468E03" w14:textId="57FEB30C" w:rsidR="003B467C" w:rsidRPr="00A35793" w:rsidRDefault="003B467C" w:rsidP="003B467C">
            <w:pPr>
              <w:pStyle w:val="TableParagraph"/>
              <w:spacing w:before="121"/>
              <w:ind w:left="196" w:right="196"/>
              <w:rPr>
                <w:ins w:id="1094" w:author="USER" w:date="2024-04-08T14:15:00Z"/>
                <w:sz w:val="18"/>
              </w:rPr>
            </w:pPr>
            <w:ins w:id="1095" w:author="USER" w:date="2024-04-08T14:15:00Z">
              <w:r w:rsidRPr="00A35793">
                <w:rPr>
                  <w:sz w:val="18"/>
                </w:rPr>
                <w:t>Reference</w:t>
              </w:r>
              <w:r>
                <w:rPr>
                  <w:sz w:val="18"/>
                </w:rPr>
                <w:t xml:space="preserve"> </w:t>
              </w:r>
              <w:r w:rsidRPr="00A35793">
                <w:rPr>
                  <w:sz w:val="18"/>
                </w:rPr>
                <w:t>To</w:t>
              </w:r>
              <w:r>
                <w:rPr>
                  <w:sz w:val="18"/>
                </w:rPr>
                <w:t xml:space="preserve"> </w:t>
              </w:r>
              <w:r w:rsidRPr="00A35793">
                <w:rPr>
                  <w:sz w:val="18"/>
                </w:rPr>
                <w:t>NM</w:t>
              </w:r>
            </w:ins>
          </w:p>
        </w:tc>
        <w:tc>
          <w:tcPr>
            <w:tcW w:w="1711" w:type="dxa"/>
          </w:tcPr>
          <w:p w14:paraId="04C2D2E7" w14:textId="77777777" w:rsidR="003B467C" w:rsidRDefault="003B467C" w:rsidP="003B467C">
            <w:pPr>
              <w:pStyle w:val="TableParagraph"/>
              <w:spacing w:before="0"/>
              <w:ind w:left="196" w:right="196"/>
              <w:rPr>
                <w:ins w:id="1096" w:author="USER" w:date="2024-04-08T14:15:00Z"/>
                <w:rFonts w:ascii="Times New Roman"/>
                <w:sz w:val="18"/>
              </w:rPr>
            </w:pPr>
          </w:p>
        </w:tc>
        <w:tc>
          <w:tcPr>
            <w:tcW w:w="2552" w:type="dxa"/>
          </w:tcPr>
          <w:p w14:paraId="412188D0" w14:textId="77777777" w:rsidR="003B467C" w:rsidRDefault="003B467C" w:rsidP="003B467C">
            <w:pPr>
              <w:pStyle w:val="TableParagraph"/>
              <w:spacing w:before="0"/>
              <w:ind w:left="196" w:right="196"/>
              <w:rPr>
                <w:ins w:id="1097" w:author="USER" w:date="2024-04-08T14:15:00Z"/>
                <w:rFonts w:ascii="Times New Roman"/>
                <w:sz w:val="18"/>
              </w:rPr>
            </w:pPr>
          </w:p>
        </w:tc>
        <w:tc>
          <w:tcPr>
            <w:tcW w:w="992" w:type="dxa"/>
          </w:tcPr>
          <w:p w14:paraId="3E8A6370" w14:textId="0C9EC0C6" w:rsidR="003B467C" w:rsidRDefault="003B467C" w:rsidP="003B467C">
            <w:pPr>
              <w:pStyle w:val="TableParagraph"/>
              <w:spacing w:before="121"/>
              <w:ind w:left="196" w:right="196"/>
              <w:rPr>
                <w:ins w:id="1098" w:author="USER" w:date="2024-04-08T14:15:00Z"/>
                <w:sz w:val="18"/>
              </w:rPr>
            </w:pPr>
            <w:ins w:id="1099" w:author="USER" w:date="2024-04-08T14:15:00Z">
              <w:r>
                <w:rPr>
                  <w:rFonts w:eastAsiaTheme="minorEastAsia" w:hint="eastAsia"/>
                  <w:sz w:val="18"/>
                  <w:lang w:eastAsia="ko-KR"/>
                </w:rPr>
                <w:t>DA</w:t>
              </w:r>
            </w:ins>
          </w:p>
        </w:tc>
        <w:tc>
          <w:tcPr>
            <w:tcW w:w="1559" w:type="dxa"/>
          </w:tcPr>
          <w:p w14:paraId="5E158B4A" w14:textId="497A1738" w:rsidR="003B467C" w:rsidRDefault="003B467C" w:rsidP="003B467C">
            <w:pPr>
              <w:pStyle w:val="TableParagraph"/>
              <w:spacing w:before="121"/>
              <w:ind w:left="196" w:right="196"/>
              <w:rPr>
                <w:ins w:id="1100" w:author="USER" w:date="2024-04-08T14:15:00Z"/>
                <w:rFonts w:eastAsiaTheme="minorEastAsia"/>
                <w:sz w:val="18"/>
                <w:lang w:eastAsia="ko-KR"/>
              </w:rPr>
            </w:pPr>
            <w:ins w:id="1101" w:author="USER" w:date="2024-04-08T14:15:00Z">
              <w:r>
                <w:rPr>
                  <w:rFonts w:eastAsiaTheme="minorEastAsia" w:hint="eastAsia"/>
                  <w:sz w:val="18"/>
                  <w:lang w:eastAsia="ko-KR"/>
                </w:rPr>
                <w:t>0</w:t>
              </w:r>
              <w:r>
                <w:rPr>
                  <w:rFonts w:eastAsiaTheme="minorEastAsia"/>
                  <w:sz w:val="18"/>
                  <w:lang w:eastAsia="ko-KR"/>
                </w:rPr>
                <w:t>, 1</w:t>
              </w:r>
            </w:ins>
          </w:p>
        </w:tc>
      </w:tr>
      <w:tr w:rsidR="003B467C" w14:paraId="525195E2" w14:textId="77777777" w:rsidTr="003E29FD">
        <w:trPr>
          <w:trHeight w:val="465"/>
        </w:trPr>
        <w:tc>
          <w:tcPr>
            <w:tcW w:w="3250" w:type="dxa"/>
          </w:tcPr>
          <w:p w14:paraId="15D6A5A2" w14:textId="73CB7039" w:rsidR="003B467C" w:rsidRPr="00A35793" w:rsidRDefault="003B467C" w:rsidP="003B467C">
            <w:pPr>
              <w:pStyle w:val="TableParagraph"/>
              <w:spacing w:before="121"/>
              <w:ind w:left="196" w:right="196"/>
              <w:rPr>
                <w:sz w:val="18"/>
              </w:rPr>
            </w:pPr>
            <w:r w:rsidRPr="00A35793">
              <w:rPr>
                <w:sz w:val="18"/>
              </w:rPr>
              <w:t>Type</w:t>
            </w:r>
            <w:r>
              <w:rPr>
                <w:sz w:val="18"/>
              </w:rPr>
              <w:t xml:space="preserve"> </w:t>
            </w:r>
            <w:r w:rsidRPr="00A35793">
              <w:rPr>
                <w:sz w:val="18"/>
              </w:rPr>
              <w:t>Of</w:t>
            </w:r>
            <w:r>
              <w:rPr>
                <w:sz w:val="18"/>
              </w:rPr>
              <w:t xml:space="preserve"> </w:t>
            </w:r>
            <w:r w:rsidRPr="00A35793">
              <w:rPr>
                <w:sz w:val="18"/>
              </w:rPr>
              <w:t>Paper</w:t>
            </w:r>
          </w:p>
        </w:tc>
        <w:tc>
          <w:tcPr>
            <w:tcW w:w="1711" w:type="dxa"/>
          </w:tcPr>
          <w:p w14:paraId="669CF7FE" w14:textId="77777777" w:rsidR="003B467C" w:rsidRDefault="003B467C" w:rsidP="003B467C">
            <w:pPr>
              <w:pStyle w:val="TableParagraph"/>
              <w:spacing w:before="0"/>
              <w:ind w:left="196" w:right="196"/>
              <w:rPr>
                <w:rFonts w:ascii="Times New Roman"/>
                <w:sz w:val="18"/>
              </w:rPr>
            </w:pPr>
          </w:p>
        </w:tc>
        <w:tc>
          <w:tcPr>
            <w:tcW w:w="2552" w:type="dxa"/>
          </w:tcPr>
          <w:p w14:paraId="2EE2A856" w14:textId="77777777" w:rsidR="003B467C" w:rsidRDefault="003B467C" w:rsidP="003B467C">
            <w:pPr>
              <w:pStyle w:val="TableParagraph"/>
              <w:spacing w:before="0"/>
              <w:ind w:left="196" w:right="196"/>
              <w:rPr>
                <w:rFonts w:ascii="Times New Roman"/>
                <w:sz w:val="18"/>
              </w:rPr>
            </w:pPr>
          </w:p>
        </w:tc>
        <w:tc>
          <w:tcPr>
            <w:tcW w:w="992" w:type="dxa"/>
          </w:tcPr>
          <w:p w14:paraId="4860B5A5" w14:textId="20AF615B" w:rsidR="003B467C" w:rsidRDefault="003B467C" w:rsidP="003B467C">
            <w:pPr>
              <w:pStyle w:val="TableParagraph"/>
              <w:spacing w:before="121"/>
              <w:ind w:left="196" w:right="196"/>
              <w:rPr>
                <w:sz w:val="18"/>
              </w:rPr>
            </w:pPr>
            <w:r>
              <w:rPr>
                <w:sz w:val="18"/>
              </w:rPr>
              <w:t>TE</w:t>
            </w:r>
          </w:p>
        </w:tc>
        <w:tc>
          <w:tcPr>
            <w:tcW w:w="1559" w:type="dxa"/>
          </w:tcPr>
          <w:p w14:paraId="412562F1" w14:textId="48B0A00C"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09274901" w14:textId="77777777" w:rsidTr="003E29FD">
        <w:trPr>
          <w:trHeight w:val="465"/>
        </w:trPr>
        <w:tc>
          <w:tcPr>
            <w:tcW w:w="3250" w:type="dxa"/>
          </w:tcPr>
          <w:p w14:paraId="43700772" w14:textId="77DB237D" w:rsidR="003B467C" w:rsidRPr="00A35793" w:rsidRDefault="003B467C" w:rsidP="003B467C">
            <w:pPr>
              <w:pStyle w:val="TableParagraph"/>
              <w:spacing w:before="121"/>
              <w:ind w:left="196" w:right="196"/>
              <w:rPr>
                <w:sz w:val="18"/>
              </w:rPr>
            </w:pPr>
            <w:r w:rsidRPr="00A35793">
              <w:rPr>
                <w:sz w:val="18"/>
              </w:rPr>
              <w:t>Print</w:t>
            </w:r>
            <w:r>
              <w:rPr>
                <w:sz w:val="18"/>
              </w:rPr>
              <w:t xml:space="preserve"> </w:t>
            </w:r>
            <w:r w:rsidRPr="00A35793">
              <w:rPr>
                <w:sz w:val="18"/>
              </w:rPr>
              <w:t>Information</w:t>
            </w:r>
          </w:p>
        </w:tc>
        <w:tc>
          <w:tcPr>
            <w:tcW w:w="1711" w:type="dxa"/>
          </w:tcPr>
          <w:p w14:paraId="3BDA7D8D" w14:textId="77777777" w:rsidR="003B467C" w:rsidRDefault="003B467C" w:rsidP="003B467C">
            <w:pPr>
              <w:pStyle w:val="TableParagraph"/>
              <w:spacing w:before="0"/>
              <w:ind w:left="196" w:right="196"/>
              <w:rPr>
                <w:rFonts w:ascii="Times New Roman"/>
                <w:sz w:val="18"/>
              </w:rPr>
            </w:pPr>
          </w:p>
        </w:tc>
        <w:tc>
          <w:tcPr>
            <w:tcW w:w="2552" w:type="dxa"/>
          </w:tcPr>
          <w:p w14:paraId="480F5B98" w14:textId="77777777" w:rsidR="003B467C" w:rsidRDefault="003B467C" w:rsidP="003B467C">
            <w:pPr>
              <w:pStyle w:val="TableParagraph"/>
              <w:spacing w:before="0"/>
              <w:ind w:left="196" w:right="196"/>
              <w:rPr>
                <w:rFonts w:ascii="Times New Roman"/>
                <w:sz w:val="18"/>
              </w:rPr>
            </w:pPr>
          </w:p>
        </w:tc>
        <w:tc>
          <w:tcPr>
            <w:tcW w:w="992" w:type="dxa"/>
          </w:tcPr>
          <w:p w14:paraId="1039BA1A" w14:textId="6DC21656" w:rsidR="003B467C" w:rsidRPr="00801538" w:rsidRDefault="003B467C" w:rsidP="003B467C">
            <w:pPr>
              <w:pStyle w:val="TableParagraph"/>
              <w:spacing w:before="121"/>
              <w:ind w:left="196" w:right="196"/>
              <w:rPr>
                <w:rFonts w:eastAsiaTheme="minorEastAsia"/>
                <w:sz w:val="18"/>
                <w:lang w:eastAsia="ko-KR"/>
              </w:rPr>
            </w:pPr>
            <w:r>
              <w:rPr>
                <w:rFonts w:eastAsiaTheme="minorEastAsia"/>
                <w:sz w:val="18"/>
                <w:lang w:eastAsia="ko-KR"/>
              </w:rPr>
              <w:t>C</w:t>
            </w:r>
          </w:p>
        </w:tc>
        <w:tc>
          <w:tcPr>
            <w:tcW w:w="1559" w:type="dxa"/>
          </w:tcPr>
          <w:p w14:paraId="11A52FCB" w14:textId="28FFA35F"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4F9A4A7E" w14:textId="77777777" w:rsidTr="003E29FD">
        <w:trPr>
          <w:trHeight w:val="465"/>
        </w:trPr>
        <w:tc>
          <w:tcPr>
            <w:tcW w:w="3250" w:type="dxa"/>
          </w:tcPr>
          <w:p w14:paraId="2AAEAB30" w14:textId="1A550B7A"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hint="eastAsia"/>
                <w:sz w:val="18"/>
                <w:lang w:eastAsia="ko-KR"/>
              </w:rPr>
              <w:t>P</w:t>
            </w:r>
            <w:r>
              <w:rPr>
                <w:rFonts w:eastAsiaTheme="minorEastAsia"/>
                <w:sz w:val="18"/>
                <w:lang w:eastAsia="ko-KR"/>
              </w:rPr>
              <w:t>rint Agency</w:t>
            </w:r>
          </w:p>
        </w:tc>
        <w:tc>
          <w:tcPr>
            <w:tcW w:w="1711" w:type="dxa"/>
          </w:tcPr>
          <w:p w14:paraId="09EA1B38" w14:textId="77777777" w:rsidR="003B467C" w:rsidRDefault="003B467C" w:rsidP="003B467C">
            <w:pPr>
              <w:pStyle w:val="TableParagraph"/>
              <w:spacing w:before="0"/>
              <w:ind w:left="196" w:right="196"/>
              <w:rPr>
                <w:rFonts w:ascii="Times New Roman"/>
                <w:sz w:val="18"/>
              </w:rPr>
            </w:pPr>
          </w:p>
        </w:tc>
        <w:tc>
          <w:tcPr>
            <w:tcW w:w="2552" w:type="dxa"/>
          </w:tcPr>
          <w:p w14:paraId="7522F175" w14:textId="77777777" w:rsidR="003B467C" w:rsidRDefault="003B467C" w:rsidP="003B467C">
            <w:pPr>
              <w:pStyle w:val="TableParagraph"/>
              <w:spacing w:before="0"/>
              <w:ind w:left="196" w:right="196"/>
              <w:rPr>
                <w:rFonts w:ascii="Times New Roman"/>
                <w:sz w:val="18"/>
              </w:rPr>
            </w:pPr>
          </w:p>
        </w:tc>
        <w:tc>
          <w:tcPr>
            <w:tcW w:w="992" w:type="dxa"/>
          </w:tcPr>
          <w:p w14:paraId="58960598" w14:textId="4D29B912" w:rsidR="003B467C" w:rsidRDefault="003B467C" w:rsidP="003B467C">
            <w:pPr>
              <w:pStyle w:val="TableParagraph"/>
              <w:spacing w:before="121"/>
              <w:ind w:left="196" w:right="196"/>
              <w:rPr>
                <w:rFonts w:eastAsiaTheme="minorEastAsia"/>
                <w:sz w:val="18"/>
                <w:lang w:eastAsia="ko-KR"/>
              </w:rPr>
            </w:pPr>
            <w:r>
              <w:rPr>
                <w:sz w:val="18"/>
              </w:rPr>
              <w:t>TE</w:t>
            </w:r>
          </w:p>
        </w:tc>
        <w:tc>
          <w:tcPr>
            <w:tcW w:w="1559" w:type="dxa"/>
          </w:tcPr>
          <w:p w14:paraId="0E618E3C" w14:textId="4DDE610D"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12D76468" w14:textId="77777777" w:rsidTr="003E29FD">
        <w:trPr>
          <w:trHeight w:val="465"/>
        </w:trPr>
        <w:tc>
          <w:tcPr>
            <w:tcW w:w="3250" w:type="dxa"/>
          </w:tcPr>
          <w:p w14:paraId="6CF40BE4" w14:textId="2C408C96"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hint="eastAsia"/>
                <w:sz w:val="18"/>
                <w:lang w:eastAsia="ko-KR"/>
              </w:rPr>
              <w:t>P</w:t>
            </w:r>
            <w:r>
              <w:rPr>
                <w:rFonts w:eastAsiaTheme="minorEastAsia"/>
                <w:sz w:val="18"/>
                <w:lang w:eastAsia="ko-KR"/>
              </w:rPr>
              <w:t>rint Nation</w:t>
            </w:r>
          </w:p>
        </w:tc>
        <w:tc>
          <w:tcPr>
            <w:tcW w:w="1711" w:type="dxa"/>
          </w:tcPr>
          <w:p w14:paraId="69791486" w14:textId="77777777" w:rsidR="003B467C" w:rsidRDefault="003B467C" w:rsidP="003B467C">
            <w:pPr>
              <w:pStyle w:val="TableParagraph"/>
              <w:spacing w:before="0"/>
              <w:ind w:left="196" w:right="196"/>
              <w:rPr>
                <w:rFonts w:ascii="Times New Roman"/>
                <w:sz w:val="18"/>
              </w:rPr>
            </w:pPr>
          </w:p>
        </w:tc>
        <w:tc>
          <w:tcPr>
            <w:tcW w:w="2552" w:type="dxa"/>
          </w:tcPr>
          <w:p w14:paraId="65154BB1" w14:textId="77777777" w:rsidR="003B467C" w:rsidRDefault="003B467C" w:rsidP="003B467C">
            <w:pPr>
              <w:pStyle w:val="TableParagraph"/>
              <w:spacing w:before="0"/>
              <w:ind w:left="196" w:right="196"/>
              <w:rPr>
                <w:rFonts w:ascii="Times New Roman"/>
                <w:sz w:val="18"/>
              </w:rPr>
            </w:pPr>
          </w:p>
        </w:tc>
        <w:tc>
          <w:tcPr>
            <w:tcW w:w="992" w:type="dxa"/>
          </w:tcPr>
          <w:p w14:paraId="7D05BE88" w14:textId="01A0A58A" w:rsidR="003B467C" w:rsidRDefault="003B467C" w:rsidP="003B467C">
            <w:pPr>
              <w:pStyle w:val="TableParagraph"/>
              <w:spacing w:before="121"/>
              <w:ind w:left="196" w:right="196"/>
              <w:rPr>
                <w:rFonts w:eastAsiaTheme="minorEastAsia"/>
                <w:sz w:val="18"/>
                <w:lang w:eastAsia="ko-KR"/>
              </w:rPr>
            </w:pPr>
            <w:r>
              <w:rPr>
                <w:sz w:val="18"/>
              </w:rPr>
              <w:t>TE</w:t>
            </w:r>
          </w:p>
        </w:tc>
        <w:tc>
          <w:tcPr>
            <w:tcW w:w="1559" w:type="dxa"/>
          </w:tcPr>
          <w:p w14:paraId="606B6390" w14:textId="00255DFA"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rsidDel="003312F3" w14:paraId="254F30B7" w14:textId="7FAC75B5" w:rsidTr="003E29FD">
        <w:trPr>
          <w:trHeight w:val="465"/>
          <w:del w:id="1102" w:author="GREENBLUE" w:date="2024-10-10T13:04:00Z"/>
        </w:trPr>
        <w:tc>
          <w:tcPr>
            <w:tcW w:w="3250" w:type="dxa"/>
          </w:tcPr>
          <w:p w14:paraId="4DC65C0C" w14:textId="112E2ADE" w:rsidR="003B467C" w:rsidRPr="00801538" w:rsidDel="003312F3" w:rsidRDefault="003B467C" w:rsidP="003B467C">
            <w:pPr>
              <w:pStyle w:val="TableParagraph"/>
              <w:spacing w:before="121"/>
              <w:ind w:leftChars="145" w:left="319" w:right="196"/>
              <w:rPr>
                <w:del w:id="1103" w:author="GREENBLUE" w:date="2024-10-10T13:04:00Z"/>
                <w:rFonts w:eastAsiaTheme="minorEastAsia"/>
                <w:sz w:val="18"/>
                <w:lang w:eastAsia="ko-KR"/>
              </w:rPr>
            </w:pPr>
            <w:del w:id="1104" w:author="GREENBLUE" w:date="2024-10-10T13:04:00Z">
              <w:r w:rsidDel="003312F3">
                <w:rPr>
                  <w:rFonts w:eastAsiaTheme="minorEastAsia" w:hint="eastAsia"/>
                  <w:sz w:val="18"/>
                  <w:lang w:eastAsia="ko-KR"/>
                </w:rPr>
                <w:delText>P</w:delText>
              </w:r>
              <w:r w:rsidDel="003312F3">
                <w:rPr>
                  <w:rFonts w:eastAsiaTheme="minorEastAsia"/>
                  <w:sz w:val="18"/>
                  <w:lang w:eastAsia="ko-KR"/>
                </w:rPr>
                <w:delText>rint Week</w:delText>
              </w:r>
            </w:del>
          </w:p>
        </w:tc>
        <w:tc>
          <w:tcPr>
            <w:tcW w:w="1711" w:type="dxa"/>
          </w:tcPr>
          <w:p w14:paraId="4DC605AF" w14:textId="332F322F" w:rsidR="003B467C" w:rsidDel="003312F3" w:rsidRDefault="003B467C" w:rsidP="003B467C">
            <w:pPr>
              <w:pStyle w:val="TableParagraph"/>
              <w:spacing w:before="0"/>
              <w:ind w:left="196" w:right="196"/>
              <w:rPr>
                <w:del w:id="1105" w:author="GREENBLUE" w:date="2024-10-10T13:04:00Z"/>
                <w:rFonts w:ascii="Times New Roman"/>
                <w:sz w:val="18"/>
              </w:rPr>
            </w:pPr>
          </w:p>
        </w:tc>
        <w:tc>
          <w:tcPr>
            <w:tcW w:w="2552" w:type="dxa"/>
          </w:tcPr>
          <w:p w14:paraId="40D4F5CC" w14:textId="34A4FD02" w:rsidR="003B467C" w:rsidDel="003312F3" w:rsidRDefault="003B467C" w:rsidP="003B467C">
            <w:pPr>
              <w:pStyle w:val="TableParagraph"/>
              <w:spacing w:before="0"/>
              <w:ind w:left="196" w:right="196"/>
              <w:rPr>
                <w:del w:id="1106" w:author="GREENBLUE" w:date="2024-10-10T13:04:00Z"/>
                <w:rFonts w:ascii="Times New Roman"/>
                <w:sz w:val="18"/>
              </w:rPr>
            </w:pPr>
          </w:p>
        </w:tc>
        <w:tc>
          <w:tcPr>
            <w:tcW w:w="992" w:type="dxa"/>
          </w:tcPr>
          <w:p w14:paraId="44E66A2D" w14:textId="388AF797" w:rsidR="003B467C" w:rsidDel="003312F3" w:rsidRDefault="003B467C" w:rsidP="003B467C">
            <w:pPr>
              <w:pStyle w:val="TableParagraph"/>
              <w:spacing w:before="121"/>
              <w:ind w:left="196" w:right="196"/>
              <w:rPr>
                <w:del w:id="1107" w:author="GREENBLUE" w:date="2024-10-10T13:04:00Z"/>
                <w:rFonts w:eastAsiaTheme="minorEastAsia"/>
                <w:sz w:val="18"/>
                <w:lang w:eastAsia="ko-KR"/>
              </w:rPr>
            </w:pPr>
            <w:del w:id="1108" w:author="GREENBLUE" w:date="2024-10-10T13:04:00Z">
              <w:r w:rsidDel="003312F3">
                <w:rPr>
                  <w:rFonts w:eastAsiaTheme="minorEastAsia" w:hint="eastAsia"/>
                  <w:sz w:val="18"/>
                  <w:lang w:eastAsia="ko-KR"/>
                </w:rPr>
                <w:delText>I</w:delText>
              </w:r>
              <w:r w:rsidDel="003312F3">
                <w:rPr>
                  <w:rFonts w:eastAsiaTheme="minorEastAsia"/>
                  <w:sz w:val="18"/>
                  <w:lang w:eastAsia="ko-KR"/>
                </w:rPr>
                <w:delText>N</w:delText>
              </w:r>
            </w:del>
          </w:p>
        </w:tc>
        <w:tc>
          <w:tcPr>
            <w:tcW w:w="1559" w:type="dxa"/>
          </w:tcPr>
          <w:p w14:paraId="56841CBC" w14:textId="464928BB" w:rsidR="003B467C" w:rsidDel="003312F3" w:rsidRDefault="003B467C" w:rsidP="003B467C">
            <w:pPr>
              <w:pStyle w:val="TableParagraph"/>
              <w:spacing w:before="121"/>
              <w:ind w:left="196" w:right="196"/>
              <w:rPr>
                <w:del w:id="1109" w:author="GREENBLUE" w:date="2024-10-10T13:04:00Z"/>
                <w:rFonts w:eastAsiaTheme="minorEastAsia"/>
                <w:sz w:val="18"/>
                <w:lang w:eastAsia="ko-KR"/>
              </w:rPr>
            </w:pPr>
            <w:del w:id="1110" w:author="GREENBLUE" w:date="2024-10-10T13:04:00Z">
              <w:r w:rsidDel="003312F3">
                <w:rPr>
                  <w:rFonts w:eastAsiaTheme="minorEastAsia" w:hint="eastAsia"/>
                  <w:sz w:val="18"/>
                  <w:lang w:eastAsia="ko-KR"/>
                </w:rPr>
                <w:delText>0</w:delText>
              </w:r>
              <w:r w:rsidDel="003312F3">
                <w:rPr>
                  <w:rFonts w:eastAsiaTheme="minorEastAsia"/>
                  <w:sz w:val="18"/>
                  <w:lang w:eastAsia="ko-KR"/>
                </w:rPr>
                <w:delText>, 1</w:delText>
              </w:r>
            </w:del>
          </w:p>
        </w:tc>
      </w:tr>
      <w:tr w:rsidR="003B467C" w:rsidDel="003312F3" w14:paraId="25899084" w14:textId="56EBA74F" w:rsidTr="003E29FD">
        <w:trPr>
          <w:trHeight w:val="465"/>
          <w:del w:id="1111" w:author="GREENBLUE" w:date="2024-10-10T13:04:00Z"/>
        </w:trPr>
        <w:tc>
          <w:tcPr>
            <w:tcW w:w="3250" w:type="dxa"/>
          </w:tcPr>
          <w:p w14:paraId="7E6942FF" w14:textId="162C908D" w:rsidR="003B467C" w:rsidRPr="00801538" w:rsidDel="003312F3" w:rsidRDefault="003B467C" w:rsidP="003B467C">
            <w:pPr>
              <w:pStyle w:val="TableParagraph"/>
              <w:spacing w:before="121"/>
              <w:ind w:leftChars="145" w:left="319" w:right="196"/>
              <w:rPr>
                <w:del w:id="1112" w:author="GREENBLUE" w:date="2024-10-10T13:04:00Z"/>
                <w:rFonts w:eastAsiaTheme="minorEastAsia"/>
                <w:sz w:val="18"/>
                <w:lang w:eastAsia="ko-KR"/>
              </w:rPr>
            </w:pPr>
            <w:del w:id="1113" w:author="GREENBLUE" w:date="2024-10-10T13:04:00Z">
              <w:r w:rsidDel="003312F3">
                <w:rPr>
                  <w:rFonts w:eastAsiaTheme="minorEastAsia" w:hint="eastAsia"/>
                  <w:sz w:val="18"/>
                  <w:lang w:eastAsia="ko-KR"/>
                </w:rPr>
                <w:delText>P</w:delText>
              </w:r>
              <w:r w:rsidDel="003312F3">
                <w:rPr>
                  <w:rFonts w:eastAsiaTheme="minorEastAsia"/>
                  <w:sz w:val="18"/>
                  <w:lang w:eastAsia="ko-KR"/>
                </w:rPr>
                <w:delText>rint Year</w:delText>
              </w:r>
            </w:del>
          </w:p>
        </w:tc>
        <w:tc>
          <w:tcPr>
            <w:tcW w:w="1711" w:type="dxa"/>
          </w:tcPr>
          <w:p w14:paraId="273C19EA" w14:textId="46B224FF" w:rsidR="003B467C" w:rsidDel="003312F3" w:rsidRDefault="003B467C" w:rsidP="003B467C">
            <w:pPr>
              <w:pStyle w:val="TableParagraph"/>
              <w:spacing w:before="0"/>
              <w:ind w:left="196" w:right="196"/>
              <w:rPr>
                <w:del w:id="1114" w:author="GREENBLUE" w:date="2024-10-10T13:04:00Z"/>
                <w:rFonts w:ascii="Times New Roman"/>
                <w:sz w:val="18"/>
              </w:rPr>
            </w:pPr>
          </w:p>
        </w:tc>
        <w:tc>
          <w:tcPr>
            <w:tcW w:w="2552" w:type="dxa"/>
          </w:tcPr>
          <w:p w14:paraId="47BAE16D" w14:textId="3B42382F" w:rsidR="003B467C" w:rsidDel="003312F3" w:rsidRDefault="003B467C" w:rsidP="003B467C">
            <w:pPr>
              <w:pStyle w:val="TableParagraph"/>
              <w:spacing w:before="0"/>
              <w:ind w:left="196" w:right="196"/>
              <w:rPr>
                <w:del w:id="1115" w:author="GREENBLUE" w:date="2024-10-10T13:04:00Z"/>
                <w:rFonts w:ascii="Times New Roman"/>
                <w:sz w:val="18"/>
              </w:rPr>
            </w:pPr>
          </w:p>
        </w:tc>
        <w:tc>
          <w:tcPr>
            <w:tcW w:w="992" w:type="dxa"/>
          </w:tcPr>
          <w:p w14:paraId="6766EE02" w14:textId="76722BFA" w:rsidR="003B467C" w:rsidDel="003312F3" w:rsidRDefault="003B467C" w:rsidP="003B467C">
            <w:pPr>
              <w:pStyle w:val="TableParagraph"/>
              <w:spacing w:before="121"/>
              <w:ind w:left="196" w:right="196"/>
              <w:rPr>
                <w:del w:id="1116" w:author="GREENBLUE" w:date="2024-10-10T13:04:00Z"/>
                <w:rFonts w:eastAsiaTheme="minorEastAsia"/>
                <w:sz w:val="18"/>
                <w:lang w:eastAsia="ko-KR"/>
              </w:rPr>
            </w:pPr>
            <w:del w:id="1117" w:author="GREENBLUE" w:date="2024-10-10T13:04:00Z">
              <w:r w:rsidDel="003312F3">
                <w:rPr>
                  <w:sz w:val="18"/>
                </w:rPr>
                <w:delText>TE</w:delText>
              </w:r>
            </w:del>
          </w:p>
        </w:tc>
        <w:tc>
          <w:tcPr>
            <w:tcW w:w="1559" w:type="dxa"/>
          </w:tcPr>
          <w:p w14:paraId="72C5B3A4" w14:textId="150E0BE9" w:rsidR="003B467C" w:rsidDel="003312F3" w:rsidRDefault="003B467C" w:rsidP="003B467C">
            <w:pPr>
              <w:pStyle w:val="TableParagraph"/>
              <w:spacing w:before="121"/>
              <w:ind w:left="196" w:right="196"/>
              <w:rPr>
                <w:del w:id="1118" w:author="GREENBLUE" w:date="2024-10-10T13:04:00Z"/>
                <w:rFonts w:eastAsiaTheme="minorEastAsia"/>
                <w:sz w:val="18"/>
                <w:lang w:eastAsia="ko-KR"/>
              </w:rPr>
            </w:pPr>
            <w:del w:id="1119" w:author="GREENBLUE" w:date="2024-10-10T13:04:00Z">
              <w:r w:rsidDel="003312F3">
                <w:rPr>
                  <w:rFonts w:eastAsiaTheme="minorEastAsia" w:hint="eastAsia"/>
                  <w:sz w:val="18"/>
                  <w:lang w:eastAsia="ko-KR"/>
                </w:rPr>
                <w:delText>0</w:delText>
              </w:r>
              <w:r w:rsidDel="003312F3">
                <w:rPr>
                  <w:rFonts w:eastAsiaTheme="minorEastAsia"/>
                  <w:sz w:val="18"/>
                  <w:lang w:eastAsia="ko-KR"/>
                </w:rPr>
                <w:delText>, 1</w:delText>
              </w:r>
            </w:del>
          </w:p>
        </w:tc>
      </w:tr>
      <w:tr w:rsidR="003B467C" w14:paraId="2CF2ACF6" w14:textId="77777777" w:rsidTr="003E29FD">
        <w:trPr>
          <w:trHeight w:val="465"/>
        </w:trPr>
        <w:tc>
          <w:tcPr>
            <w:tcW w:w="3250" w:type="dxa"/>
          </w:tcPr>
          <w:p w14:paraId="7AC0B5F3" w14:textId="29781FC1"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sz w:val="18"/>
                <w:lang w:eastAsia="ko-KR"/>
              </w:rPr>
              <w:t>Re Print Edition</w:t>
            </w:r>
          </w:p>
        </w:tc>
        <w:tc>
          <w:tcPr>
            <w:tcW w:w="1711" w:type="dxa"/>
          </w:tcPr>
          <w:p w14:paraId="4E111A9F" w14:textId="77777777" w:rsidR="003B467C" w:rsidRDefault="003B467C" w:rsidP="003B467C">
            <w:pPr>
              <w:pStyle w:val="TableParagraph"/>
              <w:spacing w:before="0"/>
              <w:ind w:left="196" w:right="196"/>
              <w:rPr>
                <w:rFonts w:ascii="Times New Roman"/>
                <w:sz w:val="18"/>
              </w:rPr>
            </w:pPr>
          </w:p>
        </w:tc>
        <w:tc>
          <w:tcPr>
            <w:tcW w:w="2552" w:type="dxa"/>
          </w:tcPr>
          <w:p w14:paraId="01371C9C" w14:textId="77777777" w:rsidR="003B467C" w:rsidRDefault="003B467C" w:rsidP="003B467C">
            <w:pPr>
              <w:pStyle w:val="TableParagraph"/>
              <w:spacing w:before="0"/>
              <w:ind w:left="196" w:right="196"/>
              <w:rPr>
                <w:rFonts w:ascii="Times New Roman"/>
                <w:sz w:val="18"/>
              </w:rPr>
            </w:pPr>
          </w:p>
        </w:tc>
        <w:tc>
          <w:tcPr>
            <w:tcW w:w="992" w:type="dxa"/>
          </w:tcPr>
          <w:p w14:paraId="3A512DCA" w14:textId="7D5AE6B9" w:rsidR="003B467C" w:rsidRDefault="003B467C" w:rsidP="003B467C">
            <w:pPr>
              <w:pStyle w:val="TableParagraph"/>
              <w:spacing w:before="121"/>
              <w:ind w:left="196" w:right="196"/>
              <w:rPr>
                <w:rFonts w:eastAsiaTheme="minorEastAsia"/>
                <w:sz w:val="18"/>
                <w:lang w:eastAsia="ko-KR"/>
              </w:rPr>
            </w:pPr>
            <w:r>
              <w:rPr>
                <w:sz w:val="18"/>
              </w:rPr>
              <w:t>TE</w:t>
            </w:r>
          </w:p>
        </w:tc>
        <w:tc>
          <w:tcPr>
            <w:tcW w:w="1559" w:type="dxa"/>
          </w:tcPr>
          <w:p w14:paraId="57568329" w14:textId="66AC5616"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2A1D8C05" w14:textId="77777777" w:rsidTr="003E29FD">
        <w:trPr>
          <w:trHeight w:val="465"/>
        </w:trPr>
        <w:tc>
          <w:tcPr>
            <w:tcW w:w="3250" w:type="dxa"/>
          </w:tcPr>
          <w:p w14:paraId="18CCCC76" w14:textId="7508C770" w:rsidR="003B467C" w:rsidRPr="00801538" w:rsidRDefault="003B467C" w:rsidP="003B467C">
            <w:pPr>
              <w:pStyle w:val="TableParagraph"/>
              <w:spacing w:before="121"/>
              <w:ind w:leftChars="145" w:left="319" w:right="196"/>
              <w:rPr>
                <w:rFonts w:eastAsiaTheme="minorEastAsia"/>
                <w:sz w:val="18"/>
                <w:lang w:eastAsia="ko-KR"/>
              </w:rPr>
            </w:pPr>
            <w:r>
              <w:rPr>
                <w:rFonts w:eastAsiaTheme="minorEastAsia" w:hint="eastAsia"/>
                <w:sz w:val="18"/>
                <w:lang w:eastAsia="ko-KR"/>
              </w:rPr>
              <w:t>P</w:t>
            </w:r>
            <w:r>
              <w:rPr>
                <w:rFonts w:eastAsiaTheme="minorEastAsia"/>
                <w:sz w:val="18"/>
                <w:lang w:eastAsia="ko-KR"/>
              </w:rPr>
              <w:t>rint Size</w:t>
            </w:r>
          </w:p>
        </w:tc>
        <w:tc>
          <w:tcPr>
            <w:tcW w:w="1711" w:type="dxa"/>
          </w:tcPr>
          <w:p w14:paraId="03CC8CA9" w14:textId="77777777" w:rsidR="003B467C" w:rsidRDefault="003B467C" w:rsidP="003B467C">
            <w:pPr>
              <w:pStyle w:val="TableParagraph"/>
              <w:spacing w:before="0"/>
              <w:ind w:left="196" w:right="196"/>
              <w:rPr>
                <w:rFonts w:ascii="Times New Roman"/>
                <w:sz w:val="18"/>
              </w:rPr>
            </w:pPr>
          </w:p>
        </w:tc>
        <w:tc>
          <w:tcPr>
            <w:tcW w:w="2552" w:type="dxa"/>
          </w:tcPr>
          <w:p w14:paraId="593CCEF0" w14:textId="77777777" w:rsidR="003B467C" w:rsidRDefault="003B467C" w:rsidP="003B467C">
            <w:pPr>
              <w:pStyle w:val="TableParagraph"/>
              <w:spacing w:before="0"/>
              <w:ind w:left="196" w:right="196"/>
              <w:rPr>
                <w:rFonts w:ascii="Times New Roman"/>
                <w:sz w:val="18"/>
              </w:rPr>
            </w:pPr>
          </w:p>
        </w:tc>
        <w:tc>
          <w:tcPr>
            <w:tcW w:w="992" w:type="dxa"/>
          </w:tcPr>
          <w:p w14:paraId="0CDBB916" w14:textId="337BB7C5" w:rsidR="003B467C" w:rsidRPr="00801538"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tcPr>
          <w:p w14:paraId="64584A0C" w14:textId="0DF173EB" w:rsidR="003B467C" w:rsidRDefault="003B467C" w:rsidP="003B467C">
            <w:pPr>
              <w:pStyle w:val="TableParagraph"/>
              <w:spacing w:before="121"/>
              <w:ind w:left="196" w:right="196"/>
              <w:rPr>
                <w:rFonts w:eastAsiaTheme="minorEastAsia"/>
                <w:sz w:val="18"/>
                <w:lang w:eastAsia="ko-KR"/>
              </w:rPr>
            </w:pPr>
            <w:r>
              <w:rPr>
                <w:rFonts w:eastAsiaTheme="minorEastAsia"/>
                <w:sz w:val="18"/>
                <w:lang w:eastAsia="ko-KR"/>
              </w:rPr>
              <w:t>1, 1</w:t>
            </w:r>
          </w:p>
        </w:tc>
      </w:tr>
      <w:tr w:rsidR="003B467C" w14:paraId="420B1172" w14:textId="77777777" w:rsidTr="003E29FD">
        <w:trPr>
          <w:trHeight w:val="465"/>
        </w:trPr>
        <w:tc>
          <w:tcPr>
            <w:tcW w:w="3250" w:type="dxa"/>
          </w:tcPr>
          <w:p w14:paraId="645BC3EE" w14:textId="20CAFBD4" w:rsidR="003B467C" w:rsidRDefault="003B467C" w:rsidP="003B467C">
            <w:pPr>
              <w:pStyle w:val="TableParagraph"/>
              <w:spacing w:before="121"/>
              <w:ind w:leftChars="145" w:left="319" w:right="196"/>
              <w:rPr>
                <w:rFonts w:eastAsiaTheme="minorEastAsia"/>
                <w:sz w:val="18"/>
                <w:lang w:eastAsia="ko-KR"/>
              </w:rPr>
            </w:pPr>
            <w:r>
              <w:rPr>
                <w:rFonts w:eastAsiaTheme="minorEastAsia"/>
                <w:sz w:val="18"/>
                <w:lang w:eastAsia="ko-KR"/>
              </w:rPr>
              <w:t>ISO216</w:t>
            </w:r>
          </w:p>
        </w:tc>
        <w:tc>
          <w:tcPr>
            <w:tcW w:w="1711" w:type="dxa"/>
          </w:tcPr>
          <w:p w14:paraId="2F786BB6" w14:textId="77777777" w:rsidR="003B467C" w:rsidRDefault="003B467C" w:rsidP="003B467C">
            <w:pPr>
              <w:pStyle w:val="TableParagraph"/>
              <w:spacing w:before="0"/>
              <w:ind w:left="196" w:right="196"/>
              <w:rPr>
                <w:rFonts w:ascii="Times New Roman"/>
                <w:sz w:val="18"/>
              </w:rPr>
            </w:pPr>
          </w:p>
        </w:tc>
        <w:tc>
          <w:tcPr>
            <w:tcW w:w="2552" w:type="dxa"/>
          </w:tcPr>
          <w:p w14:paraId="262BAA0A" w14:textId="77777777" w:rsidR="003B467C" w:rsidRPr="00801538" w:rsidRDefault="003B467C" w:rsidP="003B467C">
            <w:pPr>
              <w:pStyle w:val="TableParagraph"/>
              <w:ind w:left="196" w:right="196"/>
              <w:rPr>
                <w:sz w:val="18"/>
                <w:szCs w:val="18"/>
              </w:rPr>
            </w:pPr>
            <w:r w:rsidRPr="00801538">
              <w:rPr>
                <w:sz w:val="18"/>
                <w:szCs w:val="18"/>
              </w:rPr>
              <w:t>1 : A0</w:t>
            </w:r>
          </w:p>
          <w:p w14:paraId="74271A0C" w14:textId="77777777" w:rsidR="003B467C" w:rsidRPr="00801538" w:rsidRDefault="003B467C" w:rsidP="003B467C">
            <w:pPr>
              <w:pStyle w:val="TableParagraph"/>
              <w:ind w:left="196" w:right="196"/>
              <w:rPr>
                <w:sz w:val="18"/>
                <w:szCs w:val="18"/>
              </w:rPr>
            </w:pPr>
            <w:r w:rsidRPr="00801538">
              <w:rPr>
                <w:sz w:val="18"/>
                <w:szCs w:val="18"/>
              </w:rPr>
              <w:t>2 : A1</w:t>
            </w:r>
          </w:p>
          <w:p w14:paraId="1B1F2517" w14:textId="77777777" w:rsidR="003B467C" w:rsidRPr="00801538" w:rsidRDefault="003B467C" w:rsidP="003B467C">
            <w:pPr>
              <w:pStyle w:val="TableParagraph"/>
              <w:ind w:left="196" w:right="196"/>
              <w:rPr>
                <w:sz w:val="18"/>
                <w:szCs w:val="18"/>
              </w:rPr>
            </w:pPr>
            <w:r w:rsidRPr="00801538">
              <w:rPr>
                <w:sz w:val="18"/>
                <w:szCs w:val="18"/>
              </w:rPr>
              <w:t>3 : A2</w:t>
            </w:r>
          </w:p>
          <w:p w14:paraId="14DE9808" w14:textId="77777777" w:rsidR="003B467C" w:rsidRPr="00801538" w:rsidRDefault="003B467C" w:rsidP="003B467C">
            <w:pPr>
              <w:pStyle w:val="TableParagraph"/>
              <w:ind w:left="196" w:right="196"/>
              <w:rPr>
                <w:sz w:val="18"/>
                <w:szCs w:val="18"/>
              </w:rPr>
            </w:pPr>
            <w:r w:rsidRPr="00801538">
              <w:rPr>
                <w:sz w:val="18"/>
                <w:szCs w:val="18"/>
              </w:rPr>
              <w:t>4 : A3</w:t>
            </w:r>
          </w:p>
          <w:p w14:paraId="3A7B38FB" w14:textId="77777777" w:rsidR="003B467C" w:rsidRPr="00801538" w:rsidRDefault="003B467C" w:rsidP="003B467C">
            <w:pPr>
              <w:pStyle w:val="TableParagraph"/>
              <w:ind w:left="196" w:right="196"/>
              <w:rPr>
                <w:sz w:val="18"/>
                <w:szCs w:val="18"/>
              </w:rPr>
            </w:pPr>
            <w:r w:rsidRPr="00801538">
              <w:rPr>
                <w:sz w:val="18"/>
                <w:szCs w:val="18"/>
              </w:rPr>
              <w:t>5 : A4</w:t>
            </w:r>
          </w:p>
          <w:p w14:paraId="2445D95D" w14:textId="77777777" w:rsidR="003B467C" w:rsidRPr="00801538" w:rsidRDefault="003B467C" w:rsidP="003B467C">
            <w:pPr>
              <w:pStyle w:val="TableParagraph"/>
              <w:ind w:left="196" w:right="196"/>
              <w:rPr>
                <w:sz w:val="18"/>
                <w:szCs w:val="18"/>
              </w:rPr>
            </w:pPr>
            <w:r w:rsidRPr="00801538">
              <w:rPr>
                <w:sz w:val="18"/>
                <w:szCs w:val="18"/>
              </w:rPr>
              <w:t>6 : A5</w:t>
            </w:r>
          </w:p>
          <w:p w14:paraId="26B09902" w14:textId="77777777" w:rsidR="003B467C" w:rsidRPr="00801538" w:rsidRDefault="003B467C" w:rsidP="003B467C">
            <w:pPr>
              <w:pStyle w:val="TableParagraph"/>
              <w:ind w:left="196" w:right="196"/>
              <w:rPr>
                <w:sz w:val="18"/>
                <w:szCs w:val="18"/>
              </w:rPr>
            </w:pPr>
            <w:r w:rsidRPr="00801538">
              <w:rPr>
                <w:sz w:val="18"/>
                <w:szCs w:val="18"/>
              </w:rPr>
              <w:t>7 : A6</w:t>
            </w:r>
          </w:p>
          <w:p w14:paraId="39C8EE53" w14:textId="5FEA9B7F" w:rsidR="003B467C" w:rsidRDefault="003B467C" w:rsidP="003B467C">
            <w:pPr>
              <w:pStyle w:val="TableParagraph"/>
              <w:spacing w:before="0"/>
              <w:ind w:left="196" w:right="196"/>
              <w:rPr>
                <w:rFonts w:ascii="Times New Roman"/>
                <w:sz w:val="18"/>
              </w:rPr>
            </w:pPr>
            <w:r w:rsidRPr="00801538">
              <w:rPr>
                <w:sz w:val="18"/>
                <w:szCs w:val="18"/>
              </w:rPr>
              <w:t>8 : A7</w:t>
            </w:r>
            <w:r>
              <w:rPr>
                <w:lang w:eastAsia="ko-KR"/>
              </w:rPr>
              <w:t xml:space="preserve"> </w:t>
            </w:r>
          </w:p>
        </w:tc>
        <w:tc>
          <w:tcPr>
            <w:tcW w:w="992" w:type="dxa"/>
          </w:tcPr>
          <w:p w14:paraId="6C6BAB62" w14:textId="465C32B3" w:rsidR="003B467C" w:rsidRDefault="003B467C" w:rsidP="003B467C">
            <w:pPr>
              <w:pStyle w:val="TableParagraph"/>
              <w:spacing w:before="121"/>
              <w:ind w:left="196" w:right="196"/>
              <w:rPr>
                <w:rFonts w:eastAsiaTheme="minorEastAsia"/>
                <w:sz w:val="18"/>
                <w:lang w:eastAsia="ko-KR"/>
              </w:rPr>
            </w:pPr>
            <w:r>
              <w:rPr>
                <w:rFonts w:eastAsiaTheme="minorEastAsia"/>
                <w:sz w:val="18"/>
                <w:lang w:eastAsia="ko-KR"/>
              </w:rPr>
              <w:t>EN</w:t>
            </w:r>
          </w:p>
        </w:tc>
        <w:tc>
          <w:tcPr>
            <w:tcW w:w="1559" w:type="dxa"/>
          </w:tcPr>
          <w:p w14:paraId="799AC882" w14:textId="5A11D584"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69ECEAB7" w14:textId="77777777" w:rsidTr="003E29FD">
        <w:trPr>
          <w:trHeight w:val="465"/>
        </w:trPr>
        <w:tc>
          <w:tcPr>
            <w:tcW w:w="3250" w:type="dxa"/>
          </w:tcPr>
          <w:p w14:paraId="60168E80" w14:textId="28A6D9BE" w:rsidR="003B467C" w:rsidRDefault="003B467C" w:rsidP="003B467C">
            <w:pPr>
              <w:pStyle w:val="TableParagraph"/>
              <w:spacing w:before="121"/>
              <w:ind w:leftChars="245" w:left="539" w:right="196"/>
              <w:rPr>
                <w:rFonts w:eastAsiaTheme="minorEastAsia"/>
                <w:sz w:val="18"/>
                <w:lang w:eastAsia="ko-KR"/>
              </w:rPr>
            </w:pPr>
            <w:r>
              <w:rPr>
                <w:rFonts w:eastAsiaTheme="minorEastAsia" w:hint="eastAsia"/>
                <w:sz w:val="18"/>
                <w:lang w:eastAsia="ko-KR"/>
              </w:rPr>
              <w:t>C</w:t>
            </w:r>
            <w:r>
              <w:rPr>
                <w:rFonts w:eastAsiaTheme="minorEastAsia"/>
                <w:sz w:val="18"/>
                <w:lang w:eastAsia="ko-KR"/>
              </w:rPr>
              <w:t>ustom Paper Size</w:t>
            </w:r>
          </w:p>
        </w:tc>
        <w:tc>
          <w:tcPr>
            <w:tcW w:w="1711" w:type="dxa"/>
          </w:tcPr>
          <w:p w14:paraId="5C65AAED" w14:textId="77777777" w:rsidR="003B467C" w:rsidRDefault="003B467C" w:rsidP="003B467C">
            <w:pPr>
              <w:pStyle w:val="TableParagraph"/>
              <w:spacing w:before="0"/>
              <w:ind w:left="196" w:right="196"/>
              <w:rPr>
                <w:rFonts w:ascii="Times New Roman"/>
                <w:sz w:val="18"/>
              </w:rPr>
            </w:pPr>
          </w:p>
        </w:tc>
        <w:tc>
          <w:tcPr>
            <w:tcW w:w="2552" w:type="dxa"/>
          </w:tcPr>
          <w:p w14:paraId="435B2B8D" w14:textId="77777777" w:rsidR="003B467C" w:rsidRDefault="003B467C" w:rsidP="003B467C">
            <w:pPr>
              <w:pStyle w:val="TableParagraph"/>
              <w:spacing w:before="0"/>
              <w:ind w:left="196" w:right="196"/>
              <w:rPr>
                <w:rFonts w:ascii="Times New Roman"/>
                <w:sz w:val="18"/>
              </w:rPr>
            </w:pPr>
          </w:p>
        </w:tc>
        <w:tc>
          <w:tcPr>
            <w:tcW w:w="992" w:type="dxa"/>
          </w:tcPr>
          <w:p w14:paraId="1BA297D1" w14:textId="03C2ED70"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tcPr>
          <w:p w14:paraId="47A6ED5D" w14:textId="0E07B00D"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3B467C" w14:paraId="5D54EC01" w14:textId="77777777" w:rsidTr="003E29FD">
        <w:trPr>
          <w:trHeight w:val="465"/>
        </w:trPr>
        <w:tc>
          <w:tcPr>
            <w:tcW w:w="3250" w:type="dxa"/>
          </w:tcPr>
          <w:p w14:paraId="329E6CBD" w14:textId="5985BDD9" w:rsidR="003B467C" w:rsidRDefault="003B467C" w:rsidP="003B467C">
            <w:pPr>
              <w:pStyle w:val="TableParagraph"/>
              <w:spacing w:before="121"/>
              <w:ind w:leftChars="345" w:left="759" w:right="196"/>
              <w:rPr>
                <w:rFonts w:eastAsiaTheme="minorEastAsia"/>
                <w:sz w:val="18"/>
                <w:lang w:eastAsia="ko-KR"/>
              </w:rPr>
            </w:pPr>
            <w:r>
              <w:rPr>
                <w:rFonts w:eastAsiaTheme="minorEastAsia"/>
                <w:sz w:val="18"/>
                <w:lang w:eastAsia="ko-KR"/>
              </w:rPr>
              <w:t>X</w:t>
            </w:r>
          </w:p>
        </w:tc>
        <w:tc>
          <w:tcPr>
            <w:tcW w:w="1711" w:type="dxa"/>
          </w:tcPr>
          <w:p w14:paraId="02BE58C5" w14:textId="77777777" w:rsidR="003B467C" w:rsidRDefault="003B467C" w:rsidP="003B467C">
            <w:pPr>
              <w:pStyle w:val="TableParagraph"/>
              <w:spacing w:before="0"/>
              <w:ind w:left="196" w:right="196"/>
              <w:rPr>
                <w:rFonts w:ascii="Times New Roman"/>
                <w:sz w:val="18"/>
              </w:rPr>
            </w:pPr>
          </w:p>
        </w:tc>
        <w:tc>
          <w:tcPr>
            <w:tcW w:w="2552" w:type="dxa"/>
          </w:tcPr>
          <w:p w14:paraId="5B602354" w14:textId="77777777" w:rsidR="003B467C" w:rsidRDefault="003B467C" w:rsidP="003B467C">
            <w:pPr>
              <w:pStyle w:val="TableParagraph"/>
              <w:spacing w:before="0"/>
              <w:ind w:left="196" w:right="196"/>
              <w:rPr>
                <w:rFonts w:ascii="Times New Roman"/>
                <w:sz w:val="18"/>
              </w:rPr>
            </w:pPr>
          </w:p>
        </w:tc>
        <w:tc>
          <w:tcPr>
            <w:tcW w:w="992" w:type="dxa"/>
          </w:tcPr>
          <w:p w14:paraId="12383C57" w14:textId="56BDC278"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126F9286" w14:textId="3CFF060F"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3B467C" w14:paraId="4F37D444" w14:textId="77777777" w:rsidTr="003E29FD">
        <w:trPr>
          <w:trHeight w:val="465"/>
        </w:trPr>
        <w:tc>
          <w:tcPr>
            <w:tcW w:w="3250" w:type="dxa"/>
          </w:tcPr>
          <w:p w14:paraId="37221741" w14:textId="3529A29A" w:rsidR="003B467C" w:rsidRDefault="003B467C" w:rsidP="003B467C">
            <w:pPr>
              <w:pStyle w:val="TableParagraph"/>
              <w:spacing w:before="121"/>
              <w:ind w:leftChars="345" w:left="759" w:right="196"/>
              <w:rPr>
                <w:rFonts w:eastAsiaTheme="minorEastAsia"/>
                <w:sz w:val="18"/>
                <w:lang w:eastAsia="ko-KR"/>
              </w:rPr>
            </w:pPr>
            <w:r>
              <w:rPr>
                <w:rFonts w:eastAsiaTheme="minorEastAsia"/>
                <w:sz w:val="18"/>
                <w:lang w:eastAsia="ko-KR"/>
              </w:rPr>
              <w:t>Y</w:t>
            </w:r>
          </w:p>
        </w:tc>
        <w:tc>
          <w:tcPr>
            <w:tcW w:w="1711" w:type="dxa"/>
          </w:tcPr>
          <w:p w14:paraId="31E2FBD2" w14:textId="77777777" w:rsidR="003B467C" w:rsidRDefault="003B467C" w:rsidP="003B467C">
            <w:pPr>
              <w:pStyle w:val="TableParagraph"/>
              <w:spacing w:before="0"/>
              <w:ind w:left="196" w:right="196"/>
              <w:rPr>
                <w:rFonts w:ascii="Times New Roman"/>
                <w:sz w:val="18"/>
              </w:rPr>
            </w:pPr>
          </w:p>
        </w:tc>
        <w:tc>
          <w:tcPr>
            <w:tcW w:w="2552" w:type="dxa"/>
          </w:tcPr>
          <w:p w14:paraId="6BE36DA5" w14:textId="77777777" w:rsidR="003B467C" w:rsidRDefault="003B467C" w:rsidP="003B467C">
            <w:pPr>
              <w:pStyle w:val="TableParagraph"/>
              <w:spacing w:before="0"/>
              <w:ind w:left="196" w:right="196"/>
              <w:rPr>
                <w:rFonts w:ascii="Times New Roman"/>
                <w:sz w:val="18"/>
              </w:rPr>
            </w:pPr>
          </w:p>
        </w:tc>
        <w:tc>
          <w:tcPr>
            <w:tcW w:w="992" w:type="dxa"/>
          </w:tcPr>
          <w:p w14:paraId="0EF2424A" w14:textId="7DF50947"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tcPr>
          <w:p w14:paraId="7EE5C15C" w14:textId="00B2AA16" w:rsidR="003B467C" w:rsidRDefault="003B467C" w:rsidP="003B467C">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3B467C" w:rsidDel="003E29FD" w14:paraId="779A53DD" w14:textId="4533B599" w:rsidTr="003E29FD">
        <w:trPr>
          <w:trHeight w:val="465"/>
          <w:del w:id="1120" w:author="USER" w:date="2024-04-08T15:40:00Z"/>
        </w:trPr>
        <w:tc>
          <w:tcPr>
            <w:tcW w:w="3250" w:type="dxa"/>
          </w:tcPr>
          <w:p w14:paraId="0B539A7B" w14:textId="65AFC1F0" w:rsidR="003B467C" w:rsidRPr="00A35793" w:rsidDel="003E29FD" w:rsidRDefault="003B467C" w:rsidP="003B467C">
            <w:pPr>
              <w:pStyle w:val="TableParagraph"/>
              <w:spacing w:before="121"/>
              <w:ind w:left="196" w:right="196"/>
              <w:rPr>
                <w:del w:id="1121" w:author="USER" w:date="2024-04-08T15:40:00Z"/>
                <w:sz w:val="18"/>
              </w:rPr>
            </w:pPr>
            <w:del w:id="1122" w:author="USER" w:date="2024-04-08T15:40:00Z">
              <w:r w:rsidRPr="00A35793" w:rsidDel="003E29FD">
                <w:rPr>
                  <w:sz w:val="18"/>
                </w:rPr>
                <w:delText>Reference</w:delText>
              </w:r>
              <w:r w:rsidDel="003E29FD">
                <w:rPr>
                  <w:sz w:val="18"/>
                </w:rPr>
                <w:delText xml:space="preserve"> </w:delText>
              </w:r>
              <w:r w:rsidRPr="00A35793" w:rsidDel="003E29FD">
                <w:rPr>
                  <w:sz w:val="18"/>
                </w:rPr>
                <w:delText>To</w:delText>
              </w:r>
              <w:r w:rsidDel="003E29FD">
                <w:rPr>
                  <w:sz w:val="18"/>
                </w:rPr>
                <w:delText xml:space="preserve"> </w:delText>
              </w:r>
              <w:r w:rsidRPr="00A35793" w:rsidDel="003E29FD">
                <w:rPr>
                  <w:sz w:val="18"/>
                </w:rPr>
                <w:delText>NM</w:delText>
              </w:r>
            </w:del>
          </w:p>
        </w:tc>
        <w:tc>
          <w:tcPr>
            <w:tcW w:w="1711" w:type="dxa"/>
          </w:tcPr>
          <w:p w14:paraId="215A1CA1" w14:textId="22AFF539" w:rsidR="003B467C" w:rsidDel="003E29FD" w:rsidRDefault="003B467C" w:rsidP="003B467C">
            <w:pPr>
              <w:pStyle w:val="TableParagraph"/>
              <w:spacing w:before="0"/>
              <w:ind w:left="196" w:right="196"/>
              <w:rPr>
                <w:del w:id="1123" w:author="USER" w:date="2024-04-08T15:40:00Z"/>
                <w:rFonts w:ascii="Times New Roman"/>
                <w:sz w:val="18"/>
              </w:rPr>
            </w:pPr>
          </w:p>
        </w:tc>
        <w:tc>
          <w:tcPr>
            <w:tcW w:w="2552" w:type="dxa"/>
          </w:tcPr>
          <w:p w14:paraId="19090BF5" w14:textId="535F47CC" w:rsidR="003B467C" w:rsidDel="003E29FD" w:rsidRDefault="003B467C" w:rsidP="003B467C">
            <w:pPr>
              <w:pStyle w:val="TableParagraph"/>
              <w:spacing w:before="0"/>
              <w:ind w:left="196" w:right="196"/>
              <w:rPr>
                <w:del w:id="1124" w:author="USER" w:date="2024-04-08T15:40:00Z"/>
                <w:rFonts w:ascii="Times New Roman"/>
                <w:sz w:val="18"/>
              </w:rPr>
            </w:pPr>
          </w:p>
        </w:tc>
        <w:tc>
          <w:tcPr>
            <w:tcW w:w="992" w:type="dxa"/>
          </w:tcPr>
          <w:p w14:paraId="0B1C63B7" w14:textId="35F56D34" w:rsidR="003B467C" w:rsidRPr="00801538" w:rsidDel="003E29FD" w:rsidRDefault="003B467C" w:rsidP="003B467C">
            <w:pPr>
              <w:pStyle w:val="TableParagraph"/>
              <w:spacing w:before="121"/>
              <w:ind w:left="196" w:right="196"/>
              <w:rPr>
                <w:del w:id="1125" w:author="USER" w:date="2024-04-08T15:40:00Z"/>
                <w:rFonts w:eastAsiaTheme="minorEastAsia"/>
                <w:sz w:val="18"/>
                <w:lang w:eastAsia="ko-KR"/>
              </w:rPr>
            </w:pPr>
            <w:del w:id="1126" w:author="USER" w:date="2024-04-08T15:40:00Z">
              <w:r w:rsidDel="003E29FD">
                <w:rPr>
                  <w:rFonts w:eastAsiaTheme="minorEastAsia"/>
                  <w:sz w:val="18"/>
                  <w:lang w:eastAsia="ko-KR"/>
                </w:rPr>
                <w:delText>C</w:delText>
              </w:r>
            </w:del>
          </w:p>
        </w:tc>
        <w:tc>
          <w:tcPr>
            <w:tcW w:w="1559" w:type="dxa"/>
          </w:tcPr>
          <w:p w14:paraId="5B2A0F50" w14:textId="65D205C1" w:rsidR="003B467C" w:rsidDel="003E29FD" w:rsidRDefault="003B467C" w:rsidP="003B467C">
            <w:pPr>
              <w:pStyle w:val="TableParagraph"/>
              <w:spacing w:before="121"/>
              <w:ind w:left="196" w:right="196"/>
              <w:rPr>
                <w:del w:id="1127" w:author="USER" w:date="2024-04-08T15:40:00Z"/>
                <w:rFonts w:eastAsiaTheme="minorEastAsia"/>
                <w:sz w:val="18"/>
                <w:lang w:eastAsia="ko-KR"/>
              </w:rPr>
            </w:pPr>
            <w:del w:id="1128" w:author="USER" w:date="2024-04-08T15:40:00Z">
              <w:r w:rsidDel="003E29FD">
                <w:rPr>
                  <w:rFonts w:eastAsiaTheme="minorEastAsia" w:hint="eastAsia"/>
                  <w:sz w:val="18"/>
                  <w:lang w:eastAsia="ko-KR"/>
                </w:rPr>
                <w:delText>0</w:delText>
              </w:r>
              <w:r w:rsidDel="003E29FD">
                <w:rPr>
                  <w:rFonts w:eastAsiaTheme="minorEastAsia"/>
                  <w:sz w:val="18"/>
                  <w:lang w:eastAsia="ko-KR"/>
                </w:rPr>
                <w:delText>, 1</w:delText>
              </w:r>
            </w:del>
          </w:p>
        </w:tc>
      </w:tr>
      <w:tr w:rsidR="003B467C" w:rsidDel="003B467C" w14:paraId="0E59501C" w14:textId="68845F62" w:rsidTr="003E29FD">
        <w:trPr>
          <w:trHeight w:val="465"/>
          <w:del w:id="1129" w:author="USER" w:date="2024-04-08T14:15:00Z"/>
        </w:trPr>
        <w:tc>
          <w:tcPr>
            <w:tcW w:w="3250" w:type="dxa"/>
          </w:tcPr>
          <w:p w14:paraId="274DC91D" w14:textId="4116BFE7" w:rsidR="003B467C" w:rsidRPr="00801538" w:rsidDel="003B467C" w:rsidRDefault="003B467C" w:rsidP="003B467C">
            <w:pPr>
              <w:pStyle w:val="TableParagraph"/>
              <w:spacing w:before="121"/>
              <w:ind w:leftChars="145" w:left="319" w:right="196"/>
              <w:rPr>
                <w:del w:id="1130" w:author="USER" w:date="2024-04-08T14:15:00Z"/>
                <w:rFonts w:eastAsiaTheme="minorEastAsia"/>
                <w:sz w:val="18"/>
                <w:lang w:eastAsia="ko-KR"/>
              </w:rPr>
            </w:pPr>
            <w:del w:id="1131" w:author="USER" w:date="2024-04-08T14:15:00Z">
              <w:r w:rsidDel="003B467C">
                <w:rPr>
                  <w:rFonts w:eastAsiaTheme="minorEastAsia" w:hint="eastAsia"/>
                  <w:sz w:val="18"/>
                  <w:lang w:eastAsia="ko-KR"/>
                </w:rPr>
                <w:delText>W</w:delText>
              </w:r>
              <w:r w:rsidDel="003B467C">
                <w:rPr>
                  <w:rFonts w:eastAsiaTheme="minorEastAsia"/>
                  <w:sz w:val="18"/>
                  <w:lang w:eastAsia="ko-KR"/>
                </w:rPr>
                <w:delText>eek</w:delText>
              </w:r>
            </w:del>
          </w:p>
        </w:tc>
        <w:tc>
          <w:tcPr>
            <w:tcW w:w="1711" w:type="dxa"/>
          </w:tcPr>
          <w:p w14:paraId="6E29217E" w14:textId="20CCD045" w:rsidR="003B467C" w:rsidDel="003B467C" w:rsidRDefault="003B467C" w:rsidP="003B467C">
            <w:pPr>
              <w:pStyle w:val="TableParagraph"/>
              <w:spacing w:before="0"/>
              <w:ind w:left="196" w:right="196"/>
              <w:rPr>
                <w:del w:id="1132" w:author="USER" w:date="2024-04-08T14:15:00Z"/>
                <w:rFonts w:ascii="Times New Roman"/>
                <w:sz w:val="18"/>
              </w:rPr>
            </w:pPr>
          </w:p>
        </w:tc>
        <w:tc>
          <w:tcPr>
            <w:tcW w:w="2552" w:type="dxa"/>
          </w:tcPr>
          <w:p w14:paraId="3AF6D550" w14:textId="6C5EA840" w:rsidR="003B467C" w:rsidDel="003B467C" w:rsidRDefault="003B467C" w:rsidP="003B467C">
            <w:pPr>
              <w:pStyle w:val="TableParagraph"/>
              <w:spacing w:before="0"/>
              <w:ind w:left="196" w:right="196"/>
              <w:rPr>
                <w:del w:id="1133" w:author="USER" w:date="2024-04-08T14:15:00Z"/>
                <w:rFonts w:ascii="Times New Roman"/>
                <w:sz w:val="18"/>
              </w:rPr>
            </w:pPr>
          </w:p>
        </w:tc>
        <w:tc>
          <w:tcPr>
            <w:tcW w:w="992" w:type="dxa"/>
          </w:tcPr>
          <w:p w14:paraId="2A621F54" w14:textId="1CE40D4B" w:rsidR="003B467C" w:rsidDel="003B467C" w:rsidRDefault="003B467C" w:rsidP="003B467C">
            <w:pPr>
              <w:pStyle w:val="TableParagraph"/>
              <w:spacing w:before="121"/>
              <w:ind w:left="196" w:right="196"/>
              <w:rPr>
                <w:del w:id="1134" w:author="USER" w:date="2024-04-08T14:15:00Z"/>
                <w:rFonts w:eastAsiaTheme="minorEastAsia"/>
                <w:sz w:val="18"/>
                <w:lang w:eastAsia="ko-KR"/>
              </w:rPr>
            </w:pPr>
            <w:del w:id="1135" w:author="USER" w:date="2024-04-08T14:15:00Z">
              <w:r w:rsidDel="003B467C">
                <w:rPr>
                  <w:rFonts w:eastAsiaTheme="minorEastAsia" w:hint="eastAsia"/>
                  <w:sz w:val="18"/>
                  <w:lang w:eastAsia="ko-KR"/>
                </w:rPr>
                <w:delText>I</w:delText>
              </w:r>
              <w:r w:rsidDel="003B467C">
                <w:rPr>
                  <w:rFonts w:eastAsiaTheme="minorEastAsia"/>
                  <w:sz w:val="18"/>
                  <w:lang w:eastAsia="ko-KR"/>
                </w:rPr>
                <w:delText>N</w:delText>
              </w:r>
            </w:del>
          </w:p>
        </w:tc>
        <w:tc>
          <w:tcPr>
            <w:tcW w:w="1559" w:type="dxa"/>
          </w:tcPr>
          <w:p w14:paraId="11589503" w14:textId="2F4E439B" w:rsidR="003B467C" w:rsidDel="003B467C" w:rsidRDefault="003B467C" w:rsidP="003B467C">
            <w:pPr>
              <w:pStyle w:val="TableParagraph"/>
              <w:spacing w:before="121"/>
              <w:ind w:left="196" w:right="196"/>
              <w:rPr>
                <w:del w:id="1136" w:author="USER" w:date="2024-04-08T14:15:00Z"/>
                <w:rFonts w:eastAsiaTheme="minorEastAsia"/>
                <w:sz w:val="18"/>
                <w:lang w:eastAsia="ko-KR"/>
              </w:rPr>
            </w:pPr>
            <w:del w:id="1137" w:author="USER" w:date="2024-04-08T14:15:00Z">
              <w:r w:rsidDel="003B467C">
                <w:rPr>
                  <w:rFonts w:eastAsiaTheme="minorEastAsia" w:hint="eastAsia"/>
                  <w:sz w:val="18"/>
                  <w:lang w:eastAsia="ko-KR"/>
                </w:rPr>
                <w:delText>1</w:delText>
              </w:r>
              <w:r w:rsidDel="003B467C">
                <w:rPr>
                  <w:rFonts w:eastAsiaTheme="minorEastAsia"/>
                  <w:sz w:val="18"/>
                  <w:lang w:eastAsia="ko-KR"/>
                </w:rPr>
                <w:delText>, 1</w:delText>
              </w:r>
            </w:del>
          </w:p>
        </w:tc>
      </w:tr>
      <w:tr w:rsidR="003B467C" w:rsidDel="003B467C" w14:paraId="0D8CFEC3" w14:textId="1901235A" w:rsidTr="003E29FD">
        <w:trPr>
          <w:trHeight w:val="465"/>
          <w:del w:id="1138" w:author="USER" w:date="2024-04-08T14:15:00Z"/>
        </w:trPr>
        <w:tc>
          <w:tcPr>
            <w:tcW w:w="3250" w:type="dxa"/>
          </w:tcPr>
          <w:p w14:paraId="4F3593D0" w14:textId="3712CAE0" w:rsidR="003B467C" w:rsidRPr="00801538" w:rsidDel="003B467C" w:rsidRDefault="003B467C" w:rsidP="003B467C">
            <w:pPr>
              <w:pStyle w:val="TableParagraph"/>
              <w:spacing w:before="121"/>
              <w:ind w:leftChars="145" w:left="319" w:right="196"/>
              <w:rPr>
                <w:del w:id="1139" w:author="USER" w:date="2024-04-08T14:15:00Z"/>
                <w:rFonts w:eastAsiaTheme="minorEastAsia"/>
                <w:sz w:val="18"/>
                <w:lang w:eastAsia="ko-KR"/>
              </w:rPr>
            </w:pPr>
            <w:del w:id="1140" w:author="USER" w:date="2024-04-08T14:15:00Z">
              <w:r w:rsidDel="003B467C">
                <w:rPr>
                  <w:rFonts w:eastAsiaTheme="minorEastAsia"/>
                  <w:sz w:val="18"/>
                  <w:lang w:eastAsia="ko-KR"/>
                </w:rPr>
                <w:delText>Year</w:delText>
              </w:r>
            </w:del>
          </w:p>
        </w:tc>
        <w:tc>
          <w:tcPr>
            <w:tcW w:w="1711" w:type="dxa"/>
          </w:tcPr>
          <w:p w14:paraId="557464E8" w14:textId="66FDD382" w:rsidR="003B467C" w:rsidDel="003B467C" w:rsidRDefault="003B467C" w:rsidP="003B467C">
            <w:pPr>
              <w:pStyle w:val="TableParagraph"/>
              <w:spacing w:before="0"/>
              <w:ind w:left="196" w:right="196"/>
              <w:rPr>
                <w:del w:id="1141" w:author="USER" w:date="2024-04-08T14:15:00Z"/>
                <w:rFonts w:ascii="Times New Roman"/>
                <w:sz w:val="18"/>
              </w:rPr>
            </w:pPr>
          </w:p>
        </w:tc>
        <w:tc>
          <w:tcPr>
            <w:tcW w:w="2552" w:type="dxa"/>
          </w:tcPr>
          <w:p w14:paraId="6D500A05" w14:textId="32A7FDCA" w:rsidR="003B467C" w:rsidDel="003B467C" w:rsidRDefault="003B467C" w:rsidP="003B467C">
            <w:pPr>
              <w:pStyle w:val="TableParagraph"/>
              <w:spacing w:before="0"/>
              <w:ind w:left="196" w:right="196"/>
              <w:rPr>
                <w:del w:id="1142" w:author="USER" w:date="2024-04-08T14:15:00Z"/>
                <w:rFonts w:ascii="Times New Roman"/>
                <w:sz w:val="18"/>
              </w:rPr>
            </w:pPr>
          </w:p>
        </w:tc>
        <w:tc>
          <w:tcPr>
            <w:tcW w:w="992" w:type="dxa"/>
          </w:tcPr>
          <w:p w14:paraId="329D57AE" w14:textId="6ED486B4" w:rsidR="003B467C" w:rsidDel="003B467C" w:rsidRDefault="003B467C" w:rsidP="003B467C">
            <w:pPr>
              <w:pStyle w:val="TableParagraph"/>
              <w:spacing w:before="121"/>
              <w:ind w:left="196" w:right="196"/>
              <w:rPr>
                <w:del w:id="1143" w:author="USER" w:date="2024-04-08T14:15:00Z"/>
                <w:rFonts w:eastAsiaTheme="minorEastAsia"/>
                <w:sz w:val="18"/>
                <w:lang w:eastAsia="ko-KR"/>
              </w:rPr>
            </w:pPr>
            <w:del w:id="1144" w:author="USER" w:date="2024-04-08T14:15:00Z">
              <w:r w:rsidDel="003B467C">
                <w:rPr>
                  <w:rFonts w:eastAsiaTheme="minorEastAsia"/>
                  <w:sz w:val="18"/>
                  <w:lang w:eastAsia="ko-KR"/>
                </w:rPr>
                <w:delText>IN</w:delText>
              </w:r>
            </w:del>
          </w:p>
        </w:tc>
        <w:tc>
          <w:tcPr>
            <w:tcW w:w="1559" w:type="dxa"/>
          </w:tcPr>
          <w:p w14:paraId="59397D69" w14:textId="45BDAF76" w:rsidR="003B467C" w:rsidDel="003B467C" w:rsidRDefault="003B467C" w:rsidP="003B467C">
            <w:pPr>
              <w:pStyle w:val="TableParagraph"/>
              <w:spacing w:before="121"/>
              <w:ind w:left="196" w:right="196"/>
              <w:rPr>
                <w:del w:id="1145" w:author="USER" w:date="2024-04-08T14:15:00Z"/>
                <w:rFonts w:eastAsiaTheme="minorEastAsia"/>
                <w:sz w:val="18"/>
                <w:lang w:eastAsia="ko-KR"/>
              </w:rPr>
            </w:pPr>
            <w:del w:id="1146" w:author="USER" w:date="2024-04-08T14:15:00Z">
              <w:r w:rsidDel="003B467C">
                <w:rPr>
                  <w:rFonts w:eastAsiaTheme="minorEastAsia" w:hint="eastAsia"/>
                  <w:sz w:val="18"/>
                  <w:lang w:eastAsia="ko-KR"/>
                </w:rPr>
                <w:delText>1</w:delText>
              </w:r>
              <w:r w:rsidDel="003B467C">
                <w:rPr>
                  <w:rFonts w:eastAsiaTheme="minorEastAsia"/>
                  <w:sz w:val="18"/>
                  <w:lang w:eastAsia="ko-KR"/>
                </w:rPr>
                <w:delText>, 1</w:delText>
              </w:r>
            </w:del>
          </w:p>
        </w:tc>
      </w:tr>
    </w:tbl>
    <w:p w14:paraId="3F7F9761" w14:textId="78D99521" w:rsidR="000346C3" w:rsidDel="001E7132" w:rsidRDefault="000346C3" w:rsidP="001E7132">
      <w:pPr>
        <w:pStyle w:val="a3"/>
        <w:ind w:leftChars="0" w:left="0" w:right="220"/>
        <w:rPr>
          <w:del w:id="1147" w:author="USER" w:date="2024-04-08T15:42:00Z"/>
          <w:b w:val="0"/>
          <w:sz w:val="22"/>
        </w:rPr>
      </w:pPr>
    </w:p>
    <w:p w14:paraId="2DC5C96B"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17CCD4AE" w14:textId="77777777" w:rsidR="000346C3" w:rsidRDefault="000346C3">
      <w:pPr>
        <w:pStyle w:val="a3"/>
        <w:spacing w:before="10"/>
        <w:ind w:right="220"/>
        <w:rPr>
          <w:b w:val="0"/>
          <w:sz w:val="24"/>
        </w:rPr>
      </w:pPr>
    </w:p>
    <w:p w14:paraId="2807E3A4" w14:textId="3DB7EC60" w:rsidR="000346C3" w:rsidRDefault="002D38CB">
      <w:pPr>
        <w:pStyle w:val="2"/>
        <w:numPr>
          <w:ilvl w:val="1"/>
          <w:numId w:val="9"/>
        </w:numPr>
        <w:ind w:left="666" w:right="196"/>
      </w:pPr>
      <w:r>
        <w:t>S100 Service</w:t>
      </w:r>
    </w:p>
    <w:p w14:paraId="51B4C88B" w14:textId="77777777" w:rsidR="000346C3" w:rsidRDefault="000346C3">
      <w:pPr>
        <w:pStyle w:val="a3"/>
        <w:spacing w:before="5"/>
        <w:ind w:right="220"/>
        <w:rPr>
          <w:b w:val="0"/>
          <w:sz w:val="22"/>
        </w:rPr>
      </w:pPr>
    </w:p>
    <w:p w14:paraId="1F7E5EA8" w14:textId="4E99D8AF" w:rsidR="000346C3" w:rsidRDefault="00E21CC9">
      <w:pPr>
        <w:pStyle w:val="a3"/>
        <w:ind w:right="220"/>
      </w:pPr>
      <w:r>
        <w:t xml:space="preserve">Definition: </w:t>
      </w:r>
      <w:r w:rsidR="002D38CB">
        <w:rPr>
          <w:bCs/>
        </w:rPr>
        <w:t>S-100 based non-navigation products</w:t>
      </w:r>
      <w:r>
        <w:t>.</w:t>
      </w:r>
    </w:p>
    <w:p w14:paraId="4E02048F" w14:textId="77777777" w:rsidR="000346C3" w:rsidRDefault="000346C3">
      <w:pPr>
        <w:pStyle w:val="a3"/>
        <w:spacing w:before="7"/>
        <w:ind w:right="220"/>
        <w:rPr>
          <w:sz w:val="22"/>
        </w:rPr>
      </w:pPr>
    </w:p>
    <w:p w14:paraId="3E75BE43" w14:textId="7F1A7EBF" w:rsidR="000346C3" w:rsidRDefault="00E21CC9">
      <w:pPr>
        <w:ind w:left="196" w:right="196"/>
        <w:rPr>
          <w:sz w:val="20"/>
        </w:rPr>
      </w:pPr>
      <w:r>
        <w:rPr>
          <w:b/>
          <w:sz w:val="20"/>
        </w:rPr>
        <w:t xml:space="preserve">CamelCase: </w:t>
      </w:r>
      <w:r w:rsidR="009C7726">
        <w:rPr>
          <w:bCs/>
          <w:sz w:val="20"/>
        </w:rPr>
        <w:t>S100Service</w:t>
      </w:r>
    </w:p>
    <w:p w14:paraId="4610E1C9" w14:textId="77777777" w:rsidR="000346C3" w:rsidRDefault="000346C3">
      <w:pPr>
        <w:pStyle w:val="a3"/>
        <w:spacing w:before="4"/>
        <w:ind w:right="220"/>
        <w:rPr>
          <w:sz w:val="22"/>
        </w:rPr>
      </w:pPr>
    </w:p>
    <w:p w14:paraId="10B2C6DF" w14:textId="77777777" w:rsidR="000346C3" w:rsidRDefault="00E21CC9" w:rsidP="003E46EC">
      <w:pPr>
        <w:pStyle w:val="a3"/>
        <w:ind w:right="220"/>
      </w:pPr>
      <w:r>
        <w:t>Alias:</w:t>
      </w:r>
    </w:p>
    <w:p w14:paraId="35840D3D" w14:textId="77777777" w:rsidR="000346C3" w:rsidRDefault="000346C3">
      <w:pPr>
        <w:pStyle w:val="a3"/>
        <w:spacing w:before="7"/>
        <w:ind w:right="220"/>
        <w:rPr>
          <w:b w:val="0"/>
          <w:sz w:val="22"/>
        </w:rPr>
      </w:pPr>
    </w:p>
    <w:p w14:paraId="25FCA7CA" w14:textId="367D6909" w:rsidR="000346C3" w:rsidRDefault="00E21CC9">
      <w:pPr>
        <w:spacing w:line="508" w:lineRule="auto"/>
        <w:ind w:left="196" w:right="196"/>
        <w:rPr>
          <w:sz w:val="20"/>
        </w:rPr>
      </w:pPr>
      <w:r>
        <w:rPr>
          <w:b/>
          <w:sz w:val="20"/>
        </w:rPr>
        <w:t xml:space="preserve">Super type: </w:t>
      </w:r>
      <w:r>
        <w:rPr>
          <w:sz w:val="20"/>
        </w:rPr>
        <w:t xml:space="preserve">CatalogueElement </w:t>
      </w:r>
      <w:r>
        <w:rPr>
          <w:b/>
          <w:sz w:val="20"/>
        </w:rPr>
        <w:t xml:space="preserve">Feature use type: </w:t>
      </w:r>
      <w:r>
        <w:rPr>
          <w:sz w:val="20"/>
        </w:rPr>
        <w:t xml:space="preserve">geographic </w:t>
      </w:r>
      <w:r>
        <w:rPr>
          <w:b/>
          <w:sz w:val="20"/>
        </w:rPr>
        <w:t xml:space="preserve">Primitive: </w:t>
      </w:r>
      <w:r>
        <w:rPr>
          <w:sz w:val="20"/>
        </w:rPr>
        <w:t>surface</w:t>
      </w:r>
    </w:p>
    <w:p w14:paraId="68BDC6EC" w14:textId="77777777" w:rsidR="000346C3" w:rsidRDefault="00E21CC9">
      <w:pPr>
        <w:spacing w:before="1"/>
        <w:ind w:left="196" w:right="196"/>
        <w:rPr>
          <w:sz w:val="20"/>
        </w:rPr>
      </w:pPr>
      <w:r>
        <w:rPr>
          <w:b/>
          <w:sz w:val="20"/>
        </w:rPr>
        <w:t xml:space="preserve">Remarks: </w:t>
      </w:r>
      <w:r>
        <w:rPr>
          <w:sz w:val="20"/>
        </w:rPr>
        <w:t>No remarks.</w:t>
      </w:r>
    </w:p>
    <w:p w14:paraId="53854411" w14:textId="77777777" w:rsidR="000346C3" w:rsidRDefault="000346C3">
      <w:pPr>
        <w:pStyle w:val="a3"/>
        <w:ind w:right="220"/>
        <w:rPr>
          <w:sz w:val="22"/>
        </w:rPr>
      </w:pPr>
    </w:p>
    <w:p w14:paraId="3A913570" w14:textId="77777777" w:rsidR="000346C3" w:rsidRDefault="000346C3">
      <w:pPr>
        <w:pStyle w:val="a3"/>
        <w:ind w:right="220"/>
        <w:rPr>
          <w:sz w:val="22"/>
        </w:rPr>
      </w:pPr>
    </w:p>
    <w:p w14:paraId="6FBBEDCA" w14:textId="77777777" w:rsidR="000346C3" w:rsidRDefault="000346C3">
      <w:pPr>
        <w:pStyle w:val="a3"/>
        <w:spacing w:before="10"/>
        <w:ind w:right="220"/>
        <w:rPr>
          <w:sz w:val="31"/>
        </w:rPr>
      </w:pPr>
    </w:p>
    <w:p w14:paraId="179E5200" w14:textId="77777777" w:rsidR="000346C3" w:rsidRDefault="00E21CC9" w:rsidP="003E46EC">
      <w:pPr>
        <w:pStyle w:val="a3"/>
        <w:ind w:right="220"/>
      </w:pPr>
      <w:r>
        <w:t>Attribute Bindings:</w:t>
      </w:r>
    </w:p>
    <w:p w14:paraId="2FBC87F8" w14:textId="77777777" w:rsidR="000346C3" w:rsidRDefault="000346C3">
      <w:pPr>
        <w:pStyle w:val="a3"/>
        <w:spacing w:before="9"/>
        <w:ind w:right="220"/>
        <w:rPr>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0346C3" w14:paraId="5442C107" w14:textId="77777777" w:rsidTr="0047036C">
        <w:trPr>
          <w:trHeight w:val="736"/>
        </w:trPr>
        <w:tc>
          <w:tcPr>
            <w:tcW w:w="3356" w:type="dxa"/>
            <w:shd w:val="clear" w:color="auto" w:fill="FFF1CC"/>
          </w:tcPr>
          <w:p w14:paraId="6EB8F0E2" w14:textId="77777777" w:rsidR="000346C3" w:rsidRDefault="000346C3" w:rsidP="0047036C">
            <w:pPr>
              <w:pStyle w:val="TableParagraph"/>
              <w:spacing w:before="9"/>
              <w:ind w:left="196" w:right="196"/>
              <w:rPr>
                <w:b/>
                <w:sz w:val="20"/>
              </w:rPr>
            </w:pPr>
          </w:p>
          <w:p w14:paraId="47FE0C5B" w14:textId="77777777" w:rsidR="000346C3" w:rsidRDefault="00E21CC9" w:rsidP="0047036C">
            <w:pPr>
              <w:pStyle w:val="TableParagraph"/>
              <w:spacing w:before="0"/>
              <w:ind w:left="196" w:right="196"/>
              <w:rPr>
                <w:b/>
                <w:sz w:val="20"/>
              </w:rPr>
            </w:pPr>
            <w:r>
              <w:rPr>
                <w:b/>
                <w:sz w:val="20"/>
              </w:rPr>
              <w:t>S-10x Attribute</w:t>
            </w:r>
          </w:p>
        </w:tc>
        <w:tc>
          <w:tcPr>
            <w:tcW w:w="1677" w:type="dxa"/>
            <w:shd w:val="clear" w:color="auto" w:fill="FFF1CC"/>
          </w:tcPr>
          <w:p w14:paraId="782CDB71" w14:textId="77777777" w:rsidR="000346C3" w:rsidRDefault="00E21CC9" w:rsidP="0047036C">
            <w:pPr>
              <w:pStyle w:val="TableParagraph"/>
              <w:spacing w:before="114"/>
              <w:ind w:left="196" w:right="196"/>
              <w:rPr>
                <w:b/>
                <w:sz w:val="20"/>
              </w:rPr>
            </w:pPr>
            <w:r>
              <w:rPr>
                <w:b/>
                <w:sz w:val="20"/>
              </w:rPr>
              <w:t>S-57</w:t>
            </w:r>
          </w:p>
          <w:p w14:paraId="6BEB7CD4" w14:textId="77777777" w:rsidR="000346C3" w:rsidRDefault="00E21CC9" w:rsidP="0047036C">
            <w:pPr>
              <w:pStyle w:val="TableParagraph"/>
              <w:spacing w:before="20"/>
              <w:ind w:left="196" w:right="196"/>
              <w:rPr>
                <w:b/>
                <w:sz w:val="20"/>
              </w:rPr>
            </w:pPr>
            <w:r>
              <w:rPr>
                <w:b/>
                <w:sz w:val="20"/>
              </w:rPr>
              <w:t>Acronym</w:t>
            </w:r>
          </w:p>
        </w:tc>
        <w:tc>
          <w:tcPr>
            <w:tcW w:w="2515" w:type="dxa"/>
            <w:shd w:val="clear" w:color="auto" w:fill="FFF1CC"/>
          </w:tcPr>
          <w:p w14:paraId="4420B7BE" w14:textId="77777777" w:rsidR="000346C3" w:rsidRDefault="00E21CC9" w:rsidP="0047036C">
            <w:pPr>
              <w:pStyle w:val="TableParagraph"/>
              <w:spacing w:before="114" w:line="261" w:lineRule="auto"/>
              <w:ind w:left="196" w:right="196"/>
              <w:rPr>
                <w:b/>
                <w:sz w:val="20"/>
              </w:rPr>
            </w:pPr>
            <w:r>
              <w:rPr>
                <w:b/>
                <w:sz w:val="20"/>
              </w:rPr>
              <w:t>Allowable Encoding Value</w:t>
            </w:r>
          </w:p>
        </w:tc>
        <w:tc>
          <w:tcPr>
            <w:tcW w:w="962" w:type="dxa"/>
            <w:shd w:val="clear" w:color="auto" w:fill="FFF1CC"/>
          </w:tcPr>
          <w:p w14:paraId="3635CF10" w14:textId="77777777" w:rsidR="000346C3" w:rsidRDefault="000346C3" w:rsidP="0047036C">
            <w:pPr>
              <w:pStyle w:val="TableParagraph"/>
              <w:spacing w:before="9"/>
              <w:ind w:left="196" w:right="196"/>
              <w:rPr>
                <w:b/>
                <w:sz w:val="20"/>
              </w:rPr>
            </w:pPr>
          </w:p>
          <w:p w14:paraId="495566E3" w14:textId="77777777" w:rsidR="000346C3" w:rsidRDefault="00E21CC9" w:rsidP="0047036C">
            <w:pPr>
              <w:pStyle w:val="TableParagraph"/>
              <w:spacing w:before="0"/>
              <w:ind w:left="196" w:right="196"/>
              <w:rPr>
                <w:b/>
                <w:sz w:val="20"/>
              </w:rPr>
            </w:pPr>
            <w:r>
              <w:rPr>
                <w:b/>
                <w:sz w:val="20"/>
              </w:rPr>
              <w:t>Type</w:t>
            </w:r>
          </w:p>
        </w:tc>
        <w:tc>
          <w:tcPr>
            <w:tcW w:w="1555" w:type="dxa"/>
            <w:shd w:val="clear" w:color="auto" w:fill="FFF1CC"/>
          </w:tcPr>
          <w:p w14:paraId="6C58F6A4" w14:textId="77777777" w:rsidR="000346C3" w:rsidRDefault="000346C3" w:rsidP="0047036C">
            <w:pPr>
              <w:pStyle w:val="TableParagraph"/>
              <w:spacing w:before="9"/>
              <w:ind w:left="196" w:right="196"/>
              <w:rPr>
                <w:b/>
                <w:sz w:val="20"/>
              </w:rPr>
            </w:pPr>
          </w:p>
          <w:p w14:paraId="2BFAEC2A" w14:textId="77777777" w:rsidR="000346C3" w:rsidRDefault="00E21CC9" w:rsidP="0047036C">
            <w:pPr>
              <w:pStyle w:val="TableParagraph"/>
              <w:spacing w:before="0"/>
              <w:ind w:left="196" w:right="196"/>
              <w:rPr>
                <w:b/>
                <w:sz w:val="20"/>
              </w:rPr>
            </w:pPr>
            <w:r>
              <w:rPr>
                <w:b/>
                <w:sz w:val="20"/>
              </w:rPr>
              <w:t>Multiplicity</w:t>
            </w:r>
          </w:p>
        </w:tc>
      </w:tr>
      <w:tr w:rsidR="00CE1B1D" w14:paraId="679A6593" w14:textId="77777777" w:rsidTr="0047036C">
        <w:trPr>
          <w:trHeight w:val="462"/>
        </w:trPr>
        <w:tc>
          <w:tcPr>
            <w:tcW w:w="3356" w:type="dxa"/>
          </w:tcPr>
          <w:p w14:paraId="0EF845DA" w14:textId="00A5C187" w:rsidR="00CE1B1D" w:rsidRDefault="00CE1B1D" w:rsidP="0047036C">
            <w:pPr>
              <w:pStyle w:val="TableParagraph"/>
              <w:ind w:left="196" w:right="196"/>
              <w:rPr>
                <w:sz w:val="18"/>
              </w:rPr>
            </w:pPr>
            <w:r w:rsidRPr="00CE1B1D">
              <w:rPr>
                <w:sz w:val="18"/>
              </w:rPr>
              <w:t>Comprssion</w:t>
            </w:r>
            <w:r>
              <w:rPr>
                <w:sz w:val="18"/>
              </w:rPr>
              <w:t xml:space="preserve"> </w:t>
            </w:r>
            <w:r w:rsidRPr="00CE1B1D">
              <w:rPr>
                <w:sz w:val="18"/>
              </w:rPr>
              <w:t>Flag</w:t>
            </w:r>
          </w:p>
        </w:tc>
        <w:tc>
          <w:tcPr>
            <w:tcW w:w="1677" w:type="dxa"/>
          </w:tcPr>
          <w:p w14:paraId="659C7B22" w14:textId="77777777" w:rsidR="00CE1B1D" w:rsidRDefault="00CE1B1D" w:rsidP="0047036C">
            <w:pPr>
              <w:pStyle w:val="TableParagraph"/>
              <w:spacing w:before="0"/>
              <w:ind w:left="196" w:right="196"/>
              <w:rPr>
                <w:rFonts w:ascii="Times New Roman"/>
                <w:sz w:val="18"/>
              </w:rPr>
            </w:pPr>
          </w:p>
        </w:tc>
        <w:tc>
          <w:tcPr>
            <w:tcW w:w="2515" w:type="dxa"/>
          </w:tcPr>
          <w:p w14:paraId="3F2CB75F" w14:textId="77777777" w:rsidR="00CE1B1D" w:rsidRDefault="00CE1B1D" w:rsidP="0047036C">
            <w:pPr>
              <w:pStyle w:val="TableParagraph"/>
              <w:spacing w:before="0"/>
              <w:ind w:left="196" w:right="196"/>
              <w:rPr>
                <w:rFonts w:ascii="Times New Roman"/>
                <w:sz w:val="18"/>
              </w:rPr>
            </w:pPr>
          </w:p>
        </w:tc>
        <w:tc>
          <w:tcPr>
            <w:tcW w:w="962" w:type="dxa"/>
          </w:tcPr>
          <w:p w14:paraId="31838032" w14:textId="478CC562" w:rsidR="00CE1B1D" w:rsidRPr="00801538" w:rsidRDefault="00CA05FA" w:rsidP="0047036C">
            <w:pPr>
              <w:pStyle w:val="TableParagraph"/>
              <w:ind w:left="196" w:right="196"/>
              <w:rPr>
                <w:rFonts w:eastAsiaTheme="minorEastAsia"/>
                <w:sz w:val="18"/>
                <w:lang w:eastAsia="ko-KR"/>
              </w:rPr>
            </w:pPr>
            <w:r>
              <w:rPr>
                <w:rFonts w:eastAsiaTheme="minorEastAsia"/>
                <w:sz w:val="18"/>
                <w:lang w:eastAsia="ko-KR"/>
              </w:rPr>
              <w:t>BO</w:t>
            </w:r>
          </w:p>
        </w:tc>
        <w:tc>
          <w:tcPr>
            <w:tcW w:w="1555" w:type="dxa"/>
          </w:tcPr>
          <w:p w14:paraId="1CD9B8FC" w14:textId="02F38F2D" w:rsidR="00CE1B1D" w:rsidRPr="00801538" w:rsidRDefault="007B120C" w:rsidP="0047036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703D1B" w:rsidDel="009A60FA" w14:paraId="1AFDAC7F" w14:textId="206317A1" w:rsidTr="0047036C">
        <w:trPr>
          <w:trHeight w:val="397"/>
          <w:del w:id="1148" w:author="GREENBLUE" w:date="2024-10-25T15:40:00Z"/>
        </w:trPr>
        <w:tc>
          <w:tcPr>
            <w:tcW w:w="3356" w:type="dxa"/>
          </w:tcPr>
          <w:p w14:paraId="7FB0C52D" w14:textId="34F05C33" w:rsidR="00703D1B" w:rsidRPr="00CE1B1D" w:rsidDel="009A60FA" w:rsidRDefault="00703D1B" w:rsidP="0047036C">
            <w:pPr>
              <w:pStyle w:val="TableParagraph"/>
              <w:ind w:left="196" w:right="196"/>
              <w:rPr>
                <w:del w:id="1149" w:author="GREENBLUE" w:date="2024-10-25T15:40:00Z"/>
                <w:sz w:val="18"/>
              </w:rPr>
            </w:pPr>
            <w:del w:id="1150" w:author="GREENBLUE" w:date="2024-10-25T15:40:00Z">
              <w:r w:rsidRPr="00703D1B" w:rsidDel="009A60FA">
                <w:rPr>
                  <w:sz w:val="18"/>
                </w:rPr>
                <w:delText>Encoding</w:delText>
              </w:r>
              <w:r w:rsidDel="009A60FA">
                <w:rPr>
                  <w:sz w:val="18"/>
                </w:rPr>
                <w:delText xml:space="preserve"> </w:delText>
              </w:r>
              <w:r w:rsidRPr="00703D1B" w:rsidDel="009A60FA">
                <w:rPr>
                  <w:sz w:val="18"/>
                </w:rPr>
                <w:delText>Format</w:delText>
              </w:r>
            </w:del>
          </w:p>
        </w:tc>
        <w:tc>
          <w:tcPr>
            <w:tcW w:w="1677" w:type="dxa"/>
          </w:tcPr>
          <w:p w14:paraId="3B894E94" w14:textId="040DE965" w:rsidR="00703D1B" w:rsidDel="009A60FA" w:rsidRDefault="00703D1B" w:rsidP="0047036C">
            <w:pPr>
              <w:pStyle w:val="TableParagraph"/>
              <w:spacing w:before="0"/>
              <w:ind w:left="196" w:right="196"/>
              <w:rPr>
                <w:del w:id="1151" w:author="GREENBLUE" w:date="2024-10-25T15:40:00Z"/>
                <w:rFonts w:ascii="Times New Roman"/>
                <w:sz w:val="18"/>
              </w:rPr>
            </w:pPr>
          </w:p>
        </w:tc>
        <w:tc>
          <w:tcPr>
            <w:tcW w:w="2515" w:type="dxa"/>
          </w:tcPr>
          <w:p w14:paraId="5E857330" w14:textId="32262CCD" w:rsidR="00CA05FA" w:rsidRPr="004A39AB" w:rsidDel="009A60FA" w:rsidRDefault="00EC7EC8" w:rsidP="0047036C">
            <w:pPr>
              <w:pStyle w:val="TableParagraph"/>
              <w:ind w:left="196" w:right="196"/>
              <w:rPr>
                <w:del w:id="1152" w:author="GREENBLUE" w:date="2024-10-25T15:40:00Z"/>
                <w:sz w:val="18"/>
                <w:szCs w:val="18"/>
              </w:rPr>
            </w:pPr>
            <w:ins w:id="1153" w:author="USER" w:date="2024-03-22T20:24:00Z">
              <w:del w:id="1154" w:author="GREENBLUE" w:date="2024-10-25T15:40:00Z">
                <w:r w:rsidDel="009A60FA">
                  <w:rPr>
                    <w:sz w:val="18"/>
                    <w:szCs w:val="18"/>
                  </w:rPr>
                  <w:delText xml:space="preserve">1 : </w:delText>
                </w:r>
              </w:del>
            </w:ins>
            <w:del w:id="1155" w:author="GREENBLUE" w:date="2024-10-25T15:40:00Z">
              <w:r w:rsidR="00CA05FA" w:rsidRPr="004A39AB" w:rsidDel="009A60FA">
                <w:rPr>
                  <w:sz w:val="18"/>
                  <w:szCs w:val="18"/>
                </w:rPr>
                <w:delText>ISO/IEC 8211</w:delText>
              </w:r>
            </w:del>
          </w:p>
          <w:p w14:paraId="40A0E143" w14:textId="4A63897E" w:rsidR="00CA05FA" w:rsidRPr="004A39AB" w:rsidDel="009A60FA" w:rsidRDefault="00EC7EC8" w:rsidP="0047036C">
            <w:pPr>
              <w:pStyle w:val="TableParagraph"/>
              <w:ind w:left="196" w:right="196"/>
              <w:rPr>
                <w:del w:id="1156" w:author="GREENBLUE" w:date="2024-10-25T15:40:00Z"/>
                <w:sz w:val="18"/>
                <w:szCs w:val="18"/>
              </w:rPr>
            </w:pPr>
            <w:ins w:id="1157" w:author="USER" w:date="2024-03-22T20:24:00Z">
              <w:del w:id="1158" w:author="GREENBLUE" w:date="2024-10-25T15:40:00Z">
                <w:r w:rsidDel="009A60FA">
                  <w:rPr>
                    <w:sz w:val="18"/>
                    <w:szCs w:val="18"/>
                  </w:rPr>
                  <w:delText xml:space="preserve">2 : </w:delText>
                </w:r>
              </w:del>
            </w:ins>
            <w:del w:id="1159" w:author="GREENBLUE" w:date="2024-10-25T15:40:00Z">
              <w:r w:rsidR="00CA05FA" w:rsidRPr="004A39AB" w:rsidDel="009A60FA">
                <w:rPr>
                  <w:sz w:val="18"/>
                  <w:szCs w:val="18"/>
                </w:rPr>
                <w:delText>GML</w:delText>
              </w:r>
            </w:del>
          </w:p>
          <w:p w14:paraId="76EEA599" w14:textId="63BE8298" w:rsidR="00CA05FA" w:rsidRPr="004A39AB" w:rsidDel="009A60FA" w:rsidRDefault="00EC7EC8" w:rsidP="0047036C">
            <w:pPr>
              <w:pStyle w:val="TableParagraph"/>
              <w:ind w:left="196" w:right="196"/>
              <w:rPr>
                <w:del w:id="1160" w:author="GREENBLUE" w:date="2024-10-25T15:40:00Z"/>
                <w:sz w:val="18"/>
                <w:szCs w:val="18"/>
              </w:rPr>
            </w:pPr>
            <w:ins w:id="1161" w:author="USER" w:date="2024-03-22T20:24:00Z">
              <w:del w:id="1162" w:author="GREENBLUE" w:date="2024-10-25T15:40:00Z">
                <w:r w:rsidDel="009A60FA">
                  <w:rPr>
                    <w:sz w:val="18"/>
                    <w:szCs w:val="18"/>
                  </w:rPr>
                  <w:delText xml:space="preserve">3 : </w:delText>
                </w:r>
              </w:del>
            </w:ins>
            <w:del w:id="1163" w:author="GREENBLUE" w:date="2024-10-25T15:40:00Z">
              <w:r w:rsidR="00CA05FA" w:rsidRPr="004A39AB" w:rsidDel="009A60FA">
                <w:rPr>
                  <w:sz w:val="18"/>
                  <w:szCs w:val="18"/>
                </w:rPr>
                <w:delText>HDF5</w:delText>
              </w:r>
            </w:del>
          </w:p>
          <w:p w14:paraId="1D9847BA" w14:textId="6341A0E2" w:rsidR="00703D1B" w:rsidDel="009A60FA" w:rsidRDefault="00EC7EC8" w:rsidP="0047036C">
            <w:pPr>
              <w:pStyle w:val="TableParagraph"/>
              <w:ind w:left="196" w:right="196"/>
              <w:rPr>
                <w:del w:id="1164" w:author="GREENBLUE" w:date="2024-10-25T15:40:00Z"/>
                <w:rFonts w:ascii="Times New Roman"/>
              </w:rPr>
            </w:pPr>
            <w:ins w:id="1165" w:author="USER" w:date="2024-03-22T20:24:00Z">
              <w:del w:id="1166" w:author="GREENBLUE" w:date="2024-10-25T15:40:00Z">
                <w:r w:rsidDel="009A60FA">
                  <w:rPr>
                    <w:sz w:val="18"/>
                    <w:szCs w:val="18"/>
                  </w:rPr>
                  <w:delText xml:space="preserve">100 : </w:delText>
                </w:r>
              </w:del>
            </w:ins>
            <w:del w:id="1167" w:author="GREENBLUE" w:date="2024-10-25T15:40:00Z">
              <w:r w:rsidR="00CA05FA" w:rsidRPr="004A39AB" w:rsidDel="009A60FA">
                <w:rPr>
                  <w:sz w:val="18"/>
                  <w:szCs w:val="18"/>
                </w:rPr>
                <w:delText>undefined</w:delText>
              </w:r>
            </w:del>
          </w:p>
        </w:tc>
        <w:tc>
          <w:tcPr>
            <w:tcW w:w="962" w:type="dxa"/>
          </w:tcPr>
          <w:p w14:paraId="76047ABE" w14:textId="2E6F8DE7" w:rsidR="00703D1B" w:rsidRPr="00801538" w:rsidDel="009A60FA" w:rsidRDefault="00965FA9" w:rsidP="0047036C">
            <w:pPr>
              <w:pStyle w:val="TableParagraph"/>
              <w:ind w:left="196" w:right="196"/>
              <w:rPr>
                <w:del w:id="1168" w:author="GREENBLUE" w:date="2024-10-25T15:40:00Z"/>
                <w:rFonts w:eastAsiaTheme="minorEastAsia"/>
                <w:sz w:val="18"/>
                <w:lang w:eastAsia="ko-KR"/>
              </w:rPr>
            </w:pPr>
            <w:del w:id="1169" w:author="GREENBLUE" w:date="2024-10-25T15:40:00Z">
              <w:r w:rsidDel="009A60FA">
                <w:rPr>
                  <w:rFonts w:eastAsiaTheme="minorEastAsia"/>
                  <w:sz w:val="18"/>
                  <w:lang w:eastAsia="ko-KR"/>
                </w:rPr>
                <w:delText>EN</w:delText>
              </w:r>
            </w:del>
          </w:p>
        </w:tc>
        <w:tc>
          <w:tcPr>
            <w:tcW w:w="1555" w:type="dxa"/>
          </w:tcPr>
          <w:p w14:paraId="24E5B280" w14:textId="2CF3CF43" w:rsidR="00703D1B" w:rsidDel="009A60FA" w:rsidRDefault="00703D1B" w:rsidP="0047036C">
            <w:pPr>
              <w:pStyle w:val="TableParagraph"/>
              <w:ind w:left="196" w:right="196"/>
              <w:rPr>
                <w:del w:id="1170" w:author="GREENBLUE" w:date="2024-10-25T15:40:00Z"/>
                <w:rFonts w:eastAsiaTheme="minorEastAsia"/>
                <w:sz w:val="18"/>
                <w:lang w:eastAsia="ko-KR"/>
              </w:rPr>
            </w:pPr>
            <w:del w:id="1171" w:author="GREENBLUE" w:date="2024-10-25T15:40:00Z">
              <w:r w:rsidDel="009A60FA">
                <w:rPr>
                  <w:rFonts w:eastAsiaTheme="minorEastAsia" w:hint="eastAsia"/>
                  <w:sz w:val="18"/>
                  <w:lang w:eastAsia="ko-KR"/>
                </w:rPr>
                <w:delText>1</w:delText>
              </w:r>
              <w:r w:rsidDel="009A60FA">
                <w:rPr>
                  <w:rFonts w:eastAsiaTheme="minorEastAsia"/>
                  <w:sz w:val="18"/>
                  <w:lang w:eastAsia="ko-KR"/>
                </w:rPr>
                <w:delText>, 1</w:delText>
              </w:r>
            </w:del>
          </w:p>
        </w:tc>
      </w:tr>
      <w:tr w:rsidR="00942A4C" w14:paraId="48DBCBC9" w14:textId="77777777" w:rsidTr="0047036C">
        <w:trPr>
          <w:trHeight w:val="462"/>
        </w:trPr>
        <w:tc>
          <w:tcPr>
            <w:tcW w:w="3356" w:type="dxa"/>
          </w:tcPr>
          <w:p w14:paraId="12EE1CFF" w14:textId="7C394519" w:rsidR="00942A4C" w:rsidRPr="00801538" w:rsidRDefault="00942A4C" w:rsidP="0047036C">
            <w:pPr>
              <w:pStyle w:val="TableParagraph"/>
              <w:ind w:left="196" w:right="196"/>
              <w:rPr>
                <w:rFonts w:eastAsiaTheme="minorEastAsia"/>
                <w:sz w:val="18"/>
                <w:lang w:eastAsia="ko-KR"/>
              </w:rPr>
            </w:pPr>
            <w:r>
              <w:rPr>
                <w:rFonts w:eastAsiaTheme="minorEastAsia"/>
                <w:sz w:val="18"/>
                <w:lang w:eastAsia="ko-KR"/>
              </w:rPr>
              <w:t>Service Name</w:t>
            </w:r>
          </w:p>
        </w:tc>
        <w:tc>
          <w:tcPr>
            <w:tcW w:w="1677" w:type="dxa"/>
          </w:tcPr>
          <w:p w14:paraId="53DB3030" w14:textId="77777777" w:rsidR="00942A4C" w:rsidRDefault="00942A4C" w:rsidP="0047036C">
            <w:pPr>
              <w:pStyle w:val="TableParagraph"/>
              <w:spacing w:before="0"/>
              <w:ind w:left="196" w:right="196"/>
              <w:rPr>
                <w:rFonts w:ascii="Times New Roman"/>
                <w:sz w:val="18"/>
              </w:rPr>
            </w:pPr>
          </w:p>
        </w:tc>
        <w:tc>
          <w:tcPr>
            <w:tcW w:w="2515" w:type="dxa"/>
          </w:tcPr>
          <w:p w14:paraId="1AD47B34" w14:textId="77777777" w:rsidR="00942A4C" w:rsidRDefault="00942A4C" w:rsidP="0047036C">
            <w:pPr>
              <w:pStyle w:val="TableParagraph"/>
              <w:spacing w:before="0"/>
              <w:ind w:left="196" w:right="196"/>
              <w:rPr>
                <w:rFonts w:ascii="Times New Roman"/>
                <w:sz w:val="18"/>
              </w:rPr>
            </w:pPr>
          </w:p>
        </w:tc>
        <w:tc>
          <w:tcPr>
            <w:tcW w:w="962" w:type="dxa"/>
          </w:tcPr>
          <w:p w14:paraId="64874498" w14:textId="23C1D281" w:rsidR="00942A4C" w:rsidRPr="00801538" w:rsidRDefault="00267C23"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45F58BB" w14:textId="0E3BF992" w:rsidR="00942A4C" w:rsidRDefault="00942A4C" w:rsidP="0047036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0346C3" w14:paraId="5277AB0A" w14:textId="77777777" w:rsidTr="0047036C">
        <w:trPr>
          <w:trHeight w:val="1494"/>
        </w:trPr>
        <w:tc>
          <w:tcPr>
            <w:tcW w:w="3356" w:type="dxa"/>
          </w:tcPr>
          <w:p w14:paraId="623816E5" w14:textId="77777777" w:rsidR="000346C3" w:rsidRDefault="00E21CC9" w:rsidP="0047036C">
            <w:pPr>
              <w:pStyle w:val="TableParagraph"/>
              <w:spacing w:before="121"/>
              <w:ind w:left="196" w:right="196"/>
              <w:rPr>
                <w:sz w:val="18"/>
              </w:rPr>
            </w:pPr>
            <w:r>
              <w:rPr>
                <w:sz w:val="18"/>
              </w:rPr>
              <w:t>Service Status</w:t>
            </w:r>
          </w:p>
        </w:tc>
        <w:tc>
          <w:tcPr>
            <w:tcW w:w="1677" w:type="dxa"/>
          </w:tcPr>
          <w:p w14:paraId="1CD347FA" w14:textId="77777777" w:rsidR="000346C3" w:rsidRDefault="000346C3" w:rsidP="0047036C">
            <w:pPr>
              <w:pStyle w:val="TableParagraph"/>
              <w:spacing w:before="0"/>
              <w:ind w:left="196" w:right="196"/>
              <w:rPr>
                <w:rFonts w:ascii="Times New Roman"/>
                <w:sz w:val="18"/>
              </w:rPr>
            </w:pPr>
          </w:p>
        </w:tc>
        <w:tc>
          <w:tcPr>
            <w:tcW w:w="2515" w:type="dxa"/>
          </w:tcPr>
          <w:p w14:paraId="707D142A" w14:textId="77777777" w:rsidR="000346C3" w:rsidRDefault="00E21CC9" w:rsidP="0047036C">
            <w:pPr>
              <w:pStyle w:val="TableParagraph"/>
              <w:numPr>
                <w:ilvl w:val="0"/>
                <w:numId w:val="5"/>
              </w:numPr>
              <w:tabs>
                <w:tab w:val="left" w:pos="250"/>
              </w:tabs>
              <w:spacing w:before="121"/>
              <w:ind w:left="348" w:right="196" w:hanging="152"/>
              <w:rPr>
                <w:sz w:val="18"/>
              </w:rPr>
            </w:pPr>
            <w:r>
              <w:rPr>
                <w:sz w:val="18"/>
              </w:rPr>
              <w:t>:</w:t>
            </w:r>
            <w:r>
              <w:rPr>
                <w:spacing w:val="-1"/>
                <w:sz w:val="18"/>
              </w:rPr>
              <w:t xml:space="preserve"> </w:t>
            </w:r>
            <w:r>
              <w:rPr>
                <w:sz w:val="18"/>
              </w:rPr>
              <w:t>provisional</w:t>
            </w:r>
          </w:p>
          <w:p w14:paraId="097B8101" w14:textId="77777777" w:rsidR="000346C3" w:rsidRDefault="00E21CC9" w:rsidP="0047036C">
            <w:pPr>
              <w:pStyle w:val="TableParagraph"/>
              <w:numPr>
                <w:ilvl w:val="0"/>
                <w:numId w:val="5"/>
              </w:numPr>
              <w:tabs>
                <w:tab w:val="left" w:pos="250"/>
              </w:tabs>
              <w:spacing w:before="136"/>
              <w:ind w:left="348" w:right="196" w:hanging="152"/>
              <w:rPr>
                <w:sz w:val="18"/>
              </w:rPr>
            </w:pPr>
            <w:r>
              <w:rPr>
                <w:sz w:val="18"/>
              </w:rPr>
              <w:t>:</w:t>
            </w:r>
            <w:r>
              <w:rPr>
                <w:spacing w:val="-1"/>
                <w:sz w:val="18"/>
              </w:rPr>
              <w:t xml:space="preserve"> </w:t>
            </w:r>
            <w:r>
              <w:rPr>
                <w:sz w:val="18"/>
              </w:rPr>
              <w:t>released</w:t>
            </w:r>
          </w:p>
          <w:p w14:paraId="6210ACA6" w14:textId="77777777" w:rsidR="000346C3" w:rsidRDefault="00E21CC9" w:rsidP="0047036C">
            <w:pPr>
              <w:pStyle w:val="TableParagraph"/>
              <w:numPr>
                <w:ilvl w:val="0"/>
                <w:numId w:val="5"/>
              </w:numPr>
              <w:tabs>
                <w:tab w:val="left" w:pos="250"/>
              </w:tabs>
              <w:spacing w:before="136"/>
              <w:ind w:left="348" w:right="196" w:hanging="152"/>
              <w:rPr>
                <w:sz w:val="18"/>
              </w:rPr>
            </w:pPr>
            <w:r>
              <w:rPr>
                <w:sz w:val="18"/>
              </w:rPr>
              <w:t>:</w:t>
            </w:r>
            <w:r>
              <w:rPr>
                <w:spacing w:val="-1"/>
                <w:sz w:val="18"/>
              </w:rPr>
              <w:t xml:space="preserve"> </w:t>
            </w:r>
            <w:r>
              <w:rPr>
                <w:sz w:val="18"/>
              </w:rPr>
              <w:t>deprecated</w:t>
            </w:r>
          </w:p>
          <w:p w14:paraId="34BC395E" w14:textId="77777777" w:rsidR="000346C3" w:rsidRDefault="00E21CC9" w:rsidP="0047036C">
            <w:pPr>
              <w:pStyle w:val="TableParagraph"/>
              <w:numPr>
                <w:ilvl w:val="0"/>
                <w:numId w:val="5"/>
              </w:numPr>
              <w:tabs>
                <w:tab w:val="left" w:pos="250"/>
              </w:tabs>
              <w:spacing w:before="137"/>
              <w:ind w:left="348" w:right="196" w:hanging="152"/>
              <w:rPr>
                <w:sz w:val="18"/>
              </w:rPr>
            </w:pPr>
            <w:r>
              <w:rPr>
                <w:sz w:val="18"/>
              </w:rPr>
              <w:t>:</w:t>
            </w:r>
            <w:r>
              <w:rPr>
                <w:spacing w:val="-1"/>
                <w:sz w:val="18"/>
              </w:rPr>
              <w:t xml:space="preserve"> </w:t>
            </w:r>
            <w:r>
              <w:rPr>
                <w:sz w:val="18"/>
              </w:rPr>
              <w:t>deleted</w:t>
            </w:r>
          </w:p>
        </w:tc>
        <w:tc>
          <w:tcPr>
            <w:tcW w:w="962" w:type="dxa"/>
          </w:tcPr>
          <w:p w14:paraId="33F1958E" w14:textId="77777777" w:rsidR="000346C3" w:rsidRDefault="00E21CC9" w:rsidP="0047036C">
            <w:pPr>
              <w:pStyle w:val="TableParagraph"/>
              <w:spacing w:before="121"/>
              <w:ind w:left="196" w:right="196"/>
              <w:rPr>
                <w:sz w:val="18"/>
              </w:rPr>
            </w:pPr>
            <w:r>
              <w:rPr>
                <w:sz w:val="18"/>
              </w:rPr>
              <w:t>EN</w:t>
            </w:r>
          </w:p>
        </w:tc>
        <w:tc>
          <w:tcPr>
            <w:tcW w:w="1555" w:type="dxa"/>
          </w:tcPr>
          <w:p w14:paraId="56032A39" w14:textId="77777777" w:rsidR="000346C3" w:rsidRDefault="00E21CC9" w:rsidP="0047036C">
            <w:pPr>
              <w:pStyle w:val="TableParagraph"/>
              <w:spacing w:before="121"/>
              <w:ind w:left="196" w:right="196"/>
              <w:rPr>
                <w:sz w:val="18"/>
              </w:rPr>
            </w:pPr>
            <w:r>
              <w:rPr>
                <w:sz w:val="18"/>
              </w:rPr>
              <w:t>0, 1</w:t>
            </w:r>
          </w:p>
        </w:tc>
      </w:tr>
      <w:tr w:rsidR="000346C3" w14:paraId="47221595" w14:textId="77777777" w:rsidTr="0047036C">
        <w:trPr>
          <w:trHeight w:val="2868"/>
        </w:trPr>
        <w:tc>
          <w:tcPr>
            <w:tcW w:w="3356" w:type="dxa"/>
          </w:tcPr>
          <w:p w14:paraId="53E992C5" w14:textId="77777777" w:rsidR="000346C3" w:rsidRDefault="00E21CC9" w:rsidP="0047036C">
            <w:pPr>
              <w:pStyle w:val="TableParagraph"/>
              <w:ind w:left="196" w:right="196"/>
              <w:rPr>
                <w:sz w:val="18"/>
              </w:rPr>
            </w:pPr>
            <w:r>
              <w:rPr>
                <w:sz w:val="18"/>
              </w:rPr>
              <w:t>Type Of Product Format</w:t>
            </w:r>
          </w:p>
        </w:tc>
        <w:tc>
          <w:tcPr>
            <w:tcW w:w="1677" w:type="dxa"/>
          </w:tcPr>
          <w:p w14:paraId="42B07E3C" w14:textId="77777777" w:rsidR="000346C3" w:rsidRDefault="00E21CC9" w:rsidP="0047036C">
            <w:pPr>
              <w:pStyle w:val="TableParagraph"/>
              <w:ind w:left="196" w:right="196"/>
              <w:rPr>
                <w:sz w:val="18"/>
              </w:rPr>
            </w:pPr>
            <w:del w:id="1172" w:author="USER" w:date="2024-04-08T15:42:00Z">
              <w:r w:rsidDel="004F1D77">
                <w:rPr>
                  <w:sz w:val="18"/>
                </w:rPr>
                <w:delText>()</w:delText>
              </w:r>
            </w:del>
          </w:p>
        </w:tc>
        <w:tc>
          <w:tcPr>
            <w:tcW w:w="2515" w:type="dxa"/>
          </w:tcPr>
          <w:p w14:paraId="5958A551" w14:textId="0885E1BF" w:rsidR="00B467B9" w:rsidRPr="000225A9" w:rsidRDefault="00E834C0" w:rsidP="0047036C">
            <w:pPr>
              <w:pStyle w:val="TableParagraph"/>
              <w:ind w:left="196" w:right="196"/>
              <w:rPr>
                <w:ins w:id="1173" w:author="USER" w:date="2024-03-18T19:32:00Z"/>
                <w:sz w:val="18"/>
                <w:szCs w:val="18"/>
              </w:rPr>
            </w:pPr>
            <w:ins w:id="1174" w:author="USER" w:date="2024-03-22T22:28:00Z">
              <w:r>
                <w:rPr>
                  <w:sz w:val="18"/>
                  <w:szCs w:val="18"/>
                </w:rPr>
                <w:t xml:space="preserve">1 </w:t>
              </w:r>
            </w:ins>
            <w:ins w:id="1175" w:author="USER" w:date="2024-03-18T19:32:00Z">
              <w:r w:rsidR="00B467B9" w:rsidRPr="000225A9">
                <w:rPr>
                  <w:sz w:val="18"/>
                  <w:szCs w:val="18"/>
                </w:rPr>
                <w:t>:</w:t>
              </w:r>
              <w:r w:rsidR="00B467B9" w:rsidRPr="00E834C0">
                <w:rPr>
                  <w:sz w:val="18"/>
                  <w:szCs w:val="18"/>
                </w:rPr>
                <w:t xml:space="preserve"> </w:t>
              </w:r>
              <w:r w:rsidR="00B467B9" w:rsidRPr="000225A9">
                <w:rPr>
                  <w:sz w:val="18"/>
                  <w:szCs w:val="18"/>
                </w:rPr>
                <w:t>GML</w:t>
              </w:r>
            </w:ins>
          </w:p>
          <w:p w14:paraId="38CB0A70" w14:textId="0371E4A2" w:rsidR="00B467B9" w:rsidRPr="000225A9" w:rsidRDefault="00E834C0" w:rsidP="0047036C">
            <w:pPr>
              <w:pStyle w:val="TableParagraph"/>
              <w:ind w:left="196" w:right="196"/>
              <w:rPr>
                <w:ins w:id="1176" w:author="USER" w:date="2024-03-18T19:32:00Z"/>
                <w:sz w:val="18"/>
                <w:szCs w:val="18"/>
              </w:rPr>
            </w:pPr>
            <w:ins w:id="1177" w:author="USER" w:date="2024-03-22T22:28:00Z">
              <w:r>
                <w:rPr>
                  <w:sz w:val="18"/>
                  <w:szCs w:val="18"/>
                </w:rPr>
                <w:t xml:space="preserve">2 </w:t>
              </w:r>
            </w:ins>
            <w:ins w:id="1178" w:author="USER" w:date="2024-03-18T19:32:00Z">
              <w:r w:rsidR="00B467B9" w:rsidRPr="000225A9">
                <w:rPr>
                  <w:sz w:val="18"/>
                  <w:szCs w:val="18"/>
                </w:rPr>
                <w:t>:</w:t>
              </w:r>
              <w:r w:rsidR="00B467B9" w:rsidRPr="00E834C0">
                <w:rPr>
                  <w:sz w:val="18"/>
                  <w:szCs w:val="18"/>
                </w:rPr>
                <w:t xml:space="preserve"> </w:t>
              </w:r>
              <w:r w:rsidR="00B467B9" w:rsidRPr="000225A9">
                <w:rPr>
                  <w:sz w:val="18"/>
                  <w:szCs w:val="18"/>
                </w:rPr>
                <w:t>ISO/IEC</w:t>
              </w:r>
              <w:r w:rsidR="00B467B9" w:rsidRPr="00E834C0">
                <w:rPr>
                  <w:sz w:val="18"/>
                  <w:szCs w:val="18"/>
                </w:rPr>
                <w:t xml:space="preserve"> </w:t>
              </w:r>
              <w:r w:rsidR="00B467B9" w:rsidRPr="000225A9">
                <w:rPr>
                  <w:sz w:val="18"/>
                  <w:szCs w:val="18"/>
                </w:rPr>
                <w:t>8211</w:t>
              </w:r>
            </w:ins>
          </w:p>
          <w:p w14:paraId="605C47BF" w14:textId="5B93808B" w:rsidR="00B467B9" w:rsidRPr="000225A9" w:rsidRDefault="00E834C0" w:rsidP="0047036C">
            <w:pPr>
              <w:pStyle w:val="TableParagraph"/>
              <w:ind w:left="196" w:right="196"/>
              <w:rPr>
                <w:ins w:id="1179" w:author="USER" w:date="2024-03-18T19:32:00Z"/>
                <w:sz w:val="18"/>
                <w:szCs w:val="18"/>
              </w:rPr>
            </w:pPr>
            <w:ins w:id="1180" w:author="USER" w:date="2024-03-22T22:28:00Z">
              <w:r>
                <w:rPr>
                  <w:sz w:val="18"/>
                  <w:szCs w:val="18"/>
                </w:rPr>
                <w:t xml:space="preserve">3 </w:t>
              </w:r>
            </w:ins>
            <w:ins w:id="1181" w:author="USER" w:date="2024-03-18T19:32:00Z">
              <w:r w:rsidR="00B467B9" w:rsidRPr="000225A9">
                <w:rPr>
                  <w:sz w:val="18"/>
                  <w:szCs w:val="18"/>
                </w:rPr>
                <w:t>: PDF</w:t>
              </w:r>
            </w:ins>
          </w:p>
          <w:p w14:paraId="4F395B27" w14:textId="0763134D" w:rsidR="00B467B9" w:rsidRPr="000225A9" w:rsidRDefault="00E834C0" w:rsidP="0047036C">
            <w:pPr>
              <w:pStyle w:val="TableParagraph"/>
              <w:ind w:left="196" w:right="196"/>
              <w:rPr>
                <w:ins w:id="1182" w:author="USER" w:date="2024-03-18T19:32:00Z"/>
                <w:sz w:val="18"/>
                <w:szCs w:val="18"/>
              </w:rPr>
            </w:pPr>
            <w:ins w:id="1183" w:author="USER" w:date="2024-03-22T22:28:00Z">
              <w:r>
                <w:rPr>
                  <w:sz w:val="18"/>
                  <w:szCs w:val="18"/>
                </w:rPr>
                <w:t xml:space="preserve">4 </w:t>
              </w:r>
            </w:ins>
            <w:ins w:id="1184" w:author="USER" w:date="2024-03-18T19:32:00Z">
              <w:r w:rsidR="00B467B9" w:rsidRPr="000225A9">
                <w:rPr>
                  <w:sz w:val="18"/>
                  <w:szCs w:val="18"/>
                </w:rPr>
                <w:t>:</w:t>
              </w:r>
              <w:r w:rsidR="00B467B9" w:rsidRPr="00E834C0">
                <w:rPr>
                  <w:sz w:val="18"/>
                  <w:szCs w:val="18"/>
                </w:rPr>
                <w:t xml:space="preserve"> </w:t>
              </w:r>
              <w:r w:rsidR="00B467B9" w:rsidRPr="000225A9">
                <w:rPr>
                  <w:sz w:val="18"/>
                  <w:szCs w:val="18"/>
                </w:rPr>
                <w:t>HTML</w:t>
              </w:r>
            </w:ins>
          </w:p>
          <w:p w14:paraId="666ACF2B" w14:textId="2CFBA83B" w:rsidR="00B467B9" w:rsidRPr="000225A9" w:rsidRDefault="00E834C0" w:rsidP="0047036C">
            <w:pPr>
              <w:pStyle w:val="TableParagraph"/>
              <w:ind w:left="196" w:right="196"/>
              <w:rPr>
                <w:ins w:id="1185" w:author="USER" w:date="2024-03-18T19:32:00Z"/>
                <w:sz w:val="18"/>
                <w:szCs w:val="18"/>
              </w:rPr>
            </w:pPr>
            <w:ins w:id="1186" w:author="USER" w:date="2024-03-22T22:28:00Z">
              <w:r>
                <w:rPr>
                  <w:sz w:val="18"/>
                  <w:szCs w:val="18"/>
                </w:rPr>
                <w:t xml:space="preserve">5 </w:t>
              </w:r>
            </w:ins>
            <w:ins w:id="1187" w:author="USER" w:date="2024-03-18T19:32:00Z">
              <w:r w:rsidR="00B467B9" w:rsidRPr="000225A9">
                <w:rPr>
                  <w:sz w:val="18"/>
                  <w:szCs w:val="18"/>
                </w:rPr>
                <w:t>:</w:t>
              </w:r>
              <w:r w:rsidR="00B467B9" w:rsidRPr="00E834C0">
                <w:rPr>
                  <w:sz w:val="18"/>
                  <w:szCs w:val="18"/>
                </w:rPr>
                <w:t xml:space="preserve"> </w:t>
              </w:r>
              <w:r w:rsidR="00B467B9" w:rsidRPr="000225A9">
                <w:rPr>
                  <w:sz w:val="18"/>
                  <w:szCs w:val="18"/>
                </w:rPr>
                <w:t>ePub</w:t>
              </w:r>
            </w:ins>
          </w:p>
          <w:p w14:paraId="2A9A82F5" w14:textId="1F1CC142" w:rsidR="00B467B9" w:rsidRPr="000225A9" w:rsidRDefault="00E834C0" w:rsidP="0047036C">
            <w:pPr>
              <w:pStyle w:val="TableParagraph"/>
              <w:ind w:left="196" w:right="196"/>
              <w:rPr>
                <w:ins w:id="1188" w:author="USER" w:date="2024-03-18T19:32:00Z"/>
                <w:sz w:val="18"/>
                <w:szCs w:val="18"/>
              </w:rPr>
            </w:pPr>
            <w:ins w:id="1189" w:author="USER" w:date="2024-03-22T22:28:00Z">
              <w:r>
                <w:rPr>
                  <w:sz w:val="18"/>
                  <w:szCs w:val="18"/>
                </w:rPr>
                <w:t xml:space="preserve">6 </w:t>
              </w:r>
            </w:ins>
            <w:ins w:id="1190" w:author="USER" w:date="2024-03-18T19:32:00Z">
              <w:r w:rsidR="00B467B9" w:rsidRPr="000225A9">
                <w:rPr>
                  <w:sz w:val="18"/>
                  <w:szCs w:val="18"/>
                </w:rPr>
                <w:t>:</w:t>
              </w:r>
              <w:r w:rsidR="00B467B9" w:rsidRPr="00E834C0">
                <w:rPr>
                  <w:sz w:val="18"/>
                  <w:szCs w:val="18"/>
                </w:rPr>
                <w:t xml:space="preserve"> </w:t>
              </w:r>
              <w:r w:rsidR="00B467B9" w:rsidRPr="000225A9">
                <w:rPr>
                  <w:sz w:val="18"/>
                  <w:szCs w:val="18"/>
                </w:rPr>
                <w:t>paper</w:t>
              </w:r>
            </w:ins>
          </w:p>
          <w:p w14:paraId="049EBEC9" w14:textId="77656E6D" w:rsidR="00B467B9" w:rsidRDefault="00E834C0" w:rsidP="0047036C">
            <w:pPr>
              <w:pStyle w:val="TableParagraph"/>
              <w:ind w:left="196" w:right="196"/>
              <w:rPr>
                <w:ins w:id="1191" w:author="USER" w:date="2024-03-18T19:32:00Z"/>
                <w:sz w:val="18"/>
                <w:szCs w:val="18"/>
              </w:rPr>
            </w:pPr>
            <w:ins w:id="1192" w:author="USER" w:date="2024-03-22T22:28:00Z">
              <w:r>
                <w:rPr>
                  <w:sz w:val="18"/>
                  <w:szCs w:val="18"/>
                </w:rPr>
                <w:t xml:space="preserve">7 </w:t>
              </w:r>
            </w:ins>
            <w:ins w:id="1193" w:author="USER" w:date="2024-03-18T19:32:00Z">
              <w:r w:rsidR="00B467B9" w:rsidRPr="000225A9">
                <w:rPr>
                  <w:sz w:val="18"/>
                  <w:szCs w:val="18"/>
                </w:rPr>
                <w:t>: HDF-5</w:t>
              </w:r>
            </w:ins>
          </w:p>
          <w:p w14:paraId="5909C6F6" w14:textId="0710405A" w:rsidR="00B467B9" w:rsidRDefault="00E834C0" w:rsidP="0047036C">
            <w:pPr>
              <w:pStyle w:val="TableParagraph"/>
              <w:ind w:left="196" w:right="196"/>
              <w:rPr>
                <w:ins w:id="1194" w:author="USER" w:date="2024-03-18T19:32:00Z"/>
                <w:sz w:val="18"/>
                <w:szCs w:val="18"/>
              </w:rPr>
            </w:pPr>
            <w:ins w:id="1195" w:author="USER" w:date="2024-03-22T22:28:00Z">
              <w:r>
                <w:rPr>
                  <w:sz w:val="18"/>
                  <w:szCs w:val="18"/>
                </w:rPr>
                <w:t xml:space="preserve">8 </w:t>
              </w:r>
            </w:ins>
            <w:ins w:id="1196" w:author="USER" w:date="2024-03-18T19:32:00Z">
              <w:r w:rsidR="00B467B9" w:rsidRPr="00E834C0">
                <w:rPr>
                  <w:rFonts w:hint="eastAsia"/>
                  <w:sz w:val="18"/>
                  <w:szCs w:val="18"/>
                </w:rPr>
                <w:t>:</w:t>
              </w:r>
              <w:r w:rsidR="00B467B9">
                <w:rPr>
                  <w:sz w:val="18"/>
                  <w:szCs w:val="18"/>
                </w:rPr>
                <w:t xml:space="preserve"> </w:t>
              </w:r>
              <w:r w:rsidR="00B467B9" w:rsidRPr="00E834C0">
                <w:rPr>
                  <w:rFonts w:hint="eastAsia"/>
                  <w:sz w:val="18"/>
                  <w:szCs w:val="18"/>
                </w:rPr>
                <w:t>BSB</w:t>
              </w:r>
            </w:ins>
          </w:p>
          <w:p w14:paraId="6722B012" w14:textId="0B22AE82" w:rsidR="00B467B9" w:rsidRDefault="00E834C0" w:rsidP="0047036C">
            <w:pPr>
              <w:pStyle w:val="TableParagraph"/>
              <w:ind w:left="196" w:right="196"/>
              <w:rPr>
                <w:ins w:id="1197" w:author="USER" w:date="2024-03-18T19:32:00Z"/>
                <w:sz w:val="18"/>
                <w:szCs w:val="18"/>
              </w:rPr>
            </w:pPr>
            <w:ins w:id="1198" w:author="USER" w:date="2024-03-22T22:28:00Z">
              <w:r>
                <w:rPr>
                  <w:sz w:val="18"/>
                  <w:szCs w:val="18"/>
                </w:rPr>
                <w:t xml:space="preserve">9 : </w:t>
              </w:r>
            </w:ins>
            <w:ins w:id="1199" w:author="USER" w:date="2024-03-18T19:32:00Z">
              <w:r w:rsidR="00B467B9" w:rsidRPr="00E834C0">
                <w:rPr>
                  <w:rFonts w:hint="eastAsia"/>
                  <w:sz w:val="18"/>
                  <w:szCs w:val="18"/>
                </w:rPr>
                <w:t>GeoTiff</w:t>
              </w:r>
            </w:ins>
          </w:p>
          <w:p w14:paraId="38C9812D" w14:textId="77777777" w:rsidR="00B467B9" w:rsidRDefault="00B467B9" w:rsidP="0047036C">
            <w:pPr>
              <w:pStyle w:val="TableParagraph"/>
              <w:ind w:left="196" w:right="196"/>
              <w:rPr>
                <w:ins w:id="1200" w:author="USER" w:date="2024-03-18T19:32:00Z"/>
                <w:sz w:val="18"/>
                <w:szCs w:val="18"/>
              </w:rPr>
            </w:pPr>
            <w:ins w:id="1201" w:author="USER" w:date="2024-03-18T19:32:00Z">
              <w:r w:rsidRPr="00E834C0">
                <w:rPr>
                  <w:rFonts w:hint="eastAsia"/>
                  <w:sz w:val="18"/>
                  <w:szCs w:val="18"/>
                </w:rPr>
                <w:t>10 :</w:t>
              </w:r>
              <w:r>
                <w:rPr>
                  <w:sz w:val="18"/>
                  <w:szCs w:val="18"/>
                </w:rPr>
                <w:t xml:space="preserve"> </w:t>
              </w:r>
              <w:r w:rsidRPr="00E834C0">
                <w:rPr>
                  <w:rFonts w:hint="eastAsia"/>
                  <w:sz w:val="18"/>
                  <w:szCs w:val="18"/>
                </w:rPr>
                <w:t>Application</w:t>
              </w:r>
            </w:ins>
          </w:p>
          <w:p w14:paraId="256D5EA3" w14:textId="77777777" w:rsidR="00B467B9" w:rsidRPr="00E834C0" w:rsidRDefault="00B467B9" w:rsidP="0047036C">
            <w:pPr>
              <w:pStyle w:val="TableParagraph"/>
              <w:ind w:left="196" w:right="196"/>
              <w:rPr>
                <w:ins w:id="1202" w:author="USER" w:date="2024-03-18T19:32:00Z"/>
                <w:sz w:val="18"/>
                <w:szCs w:val="18"/>
              </w:rPr>
            </w:pPr>
            <w:ins w:id="1203" w:author="USER" w:date="2024-03-18T19:32:00Z">
              <w:r w:rsidRPr="00E834C0">
                <w:rPr>
                  <w:rFonts w:hint="eastAsia"/>
                  <w:sz w:val="18"/>
                  <w:szCs w:val="18"/>
                </w:rPr>
                <w:t>11 :</w:t>
              </w:r>
              <w:r w:rsidRPr="00E834C0">
                <w:rPr>
                  <w:sz w:val="18"/>
                  <w:szCs w:val="18"/>
                </w:rPr>
                <w:t xml:space="preserve"> </w:t>
              </w:r>
              <w:r w:rsidRPr="00E834C0">
                <w:rPr>
                  <w:rFonts w:hint="eastAsia"/>
                  <w:sz w:val="18"/>
                  <w:szCs w:val="18"/>
                </w:rPr>
                <w:t>XML</w:t>
              </w:r>
            </w:ins>
          </w:p>
          <w:p w14:paraId="07E7A881" w14:textId="6FD44B09" w:rsidR="000346C3" w:rsidRPr="00E834C0" w:rsidDel="00B467B9" w:rsidRDefault="00B467B9" w:rsidP="0047036C">
            <w:pPr>
              <w:pStyle w:val="TableParagraph"/>
              <w:ind w:left="196" w:right="196"/>
              <w:rPr>
                <w:del w:id="1204" w:author="USER" w:date="2024-03-18T19:32:00Z"/>
                <w:sz w:val="18"/>
                <w:szCs w:val="18"/>
              </w:rPr>
            </w:pPr>
            <w:ins w:id="1205" w:author="USER" w:date="2024-03-18T19:32:00Z">
              <w:r w:rsidRPr="00E834C0">
                <w:rPr>
                  <w:rFonts w:hint="eastAsia"/>
                  <w:sz w:val="18"/>
                  <w:szCs w:val="18"/>
                </w:rPr>
                <w:t>12</w:t>
              </w:r>
              <w:r w:rsidRPr="00E834C0">
                <w:rPr>
                  <w:sz w:val="18"/>
                  <w:szCs w:val="18"/>
                </w:rPr>
                <w:t xml:space="preserve"> </w:t>
              </w:r>
              <w:r w:rsidRPr="00E834C0">
                <w:rPr>
                  <w:rFonts w:hint="eastAsia"/>
                  <w:sz w:val="18"/>
                  <w:szCs w:val="18"/>
                </w:rPr>
                <w:t>:</w:t>
              </w:r>
              <w:r>
                <w:rPr>
                  <w:sz w:val="18"/>
                  <w:szCs w:val="18"/>
                </w:rPr>
                <w:t xml:space="preserve"> </w:t>
              </w:r>
              <w:r w:rsidRPr="00E834C0">
                <w:rPr>
                  <w:rFonts w:hint="eastAsia"/>
                  <w:sz w:val="18"/>
                  <w:szCs w:val="18"/>
                </w:rPr>
                <w:t>PNG</w:t>
              </w:r>
            </w:ins>
            <w:del w:id="1206" w:author="USER" w:date="2024-03-18T19:32:00Z">
              <w:r w:rsidR="00E21CC9" w:rsidRPr="00E834C0" w:rsidDel="00B467B9">
                <w:rPr>
                  <w:sz w:val="18"/>
                  <w:szCs w:val="18"/>
                </w:rPr>
                <w:delText>: GML</w:delText>
              </w:r>
            </w:del>
          </w:p>
          <w:p w14:paraId="5D381522" w14:textId="58E29EA2" w:rsidR="000346C3" w:rsidRPr="00E834C0" w:rsidDel="00B467B9" w:rsidRDefault="00E21CC9" w:rsidP="0047036C">
            <w:pPr>
              <w:pStyle w:val="TableParagraph"/>
              <w:ind w:left="196" w:right="196"/>
              <w:rPr>
                <w:del w:id="1207" w:author="USER" w:date="2024-03-18T19:32:00Z"/>
                <w:sz w:val="18"/>
                <w:szCs w:val="18"/>
              </w:rPr>
            </w:pPr>
            <w:del w:id="1208" w:author="USER" w:date="2024-03-18T19:32:00Z">
              <w:r w:rsidRPr="00E834C0" w:rsidDel="00B467B9">
                <w:rPr>
                  <w:sz w:val="18"/>
                  <w:szCs w:val="18"/>
                </w:rPr>
                <w:delText>: ISO/IEC 8211</w:delText>
              </w:r>
            </w:del>
          </w:p>
          <w:p w14:paraId="4B8FA300" w14:textId="796772E3" w:rsidR="000346C3" w:rsidRPr="00E834C0" w:rsidDel="00B467B9" w:rsidRDefault="00E21CC9" w:rsidP="0047036C">
            <w:pPr>
              <w:pStyle w:val="TableParagraph"/>
              <w:ind w:left="196" w:right="196"/>
              <w:rPr>
                <w:del w:id="1209" w:author="USER" w:date="2024-03-18T19:32:00Z"/>
                <w:sz w:val="18"/>
                <w:szCs w:val="18"/>
              </w:rPr>
            </w:pPr>
            <w:del w:id="1210" w:author="USER" w:date="2024-03-18T19:32:00Z">
              <w:r w:rsidRPr="00E834C0" w:rsidDel="00B467B9">
                <w:rPr>
                  <w:sz w:val="18"/>
                  <w:szCs w:val="18"/>
                </w:rPr>
                <w:delText>: PDF</w:delText>
              </w:r>
            </w:del>
          </w:p>
          <w:p w14:paraId="606D152F" w14:textId="0655DEEA" w:rsidR="000346C3" w:rsidRPr="00E834C0" w:rsidDel="00B467B9" w:rsidRDefault="00E21CC9" w:rsidP="0047036C">
            <w:pPr>
              <w:pStyle w:val="TableParagraph"/>
              <w:ind w:left="196" w:right="196"/>
              <w:rPr>
                <w:del w:id="1211" w:author="USER" w:date="2024-03-18T19:32:00Z"/>
                <w:sz w:val="18"/>
                <w:szCs w:val="18"/>
              </w:rPr>
            </w:pPr>
            <w:del w:id="1212" w:author="USER" w:date="2024-03-18T19:32:00Z">
              <w:r w:rsidRPr="00E834C0" w:rsidDel="00B467B9">
                <w:rPr>
                  <w:sz w:val="18"/>
                  <w:szCs w:val="18"/>
                </w:rPr>
                <w:delText>: HTML</w:delText>
              </w:r>
            </w:del>
          </w:p>
          <w:p w14:paraId="53D29247" w14:textId="0514B0E5" w:rsidR="000346C3" w:rsidRPr="00E834C0" w:rsidDel="00B467B9" w:rsidRDefault="00E21CC9" w:rsidP="0047036C">
            <w:pPr>
              <w:pStyle w:val="TableParagraph"/>
              <w:ind w:left="196" w:right="196"/>
              <w:rPr>
                <w:del w:id="1213" w:author="USER" w:date="2024-03-18T19:32:00Z"/>
                <w:sz w:val="18"/>
                <w:szCs w:val="18"/>
              </w:rPr>
            </w:pPr>
            <w:del w:id="1214" w:author="USER" w:date="2024-03-18T19:32:00Z">
              <w:r w:rsidRPr="00E834C0" w:rsidDel="00B467B9">
                <w:rPr>
                  <w:sz w:val="18"/>
                  <w:szCs w:val="18"/>
                </w:rPr>
                <w:delText>: ePub</w:delText>
              </w:r>
            </w:del>
          </w:p>
          <w:p w14:paraId="50427E57" w14:textId="36DC4840" w:rsidR="000346C3" w:rsidRPr="00E834C0" w:rsidDel="00B467B9" w:rsidRDefault="00E21CC9" w:rsidP="0047036C">
            <w:pPr>
              <w:pStyle w:val="TableParagraph"/>
              <w:ind w:left="196" w:right="196"/>
              <w:rPr>
                <w:del w:id="1215" w:author="USER" w:date="2024-03-18T19:32:00Z"/>
                <w:sz w:val="18"/>
                <w:szCs w:val="18"/>
              </w:rPr>
            </w:pPr>
            <w:del w:id="1216" w:author="USER" w:date="2024-03-18T19:32:00Z">
              <w:r w:rsidRPr="00E834C0" w:rsidDel="00B467B9">
                <w:rPr>
                  <w:sz w:val="18"/>
                  <w:szCs w:val="18"/>
                </w:rPr>
                <w:delText>: paper</w:delText>
              </w:r>
            </w:del>
          </w:p>
          <w:p w14:paraId="21F5B390" w14:textId="30B2B4B4" w:rsidR="000346C3" w:rsidRPr="00E834C0" w:rsidDel="00B467B9" w:rsidRDefault="00E21CC9" w:rsidP="0047036C">
            <w:pPr>
              <w:pStyle w:val="TableParagraph"/>
              <w:ind w:left="196" w:right="196"/>
              <w:rPr>
                <w:del w:id="1217" w:author="USER" w:date="2024-03-18T19:32:00Z"/>
                <w:sz w:val="18"/>
                <w:szCs w:val="18"/>
              </w:rPr>
            </w:pPr>
            <w:del w:id="1218" w:author="USER" w:date="2024-03-18T19:32:00Z">
              <w:r w:rsidRPr="00E834C0" w:rsidDel="00B467B9">
                <w:rPr>
                  <w:sz w:val="18"/>
                  <w:szCs w:val="18"/>
                </w:rPr>
                <w:delText>: HDF-5</w:delText>
              </w:r>
            </w:del>
          </w:p>
          <w:p w14:paraId="69F65AA0" w14:textId="0FE18283" w:rsidR="000346C3" w:rsidRPr="00E834C0" w:rsidRDefault="00E21CC9" w:rsidP="0047036C">
            <w:pPr>
              <w:pStyle w:val="TableParagraph"/>
              <w:ind w:left="196" w:right="196"/>
              <w:rPr>
                <w:sz w:val="18"/>
                <w:szCs w:val="18"/>
              </w:rPr>
            </w:pPr>
            <w:del w:id="1219" w:author="USER" w:date="2024-03-18T19:32:00Z">
              <w:r w:rsidRPr="00E834C0" w:rsidDel="00B467B9">
                <w:rPr>
                  <w:sz w:val="18"/>
                  <w:szCs w:val="18"/>
                </w:rPr>
                <w:delText>: other</w:delText>
              </w:r>
            </w:del>
          </w:p>
        </w:tc>
        <w:tc>
          <w:tcPr>
            <w:tcW w:w="962" w:type="dxa"/>
          </w:tcPr>
          <w:p w14:paraId="2AFF989F" w14:textId="77777777" w:rsidR="000346C3" w:rsidRDefault="00E21CC9" w:rsidP="0047036C">
            <w:pPr>
              <w:pStyle w:val="TableParagraph"/>
              <w:ind w:left="196" w:right="196"/>
              <w:rPr>
                <w:sz w:val="18"/>
              </w:rPr>
            </w:pPr>
            <w:r>
              <w:rPr>
                <w:sz w:val="18"/>
              </w:rPr>
              <w:t>EN</w:t>
            </w:r>
          </w:p>
        </w:tc>
        <w:tc>
          <w:tcPr>
            <w:tcW w:w="1555" w:type="dxa"/>
          </w:tcPr>
          <w:p w14:paraId="2A8EE634" w14:textId="77777777" w:rsidR="000346C3" w:rsidRDefault="00E21CC9" w:rsidP="0047036C">
            <w:pPr>
              <w:pStyle w:val="TableParagraph"/>
              <w:ind w:left="196" w:right="196"/>
              <w:rPr>
                <w:sz w:val="18"/>
              </w:rPr>
            </w:pPr>
            <w:r>
              <w:rPr>
                <w:sz w:val="18"/>
              </w:rPr>
              <w:t>1, 1</w:t>
            </w:r>
          </w:p>
        </w:tc>
      </w:tr>
      <w:tr w:rsidR="00227B36" w14:paraId="11CE4A6D" w14:textId="77777777" w:rsidTr="0047036C">
        <w:trPr>
          <w:trHeight w:val="465"/>
        </w:trPr>
        <w:tc>
          <w:tcPr>
            <w:tcW w:w="3356" w:type="dxa"/>
          </w:tcPr>
          <w:p w14:paraId="6B1A6584" w14:textId="486BA953" w:rsidR="00227B36" w:rsidRPr="00801538" w:rsidRDefault="006515D4" w:rsidP="0047036C">
            <w:pPr>
              <w:pStyle w:val="TableParagraph"/>
              <w:ind w:left="196" w:right="196"/>
              <w:rPr>
                <w:rFonts w:eastAsiaTheme="minorEastAsia"/>
                <w:sz w:val="18"/>
                <w:lang w:eastAsia="ko-KR"/>
              </w:rPr>
            </w:pPr>
            <w:r>
              <w:rPr>
                <w:rFonts w:eastAsiaTheme="minorEastAsia"/>
                <w:sz w:val="18"/>
                <w:lang w:eastAsia="ko-KR"/>
              </w:rPr>
              <w:t>Product Specification</w:t>
            </w:r>
          </w:p>
        </w:tc>
        <w:tc>
          <w:tcPr>
            <w:tcW w:w="1677" w:type="dxa"/>
          </w:tcPr>
          <w:p w14:paraId="6EB56260" w14:textId="77777777" w:rsidR="00227B36" w:rsidRDefault="00227B36" w:rsidP="0047036C">
            <w:pPr>
              <w:pStyle w:val="TableParagraph"/>
              <w:ind w:left="196" w:right="196"/>
              <w:rPr>
                <w:sz w:val="18"/>
              </w:rPr>
            </w:pPr>
          </w:p>
        </w:tc>
        <w:tc>
          <w:tcPr>
            <w:tcW w:w="2515" w:type="dxa"/>
          </w:tcPr>
          <w:p w14:paraId="3F8BEC98" w14:textId="77777777" w:rsidR="00227B36" w:rsidRDefault="00227B36" w:rsidP="0047036C">
            <w:pPr>
              <w:pStyle w:val="TableParagraph"/>
              <w:tabs>
                <w:tab w:val="left" w:pos="250"/>
              </w:tabs>
              <w:ind w:left="196" w:right="196"/>
              <w:rPr>
                <w:sz w:val="18"/>
              </w:rPr>
            </w:pPr>
          </w:p>
        </w:tc>
        <w:tc>
          <w:tcPr>
            <w:tcW w:w="962" w:type="dxa"/>
          </w:tcPr>
          <w:p w14:paraId="76005676" w14:textId="06353533" w:rsidR="00227B36" w:rsidRPr="00801538" w:rsidRDefault="00CA05FA" w:rsidP="0047036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0601E581" w14:textId="13C1C2EC" w:rsidR="00227B36" w:rsidRDefault="00B97DB8" w:rsidP="0047036C">
            <w:pPr>
              <w:pStyle w:val="TableParagraph"/>
              <w:ind w:left="196" w:right="196"/>
              <w:rPr>
                <w:sz w:val="18"/>
              </w:rPr>
            </w:pPr>
            <w:r>
              <w:rPr>
                <w:rFonts w:eastAsiaTheme="minorEastAsia" w:hint="eastAsia"/>
                <w:sz w:val="18"/>
                <w:lang w:eastAsia="ko-KR"/>
              </w:rPr>
              <w:t>0</w:t>
            </w:r>
            <w:r>
              <w:rPr>
                <w:rFonts w:eastAsiaTheme="minorEastAsia"/>
                <w:sz w:val="18"/>
                <w:lang w:eastAsia="ko-KR"/>
              </w:rPr>
              <w:t>, 1</w:t>
            </w:r>
          </w:p>
        </w:tc>
      </w:tr>
      <w:tr w:rsidR="00CA05FA" w14:paraId="7B620E82" w14:textId="77777777" w:rsidTr="0047036C">
        <w:trPr>
          <w:trHeight w:val="465"/>
        </w:trPr>
        <w:tc>
          <w:tcPr>
            <w:tcW w:w="3356" w:type="dxa"/>
          </w:tcPr>
          <w:p w14:paraId="059F46E7" w14:textId="63AA4258" w:rsidR="00CA05FA" w:rsidRDefault="00CA05FA" w:rsidP="0047036C">
            <w:pPr>
              <w:pStyle w:val="TableParagraph"/>
              <w:ind w:leftChars="145" w:left="319" w:right="196"/>
              <w:rPr>
                <w:rFonts w:eastAsiaTheme="minorEastAsia"/>
                <w:sz w:val="18"/>
                <w:lang w:eastAsia="ko-KR"/>
              </w:rPr>
            </w:pPr>
            <w:r>
              <w:rPr>
                <w:rFonts w:eastAsiaTheme="minorEastAsia"/>
                <w:sz w:val="18"/>
                <w:lang w:eastAsia="ko-KR"/>
              </w:rPr>
              <w:t>Date</w:t>
            </w:r>
          </w:p>
        </w:tc>
        <w:tc>
          <w:tcPr>
            <w:tcW w:w="1677" w:type="dxa"/>
          </w:tcPr>
          <w:p w14:paraId="4A6FBE0B" w14:textId="77777777" w:rsidR="00CA05FA" w:rsidRDefault="00CA05FA" w:rsidP="0047036C">
            <w:pPr>
              <w:pStyle w:val="TableParagraph"/>
              <w:ind w:left="196" w:right="196"/>
              <w:rPr>
                <w:sz w:val="18"/>
              </w:rPr>
            </w:pPr>
          </w:p>
        </w:tc>
        <w:tc>
          <w:tcPr>
            <w:tcW w:w="2515" w:type="dxa"/>
          </w:tcPr>
          <w:p w14:paraId="3BDA99B1" w14:textId="77777777" w:rsidR="00CA05FA" w:rsidRDefault="00CA05FA" w:rsidP="0047036C">
            <w:pPr>
              <w:pStyle w:val="TableParagraph"/>
              <w:tabs>
                <w:tab w:val="left" w:pos="250"/>
              </w:tabs>
              <w:ind w:left="196" w:right="196"/>
              <w:rPr>
                <w:sz w:val="18"/>
              </w:rPr>
            </w:pPr>
          </w:p>
        </w:tc>
        <w:tc>
          <w:tcPr>
            <w:tcW w:w="962" w:type="dxa"/>
          </w:tcPr>
          <w:p w14:paraId="4C46F224" w14:textId="42E39236"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D</w:t>
            </w:r>
            <w:r>
              <w:rPr>
                <w:rFonts w:eastAsiaTheme="minorEastAsia"/>
                <w:sz w:val="18"/>
                <w:lang w:eastAsia="ko-KR"/>
              </w:rPr>
              <w:t>A</w:t>
            </w:r>
          </w:p>
        </w:tc>
        <w:tc>
          <w:tcPr>
            <w:tcW w:w="1555" w:type="dxa"/>
          </w:tcPr>
          <w:p w14:paraId="58C43CEC" w14:textId="36000FC6" w:rsidR="00CA05FA"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A05FA" w14:paraId="5C487C6D" w14:textId="77777777" w:rsidTr="0047036C">
        <w:trPr>
          <w:trHeight w:val="465"/>
        </w:trPr>
        <w:tc>
          <w:tcPr>
            <w:tcW w:w="3356" w:type="dxa"/>
          </w:tcPr>
          <w:p w14:paraId="3035203B" w14:textId="74393B4A" w:rsidR="00CA05FA" w:rsidRDefault="00CA05FA" w:rsidP="0047036C">
            <w:pPr>
              <w:pStyle w:val="TableParagraph"/>
              <w:ind w:leftChars="145" w:left="319" w:right="196"/>
              <w:rPr>
                <w:rFonts w:eastAsiaTheme="minorEastAsia"/>
                <w:sz w:val="18"/>
                <w:lang w:eastAsia="ko-KR"/>
              </w:rPr>
            </w:pPr>
            <w:r>
              <w:rPr>
                <w:rFonts w:eastAsiaTheme="minorEastAsia" w:hint="eastAsia"/>
                <w:sz w:val="18"/>
                <w:lang w:eastAsia="ko-KR"/>
              </w:rPr>
              <w:t>I</w:t>
            </w:r>
            <w:r>
              <w:rPr>
                <w:rFonts w:eastAsiaTheme="minorEastAsia"/>
                <w:sz w:val="18"/>
                <w:lang w:eastAsia="ko-KR"/>
              </w:rPr>
              <w:t>SSN</w:t>
            </w:r>
          </w:p>
        </w:tc>
        <w:tc>
          <w:tcPr>
            <w:tcW w:w="1677" w:type="dxa"/>
          </w:tcPr>
          <w:p w14:paraId="01224BE2" w14:textId="77777777" w:rsidR="00CA05FA" w:rsidRDefault="00CA05FA" w:rsidP="0047036C">
            <w:pPr>
              <w:pStyle w:val="TableParagraph"/>
              <w:ind w:left="196" w:right="196"/>
              <w:rPr>
                <w:sz w:val="18"/>
              </w:rPr>
            </w:pPr>
          </w:p>
        </w:tc>
        <w:tc>
          <w:tcPr>
            <w:tcW w:w="2515" w:type="dxa"/>
          </w:tcPr>
          <w:p w14:paraId="1BC5C56A" w14:textId="77777777" w:rsidR="00CA05FA" w:rsidRDefault="00CA05FA" w:rsidP="0047036C">
            <w:pPr>
              <w:pStyle w:val="TableParagraph"/>
              <w:tabs>
                <w:tab w:val="left" w:pos="250"/>
              </w:tabs>
              <w:ind w:left="196" w:right="196"/>
              <w:rPr>
                <w:sz w:val="18"/>
              </w:rPr>
            </w:pPr>
          </w:p>
        </w:tc>
        <w:tc>
          <w:tcPr>
            <w:tcW w:w="962" w:type="dxa"/>
          </w:tcPr>
          <w:p w14:paraId="0D3342B6" w14:textId="4767761D"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292FEE0" w14:textId="52DE5BAD" w:rsidR="00CA05FA" w:rsidRPr="00801538" w:rsidRDefault="00B97DB8" w:rsidP="0047036C">
            <w:pPr>
              <w:pStyle w:val="TableParagraph"/>
              <w:ind w:left="196" w:right="196"/>
              <w:rPr>
                <w:rFonts w:eastAsiaTheme="minorEastAsia"/>
                <w:sz w:val="18"/>
                <w:lang w:eastAsia="ko-KR"/>
              </w:rPr>
            </w:pPr>
            <w:r>
              <w:rPr>
                <w:rFonts w:eastAsiaTheme="minorEastAsia"/>
                <w:sz w:val="18"/>
                <w:lang w:eastAsia="ko-KR"/>
              </w:rPr>
              <w:t>0, 1</w:t>
            </w:r>
          </w:p>
        </w:tc>
      </w:tr>
      <w:tr w:rsidR="00CA05FA" w14:paraId="784B82C9" w14:textId="77777777" w:rsidTr="0047036C">
        <w:trPr>
          <w:trHeight w:val="465"/>
        </w:trPr>
        <w:tc>
          <w:tcPr>
            <w:tcW w:w="3356" w:type="dxa"/>
          </w:tcPr>
          <w:p w14:paraId="1278F764" w14:textId="3DC80ECD" w:rsidR="00CA05FA" w:rsidRDefault="00CA05FA" w:rsidP="0047036C">
            <w:pPr>
              <w:pStyle w:val="TableParagraph"/>
              <w:ind w:leftChars="145" w:left="319" w:right="196"/>
              <w:rPr>
                <w:rFonts w:eastAsiaTheme="minorEastAsia"/>
                <w:sz w:val="18"/>
                <w:lang w:eastAsia="ko-KR"/>
              </w:rPr>
            </w:pPr>
            <w:r>
              <w:rPr>
                <w:rFonts w:eastAsiaTheme="minorEastAsia"/>
                <w:sz w:val="18"/>
                <w:lang w:eastAsia="ko-KR"/>
              </w:rPr>
              <w:t>Name</w:t>
            </w:r>
          </w:p>
        </w:tc>
        <w:tc>
          <w:tcPr>
            <w:tcW w:w="1677" w:type="dxa"/>
          </w:tcPr>
          <w:p w14:paraId="45B75F6A" w14:textId="77777777" w:rsidR="00CA05FA" w:rsidRDefault="00CA05FA" w:rsidP="0047036C">
            <w:pPr>
              <w:pStyle w:val="TableParagraph"/>
              <w:ind w:left="196" w:right="196"/>
              <w:rPr>
                <w:sz w:val="18"/>
              </w:rPr>
            </w:pPr>
          </w:p>
        </w:tc>
        <w:tc>
          <w:tcPr>
            <w:tcW w:w="2515" w:type="dxa"/>
          </w:tcPr>
          <w:p w14:paraId="26D4462B" w14:textId="77777777" w:rsidR="00CA05FA" w:rsidRDefault="00CA05FA" w:rsidP="0047036C">
            <w:pPr>
              <w:pStyle w:val="TableParagraph"/>
              <w:tabs>
                <w:tab w:val="left" w:pos="250"/>
              </w:tabs>
              <w:ind w:left="196" w:right="196"/>
              <w:rPr>
                <w:sz w:val="18"/>
              </w:rPr>
            </w:pPr>
          </w:p>
        </w:tc>
        <w:tc>
          <w:tcPr>
            <w:tcW w:w="962" w:type="dxa"/>
          </w:tcPr>
          <w:p w14:paraId="38949F3C" w14:textId="03D80142"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8ADA2CE" w14:textId="6DF6216A" w:rsidR="00CA05FA"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CA05FA" w14:paraId="231F5469" w14:textId="77777777" w:rsidTr="0047036C">
        <w:trPr>
          <w:trHeight w:val="465"/>
        </w:trPr>
        <w:tc>
          <w:tcPr>
            <w:tcW w:w="3356" w:type="dxa"/>
          </w:tcPr>
          <w:p w14:paraId="7F25C455" w14:textId="2AE0F4C3" w:rsidR="00CA05FA" w:rsidRDefault="00CA05FA" w:rsidP="0047036C">
            <w:pPr>
              <w:pStyle w:val="TableParagraph"/>
              <w:ind w:leftChars="145" w:left="319" w:right="196"/>
              <w:rPr>
                <w:rFonts w:eastAsiaTheme="minorEastAsia"/>
                <w:sz w:val="18"/>
                <w:lang w:eastAsia="ko-KR"/>
              </w:rPr>
            </w:pPr>
            <w:r>
              <w:rPr>
                <w:rFonts w:eastAsiaTheme="minorEastAsia"/>
                <w:sz w:val="18"/>
                <w:lang w:eastAsia="ko-KR"/>
              </w:rPr>
              <w:t>Version</w:t>
            </w:r>
          </w:p>
        </w:tc>
        <w:tc>
          <w:tcPr>
            <w:tcW w:w="1677" w:type="dxa"/>
          </w:tcPr>
          <w:p w14:paraId="66E9EA69" w14:textId="77777777" w:rsidR="00CA05FA" w:rsidRDefault="00CA05FA" w:rsidP="0047036C">
            <w:pPr>
              <w:pStyle w:val="TableParagraph"/>
              <w:ind w:left="196" w:right="196"/>
              <w:rPr>
                <w:sz w:val="18"/>
              </w:rPr>
            </w:pPr>
          </w:p>
        </w:tc>
        <w:tc>
          <w:tcPr>
            <w:tcW w:w="2515" w:type="dxa"/>
          </w:tcPr>
          <w:p w14:paraId="36D2AFF6" w14:textId="77777777" w:rsidR="00CA05FA" w:rsidRDefault="00CA05FA" w:rsidP="0047036C">
            <w:pPr>
              <w:pStyle w:val="TableParagraph"/>
              <w:tabs>
                <w:tab w:val="left" w:pos="250"/>
              </w:tabs>
              <w:ind w:left="196" w:right="196"/>
              <w:rPr>
                <w:sz w:val="18"/>
              </w:rPr>
            </w:pPr>
          </w:p>
        </w:tc>
        <w:tc>
          <w:tcPr>
            <w:tcW w:w="962" w:type="dxa"/>
          </w:tcPr>
          <w:p w14:paraId="4BB546D6" w14:textId="6E681788" w:rsidR="00CA05FA" w:rsidRPr="00801538" w:rsidRDefault="00263D77" w:rsidP="0047036C">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46B4AC0" w14:textId="7DEB5DC6" w:rsidR="00CA05FA"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27B36" w14:paraId="54F89449" w14:textId="77777777" w:rsidTr="0047036C">
        <w:trPr>
          <w:trHeight w:val="465"/>
        </w:trPr>
        <w:tc>
          <w:tcPr>
            <w:tcW w:w="3356" w:type="dxa"/>
          </w:tcPr>
          <w:p w14:paraId="3081D249" w14:textId="352F4226" w:rsidR="00227B36" w:rsidRPr="00801538" w:rsidRDefault="006515D4" w:rsidP="0047036C">
            <w:pPr>
              <w:pStyle w:val="TableParagraph"/>
              <w:ind w:left="196" w:right="196"/>
              <w:rPr>
                <w:rFonts w:eastAsiaTheme="minorEastAsia"/>
                <w:sz w:val="18"/>
                <w:lang w:eastAsia="ko-KR"/>
              </w:rPr>
            </w:pPr>
            <w:r>
              <w:rPr>
                <w:rFonts w:eastAsiaTheme="minorEastAsia" w:hint="eastAsia"/>
                <w:sz w:val="18"/>
                <w:lang w:eastAsia="ko-KR"/>
              </w:rPr>
              <w:t>S</w:t>
            </w:r>
            <w:r>
              <w:rPr>
                <w:rFonts w:eastAsiaTheme="minorEastAsia"/>
                <w:sz w:val="18"/>
                <w:lang w:eastAsia="ko-KR"/>
              </w:rPr>
              <w:t>ervice Specification</w:t>
            </w:r>
          </w:p>
        </w:tc>
        <w:tc>
          <w:tcPr>
            <w:tcW w:w="1677" w:type="dxa"/>
          </w:tcPr>
          <w:p w14:paraId="7F6D0E96" w14:textId="77777777" w:rsidR="00227B36" w:rsidRDefault="00227B36" w:rsidP="0047036C">
            <w:pPr>
              <w:pStyle w:val="TableParagraph"/>
              <w:ind w:left="196" w:right="196"/>
              <w:rPr>
                <w:sz w:val="18"/>
              </w:rPr>
            </w:pPr>
          </w:p>
        </w:tc>
        <w:tc>
          <w:tcPr>
            <w:tcW w:w="2515" w:type="dxa"/>
          </w:tcPr>
          <w:p w14:paraId="15D5890E" w14:textId="77777777" w:rsidR="00227B36" w:rsidRDefault="00227B36" w:rsidP="0047036C">
            <w:pPr>
              <w:pStyle w:val="TableParagraph"/>
              <w:tabs>
                <w:tab w:val="left" w:pos="250"/>
              </w:tabs>
              <w:ind w:left="196" w:right="196"/>
              <w:rPr>
                <w:sz w:val="18"/>
              </w:rPr>
            </w:pPr>
          </w:p>
        </w:tc>
        <w:tc>
          <w:tcPr>
            <w:tcW w:w="962" w:type="dxa"/>
          </w:tcPr>
          <w:p w14:paraId="3BF79B9A" w14:textId="5B2BDBEB" w:rsidR="00227B36" w:rsidRPr="00801538" w:rsidRDefault="003D64C4" w:rsidP="0047036C">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251941A8" w14:textId="3B1B4F44" w:rsidR="00227B36"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263D77" w14:paraId="72BBD502" w14:textId="77777777" w:rsidTr="0047036C">
        <w:trPr>
          <w:trHeight w:val="465"/>
        </w:trPr>
        <w:tc>
          <w:tcPr>
            <w:tcW w:w="3356" w:type="dxa"/>
          </w:tcPr>
          <w:p w14:paraId="1B71CF6E" w14:textId="5FFA128F" w:rsidR="00263D77" w:rsidRDefault="00263D77" w:rsidP="0047036C">
            <w:pPr>
              <w:pStyle w:val="TableParagraph"/>
              <w:ind w:leftChars="145" w:left="319" w:right="196"/>
              <w:rPr>
                <w:rFonts w:eastAsiaTheme="minorEastAsia"/>
                <w:sz w:val="18"/>
                <w:lang w:eastAsia="ko-KR"/>
              </w:rPr>
            </w:pPr>
            <w:r>
              <w:rPr>
                <w:rFonts w:eastAsiaTheme="minorEastAsia"/>
                <w:sz w:val="18"/>
                <w:lang w:eastAsia="ko-KR"/>
              </w:rPr>
              <w:lastRenderedPageBreak/>
              <w:t>Date</w:t>
            </w:r>
          </w:p>
        </w:tc>
        <w:tc>
          <w:tcPr>
            <w:tcW w:w="1677" w:type="dxa"/>
          </w:tcPr>
          <w:p w14:paraId="782F674E" w14:textId="77777777" w:rsidR="00263D77" w:rsidRDefault="00263D77" w:rsidP="0047036C">
            <w:pPr>
              <w:pStyle w:val="TableParagraph"/>
              <w:ind w:left="196" w:right="196"/>
              <w:rPr>
                <w:sz w:val="18"/>
              </w:rPr>
            </w:pPr>
          </w:p>
        </w:tc>
        <w:tc>
          <w:tcPr>
            <w:tcW w:w="2515" w:type="dxa"/>
          </w:tcPr>
          <w:p w14:paraId="4D9B0BF4" w14:textId="77777777" w:rsidR="00263D77" w:rsidRDefault="00263D77" w:rsidP="0047036C">
            <w:pPr>
              <w:pStyle w:val="TableParagraph"/>
              <w:tabs>
                <w:tab w:val="left" w:pos="250"/>
              </w:tabs>
              <w:ind w:left="196" w:right="196"/>
              <w:rPr>
                <w:sz w:val="18"/>
              </w:rPr>
            </w:pPr>
          </w:p>
        </w:tc>
        <w:tc>
          <w:tcPr>
            <w:tcW w:w="962" w:type="dxa"/>
          </w:tcPr>
          <w:p w14:paraId="502669C7" w14:textId="17A6ECD7" w:rsidR="00263D77" w:rsidRDefault="00263D77" w:rsidP="0047036C">
            <w:pPr>
              <w:pStyle w:val="TableParagraph"/>
              <w:ind w:left="196" w:right="196"/>
              <w:rPr>
                <w:sz w:val="18"/>
              </w:rPr>
            </w:pPr>
            <w:r>
              <w:rPr>
                <w:rFonts w:eastAsiaTheme="minorEastAsia" w:hint="eastAsia"/>
                <w:sz w:val="18"/>
                <w:lang w:eastAsia="ko-KR"/>
              </w:rPr>
              <w:t>D</w:t>
            </w:r>
            <w:r>
              <w:rPr>
                <w:rFonts w:eastAsiaTheme="minorEastAsia"/>
                <w:sz w:val="18"/>
                <w:lang w:eastAsia="ko-KR"/>
              </w:rPr>
              <w:t>A</w:t>
            </w:r>
          </w:p>
        </w:tc>
        <w:tc>
          <w:tcPr>
            <w:tcW w:w="1555" w:type="dxa"/>
          </w:tcPr>
          <w:p w14:paraId="6CB4E4D6" w14:textId="4B467C22" w:rsidR="00263D77"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63D77" w14:paraId="3BF99C56" w14:textId="77777777" w:rsidTr="0047036C">
        <w:trPr>
          <w:trHeight w:val="465"/>
        </w:trPr>
        <w:tc>
          <w:tcPr>
            <w:tcW w:w="3356" w:type="dxa"/>
          </w:tcPr>
          <w:p w14:paraId="0A7F75BE" w14:textId="28703DE5" w:rsidR="00263D77" w:rsidRDefault="00263D77" w:rsidP="0047036C">
            <w:pPr>
              <w:pStyle w:val="TableParagraph"/>
              <w:ind w:leftChars="145" w:left="319" w:right="196"/>
              <w:rPr>
                <w:rFonts w:eastAsiaTheme="minorEastAsia"/>
                <w:sz w:val="18"/>
                <w:lang w:eastAsia="ko-KR"/>
              </w:rPr>
            </w:pPr>
            <w:r>
              <w:rPr>
                <w:rFonts w:eastAsiaTheme="minorEastAsia"/>
                <w:sz w:val="18"/>
                <w:lang w:eastAsia="ko-KR"/>
              </w:rPr>
              <w:t>Name</w:t>
            </w:r>
          </w:p>
        </w:tc>
        <w:tc>
          <w:tcPr>
            <w:tcW w:w="1677" w:type="dxa"/>
          </w:tcPr>
          <w:p w14:paraId="56D4A3FB" w14:textId="77777777" w:rsidR="00263D77" w:rsidRDefault="00263D77" w:rsidP="0047036C">
            <w:pPr>
              <w:pStyle w:val="TableParagraph"/>
              <w:ind w:left="196" w:right="196"/>
              <w:rPr>
                <w:sz w:val="18"/>
              </w:rPr>
            </w:pPr>
          </w:p>
        </w:tc>
        <w:tc>
          <w:tcPr>
            <w:tcW w:w="2515" w:type="dxa"/>
          </w:tcPr>
          <w:p w14:paraId="36A3C999" w14:textId="77777777" w:rsidR="00263D77" w:rsidRDefault="00263D77" w:rsidP="0047036C">
            <w:pPr>
              <w:pStyle w:val="TableParagraph"/>
              <w:tabs>
                <w:tab w:val="left" w:pos="250"/>
              </w:tabs>
              <w:ind w:left="196" w:right="196"/>
              <w:rPr>
                <w:sz w:val="18"/>
              </w:rPr>
            </w:pPr>
          </w:p>
        </w:tc>
        <w:tc>
          <w:tcPr>
            <w:tcW w:w="962" w:type="dxa"/>
          </w:tcPr>
          <w:p w14:paraId="4479BE42" w14:textId="75034E8F" w:rsidR="00263D77" w:rsidRDefault="00263D77" w:rsidP="0047036C">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55" w:type="dxa"/>
          </w:tcPr>
          <w:p w14:paraId="0D84D55A" w14:textId="0D1A723D" w:rsidR="00263D77"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263D77" w14:paraId="100EF333" w14:textId="77777777" w:rsidTr="0047036C">
        <w:trPr>
          <w:trHeight w:val="465"/>
        </w:trPr>
        <w:tc>
          <w:tcPr>
            <w:tcW w:w="3356" w:type="dxa"/>
          </w:tcPr>
          <w:p w14:paraId="167440F3" w14:textId="1AE9B205" w:rsidR="00263D77" w:rsidRDefault="00263D77" w:rsidP="0047036C">
            <w:pPr>
              <w:pStyle w:val="TableParagraph"/>
              <w:ind w:leftChars="145" w:left="319" w:right="196"/>
              <w:rPr>
                <w:rFonts w:eastAsiaTheme="minorEastAsia"/>
                <w:sz w:val="18"/>
                <w:lang w:eastAsia="ko-KR"/>
              </w:rPr>
            </w:pPr>
            <w:r>
              <w:rPr>
                <w:rFonts w:eastAsiaTheme="minorEastAsia"/>
                <w:sz w:val="18"/>
                <w:lang w:eastAsia="ko-KR"/>
              </w:rPr>
              <w:t>Version</w:t>
            </w:r>
          </w:p>
        </w:tc>
        <w:tc>
          <w:tcPr>
            <w:tcW w:w="1677" w:type="dxa"/>
          </w:tcPr>
          <w:p w14:paraId="04EC6C98" w14:textId="77777777" w:rsidR="00263D77" w:rsidRDefault="00263D77" w:rsidP="0047036C">
            <w:pPr>
              <w:pStyle w:val="TableParagraph"/>
              <w:ind w:left="196" w:right="196"/>
              <w:rPr>
                <w:sz w:val="18"/>
              </w:rPr>
            </w:pPr>
          </w:p>
        </w:tc>
        <w:tc>
          <w:tcPr>
            <w:tcW w:w="2515" w:type="dxa"/>
          </w:tcPr>
          <w:p w14:paraId="7D0EAD2D" w14:textId="77777777" w:rsidR="00263D77" w:rsidRDefault="00263D77" w:rsidP="0047036C">
            <w:pPr>
              <w:pStyle w:val="TableParagraph"/>
              <w:tabs>
                <w:tab w:val="left" w:pos="250"/>
              </w:tabs>
              <w:ind w:left="196" w:right="196"/>
              <w:rPr>
                <w:sz w:val="18"/>
              </w:rPr>
            </w:pPr>
          </w:p>
        </w:tc>
        <w:tc>
          <w:tcPr>
            <w:tcW w:w="962" w:type="dxa"/>
          </w:tcPr>
          <w:p w14:paraId="37168CC3" w14:textId="125F3D37" w:rsidR="00263D77" w:rsidRDefault="00263D77" w:rsidP="0047036C">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55" w:type="dxa"/>
          </w:tcPr>
          <w:p w14:paraId="7722E097" w14:textId="0301047B" w:rsidR="00263D77" w:rsidRPr="00801538" w:rsidRDefault="00B97DB8" w:rsidP="0047036C">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bl>
    <w:p w14:paraId="71ABDA57" w14:textId="77777777" w:rsidR="000346C3" w:rsidRDefault="000346C3">
      <w:pPr>
        <w:ind w:left="196" w:right="196"/>
        <w:rPr>
          <w:sz w:val="18"/>
        </w:rPr>
      </w:pPr>
    </w:p>
    <w:p w14:paraId="22FD93C9" w14:textId="059FE2DE" w:rsidR="004A7369" w:rsidRDefault="004A7369">
      <w:pPr>
        <w:ind w:left="196" w:right="196"/>
        <w:rPr>
          <w:sz w:val="18"/>
        </w:rPr>
      </w:pPr>
      <w:r>
        <w:rPr>
          <w:sz w:val="18"/>
        </w:rPr>
        <w:br w:type="page"/>
      </w:r>
    </w:p>
    <w:p w14:paraId="61CF00D0" w14:textId="77777777" w:rsidR="007F539F" w:rsidRDefault="007F539F">
      <w:pPr>
        <w:ind w:left="196" w:right="196"/>
        <w:rPr>
          <w:sz w:val="18"/>
        </w:rPr>
      </w:pPr>
    </w:p>
    <w:p w14:paraId="751B4149" w14:textId="45D0E36A" w:rsidR="000346C3" w:rsidRPr="000B5E3B" w:rsidDel="00652AE2" w:rsidRDefault="004A7369">
      <w:pPr>
        <w:pStyle w:val="2"/>
        <w:numPr>
          <w:ilvl w:val="1"/>
          <w:numId w:val="9"/>
        </w:numPr>
        <w:ind w:left="666" w:right="196"/>
        <w:rPr>
          <w:del w:id="1220" w:author="USER" w:date="2024-03-27T21:51:00Z"/>
        </w:rPr>
      </w:pPr>
      <w:del w:id="1221" w:author="USER" w:date="2024-03-27T21:51:00Z">
        <w:r w:rsidDel="00652AE2">
          <w:rPr>
            <w:rFonts w:eastAsiaTheme="minorEastAsia" w:hint="eastAsia"/>
            <w:lang w:eastAsia="ko-KR"/>
          </w:rPr>
          <w:delText>D</w:delText>
        </w:r>
        <w:r w:rsidDel="00652AE2">
          <w:rPr>
            <w:rFonts w:eastAsiaTheme="minorEastAsia"/>
            <w:lang w:eastAsia="ko-KR"/>
          </w:rPr>
          <w:delText>istribut</w:delText>
        </w:r>
        <w:r w:rsidR="00371B81" w:rsidDel="00652AE2">
          <w:rPr>
            <w:rFonts w:eastAsiaTheme="minorEastAsia"/>
            <w:lang w:eastAsia="ko-KR"/>
          </w:rPr>
          <w:delText>or</w:delText>
        </w:r>
        <w:r w:rsidDel="00652AE2">
          <w:rPr>
            <w:rFonts w:eastAsiaTheme="minorEastAsia"/>
            <w:lang w:eastAsia="ko-KR"/>
          </w:rPr>
          <w:delText xml:space="preserve"> Information</w:delText>
        </w:r>
      </w:del>
    </w:p>
    <w:p w14:paraId="1D8F4756" w14:textId="79B14314" w:rsidR="000B5E3B" w:rsidDel="00652AE2" w:rsidRDefault="000B5E3B" w:rsidP="000B5E3B">
      <w:pPr>
        <w:pStyle w:val="a3"/>
        <w:spacing w:before="5"/>
        <w:ind w:right="220"/>
        <w:rPr>
          <w:del w:id="1222" w:author="USER" w:date="2024-03-27T21:51:00Z"/>
          <w:b w:val="0"/>
          <w:sz w:val="22"/>
        </w:rPr>
      </w:pPr>
    </w:p>
    <w:p w14:paraId="1CB06923" w14:textId="2538B4D9" w:rsidR="000B5E3B" w:rsidDel="00652AE2" w:rsidRDefault="000B5E3B" w:rsidP="000B5E3B">
      <w:pPr>
        <w:pStyle w:val="a3"/>
        <w:ind w:right="220"/>
        <w:rPr>
          <w:del w:id="1223" w:author="USER" w:date="2024-03-27T21:51:00Z"/>
        </w:rPr>
      </w:pPr>
      <w:del w:id="1224" w:author="USER" w:date="2024-03-27T21:51:00Z">
        <w:r w:rsidDel="00652AE2">
          <w:delText xml:space="preserve">Definition: </w:delText>
        </w:r>
        <w:r w:rsidDel="00652AE2">
          <w:rPr>
            <w:bCs/>
          </w:rPr>
          <w:delText>Distributor information</w:delText>
        </w:r>
        <w:r w:rsidDel="00652AE2">
          <w:delText>.</w:delText>
        </w:r>
      </w:del>
    </w:p>
    <w:p w14:paraId="36BE34B7" w14:textId="0B7EBCC1" w:rsidR="000B5E3B" w:rsidDel="00652AE2" w:rsidRDefault="000B5E3B" w:rsidP="000B5E3B">
      <w:pPr>
        <w:pStyle w:val="a3"/>
        <w:spacing w:before="7"/>
        <w:ind w:right="220"/>
        <w:rPr>
          <w:del w:id="1225" w:author="USER" w:date="2024-03-27T21:51:00Z"/>
          <w:sz w:val="22"/>
        </w:rPr>
      </w:pPr>
    </w:p>
    <w:p w14:paraId="39F91185" w14:textId="3E05D8A1" w:rsidR="000B5E3B" w:rsidDel="00652AE2" w:rsidRDefault="000B5E3B" w:rsidP="000B5E3B">
      <w:pPr>
        <w:ind w:left="196" w:right="196"/>
        <w:rPr>
          <w:del w:id="1226" w:author="USER" w:date="2024-03-27T21:51:00Z"/>
          <w:sz w:val="20"/>
        </w:rPr>
      </w:pPr>
      <w:del w:id="1227" w:author="USER" w:date="2024-03-27T21:51:00Z">
        <w:r w:rsidDel="00652AE2">
          <w:rPr>
            <w:b/>
            <w:sz w:val="20"/>
          </w:rPr>
          <w:delText xml:space="preserve">CamelCase: </w:delText>
        </w:r>
        <w:r w:rsidDel="00652AE2">
          <w:rPr>
            <w:bCs/>
            <w:sz w:val="20"/>
          </w:rPr>
          <w:delText>Distribut</w:delText>
        </w:r>
        <w:r w:rsidR="00371B81" w:rsidDel="00652AE2">
          <w:rPr>
            <w:bCs/>
            <w:sz w:val="20"/>
          </w:rPr>
          <w:delText>or</w:delText>
        </w:r>
        <w:r w:rsidDel="00652AE2">
          <w:rPr>
            <w:bCs/>
            <w:sz w:val="20"/>
          </w:rPr>
          <w:delText>Information</w:delText>
        </w:r>
      </w:del>
    </w:p>
    <w:p w14:paraId="2321E845" w14:textId="01547ED8" w:rsidR="000B5E3B" w:rsidDel="00652AE2" w:rsidRDefault="000B5E3B" w:rsidP="000B5E3B">
      <w:pPr>
        <w:pStyle w:val="a3"/>
        <w:spacing w:before="4"/>
        <w:ind w:right="220"/>
        <w:rPr>
          <w:del w:id="1228" w:author="USER" w:date="2024-03-27T21:51:00Z"/>
          <w:sz w:val="22"/>
        </w:rPr>
      </w:pPr>
    </w:p>
    <w:p w14:paraId="66D86772" w14:textId="1A256892" w:rsidR="000B5E3B" w:rsidDel="00652AE2" w:rsidRDefault="000B5E3B" w:rsidP="003E46EC">
      <w:pPr>
        <w:pStyle w:val="a3"/>
        <w:ind w:right="220"/>
        <w:rPr>
          <w:del w:id="1229" w:author="USER" w:date="2024-03-27T21:51:00Z"/>
        </w:rPr>
      </w:pPr>
      <w:del w:id="1230" w:author="USER" w:date="2024-03-27T21:51:00Z">
        <w:r w:rsidDel="00652AE2">
          <w:delText>Alias:</w:delText>
        </w:r>
      </w:del>
    </w:p>
    <w:p w14:paraId="17056C17" w14:textId="2829749B" w:rsidR="000B5E3B" w:rsidDel="00652AE2" w:rsidRDefault="000B5E3B" w:rsidP="000B5E3B">
      <w:pPr>
        <w:pStyle w:val="a3"/>
        <w:spacing w:before="7"/>
        <w:ind w:right="220"/>
        <w:rPr>
          <w:del w:id="1231" w:author="USER" w:date="2024-03-27T21:51:00Z"/>
          <w:b w:val="0"/>
          <w:sz w:val="22"/>
        </w:rPr>
      </w:pPr>
    </w:p>
    <w:p w14:paraId="3D70483E" w14:textId="7F85A05C" w:rsidR="000B5E3B" w:rsidDel="00652AE2" w:rsidRDefault="000B5E3B" w:rsidP="000B5E3B">
      <w:pPr>
        <w:spacing w:line="508" w:lineRule="auto"/>
        <w:ind w:left="196" w:right="196"/>
        <w:rPr>
          <w:del w:id="1232" w:author="USER" w:date="2024-03-27T21:51:00Z"/>
          <w:b/>
          <w:sz w:val="20"/>
        </w:rPr>
      </w:pPr>
      <w:del w:id="1233" w:author="USER" w:date="2024-03-27T21:51:00Z">
        <w:r w:rsidDel="00652AE2">
          <w:rPr>
            <w:b/>
            <w:sz w:val="20"/>
          </w:rPr>
          <w:delText xml:space="preserve">Super type: </w:delText>
        </w:r>
      </w:del>
    </w:p>
    <w:p w14:paraId="728034B1" w14:textId="13D1DB89" w:rsidR="000B5E3B" w:rsidDel="00652AE2" w:rsidRDefault="000B5E3B" w:rsidP="000B5E3B">
      <w:pPr>
        <w:spacing w:line="508" w:lineRule="auto"/>
        <w:ind w:left="196" w:right="196"/>
        <w:rPr>
          <w:del w:id="1234" w:author="USER" w:date="2024-03-27T21:51:00Z"/>
          <w:sz w:val="20"/>
        </w:rPr>
      </w:pPr>
      <w:del w:id="1235" w:author="USER" w:date="2024-03-27T21:51:00Z">
        <w:r w:rsidDel="00652AE2">
          <w:rPr>
            <w:b/>
            <w:sz w:val="20"/>
          </w:rPr>
          <w:delText xml:space="preserve">Feature use type: </w:delText>
        </w:r>
      </w:del>
    </w:p>
    <w:p w14:paraId="46106281" w14:textId="47D1CAE5" w:rsidR="000B5E3B" w:rsidDel="00652AE2" w:rsidRDefault="000B5E3B" w:rsidP="000B5E3B">
      <w:pPr>
        <w:spacing w:line="508" w:lineRule="auto"/>
        <w:ind w:left="196" w:right="196"/>
        <w:rPr>
          <w:del w:id="1236" w:author="USER" w:date="2024-03-27T21:51:00Z"/>
          <w:sz w:val="20"/>
        </w:rPr>
      </w:pPr>
      <w:del w:id="1237" w:author="USER" w:date="2024-03-27T21:51:00Z">
        <w:r w:rsidDel="00652AE2">
          <w:rPr>
            <w:b/>
            <w:sz w:val="20"/>
          </w:rPr>
          <w:delText xml:space="preserve">Primitive: </w:delText>
        </w:r>
      </w:del>
    </w:p>
    <w:p w14:paraId="7D9FD8E2" w14:textId="0E44F5F2" w:rsidR="000B5E3B" w:rsidDel="00652AE2" w:rsidRDefault="000B5E3B" w:rsidP="000B5E3B">
      <w:pPr>
        <w:spacing w:before="1"/>
        <w:ind w:left="196" w:right="196"/>
        <w:rPr>
          <w:del w:id="1238" w:author="USER" w:date="2024-03-27T21:51:00Z"/>
          <w:sz w:val="20"/>
        </w:rPr>
      </w:pPr>
      <w:del w:id="1239" w:author="USER" w:date="2024-03-27T21:51:00Z">
        <w:r w:rsidDel="00652AE2">
          <w:rPr>
            <w:b/>
            <w:sz w:val="20"/>
          </w:rPr>
          <w:delText xml:space="preserve">Remarks: </w:delText>
        </w:r>
        <w:r w:rsidDel="00652AE2">
          <w:rPr>
            <w:sz w:val="20"/>
          </w:rPr>
          <w:delText>No remarks.</w:delText>
        </w:r>
      </w:del>
    </w:p>
    <w:p w14:paraId="78505720" w14:textId="069BF732" w:rsidR="000B5E3B" w:rsidDel="00652AE2" w:rsidRDefault="000B5E3B" w:rsidP="000B5E3B">
      <w:pPr>
        <w:pStyle w:val="a3"/>
        <w:ind w:right="220"/>
        <w:rPr>
          <w:del w:id="1240" w:author="USER" w:date="2024-03-27T21:51:00Z"/>
          <w:sz w:val="22"/>
        </w:rPr>
      </w:pPr>
    </w:p>
    <w:p w14:paraId="3D2B5EBC" w14:textId="2866E812" w:rsidR="000B5E3B" w:rsidDel="00652AE2" w:rsidRDefault="000B5E3B" w:rsidP="000B5E3B">
      <w:pPr>
        <w:pStyle w:val="a3"/>
        <w:ind w:right="220"/>
        <w:rPr>
          <w:del w:id="1241" w:author="USER" w:date="2024-03-27T21:51:00Z"/>
          <w:sz w:val="22"/>
        </w:rPr>
      </w:pPr>
    </w:p>
    <w:p w14:paraId="43DE32BB" w14:textId="0EE1C924" w:rsidR="000B5E3B" w:rsidDel="00652AE2" w:rsidRDefault="000B5E3B" w:rsidP="000B5E3B">
      <w:pPr>
        <w:pStyle w:val="a3"/>
        <w:spacing w:before="10"/>
        <w:ind w:right="220"/>
        <w:rPr>
          <w:del w:id="1242" w:author="USER" w:date="2024-03-27T21:51:00Z"/>
          <w:sz w:val="31"/>
        </w:rPr>
      </w:pPr>
    </w:p>
    <w:p w14:paraId="3E4D0102" w14:textId="7B0CDE6E" w:rsidR="000B5E3B" w:rsidDel="00652AE2" w:rsidRDefault="000B5E3B" w:rsidP="003E46EC">
      <w:pPr>
        <w:pStyle w:val="a3"/>
        <w:ind w:right="220"/>
        <w:rPr>
          <w:del w:id="1243" w:author="USER" w:date="2024-03-27T21:51:00Z"/>
        </w:rPr>
      </w:pPr>
      <w:del w:id="1244" w:author="USER" w:date="2024-03-27T21:51:00Z">
        <w:r w:rsidDel="00652AE2">
          <w:delText>Attribute Bindings:</w:delText>
        </w:r>
      </w:del>
    </w:p>
    <w:p w14:paraId="2B2C71BC" w14:textId="37BE2B15" w:rsidR="000B5E3B" w:rsidDel="00652AE2" w:rsidRDefault="000B5E3B" w:rsidP="000B5E3B">
      <w:pPr>
        <w:pStyle w:val="a3"/>
        <w:spacing w:before="9"/>
        <w:ind w:right="220"/>
        <w:rPr>
          <w:del w:id="1245" w:author="USER" w:date="2024-03-27T21:51: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343"/>
        <w:gridCol w:w="1012"/>
        <w:gridCol w:w="1677"/>
      </w:tblGrid>
      <w:tr w:rsidR="000B5E3B" w:rsidDel="00652AE2" w14:paraId="296F750D" w14:textId="6A973BDE" w:rsidTr="00965FA9">
        <w:trPr>
          <w:trHeight w:val="736"/>
          <w:del w:id="1246" w:author="USER" w:date="2024-03-27T21:51:00Z"/>
        </w:trPr>
        <w:tc>
          <w:tcPr>
            <w:tcW w:w="3356" w:type="dxa"/>
            <w:shd w:val="clear" w:color="auto" w:fill="FFF1CC"/>
          </w:tcPr>
          <w:p w14:paraId="63140220" w14:textId="158787B1" w:rsidR="000B5E3B" w:rsidDel="00652AE2" w:rsidRDefault="000B5E3B" w:rsidP="00E21CC9">
            <w:pPr>
              <w:pStyle w:val="TableParagraph"/>
              <w:spacing w:before="9"/>
              <w:ind w:left="196" w:right="196"/>
              <w:rPr>
                <w:del w:id="1247" w:author="USER" w:date="2024-03-27T21:51:00Z"/>
                <w:b/>
                <w:sz w:val="20"/>
              </w:rPr>
            </w:pPr>
          </w:p>
          <w:p w14:paraId="11A274BF" w14:textId="7D38D254" w:rsidR="000B5E3B" w:rsidDel="00652AE2" w:rsidRDefault="000B5E3B" w:rsidP="00E21CC9">
            <w:pPr>
              <w:pStyle w:val="TableParagraph"/>
              <w:spacing w:before="0"/>
              <w:ind w:left="196" w:right="196"/>
              <w:rPr>
                <w:del w:id="1248" w:author="USER" w:date="2024-03-27T21:51:00Z"/>
                <w:b/>
                <w:sz w:val="20"/>
              </w:rPr>
            </w:pPr>
            <w:del w:id="1249" w:author="USER" w:date="2024-03-27T21:51:00Z">
              <w:r w:rsidDel="00652AE2">
                <w:rPr>
                  <w:b/>
                  <w:sz w:val="20"/>
                </w:rPr>
                <w:delText>S-10x Attribute</w:delText>
              </w:r>
            </w:del>
          </w:p>
        </w:tc>
        <w:tc>
          <w:tcPr>
            <w:tcW w:w="1677" w:type="dxa"/>
            <w:shd w:val="clear" w:color="auto" w:fill="FFF1CC"/>
          </w:tcPr>
          <w:p w14:paraId="2065852D" w14:textId="30CF367E" w:rsidR="000B5E3B" w:rsidDel="00652AE2" w:rsidRDefault="000B5E3B" w:rsidP="00E21CC9">
            <w:pPr>
              <w:pStyle w:val="TableParagraph"/>
              <w:spacing w:before="114"/>
              <w:ind w:left="196" w:right="196"/>
              <w:rPr>
                <w:del w:id="1250" w:author="USER" w:date="2024-03-27T21:51:00Z"/>
                <w:b/>
                <w:sz w:val="20"/>
              </w:rPr>
            </w:pPr>
            <w:del w:id="1251" w:author="USER" w:date="2024-03-27T21:51:00Z">
              <w:r w:rsidDel="00652AE2">
                <w:rPr>
                  <w:b/>
                  <w:sz w:val="20"/>
                </w:rPr>
                <w:delText>S-57</w:delText>
              </w:r>
            </w:del>
          </w:p>
          <w:p w14:paraId="71B2D541" w14:textId="4286D302" w:rsidR="000B5E3B" w:rsidDel="00652AE2" w:rsidRDefault="000B5E3B" w:rsidP="00E21CC9">
            <w:pPr>
              <w:pStyle w:val="TableParagraph"/>
              <w:spacing w:before="20"/>
              <w:ind w:left="196" w:right="196"/>
              <w:rPr>
                <w:del w:id="1252" w:author="USER" w:date="2024-03-27T21:51:00Z"/>
                <w:b/>
                <w:sz w:val="20"/>
              </w:rPr>
            </w:pPr>
            <w:del w:id="1253" w:author="USER" w:date="2024-03-27T21:51:00Z">
              <w:r w:rsidDel="00652AE2">
                <w:rPr>
                  <w:b/>
                  <w:sz w:val="20"/>
                </w:rPr>
                <w:delText>Acronym</w:delText>
              </w:r>
            </w:del>
          </w:p>
        </w:tc>
        <w:tc>
          <w:tcPr>
            <w:tcW w:w="2343" w:type="dxa"/>
            <w:shd w:val="clear" w:color="auto" w:fill="FFF1CC"/>
          </w:tcPr>
          <w:p w14:paraId="74AC0A82" w14:textId="1771CB5B" w:rsidR="000B5E3B" w:rsidDel="00652AE2" w:rsidRDefault="000B5E3B" w:rsidP="00E21CC9">
            <w:pPr>
              <w:pStyle w:val="TableParagraph"/>
              <w:spacing w:before="114" w:line="261" w:lineRule="auto"/>
              <w:ind w:left="196" w:right="196"/>
              <w:rPr>
                <w:del w:id="1254" w:author="USER" w:date="2024-03-27T21:51:00Z"/>
                <w:b/>
                <w:sz w:val="20"/>
              </w:rPr>
            </w:pPr>
            <w:del w:id="1255" w:author="USER" w:date="2024-03-27T21:51:00Z">
              <w:r w:rsidDel="00652AE2">
                <w:rPr>
                  <w:b/>
                  <w:sz w:val="20"/>
                </w:rPr>
                <w:delText>Allowable Encoding Value</w:delText>
              </w:r>
            </w:del>
          </w:p>
        </w:tc>
        <w:tc>
          <w:tcPr>
            <w:tcW w:w="1012" w:type="dxa"/>
            <w:shd w:val="clear" w:color="auto" w:fill="FFF1CC"/>
          </w:tcPr>
          <w:p w14:paraId="071C0CA6" w14:textId="039324C0" w:rsidR="000B5E3B" w:rsidDel="00652AE2" w:rsidRDefault="000B5E3B" w:rsidP="00E21CC9">
            <w:pPr>
              <w:pStyle w:val="TableParagraph"/>
              <w:spacing w:before="9"/>
              <w:ind w:left="196" w:right="196"/>
              <w:rPr>
                <w:del w:id="1256" w:author="USER" w:date="2024-03-27T21:51:00Z"/>
                <w:b/>
                <w:sz w:val="20"/>
              </w:rPr>
            </w:pPr>
          </w:p>
          <w:p w14:paraId="5A1DF3AD" w14:textId="6B43923E" w:rsidR="000B5E3B" w:rsidDel="00652AE2" w:rsidRDefault="000B5E3B" w:rsidP="00E21CC9">
            <w:pPr>
              <w:pStyle w:val="TableParagraph"/>
              <w:spacing w:before="0"/>
              <w:ind w:left="196" w:right="196"/>
              <w:rPr>
                <w:del w:id="1257" w:author="USER" w:date="2024-03-27T21:51:00Z"/>
                <w:b/>
                <w:sz w:val="20"/>
              </w:rPr>
            </w:pPr>
            <w:del w:id="1258" w:author="USER" w:date="2024-03-27T21:51:00Z">
              <w:r w:rsidDel="00652AE2">
                <w:rPr>
                  <w:b/>
                  <w:sz w:val="20"/>
                </w:rPr>
                <w:delText>Type</w:delText>
              </w:r>
            </w:del>
          </w:p>
        </w:tc>
        <w:tc>
          <w:tcPr>
            <w:tcW w:w="1677" w:type="dxa"/>
            <w:shd w:val="clear" w:color="auto" w:fill="FFF1CC"/>
          </w:tcPr>
          <w:p w14:paraId="4A1A169A" w14:textId="1A4E4871" w:rsidR="000B5E3B" w:rsidDel="00652AE2" w:rsidRDefault="000B5E3B" w:rsidP="00E21CC9">
            <w:pPr>
              <w:pStyle w:val="TableParagraph"/>
              <w:spacing w:before="9"/>
              <w:ind w:left="196" w:right="196"/>
              <w:rPr>
                <w:del w:id="1259" w:author="USER" w:date="2024-03-27T21:51:00Z"/>
                <w:b/>
                <w:sz w:val="20"/>
              </w:rPr>
            </w:pPr>
          </w:p>
          <w:p w14:paraId="65E1FB38" w14:textId="058F6EB8" w:rsidR="000B5E3B" w:rsidDel="00652AE2" w:rsidRDefault="000B5E3B" w:rsidP="00E21CC9">
            <w:pPr>
              <w:pStyle w:val="TableParagraph"/>
              <w:spacing w:before="0"/>
              <w:ind w:left="196" w:right="196"/>
              <w:rPr>
                <w:del w:id="1260" w:author="USER" w:date="2024-03-27T21:51:00Z"/>
                <w:b/>
                <w:sz w:val="20"/>
              </w:rPr>
            </w:pPr>
            <w:del w:id="1261" w:author="USER" w:date="2024-03-27T21:51:00Z">
              <w:r w:rsidDel="00652AE2">
                <w:rPr>
                  <w:b/>
                  <w:sz w:val="20"/>
                </w:rPr>
                <w:delText>Multiplicity</w:delText>
              </w:r>
            </w:del>
          </w:p>
        </w:tc>
      </w:tr>
      <w:tr w:rsidR="000B5E3B" w:rsidDel="00652AE2" w14:paraId="6958B20D" w14:textId="2668C86F" w:rsidTr="00965FA9">
        <w:trPr>
          <w:trHeight w:val="462"/>
          <w:del w:id="1262" w:author="USER" w:date="2024-03-27T21:51:00Z"/>
        </w:trPr>
        <w:tc>
          <w:tcPr>
            <w:tcW w:w="3356" w:type="dxa"/>
          </w:tcPr>
          <w:p w14:paraId="33EA482B" w14:textId="33A2F7EA" w:rsidR="000B5E3B" w:rsidDel="00652AE2" w:rsidRDefault="00BA09E1" w:rsidP="00E21CC9">
            <w:pPr>
              <w:pStyle w:val="TableParagraph"/>
              <w:ind w:left="196" w:right="196"/>
              <w:rPr>
                <w:del w:id="1263" w:author="USER" w:date="2024-03-27T21:51:00Z"/>
                <w:sz w:val="18"/>
              </w:rPr>
            </w:pPr>
            <w:del w:id="1264" w:author="USER" w:date="2024-03-27T21:51:00Z">
              <w:r w:rsidDel="00652AE2">
                <w:rPr>
                  <w:sz w:val="18"/>
                </w:rPr>
                <w:delText>Distributor Name</w:delText>
              </w:r>
            </w:del>
          </w:p>
        </w:tc>
        <w:tc>
          <w:tcPr>
            <w:tcW w:w="1677" w:type="dxa"/>
          </w:tcPr>
          <w:p w14:paraId="3DDF684C" w14:textId="0E0D97FD" w:rsidR="000B5E3B" w:rsidDel="00652AE2" w:rsidRDefault="000B5E3B" w:rsidP="00E21CC9">
            <w:pPr>
              <w:pStyle w:val="TableParagraph"/>
              <w:spacing w:before="0"/>
              <w:ind w:left="196" w:right="196"/>
              <w:rPr>
                <w:del w:id="1265" w:author="USER" w:date="2024-03-27T21:51:00Z"/>
                <w:rFonts w:ascii="Times New Roman"/>
                <w:sz w:val="18"/>
              </w:rPr>
            </w:pPr>
          </w:p>
        </w:tc>
        <w:tc>
          <w:tcPr>
            <w:tcW w:w="2343" w:type="dxa"/>
          </w:tcPr>
          <w:p w14:paraId="3EB0FACF" w14:textId="3A8C7F6E" w:rsidR="000B5E3B" w:rsidDel="00652AE2" w:rsidRDefault="000B5E3B" w:rsidP="00E21CC9">
            <w:pPr>
              <w:pStyle w:val="TableParagraph"/>
              <w:spacing w:before="0"/>
              <w:ind w:left="196" w:right="196"/>
              <w:rPr>
                <w:del w:id="1266" w:author="USER" w:date="2024-03-27T21:51:00Z"/>
                <w:rFonts w:ascii="Times New Roman"/>
                <w:sz w:val="18"/>
              </w:rPr>
            </w:pPr>
          </w:p>
        </w:tc>
        <w:tc>
          <w:tcPr>
            <w:tcW w:w="1012" w:type="dxa"/>
          </w:tcPr>
          <w:p w14:paraId="2692B0D1" w14:textId="41B80B54" w:rsidR="000B5E3B" w:rsidRPr="00312C55" w:rsidDel="00652AE2" w:rsidRDefault="00BA09E1" w:rsidP="00E21CC9">
            <w:pPr>
              <w:pStyle w:val="TableParagraph"/>
              <w:ind w:left="196" w:right="196"/>
              <w:rPr>
                <w:del w:id="1267" w:author="USER" w:date="2024-03-27T21:51:00Z"/>
                <w:rFonts w:eastAsiaTheme="minorEastAsia"/>
                <w:sz w:val="18"/>
                <w:lang w:eastAsia="ko-KR"/>
              </w:rPr>
            </w:pPr>
            <w:del w:id="1268" w:author="USER" w:date="2024-03-27T21:51:00Z">
              <w:r w:rsidDel="00652AE2">
                <w:rPr>
                  <w:rFonts w:eastAsiaTheme="minorEastAsia"/>
                  <w:sz w:val="18"/>
                  <w:lang w:eastAsia="ko-KR"/>
                </w:rPr>
                <w:delText>TE</w:delText>
              </w:r>
            </w:del>
          </w:p>
        </w:tc>
        <w:tc>
          <w:tcPr>
            <w:tcW w:w="1677" w:type="dxa"/>
          </w:tcPr>
          <w:p w14:paraId="6495FEB1" w14:textId="45A6ADDD" w:rsidR="000B5E3B" w:rsidRPr="00312C55" w:rsidDel="00652AE2" w:rsidRDefault="00BA09E1" w:rsidP="00E21CC9">
            <w:pPr>
              <w:pStyle w:val="TableParagraph"/>
              <w:ind w:left="196" w:right="196"/>
              <w:rPr>
                <w:del w:id="1269" w:author="USER" w:date="2024-03-27T21:51:00Z"/>
                <w:rFonts w:eastAsiaTheme="minorEastAsia"/>
                <w:sz w:val="18"/>
                <w:lang w:eastAsia="ko-KR"/>
              </w:rPr>
            </w:pPr>
            <w:del w:id="1270" w:author="USER" w:date="2024-03-27T21:51:00Z">
              <w:r w:rsidDel="00652AE2">
                <w:rPr>
                  <w:rFonts w:eastAsiaTheme="minorEastAsia"/>
                  <w:sz w:val="18"/>
                  <w:lang w:eastAsia="ko-KR"/>
                </w:rPr>
                <w:delText>1</w:delText>
              </w:r>
              <w:r w:rsidR="000B5E3B" w:rsidDel="00652AE2">
                <w:rPr>
                  <w:rFonts w:eastAsiaTheme="minorEastAsia"/>
                  <w:sz w:val="18"/>
                  <w:lang w:eastAsia="ko-KR"/>
                </w:rPr>
                <w:delText>, 1</w:delText>
              </w:r>
            </w:del>
          </w:p>
        </w:tc>
      </w:tr>
    </w:tbl>
    <w:p w14:paraId="6D9519F6" w14:textId="1CDE194D" w:rsidR="000B5E3B" w:rsidDel="00652AE2" w:rsidRDefault="000B5E3B" w:rsidP="000B5E3B">
      <w:pPr>
        <w:ind w:left="196" w:right="196"/>
        <w:rPr>
          <w:del w:id="1271" w:author="USER" w:date="2024-03-27T21:51:00Z"/>
          <w:sz w:val="18"/>
        </w:rPr>
      </w:pPr>
    </w:p>
    <w:p w14:paraId="31A4815C" w14:textId="0F7D63AF" w:rsidR="000346C3" w:rsidDel="00652AE2" w:rsidRDefault="000346C3">
      <w:pPr>
        <w:pStyle w:val="a3"/>
        <w:spacing w:before="1"/>
        <w:ind w:right="220"/>
        <w:rPr>
          <w:del w:id="1272" w:author="USER" w:date="2024-03-27T21:51:00Z"/>
          <w:b w:val="0"/>
          <w:sz w:val="13"/>
        </w:rPr>
      </w:pPr>
    </w:p>
    <w:p w14:paraId="1DDAC138" w14:textId="5865F9B4" w:rsidR="00332711" w:rsidDel="00652AE2" w:rsidRDefault="00332711" w:rsidP="00332711">
      <w:pPr>
        <w:pStyle w:val="a3"/>
        <w:spacing w:before="6"/>
        <w:ind w:right="220"/>
        <w:rPr>
          <w:del w:id="1273" w:author="USER" w:date="2024-03-27T21:51:00Z"/>
          <w:b w:val="0"/>
          <w:sz w:val="25"/>
        </w:rPr>
      </w:pPr>
    </w:p>
    <w:p w14:paraId="6C333378" w14:textId="76326273" w:rsidR="00332711" w:rsidDel="00652AE2" w:rsidRDefault="00332711" w:rsidP="00332711">
      <w:pPr>
        <w:spacing w:before="93"/>
        <w:ind w:left="196" w:right="196"/>
        <w:rPr>
          <w:del w:id="1274" w:author="USER" w:date="2024-03-27T21:51:00Z"/>
          <w:b/>
          <w:sz w:val="20"/>
        </w:rPr>
      </w:pPr>
      <w:del w:id="1275" w:author="USER" w:date="2024-03-27T21:51:00Z">
        <w:r w:rsidDel="00652AE2">
          <w:rPr>
            <w:b/>
            <w:sz w:val="20"/>
          </w:rPr>
          <w:delText>Feature Bindings:</w:delText>
        </w:r>
      </w:del>
    </w:p>
    <w:p w14:paraId="034A704B" w14:textId="05F7D9F4" w:rsidR="00332711" w:rsidDel="00652AE2" w:rsidRDefault="00332711" w:rsidP="00332711">
      <w:pPr>
        <w:pStyle w:val="a3"/>
        <w:ind w:right="220"/>
        <w:rPr>
          <w:del w:id="1276" w:author="USER" w:date="2024-03-27T21:51: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864"/>
        <w:gridCol w:w="1559"/>
        <w:gridCol w:w="1440"/>
        <w:gridCol w:w="10"/>
        <w:gridCol w:w="1385"/>
        <w:gridCol w:w="926"/>
        <w:gridCol w:w="10"/>
        <w:gridCol w:w="1538"/>
        <w:gridCol w:w="10"/>
        <w:gridCol w:w="1485"/>
        <w:gridCol w:w="831"/>
        <w:gridCol w:w="10"/>
      </w:tblGrid>
      <w:tr w:rsidR="00332711" w:rsidDel="00652AE2" w14:paraId="3FDA5644" w14:textId="2710BD1D" w:rsidTr="00965FA9">
        <w:trPr>
          <w:gridAfter w:val="1"/>
          <w:wAfter w:w="10" w:type="dxa"/>
          <w:trHeight w:val="486"/>
          <w:del w:id="1277" w:author="USER" w:date="2024-03-27T21:51:00Z"/>
        </w:trPr>
        <w:tc>
          <w:tcPr>
            <w:tcW w:w="874" w:type="dxa"/>
            <w:gridSpan w:val="2"/>
            <w:vMerge w:val="restart"/>
            <w:shd w:val="clear" w:color="auto" w:fill="FFF1CC"/>
          </w:tcPr>
          <w:p w14:paraId="59C29DB9" w14:textId="10712901" w:rsidR="00332711" w:rsidDel="00652AE2" w:rsidRDefault="00332711" w:rsidP="00E21CC9">
            <w:pPr>
              <w:pStyle w:val="TableParagraph"/>
              <w:spacing w:before="7"/>
              <w:ind w:left="196" w:right="196"/>
              <w:rPr>
                <w:del w:id="1278" w:author="USER" w:date="2024-03-27T21:51:00Z"/>
                <w:b/>
                <w:sz w:val="31"/>
              </w:rPr>
            </w:pPr>
          </w:p>
          <w:p w14:paraId="1A29B00F" w14:textId="63DE1C3F" w:rsidR="00332711" w:rsidDel="00652AE2" w:rsidRDefault="00332711" w:rsidP="00E21CC9">
            <w:pPr>
              <w:pStyle w:val="TableParagraph"/>
              <w:spacing w:before="0"/>
              <w:ind w:left="196" w:right="196"/>
              <w:rPr>
                <w:del w:id="1279" w:author="USER" w:date="2024-03-27T21:51:00Z"/>
                <w:b/>
                <w:sz w:val="20"/>
              </w:rPr>
            </w:pPr>
            <w:del w:id="1280" w:author="USER" w:date="2024-03-27T21:51:00Z">
              <w:r w:rsidDel="00652AE2">
                <w:rPr>
                  <w:b/>
                  <w:sz w:val="20"/>
                </w:rPr>
                <w:delText>Type</w:delText>
              </w:r>
            </w:del>
          </w:p>
        </w:tc>
        <w:tc>
          <w:tcPr>
            <w:tcW w:w="1559" w:type="dxa"/>
            <w:vMerge w:val="restart"/>
            <w:shd w:val="clear" w:color="auto" w:fill="FFF1CC"/>
          </w:tcPr>
          <w:p w14:paraId="4C53DE81" w14:textId="5AEE942C" w:rsidR="00332711" w:rsidDel="00652AE2" w:rsidRDefault="00332711" w:rsidP="00E21CC9">
            <w:pPr>
              <w:pStyle w:val="TableParagraph"/>
              <w:spacing w:before="9"/>
              <w:ind w:left="196" w:right="196"/>
              <w:rPr>
                <w:del w:id="1281" w:author="USER" w:date="2024-03-27T21:51:00Z"/>
                <w:b/>
                <w:sz w:val="20"/>
              </w:rPr>
            </w:pPr>
          </w:p>
          <w:p w14:paraId="488BD766" w14:textId="0D0BFCEC" w:rsidR="00332711" w:rsidDel="00652AE2" w:rsidRDefault="00332711" w:rsidP="00E21CC9">
            <w:pPr>
              <w:pStyle w:val="TableParagraph"/>
              <w:spacing w:before="0" w:line="256" w:lineRule="auto"/>
              <w:ind w:left="196" w:right="196"/>
              <w:rPr>
                <w:del w:id="1282" w:author="USER" w:date="2024-03-27T21:51:00Z"/>
                <w:b/>
                <w:sz w:val="20"/>
              </w:rPr>
            </w:pPr>
            <w:del w:id="1283" w:author="USER" w:date="2024-03-27T21:51:00Z">
              <w:r w:rsidDel="00652AE2">
                <w:rPr>
                  <w:b/>
                  <w:w w:val="95"/>
                  <w:sz w:val="20"/>
                </w:rPr>
                <w:delText xml:space="preserve">Association </w:delText>
              </w:r>
              <w:r w:rsidDel="00652AE2">
                <w:rPr>
                  <w:b/>
                  <w:sz w:val="20"/>
                </w:rPr>
                <w:delText>Name</w:delText>
              </w:r>
            </w:del>
          </w:p>
        </w:tc>
        <w:tc>
          <w:tcPr>
            <w:tcW w:w="7635" w:type="dxa"/>
            <w:gridSpan w:val="9"/>
            <w:shd w:val="clear" w:color="auto" w:fill="FFF1CC"/>
          </w:tcPr>
          <w:p w14:paraId="37D34A68" w14:textId="3CB92D6F" w:rsidR="00332711" w:rsidDel="00652AE2" w:rsidRDefault="00332711" w:rsidP="00E21CC9">
            <w:pPr>
              <w:pStyle w:val="TableParagraph"/>
              <w:spacing w:before="114"/>
              <w:ind w:left="196" w:right="196"/>
              <w:jc w:val="center"/>
              <w:rPr>
                <w:del w:id="1284" w:author="USER" w:date="2024-03-27T21:51:00Z"/>
                <w:b/>
                <w:sz w:val="20"/>
              </w:rPr>
            </w:pPr>
            <w:del w:id="1285" w:author="USER" w:date="2024-03-27T21:51:00Z">
              <w:r w:rsidDel="00652AE2">
                <w:rPr>
                  <w:b/>
                  <w:sz w:val="20"/>
                </w:rPr>
                <w:delText>Association Ends</w:delText>
              </w:r>
            </w:del>
          </w:p>
        </w:tc>
      </w:tr>
      <w:tr w:rsidR="00332711" w:rsidDel="00652AE2" w14:paraId="4B7F1CCA" w14:textId="1A469B70" w:rsidTr="00965FA9">
        <w:trPr>
          <w:gridAfter w:val="1"/>
          <w:wAfter w:w="10" w:type="dxa"/>
          <w:trHeight w:val="489"/>
          <w:del w:id="1286" w:author="USER" w:date="2024-03-27T21:51:00Z"/>
        </w:trPr>
        <w:tc>
          <w:tcPr>
            <w:tcW w:w="874" w:type="dxa"/>
            <w:gridSpan w:val="2"/>
            <w:vMerge/>
            <w:tcBorders>
              <w:top w:val="nil"/>
            </w:tcBorders>
            <w:shd w:val="clear" w:color="auto" w:fill="FFF1CC"/>
          </w:tcPr>
          <w:p w14:paraId="362C4A6B" w14:textId="4833C771" w:rsidR="00332711" w:rsidDel="00652AE2" w:rsidRDefault="00332711" w:rsidP="00E21CC9">
            <w:pPr>
              <w:ind w:left="196" w:right="196"/>
              <w:rPr>
                <w:del w:id="1287" w:author="USER" w:date="2024-03-27T21:51:00Z"/>
                <w:sz w:val="2"/>
                <w:szCs w:val="2"/>
              </w:rPr>
            </w:pPr>
          </w:p>
        </w:tc>
        <w:tc>
          <w:tcPr>
            <w:tcW w:w="1559" w:type="dxa"/>
            <w:vMerge/>
            <w:tcBorders>
              <w:top w:val="nil"/>
            </w:tcBorders>
            <w:shd w:val="clear" w:color="auto" w:fill="FFF1CC"/>
          </w:tcPr>
          <w:p w14:paraId="5C2FAAEF" w14:textId="057725F4" w:rsidR="00332711" w:rsidDel="00652AE2" w:rsidRDefault="00332711" w:rsidP="00E21CC9">
            <w:pPr>
              <w:ind w:left="196" w:right="196"/>
              <w:rPr>
                <w:del w:id="1288" w:author="USER" w:date="2024-03-27T21:51:00Z"/>
                <w:sz w:val="2"/>
                <w:szCs w:val="2"/>
              </w:rPr>
            </w:pPr>
          </w:p>
        </w:tc>
        <w:tc>
          <w:tcPr>
            <w:tcW w:w="1440" w:type="dxa"/>
            <w:shd w:val="clear" w:color="auto" w:fill="FFF1CC"/>
          </w:tcPr>
          <w:p w14:paraId="2BBD7847" w14:textId="25682E8B" w:rsidR="00332711" w:rsidDel="00652AE2" w:rsidRDefault="00332711" w:rsidP="00E21CC9">
            <w:pPr>
              <w:pStyle w:val="TableParagraph"/>
              <w:spacing w:before="114"/>
              <w:ind w:left="196" w:right="196"/>
              <w:rPr>
                <w:del w:id="1289" w:author="USER" w:date="2024-03-27T21:51:00Z"/>
                <w:b/>
                <w:sz w:val="20"/>
              </w:rPr>
            </w:pPr>
            <w:del w:id="1290" w:author="USER" w:date="2024-03-27T21:51:00Z">
              <w:r w:rsidDel="00652AE2">
                <w:rPr>
                  <w:b/>
                  <w:sz w:val="20"/>
                </w:rPr>
                <w:delText>Class</w:delText>
              </w:r>
            </w:del>
          </w:p>
        </w:tc>
        <w:tc>
          <w:tcPr>
            <w:tcW w:w="1395" w:type="dxa"/>
            <w:gridSpan w:val="2"/>
            <w:shd w:val="clear" w:color="auto" w:fill="FFF1CC"/>
          </w:tcPr>
          <w:p w14:paraId="1EBC1363" w14:textId="0B7707C5" w:rsidR="00332711" w:rsidDel="00652AE2" w:rsidRDefault="00332711" w:rsidP="00E21CC9">
            <w:pPr>
              <w:pStyle w:val="TableParagraph"/>
              <w:spacing w:before="114"/>
              <w:ind w:left="196" w:right="196"/>
              <w:rPr>
                <w:del w:id="1291" w:author="USER" w:date="2024-03-27T21:51:00Z"/>
                <w:b/>
                <w:sz w:val="20"/>
              </w:rPr>
            </w:pPr>
            <w:del w:id="1292" w:author="USER" w:date="2024-03-27T21:51:00Z">
              <w:r w:rsidDel="00652AE2">
                <w:rPr>
                  <w:b/>
                  <w:sz w:val="20"/>
                </w:rPr>
                <w:delText>Role</w:delText>
              </w:r>
            </w:del>
          </w:p>
        </w:tc>
        <w:tc>
          <w:tcPr>
            <w:tcW w:w="926" w:type="dxa"/>
            <w:shd w:val="clear" w:color="auto" w:fill="FFF1CC"/>
          </w:tcPr>
          <w:p w14:paraId="30407D68" w14:textId="589A1EBC" w:rsidR="00332711" w:rsidDel="00652AE2" w:rsidRDefault="00332711" w:rsidP="00E21CC9">
            <w:pPr>
              <w:pStyle w:val="TableParagraph"/>
              <w:spacing w:before="114"/>
              <w:ind w:left="196" w:right="196"/>
              <w:rPr>
                <w:del w:id="1293" w:author="USER" w:date="2024-03-27T21:51:00Z"/>
                <w:b/>
                <w:sz w:val="20"/>
              </w:rPr>
            </w:pPr>
            <w:del w:id="1294" w:author="USER" w:date="2024-03-27T21:51:00Z">
              <w:r w:rsidDel="00652AE2">
                <w:rPr>
                  <w:b/>
                  <w:sz w:val="20"/>
                </w:rPr>
                <w:delText>Mult</w:delText>
              </w:r>
            </w:del>
          </w:p>
        </w:tc>
        <w:tc>
          <w:tcPr>
            <w:tcW w:w="1548" w:type="dxa"/>
            <w:gridSpan w:val="2"/>
            <w:shd w:val="clear" w:color="auto" w:fill="FFF1CC"/>
          </w:tcPr>
          <w:p w14:paraId="3517BA5A" w14:textId="4C74BBD5" w:rsidR="00332711" w:rsidDel="00652AE2" w:rsidRDefault="00332711" w:rsidP="00E21CC9">
            <w:pPr>
              <w:pStyle w:val="TableParagraph"/>
              <w:spacing w:before="114"/>
              <w:ind w:left="196" w:right="196"/>
              <w:rPr>
                <w:del w:id="1295" w:author="USER" w:date="2024-03-27T21:51:00Z"/>
                <w:b/>
                <w:sz w:val="20"/>
              </w:rPr>
            </w:pPr>
            <w:del w:id="1296" w:author="USER" w:date="2024-03-27T21:51:00Z">
              <w:r w:rsidDel="00652AE2">
                <w:rPr>
                  <w:b/>
                  <w:sz w:val="20"/>
                </w:rPr>
                <w:delText>Class</w:delText>
              </w:r>
            </w:del>
          </w:p>
        </w:tc>
        <w:tc>
          <w:tcPr>
            <w:tcW w:w="1495" w:type="dxa"/>
            <w:gridSpan w:val="2"/>
            <w:shd w:val="clear" w:color="auto" w:fill="FFF1CC"/>
          </w:tcPr>
          <w:p w14:paraId="6A54D1AE" w14:textId="5BAB4A3D" w:rsidR="00332711" w:rsidDel="00652AE2" w:rsidRDefault="00332711" w:rsidP="00E21CC9">
            <w:pPr>
              <w:pStyle w:val="TableParagraph"/>
              <w:spacing w:before="114"/>
              <w:ind w:left="196" w:right="196"/>
              <w:rPr>
                <w:del w:id="1297" w:author="USER" w:date="2024-03-27T21:51:00Z"/>
                <w:b/>
                <w:sz w:val="20"/>
              </w:rPr>
            </w:pPr>
            <w:del w:id="1298" w:author="USER" w:date="2024-03-27T21:51:00Z">
              <w:r w:rsidDel="00652AE2">
                <w:rPr>
                  <w:b/>
                  <w:sz w:val="20"/>
                </w:rPr>
                <w:delText>Role</w:delText>
              </w:r>
            </w:del>
          </w:p>
        </w:tc>
        <w:tc>
          <w:tcPr>
            <w:tcW w:w="831" w:type="dxa"/>
            <w:shd w:val="clear" w:color="auto" w:fill="FFF1CC"/>
          </w:tcPr>
          <w:p w14:paraId="52FCE8E3" w14:textId="5A30B96E" w:rsidR="00332711" w:rsidDel="00652AE2" w:rsidRDefault="00332711" w:rsidP="00E21CC9">
            <w:pPr>
              <w:pStyle w:val="TableParagraph"/>
              <w:spacing w:before="114"/>
              <w:ind w:left="196" w:right="196"/>
              <w:rPr>
                <w:del w:id="1299" w:author="USER" w:date="2024-03-27T21:51:00Z"/>
                <w:b/>
                <w:sz w:val="20"/>
              </w:rPr>
            </w:pPr>
            <w:del w:id="1300" w:author="USER" w:date="2024-03-27T21:51:00Z">
              <w:r w:rsidDel="00652AE2">
                <w:rPr>
                  <w:b/>
                  <w:sz w:val="20"/>
                </w:rPr>
                <w:delText>Mult</w:delText>
              </w:r>
            </w:del>
          </w:p>
        </w:tc>
      </w:tr>
      <w:tr w:rsidR="00332711" w:rsidDel="00652AE2" w14:paraId="12FCE30D" w14:textId="7A0590B5" w:rsidTr="00965FA9">
        <w:trPr>
          <w:gridAfter w:val="1"/>
          <w:wAfter w:w="10" w:type="dxa"/>
          <w:trHeight w:val="686"/>
          <w:del w:id="1301" w:author="USER" w:date="2024-03-27T21:51:00Z"/>
        </w:trPr>
        <w:tc>
          <w:tcPr>
            <w:tcW w:w="874" w:type="dxa"/>
            <w:gridSpan w:val="2"/>
          </w:tcPr>
          <w:p w14:paraId="6680406E" w14:textId="3CB3B48F" w:rsidR="00332711" w:rsidDel="00652AE2" w:rsidRDefault="00332711" w:rsidP="00E21CC9">
            <w:pPr>
              <w:pStyle w:val="TableParagraph"/>
              <w:ind w:left="196" w:right="196"/>
              <w:rPr>
                <w:del w:id="1302" w:author="USER" w:date="2024-03-27T21:51:00Z"/>
                <w:sz w:val="18"/>
              </w:rPr>
            </w:pPr>
            <w:del w:id="1303" w:author="USER" w:date="2024-03-27T21:51:00Z">
              <w:r w:rsidDel="00652AE2">
                <w:rPr>
                  <w:sz w:val="18"/>
                </w:rPr>
                <w:delText>Asso</w:delText>
              </w:r>
            </w:del>
          </w:p>
        </w:tc>
        <w:tc>
          <w:tcPr>
            <w:tcW w:w="1559" w:type="dxa"/>
          </w:tcPr>
          <w:p w14:paraId="6134AE00" w14:textId="2D5EDEFB" w:rsidR="00332711" w:rsidDel="00652AE2" w:rsidRDefault="00332711" w:rsidP="00E21CC9">
            <w:pPr>
              <w:pStyle w:val="TableParagraph"/>
              <w:spacing w:line="259" w:lineRule="auto"/>
              <w:ind w:left="196" w:right="196"/>
              <w:rPr>
                <w:del w:id="1304" w:author="USER" w:date="2024-03-27T21:51:00Z"/>
                <w:sz w:val="18"/>
              </w:rPr>
            </w:pPr>
            <w:del w:id="1305" w:author="USER" w:date="2024-03-27T21:51:00Z">
              <w:r w:rsidDel="00652AE2">
                <w:rPr>
                  <w:sz w:val="18"/>
                </w:rPr>
                <w:delText>DistributionDetails</w:delText>
              </w:r>
            </w:del>
          </w:p>
        </w:tc>
        <w:tc>
          <w:tcPr>
            <w:tcW w:w="1440" w:type="dxa"/>
          </w:tcPr>
          <w:p w14:paraId="3D04215F" w14:textId="41FCC88E" w:rsidR="00332711" w:rsidDel="00652AE2" w:rsidRDefault="00332711" w:rsidP="00E21CC9">
            <w:pPr>
              <w:pStyle w:val="TableParagraph"/>
              <w:spacing w:before="114" w:line="259" w:lineRule="auto"/>
              <w:ind w:left="196" w:right="196"/>
              <w:rPr>
                <w:del w:id="1306" w:author="USER" w:date="2024-03-27T21:51:00Z"/>
                <w:b/>
                <w:sz w:val="18"/>
              </w:rPr>
            </w:pPr>
            <w:del w:id="1307" w:author="USER" w:date="2024-03-27T21:51:00Z">
              <w:r w:rsidDel="00652AE2">
                <w:rPr>
                  <w:b/>
                  <w:sz w:val="18"/>
                </w:rPr>
                <w:delText>DistributorInformation</w:delText>
              </w:r>
            </w:del>
          </w:p>
        </w:tc>
        <w:tc>
          <w:tcPr>
            <w:tcW w:w="1395" w:type="dxa"/>
            <w:gridSpan w:val="2"/>
          </w:tcPr>
          <w:p w14:paraId="62811E83" w14:textId="2E594E78" w:rsidR="00332711" w:rsidDel="00652AE2" w:rsidRDefault="00332711" w:rsidP="00E21CC9">
            <w:pPr>
              <w:pStyle w:val="TableParagraph"/>
              <w:spacing w:line="259" w:lineRule="auto"/>
              <w:ind w:left="196" w:right="196"/>
              <w:rPr>
                <w:del w:id="1308" w:author="USER" w:date="2024-03-27T21:51:00Z"/>
                <w:sz w:val="18"/>
              </w:rPr>
            </w:pPr>
            <w:del w:id="1309" w:author="USER" w:date="2024-03-27T21:51:00Z">
              <w:r w:rsidDel="00652AE2">
                <w:rPr>
                  <w:sz w:val="18"/>
                </w:rPr>
                <w:delText>theDistributor</w:delText>
              </w:r>
            </w:del>
          </w:p>
        </w:tc>
        <w:tc>
          <w:tcPr>
            <w:tcW w:w="926" w:type="dxa"/>
          </w:tcPr>
          <w:p w14:paraId="0E7C821A" w14:textId="0C91FF49" w:rsidR="00332711" w:rsidDel="00652AE2" w:rsidRDefault="00332711" w:rsidP="00E21CC9">
            <w:pPr>
              <w:pStyle w:val="TableParagraph"/>
              <w:ind w:left="196" w:right="196"/>
              <w:rPr>
                <w:del w:id="1310" w:author="USER" w:date="2024-03-27T21:51:00Z"/>
                <w:sz w:val="18"/>
              </w:rPr>
            </w:pPr>
            <w:del w:id="1311" w:author="USER" w:date="2024-03-27T21:51:00Z">
              <w:r w:rsidDel="00652AE2">
                <w:rPr>
                  <w:sz w:val="18"/>
                </w:rPr>
                <w:delText>0, *</w:delText>
              </w:r>
            </w:del>
          </w:p>
        </w:tc>
        <w:tc>
          <w:tcPr>
            <w:tcW w:w="1548" w:type="dxa"/>
            <w:gridSpan w:val="2"/>
          </w:tcPr>
          <w:p w14:paraId="5997D23F" w14:textId="5EFC0981" w:rsidR="00332711" w:rsidDel="00652AE2" w:rsidRDefault="00332711" w:rsidP="00E21CC9">
            <w:pPr>
              <w:pStyle w:val="TableParagraph"/>
              <w:spacing w:before="114" w:line="259" w:lineRule="auto"/>
              <w:ind w:left="196" w:right="196"/>
              <w:rPr>
                <w:del w:id="1312" w:author="USER" w:date="2024-03-27T21:51:00Z"/>
                <w:b/>
                <w:sz w:val="18"/>
              </w:rPr>
            </w:pPr>
            <w:del w:id="1313" w:author="USER" w:date="2024-03-27T21:51:00Z">
              <w:r w:rsidDel="00652AE2">
                <w:rPr>
                  <w:b/>
                  <w:sz w:val="18"/>
                </w:rPr>
                <w:delText>catalgoueSectionHeader</w:delText>
              </w:r>
            </w:del>
          </w:p>
        </w:tc>
        <w:tc>
          <w:tcPr>
            <w:tcW w:w="1495" w:type="dxa"/>
            <w:gridSpan w:val="2"/>
          </w:tcPr>
          <w:p w14:paraId="30699A92" w14:textId="1C3CDAA8" w:rsidR="00332711" w:rsidDel="00652AE2" w:rsidRDefault="00332711" w:rsidP="00E21CC9">
            <w:pPr>
              <w:pStyle w:val="TableParagraph"/>
              <w:spacing w:line="259" w:lineRule="auto"/>
              <w:ind w:left="196" w:right="196"/>
              <w:rPr>
                <w:del w:id="1314" w:author="USER" w:date="2024-03-27T21:51:00Z"/>
                <w:sz w:val="18"/>
              </w:rPr>
            </w:pPr>
            <w:del w:id="1315" w:author="USER" w:date="2024-03-27T21:51:00Z">
              <w:r w:rsidDel="00652AE2">
                <w:rPr>
                  <w:sz w:val="18"/>
                </w:rPr>
                <w:delText>catalogueHeader</w:delText>
              </w:r>
            </w:del>
          </w:p>
        </w:tc>
        <w:tc>
          <w:tcPr>
            <w:tcW w:w="831" w:type="dxa"/>
          </w:tcPr>
          <w:p w14:paraId="5E5BAB27" w14:textId="659D2769" w:rsidR="00332711" w:rsidDel="00652AE2" w:rsidRDefault="00332711" w:rsidP="00E21CC9">
            <w:pPr>
              <w:pStyle w:val="TableParagraph"/>
              <w:spacing w:before="8"/>
              <w:ind w:left="196" w:right="196"/>
              <w:rPr>
                <w:del w:id="1316" w:author="USER" w:date="2024-03-27T21:51:00Z"/>
                <w:b/>
                <w:sz w:val="18"/>
              </w:rPr>
            </w:pPr>
          </w:p>
          <w:p w14:paraId="7DC1E862" w14:textId="1C8D7671" w:rsidR="00332711" w:rsidDel="00652AE2" w:rsidRDefault="00332711" w:rsidP="00E21CC9">
            <w:pPr>
              <w:pStyle w:val="TableParagraph"/>
              <w:spacing w:before="0"/>
              <w:ind w:left="196" w:right="196"/>
              <w:rPr>
                <w:del w:id="1317" w:author="USER" w:date="2024-03-27T21:51:00Z"/>
                <w:sz w:val="20"/>
              </w:rPr>
            </w:pPr>
            <w:del w:id="1318" w:author="USER" w:date="2024-03-27T21:51:00Z">
              <w:r w:rsidDel="00652AE2">
                <w:rPr>
                  <w:sz w:val="20"/>
                </w:rPr>
                <w:delText>1, 1</w:delText>
              </w:r>
            </w:del>
          </w:p>
        </w:tc>
      </w:tr>
      <w:tr w:rsidR="00332711" w:rsidDel="00652AE2" w14:paraId="6C51805E" w14:textId="74ED713A" w:rsidTr="00965FA9">
        <w:trPr>
          <w:gridBefore w:val="1"/>
          <w:wBefore w:w="10" w:type="dxa"/>
          <w:trHeight w:val="686"/>
          <w:del w:id="1319" w:author="USER" w:date="2024-03-27T21:51:00Z"/>
        </w:trPr>
        <w:tc>
          <w:tcPr>
            <w:tcW w:w="864" w:type="dxa"/>
          </w:tcPr>
          <w:p w14:paraId="0A9F2F7C" w14:textId="1060A1C7" w:rsidR="00332711" w:rsidRPr="00312C55" w:rsidDel="00652AE2" w:rsidRDefault="00332711" w:rsidP="00E21CC9">
            <w:pPr>
              <w:pStyle w:val="TableParagraph"/>
              <w:ind w:left="196" w:right="196"/>
              <w:rPr>
                <w:del w:id="1320" w:author="USER" w:date="2024-03-27T21:51:00Z"/>
                <w:rFonts w:eastAsiaTheme="minorEastAsia"/>
                <w:sz w:val="18"/>
                <w:lang w:eastAsia="ko-KR"/>
              </w:rPr>
            </w:pPr>
            <w:del w:id="1321" w:author="USER" w:date="2024-03-27T21:51:00Z">
              <w:r w:rsidDel="00652AE2">
                <w:rPr>
                  <w:rFonts w:eastAsiaTheme="minorEastAsia" w:hint="eastAsia"/>
                  <w:sz w:val="18"/>
                  <w:lang w:eastAsia="ko-KR"/>
                </w:rPr>
                <w:delText>A</w:delText>
              </w:r>
              <w:r w:rsidDel="00652AE2">
                <w:rPr>
                  <w:rFonts w:eastAsiaTheme="minorEastAsia"/>
                  <w:sz w:val="18"/>
                  <w:lang w:eastAsia="ko-KR"/>
                </w:rPr>
                <w:delText>sso</w:delText>
              </w:r>
            </w:del>
          </w:p>
        </w:tc>
        <w:tc>
          <w:tcPr>
            <w:tcW w:w="1559" w:type="dxa"/>
          </w:tcPr>
          <w:p w14:paraId="17ED5FA5" w14:textId="1E7A2A2F" w:rsidR="00332711" w:rsidRPr="00312C55" w:rsidDel="00652AE2" w:rsidRDefault="00332711" w:rsidP="00E21CC9">
            <w:pPr>
              <w:pStyle w:val="TableParagraph"/>
              <w:spacing w:line="259" w:lineRule="auto"/>
              <w:ind w:left="196" w:right="196"/>
              <w:rPr>
                <w:del w:id="1322" w:author="USER" w:date="2024-03-27T21:51:00Z"/>
                <w:rFonts w:eastAsiaTheme="minorEastAsia"/>
                <w:sz w:val="18"/>
                <w:lang w:eastAsia="ko-KR"/>
              </w:rPr>
            </w:pPr>
            <w:del w:id="1323" w:author="USER" w:date="2024-03-27T21:51:00Z">
              <w:r w:rsidDel="00652AE2">
                <w:rPr>
                  <w:rFonts w:eastAsiaTheme="minorEastAsia"/>
                  <w:sz w:val="18"/>
                  <w:lang w:eastAsia="ko-KR"/>
                </w:rPr>
                <w:delText>DistributorContact</w:delText>
              </w:r>
            </w:del>
          </w:p>
        </w:tc>
        <w:tc>
          <w:tcPr>
            <w:tcW w:w="1450" w:type="dxa"/>
            <w:gridSpan w:val="2"/>
          </w:tcPr>
          <w:p w14:paraId="087B0E3E" w14:textId="5793CEAF" w:rsidR="00332711" w:rsidDel="00652AE2" w:rsidRDefault="00332711" w:rsidP="00E21CC9">
            <w:pPr>
              <w:pStyle w:val="TableParagraph"/>
              <w:spacing w:before="114" w:line="259" w:lineRule="auto"/>
              <w:ind w:left="196" w:right="196"/>
              <w:rPr>
                <w:del w:id="1324" w:author="USER" w:date="2024-03-27T21:51:00Z"/>
                <w:b/>
                <w:sz w:val="18"/>
              </w:rPr>
            </w:pPr>
            <w:del w:id="1325" w:author="USER" w:date="2024-03-27T21:51:00Z">
              <w:r w:rsidDel="00652AE2">
                <w:rPr>
                  <w:b/>
                  <w:sz w:val="18"/>
                </w:rPr>
                <w:delText xml:space="preserve">DistributorInformation </w:delText>
              </w:r>
            </w:del>
          </w:p>
        </w:tc>
        <w:tc>
          <w:tcPr>
            <w:tcW w:w="1385" w:type="dxa"/>
          </w:tcPr>
          <w:p w14:paraId="73DE1712" w14:textId="58BF1F21" w:rsidR="00332711" w:rsidRPr="00312C55" w:rsidDel="00652AE2" w:rsidRDefault="00332711" w:rsidP="00E21CC9">
            <w:pPr>
              <w:pStyle w:val="TableParagraph"/>
              <w:spacing w:line="259" w:lineRule="auto"/>
              <w:ind w:left="196" w:right="196"/>
              <w:rPr>
                <w:del w:id="1326" w:author="USER" w:date="2024-03-27T21:51:00Z"/>
                <w:rFonts w:eastAsiaTheme="minorEastAsia"/>
                <w:sz w:val="18"/>
                <w:lang w:eastAsia="ko-KR"/>
              </w:rPr>
            </w:pPr>
            <w:del w:id="1327" w:author="USER" w:date="2024-03-27T21:51:00Z">
              <w:r w:rsidDel="00652AE2">
                <w:rPr>
                  <w:sz w:val="18"/>
                </w:rPr>
                <w:delText>theDistributor</w:delText>
              </w:r>
            </w:del>
          </w:p>
        </w:tc>
        <w:tc>
          <w:tcPr>
            <w:tcW w:w="936" w:type="dxa"/>
            <w:gridSpan w:val="2"/>
          </w:tcPr>
          <w:p w14:paraId="2A27F05F" w14:textId="7D503157" w:rsidR="00332711" w:rsidRPr="00312C55" w:rsidDel="00652AE2" w:rsidRDefault="00332711" w:rsidP="00E21CC9">
            <w:pPr>
              <w:pStyle w:val="TableParagraph"/>
              <w:ind w:left="196" w:right="196"/>
              <w:rPr>
                <w:del w:id="1328" w:author="USER" w:date="2024-03-27T21:51:00Z"/>
                <w:rFonts w:eastAsiaTheme="minorEastAsia"/>
                <w:sz w:val="18"/>
                <w:lang w:eastAsia="ko-KR"/>
              </w:rPr>
            </w:pPr>
            <w:del w:id="1329" w:author="USER" w:date="2024-03-27T21:51:00Z">
              <w:r w:rsidDel="00652AE2">
                <w:rPr>
                  <w:rFonts w:eastAsiaTheme="minorEastAsia"/>
                  <w:sz w:val="18"/>
                  <w:lang w:eastAsia="ko-KR"/>
                </w:rPr>
                <w:delText>0, *</w:delText>
              </w:r>
            </w:del>
          </w:p>
        </w:tc>
        <w:tc>
          <w:tcPr>
            <w:tcW w:w="1548" w:type="dxa"/>
            <w:gridSpan w:val="2"/>
          </w:tcPr>
          <w:p w14:paraId="593D3677" w14:textId="7745DE83" w:rsidR="00332711" w:rsidRPr="00312C55" w:rsidDel="00652AE2" w:rsidRDefault="00332711" w:rsidP="00E21CC9">
            <w:pPr>
              <w:pStyle w:val="TableParagraph"/>
              <w:spacing w:before="114" w:line="259" w:lineRule="auto"/>
              <w:ind w:left="196" w:right="196"/>
              <w:rPr>
                <w:del w:id="1330" w:author="USER" w:date="2024-03-27T21:51:00Z"/>
                <w:rFonts w:eastAsiaTheme="minorEastAsia"/>
                <w:b/>
                <w:sz w:val="18"/>
                <w:lang w:eastAsia="ko-KR"/>
              </w:rPr>
            </w:pPr>
            <w:del w:id="1331" w:author="USER" w:date="2024-03-27T21:51:00Z">
              <w:r w:rsidDel="00652AE2">
                <w:rPr>
                  <w:b/>
                  <w:sz w:val="18"/>
                </w:rPr>
                <w:delText>ContactDetails</w:delText>
              </w:r>
            </w:del>
          </w:p>
        </w:tc>
        <w:tc>
          <w:tcPr>
            <w:tcW w:w="1485" w:type="dxa"/>
          </w:tcPr>
          <w:p w14:paraId="1C5F57C9" w14:textId="2B5C6088" w:rsidR="00332711" w:rsidRPr="00312C55" w:rsidDel="00652AE2" w:rsidRDefault="00332711" w:rsidP="00E21CC9">
            <w:pPr>
              <w:pStyle w:val="TableParagraph"/>
              <w:spacing w:line="259" w:lineRule="auto"/>
              <w:ind w:left="196" w:right="196"/>
              <w:rPr>
                <w:del w:id="1332" w:author="USER" w:date="2024-03-27T21:51:00Z"/>
                <w:rFonts w:eastAsiaTheme="minorEastAsia"/>
                <w:sz w:val="18"/>
                <w:lang w:eastAsia="ko-KR"/>
              </w:rPr>
            </w:pPr>
            <w:del w:id="1333" w:author="USER" w:date="2024-03-27T21:51:00Z">
              <w:r w:rsidDel="00652AE2">
                <w:rPr>
                  <w:rFonts w:eastAsiaTheme="minorEastAsia"/>
                  <w:sz w:val="18"/>
                  <w:lang w:eastAsia="ko-KR"/>
                </w:rPr>
                <w:delText>theContactDetails</w:delText>
              </w:r>
            </w:del>
          </w:p>
        </w:tc>
        <w:tc>
          <w:tcPr>
            <w:tcW w:w="841" w:type="dxa"/>
            <w:gridSpan w:val="2"/>
            <w:vAlign w:val="center"/>
          </w:tcPr>
          <w:p w14:paraId="10B78AB8" w14:textId="40FAE9F0" w:rsidR="00332711" w:rsidRPr="00312C55" w:rsidDel="00652AE2" w:rsidRDefault="00332711" w:rsidP="00E21CC9">
            <w:pPr>
              <w:pStyle w:val="TableParagraph"/>
              <w:spacing w:before="8"/>
              <w:ind w:left="196" w:right="196" w:firstLineChars="50" w:firstLine="90"/>
              <w:jc w:val="both"/>
              <w:rPr>
                <w:del w:id="1334" w:author="USER" w:date="2024-03-27T21:51:00Z"/>
                <w:rFonts w:eastAsiaTheme="minorEastAsia"/>
                <w:bCs/>
                <w:sz w:val="18"/>
                <w:lang w:eastAsia="ko-KR"/>
              </w:rPr>
            </w:pPr>
            <w:del w:id="1335" w:author="USER" w:date="2024-03-27T21:51:00Z">
              <w:r w:rsidDel="00652AE2">
                <w:rPr>
                  <w:rFonts w:eastAsiaTheme="minorEastAsia"/>
                  <w:bCs/>
                  <w:sz w:val="18"/>
                  <w:lang w:eastAsia="ko-KR"/>
                </w:rPr>
                <w:delText>0</w:delText>
              </w:r>
              <w:r w:rsidRPr="00312C55" w:rsidDel="00652AE2">
                <w:rPr>
                  <w:rFonts w:eastAsiaTheme="minorEastAsia"/>
                  <w:bCs/>
                  <w:sz w:val="18"/>
                  <w:lang w:eastAsia="ko-KR"/>
                </w:rPr>
                <w:delText>, *</w:delText>
              </w:r>
            </w:del>
          </w:p>
        </w:tc>
      </w:tr>
    </w:tbl>
    <w:p w14:paraId="00BC15FF" w14:textId="541DC47E" w:rsidR="00332711" w:rsidDel="00652AE2" w:rsidRDefault="00332711">
      <w:pPr>
        <w:pStyle w:val="a3"/>
        <w:spacing w:before="1"/>
        <w:ind w:right="220"/>
        <w:rPr>
          <w:del w:id="1336" w:author="USER" w:date="2024-03-27T21:51:00Z"/>
          <w:b w:val="0"/>
          <w:sz w:val="13"/>
        </w:rPr>
      </w:pPr>
    </w:p>
    <w:p w14:paraId="6815BDBF" w14:textId="1507EA85" w:rsidR="000346C3" w:rsidDel="00652AE2" w:rsidRDefault="000346C3">
      <w:pPr>
        <w:ind w:left="196" w:right="196"/>
        <w:rPr>
          <w:del w:id="1337" w:author="USER" w:date="2024-03-27T21:51:00Z"/>
          <w:sz w:val="18"/>
        </w:rPr>
        <w:sectPr w:rsidR="000346C3" w:rsidDel="00652AE2" w:rsidSect="008A4F0C">
          <w:pgSz w:w="11910" w:h="16840"/>
          <w:pgMar w:top="998" w:right="697" w:bottom="940" w:left="799" w:header="580" w:footer="740" w:gutter="0"/>
          <w:cols w:space="720"/>
        </w:sectPr>
      </w:pPr>
    </w:p>
    <w:p w14:paraId="251D2A05" w14:textId="6BBCB480" w:rsidR="000346C3" w:rsidDel="00652AE2" w:rsidRDefault="000346C3">
      <w:pPr>
        <w:pStyle w:val="a3"/>
        <w:spacing w:before="9"/>
        <w:ind w:right="220"/>
        <w:rPr>
          <w:del w:id="1338" w:author="USER" w:date="2024-03-27T21:52:00Z"/>
          <w:b w:val="0"/>
          <w:sz w:val="24"/>
        </w:rPr>
      </w:pPr>
    </w:p>
    <w:p w14:paraId="6AE1CF4A" w14:textId="70802073" w:rsidR="000346C3" w:rsidRDefault="00E21CC9">
      <w:pPr>
        <w:pStyle w:val="1"/>
        <w:numPr>
          <w:ilvl w:val="0"/>
          <w:numId w:val="9"/>
        </w:numPr>
        <w:ind w:left="508" w:right="196"/>
      </w:pPr>
      <w:r>
        <w:t>Carto Feature</w:t>
      </w:r>
      <w:r>
        <w:rPr>
          <w:spacing w:val="-1"/>
        </w:rPr>
        <w:t xml:space="preserve"> </w:t>
      </w:r>
      <w:r>
        <w:rPr>
          <w:spacing w:val="-7"/>
        </w:rPr>
        <w:t>Types</w:t>
      </w:r>
    </w:p>
    <w:p w14:paraId="73DA430A" w14:textId="77777777" w:rsidR="000346C3" w:rsidRDefault="00E21CC9">
      <w:pPr>
        <w:pStyle w:val="a3"/>
        <w:spacing w:before="267"/>
        <w:ind w:right="220"/>
      </w:pPr>
      <w:r>
        <w:rPr>
          <w:w w:val="99"/>
        </w:rPr>
        <w:t>-</w:t>
      </w:r>
    </w:p>
    <w:p w14:paraId="174ACBE6" w14:textId="77777777" w:rsidR="000346C3" w:rsidRDefault="000346C3">
      <w:pPr>
        <w:pStyle w:val="a3"/>
        <w:spacing w:before="4"/>
        <w:ind w:right="220"/>
        <w:rPr>
          <w:sz w:val="22"/>
        </w:rPr>
      </w:pPr>
    </w:p>
    <w:p w14:paraId="2B7CF45F" w14:textId="77777777" w:rsidR="000346C3" w:rsidRPr="00801538" w:rsidRDefault="00E21CC9">
      <w:pPr>
        <w:pStyle w:val="1"/>
        <w:numPr>
          <w:ilvl w:val="0"/>
          <w:numId w:val="9"/>
        </w:numPr>
        <w:ind w:left="508" w:right="196"/>
      </w:pPr>
      <w:r w:rsidRPr="00111039">
        <w:t>Information</w:t>
      </w:r>
      <w:r>
        <w:t xml:space="preserve"> </w:t>
      </w:r>
      <w:r>
        <w:rPr>
          <w:spacing w:val="-6"/>
        </w:rPr>
        <w:t>Types</w:t>
      </w:r>
    </w:p>
    <w:p w14:paraId="13971C99" w14:textId="2815CC8D" w:rsidR="00C431D7" w:rsidRDefault="00C431D7">
      <w:pPr>
        <w:pStyle w:val="2"/>
        <w:numPr>
          <w:ilvl w:val="1"/>
          <w:numId w:val="9"/>
        </w:numPr>
        <w:ind w:right="196"/>
      </w:pPr>
      <w:r>
        <w:rPr>
          <w:rFonts w:hint="eastAsia"/>
          <w:lang w:eastAsia="ko-KR"/>
        </w:rPr>
        <w:t>C</w:t>
      </w:r>
      <w:r>
        <w:rPr>
          <w:lang w:eastAsia="ko-KR"/>
        </w:rPr>
        <w:t xml:space="preserve">atalogue </w:t>
      </w:r>
      <w:r w:rsidRPr="00E5651C">
        <w:t>Section</w:t>
      </w:r>
      <w:r>
        <w:rPr>
          <w:lang w:eastAsia="ko-KR"/>
        </w:rPr>
        <w:t xml:space="preserve"> Header</w:t>
      </w:r>
    </w:p>
    <w:p w14:paraId="07EA3305" w14:textId="77777777" w:rsidR="00067839" w:rsidRPr="00801538" w:rsidRDefault="00067839" w:rsidP="00801538">
      <w:pPr>
        <w:pStyle w:val="a3"/>
        <w:ind w:right="220"/>
      </w:pPr>
    </w:p>
    <w:p w14:paraId="00849E2F" w14:textId="5A36C079" w:rsidR="00067839" w:rsidRDefault="00067839" w:rsidP="00067839">
      <w:pPr>
        <w:pStyle w:val="a3"/>
        <w:spacing w:before="1"/>
        <w:ind w:right="220"/>
      </w:pPr>
      <w:r>
        <w:t xml:space="preserve">Definition: </w:t>
      </w:r>
      <w:r w:rsidR="001F05D1" w:rsidRPr="00801538">
        <w:rPr>
          <w:bCs/>
        </w:rPr>
        <w:t>C</w:t>
      </w:r>
      <w:r w:rsidR="001F05D1">
        <w:t>atalogue section header</w:t>
      </w:r>
      <w:r>
        <w:t>.</w:t>
      </w:r>
    </w:p>
    <w:p w14:paraId="7AB52CF0" w14:textId="77777777" w:rsidR="00067839" w:rsidRDefault="00067839" w:rsidP="00067839">
      <w:pPr>
        <w:pStyle w:val="a3"/>
        <w:spacing w:before="6"/>
        <w:ind w:right="220"/>
        <w:rPr>
          <w:sz w:val="22"/>
        </w:rPr>
      </w:pPr>
    </w:p>
    <w:p w14:paraId="1389F86A" w14:textId="6F7FB66C" w:rsidR="00067839" w:rsidRDefault="00067839" w:rsidP="00067839">
      <w:pPr>
        <w:ind w:left="196" w:right="196"/>
        <w:rPr>
          <w:sz w:val="20"/>
        </w:rPr>
      </w:pPr>
      <w:r>
        <w:rPr>
          <w:b/>
          <w:sz w:val="20"/>
        </w:rPr>
        <w:t xml:space="preserve">CamelCase: </w:t>
      </w:r>
      <w:r w:rsidR="001F05D1" w:rsidRPr="00801538">
        <w:rPr>
          <w:bCs/>
          <w:sz w:val="20"/>
        </w:rPr>
        <w:t>C</w:t>
      </w:r>
      <w:r w:rsidR="001F05D1">
        <w:rPr>
          <w:sz w:val="20"/>
        </w:rPr>
        <w:t>atalogueSectionHeader</w:t>
      </w:r>
    </w:p>
    <w:p w14:paraId="2F0BB7E0" w14:textId="77777777" w:rsidR="00067839" w:rsidRDefault="00067839" w:rsidP="00067839">
      <w:pPr>
        <w:pStyle w:val="a3"/>
        <w:spacing w:before="4"/>
        <w:ind w:right="220"/>
        <w:rPr>
          <w:sz w:val="22"/>
        </w:rPr>
      </w:pPr>
    </w:p>
    <w:p w14:paraId="6F99DD25" w14:textId="77777777" w:rsidR="00067839" w:rsidRDefault="00067839" w:rsidP="003E46EC">
      <w:pPr>
        <w:pStyle w:val="a3"/>
        <w:ind w:right="220"/>
      </w:pPr>
      <w:r>
        <w:t>Alias:</w:t>
      </w:r>
    </w:p>
    <w:p w14:paraId="7CC5CD4C" w14:textId="77777777" w:rsidR="00067839" w:rsidRDefault="00067839" w:rsidP="00067839">
      <w:pPr>
        <w:pStyle w:val="a3"/>
        <w:spacing w:before="6"/>
        <w:ind w:right="220"/>
        <w:rPr>
          <w:b w:val="0"/>
          <w:sz w:val="22"/>
        </w:rPr>
      </w:pPr>
    </w:p>
    <w:p w14:paraId="4B61DC5D" w14:textId="77777777" w:rsidR="00067839" w:rsidRDefault="00067839" w:rsidP="00067839">
      <w:pPr>
        <w:ind w:left="196" w:right="196"/>
        <w:rPr>
          <w:b/>
          <w:sz w:val="20"/>
        </w:rPr>
      </w:pPr>
      <w:r>
        <w:rPr>
          <w:b/>
          <w:sz w:val="20"/>
        </w:rPr>
        <w:t>Super type:</w:t>
      </w:r>
    </w:p>
    <w:p w14:paraId="044FAA17" w14:textId="77777777" w:rsidR="00067839" w:rsidRDefault="00067839" w:rsidP="00067839">
      <w:pPr>
        <w:pStyle w:val="a3"/>
        <w:spacing w:before="5"/>
        <w:ind w:right="220"/>
        <w:rPr>
          <w:b w:val="0"/>
          <w:sz w:val="22"/>
        </w:rPr>
      </w:pPr>
    </w:p>
    <w:p w14:paraId="7F3CE0B6" w14:textId="77777777" w:rsidR="00067839" w:rsidRDefault="00067839" w:rsidP="00067839">
      <w:pPr>
        <w:ind w:left="196" w:right="196"/>
        <w:rPr>
          <w:sz w:val="20"/>
        </w:rPr>
      </w:pPr>
      <w:r>
        <w:rPr>
          <w:b/>
          <w:sz w:val="20"/>
        </w:rPr>
        <w:t xml:space="preserve">Remarks: </w:t>
      </w:r>
      <w:r>
        <w:rPr>
          <w:sz w:val="20"/>
        </w:rPr>
        <w:t>No remarks.</w:t>
      </w:r>
    </w:p>
    <w:p w14:paraId="69578615" w14:textId="77777777" w:rsidR="00067839" w:rsidRDefault="00067839" w:rsidP="00067839">
      <w:pPr>
        <w:ind w:left="196" w:right="196"/>
        <w:rPr>
          <w:sz w:val="20"/>
        </w:rPr>
      </w:pPr>
    </w:p>
    <w:p w14:paraId="229EAA85" w14:textId="77777777" w:rsidR="00067839" w:rsidRDefault="00067839" w:rsidP="00067839">
      <w:pPr>
        <w:ind w:left="196" w:right="196"/>
        <w:rPr>
          <w:sz w:val="20"/>
        </w:rPr>
      </w:pPr>
    </w:p>
    <w:p w14:paraId="69E0E224" w14:textId="77777777" w:rsidR="00067839" w:rsidRDefault="00067839" w:rsidP="003E46EC">
      <w:pPr>
        <w:pStyle w:val="a3"/>
        <w:ind w:right="220"/>
      </w:pPr>
      <w:r>
        <w:t>Attribute Bindings:</w:t>
      </w:r>
    </w:p>
    <w:p w14:paraId="73506BF2" w14:textId="77777777" w:rsidR="00067839" w:rsidRDefault="00067839" w:rsidP="00067839">
      <w:pPr>
        <w:pStyle w:val="a3"/>
        <w:spacing w:before="9"/>
        <w:ind w:right="220"/>
        <w:rPr>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067839" w14:paraId="7CEDF6EC" w14:textId="77777777" w:rsidTr="00965FA9">
        <w:trPr>
          <w:trHeight w:val="736"/>
        </w:trPr>
        <w:tc>
          <w:tcPr>
            <w:tcW w:w="3356" w:type="dxa"/>
            <w:shd w:val="clear" w:color="auto" w:fill="FFF1CC"/>
          </w:tcPr>
          <w:p w14:paraId="6F4A2031" w14:textId="77777777" w:rsidR="00067839" w:rsidRDefault="00067839" w:rsidP="00E21CC9">
            <w:pPr>
              <w:pStyle w:val="TableParagraph"/>
              <w:spacing w:before="9"/>
              <w:ind w:left="196" w:right="196"/>
              <w:rPr>
                <w:b/>
                <w:sz w:val="20"/>
              </w:rPr>
            </w:pPr>
          </w:p>
          <w:p w14:paraId="09C1EC9E" w14:textId="77777777" w:rsidR="00067839" w:rsidRDefault="00067839" w:rsidP="00E21CC9">
            <w:pPr>
              <w:pStyle w:val="TableParagraph"/>
              <w:spacing w:before="0"/>
              <w:ind w:left="196" w:right="196"/>
              <w:rPr>
                <w:b/>
                <w:sz w:val="20"/>
              </w:rPr>
            </w:pPr>
            <w:r>
              <w:rPr>
                <w:b/>
                <w:sz w:val="20"/>
              </w:rPr>
              <w:t>S-10x Attribute</w:t>
            </w:r>
          </w:p>
        </w:tc>
        <w:tc>
          <w:tcPr>
            <w:tcW w:w="1677" w:type="dxa"/>
            <w:shd w:val="clear" w:color="auto" w:fill="FFF1CC"/>
          </w:tcPr>
          <w:p w14:paraId="6F9F23C4" w14:textId="77777777" w:rsidR="00067839" w:rsidRDefault="00067839" w:rsidP="00E21CC9">
            <w:pPr>
              <w:pStyle w:val="TableParagraph"/>
              <w:spacing w:before="114"/>
              <w:ind w:left="196" w:right="196"/>
              <w:rPr>
                <w:b/>
                <w:sz w:val="20"/>
              </w:rPr>
            </w:pPr>
            <w:r>
              <w:rPr>
                <w:b/>
                <w:sz w:val="20"/>
              </w:rPr>
              <w:t>S-57</w:t>
            </w:r>
          </w:p>
          <w:p w14:paraId="472C0326" w14:textId="77777777" w:rsidR="00067839" w:rsidRDefault="00067839" w:rsidP="00E21CC9">
            <w:pPr>
              <w:pStyle w:val="TableParagraph"/>
              <w:spacing w:before="20"/>
              <w:ind w:left="196" w:right="196"/>
              <w:rPr>
                <w:b/>
                <w:sz w:val="20"/>
              </w:rPr>
            </w:pPr>
            <w:r>
              <w:rPr>
                <w:b/>
                <w:sz w:val="20"/>
              </w:rPr>
              <w:t>Acronym</w:t>
            </w:r>
          </w:p>
        </w:tc>
        <w:tc>
          <w:tcPr>
            <w:tcW w:w="2515" w:type="dxa"/>
            <w:shd w:val="clear" w:color="auto" w:fill="FFF1CC"/>
          </w:tcPr>
          <w:p w14:paraId="7E81A6D6" w14:textId="77777777" w:rsidR="00067839" w:rsidRDefault="00067839" w:rsidP="00E21CC9">
            <w:pPr>
              <w:pStyle w:val="TableParagraph"/>
              <w:spacing w:before="114" w:line="261" w:lineRule="auto"/>
              <w:ind w:left="196" w:right="196"/>
              <w:rPr>
                <w:b/>
                <w:sz w:val="20"/>
              </w:rPr>
            </w:pPr>
            <w:r>
              <w:rPr>
                <w:b/>
                <w:sz w:val="20"/>
              </w:rPr>
              <w:t>Allowable Encoding Value</w:t>
            </w:r>
          </w:p>
        </w:tc>
        <w:tc>
          <w:tcPr>
            <w:tcW w:w="962" w:type="dxa"/>
            <w:shd w:val="clear" w:color="auto" w:fill="FFF1CC"/>
          </w:tcPr>
          <w:p w14:paraId="4EEA5E5F" w14:textId="77777777" w:rsidR="00067839" w:rsidRDefault="00067839" w:rsidP="00E21CC9">
            <w:pPr>
              <w:pStyle w:val="TableParagraph"/>
              <w:spacing w:before="9"/>
              <w:ind w:left="196" w:right="196"/>
              <w:rPr>
                <w:b/>
                <w:sz w:val="20"/>
              </w:rPr>
            </w:pPr>
          </w:p>
          <w:p w14:paraId="10333B74" w14:textId="77777777" w:rsidR="00067839" w:rsidRDefault="00067839" w:rsidP="00E21CC9">
            <w:pPr>
              <w:pStyle w:val="TableParagraph"/>
              <w:spacing w:before="0"/>
              <w:ind w:left="196" w:right="196"/>
              <w:rPr>
                <w:b/>
                <w:sz w:val="20"/>
              </w:rPr>
            </w:pPr>
            <w:r>
              <w:rPr>
                <w:b/>
                <w:sz w:val="20"/>
              </w:rPr>
              <w:t>Type</w:t>
            </w:r>
          </w:p>
        </w:tc>
        <w:tc>
          <w:tcPr>
            <w:tcW w:w="1555" w:type="dxa"/>
            <w:shd w:val="clear" w:color="auto" w:fill="FFF1CC"/>
          </w:tcPr>
          <w:p w14:paraId="187C9BEC" w14:textId="77777777" w:rsidR="00067839" w:rsidRDefault="00067839" w:rsidP="00E21CC9">
            <w:pPr>
              <w:pStyle w:val="TableParagraph"/>
              <w:spacing w:before="9"/>
              <w:ind w:left="196" w:right="196"/>
              <w:rPr>
                <w:b/>
                <w:sz w:val="20"/>
              </w:rPr>
            </w:pPr>
          </w:p>
          <w:p w14:paraId="7F766AD9" w14:textId="77777777" w:rsidR="00067839" w:rsidRDefault="00067839" w:rsidP="00E21CC9">
            <w:pPr>
              <w:pStyle w:val="TableParagraph"/>
              <w:spacing w:before="0"/>
              <w:ind w:left="196" w:right="196"/>
              <w:rPr>
                <w:b/>
                <w:sz w:val="20"/>
              </w:rPr>
            </w:pPr>
            <w:r>
              <w:rPr>
                <w:b/>
                <w:sz w:val="20"/>
              </w:rPr>
              <w:t>Multiplicity</w:t>
            </w:r>
          </w:p>
        </w:tc>
      </w:tr>
      <w:tr w:rsidR="00067839" w14:paraId="1D365238" w14:textId="77777777" w:rsidTr="00965FA9">
        <w:trPr>
          <w:trHeight w:val="462"/>
        </w:trPr>
        <w:tc>
          <w:tcPr>
            <w:tcW w:w="3356" w:type="dxa"/>
          </w:tcPr>
          <w:p w14:paraId="5026B1BF" w14:textId="09594E57" w:rsidR="00067839" w:rsidRDefault="001F05D1" w:rsidP="00E21CC9">
            <w:pPr>
              <w:pStyle w:val="TableParagraph"/>
              <w:ind w:left="196" w:right="196"/>
              <w:rPr>
                <w:sz w:val="18"/>
              </w:rPr>
            </w:pPr>
            <w:r>
              <w:rPr>
                <w:sz w:val="18"/>
              </w:rPr>
              <w:t>Catalogue Section Number</w:t>
            </w:r>
          </w:p>
        </w:tc>
        <w:tc>
          <w:tcPr>
            <w:tcW w:w="1677" w:type="dxa"/>
          </w:tcPr>
          <w:p w14:paraId="777DC985" w14:textId="77777777" w:rsidR="00067839" w:rsidRDefault="00067839" w:rsidP="00E21CC9">
            <w:pPr>
              <w:pStyle w:val="TableParagraph"/>
              <w:spacing w:before="0"/>
              <w:ind w:left="196" w:right="196"/>
              <w:rPr>
                <w:rFonts w:ascii="Times New Roman"/>
                <w:sz w:val="18"/>
              </w:rPr>
            </w:pPr>
          </w:p>
        </w:tc>
        <w:tc>
          <w:tcPr>
            <w:tcW w:w="2515" w:type="dxa"/>
          </w:tcPr>
          <w:p w14:paraId="2FA8EB0E" w14:textId="77777777" w:rsidR="00067839" w:rsidRDefault="00067839" w:rsidP="00E21CC9">
            <w:pPr>
              <w:pStyle w:val="TableParagraph"/>
              <w:spacing w:before="0"/>
              <w:ind w:left="196" w:right="196"/>
              <w:rPr>
                <w:rFonts w:ascii="Times New Roman"/>
                <w:sz w:val="18"/>
              </w:rPr>
            </w:pPr>
          </w:p>
        </w:tc>
        <w:tc>
          <w:tcPr>
            <w:tcW w:w="962" w:type="dxa"/>
          </w:tcPr>
          <w:p w14:paraId="7E4E35C0" w14:textId="000320A8" w:rsidR="00067839" w:rsidRPr="00312C55" w:rsidRDefault="001F05D1" w:rsidP="00E21CC9">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5" w:type="dxa"/>
          </w:tcPr>
          <w:p w14:paraId="1970F366" w14:textId="77777777" w:rsidR="00067839" w:rsidRPr="00312C55" w:rsidRDefault="00067839" w:rsidP="00E21CC9">
            <w:pPr>
              <w:pStyle w:val="TableParagraph"/>
              <w:ind w:left="196" w:right="196"/>
              <w:rPr>
                <w:rFonts w:eastAsiaTheme="minorEastAsia"/>
                <w:sz w:val="18"/>
                <w:lang w:eastAsia="ko-KR"/>
              </w:rPr>
            </w:pPr>
            <w:r>
              <w:rPr>
                <w:rFonts w:eastAsiaTheme="minorEastAsia"/>
                <w:sz w:val="18"/>
                <w:lang w:eastAsia="ko-KR"/>
              </w:rPr>
              <w:t>1, 1</w:t>
            </w:r>
          </w:p>
        </w:tc>
      </w:tr>
      <w:tr w:rsidR="001F05D1" w14:paraId="26083CDF" w14:textId="77777777" w:rsidTr="00965FA9">
        <w:trPr>
          <w:trHeight w:val="462"/>
        </w:trPr>
        <w:tc>
          <w:tcPr>
            <w:tcW w:w="3356" w:type="dxa"/>
          </w:tcPr>
          <w:p w14:paraId="50F032B1" w14:textId="732E9317" w:rsidR="001F05D1" w:rsidRPr="00801538" w:rsidRDefault="001F05D1" w:rsidP="00E21CC9">
            <w:pPr>
              <w:pStyle w:val="TableParagraph"/>
              <w:ind w:left="196" w:right="196"/>
              <w:rPr>
                <w:rFonts w:eastAsiaTheme="minorEastAsia"/>
                <w:sz w:val="18"/>
                <w:lang w:eastAsia="ko-KR"/>
              </w:rPr>
            </w:pPr>
            <w:r>
              <w:rPr>
                <w:rFonts w:eastAsiaTheme="minorEastAsia" w:hint="eastAsia"/>
                <w:sz w:val="18"/>
                <w:lang w:eastAsia="ko-KR"/>
              </w:rPr>
              <w:t>C</w:t>
            </w:r>
            <w:r>
              <w:rPr>
                <w:rFonts w:eastAsiaTheme="minorEastAsia"/>
                <w:sz w:val="18"/>
                <w:lang w:eastAsia="ko-KR"/>
              </w:rPr>
              <w:t>atalogue Section Title</w:t>
            </w:r>
          </w:p>
        </w:tc>
        <w:tc>
          <w:tcPr>
            <w:tcW w:w="1677" w:type="dxa"/>
          </w:tcPr>
          <w:p w14:paraId="29D5850C" w14:textId="77777777" w:rsidR="001F05D1" w:rsidRDefault="001F05D1" w:rsidP="00E21CC9">
            <w:pPr>
              <w:pStyle w:val="TableParagraph"/>
              <w:spacing w:before="0"/>
              <w:ind w:left="196" w:right="196"/>
              <w:rPr>
                <w:rFonts w:ascii="Times New Roman"/>
                <w:sz w:val="18"/>
              </w:rPr>
            </w:pPr>
          </w:p>
        </w:tc>
        <w:tc>
          <w:tcPr>
            <w:tcW w:w="2515" w:type="dxa"/>
          </w:tcPr>
          <w:p w14:paraId="7F5DE18A" w14:textId="77777777" w:rsidR="001F05D1" w:rsidRDefault="001F05D1" w:rsidP="00E21CC9">
            <w:pPr>
              <w:pStyle w:val="TableParagraph"/>
              <w:spacing w:before="0"/>
              <w:ind w:left="196" w:right="196"/>
              <w:rPr>
                <w:rFonts w:ascii="Times New Roman"/>
                <w:sz w:val="18"/>
              </w:rPr>
            </w:pPr>
          </w:p>
        </w:tc>
        <w:tc>
          <w:tcPr>
            <w:tcW w:w="962" w:type="dxa"/>
          </w:tcPr>
          <w:p w14:paraId="4FA27693" w14:textId="194856CD" w:rsidR="001F05D1" w:rsidRDefault="001F05D1" w:rsidP="00E21CC9">
            <w:pPr>
              <w:pStyle w:val="TableParagraph"/>
              <w:ind w:left="196" w:right="196"/>
              <w:rPr>
                <w:rFonts w:eastAsiaTheme="minorEastAsia"/>
                <w:sz w:val="18"/>
                <w:lang w:eastAsia="ko-KR"/>
              </w:rPr>
            </w:pPr>
            <w:r>
              <w:rPr>
                <w:rFonts w:eastAsiaTheme="minorEastAsia"/>
                <w:sz w:val="18"/>
                <w:lang w:eastAsia="ko-KR"/>
              </w:rPr>
              <w:t>TE</w:t>
            </w:r>
          </w:p>
        </w:tc>
        <w:tc>
          <w:tcPr>
            <w:tcW w:w="1555" w:type="dxa"/>
          </w:tcPr>
          <w:p w14:paraId="26ABC098" w14:textId="1FB4C4F1" w:rsidR="001F05D1" w:rsidRDefault="001F05D1"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25AA35AD" w14:textId="77777777" w:rsidTr="00965FA9">
        <w:trPr>
          <w:trHeight w:val="462"/>
        </w:trPr>
        <w:tc>
          <w:tcPr>
            <w:tcW w:w="3356" w:type="dxa"/>
          </w:tcPr>
          <w:p w14:paraId="1432C610" w14:textId="31711E99"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nformation</w:t>
            </w:r>
          </w:p>
        </w:tc>
        <w:tc>
          <w:tcPr>
            <w:tcW w:w="1677" w:type="dxa"/>
          </w:tcPr>
          <w:p w14:paraId="7AE51333" w14:textId="77777777" w:rsidR="00923B3A" w:rsidRDefault="00923B3A" w:rsidP="00E21CC9">
            <w:pPr>
              <w:pStyle w:val="TableParagraph"/>
              <w:spacing w:before="0"/>
              <w:ind w:left="196" w:right="196"/>
              <w:rPr>
                <w:rFonts w:ascii="Times New Roman"/>
                <w:sz w:val="18"/>
              </w:rPr>
            </w:pPr>
          </w:p>
        </w:tc>
        <w:tc>
          <w:tcPr>
            <w:tcW w:w="2515" w:type="dxa"/>
          </w:tcPr>
          <w:p w14:paraId="411E7EFE" w14:textId="77777777" w:rsidR="00923B3A" w:rsidRDefault="00923B3A" w:rsidP="00E21CC9">
            <w:pPr>
              <w:pStyle w:val="TableParagraph"/>
              <w:spacing w:before="0"/>
              <w:ind w:left="196" w:right="196"/>
              <w:rPr>
                <w:rFonts w:ascii="Times New Roman"/>
                <w:sz w:val="18"/>
              </w:rPr>
            </w:pPr>
          </w:p>
        </w:tc>
        <w:tc>
          <w:tcPr>
            <w:tcW w:w="962" w:type="dxa"/>
          </w:tcPr>
          <w:p w14:paraId="49FAACAA" w14:textId="5BAFA60A"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C</w:t>
            </w:r>
          </w:p>
        </w:tc>
        <w:tc>
          <w:tcPr>
            <w:tcW w:w="1555" w:type="dxa"/>
          </w:tcPr>
          <w:p w14:paraId="30BEE028" w14:textId="690704D1"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3E123933" w14:textId="77777777" w:rsidTr="00965FA9">
        <w:trPr>
          <w:trHeight w:val="462"/>
        </w:trPr>
        <w:tc>
          <w:tcPr>
            <w:tcW w:w="3356" w:type="dxa"/>
          </w:tcPr>
          <w:p w14:paraId="37ECA2DD" w14:textId="36E18DE5" w:rsidR="00923B3A" w:rsidRDefault="00923B3A" w:rsidP="00801538">
            <w:pPr>
              <w:pStyle w:val="TableParagraph"/>
              <w:ind w:leftChars="145" w:left="319" w:right="196"/>
              <w:rPr>
                <w:rFonts w:eastAsiaTheme="minorEastAsia"/>
                <w:sz w:val="18"/>
                <w:lang w:eastAsia="ko-KR"/>
              </w:rPr>
            </w:pPr>
            <w:r>
              <w:rPr>
                <w:rFonts w:eastAsiaTheme="minorEastAsia"/>
                <w:sz w:val="18"/>
                <w:lang w:eastAsia="ko-KR"/>
              </w:rPr>
              <w:t>File Locator</w:t>
            </w:r>
          </w:p>
        </w:tc>
        <w:tc>
          <w:tcPr>
            <w:tcW w:w="1677" w:type="dxa"/>
          </w:tcPr>
          <w:p w14:paraId="0C30D9EC" w14:textId="77777777" w:rsidR="00923B3A" w:rsidRDefault="00923B3A" w:rsidP="00E21CC9">
            <w:pPr>
              <w:pStyle w:val="TableParagraph"/>
              <w:spacing w:before="0"/>
              <w:ind w:left="196" w:right="196"/>
              <w:rPr>
                <w:rFonts w:ascii="Times New Roman"/>
                <w:sz w:val="18"/>
              </w:rPr>
            </w:pPr>
          </w:p>
        </w:tc>
        <w:tc>
          <w:tcPr>
            <w:tcW w:w="2515" w:type="dxa"/>
          </w:tcPr>
          <w:p w14:paraId="4924D9D9" w14:textId="77777777" w:rsidR="00923B3A" w:rsidRDefault="00923B3A" w:rsidP="00E21CC9">
            <w:pPr>
              <w:pStyle w:val="TableParagraph"/>
              <w:spacing w:before="0"/>
              <w:ind w:left="196" w:right="196"/>
              <w:rPr>
                <w:rFonts w:ascii="Times New Roman"/>
                <w:sz w:val="18"/>
              </w:rPr>
            </w:pPr>
          </w:p>
        </w:tc>
        <w:tc>
          <w:tcPr>
            <w:tcW w:w="962" w:type="dxa"/>
          </w:tcPr>
          <w:p w14:paraId="25C62CA1" w14:textId="5EFBAD4E" w:rsidR="00923B3A" w:rsidRDefault="00923B3A" w:rsidP="00E21CC9">
            <w:pPr>
              <w:pStyle w:val="TableParagraph"/>
              <w:ind w:left="196" w:right="196"/>
              <w:rPr>
                <w:rFonts w:eastAsiaTheme="minorEastAsia"/>
                <w:sz w:val="18"/>
                <w:lang w:eastAsia="ko-KR"/>
              </w:rPr>
            </w:pPr>
            <w:r>
              <w:rPr>
                <w:rFonts w:eastAsiaTheme="minorEastAsia"/>
                <w:sz w:val="18"/>
                <w:lang w:eastAsia="ko-KR"/>
              </w:rPr>
              <w:t>TE</w:t>
            </w:r>
          </w:p>
        </w:tc>
        <w:tc>
          <w:tcPr>
            <w:tcW w:w="1555" w:type="dxa"/>
          </w:tcPr>
          <w:p w14:paraId="3EAAEB50" w14:textId="13F9D5A8"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316096D2" w14:textId="77777777" w:rsidTr="00965FA9">
        <w:trPr>
          <w:trHeight w:val="462"/>
        </w:trPr>
        <w:tc>
          <w:tcPr>
            <w:tcW w:w="3356" w:type="dxa"/>
          </w:tcPr>
          <w:p w14:paraId="5A1E17F9" w14:textId="7FA5E4DF" w:rsidR="00923B3A" w:rsidRDefault="00923B3A" w:rsidP="00923B3A">
            <w:pPr>
              <w:pStyle w:val="TableParagraph"/>
              <w:ind w:leftChars="145" w:left="319" w:right="196"/>
              <w:rPr>
                <w:rFonts w:eastAsiaTheme="minorEastAsia"/>
                <w:sz w:val="18"/>
                <w:lang w:eastAsia="ko-KR"/>
              </w:rPr>
            </w:pPr>
            <w:r>
              <w:rPr>
                <w:rFonts w:eastAsiaTheme="minorEastAsia"/>
                <w:sz w:val="18"/>
                <w:lang w:eastAsia="ko-KR"/>
              </w:rPr>
              <w:t>File Reference</w:t>
            </w:r>
          </w:p>
        </w:tc>
        <w:tc>
          <w:tcPr>
            <w:tcW w:w="1677" w:type="dxa"/>
          </w:tcPr>
          <w:p w14:paraId="4F8AA391" w14:textId="77777777" w:rsidR="00923B3A" w:rsidRDefault="00923B3A" w:rsidP="00E21CC9">
            <w:pPr>
              <w:pStyle w:val="TableParagraph"/>
              <w:spacing w:before="0"/>
              <w:ind w:left="196" w:right="196"/>
              <w:rPr>
                <w:rFonts w:ascii="Times New Roman"/>
                <w:sz w:val="18"/>
              </w:rPr>
            </w:pPr>
          </w:p>
        </w:tc>
        <w:tc>
          <w:tcPr>
            <w:tcW w:w="2515" w:type="dxa"/>
          </w:tcPr>
          <w:p w14:paraId="14B1D209" w14:textId="77777777" w:rsidR="00923B3A" w:rsidRDefault="00923B3A" w:rsidP="00E21CC9">
            <w:pPr>
              <w:pStyle w:val="TableParagraph"/>
              <w:spacing w:before="0"/>
              <w:ind w:left="196" w:right="196"/>
              <w:rPr>
                <w:rFonts w:ascii="Times New Roman"/>
                <w:sz w:val="18"/>
              </w:rPr>
            </w:pPr>
          </w:p>
        </w:tc>
        <w:tc>
          <w:tcPr>
            <w:tcW w:w="962" w:type="dxa"/>
          </w:tcPr>
          <w:p w14:paraId="04D36D61" w14:textId="52637DCB"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3E17C801" w14:textId="522E17F8"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923B3A" w14:paraId="4E68E4A1" w14:textId="77777777" w:rsidTr="00965FA9">
        <w:trPr>
          <w:trHeight w:val="462"/>
        </w:trPr>
        <w:tc>
          <w:tcPr>
            <w:tcW w:w="3356" w:type="dxa"/>
          </w:tcPr>
          <w:p w14:paraId="4F23917D" w14:textId="563CCF26" w:rsidR="00923B3A" w:rsidRDefault="00923B3A" w:rsidP="00923B3A">
            <w:pPr>
              <w:pStyle w:val="TableParagraph"/>
              <w:ind w:leftChars="145" w:left="319" w:right="196"/>
              <w:rPr>
                <w:rFonts w:eastAsiaTheme="minorEastAsia"/>
                <w:sz w:val="18"/>
                <w:lang w:eastAsia="ko-KR"/>
              </w:rPr>
            </w:pPr>
            <w:r>
              <w:rPr>
                <w:rFonts w:eastAsiaTheme="minorEastAsia"/>
                <w:sz w:val="18"/>
                <w:lang w:eastAsia="ko-KR"/>
              </w:rPr>
              <w:t>Headline</w:t>
            </w:r>
          </w:p>
        </w:tc>
        <w:tc>
          <w:tcPr>
            <w:tcW w:w="1677" w:type="dxa"/>
          </w:tcPr>
          <w:p w14:paraId="22914F97" w14:textId="77777777" w:rsidR="00923B3A" w:rsidRDefault="00923B3A" w:rsidP="00E21CC9">
            <w:pPr>
              <w:pStyle w:val="TableParagraph"/>
              <w:spacing w:before="0"/>
              <w:ind w:left="196" w:right="196"/>
              <w:rPr>
                <w:rFonts w:ascii="Times New Roman"/>
                <w:sz w:val="18"/>
              </w:rPr>
            </w:pPr>
          </w:p>
        </w:tc>
        <w:tc>
          <w:tcPr>
            <w:tcW w:w="2515" w:type="dxa"/>
          </w:tcPr>
          <w:p w14:paraId="3BA70BE7" w14:textId="77777777" w:rsidR="00923B3A" w:rsidRDefault="00923B3A" w:rsidP="00E21CC9">
            <w:pPr>
              <w:pStyle w:val="TableParagraph"/>
              <w:spacing w:before="0"/>
              <w:ind w:left="196" w:right="196"/>
              <w:rPr>
                <w:rFonts w:ascii="Times New Roman"/>
                <w:sz w:val="18"/>
              </w:rPr>
            </w:pPr>
          </w:p>
        </w:tc>
        <w:tc>
          <w:tcPr>
            <w:tcW w:w="962" w:type="dxa"/>
          </w:tcPr>
          <w:p w14:paraId="128071AA" w14:textId="5A64DB55"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64954AF1" w14:textId="3D08CFBC" w:rsidR="00923B3A" w:rsidRDefault="00D8697A" w:rsidP="00E21CC9">
            <w:pPr>
              <w:pStyle w:val="TableParagraph"/>
              <w:ind w:left="196" w:right="196"/>
              <w:rPr>
                <w:rFonts w:eastAsiaTheme="minorEastAsia"/>
                <w:sz w:val="18"/>
                <w:lang w:eastAsia="ko-KR"/>
              </w:rPr>
            </w:pPr>
            <w:ins w:id="1339" w:author="GREENBLUE" w:date="2024-10-10T14:37:00Z">
              <w:r>
                <w:rPr>
                  <w:rFonts w:eastAsiaTheme="minorEastAsia"/>
                  <w:sz w:val="18"/>
                  <w:lang w:eastAsia="ko-KR"/>
                </w:rPr>
                <w:t>0</w:t>
              </w:r>
            </w:ins>
            <w:del w:id="1340" w:author="GREENBLUE" w:date="2024-10-10T14:37:00Z">
              <w:r w:rsidR="00923B3A" w:rsidDel="00D8697A">
                <w:rPr>
                  <w:rFonts w:eastAsiaTheme="minorEastAsia" w:hint="eastAsia"/>
                  <w:sz w:val="18"/>
                  <w:lang w:eastAsia="ko-KR"/>
                </w:rPr>
                <w:delText>1</w:delText>
              </w:r>
            </w:del>
            <w:r w:rsidR="00923B3A">
              <w:rPr>
                <w:rFonts w:eastAsiaTheme="minorEastAsia"/>
                <w:sz w:val="18"/>
                <w:lang w:eastAsia="ko-KR"/>
              </w:rPr>
              <w:t>, 1</w:t>
            </w:r>
          </w:p>
        </w:tc>
      </w:tr>
      <w:tr w:rsidR="00923B3A" w14:paraId="78899064" w14:textId="77777777" w:rsidTr="00965FA9">
        <w:trPr>
          <w:trHeight w:val="462"/>
        </w:trPr>
        <w:tc>
          <w:tcPr>
            <w:tcW w:w="3356" w:type="dxa"/>
          </w:tcPr>
          <w:p w14:paraId="43CE1A2E" w14:textId="7D76A8DB" w:rsidR="00923B3A" w:rsidRDefault="00923B3A" w:rsidP="00923B3A">
            <w:pPr>
              <w:pStyle w:val="TableParagraph"/>
              <w:ind w:leftChars="145" w:left="319" w:right="196"/>
              <w:rPr>
                <w:rFonts w:eastAsiaTheme="minorEastAsia"/>
                <w:sz w:val="18"/>
                <w:lang w:eastAsia="ko-KR"/>
              </w:rPr>
            </w:pPr>
            <w:r>
              <w:rPr>
                <w:rFonts w:eastAsiaTheme="minorEastAsia"/>
                <w:sz w:val="18"/>
                <w:lang w:eastAsia="ko-KR"/>
              </w:rPr>
              <w:t>Language</w:t>
            </w:r>
          </w:p>
        </w:tc>
        <w:tc>
          <w:tcPr>
            <w:tcW w:w="1677" w:type="dxa"/>
          </w:tcPr>
          <w:p w14:paraId="54CF3113" w14:textId="77777777" w:rsidR="00923B3A" w:rsidRDefault="00923B3A" w:rsidP="00E21CC9">
            <w:pPr>
              <w:pStyle w:val="TableParagraph"/>
              <w:spacing w:before="0"/>
              <w:ind w:left="196" w:right="196"/>
              <w:rPr>
                <w:rFonts w:ascii="Times New Roman"/>
                <w:sz w:val="18"/>
              </w:rPr>
            </w:pPr>
          </w:p>
        </w:tc>
        <w:tc>
          <w:tcPr>
            <w:tcW w:w="2515" w:type="dxa"/>
          </w:tcPr>
          <w:p w14:paraId="2B9A81FE" w14:textId="77777777" w:rsidR="00923B3A" w:rsidRDefault="00923B3A" w:rsidP="00E21CC9">
            <w:pPr>
              <w:pStyle w:val="TableParagraph"/>
              <w:spacing w:before="0"/>
              <w:ind w:left="196" w:right="196"/>
              <w:rPr>
                <w:rFonts w:ascii="Times New Roman"/>
                <w:sz w:val="18"/>
              </w:rPr>
            </w:pPr>
          </w:p>
        </w:tc>
        <w:tc>
          <w:tcPr>
            <w:tcW w:w="962" w:type="dxa"/>
          </w:tcPr>
          <w:p w14:paraId="6179A9D0" w14:textId="16F80E97"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37487C7" w14:textId="161631CC" w:rsidR="00923B3A" w:rsidRDefault="00D8697A" w:rsidP="00E21CC9">
            <w:pPr>
              <w:pStyle w:val="TableParagraph"/>
              <w:ind w:left="196" w:right="196"/>
              <w:rPr>
                <w:rFonts w:eastAsiaTheme="minorEastAsia"/>
                <w:sz w:val="18"/>
                <w:lang w:eastAsia="ko-KR"/>
              </w:rPr>
            </w:pPr>
            <w:ins w:id="1341" w:author="GREENBLUE" w:date="2024-10-10T14:37:00Z">
              <w:r>
                <w:rPr>
                  <w:rFonts w:eastAsiaTheme="minorEastAsia"/>
                  <w:sz w:val="18"/>
                  <w:lang w:eastAsia="ko-KR"/>
                </w:rPr>
                <w:t>0</w:t>
              </w:r>
            </w:ins>
            <w:del w:id="1342" w:author="GREENBLUE" w:date="2024-10-10T14:37:00Z">
              <w:r w:rsidR="00923B3A" w:rsidDel="00D8697A">
                <w:rPr>
                  <w:rFonts w:eastAsiaTheme="minorEastAsia" w:hint="eastAsia"/>
                  <w:sz w:val="18"/>
                  <w:lang w:eastAsia="ko-KR"/>
                </w:rPr>
                <w:delText>1</w:delText>
              </w:r>
            </w:del>
            <w:r w:rsidR="00923B3A">
              <w:rPr>
                <w:rFonts w:eastAsiaTheme="minorEastAsia"/>
                <w:sz w:val="18"/>
                <w:lang w:eastAsia="ko-KR"/>
              </w:rPr>
              <w:t>, 1</w:t>
            </w:r>
          </w:p>
        </w:tc>
      </w:tr>
      <w:tr w:rsidR="00923B3A" w14:paraId="0934BBF5" w14:textId="77777777" w:rsidTr="00965FA9">
        <w:trPr>
          <w:trHeight w:val="462"/>
        </w:trPr>
        <w:tc>
          <w:tcPr>
            <w:tcW w:w="3356" w:type="dxa"/>
          </w:tcPr>
          <w:p w14:paraId="08745216" w14:textId="026EBBA6" w:rsidR="00923B3A" w:rsidRDefault="00923B3A" w:rsidP="00923B3A">
            <w:pPr>
              <w:pStyle w:val="TableParagraph"/>
              <w:ind w:leftChars="145" w:left="319" w:right="196"/>
              <w:rPr>
                <w:rFonts w:eastAsiaTheme="minorEastAsia"/>
                <w:sz w:val="18"/>
                <w:lang w:eastAsia="ko-KR"/>
              </w:rPr>
            </w:pPr>
            <w:r>
              <w:rPr>
                <w:rFonts w:eastAsiaTheme="minorEastAsia" w:hint="eastAsia"/>
                <w:sz w:val="18"/>
                <w:lang w:eastAsia="ko-KR"/>
              </w:rPr>
              <w:t>T</w:t>
            </w:r>
            <w:r>
              <w:rPr>
                <w:rFonts w:eastAsiaTheme="minorEastAsia"/>
                <w:sz w:val="18"/>
                <w:lang w:eastAsia="ko-KR"/>
              </w:rPr>
              <w:t>ext</w:t>
            </w:r>
          </w:p>
        </w:tc>
        <w:tc>
          <w:tcPr>
            <w:tcW w:w="1677" w:type="dxa"/>
          </w:tcPr>
          <w:p w14:paraId="717DBAEE" w14:textId="77777777" w:rsidR="00923B3A" w:rsidRDefault="00923B3A" w:rsidP="00E21CC9">
            <w:pPr>
              <w:pStyle w:val="TableParagraph"/>
              <w:spacing w:before="0"/>
              <w:ind w:left="196" w:right="196"/>
              <w:rPr>
                <w:rFonts w:ascii="Times New Roman"/>
                <w:sz w:val="18"/>
              </w:rPr>
            </w:pPr>
          </w:p>
        </w:tc>
        <w:tc>
          <w:tcPr>
            <w:tcW w:w="2515" w:type="dxa"/>
          </w:tcPr>
          <w:p w14:paraId="7F792B5A" w14:textId="77777777" w:rsidR="00923B3A" w:rsidRDefault="00923B3A" w:rsidP="00E21CC9">
            <w:pPr>
              <w:pStyle w:val="TableParagraph"/>
              <w:spacing w:before="0"/>
              <w:ind w:left="196" w:right="196"/>
              <w:rPr>
                <w:rFonts w:ascii="Times New Roman"/>
                <w:sz w:val="18"/>
              </w:rPr>
            </w:pPr>
          </w:p>
        </w:tc>
        <w:tc>
          <w:tcPr>
            <w:tcW w:w="962" w:type="dxa"/>
          </w:tcPr>
          <w:p w14:paraId="6681154D" w14:textId="5643053A"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11B23B0" w14:textId="06967688" w:rsidR="00923B3A" w:rsidRDefault="00923B3A" w:rsidP="00E21CC9">
            <w:pPr>
              <w:pStyle w:val="TableParagraph"/>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bl>
    <w:p w14:paraId="47FCF0BB" w14:textId="65C3F8B8" w:rsidR="00067839" w:rsidRPr="00801538" w:rsidRDefault="00067839" w:rsidP="00067839">
      <w:pPr>
        <w:ind w:left="196" w:right="196"/>
        <w:rPr>
          <w:rFonts w:eastAsiaTheme="minorEastAsia"/>
          <w:sz w:val="18"/>
          <w:lang w:eastAsia="ko-KR"/>
        </w:rPr>
      </w:pPr>
    </w:p>
    <w:p w14:paraId="4DAC0D39" w14:textId="77777777" w:rsidR="00067839" w:rsidRDefault="00067839" w:rsidP="00067839">
      <w:pPr>
        <w:pStyle w:val="a3"/>
        <w:spacing w:before="1"/>
        <w:ind w:right="220"/>
        <w:rPr>
          <w:b w:val="0"/>
          <w:sz w:val="13"/>
        </w:rPr>
      </w:pPr>
    </w:p>
    <w:p w14:paraId="1A01A4B7" w14:textId="56429594" w:rsidR="000B31D5" w:rsidRDefault="000B31D5" w:rsidP="000B31D5">
      <w:pPr>
        <w:ind w:left="119"/>
        <w:rPr>
          <w:ins w:id="1343" w:author="USER" w:date="2024-03-28T01:59:00Z"/>
          <w:b/>
          <w:sz w:val="20"/>
        </w:rPr>
      </w:pPr>
      <w:ins w:id="1344" w:author="USER" w:date="2024-03-28T01:59:00Z">
        <w:r>
          <w:rPr>
            <w:b/>
            <w:sz w:val="20"/>
          </w:rPr>
          <w:t>Information Bindings:</w:t>
        </w:r>
      </w:ins>
    </w:p>
    <w:p w14:paraId="4C18B23C" w14:textId="77777777" w:rsidR="000B31D5" w:rsidRDefault="000B31D5" w:rsidP="000B31D5">
      <w:pPr>
        <w:pStyle w:val="a3"/>
        <w:ind w:right="220"/>
        <w:rPr>
          <w:ins w:id="1345" w:author="USER" w:date="2024-03-28T01:59: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4625D182" w14:textId="77777777" w:rsidTr="00036CA7">
        <w:trPr>
          <w:trHeight w:val="486"/>
          <w:ins w:id="1346" w:author="USER" w:date="2024-03-28T01:59:00Z"/>
        </w:trPr>
        <w:tc>
          <w:tcPr>
            <w:tcW w:w="776" w:type="dxa"/>
            <w:vMerge w:val="restart"/>
            <w:shd w:val="clear" w:color="auto" w:fill="FFF1CC"/>
          </w:tcPr>
          <w:p w14:paraId="6A7A72A6" w14:textId="77777777" w:rsidR="000B31D5" w:rsidRDefault="000B31D5" w:rsidP="00036CA7">
            <w:pPr>
              <w:pStyle w:val="TableParagraph"/>
              <w:spacing w:before="7"/>
              <w:ind w:left="0"/>
              <w:rPr>
                <w:ins w:id="1347" w:author="USER" w:date="2024-03-28T01:59:00Z"/>
                <w:b/>
                <w:sz w:val="31"/>
              </w:rPr>
            </w:pPr>
          </w:p>
          <w:p w14:paraId="768D35C0" w14:textId="77777777" w:rsidR="000B31D5" w:rsidRDefault="000B31D5" w:rsidP="00036CA7">
            <w:pPr>
              <w:pStyle w:val="TableParagraph"/>
              <w:spacing w:before="0"/>
              <w:rPr>
                <w:ins w:id="1348" w:author="USER" w:date="2024-03-28T01:59:00Z"/>
                <w:b/>
                <w:sz w:val="20"/>
              </w:rPr>
            </w:pPr>
            <w:ins w:id="1349" w:author="USER" w:date="2024-03-28T01:59:00Z">
              <w:r>
                <w:rPr>
                  <w:b/>
                  <w:sz w:val="20"/>
                </w:rPr>
                <w:t>Type</w:t>
              </w:r>
            </w:ins>
          </w:p>
        </w:tc>
        <w:tc>
          <w:tcPr>
            <w:tcW w:w="1548" w:type="dxa"/>
            <w:vMerge w:val="restart"/>
            <w:shd w:val="clear" w:color="auto" w:fill="FFF1CC"/>
          </w:tcPr>
          <w:p w14:paraId="2253F2B9" w14:textId="77777777" w:rsidR="000B31D5" w:rsidRDefault="000B31D5" w:rsidP="00036CA7">
            <w:pPr>
              <w:pStyle w:val="TableParagraph"/>
              <w:spacing w:before="9"/>
              <w:ind w:left="0"/>
              <w:rPr>
                <w:ins w:id="1350" w:author="USER" w:date="2024-03-28T01:59:00Z"/>
                <w:b/>
                <w:sz w:val="20"/>
              </w:rPr>
            </w:pPr>
          </w:p>
          <w:p w14:paraId="0993734F" w14:textId="77777777" w:rsidR="000B31D5" w:rsidRDefault="000B31D5" w:rsidP="00036CA7">
            <w:pPr>
              <w:pStyle w:val="TableParagraph"/>
              <w:spacing w:before="0" w:line="256" w:lineRule="auto"/>
              <w:ind w:left="97"/>
              <w:rPr>
                <w:ins w:id="1351" w:author="USER" w:date="2024-03-28T01:59:00Z"/>
                <w:b/>
                <w:sz w:val="20"/>
              </w:rPr>
            </w:pPr>
            <w:ins w:id="1352" w:author="USER" w:date="2024-03-28T01:59:00Z">
              <w:r>
                <w:rPr>
                  <w:b/>
                  <w:w w:val="95"/>
                  <w:sz w:val="20"/>
                </w:rPr>
                <w:t xml:space="preserve">Association </w:t>
              </w:r>
              <w:r>
                <w:rPr>
                  <w:b/>
                  <w:sz w:val="20"/>
                </w:rPr>
                <w:t>Name</w:t>
              </w:r>
            </w:ins>
          </w:p>
        </w:tc>
        <w:tc>
          <w:tcPr>
            <w:tcW w:w="7744" w:type="dxa"/>
            <w:gridSpan w:val="6"/>
            <w:shd w:val="clear" w:color="auto" w:fill="FFF1CC"/>
          </w:tcPr>
          <w:p w14:paraId="78BB57D7" w14:textId="77777777" w:rsidR="000B31D5" w:rsidRDefault="000B31D5" w:rsidP="00036CA7">
            <w:pPr>
              <w:pStyle w:val="TableParagraph"/>
              <w:spacing w:before="114"/>
              <w:ind w:left="3008" w:right="3006"/>
              <w:jc w:val="center"/>
              <w:rPr>
                <w:ins w:id="1353" w:author="USER" w:date="2024-03-28T01:59:00Z"/>
                <w:b/>
                <w:sz w:val="20"/>
              </w:rPr>
            </w:pPr>
            <w:ins w:id="1354" w:author="USER" w:date="2024-03-28T01:59:00Z">
              <w:r>
                <w:rPr>
                  <w:b/>
                  <w:sz w:val="20"/>
                </w:rPr>
                <w:t>Association Ends</w:t>
              </w:r>
            </w:ins>
          </w:p>
        </w:tc>
      </w:tr>
      <w:tr w:rsidR="000B31D5" w14:paraId="4B78410E" w14:textId="77777777" w:rsidTr="00036CA7">
        <w:trPr>
          <w:trHeight w:val="489"/>
          <w:ins w:id="1355" w:author="USER" w:date="2024-03-28T01:59:00Z"/>
        </w:trPr>
        <w:tc>
          <w:tcPr>
            <w:tcW w:w="776" w:type="dxa"/>
            <w:vMerge/>
            <w:tcBorders>
              <w:top w:val="nil"/>
            </w:tcBorders>
            <w:shd w:val="clear" w:color="auto" w:fill="FFF1CC"/>
          </w:tcPr>
          <w:p w14:paraId="33E3528D" w14:textId="77777777" w:rsidR="000B31D5" w:rsidRDefault="000B31D5" w:rsidP="00036CA7">
            <w:pPr>
              <w:rPr>
                <w:ins w:id="1356" w:author="USER" w:date="2024-03-28T01:59:00Z"/>
                <w:sz w:val="2"/>
                <w:szCs w:val="2"/>
              </w:rPr>
            </w:pPr>
          </w:p>
        </w:tc>
        <w:tc>
          <w:tcPr>
            <w:tcW w:w="1548" w:type="dxa"/>
            <w:vMerge/>
            <w:tcBorders>
              <w:top w:val="nil"/>
            </w:tcBorders>
            <w:shd w:val="clear" w:color="auto" w:fill="FFF1CC"/>
          </w:tcPr>
          <w:p w14:paraId="32E2BB66" w14:textId="77777777" w:rsidR="000B31D5" w:rsidRDefault="000B31D5" w:rsidP="00036CA7">
            <w:pPr>
              <w:rPr>
                <w:ins w:id="1357" w:author="USER" w:date="2024-03-28T01:59:00Z"/>
                <w:sz w:val="2"/>
                <w:szCs w:val="2"/>
              </w:rPr>
            </w:pPr>
          </w:p>
        </w:tc>
        <w:tc>
          <w:tcPr>
            <w:tcW w:w="1549" w:type="dxa"/>
            <w:shd w:val="clear" w:color="auto" w:fill="FFF1CC"/>
          </w:tcPr>
          <w:p w14:paraId="3F3BF92B" w14:textId="77777777" w:rsidR="000B31D5" w:rsidRDefault="000B31D5" w:rsidP="00036CA7">
            <w:pPr>
              <w:pStyle w:val="TableParagraph"/>
              <w:spacing w:before="117"/>
              <w:ind w:left="97"/>
              <w:rPr>
                <w:ins w:id="1358" w:author="USER" w:date="2024-03-28T01:59:00Z"/>
                <w:b/>
                <w:sz w:val="20"/>
              </w:rPr>
            </w:pPr>
            <w:ins w:id="1359" w:author="USER" w:date="2024-03-28T01:59:00Z">
              <w:r>
                <w:rPr>
                  <w:b/>
                  <w:sz w:val="20"/>
                </w:rPr>
                <w:t>Class</w:t>
              </w:r>
            </w:ins>
          </w:p>
        </w:tc>
        <w:tc>
          <w:tcPr>
            <w:tcW w:w="1548" w:type="dxa"/>
            <w:shd w:val="clear" w:color="auto" w:fill="FFF1CC"/>
          </w:tcPr>
          <w:p w14:paraId="7AD2BA8A" w14:textId="77777777" w:rsidR="000B31D5" w:rsidRDefault="000B31D5" w:rsidP="00036CA7">
            <w:pPr>
              <w:pStyle w:val="TableParagraph"/>
              <w:spacing w:before="117"/>
              <w:ind w:left="97"/>
              <w:rPr>
                <w:ins w:id="1360" w:author="USER" w:date="2024-03-28T01:59:00Z"/>
                <w:b/>
                <w:sz w:val="20"/>
              </w:rPr>
            </w:pPr>
            <w:ins w:id="1361" w:author="USER" w:date="2024-03-28T01:59:00Z">
              <w:r>
                <w:rPr>
                  <w:b/>
                  <w:sz w:val="20"/>
                </w:rPr>
                <w:t>Role</w:t>
              </w:r>
            </w:ins>
          </w:p>
        </w:tc>
        <w:tc>
          <w:tcPr>
            <w:tcW w:w="773" w:type="dxa"/>
            <w:shd w:val="clear" w:color="auto" w:fill="FFF1CC"/>
          </w:tcPr>
          <w:p w14:paraId="014B2AC3" w14:textId="77777777" w:rsidR="000B31D5" w:rsidRDefault="000B31D5" w:rsidP="00036CA7">
            <w:pPr>
              <w:pStyle w:val="TableParagraph"/>
              <w:spacing w:before="117"/>
              <w:ind w:left="97"/>
              <w:rPr>
                <w:ins w:id="1362" w:author="USER" w:date="2024-03-28T01:59:00Z"/>
                <w:b/>
                <w:sz w:val="20"/>
              </w:rPr>
            </w:pPr>
            <w:ins w:id="1363" w:author="USER" w:date="2024-03-28T01:59:00Z">
              <w:r>
                <w:rPr>
                  <w:b/>
                  <w:sz w:val="20"/>
                </w:rPr>
                <w:t>Mult</w:t>
              </w:r>
            </w:ins>
          </w:p>
        </w:tc>
        <w:tc>
          <w:tcPr>
            <w:tcW w:w="1548" w:type="dxa"/>
            <w:shd w:val="clear" w:color="auto" w:fill="FFF1CC"/>
          </w:tcPr>
          <w:p w14:paraId="3BB41A3C" w14:textId="77777777" w:rsidR="000B31D5" w:rsidRDefault="000B31D5" w:rsidP="00036CA7">
            <w:pPr>
              <w:pStyle w:val="TableParagraph"/>
              <w:spacing w:before="117"/>
              <w:rPr>
                <w:ins w:id="1364" w:author="USER" w:date="2024-03-28T01:59:00Z"/>
                <w:b/>
                <w:sz w:val="20"/>
              </w:rPr>
            </w:pPr>
            <w:ins w:id="1365" w:author="USER" w:date="2024-03-28T01:59:00Z">
              <w:r>
                <w:rPr>
                  <w:b/>
                  <w:sz w:val="20"/>
                </w:rPr>
                <w:t>Class</w:t>
              </w:r>
            </w:ins>
          </w:p>
        </w:tc>
        <w:tc>
          <w:tcPr>
            <w:tcW w:w="1551" w:type="dxa"/>
            <w:shd w:val="clear" w:color="auto" w:fill="FFF1CC"/>
          </w:tcPr>
          <w:p w14:paraId="075F4DC3" w14:textId="77777777" w:rsidR="000B31D5" w:rsidRDefault="000B31D5" w:rsidP="00036CA7">
            <w:pPr>
              <w:pStyle w:val="TableParagraph"/>
              <w:spacing w:before="117"/>
              <w:rPr>
                <w:ins w:id="1366" w:author="USER" w:date="2024-03-28T01:59:00Z"/>
                <w:b/>
                <w:sz w:val="20"/>
              </w:rPr>
            </w:pPr>
            <w:ins w:id="1367" w:author="USER" w:date="2024-03-28T01:59:00Z">
              <w:r>
                <w:rPr>
                  <w:b/>
                  <w:sz w:val="20"/>
                </w:rPr>
                <w:t>Role</w:t>
              </w:r>
            </w:ins>
          </w:p>
        </w:tc>
        <w:tc>
          <w:tcPr>
            <w:tcW w:w="775" w:type="dxa"/>
            <w:shd w:val="clear" w:color="auto" w:fill="FFF1CC"/>
          </w:tcPr>
          <w:p w14:paraId="6E36E83C" w14:textId="77777777" w:rsidR="000B31D5" w:rsidRDefault="000B31D5" w:rsidP="00036CA7">
            <w:pPr>
              <w:pStyle w:val="TableParagraph"/>
              <w:spacing w:before="117"/>
              <w:rPr>
                <w:ins w:id="1368" w:author="USER" w:date="2024-03-28T01:59:00Z"/>
                <w:b/>
                <w:sz w:val="20"/>
              </w:rPr>
            </w:pPr>
            <w:ins w:id="1369" w:author="USER" w:date="2024-03-28T01:59:00Z">
              <w:r>
                <w:rPr>
                  <w:b/>
                  <w:sz w:val="20"/>
                </w:rPr>
                <w:t>Mult</w:t>
              </w:r>
            </w:ins>
          </w:p>
        </w:tc>
      </w:tr>
      <w:tr w:rsidR="000B31D5" w14:paraId="1408DAE9" w14:textId="77777777" w:rsidTr="00036CA7">
        <w:trPr>
          <w:trHeight w:val="686"/>
          <w:ins w:id="1370" w:author="USER" w:date="2024-03-28T01:59:00Z"/>
        </w:trPr>
        <w:tc>
          <w:tcPr>
            <w:tcW w:w="776" w:type="dxa"/>
          </w:tcPr>
          <w:p w14:paraId="5F648848" w14:textId="5BFDABEB" w:rsidR="000B31D5" w:rsidRDefault="000B31D5" w:rsidP="000B31D5">
            <w:pPr>
              <w:pStyle w:val="TableParagraph"/>
              <w:rPr>
                <w:ins w:id="1371" w:author="USER" w:date="2024-03-28T01:59:00Z"/>
                <w:sz w:val="18"/>
              </w:rPr>
            </w:pPr>
            <w:ins w:id="1372" w:author="USER" w:date="2024-03-28T02:00:00Z">
              <w:r>
                <w:rPr>
                  <w:sz w:val="18"/>
                </w:rPr>
                <w:t>Assoc</w:t>
              </w:r>
              <w:r>
                <w:rPr>
                  <w:spacing w:val="-47"/>
                  <w:sz w:val="18"/>
                </w:rPr>
                <w:t xml:space="preserve"> </w:t>
              </w:r>
              <w:r>
                <w:rPr>
                  <w:sz w:val="18"/>
                </w:rPr>
                <w:t>iation</w:t>
              </w:r>
            </w:ins>
          </w:p>
        </w:tc>
        <w:tc>
          <w:tcPr>
            <w:tcW w:w="1548" w:type="dxa"/>
          </w:tcPr>
          <w:p w14:paraId="2ECD15F6" w14:textId="38EAC635" w:rsidR="000B31D5" w:rsidRDefault="000B31D5" w:rsidP="000B31D5">
            <w:pPr>
              <w:pStyle w:val="TableParagraph"/>
              <w:spacing w:line="259" w:lineRule="auto"/>
              <w:ind w:left="97" w:right="500"/>
              <w:rPr>
                <w:ins w:id="1373" w:author="USER" w:date="2024-03-28T01:59:00Z"/>
                <w:sz w:val="18"/>
              </w:rPr>
            </w:pPr>
            <w:ins w:id="1374" w:author="USER" w:date="2024-03-28T02:00:00Z">
              <w:r>
                <w:rPr>
                  <w:sz w:val="18"/>
                </w:rPr>
                <w:t>Product</w:t>
              </w:r>
              <w:r>
                <w:rPr>
                  <w:spacing w:val="1"/>
                  <w:sz w:val="18"/>
                </w:rPr>
                <w:t xml:space="preserve"> </w:t>
              </w:r>
              <w:r>
                <w:rPr>
                  <w:sz w:val="18"/>
                </w:rPr>
                <w:t>Package</w:t>
              </w:r>
            </w:ins>
          </w:p>
        </w:tc>
        <w:tc>
          <w:tcPr>
            <w:tcW w:w="1549" w:type="dxa"/>
          </w:tcPr>
          <w:p w14:paraId="0CD0561D" w14:textId="43B71CBF" w:rsidR="000B31D5" w:rsidRDefault="000B31D5" w:rsidP="000B31D5">
            <w:pPr>
              <w:pStyle w:val="TableParagraph"/>
              <w:spacing w:before="114"/>
              <w:ind w:left="97"/>
              <w:rPr>
                <w:ins w:id="1375" w:author="USER" w:date="2024-03-28T01:59:00Z"/>
                <w:b/>
                <w:sz w:val="18"/>
              </w:rPr>
            </w:pPr>
            <w:ins w:id="1376" w:author="USER" w:date="2024-03-28T02:00:00Z">
              <w:r>
                <w:rPr>
                  <w:b/>
                  <w:sz w:val="18"/>
                </w:rPr>
                <w:t>CatalogueEle</w:t>
              </w:r>
              <w:r>
                <w:rPr>
                  <w:b/>
                  <w:spacing w:val="-48"/>
                  <w:sz w:val="18"/>
                </w:rPr>
                <w:t xml:space="preserve"> </w:t>
              </w:r>
              <w:r>
                <w:rPr>
                  <w:b/>
                  <w:sz w:val="18"/>
                </w:rPr>
                <w:t>ments</w:t>
              </w:r>
            </w:ins>
          </w:p>
        </w:tc>
        <w:tc>
          <w:tcPr>
            <w:tcW w:w="1548" w:type="dxa"/>
          </w:tcPr>
          <w:p w14:paraId="2F843E8C" w14:textId="61B27B0A" w:rsidR="000B31D5" w:rsidRDefault="000B31D5" w:rsidP="000B31D5">
            <w:pPr>
              <w:pStyle w:val="TableParagraph"/>
              <w:ind w:left="97"/>
              <w:rPr>
                <w:ins w:id="1377" w:author="USER" w:date="2024-03-28T01:59:00Z"/>
                <w:sz w:val="18"/>
              </w:rPr>
            </w:pPr>
            <w:ins w:id="1378" w:author="USER" w:date="2024-03-28T02:00:00Z">
              <w:r>
                <w:rPr>
                  <w:sz w:val="18"/>
                </w:rPr>
                <w:t>theCatalogue</w:t>
              </w:r>
              <w:r>
                <w:rPr>
                  <w:spacing w:val="-47"/>
                  <w:sz w:val="18"/>
                </w:rPr>
                <w:t xml:space="preserve"> </w:t>
              </w:r>
              <w:r>
                <w:rPr>
                  <w:sz w:val="18"/>
                </w:rPr>
                <w:t>Elements</w:t>
              </w:r>
            </w:ins>
          </w:p>
        </w:tc>
        <w:tc>
          <w:tcPr>
            <w:tcW w:w="773" w:type="dxa"/>
          </w:tcPr>
          <w:p w14:paraId="7F605A8C" w14:textId="52319C76" w:rsidR="000B31D5" w:rsidRDefault="000B31D5" w:rsidP="000B31D5">
            <w:pPr>
              <w:pStyle w:val="TableParagraph"/>
              <w:ind w:left="97"/>
              <w:rPr>
                <w:ins w:id="1379" w:author="USER" w:date="2024-03-28T01:59:00Z"/>
                <w:sz w:val="18"/>
              </w:rPr>
            </w:pPr>
            <w:ins w:id="1380" w:author="USER" w:date="2024-03-28T02:00:00Z">
              <w:r>
                <w:rPr>
                  <w:sz w:val="18"/>
                </w:rPr>
                <w:t>1</w:t>
              </w:r>
            </w:ins>
          </w:p>
        </w:tc>
        <w:tc>
          <w:tcPr>
            <w:tcW w:w="1548" w:type="dxa"/>
          </w:tcPr>
          <w:p w14:paraId="2E7E96F6" w14:textId="0B216ED5" w:rsidR="000B31D5" w:rsidRDefault="000B31D5" w:rsidP="000B31D5">
            <w:pPr>
              <w:pStyle w:val="TableParagraph"/>
              <w:spacing w:before="114"/>
              <w:rPr>
                <w:ins w:id="1381" w:author="USER" w:date="2024-03-28T01:59:00Z"/>
                <w:b/>
                <w:sz w:val="18"/>
              </w:rPr>
            </w:pPr>
            <w:ins w:id="1382" w:author="USER" w:date="2024-03-28T02:00:00Z">
              <w:r w:rsidRPr="00A51F41">
                <w:rPr>
                  <w:b/>
                  <w:sz w:val="18"/>
                </w:rPr>
                <w:t>CatalogueSectionHeader</w:t>
              </w:r>
            </w:ins>
          </w:p>
        </w:tc>
        <w:tc>
          <w:tcPr>
            <w:tcW w:w="1551" w:type="dxa"/>
          </w:tcPr>
          <w:p w14:paraId="497216A3" w14:textId="1A3AA57B" w:rsidR="000B31D5" w:rsidRDefault="000B31D5" w:rsidP="000B31D5">
            <w:pPr>
              <w:pStyle w:val="TableParagraph"/>
              <w:rPr>
                <w:ins w:id="1383" w:author="USER" w:date="2024-03-28T01:59:00Z"/>
                <w:sz w:val="18"/>
              </w:rPr>
            </w:pPr>
            <w:ins w:id="1384" w:author="USER" w:date="2024-03-28T02:00:00Z">
              <w:r w:rsidRPr="00A51F41">
                <w:rPr>
                  <w:sz w:val="18"/>
                </w:rPr>
                <w:t>elementContainer</w:t>
              </w:r>
            </w:ins>
          </w:p>
        </w:tc>
        <w:tc>
          <w:tcPr>
            <w:tcW w:w="775" w:type="dxa"/>
          </w:tcPr>
          <w:p w14:paraId="4D1AB119" w14:textId="130300CD" w:rsidR="000B31D5" w:rsidRDefault="000B31D5" w:rsidP="000B31D5">
            <w:pPr>
              <w:pStyle w:val="TableParagraph"/>
              <w:spacing w:before="0"/>
              <w:rPr>
                <w:ins w:id="1385" w:author="USER" w:date="2024-03-28T01:59:00Z"/>
                <w:sz w:val="20"/>
              </w:rPr>
            </w:pPr>
            <w:ins w:id="1386" w:author="USER" w:date="2024-03-28T02:00:00Z">
              <w:r>
                <w:rPr>
                  <w:sz w:val="18"/>
                </w:rPr>
                <w:t>1,</w:t>
              </w:r>
              <w:r>
                <w:rPr>
                  <w:spacing w:val="-1"/>
                  <w:sz w:val="18"/>
                </w:rPr>
                <w:t xml:space="preserve"> *</w:t>
              </w:r>
            </w:ins>
          </w:p>
        </w:tc>
      </w:tr>
    </w:tbl>
    <w:p w14:paraId="7742FF2C" w14:textId="1104C377" w:rsidR="00C413D5" w:rsidRDefault="00C413D5" w:rsidP="00801538">
      <w:pPr>
        <w:ind w:left="196" w:right="196"/>
      </w:pPr>
    </w:p>
    <w:p w14:paraId="675A5F3E" w14:textId="6C32D7FF" w:rsidR="00C413D5" w:rsidRDefault="00C413D5" w:rsidP="00743DED"/>
    <w:p w14:paraId="7595342A" w14:textId="77777777" w:rsidR="00C413D5" w:rsidRDefault="00C413D5">
      <w:r>
        <w:br w:type="page"/>
      </w:r>
    </w:p>
    <w:p w14:paraId="7075A474" w14:textId="77777777" w:rsidR="00067839" w:rsidRDefault="00067839" w:rsidP="00801538">
      <w:pPr>
        <w:ind w:left="196" w:right="196"/>
      </w:pPr>
    </w:p>
    <w:p w14:paraId="73B7B4BA" w14:textId="2FC89AA7" w:rsidR="000346C3" w:rsidRDefault="00E5651C" w:rsidP="00E5651C">
      <w:pPr>
        <w:pStyle w:val="2"/>
        <w:ind w:left="118" w:right="196" w:firstLine="0"/>
      </w:pPr>
      <w:r>
        <w:t xml:space="preserve">4.2 </w:t>
      </w:r>
      <w:r w:rsidR="00E21CC9" w:rsidRPr="00E5651C">
        <w:t>Contact</w:t>
      </w:r>
      <w:r w:rsidR="00E21CC9">
        <w:rPr>
          <w:spacing w:val="-1"/>
        </w:rPr>
        <w:t xml:space="preserve"> </w:t>
      </w:r>
      <w:r w:rsidR="00E21CC9" w:rsidRPr="00111039">
        <w:t>Details</w:t>
      </w:r>
    </w:p>
    <w:p w14:paraId="699D4A10" w14:textId="77777777" w:rsidR="000346C3" w:rsidRDefault="000346C3">
      <w:pPr>
        <w:pStyle w:val="a3"/>
        <w:spacing w:before="5"/>
        <w:ind w:right="220"/>
        <w:rPr>
          <w:b w:val="0"/>
          <w:sz w:val="22"/>
        </w:rPr>
      </w:pPr>
    </w:p>
    <w:p w14:paraId="522F49D0" w14:textId="35A4691C" w:rsidR="000346C3" w:rsidRDefault="00E21CC9">
      <w:pPr>
        <w:pStyle w:val="a3"/>
        <w:spacing w:before="1"/>
        <w:ind w:right="220"/>
      </w:pPr>
      <w:r>
        <w:t xml:space="preserve">Definition: </w:t>
      </w:r>
      <w:r w:rsidR="00026E4B">
        <w:rPr>
          <w:rFonts w:ascii="맑은 고딕" w:eastAsia="맑은 고딕" w:hAnsi="맑은 고딕" w:cs="맑은 고딕" w:hint="eastAsia"/>
          <w:lang w:eastAsia="ko-KR"/>
        </w:rPr>
        <w:t>I</w:t>
      </w:r>
      <w:r w:rsidR="00026E4B">
        <w:rPr>
          <w:rFonts w:ascii="맑은 고딕" w:eastAsia="맑은 고딕" w:hAnsi="맑은 고딕" w:cs="맑은 고딕"/>
          <w:lang w:eastAsia="ko-KR"/>
        </w:rPr>
        <w:t>nstruction on how to reach a person or organization by postal, internet, telephone, telex and radio systems.</w:t>
      </w:r>
    </w:p>
    <w:p w14:paraId="7B2F9005" w14:textId="77777777" w:rsidR="000346C3" w:rsidRDefault="000346C3">
      <w:pPr>
        <w:pStyle w:val="a3"/>
        <w:spacing w:before="6"/>
        <w:ind w:right="220"/>
        <w:rPr>
          <w:sz w:val="22"/>
        </w:rPr>
      </w:pPr>
    </w:p>
    <w:p w14:paraId="6AB4F963" w14:textId="77777777" w:rsidR="000346C3" w:rsidRDefault="00E21CC9">
      <w:pPr>
        <w:ind w:left="196" w:right="196"/>
        <w:rPr>
          <w:sz w:val="20"/>
        </w:rPr>
      </w:pPr>
      <w:r>
        <w:rPr>
          <w:b/>
          <w:sz w:val="20"/>
        </w:rPr>
        <w:t xml:space="preserve">CamelCase: </w:t>
      </w:r>
      <w:r>
        <w:rPr>
          <w:sz w:val="20"/>
        </w:rPr>
        <w:t>ContactDetails</w:t>
      </w:r>
    </w:p>
    <w:p w14:paraId="3BD0489F" w14:textId="77777777" w:rsidR="000346C3" w:rsidRDefault="000346C3">
      <w:pPr>
        <w:pStyle w:val="a3"/>
        <w:spacing w:before="4"/>
        <w:ind w:right="220"/>
        <w:rPr>
          <w:sz w:val="22"/>
        </w:rPr>
      </w:pPr>
    </w:p>
    <w:p w14:paraId="407EC6B1" w14:textId="77777777" w:rsidR="000346C3" w:rsidRDefault="00E21CC9" w:rsidP="003E46EC">
      <w:pPr>
        <w:pStyle w:val="a3"/>
        <w:ind w:right="220"/>
      </w:pPr>
      <w:r>
        <w:t>Alias:</w:t>
      </w:r>
    </w:p>
    <w:p w14:paraId="5A99405A" w14:textId="77777777" w:rsidR="000346C3" w:rsidRDefault="000346C3">
      <w:pPr>
        <w:pStyle w:val="a3"/>
        <w:spacing w:before="6"/>
        <w:ind w:right="220"/>
        <w:rPr>
          <w:b w:val="0"/>
          <w:sz w:val="22"/>
        </w:rPr>
      </w:pPr>
    </w:p>
    <w:p w14:paraId="4446A48C" w14:textId="77777777" w:rsidR="000346C3" w:rsidRDefault="00E21CC9">
      <w:pPr>
        <w:ind w:left="196" w:right="196"/>
        <w:rPr>
          <w:b/>
          <w:sz w:val="20"/>
        </w:rPr>
      </w:pPr>
      <w:r>
        <w:rPr>
          <w:b/>
          <w:sz w:val="20"/>
        </w:rPr>
        <w:t>Super type:</w:t>
      </w:r>
    </w:p>
    <w:p w14:paraId="65235F41" w14:textId="77777777" w:rsidR="000346C3" w:rsidRDefault="000346C3">
      <w:pPr>
        <w:pStyle w:val="a3"/>
        <w:spacing w:before="5"/>
        <w:ind w:right="220"/>
        <w:rPr>
          <w:b w:val="0"/>
          <w:sz w:val="22"/>
        </w:rPr>
      </w:pPr>
    </w:p>
    <w:p w14:paraId="190A3CFF" w14:textId="77777777" w:rsidR="000346C3" w:rsidRDefault="00E21CC9">
      <w:pPr>
        <w:ind w:left="196" w:right="196"/>
        <w:rPr>
          <w:sz w:val="20"/>
        </w:rPr>
      </w:pPr>
      <w:r>
        <w:rPr>
          <w:b/>
          <w:sz w:val="20"/>
        </w:rPr>
        <w:t xml:space="preserve">Remarks: </w:t>
      </w:r>
      <w:r>
        <w:rPr>
          <w:sz w:val="20"/>
        </w:rPr>
        <w:t>No remarks.</w:t>
      </w:r>
    </w:p>
    <w:p w14:paraId="38D2CA32" w14:textId="77777777" w:rsidR="000346C3" w:rsidRDefault="000346C3">
      <w:pPr>
        <w:pStyle w:val="a3"/>
        <w:ind w:right="220"/>
        <w:rPr>
          <w:sz w:val="22"/>
        </w:rPr>
      </w:pPr>
    </w:p>
    <w:p w14:paraId="09A3A58D" w14:textId="77777777" w:rsidR="000346C3" w:rsidRDefault="000346C3">
      <w:pPr>
        <w:pStyle w:val="a3"/>
        <w:ind w:right="220"/>
        <w:rPr>
          <w:sz w:val="22"/>
        </w:rPr>
      </w:pPr>
    </w:p>
    <w:p w14:paraId="6612CD57" w14:textId="77777777" w:rsidR="000346C3" w:rsidRDefault="000346C3">
      <w:pPr>
        <w:pStyle w:val="a3"/>
        <w:spacing w:before="9"/>
        <w:ind w:right="220"/>
        <w:rPr>
          <w:sz w:val="31"/>
        </w:rPr>
      </w:pPr>
    </w:p>
    <w:p w14:paraId="7A5C6881" w14:textId="77777777" w:rsidR="000346C3" w:rsidRDefault="00E21CC9" w:rsidP="003E46EC">
      <w:pPr>
        <w:pStyle w:val="a3"/>
        <w:ind w:right="220"/>
      </w:pPr>
      <w:r>
        <w:t>Attribute Bindings:</w:t>
      </w:r>
    </w:p>
    <w:p w14:paraId="2F794B5C" w14:textId="77777777" w:rsidR="00DE106E" w:rsidRDefault="00DE106E">
      <w:pPr>
        <w:pStyle w:val="a3"/>
        <w:spacing w:before="9" w:after="1"/>
        <w:ind w:right="220"/>
        <w:rPr>
          <w:b w:val="0"/>
          <w:sz w:val="22"/>
        </w:rPr>
      </w:pPr>
    </w:p>
    <w:tbl>
      <w:tblPr>
        <w:tblStyle w:val="TableNormal1"/>
        <w:tblpPr w:leftFromText="142" w:rightFromText="142" w:vertAnchor="text" w:tblpX="12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3387"/>
        <w:gridCol w:w="10"/>
        <w:gridCol w:w="1833"/>
        <w:gridCol w:w="10"/>
        <w:gridCol w:w="2258"/>
        <w:gridCol w:w="10"/>
        <w:gridCol w:w="982"/>
        <w:gridCol w:w="10"/>
        <w:gridCol w:w="1549"/>
        <w:gridCol w:w="10"/>
      </w:tblGrid>
      <w:tr w:rsidR="00FE3AAC" w14:paraId="00C2C6BF" w14:textId="77777777" w:rsidTr="00FE3AAC">
        <w:trPr>
          <w:gridAfter w:val="1"/>
          <w:wAfter w:w="10" w:type="dxa"/>
          <w:trHeight w:val="736"/>
        </w:trPr>
        <w:tc>
          <w:tcPr>
            <w:tcW w:w="3397" w:type="dxa"/>
            <w:gridSpan w:val="2"/>
            <w:shd w:val="clear" w:color="auto" w:fill="FFF1CC"/>
          </w:tcPr>
          <w:p w14:paraId="25EFE4DB" w14:textId="2E1B316D" w:rsidR="00FE3AAC" w:rsidRDefault="00FE3AAC" w:rsidP="00DE106E">
            <w:pPr>
              <w:pStyle w:val="TableParagraph"/>
              <w:spacing w:before="9"/>
              <w:ind w:left="196" w:right="196"/>
              <w:rPr>
                <w:b/>
                <w:sz w:val="20"/>
              </w:rPr>
            </w:pPr>
          </w:p>
          <w:p w14:paraId="7F2B6A57" w14:textId="77777777" w:rsidR="00FE3AAC" w:rsidRDefault="00FE3AAC" w:rsidP="00DE106E">
            <w:pPr>
              <w:pStyle w:val="TableParagraph"/>
              <w:spacing w:before="0"/>
              <w:ind w:left="196" w:right="196"/>
              <w:rPr>
                <w:b/>
                <w:sz w:val="20"/>
              </w:rPr>
            </w:pPr>
            <w:r>
              <w:rPr>
                <w:b/>
                <w:sz w:val="20"/>
              </w:rPr>
              <w:t>S-10x Attribute</w:t>
            </w:r>
          </w:p>
        </w:tc>
        <w:tc>
          <w:tcPr>
            <w:tcW w:w="1843" w:type="dxa"/>
            <w:gridSpan w:val="2"/>
            <w:shd w:val="clear" w:color="auto" w:fill="FFF1CC"/>
          </w:tcPr>
          <w:p w14:paraId="3F9B8211" w14:textId="77777777" w:rsidR="00FE3AAC" w:rsidRDefault="00FE3AAC" w:rsidP="00DE106E">
            <w:pPr>
              <w:pStyle w:val="TableParagraph"/>
              <w:spacing w:before="117"/>
              <w:ind w:left="196" w:right="196"/>
              <w:rPr>
                <w:b/>
                <w:sz w:val="20"/>
              </w:rPr>
            </w:pPr>
            <w:r>
              <w:rPr>
                <w:b/>
                <w:sz w:val="20"/>
              </w:rPr>
              <w:t>S-57</w:t>
            </w:r>
          </w:p>
          <w:p w14:paraId="4BD9A6C2" w14:textId="77777777" w:rsidR="00FE3AAC" w:rsidRDefault="00FE3AAC" w:rsidP="00DE106E">
            <w:pPr>
              <w:pStyle w:val="TableParagraph"/>
              <w:spacing w:before="17"/>
              <w:ind w:left="196" w:right="196"/>
              <w:rPr>
                <w:b/>
                <w:sz w:val="20"/>
              </w:rPr>
            </w:pPr>
            <w:r>
              <w:rPr>
                <w:b/>
                <w:sz w:val="20"/>
              </w:rPr>
              <w:t>Acronym</w:t>
            </w:r>
          </w:p>
        </w:tc>
        <w:tc>
          <w:tcPr>
            <w:tcW w:w="2268" w:type="dxa"/>
            <w:gridSpan w:val="2"/>
            <w:shd w:val="clear" w:color="auto" w:fill="FFF1CC"/>
          </w:tcPr>
          <w:p w14:paraId="77DF3F7C" w14:textId="77777777" w:rsidR="00FE3AAC" w:rsidRDefault="00FE3AAC" w:rsidP="00DE106E">
            <w:pPr>
              <w:pStyle w:val="TableParagraph"/>
              <w:spacing w:before="117" w:line="256" w:lineRule="auto"/>
              <w:ind w:left="196" w:right="196"/>
              <w:rPr>
                <w:b/>
                <w:sz w:val="20"/>
              </w:rPr>
            </w:pPr>
            <w:r>
              <w:rPr>
                <w:b/>
                <w:sz w:val="20"/>
              </w:rPr>
              <w:t>Allowable Encoding Value</w:t>
            </w:r>
          </w:p>
        </w:tc>
        <w:tc>
          <w:tcPr>
            <w:tcW w:w="992" w:type="dxa"/>
            <w:gridSpan w:val="2"/>
            <w:shd w:val="clear" w:color="auto" w:fill="FFF1CC"/>
          </w:tcPr>
          <w:p w14:paraId="4A935E2C" w14:textId="77777777" w:rsidR="00FE3AAC" w:rsidRDefault="00FE3AAC" w:rsidP="00DE106E">
            <w:pPr>
              <w:pStyle w:val="TableParagraph"/>
              <w:spacing w:before="9"/>
              <w:ind w:left="196" w:right="196"/>
              <w:rPr>
                <w:b/>
                <w:sz w:val="20"/>
              </w:rPr>
            </w:pPr>
          </w:p>
          <w:p w14:paraId="1290AE01" w14:textId="77777777" w:rsidR="00FE3AAC" w:rsidRDefault="00FE3AAC" w:rsidP="00DE106E">
            <w:pPr>
              <w:pStyle w:val="TableParagraph"/>
              <w:spacing w:before="0"/>
              <w:ind w:left="196" w:right="196"/>
              <w:rPr>
                <w:b/>
                <w:sz w:val="20"/>
              </w:rPr>
            </w:pPr>
            <w:r>
              <w:rPr>
                <w:b/>
                <w:sz w:val="20"/>
              </w:rPr>
              <w:t>Type</w:t>
            </w:r>
          </w:p>
        </w:tc>
        <w:tc>
          <w:tcPr>
            <w:tcW w:w="1559" w:type="dxa"/>
            <w:gridSpan w:val="2"/>
            <w:shd w:val="clear" w:color="auto" w:fill="FFF1CC"/>
          </w:tcPr>
          <w:p w14:paraId="5370250B" w14:textId="77777777" w:rsidR="00FE3AAC" w:rsidRDefault="00FE3AAC" w:rsidP="00DE106E">
            <w:pPr>
              <w:pStyle w:val="TableParagraph"/>
              <w:spacing w:before="9"/>
              <w:ind w:left="196" w:right="196"/>
              <w:rPr>
                <w:b/>
                <w:sz w:val="20"/>
              </w:rPr>
            </w:pPr>
          </w:p>
          <w:p w14:paraId="1049F82E" w14:textId="77777777" w:rsidR="00FE3AAC" w:rsidRDefault="00FE3AAC" w:rsidP="00DE106E">
            <w:pPr>
              <w:pStyle w:val="TableParagraph"/>
              <w:spacing w:before="0"/>
              <w:ind w:left="196" w:right="196"/>
              <w:rPr>
                <w:b/>
                <w:sz w:val="20"/>
              </w:rPr>
            </w:pPr>
            <w:r>
              <w:rPr>
                <w:b/>
                <w:sz w:val="20"/>
              </w:rPr>
              <w:t>Multiplicity</w:t>
            </w:r>
          </w:p>
        </w:tc>
      </w:tr>
      <w:tr w:rsidR="00FE3AAC" w14:paraId="2E6BF549" w14:textId="77777777" w:rsidTr="00FE3AAC">
        <w:trPr>
          <w:gridBefore w:val="1"/>
          <w:wBefore w:w="10" w:type="dxa"/>
          <w:trHeight w:val="465"/>
        </w:trPr>
        <w:tc>
          <w:tcPr>
            <w:tcW w:w="3397" w:type="dxa"/>
            <w:gridSpan w:val="2"/>
          </w:tcPr>
          <w:p w14:paraId="30C118AB" w14:textId="1D1BBEAD" w:rsidR="00FE3AAC" w:rsidRPr="00BA2D51"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r>
              <w:rPr>
                <w:rFonts w:eastAsiaTheme="minorEastAsia"/>
                <w:sz w:val="18"/>
                <w:lang w:eastAsia="ko-KR"/>
              </w:rPr>
              <w:t>ontact Instructions</w:t>
            </w:r>
          </w:p>
        </w:tc>
        <w:tc>
          <w:tcPr>
            <w:tcW w:w="1843" w:type="dxa"/>
            <w:gridSpan w:val="2"/>
          </w:tcPr>
          <w:p w14:paraId="7ADC1961" w14:textId="77777777" w:rsidR="00FE3AAC" w:rsidRDefault="00FE3AAC" w:rsidP="00DE106E">
            <w:pPr>
              <w:pStyle w:val="TableParagraph"/>
              <w:spacing w:before="0"/>
              <w:ind w:left="196" w:right="196"/>
              <w:rPr>
                <w:rFonts w:ascii="Times New Roman"/>
                <w:sz w:val="18"/>
              </w:rPr>
            </w:pPr>
          </w:p>
        </w:tc>
        <w:tc>
          <w:tcPr>
            <w:tcW w:w="2268" w:type="dxa"/>
            <w:gridSpan w:val="2"/>
          </w:tcPr>
          <w:p w14:paraId="68C6A675" w14:textId="77777777" w:rsidR="00FE3AAC" w:rsidRDefault="00FE3AAC" w:rsidP="00DE106E">
            <w:pPr>
              <w:pStyle w:val="TableParagraph"/>
              <w:spacing w:before="0"/>
              <w:ind w:left="196" w:right="196"/>
              <w:rPr>
                <w:rFonts w:ascii="Times New Roman"/>
                <w:sz w:val="18"/>
              </w:rPr>
            </w:pPr>
          </w:p>
        </w:tc>
        <w:tc>
          <w:tcPr>
            <w:tcW w:w="992" w:type="dxa"/>
            <w:gridSpan w:val="2"/>
          </w:tcPr>
          <w:p w14:paraId="27ECB909" w14:textId="616E3DF4" w:rsidR="00FE3AAC" w:rsidRPr="00BA2D51" w:rsidRDefault="00FE3AAC" w:rsidP="00DE106E">
            <w:pPr>
              <w:pStyle w:val="TableParagraph"/>
              <w:spacing w:before="121"/>
              <w:ind w:left="196" w:right="196"/>
              <w:rPr>
                <w:rFonts w:eastAsiaTheme="minorEastAsia"/>
                <w:w w:val="99"/>
                <w:sz w:val="18"/>
                <w:lang w:eastAsia="ko-KR"/>
              </w:rPr>
            </w:pPr>
            <w:r>
              <w:rPr>
                <w:rFonts w:eastAsiaTheme="minorEastAsia"/>
                <w:w w:val="99"/>
                <w:sz w:val="18"/>
                <w:lang w:eastAsia="ko-KR"/>
              </w:rPr>
              <w:t>TE</w:t>
            </w:r>
          </w:p>
        </w:tc>
        <w:tc>
          <w:tcPr>
            <w:tcW w:w="1559" w:type="dxa"/>
            <w:gridSpan w:val="2"/>
          </w:tcPr>
          <w:p w14:paraId="3F8362A4" w14:textId="3ED813EE" w:rsidR="00FE3AAC" w:rsidRPr="00BA2D51"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3AAC" w14:paraId="66EF1A72" w14:textId="77777777" w:rsidTr="00FE3AAC">
        <w:trPr>
          <w:gridAfter w:val="1"/>
          <w:wAfter w:w="10" w:type="dxa"/>
          <w:trHeight w:val="465"/>
        </w:trPr>
        <w:tc>
          <w:tcPr>
            <w:tcW w:w="3397" w:type="dxa"/>
            <w:gridSpan w:val="2"/>
          </w:tcPr>
          <w:p w14:paraId="4B4F2C2F" w14:textId="4CFDC3AB" w:rsidR="00FE3AAC" w:rsidRDefault="00FE3AAC" w:rsidP="00DE106E">
            <w:pPr>
              <w:pStyle w:val="TableParagraph"/>
              <w:spacing w:before="121"/>
              <w:ind w:left="196" w:right="196"/>
              <w:rPr>
                <w:sz w:val="18"/>
              </w:rPr>
            </w:pPr>
            <w:r>
              <w:rPr>
                <w:sz w:val="18"/>
              </w:rPr>
              <w:t>Contact Address</w:t>
            </w:r>
          </w:p>
        </w:tc>
        <w:tc>
          <w:tcPr>
            <w:tcW w:w="1843" w:type="dxa"/>
            <w:gridSpan w:val="2"/>
          </w:tcPr>
          <w:p w14:paraId="375ED3A7" w14:textId="77777777" w:rsidR="00FE3AAC" w:rsidRDefault="00FE3AAC" w:rsidP="00DE106E">
            <w:pPr>
              <w:pStyle w:val="TableParagraph"/>
              <w:spacing w:before="0"/>
              <w:ind w:left="196" w:right="196"/>
              <w:rPr>
                <w:rFonts w:ascii="Times New Roman"/>
                <w:sz w:val="18"/>
              </w:rPr>
            </w:pPr>
          </w:p>
        </w:tc>
        <w:tc>
          <w:tcPr>
            <w:tcW w:w="2268" w:type="dxa"/>
            <w:gridSpan w:val="2"/>
          </w:tcPr>
          <w:p w14:paraId="4BEA8509" w14:textId="77777777" w:rsidR="00FE3AAC" w:rsidRDefault="00FE3AAC" w:rsidP="00DE106E">
            <w:pPr>
              <w:pStyle w:val="TableParagraph"/>
              <w:spacing w:before="0"/>
              <w:ind w:left="196" w:right="196"/>
              <w:rPr>
                <w:rFonts w:ascii="Times New Roman"/>
                <w:sz w:val="18"/>
              </w:rPr>
            </w:pPr>
          </w:p>
        </w:tc>
        <w:tc>
          <w:tcPr>
            <w:tcW w:w="992" w:type="dxa"/>
            <w:gridSpan w:val="2"/>
          </w:tcPr>
          <w:p w14:paraId="7EFE7C2A" w14:textId="77777777" w:rsidR="00FE3AAC" w:rsidRDefault="00FE3AAC" w:rsidP="00DE106E">
            <w:pPr>
              <w:pStyle w:val="TableParagraph"/>
              <w:spacing w:before="121"/>
              <w:ind w:left="196" w:right="196"/>
              <w:rPr>
                <w:sz w:val="18"/>
              </w:rPr>
            </w:pPr>
            <w:r>
              <w:rPr>
                <w:w w:val="99"/>
                <w:sz w:val="18"/>
              </w:rPr>
              <w:t>C</w:t>
            </w:r>
          </w:p>
        </w:tc>
        <w:tc>
          <w:tcPr>
            <w:tcW w:w="1559" w:type="dxa"/>
            <w:gridSpan w:val="2"/>
          </w:tcPr>
          <w:p w14:paraId="03EE458E" w14:textId="77777777" w:rsidR="00FE3AAC" w:rsidRDefault="00FE3AAC" w:rsidP="00DE106E">
            <w:pPr>
              <w:pStyle w:val="TableParagraph"/>
              <w:spacing w:before="121"/>
              <w:ind w:left="196" w:right="196"/>
              <w:rPr>
                <w:sz w:val="18"/>
              </w:rPr>
            </w:pPr>
            <w:r>
              <w:rPr>
                <w:sz w:val="18"/>
              </w:rPr>
              <w:t>1, *</w:t>
            </w:r>
          </w:p>
        </w:tc>
      </w:tr>
      <w:tr w:rsidR="00FE3AAC" w14:paraId="4A24A3AB" w14:textId="77777777" w:rsidTr="00FE3AAC">
        <w:trPr>
          <w:gridAfter w:val="1"/>
          <w:wAfter w:w="10" w:type="dxa"/>
          <w:trHeight w:val="462"/>
        </w:trPr>
        <w:tc>
          <w:tcPr>
            <w:tcW w:w="3397" w:type="dxa"/>
            <w:gridSpan w:val="2"/>
          </w:tcPr>
          <w:p w14:paraId="7DD67AA6" w14:textId="76B5C647" w:rsidR="00FE3AAC" w:rsidRDefault="00FE3AAC" w:rsidP="00DE106E">
            <w:pPr>
              <w:pStyle w:val="TableParagraph"/>
              <w:ind w:left="196" w:right="196"/>
              <w:rPr>
                <w:sz w:val="18"/>
              </w:rPr>
            </w:pPr>
            <w:r>
              <w:rPr>
                <w:sz w:val="18"/>
              </w:rPr>
              <w:t>Administrative Division</w:t>
            </w:r>
          </w:p>
        </w:tc>
        <w:tc>
          <w:tcPr>
            <w:tcW w:w="1843" w:type="dxa"/>
            <w:gridSpan w:val="2"/>
          </w:tcPr>
          <w:p w14:paraId="282C4072" w14:textId="77777777" w:rsidR="00FE3AAC" w:rsidRDefault="00FE3AAC" w:rsidP="00DE106E">
            <w:pPr>
              <w:pStyle w:val="TableParagraph"/>
              <w:spacing w:before="0"/>
              <w:ind w:left="196" w:right="196"/>
              <w:rPr>
                <w:rFonts w:ascii="Times New Roman"/>
                <w:sz w:val="18"/>
              </w:rPr>
            </w:pPr>
          </w:p>
        </w:tc>
        <w:tc>
          <w:tcPr>
            <w:tcW w:w="2268" w:type="dxa"/>
            <w:gridSpan w:val="2"/>
          </w:tcPr>
          <w:p w14:paraId="44B11EEB" w14:textId="77777777" w:rsidR="00FE3AAC" w:rsidRDefault="00FE3AAC" w:rsidP="00DE106E">
            <w:pPr>
              <w:pStyle w:val="TableParagraph"/>
              <w:spacing w:before="0"/>
              <w:ind w:left="196" w:right="196"/>
              <w:rPr>
                <w:rFonts w:ascii="Times New Roman"/>
                <w:sz w:val="18"/>
              </w:rPr>
            </w:pPr>
          </w:p>
        </w:tc>
        <w:tc>
          <w:tcPr>
            <w:tcW w:w="992" w:type="dxa"/>
            <w:gridSpan w:val="2"/>
          </w:tcPr>
          <w:p w14:paraId="59FBFE7A" w14:textId="28098384" w:rsidR="00FE3AAC" w:rsidRDefault="00FE3AAC" w:rsidP="00DE106E">
            <w:pPr>
              <w:pStyle w:val="TableParagraph"/>
              <w:ind w:left="196" w:right="196"/>
              <w:rPr>
                <w:sz w:val="18"/>
              </w:rPr>
            </w:pPr>
            <w:r>
              <w:rPr>
                <w:sz w:val="18"/>
              </w:rPr>
              <w:t>TE</w:t>
            </w:r>
          </w:p>
        </w:tc>
        <w:tc>
          <w:tcPr>
            <w:tcW w:w="1559" w:type="dxa"/>
            <w:gridSpan w:val="2"/>
          </w:tcPr>
          <w:p w14:paraId="335E77BF" w14:textId="77777777" w:rsidR="00FE3AAC" w:rsidRDefault="00FE3AAC" w:rsidP="00DE106E">
            <w:pPr>
              <w:pStyle w:val="TableParagraph"/>
              <w:ind w:left="196" w:right="196"/>
              <w:rPr>
                <w:sz w:val="18"/>
              </w:rPr>
            </w:pPr>
            <w:r>
              <w:rPr>
                <w:sz w:val="18"/>
              </w:rPr>
              <w:t>0, 1</w:t>
            </w:r>
          </w:p>
        </w:tc>
      </w:tr>
      <w:tr w:rsidR="00FE3AAC" w14:paraId="550FDFC6" w14:textId="77777777" w:rsidTr="00FE3AAC">
        <w:trPr>
          <w:gridAfter w:val="1"/>
          <w:wAfter w:w="10" w:type="dxa"/>
          <w:trHeight w:val="462"/>
        </w:trPr>
        <w:tc>
          <w:tcPr>
            <w:tcW w:w="3397" w:type="dxa"/>
            <w:gridSpan w:val="2"/>
          </w:tcPr>
          <w:p w14:paraId="7AA7A352" w14:textId="16E77521" w:rsidR="00FE3AAC" w:rsidRDefault="00FE3AAC" w:rsidP="00DE106E">
            <w:pPr>
              <w:pStyle w:val="TableParagraph"/>
              <w:ind w:left="196" w:right="196"/>
              <w:rPr>
                <w:sz w:val="18"/>
              </w:rPr>
            </w:pPr>
            <w:r>
              <w:rPr>
                <w:sz w:val="18"/>
              </w:rPr>
              <w:t>City Name</w:t>
            </w:r>
          </w:p>
        </w:tc>
        <w:tc>
          <w:tcPr>
            <w:tcW w:w="1843" w:type="dxa"/>
            <w:gridSpan w:val="2"/>
          </w:tcPr>
          <w:p w14:paraId="0C317694" w14:textId="77777777" w:rsidR="00FE3AAC" w:rsidRDefault="00FE3AAC" w:rsidP="00DE106E">
            <w:pPr>
              <w:pStyle w:val="TableParagraph"/>
              <w:spacing w:before="0"/>
              <w:ind w:left="196" w:right="196"/>
              <w:rPr>
                <w:rFonts w:ascii="Times New Roman"/>
                <w:sz w:val="18"/>
              </w:rPr>
            </w:pPr>
          </w:p>
        </w:tc>
        <w:tc>
          <w:tcPr>
            <w:tcW w:w="2268" w:type="dxa"/>
            <w:gridSpan w:val="2"/>
          </w:tcPr>
          <w:p w14:paraId="609ED3EB" w14:textId="77777777" w:rsidR="00FE3AAC" w:rsidRDefault="00FE3AAC" w:rsidP="00DE106E">
            <w:pPr>
              <w:pStyle w:val="TableParagraph"/>
              <w:spacing w:before="0"/>
              <w:ind w:left="196" w:right="196"/>
              <w:rPr>
                <w:rFonts w:ascii="Times New Roman"/>
                <w:sz w:val="18"/>
              </w:rPr>
            </w:pPr>
          </w:p>
        </w:tc>
        <w:tc>
          <w:tcPr>
            <w:tcW w:w="992" w:type="dxa"/>
            <w:gridSpan w:val="2"/>
          </w:tcPr>
          <w:p w14:paraId="4834DB80" w14:textId="41D362A0" w:rsidR="00FE3AAC" w:rsidRDefault="00FE3AAC" w:rsidP="00DE106E">
            <w:pPr>
              <w:pStyle w:val="TableParagraph"/>
              <w:ind w:left="196" w:right="196"/>
              <w:rPr>
                <w:sz w:val="18"/>
              </w:rPr>
            </w:pPr>
            <w:r>
              <w:rPr>
                <w:sz w:val="18"/>
              </w:rPr>
              <w:t>TE</w:t>
            </w:r>
          </w:p>
        </w:tc>
        <w:tc>
          <w:tcPr>
            <w:tcW w:w="1559" w:type="dxa"/>
            <w:gridSpan w:val="2"/>
          </w:tcPr>
          <w:p w14:paraId="2ED5A461" w14:textId="6E8F708B" w:rsidR="00FE3AAC" w:rsidRDefault="00931DCB" w:rsidP="00DE106E">
            <w:pPr>
              <w:pStyle w:val="TableParagraph"/>
              <w:ind w:left="196" w:right="196"/>
              <w:rPr>
                <w:sz w:val="18"/>
              </w:rPr>
            </w:pPr>
            <w:ins w:id="1387" w:author="GREENBLUE" w:date="2024-10-02T17:54:00Z">
              <w:r>
                <w:rPr>
                  <w:sz w:val="18"/>
                </w:rPr>
                <w:t>0</w:t>
              </w:r>
            </w:ins>
            <w:del w:id="1388" w:author="GREENBLUE" w:date="2024-10-02T17:54:00Z">
              <w:r w:rsidR="00FE3AAC" w:rsidDel="00931DCB">
                <w:rPr>
                  <w:sz w:val="18"/>
                </w:rPr>
                <w:delText>1</w:delText>
              </w:r>
            </w:del>
            <w:r w:rsidR="00FE3AAC">
              <w:rPr>
                <w:sz w:val="18"/>
              </w:rPr>
              <w:t>, 1</w:t>
            </w:r>
          </w:p>
        </w:tc>
      </w:tr>
      <w:tr w:rsidR="00FE3AAC" w14:paraId="3A50F92A" w14:textId="77777777" w:rsidTr="00FE3AAC">
        <w:trPr>
          <w:gridAfter w:val="1"/>
          <w:wAfter w:w="10" w:type="dxa"/>
          <w:trHeight w:val="463"/>
        </w:trPr>
        <w:tc>
          <w:tcPr>
            <w:tcW w:w="3397" w:type="dxa"/>
            <w:gridSpan w:val="2"/>
          </w:tcPr>
          <w:p w14:paraId="5D089428" w14:textId="36DF57E1" w:rsidR="00FE3AAC" w:rsidRDefault="00FE3AAC" w:rsidP="00DE106E">
            <w:pPr>
              <w:pStyle w:val="TableParagraph"/>
              <w:ind w:left="196" w:right="196"/>
              <w:rPr>
                <w:sz w:val="18"/>
              </w:rPr>
            </w:pPr>
            <w:r>
              <w:rPr>
                <w:sz w:val="18"/>
              </w:rPr>
              <w:t>Country Name</w:t>
            </w:r>
          </w:p>
        </w:tc>
        <w:tc>
          <w:tcPr>
            <w:tcW w:w="1843" w:type="dxa"/>
            <w:gridSpan w:val="2"/>
          </w:tcPr>
          <w:p w14:paraId="2D28AB95" w14:textId="77777777" w:rsidR="00FE3AAC" w:rsidRDefault="00FE3AAC" w:rsidP="00DE106E">
            <w:pPr>
              <w:pStyle w:val="TableParagraph"/>
              <w:spacing w:before="0"/>
              <w:ind w:left="196" w:right="196"/>
              <w:rPr>
                <w:rFonts w:ascii="Times New Roman"/>
                <w:sz w:val="18"/>
              </w:rPr>
            </w:pPr>
          </w:p>
        </w:tc>
        <w:tc>
          <w:tcPr>
            <w:tcW w:w="2268" w:type="dxa"/>
            <w:gridSpan w:val="2"/>
          </w:tcPr>
          <w:p w14:paraId="0C4B3FEF" w14:textId="77777777" w:rsidR="00FE3AAC" w:rsidRDefault="00FE3AAC" w:rsidP="00DE106E">
            <w:pPr>
              <w:pStyle w:val="TableParagraph"/>
              <w:spacing w:before="0"/>
              <w:ind w:left="196" w:right="196"/>
              <w:rPr>
                <w:rFonts w:ascii="Times New Roman"/>
                <w:sz w:val="18"/>
              </w:rPr>
            </w:pPr>
          </w:p>
        </w:tc>
        <w:tc>
          <w:tcPr>
            <w:tcW w:w="992" w:type="dxa"/>
            <w:gridSpan w:val="2"/>
          </w:tcPr>
          <w:p w14:paraId="3DE06E45" w14:textId="3FE3ADB4" w:rsidR="00FE3AAC" w:rsidRDefault="00FE3AAC" w:rsidP="00DE106E">
            <w:pPr>
              <w:pStyle w:val="TableParagraph"/>
              <w:ind w:left="196" w:right="196"/>
              <w:rPr>
                <w:sz w:val="18"/>
              </w:rPr>
            </w:pPr>
            <w:r>
              <w:rPr>
                <w:sz w:val="18"/>
              </w:rPr>
              <w:t>TE</w:t>
            </w:r>
          </w:p>
        </w:tc>
        <w:tc>
          <w:tcPr>
            <w:tcW w:w="1559" w:type="dxa"/>
            <w:gridSpan w:val="2"/>
          </w:tcPr>
          <w:p w14:paraId="65F31A9D" w14:textId="0FDD642F" w:rsidR="00FE3AAC" w:rsidRDefault="00931DCB" w:rsidP="00DE106E">
            <w:pPr>
              <w:pStyle w:val="TableParagraph"/>
              <w:ind w:left="196" w:right="196"/>
              <w:rPr>
                <w:sz w:val="18"/>
              </w:rPr>
            </w:pPr>
            <w:ins w:id="1389" w:author="GREENBLUE" w:date="2024-10-02T17:54:00Z">
              <w:r>
                <w:rPr>
                  <w:sz w:val="18"/>
                </w:rPr>
                <w:t>0</w:t>
              </w:r>
            </w:ins>
            <w:del w:id="1390" w:author="GREENBLUE" w:date="2024-10-02T17:54:00Z">
              <w:r w:rsidR="00FE3AAC" w:rsidDel="00931DCB">
                <w:rPr>
                  <w:sz w:val="18"/>
                </w:rPr>
                <w:delText>1</w:delText>
              </w:r>
            </w:del>
            <w:r w:rsidR="00FE3AAC">
              <w:rPr>
                <w:sz w:val="18"/>
              </w:rPr>
              <w:t>, 1</w:t>
            </w:r>
          </w:p>
        </w:tc>
      </w:tr>
      <w:tr w:rsidR="00FE3AAC" w14:paraId="45D9460D" w14:textId="77777777" w:rsidTr="00FE3AAC">
        <w:trPr>
          <w:gridAfter w:val="1"/>
          <w:wAfter w:w="10" w:type="dxa"/>
          <w:trHeight w:val="465"/>
        </w:trPr>
        <w:tc>
          <w:tcPr>
            <w:tcW w:w="3397" w:type="dxa"/>
            <w:gridSpan w:val="2"/>
          </w:tcPr>
          <w:p w14:paraId="4F738AF6" w14:textId="430DBF43" w:rsidR="00FE3AAC" w:rsidRDefault="00FE3AAC" w:rsidP="00DE106E">
            <w:pPr>
              <w:pStyle w:val="TableParagraph"/>
              <w:spacing w:before="121"/>
              <w:ind w:left="196" w:right="196"/>
              <w:rPr>
                <w:sz w:val="18"/>
              </w:rPr>
            </w:pPr>
            <w:r>
              <w:rPr>
                <w:sz w:val="18"/>
              </w:rPr>
              <w:t>Delivery Point</w:t>
            </w:r>
          </w:p>
        </w:tc>
        <w:tc>
          <w:tcPr>
            <w:tcW w:w="1843" w:type="dxa"/>
            <w:gridSpan w:val="2"/>
          </w:tcPr>
          <w:p w14:paraId="1EA6DCE1" w14:textId="77777777" w:rsidR="00FE3AAC" w:rsidRDefault="00FE3AAC" w:rsidP="00DE106E">
            <w:pPr>
              <w:pStyle w:val="TableParagraph"/>
              <w:spacing w:before="0"/>
              <w:ind w:left="196" w:right="196"/>
              <w:rPr>
                <w:rFonts w:ascii="Times New Roman"/>
                <w:sz w:val="18"/>
              </w:rPr>
            </w:pPr>
          </w:p>
        </w:tc>
        <w:tc>
          <w:tcPr>
            <w:tcW w:w="2268" w:type="dxa"/>
            <w:gridSpan w:val="2"/>
          </w:tcPr>
          <w:p w14:paraId="02747198" w14:textId="77777777" w:rsidR="00FE3AAC" w:rsidRDefault="00FE3AAC" w:rsidP="00DE106E">
            <w:pPr>
              <w:pStyle w:val="TableParagraph"/>
              <w:spacing w:before="0"/>
              <w:ind w:left="196" w:right="196"/>
              <w:rPr>
                <w:rFonts w:ascii="Times New Roman"/>
                <w:sz w:val="18"/>
              </w:rPr>
            </w:pPr>
          </w:p>
        </w:tc>
        <w:tc>
          <w:tcPr>
            <w:tcW w:w="992" w:type="dxa"/>
            <w:gridSpan w:val="2"/>
          </w:tcPr>
          <w:p w14:paraId="48367D21" w14:textId="209EF7FB" w:rsidR="00FE3AAC" w:rsidRDefault="00FE3AAC" w:rsidP="00DE106E">
            <w:pPr>
              <w:pStyle w:val="TableParagraph"/>
              <w:spacing w:before="121"/>
              <w:ind w:left="196" w:right="196"/>
              <w:rPr>
                <w:sz w:val="18"/>
              </w:rPr>
            </w:pPr>
            <w:r>
              <w:rPr>
                <w:sz w:val="18"/>
              </w:rPr>
              <w:t>TE</w:t>
            </w:r>
          </w:p>
        </w:tc>
        <w:tc>
          <w:tcPr>
            <w:tcW w:w="1559" w:type="dxa"/>
            <w:gridSpan w:val="2"/>
          </w:tcPr>
          <w:p w14:paraId="6D6B3B92" w14:textId="77777777" w:rsidR="00FE3AAC" w:rsidRDefault="00FE3AAC" w:rsidP="00DE106E">
            <w:pPr>
              <w:pStyle w:val="TableParagraph"/>
              <w:spacing w:before="121"/>
              <w:ind w:left="196" w:right="196"/>
              <w:rPr>
                <w:sz w:val="18"/>
              </w:rPr>
            </w:pPr>
            <w:r>
              <w:rPr>
                <w:sz w:val="18"/>
              </w:rPr>
              <w:t>0, *</w:t>
            </w:r>
          </w:p>
        </w:tc>
      </w:tr>
      <w:tr w:rsidR="00FE3AAC" w14:paraId="141E8D50" w14:textId="77777777" w:rsidTr="00FE3AAC">
        <w:trPr>
          <w:gridBefore w:val="1"/>
          <w:wBefore w:w="10" w:type="dxa"/>
          <w:trHeight w:val="465"/>
        </w:trPr>
        <w:tc>
          <w:tcPr>
            <w:tcW w:w="3397" w:type="dxa"/>
            <w:gridSpan w:val="2"/>
          </w:tcPr>
          <w:p w14:paraId="0EE4555A" w14:textId="2391F254" w:rsidR="00FE3AAC" w:rsidRPr="00B63E52"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P</w:t>
            </w:r>
            <w:r>
              <w:rPr>
                <w:rFonts w:eastAsiaTheme="minorEastAsia"/>
                <w:sz w:val="18"/>
                <w:lang w:eastAsia="ko-KR"/>
              </w:rPr>
              <w:t>ostal Code</w:t>
            </w:r>
          </w:p>
        </w:tc>
        <w:tc>
          <w:tcPr>
            <w:tcW w:w="1843" w:type="dxa"/>
            <w:gridSpan w:val="2"/>
          </w:tcPr>
          <w:p w14:paraId="68AB07F4" w14:textId="77777777" w:rsidR="00FE3AAC" w:rsidRDefault="00FE3AAC" w:rsidP="00DE106E">
            <w:pPr>
              <w:pStyle w:val="TableParagraph"/>
              <w:spacing w:before="0"/>
              <w:ind w:left="196" w:right="196"/>
              <w:rPr>
                <w:rFonts w:ascii="Times New Roman"/>
                <w:sz w:val="18"/>
              </w:rPr>
            </w:pPr>
          </w:p>
        </w:tc>
        <w:tc>
          <w:tcPr>
            <w:tcW w:w="2268" w:type="dxa"/>
            <w:gridSpan w:val="2"/>
          </w:tcPr>
          <w:p w14:paraId="045D0691" w14:textId="77777777" w:rsidR="00FE3AAC" w:rsidRDefault="00FE3AAC" w:rsidP="00DE106E">
            <w:pPr>
              <w:pStyle w:val="TableParagraph"/>
              <w:spacing w:before="0"/>
              <w:ind w:left="196" w:right="196"/>
              <w:rPr>
                <w:rFonts w:ascii="Times New Roman"/>
                <w:sz w:val="18"/>
              </w:rPr>
            </w:pPr>
          </w:p>
        </w:tc>
        <w:tc>
          <w:tcPr>
            <w:tcW w:w="992" w:type="dxa"/>
            <w:gridSpan w:val="2"/>
          </w:tcPr>
          <w:p w14:paraId="7FD1A3DE" w14:textId="17F656E8" w:rsidR="00FE3AAC" w:rsidRPr="00B63E52"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TE</w:t>
            </w:r>
          </w:p>
        </w:tc>
        <w:tc>
          <w:tcPr>
            <w:tcW w:w="1559" w:type="dxa"/>
            <w:gridSpan w:val="2"/>
          </w:tcPr>
          <w:p w14:paraId="28886885" w14:textId="30033FD9" w:rsidR="00FE3AAC" w:rsidRPr="00B63E52"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463C68EB" w14:textId="77777777" w:rsidTr="00FE3AAC">
        <w:trPr>
          <w:gridBefore w:val="1"/>
          <w:wBefore w:w="10" w:type="dxa"/>
          <w:trHeight w:val="465"/>
        </w:trPr>
        <w:tc>
          <w:tcPr>
            <w:tcW w:w="3397" w:type="dxa"/>
            <w:gridSpan w:val="2"/>
          </w:tcPr>
          <w:p w14:paraId="5517BA37" w14:textId="6FD2906F" w:rsidR="00FE3AAC" w:rsidRDefault="00FE3AAC" w:rsidP="00DE106E">
            <w:pPr>
              <w:pStyle w:val="TableParagraph"/>
              <w:spacing w:before="121"/>
              <w:ind w:leftChars="70" w:left="154" w:right="196"/>
              <w:rPr>
                <w:rFonts w:eastAsiaTheme="minorEastAsia"/>
                <w:sz w:val="18"/>
                <w:lang w:eastAsia="ko-KR"/>
              </w:rPr>
            </w:pPr>
            <w:r>
              <w:rPr>
                <w:rFonts w:eastAsiaTheme="minorEastAsia" w:hint="eastAsia"/>
                <w:sz w:val="18"/>
                <w:lang w:eastAsia="ko-KR"/>
              </w:rPr>
              <w:t>I</w:t>
            </w:r>
            <w:r>
              <w:rPr>
                <w:rFonts w:eastAsiaTheme="minorEastAsia"/>
                <w:sz w:val="18"/>
                <w:lang w:eastAsia="ko-KR"/>
              </w:rPr>
              <w:t>nformation</w:t>
            </w:r>
          </w:p>
        </w:tc>
        <w:tc>
          <w:tcPr>
            <w:tcW w:w="1843" w:type="dxa"/>
            <w:gridSpan w:val="2"/>
          </w:tcPr>
          <w:p w14:paraId="0A4FA7F3" w14:textId="77777777" w:rsidR="00FE3AAC" w:rsidRDefault="00FE3AAC" w:rsidP="00DE106E">
            <w:pPr>
              <w:pStyle w:val="TableParagraph"/>
              <w:spacing w:before="0"/>
              <w:ind w:left="196" w:right="196"/>
              <w:rPr>
                <w:rFonts w:ascii="Times New Roman"/>
                <w:sz w:val="18"/>
              </w:rPr>
            </w:pPr>
          </w:p>
        </w:tc>
        <w:tc>
          <w:tcPr>
            <w:tcW w:w="2268" w:type="dxa"/>
            <w:gridSpan w:val="2"/>
          </w:tcPr>
          <w:p w14:paraId="2CEAD232" w14:textId="77777777" w:rsidR="00FE3AAC" w:rsidRDefault="00FE3AAC" w:rsidP="00DE106E">
            <w:pPr>
              <w:pStyle w:val="TableParagraph"/>
              <w:spacing w:before="0"/>
              <w:ind w:left="196" w:right="196"/>
              <w:rPr>
                <w:rFonts w:ascii="Times New Roman"/>
                <w:sz w:val="18"/>
              </w:rPr>
            </w:pPr>
          </w:p>
        </w:tc>
        <w:tc>
          <w:tcPr>
            <w:tcW w:w="992" w:type="dxa"/>
            <w:gridSpan w:val="2"/>
          </w:tcPr>
          <w:p w14:paraId="478E957D" w14:textId="199CBD70"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gridSpan w:val="2"/>
          </w:tcPr>
          <w:p w14:paraId="4409C7A2" w14:textId="2D1C343A"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29EE71E2" w14:textId="77777777" w:rsidTr="00FE3AAC">
        <w:trPr>
          <w:gridBefore w:val="1"/>
          <w:wBefore w:w="10" w:type="dxa"/>
          <w:trHeight w:val="465"/>
        </w:trPr>
        <w:tc>
          <w:tcPr>
            <w:tcW w:w="3397" w:type="dxa"/>
            <w:gridSpan w:val="2"/>
          </w:tcPr>
          <w:p w14:paraId="4277E094" w14:textId="0BCEE41B"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File Locator</w:t>
            </w:r>
          </w:p>
        </w:tc>
        <w:tc>
          <w:tcPr>
            <w:tcW w:w="1843" w:type="dxa"/>
            <w:gridSpan w:val="2"/>
          </w:tcPr>
          <w:p w14:paraId="0BEF5E04" w14:textId="77777777" w:rsidR="00FE3AAC" w:rsidRDefault="00FE3AAC" w:rsidP="00DE106E">
            <w:pPr>
              <w:pStyle w:val="TableParagraph"/>
              <w:spacing w:before="0"/>
              <w:ind w:left="196" w:right="196"/>
              <w:rPr>
                <w:rFonts w:ascii="Times New Roman"/>
                <w:sz w:val="18"/>
              </w:rPr>
            </w:pPr>
          </w:p>
        </w:tc>
        <w:tc>
          <w:tcPr>
            <w:tcW w:w="2268" w:type="dxa"/>
            <w:gridSpan w:val="2"/>
          </w:tcPr>
          <w:p w14:paraId="78F68788" w14:textId="77777777" w:rsidR="00FE3AAC" w:rsidRDefault="00FE3AAC" w:rsidP="00DE106E">
            <w:pPr>
              <w:pStyle w:val="TableParagraph"/>
              <w:spacing w:before="0"/>
              <w:ind w:left="196" w:right="196"/>
              <w:rPr>
                <w:rFonts w:ascii="Times New Roman"/>
                <w:sz w:val="18"/>
              </w:rPr>
            </w:pPr>
          </w:p>
        </w:tc>
        <w:tc>
          <w:tcPr>
            <w:tcW w:w="992" w:type="dxa"/>
            <w:gridSpan w:val="2"/>
          </w:tcPr>
          <w:p w14:paraId="24BA6292" w14:textId="29FCE0E0"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TE</w:t>
            </w:r>
          </w:p>
        </w:tc>
        <w:tc>
          <w:tcPr>
            <w:tcW w:w="1559" w:type="dxa"/>
            <w:gridSpan w:val="2"/>
          </w:tcPr>
          <w:p w14:paraId="1D643FC0" w14:textId="654BBE2D"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6C77F96D" w14:textId="77777777" w:rsidTr="00FE3AAC">
        <w:trPr>
          <w:gridBefore w:val="1"/>
          <w:wBefore w:w="10" w:type="dxa"/>
          <w:trHeight w:val="465"/>
        </w:trPr>
        <w:tc>
          <w:tcPr>
            <w:tcW w:w="3397" w:type="dxa"/>
            <w:gridSpan w:val="2"/>
          </w:tcPr>
          <w:p w14:paraId="0398168D" w14:textId="0B99F137"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File Reference</w:t>
            </w:r>
          </w:p>
        </w:tc>
        <w:tc>
          <w:tcPr>
            <w:tcW w:w="1843" w:type="dxa"/>
            <w:gridSpan w:val="2"/>
          </w:tcPr>
          <w:p w14:paraId="7CA5DAF0" w14:textId="77777777" w:rsidR="00FE3AAC" w:rsidRDefault="00FE3AAC" w:rsidP="00DE106E">
            <w:pPr>
              <w:pStyle w:val="TableParagraph"/>
              <w:spacing w:before="0"/>
              <w:ind w:left="196" w:right="196"/>
              <w:rPr>
                <w:rFonts w:ascii="Times New Roman"/>
                <w:sz w:val="18"/>
              </w:rPr>
            </w:pPr>
          </w:p>
        </w:tc>
        <w:tc>
          <w:tcPr>
            <w:tcW w:w="2268" w:type="dxa"/>
            <w:gridSpan w:val="2"/>
          </w:tcPr>
          <w:p w14:paraId="01CD207A" w14:textId="77777777" w:rsidR="00FE3AAC" w:rsidRDefault="00FE3AAC" w:rsidP="00DE106E">
            <w:pPr>
              <w:pStyle w:val="TableParagraph"/>
              <w:spacing w:before="0"/>
              <w:ind w:left="196" w:right="196"/>
              <w:rPr>
                <w:rFonts w:ascii="Times New Roman"/>
                <w:sz w:val="18"/>
              </w:rPr>
            </w:pPr>
          </w:p>
        </w:tc>
        <w:tc>
          <w:tcPr>
            <w:tcW w:w="992" w:type="dxa"/>
            <w:gridSpan w:val="2"/>
          </w:tcPr>
          <w:p w14:paraId="3563A264" w14:textId="108BBD16"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4A59A767" w14:textId="5BE1A864"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56B5852C" w14:textId="77777777" w:rsidTr="00FE3AAC">
        <w:trPr>
          <w:gridBefore w:val="1"/>
          <w:wBefore w:w="10" w:type="dxa"/>
          <w:trHeight w:val="465"/>
        </w:trPr>
        <w:tc>
          <w:tcPr>
            <w:tcW w:w="3397" w:type="dxa"/>
            <w:gridSpan w:val="2"/>
          </w:tcPr>
          <w:p w14:paraId="6B850497" w14:textId="1D45B775"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Headline</w:t>
            </w:r>
          </w:p>
        </w:tc>
        <w:tc>
          <w:tcPr>
            <w:tcW w:w="1843" w:type="dxa"/>
            <w:gridSpan w:val="2"/>
          </w:tcPr>
          <w:p w14:paraId="690DF450" w14:textId="77777777" w:rsidR="00FE3AAC" w:rsidRDefault="00FE3AAC" w:rsidP="00DE106E">
            <w:pPr>
              <w:pStyle w:val="TableParagraph"/>
              <w:spacing w:before="0"/>
              <w:ind w:left="196" w:right="196"/>
              <w:rPr>
                <w:rFonts w:ascii="Times New Roman"/>
                <w:sz w:val="18"/>
              </w:rPr>
            </w:pPr>
          </w:p>
        </w:tc>
        <w:tc>
          <w:tcPr>
            <w:tcW w:w="2268" w:type="dxa"/>
            <w:gridSpan w:val="2"/>
          </w:tcPr>
          <w:p w14:paraId="57628AC9" w14:textId="77777777" w:rsidR="00FE3AAC" w:rsidRDefault="00FE3AAC" w:rsidP="00DE106E">
            <w:pPr>
              <w:pStyle w:val="TableParagraph"/>
              <w:spacing w:before="0"/>
              <w:ind w:left="196" w:right="196"/>
              <w:rPr>
                <w:rFonts w:ascii="Times New Roman"/>
                <w:sz w:val="18"/>
              </w:rPr>
            </w:pPr>
          </w:p>
        </w:tc>
        <w:tc>
          <w:tcPr>
            <w:tcW w:w="992" w:type="dxa"/>
            <w:gridSpan w:val="2"/>
          </w:tcPr>
          <w:p w14:paraId="7A73262B" w14:textId="2EA40134"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2E8C4811" w14:textId="5E5640CB" w:rsidR="00FE3AAC" w:rsidRDefault="00404BD8" w:rsidP="00DE106E">
            <w:pPr>
              <w:pStyle w:val="TableParagraph"/>
              <w:spacing w:before="121"/>
              <w:ind w:left="196" w:right="196"/>
              <w:rPr>
                <w:rFonts w:eastAsiaTheme="minorEastAsia"/>
                <w:sz w:val="18"/>
                <w:lang w:eastAsia="ko-KR"/>
              </w:rPr>
            </w:pPr>
            <w:ins w:id="1391" w:author="GREENBLUE" w:date="2024-10-10T14:37:00Z">
              <w:r>
                <w:rPr>
                  <w:rFonts w:eastAsiaTheme="minorEastAsia"/>
                  <w:sz w:val="18"/>
                  <w:lang w:eastAsia="ko-KR"/>
                </w:rPr>
                <w:t>0</w:t>
              </w:r>
            </w:ins>
            <w:del w:id="1392" w:author="GREENBLUE" w:date="2024-10-10T14:37:00Z">
              <w:r w:rsidR="00FE3AAC" w:rsidDel="00404BD8">
                <w:rPr>
                  <w:rFonts w:eastAsiaTheme="minorEastAsia" w:hint="eastAsia"/>
                  <w:sz w:val="18"/>
                  <w:lang w:eastAsia="ko-KR"/>
                </w:rPr>
                <w:delText>1</w:delText>
              </w:r>
            </w:del>
            <w:r w:rsidR="00FE3AAC">
              <w:rPr>
                <w:rFonts w:eastAsiaTheme="minorEastAsia"/>
                <w:sz w:val="18"/>
                <w:lang w:eastAsia="ko-KR"/>
              </w:rPr>
              <w:t>, 1</w:t>
            </w:r>
          </w:p>
        </w:tc>
      </w:tr>
      <w:tr w:rsidR="00FE3AAC" w14:paraId="31096A7E" w14:textId="77777777" w:rsidTr="00FE3AAC">
        <w:trPr>
          <w:gridBefore w:val="1"/>
          <w:wBefore w:w="10" w:type="dxa"/>
          <w:trHeight w:val="465"/>
        </w:trPr>
        <w:tc>
          <w:tcPr>
            <w:tcW w:w="3397" w:type="dxa"/>
            <w:gridSpan w:val="2"/>
          </w:tcPr>
          <w:p w14:paraId="63749469" w14:textId="70A4B762"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Language</w:t>
            </w:r>
          </w:p>
        </w:tc>
        <w:tc>
          <w:tcPr>
            <w:tcW w:w="1843" w:type="dxa"/>
            <w:gridSpan w:val="2"/>
          </w:tcPr>
          <w:p w14:paraId="0A6E5AD0" w14:textId="77777777" w:rsidR="00FE3AAC" w:rsidRDefault="00FE3AAC" w:rsidP="00DE106E">
            <w:pPr>
              <w:pStyle w:val="TableParagraph"/>
              <w:spacing w:before="0"/>
              <w:ind w:left="196" w:right="196"/>
              <w:rPr>
                <w:rFonts w:ascii="Times New Roman"/>
                <w:sz w:val="18"/>
              </w:rPr>
            </w:pPr>
          </w:p>
        </w:tc>
        <w:tc>
          <w:tcPr>
            <w:tcW w:w="2268" w:type="dxa"/>
            <w:gridSpan w:val="2"/>
          </w:tcPr>
          <w:p w14:paraId="469E88CC" w14:textId="77777777" w:rsidR="00FE3AAC" w:rsidRDefault="00FE3AAC" w:rsidP="00DE106E">
            <w:pPr>
              <w:pStyle w:val="TableParagraph"/>
              <w:spacing w:before="0"/>
              <w:ind w:left="196" w:right="196"/>
              <w:rPr>
                <w:rFonts w:ascii="Times New Roman"/>
                <w:sz w:val="18"/>
              </w:rPr>
            </w:pPr>
          </w:p>
        </w:tc>
        <w:tc>
          <w:tcPr>
            <w:tcW w:w="992" w:type="dxa"/>
            <w:gridSpan w:val="2"/>
          </w:tcPr>
          <w:p w14:paraId="4AF2CC88" w14:textId="5626C931"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5F9D4FC0" w14:textId="2E009F23" w:rsidR="00FE3AAC" w:rsidRDefault="00404BD8" w:rsidP="00DE106E">
            <w:pPr>
              <w:pStyle w:val="TableParagraph"/>
              <w:spacing w:before="121"/>
              <w:ind w:left="196" w:right="196"/>
              <w:rPr>
                <w:rFonts w:eastAsiaTheme="minorEastAsia"/>
                <w:sz w:val="18"/>
                <w:lang w:eastAsia="ko-KR"/>
              </w:rPr>
            </w:pPr>
            <w:ins w:id="1393" w:author="GREENBLUE" w:date="2024-10-10T14:37:00Z">
              <w:r>
                <w:rPr>
                  <w:rFonts w:eastAsiaTheme="minorEastAsia"/>
                  <w:sz w:val="18"/>
                  <w:lang w:eastAsia="ko-KR"/>
                </w:rPr>
                <w:t>0</w:t>
              </w:r>
            </w:ins>
            <w:del w:id="1394" w:author="GREENBLUE" w:date="2024-10-10T14:37:00Z">
              <w:r w:rsidR="00FE3AAC" w:rsidDel="00404BD8">
                <w:rPr>
                  <w:rFonts w:eastAsiaTheme="minorEastAsia" w:hint="eastAsia"/>
                  <w:sz w:val="18"/>
                  <w:lang w:eastAsia="ko-KR"/>
                </w:rPr>
                <w:delText>1</w:delText>
              </w:r>
            </w:del>
            <w:r w:rsidR="00FE3AAC">
              <w:rPr>
                <w:rFonts w:eastAsiaTheme="minorEastAsia"/>
                <w:sz w:val="18"/>
                <w:lang w:eastAsia="ko-KR"/>
              </w:rPr>
              <w:t>, 1</w:t>
            </w:r>
          </w:p>
        </w:tc>
      </w:tr>
      <w:tr w:rsidR="00FE3AAC" w14:paraId="494D9F1B" w14:textId="77777777" w:rsidTr="00FE3AAC">
        <w:trPr>
          <w:gridBefore w:val="1"/>
          <w:wBefore w:w="10" w:type="dxa"/>
          <w:trHeight w:val="465"/>
        </w:trPr>
        <w:tc>
          <w:tcPr>
            <w:tcW w:w="3397" w:type="dxa"/>
            <w:gridSpan w:val="2"/>
          </w:tcPr>
          <w:p w14:paraId="24253A57" w14:textId="2688E83D"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ext</w:t>
            </w:r>
          </w:p>
        </w:tc>
        <w:tc>
          <w:tcPr>
            <w:tcW w:w="1843" w:type="dxa"/>
            <w:gridSpan w:val="2"/>
          </w:tcPr>
          <w:p w14:paraId="433BE722" w14:textId="77777777" w:rsidR="00FE3AAC" w:rsidRDefault="00FE3AAC" w:rsidP="00DE106E">
            <w:pPr>
              <w:pStyle w:val="TableParagraph"/>
              <w:spacing w:before="0"/>
              <w:ind w:left="196" w:right="196"/>
              <w:rPr>
                <w:rFonts w:ascii="Times New Roman"/>
                <w:sz w:val="18"/>
              </w:rPr>
            </w:pPr>
          </w:p>
        </w:tc>
        <w:tc>
          <w:tcPr>
            <w:tcW w:w="2268" w:type="dxa"/>
            <w:gridSpan w:val="2"/>
          </w:tcPr>
          <w:p w14:paraId="6C1EE0C9" w14:textId="77777777" w:rsidR="00FE3AAC" w:rsidRDefault="00FE3AAC" w:rsidP="00DE106E">
            <w:pPr>
              <w:pStyle w:val="TableParagraph"/>
              <w:spacing w:before="0"/>
              <w:ind w:left="196" w:right="196"/>
              <w:rPr>
                <w:rFonts w:ascii="Times New Roman"/>
                <w:sz w:val="18"/>
              </w:rPr>
            </w:pPr>
          </w:p>
        </w:tc>
        <w:tc>
          <w:tcPr>
            <w:tcW w:w="992" w:type="dxa"/>
            <w:gridSpan w:val="2"/>
          </w:tcPr>
          <w:p w14:paraId="77A26C43" w14:textId="0CBC7BFD"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2D204040" w14:textId="35ED5AFF"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FE3AAC" w14:paraId="51197DC1" w14:textId="77777777" w:rsidTr="00FE3AAC">
        <w:trPr>
          <w:gridBefore w:val="1"/>
          <w:wBefore w:w="10" w:type="dxa"/>
          <w:trHeight w:val="465"/>
        </w:trPr>
        <w:tc>
          <w:tcPr>
            <w:tcW w:w="3397" w:type="dxa"/>
            <w:gridSpan w:val="2"/>
            <w:vAlign w:val="center"/>
          </w:tcPr>
          <w:p w14:paraId="2B361387" w14:textId="20175B9C" w:rsidR="00FE3AAC" w:rsidRDefault="00FE3AAC" w:rsidP="00DE106E">
            <w:pPr>
              <w:pStyle w:val="TableParagraph"/>
              <w:spacing w:before="121"/>
              <w:ind w:leftChars="70" w:left="154" w:right="196"/>
              <w:rPr>
                <w:rFonts w:eastAsiaTheme="minorEastAsia"/>
                <w:sz w:val="18"/>
                <w:lang w:eastAsia="ko-KR"/>
              </w:rPr>
            </w:pPr>
            <w:r>
              <w:rPr>
                <w:rFonts w:eastAsiaTheme="minorEastAsia" w:hint="eastAsia"/>
                <w:sz w:val="18"/>
                <w:szCs w:val="18"/>
                <w:lang w:eastAsia="ko-KR"/>
              </w:rPr>
              <w:t>O</w:t>
            </w:r>
            <w:r>
              <w:rPr>
                <w:rFonts w:eastAsiaTheme="minorEastAsia"/>
                <w:sz w:val="18"/>
                <w:szCs w:val="18"/>
                <w:lang w:eastAsia="ko-KR"/>
              </w:rPr>
              <w:t>nline Resource</w:t>
            </w:r>
          </w:p>
        </w:tc>
        <w:tc>
          <w:tcPr>
            <w:tcW w:w="1843" w:type="dxa"/>
            <w:gridSpan w:val="2"/>
          </w:tcPr>
          <w:p w14:paraId="5497EA20" w14:textId="77777777" w:rsidR="00FE3AAC" w:rsidRDefault="00FE3AAC" w:rsidP="00DE106E">
            <w:pPr>
              <w:pStyle w:val="TableParagraph"/>
              <w:spacing w:before="0"/>
              <w:ind w:left="196" w:right="196"/>
              <w:rPr>
                <w:rFonts w:ascii="Times New Roman"/>
                <w:sz w:val="18"/>
              </w:rPr>
            </w:pPr>
          </w:p>
        </w:tc>
        <w:tc>
          <w:tcPr>
            <w:tcW w:w="2268" w:type="dxa"/>
            <w:gridSpan w:val="2"/>
          </w:tcPr>
          <w:p w14:paraId="62FD9D6C" w14:textId="77777777" w:rsidR="00FE3AAC" w:rsidRDefault="00FE3AAC" w:rsidP="00DE106E">
            <w:pPr>
              <w:pStyle w:val="TableParagraph"/>
              <w:spacing w:before="0"/>
              <w:ind w:left="196" w:right="196"/>
              <w:rPr>
                <w:rFonts w:ascii="Times New Roman"/>
                <w:sz w:val="18"/>
              </w:rPr>
            </w:pPr>
          </w:p>
        </w:tc>
        <w:tc>
          <w:tcPr>
            <w:tcW w:w="992" w:type="dxa"/>
            <w:gridSpan w:val="2"/>
          </w:tcPr>
          <w:p w14:paraId="368D233C" w14:textId="539FB079"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gridSpan w:val="2"/>
          </w:tcPr>
          <w:p w14:paraId="5F8D76F5" w14:textId="3041E581"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3E935F4D" w14:textId="77777777" w:rsidTr="00FE3AAC">
        <w:trPr>
          <w:gridBefore w:val="1"/>
          <w:wBefore w:w="10" w:type="dxa"/>
          <w:trHeight w:val="465"/>
        </w:trPr>
        <w:tc>
          <w:tcPr>
            <w:tcW w:w="3397" w:type="dxa"/>
            <w:gridSpan w:val="2"/>
            <w:vAlign w:val="center"/>
          </w:tcPr>
          <w:p w14:paraId="46D54B50" w14:textId="28CAAD8C"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Application</w:t>
            </w:r>
            <w:r>
              <w:rPr>
                <w:rFonts w:eastAsiaTheme="minorEastAsia"/>
                <w:sz w:val="18"/>
                <w:szCs w:val="18"/>
                <w:lang w:eastAsia="ko-KR"/>
              </w:rPr>
              <w:t xml:space="preserve"> </w:t>
            </w:r>
            <w:r w:rsidRPr="001012F1">
              <w:rPr>
                <w:rFonts w:eastAsiaTheme="minorEastAsia"/>
                <w:sz w:val="18"/>
                <w:szCs w:val="18"/>
                <w:lang w:eastAsia="ko-KR"/>
              </w:rPr>
              <w:t>Profile</w:t>
            </w:r>
          </w:p>
        </w:tc>
        <w:tc>
          <w:tcPr>
            <w:tcW w:w="1843" w:type="dxa"/>
            <w:gridSpan w:val="2"/>
          </w:tcPr>
          <w:p w14:paraId="7FB7258F" w14:textId="77777777" w:rsidR="00FE3AAC" w:rsidRDefault="00FE3AAC" w:rsidP="00DE106E">
            <w:pPr>
              <w:pStyle w:val="TableParagraph"/>
              <w:spacing w:before="0"/>
              <w:ind w:left="196" w:right="196"/>
              <w:rPr>
                <w:rFonts w:ascii="Times New Roman"/>
                <w:sz w:val="18"/>
              </w:rPr>
            </w:pPr>
          </w:p>
        </w:tc>
        <w:tc>
          <w:tcPr>
            <w:tcW w:w="2268" w:type="dxa"/>
            <w:gridSpan w:val="2"/>
          </w:tcPr>
          <w:p w14:paraId="3028D590" w14:textId="77777777" w:rsidR="00FE3AAC" w:rsidRDefault="00FE3AAC" w:rsidP="00DE106E">
            <w:pPr>
              <w:pStyle w:val="TableParagraph"/>
              <w:spacing w:before="0"/>
              <w:ind w:left="196" w:right="196"/>
              <w:rPr>
                <w:rFonts w:ascii="Times New Roman"/>
                <w:sz w:val="18"/>
              </w:rPr>
            </w:pPr>
          </w:p>
        </w:tc>
        <w:tc>
          <w:tcPr>
            <w:tcW w:w="992" w:type="dxa"/>
            <w:gridSpan w:val="2"/>
          </w:tcPr>
          <w:p w14:paraId="2995BD78" w14:textId="207D5972"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70927B5C" w14:textId="03DD2EFA"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6F1E9E3E" w14:textId="77777777" w:rsidTr="00FE3AAC">
        <w:trPr>
          <w:gridBefore w:val="1"/>
          <w:wBefore w:w="10" w:type="dxa"/>
          <w:trHeight w:val="465"/>
        </w:trPr>
        <w:tc>
          <w:tcPr>
            <w:tcW w:w="3397" w:type="dxa"/>
            <w:gridSpan w:val="2"/>
            <w:vAlign w:val="center"/>
          </w:tcPr>
          <w:p w14:paraId="0C5C5E93" w14:textId="336EEF9F"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Linkage</w:t>
            </w:r>
          </w:p>
        </w:tc>
        <w:tc>
          <w:tcPr>
            <w:tcW w:w="1843" w:type="dxa"/>
            <w:gridSpan w:val="2"/>
          </w:tcPr>
          <w:p w14:paraId="4EA4E2AD" w14:textId="77777777" w:rsidR="00FE3AAC" w:rsidRDefault="00FE3AAC" w:rsidP="00DE106E">
            <w:pPr>
              <w:pStyle w:val="TableParagraph"/>
              <w:spacing w:before="0"/>
              <w:ind w:left="196" w:right="196"/>
              <w:rPr>
                <w:rFonts w:ascii="Times New Roman"/>
                <w:sz w:val="18"/>
              </w:rPr>
            </w:pPr>
          </w:p>
        </w:tc>
        <w:tc>
          <w:tcPr>
            <w:tcW w:w="2268" w:type="dxa"/>
            <w:gridSpan w:val="2"/>
          </w:tcPr>
          <w:p w14:paraId="2698E64F" w14:textId="77777777" w:rsidR="00FE3AAC" w:rsidRDefault="00FE3AAC" w:rsidP="00DE106E">
            <w:pPr>
              <w:pStyle w:val="TableParagraph"/>
              <w:spacing w:before="0"/>
              <w:ind w:left="196" w:right="196"/>
              <w:rPr>
                <w:rFonts w:ascii="Times New Roman"/>
                <w:sz w:val="18"/>
              </w:rPr>
            </w:pPr>
          </w:p>
        </w:tc>
        <w:tc>
          <w:tcPr>
            <w:tcW w:w="992" w:type="dxa"/>
            <w:gridSpan w:val="2"/>
          </w:tcPr>
          <w:p w14:paraId="52C827E9" w14:textId="57F475F3" w:rsidR="00FE3AAC" w:rsidRDefault="00FE3AAC" w:rsidP="00DE106E">
            <w:pPr>
              <w:pStyle w:val="TableParagraph"/>
              <w:spacing w:before="121"/>
              <w:ind w:left="196" w:right="196"/>
              <w:rPr>
                <w:rFonts w:eastAsiaTheme="minorEastAsia"/>
                <w:sz w:val="18"/>
                <w:lang w:eastAsia="ko-KR"/>
              </w:rPr>
            </w:pPr>
            <w:ins w:id="1395" w:author="USER" w:date="2024-03-27T22:44:00Z">
              <w:r>
                <w:rPr>
                  <w:rFonts w:eastAsiaTheme="minorEastAsia"/>
                  <w:sz w:val="18"/>
                  <w:lang w:eastAsia="ko-KR"/>
                </w:rPr>
                <w:t>TE</w:t>
              </w:r>
            </w:ins>
            <w:del w:id="1396" w:author="USER" w:date="2024-03-27T22:44:00Z">
              <w:r w:rsidDel="00D41E76">
                <w:rPr>
                  <w:rFonts w:eastAsiaTheme="minorEastAsia" w:hint="eastAsia"/>
                  <w:sz w:val="18"/>
                  <w:lang w:eastAsia="ko-KR"/>
                </w:rPr>
                <w:delText>U</w:delText>
              </w:r>
              <w:r w:rsidDel="00D41E76">
                <w:rPr>
                  <w:rFonts w:eastAsiaTheme="minorEastAsia"/>
                  <w:sz w:val="18"/>
                  <w:lang w:eastAsia="ko-KR"/>
                </w:rPr>
                <w:delText>R</w:delText>
              </w:r>
            </w:del>
          </w:p>
        </w:tc>
        <w:tc>
          <w:tcPr>
            <w:tcW w:w="1559" w:type="dxa"/>
            <w:gridSpan w:val="2"/>
          </w:tcPr>
          <w:p w14:paraId="63AFECDC" w14:textId="6BBC5F48"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3AAC" w14:paraId="5A6A2DDF" w14:textId="77777777" w:rsidTr="00FE3AAC">
        <w:trPr>
          <w:gridBefore w:val="1"/>
          <w:wBefore w:w="10" w:type="dxa"/>
          <w:trHeight w:val="465"/>
        </w:trPr>
        <w:tc>
          <w:tcPr>
            <w:tcW w:w="3397" w:type="dxa"/>
            <w:gridSpan w:val="2"/>
            <w:vAlign w:val="center"/>
          </w:tcPr>
          <w:p w14:paraId="12EFF4CB" w14:textId="7F8CA0D4"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Name</w:t>
            </w:r>
            <w:r>
              <w:rPr>
                <w:rFonts w:eastAsiaTheme="minorEastAsia"/>
                <w:sz w:val="18"/>
                <w:szCs w:val="18"/>
                <w:lang w:eastAsia="ko-KR"/>
              </w:rPr>
              <w:t xml:space="preserve"> </w:t>
            </w:r>
            <w:r w:rsidRPr="001012F1">
              <w:rPr>
                <w:rFonts w:eastAsiaTheme="minorEastAsia"/>
                <w:sz w:val="18"/>
                <w:szCs w:val="18"/>
                <w:lang w:eastAsia="ko-KR"/>
              </w:rPr>
              <w:t>Of</w:t>
            </w:r>
            <w:r>
              <w:rPr>
                <w:rFonts w:eastAsiaTheme="minorEastAsia"/>
                <w:sz w:val="18"/>
                <w:szCs w:val="18"/>
                <w:lang w:eastAsia="ko-KR"/>
              </w:rPr>
              <w:t xml:space="preserve"> </w:t>
            </w:r>
            <w:r w:rsidRPr="001012F1">
              <w:rPr>
                <w:rFonts w:eastAsiaTheme="minorEastAsia"/>
                <w:sz w:val="18"/>
                <w:szCs w:val="18"/>
                <w:lang w:eastAsia="ko-KR"/>
              </w:rPr>
              <w:t>Resource</w:t>
            </w:r>
          </w:p>
        </w:tc>
        <w:tc>
          <w:tcPr>
            <w:tcW w:w="1843" w:type="dxa"/>
            <w:gridSpan w:val="2"/>
          </w:tcPr>
          <w:p w14:paraId="1A8EBCB5" w14:textId="77777777" w:rsidR="00FE3AAC" w:rsidRDefault="00FE3AAC" w:rsidP="00DE106E">
            <w:pPr>
              <w:pStyle w:val="TableParagraph"/>
              <w:spacing w:before="0"/>
              <w:ind w:left="196" w:right="196"/>
              <w:rPr>
                <w:rFonts w:ascii="Times New Roman"/>
                <w:sz w:val="18"/>
              </w:rPr>
            </w:pPr>
          </w:p>
        </w:tc>
        <w:tc>
          <w:tcPr>
            <w:tcW w:w="2268" w:type="dxa"/>
            <w:gridSpan w:val="2"/>
          </w:tcPr>
          <w:p w14:paraId="70EA1EA1" w14:textId="77777777" w:rsidR="00FE3AAC" w:rsidRDefault="00FE3AAC" w:rsidP="00DE106E">
            <w:pPr>
              <w:pStyle w:val="TableParagraph"/>
              <w:spacing w:before="0"/>
              <w:ind w:left="196" w:right="196"/>
              <w:rPr>
                <w:rFonts w:ascii="Times New Roman"/>
                <w:sz w:val="18"/>
              </w:rPr>
            </w:pPr>
          </w:p>
        </w:tc>
        <w:tc>
          <w:tcPr>
            <w:tcW w:w="992" w:type="dxa"/>
            <w:gridSpan w:val="2"/>
          </w:tcPr>
          <w:p w14:paraId="60A5ED23" w14:textId="030FA7D5"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58875239" w14:textId="0AA6369A"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30ED15BB" w14:textId="77777777" w:rsidTr="00FE3AAC">
        <w:trPr>
          <w:gridBefore w:val="1"/>
          <w:wBefore w:w="10" w:type="dxa"/>
          <w:trHeight w:val="465"/>
        </w:trPr>
        <w:tc>
          <w:tcPr>
            <w:tcW w:w="3397" w:type="dxa"/>
            <w:gridSpan w:val="2"/>
            <w:vAlign w:val="center"/>
          </w:tcPr>
          <w:p w14:paraId="31049287" w14:textId="76265244"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Online</w:t>
            </w:r>
            <w:r>
              <w:rPr>
                <w:rFonts w:eastAsiaTheme="minorEastAsia"/>
                <w:sz w:val="18"/>
                <w:szCs w:val="18"/>
                <w:lang w:eastAsia="ko-KR"/>
              </w:rPr>
              <w:t xml:space="preserve"> </w:t>
            </w:r>
            <w:r w:rsidRPr="001012F1">
              <w:rPr>
                <w:rFonts w:eastAsiaTheme="minorEastAsia"/>
                <w:sz w:val="18"/>
                <w:szCs w:val="18"/>
                <w:lang w:eastAsia="ko-KR"/>
              </w:rPr>
              <w:t>Description</w:t>
            </w:r>
          </w:p>
        </w:tc>
        <w:tc>
          <w:tcPr>
            <w:tcW w:w="1843" w:type="dxa"/>
            <w:gridSpan w:val="2"/>
          </w:tcPr>
          <w:p w14:paraId="17761E96" w14:textId="77777777" w:rsidR="00FE3AAC" w:rsidRDefault="00FE3AAC" w:rsidP="00DE106E">
            <w:pPr>
              <w:pStyle w:val="TableParagraph"/>
              <w:spacing w:before="0"/>
              <w:ind w:left="196" w:right="196"/>
              <w:rPr>
                <w:rFonts w:ascii="Times New Roman"/>
                <w:sz w:val="18"/>
              </w:rPr>
            </w:pPr>
          </w:p>
        </w:tc>
        <w:tc>
          <w:tcPr>
            <w:tcW w:w="2268" w:type="dxa"/>
            <w:gridSpan w:val="2"/>
          </w:tcPr>
          <w:p w14:paraId="2980164B" w14:textId="77777777" w:rsidR="00FE3AAC" w:rsidRDefault="00FE3AAC" w:rsidP="00DE106E">
            <w:pPr>
              <w:pStyle w:val="TableParagraph"/>
              <w:spacing w:before="0"/>
              <w:ind w:left="196" w:right="196"/>
              <w:rPr>
                <w:rFonts w:ascii="Times New Roman"/>
                <w:sz w:val="18"/>
              </w:rPr>
            </w:pPr>
          </w:p>
        </w:tc>
        <w:tc>
          <w:tcPr>
            <w:tcW w:w="992" w:type="dxa"/>
            <w:gridSpan w:val="2"/>
          </w:tcPr>
          <w:p w14:paraId="31E3FEC2" w14:textId="23A001EB"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12B12535" w14:textId="4C765D17"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770BE81E" w14:textId="77777777" w:rsidTr="00FE3AAC">
        <w:trPr>
          <w:gridBefore w:val="1"/>
          <w:wBefore w:w="10" w:type="dxa"/>
          <w:trHeight w:val="465"/>
        </w:trPr>
        <w:tc>
          <w:tcPr>
            <w:tcW w:w="3397" w:type="dxa"/>
            <w:gridSpan w:val="2"/>
            <w:vAlign w:val="center"/>
          </w:tcPr>
          <w:p w14:paraId="62C91781" w14:textId="1C883435"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t>Protocol</w:t>
            </w:r>
          </w:p>
        </w:tc>
        <w:tc>
          <w:tcPr>
            <w:tcW w:w="1843" w:type="dxa"/>
            <w:gridSpan w:val="2"/>
          </w:tcPr>
          <w:p w14:paraId="5797AABF" w14:textId="77777777" w:rsidR="00FE3AAC" w:rsidRDefault="00FE3AAC" w:rsidP="00DE106E">
            <w:pPr>
              <w:pStyle w:val="TableParagraph"/>
              <w:spacing w:before="0"/>
              <w:ind w:left="196" w:right="196"/>
              <w:rPr>
                <w:rFonts w:ascii="Times New Roman"/>
                <w:sz w:val="18"/>
              </w:rPr>
            </w:pPr>
          </w:p>
        </w:tc>
        <w:tc>
          <w:tcPr>
            <w:tcW w:w="2268" w:type="dxa"/>
            <w:gridSpan w:val="2"/>
          </w:tcPr>
          <w:p w14:paraId="707E3707" w14:textId="77777777" w:rsidR="00FE3AAC" w:rsidRDefault="00FE3AAC" w:rsidP="00DE106E">
            <w:pPr>
              <w:pStyle w:val="TableParagraph"/>
              <w:spacing w:before="0"/>
              <w:ind w:left="196" w:right="196"/>
              <w:rPr>
                <w:rFonts w:ascii="Times New Roman"/>
                <w:sz w:val="18"/>
              </w:rPr>
            </w:pPr>
          </w:p>
        </w:tc>
        <w:tc>
          <w:tcPr>
            <w:tcW w:w="992" w:type="dxa"/>
            <w:gridSpan w:val="2"/>
          </w:tcPr>
          <w:p w14:paraId="3511F8FC" w14:textId="289F6F38"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0D89B5B0" w14:textId="077A8C64"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43C301BE" w14:textId="77777777" w:rsidTr="00FE3AAC">
        <w:trPr>
          <w:gridBefore w:val="1"/>
          <w:wBefore w:w="10" w:type="dxa"/>
          <w:trHeight w:val="465"/>
        </w:trPr>
        <w:tc>
          <w:tcPr>
            <w:tcW w:w="3397" w:type="dxa"/>
            <w:gridSpan w:val="2"/>
            <w:vAlign w:val="center"/>
          </w:tcPr>
          <w:p w14:paraId="34952697" w14:textId="433B60C5" w:rsidR="00FE3AAC" w:rsidRDefault="00FE3AAC" w:rsidP="00DE106E">
            <w:pPr>
              <w:pStyle w:val="TableParagraph"/>
              <w:spacing w:before="121"/>
              <w:ind w:left="196" w:right="196"/>
              <w:rPr>
                <w:rFonts w:eastAsiaTheme="minorEastAsia"/>
                <w:sz w:val="18"/>
                <w:lang w:eastAsia="ko-KR"/>
              </w:rPr>
            </w:pPr>
            <w:r w:rsidRPr="001012F1">
              <w:rPr>
                <w:rFonts w:eastAsiaTheme="minorEastAsia"/>
                <w:sz w:val="18"/>
                <w:szCs w:val="18"/>
                <w:lang w:eastAsia="ko-KR"/>
              </w:rPr>
              <w:lastRenderedPageBreak/>
              <w:t>Protocol</w:t>
            </w:r>
            <w:r>
              <w:rPr>
                <w:rFonts w:eastAsiaTheme="minorEastAsia"/>
                <w:sz w:val="18"/>
                <w:szCs w:val="18"/>
                <w:lang w:eastAsia="ko-KR"/>
              </w:rPr>
              <w:t xml:space="preserve"> </w:t>
            </w:r>
            <w:r w:rsidRPr="001012F1">
              <w:rPr>
                <w:rFonts w:eastAsiaTheme="minorEastAsia"/>
                <w:sz w:val="18"/>
                <w:szCs w:val="18"/>
                <w:lang w:eastAsia="ko-KR"/>
              </w:rPr>
              <w:t>Request</w:t>
            </w:r>
          </w:p>
        </w:tc>
        <w:tc>
          <w:tcPr>
            <w:tcW w:w="1843" w:type="dxa"/>
            <w:gridSpan w:val="2"/>
          </w:tcPr>
          <w:p w14:paraId="58F650C9" w14:textId="77777777" w:rsidR="00FE3AAC" w:rsidRDefault="00FE3AAC" w:rsidP="00DE106E">
            <w:pPr>
              <w:pStyle w:val="TableParagraph"/>
              <w:spacing w:before="0"/>
              <w:ind w:left="196" w:right="196"/>
              <w:rPr>
                <w:rFonts w:ascii="Times New Roman"/>
                <w:sz w:val="18"/>
              </w:rPr>
            </w:pPr>
          </w:p>
        </w:tc>
        <w:tc>
          <w:tcPr>
            <w:tcW w:w="2268" w:type="dxa"/>
            <w:gridSpan w:val="2"/>
          </w:tcPr>
          <w:p w14:paraId="7C86185E" w14:textId="77777777" w:rsidR="00FE3AAC" w:rsidRDefault="00FE3AAC" w:rsidP="00DE106E">
            <w:pPr>
              <w:pStyle w:val="TableParagraph"/>
              <w:spacing w:before="0"/>
              <w:ind w:left="196" w:right="196"/>
              <w:rPr>
                <w:rFonts w:ascii="Times New Roman"/>
                <w:sz w:val="18"/>
              </w:rPr>
            </w:pPr>
          </w:p>
        </w:tc>
        <w:tc>
          <w:tcPr>
            <w:tcW w:w="992" w:type="dxa"/>
            <w:gridSpan w:val="2"/>
          </w:tcPr>
          <w:p w14:paraId="3F61B6D3" w14:textId="5DB6C4C6"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22AF8D0D" w14:textId="47A7BC8A"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0, 1</w:t>
            </w:r>
          </w:p>
        </w:tc>
      </w:tr>
      <w:tr w:rsidR="00FE3AAC" w14:paraId="51B75DFB" w14:textId="77777777" w:rsidTr="00FE3AAC">
        <w:trPr>
          <w:gridBefore w:val="1"/>
          <w:wBefore w:w="10" w:type="dxa"/>
          <w:trHeight w:val="465"/>
        </w:trPr>
        <w:tc>
          <w:tcPr>
            <w:tcW w:w="3397" w:type="dxa"/>
            <w:gridSpan w:val="2"/>
            <w:vAlign w:val="center"/>
          </w:tcPr>
          <w:p w14:paraId="5D114B6E" w14:textId="02D72D6F" w:rsidR="00FE3AAC" w:rsidRDefault="00FE3AAC" w:rsidP="00DE106E">
            <w:pPr>
              <w:pStyle w:val="TableParagraph"/>
              <w:spacing w:before="121"/>
              <w:ind w:leftChars="70" w:left="154" w:right="196"/>
              <w:rPr>
                <w:rFonts w:eastAsiaTheme="minorEastAsia"/>
                <w:sz w:val="18"/>
                <w:lang w:eastAsia="ko-KR"/>
              </w:rPr>
            </w:pPr>
            <w:r w:rsidRPr="00535E33">
              <w:rPr>
                <w:rFonts w:eastAsiaTheme="minorEastAsia"/>
                <w:sz w:val="18"/>
                <w:szCs w:val="18"/>
                <w:lang w:eastAsia="ko-KR"/>
              </w:rPr>
              <w:t>Source</w:t>
            </w:r>
            <w:r>
              <w:rPr>
                <w:rFonts w:eastAsiaTheme="minorEastAsia"/>
                <w:sz w:val="18"/>
                <w:szCs w:val="18"/>
                <w:lang w:eastAsia="ko-KR"/>
              </w:rPr>
              <w:t xml:space="preserve"> </w:t>
            </w:r>
            <w:r w:rsidRPr="00535E33">
              <w:rPr>
                <w:rFonts w:eastAsiaTheme="minorEastAsia"/>
                <w:sz w:val="18"/>
                <w:szCs w:val="18"/>
                <w:lang w:eastAsia="ko-KR"/>
              </w:rPr>
              <w:t>Indication</w:t>
            </w:r>
          </w:p>
        </w:tc>
        <w:tc>
          <w:tcPr>
            <w:tcW w:w="1843" w:type="dxa"/>
            <w:gridSpan w:val="2"/>
          </w:tcPr>
          <w:p w14:paraId="7B879F23" w14:textId="77777777" w:rsidR="00FE3AAC" w:rsidRDefault="00FE3AAC" w:rsidP="00DE106E">
            <w:pPr>
              <w:pStyle w:val="TableParagraph"/>
              <w:spacing w:before="0"/>
              <w:ind w:left="196" w:right="196"/>
              <w:rPr>
                <w:rFonts w:ascii="Times New Roman"/>
                <w:sz w:val="18"/>
              </w:rPr>
            </w:pPr>
          </w:p>
        </w:tc>
        <w:tc>
          <w:tcPr>
            <w:tcW w:w="2268" w:type="dxa"/>
            <w:gridSpan w:val="2"/>
          </w:tcPr>
          <w:p w14:paraId="1CF0FC4D" w14:textId="77777777" w:rsidR="00FE3AAC" w:rsidRDefault="00FE3AAC" w:rsidP="00DE106E">
            <w:pPr>
              <w:pStyle w:val="TableParagraph"/>
              <w:spacing w:before="0"/>
              <w:ind w:left="196" w:right="196"/>
              <w:rPr>
                <w:rFonts w:ascii="Times New Roman"/>
                <w:sz w:val="18"/>
              </w:rPr>
            </w:pPr>
          </w:p>
        </w:tc>
        <w:tc>
          <w:tcPr>
            <w:tcW w:w="992" w:type="dxa"/>
            <w:gridSpan w:val="2"/>
          </w:tcPr>
          <w:p w14:paraId="640BCFBE" w14:textId="4FD42781"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C</w:t>
            </w:r>
          </w:p>
        </w:tc>
        <w:tc>
          <w:tcPr>
            <w:tcW w:w="1559" w:type="dxa"/>
            <w:gridSpan w:val="2"/>
          </w:tcPr>
          <w:p w14:paraId="342D8796" w14:textId="19C053F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 xml:space="preserve">0, </w:t>
            </w:r>
            <w:ins w:id="1397" w:author="USER" w:date="2024-03-27T15:08:00Z">
              <w:r>
                <w:rPr>
                  <w:rFonts w:eastAsiaTheme="minorEastAsia"/>
                  <w:sz w:val="18"/>
                  <w:lang w:eastAsia="ko-KR"/>
                </w:rPr>
                <w:t>*</w:t>
              </w:r>
            </w:ins>
            <w:del w:id="1398" w:author="USER" w:date="2024-03-27T15:08:00Z">
              <w:r w:rsidDel="002E0932">
                <w:rPr>
                  <w:rFonts w:eastAsiaTheme="minorEastAsia"/>
                  <w:sz w:val="18"/>
                  <w:lang w:eastAsia="ko-KR"/>
                </w:rPr>
                <w:delText>1</w:delText>
              </w:r>
            </w:del>
          </w:p>
        </w:tc>
      </w:tr>
      <w:tr w:rsidR="00FE3AAC" w14:paraId="28F9C043" w14:textId="77777777" w:rsidTr="00FE3AAC">
        <w:trPr>
          <w:gridBefore w:val="1"/>
          <w:wBefore w:w="10" w:type="dxa"/>
          <w:trHeight w:val="465"/>
        </w:trPr>
        <w:tc>
          <w:tcPr>
            <w:tcW w:w="3397" w:type="dxa"/>
            <w:gridSpan w:val="2"/>
            <w:vAlign w:val="center"/>
          </w:tcPr>
          <w:p w14:paraId="7E54E132" w14:textId="768083F8"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Category</w:t>
            </w:r>
            <w:r>
              <w:rPr>
                <w:rFonts w:eastAsiaTheme="minorEastAsia"/>
                <w:sz w:val="18"/>
                <w:szCs w:val="18"/>
                <w:lang w:eastAsia="ko-KR"/>
              </w:rPr>
              <w:t xml:space="preserve"> </w:t>
            </w:r>
            <w:r w:rsidRPr="002D4F33">
              <w:rPr>
                <w:rFonts w:eastAsiaTheme="minorEastAsia"/>
                <w:sz w:val="18"/>
                <w:szCs w:val="18"/>
                <w:lang w:eastAsia="ko-KR"/>
              </w:rPr>
              <w:t>Of</w:t>
            </w:r>
            <w:r>
              <w:rPr>
                <w:rFonts w:eastAsiaTheme="minorEastAsia"/>
                <w:sz w:val="18"/>
                <w:szCs w:val="18"/>
                <w:lang w:eastAsia="ko-KR"/>
              </w:rPr>
              <w:t xml:space="preserve"> </w:t>
            </w:r>
            <w:r w:rsidRPr="002D4F33">
              <w:rPr>
                <w:rFonts w:eastAsiaTheme="minorEastAsia"/>
                <w:sz w:val="18"/>
                <w:szCs w:val="18"/>
                <w:lang w:eastAsia="ko-KR"/>
              </w:rPr>
              <w:t>Authority</w:t>
            </w:r>
          </w:p>
        </w:tc>
        <w:tc>
          <w:tcPr>
            <w:tcW w:w="1843" w:type="dxa"/>
            <w:gridSpan w:val="2"/>
          </w:tcPr>
          <w:p w14:paraId="1950402A" w14:textId="77777777" w:rsidR="00FE3AAC" w:rsidRDefault="00FE3AAC" w:rsidP="00DE106E">
            <w:pPr>
              <w:pStyle w:val="TableParagraph"/>
              <w:spacing w:before="0"/>
              <w:ind w:left="196" w:right="196"/>
              <w:rPr>
                <w:rFonts w:ascii="Times New Roman"/>
                <w:sz w:val="18"/>
              </w:rPr>
            </w:pPr>
          </w:p>
        </w:tc>
        <w:tc>
          <w:tcPr>
            <w:tcW w:w="2268" w:type="dxa"/>
            <w:gridSpan w:val="2"/>
          </w:tcPr>
          <w:p w14:paraId="1FBD47ED" w14:textId="77777777" w:rsidR="00FE3AAC" w:rsidRPr="001C26A5" w:rsidRDefault="00FE3AAC" w:rsidP="00DE106E">
            <w:pPr>
              <w:pStyle w:val="TableParagraph"/>
              <w:ind w:left="196" w:right="196"/>
              <w:rPr>
                <w:sz w:val="18"/>
                <w:szCs w:val="18"/>
              </w:rPr>
            </w:pPr>
            <w:r w:rsidRPr="001C26A5">
              <w:rPr>
                <w:sz w:val="18"/>
                <w:szCs w:val="18"/>
              </w:rPr>
              <w:t>2 : border control</w:t>
            </w:r>
          </w:p>
          <w:p w14:paraId="3B7D0233" w14:textId="77777777" w:rsidR="00FE3AAC" w:rsidRPr="001C26A5" w:rsidRDefault="00FE3AAC" w:rsidP="00DE106E">
            <w:pPr>
              <w:pStyle w:val="TableParagraph"/>
              <w:ind w:left="196" w:right="196"/>
              <w:rPr>
                <w:sz w:val="18"/>
                <w:szCs w:val="18"/>
              </w:rPr>
            </w:pPr>
            <w:r w:rsidRPr="001C26A5">
              <w:rPr>
                <w:sz w:val="18"/>
                <w:szCs w:val="18"/>
              </w:rPr>
              <w:t>3 : police</w:t>
            </w:r>
          </w:p>
          <w:p w14:paraId="45CA33B9" w14:textId="77777777" w:rsidR="00FE3AAC" w:rsidRPr="001C26A5" w:rsidRDefault="00FE3AAC" w:rsidP="00DE106E">
            <w:pPr>
              <w:pStyle w:val="TableParagraph"/>
              <w:ind w:left="196" w:right="196"/>
              <w:rPr>
                <w:sz w:val="18"/>
                <w:szCs w:val="18"/>
              </w:rPr>
            </w:pPr>
            <w:r w:rsidRPr="001C26A5">
              <w:rPr>
                <w:sz w:val="18"/>
                <w:szCs w:val="18"/>
              </w:rPr>
              <w:t>4 : port</w:t>
            </w:r>
          </w:p>
          <w:p w14:paraId="792F07D6" w14:textId="77777777" w:rsidR="00FE3AAC" w:rsidRPr="001C26A5" w:rsidRDefault="00FE3AAC" w:rsidP="00DE106E">
            <w:pPr>
              <w:pStyle w:val="TableParagraph"/>
              <w:ind w:left="196" w:right="196"/>
              <w:rPr>
                <w:sz w:val="18"/>
                <w:szCs w:val="18"/>
              </w:rPr>
            </w:pPr>
            <w:r w:rsidRPr="001C26A5">
              <w:rPr>
                <w:sz w:val="18"/>
                <w:szCs w:val="18"/>
              </w:rPr>
              <w:t>5 : immigration</w:t>
            </w:r>
          </w:p>
          <w:p w14:paraId="1C4C8F76" w14:textId="77777777" w:rsidR="00FE3AAC" w:rsidRPr="001C26A5" w:rsidRDefault="00FE3AAC" w:rsidP="00DE106E">
            <w:pPr>
              <w:pStyle w:val="TableParagraph"/>
              <w:ind w:left="196" w:right="196"/>
              <w:rPr>
                <w:sz w:val="18"/>
                <w:szCs w:val="18"/>
              </w:rPr>
            </w:pPr>
            <w:r w:rsidRPr="001C26A5">
              <w:rPr>
                <w:sz w:val="18"/>
                <w:szCs w:val="18"/>
              </w:rPr>
              <w:t>6 : health</w:t>
            </w:r>
          </w:p>
          <w:p w14:paraId="402858F1" w14:textId="77777777" w:rsidR="00FE3AAC" w:rsidRPr="001C26A5" w:rsidRDefault="00FE3AAC" w:rsidP="00DE106E">
            <w:pPr>
              <w:pStyle w:val="TableParagraph"/>
              <w:ind w:left="196" w:right="196"/>
              <w:rPr>
                <w:sz w:val="18"/>
                <w:szCs w:val="18"/>
              </w:rPr>
            </w:pPr>
            <w:r w:rsidRPr="001C26A5">
              <w:rPr>
                <w:sz w:val="18"/>
                <w:szCs w:val="18"/>
              </w:rPr>
              <w:t>7 : coast guard</w:t>
            </w:r>
          </w:p>
          <w:p w14:paraId="66E8DC6E" w14:textId="77777777" w:rsidR="00FE3AAC" w:rsidRPr="001C26A5" w:rsidRDefault="00FE3AAC" w:rsidP="00DE106E">
            <w:pPr>
              <w:pStyle w:val="TableParagraph"/>
              <w:ind w:left="196" w:right="196"/>
              <w:rPr>
                <w:sz w:val="18"/>
                <w:szCs w:val="18"/>
              </w:rPr>
            </w:pPr>
            <w:r w:rsidRPr="001C26A5">
              <w:rPr>
                <w:sz w:val="18"/>
                <w:szCs w:val="18"/>
              </w:rPr>
              <w:t>8 : agricultural</w:t>
            </w:r>
          </w:p>
          <w:p w14:paraId="0E5D61B9" w14:textId="77777777" w:rsidR="00FE3AAC" w:rsidRPr="001C26A5" w:rsidRDefault="00FE3AAC" w:rsidP="00DE106E">
            <w:pPr>
              <w:pStyle w:val="TableParagraph"/>
              <w:ind w:left="196" w:right="196"/>
              <w:rPr>
                <w:sz w:val="18"/>
                <w:szCs w:val="18"/>
              </w:rPr>
            </w:pPr>
            <w:r w:rsidRPr="001C26A5">
              <w:rPr>
                <w:sz w:val="18"/>
                <w:szCs w:val="18"/>
              </w:rPr>
              <w:t>9 : military</w:t>
            </w:r>
          </w:p>
          <w:p w14:paraId="2F7AB00E" w14:textId="77777777" w:rsidR="00FE3AAC" w:rsidRPr="001C26A5" w:rsidRDefault="00FE3AAC" w:rsidP="00DE106E">
            <w:pPr>
              <w:pStyle w:val="TableParagraph"/>
              <w:ind w:left="196" w:right="196"/>
              <w:rPr>
                <w:sz w:val="18"/>
                <w:szCs w:val="18"/>
              </w:rPr>
            </w:pPr>
            <w:r w:rsidRPr="001C26A5">
              <w:rPr>
                <w:sz w:val="18"/>
                <w:szCs w:val="18"/>
              </w:rPr>
              <w:t>10 : private company</w:t>
            </w:r>
          </w:p>
          <w:p w14:paraId="10C0C542" w14:textId="77777777" w:rsidR="00FE3AAC" w:rsidRPr="001C26A5" w:rsidRDefault="00FE3AAC" w:rsidP="00DE106E">
            <w:pPr>
              <w:pStyle w:val="TableParagraph"/>
              <w:ind w:left="196" w:right="196"/>
              <w:rPr>
                <w:sz w:val="18"/>
                <w:szCs w:val="18"/>
              </w:rPr>
            </w:pPr>
            <w:r w:rsidRPr="001C26A5">
              <w:rPr>
                <w:sz w:val="18"/>
                <w:szCs w:val="18"/>
              </w:rPr>
              <w:t>11 : maritime police</w:t>
            </w:r>
          </w:p>
          <w:p w14:paraId="4E5C22FB" w14:textId="77777777" w:rsidR="00FE3AAC" w:rsidRPr="001C26A5" w:rsidRDefault="00FE3AAC" w:rsidP="00DE106E">
            <w:pPr>
              <w:pStyle w:val="TableParagraph"/>
              <w:ind w:left="196" w:right="196"/>
              <w:rPr>
                <w:sz w:val="18"/>
                <w:szCs w:val="18"/>
              </w:rPr>
            </w:pPr>
            <w:r w:rsidRPr="001C26A5">
              <w:rPr>
                <w:sz w:val="18"/>
                <w:szCs w:val="18"/>
              </w:rPr>
              <w:t>12 : environmental</w:t>
            </w:r>
          </w:p>
          <w:p w14:paraId="3FB6E541" w14:textId="77777777" w:rsidR="00FE3AAC" w:rsidRPr="001C26A5" w:rsidRDefault="00FE3AAC" w:rsidP="00DE106E">
            <w:pPr>
              <w:pStyle w:val="TableParagraph"/>
              <w:ind w:left="196" w:right="196"/>
              <w:rPr>
                <w:sz w:val="18"/>
                <w:szCs w:val="18"/>
              </w:rPr>
            </w:pPr>
            <w:r w:rsidRPr="001C26A5">
              <w:rPr>
                <w:sz w:val="18"/>
                <w:szCs w:val="18"/>
              </w:rPr>
              <w:t>13 : fishery</w:t>
            </w:r>
          </w:p>
          <w:p w14:paraId="6685C1EE" w14:textId="77777777" w:rsidR="00FE3AAC" w:rsidRPr="001C26A5" w:rsidRDefault="00FE3AAC" w:rsidP="00DE106E">
            <w:pPr>
              <w:pStyle w:val="TableParagraph"/>
              <w:ind w:left="196" w:right="196"/>
              <w:rPr>
                <w:sz w:val="18"/>
                <w:szCs w:val="18"/>
              </w:rPr>
            </w:pPr>
            <w:r w:rsidRPr="001C26A5">
              <w:rPr>
                <w:sz w:val="18"/>
                <w:szCs w:val="18"/>
              </w:rPr>
              <w:t>14 : finance</w:t>
            </w:r>
          </w:p>
          <w:p w14:paraId="346DC711" w14:textId="77777777" w:rsidR="00FE3AAC" w:rsidRPr="001C26A5" w:rsidRDefault="00FE3AAC" w:rsidP="00DE106E">
            <w:pPr>
              <w:pStyle w:val="TableParagraph"/>
              <w:ind w:left="196" w:right="196"/>
              <w:rPr>
                <w:sz w:val="18"/>
                <w:szCs w:val="18"/>
              </w:rPr>
            </w:pPr>
            <w:r w:rsidRPr="001C26A5">
              <w:rPr>
                <w:sz w:val="18"/>
                <w:szCs w:val="18"/>
              </w:rPr>
              <w:t>15 : maritime</w:t>
            </w:r>
          </w:p>
          <w:p w14:paraId="727A9776" w14:textId="77777777" w:rsidR="00FE3AAC" w:rsidRPr="001C26A5" w:rsidRDefault="00FE3AAC" w:rsidP="00DE106E">
            <w:pPr>
              <w:pStyle w:val="TableParagraph"/>
              <w:ind w:left="196" w:right="196"/>
              <w:rPr>
                <w:sz w:val="18"/>
                <w:szCs w:val="18"/>
              </w:rPr>
            </w:pPr>
            <w:r w:rsidRPr="001C26A5">
              <w:rPr>
                <w:sz w:val="18"/>
                <w:szCs w:val="18"/>
              </w:rPr>
              <w:t>16 : customs</w:t>
            </w:r>
          </w:p>
          <w:p w14:paraId="64118439" w14:textId="77777777" w:rsidR="00FE3AAC" w:rsidRPr="001C26A5" w:rsidRDefault="00FE3AAC" w:rsidP="00DE106E">
            <w:pPr>
              <w:pStyle w:val="TableParagraph"/>
              <w:ind w:left="196" w:right="196"/>
              <w:rPr>
                <w:sz w:val="18"/>
                <w:szCs w:val="18"/>
              </w:rPr>
            </w:pPr>
            <w:r w:rsidRPr="001C26A5">
              <w:rPr>
                <w:sz w:val="18"/>
                <w:szCs w:val="18"/>
              </w:rPr>
              <w:t>17 : hydrographic office</w:t>
            </w:r>
          </w:p>
          <w:p w14:paraId="0F0A7060" w14:textId="77777777" w:rsidR="00FE3AAC" w:rsidRPr="001C26A5" w:rsidRDefault="00FE3AAC" w:rsidP="00DE106E">
            <w:pPr>
              <w:pStyle w:val="TableParagraph"/>
              <w:ind w:left="196" w:right="196"/>
              <w:rPr>
                <w:sz w:val="18"/>
                <w:szCs w:val="18"/>
              </w:rPr>
            </w:pPr>
            <w:r w:rsidRPr="001C26A5">
              <w:rPr>
                <w:sz w:val="18"/>
                <w:szCs w:val="18"/>
              </w:rPr>
              <w:t>18 : RENC</w:t>
            </w:r>
          </w:p>
          <w:p w14:paraId="36BA4E9F" w14:textId="1E85DB68" w:rsidR="00FE3AAC" w:rsidRDefault="00FE3AAC" w:rsidP="00DE106E">
            <w:pPr>
              <w:pStyle w:val="TableParagraph"/>
              <w:spacing w:before="0"/>
              <w:ind w:left="196" w:right="196"/>
              <w:rPr>
                <w:rFonts w:ascii="Times New Roman"/>
                <w:sz w:val="18"/>
              </w:rPr>
            </w:pPr>
            <w:r w:rsidRPr="001C26A5">
              <w:rPr>
                <w:sz w:val="18"/>
                <w:szCs w:val="18"/>
              </w:rPr>
              <w:t>19 : VARs</w:t>
            </w:r>
          </w:p>
        </w:tc>
        <w:tc>
          <w:tcPr>
            <w:tcW w:w="992" w:type="dxa"/>
            <w:gridSpan w:val="2"/>
          </w:tcPr>
          <w:p w14:paraId="2466E88E" w14:textId="103EF808"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I</w:t>
            </w:r>
            <w:r>
              <w:rPr>
                <w:rFonts w:eastAsiaTheme="minorEastAsia"/>
                <w:sz w:val="18"/>
                <w:lang w:eastAsia="ko-KR"/>
              </w:rPr>
              <w:t>N</w:t>
            </w:r>
          </w:p>
        </w:tc>
        <w:tc>
          <w:tcPr>
            <w:tcW w:w="1559" w:type="dxa"/>
            <w:gridSpan w:val="2"/>
          </w:tcPr>
          <w:p w14:paraId="1AF44B4E" w14:textId="107D5F05" w:rsidR="00FE3AAC" w:rsidRDefault="00920B81" w:rsidP="00DE106E">
            <w:pPr>
              <w:pStyle w:val="TableParagraph"/>
              <w:spacing w:before="121"/>
              <w:ind w:left="196" w:right="196"/>
              <w:rPr>
                <w:rFonts w:eastAsiaTheme="minorEastAsia"/>
                <w:sz w:val="18"/>
                <w:lang w:eastAsia="ko-KR"/>
              </w:rPr>
            </w:pPr>
            <w:ins w:id="1399" w:author="GREENBLUE" w:date="2024-10-10T14:57:00Z">
              <w:r>
                <w:rPr>
                  <w:rFonts w:eastAsiaTheme="minorEastAsia"/>
                  <w:sz w:val="18"/>
                  <w:lang w:eastAsia="ko-KR"/>
                </w:rPr>
                <w:t>0</w:t>
              </w:r>
            </w:ins>
            <w:del w:id="1400"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xml:space="preserve">, </w:t>
            </w:r>
            <w:ins w:id="1401" w:author="GREENBLUE" w:date="2024-10-10T14:57:00Z">
              <w:r>
                <w:rPr>
                  <w:rFonts w:eastAsiaTheme="minorEastAsia"/>
                  <w:sz w:val="18"/>
                  <w:lang w:eastAsia="ko-KR"/>
                </w:rPr>
                <w:t>1</w:t>
              </w:r>
            </w:ins>
            <w:del w:id="1402" w:author="GREENBLUE" w:date="2024-10-10T14:57:00Z">
              <w:r w:rsidR="00FE3AAC" w:rsidDel="00920B81">
                <w:rPr>
                  <w:rFonts w:eastAsiaTheme="minorEastAsia"/>
                  <w:sz w:val="18"/>
                  <w:lang w:eastAsia="ko-KR"/>
                </w:rPr>
                <w:delText>*</w:delText>
              </w:r>
            </w:del>
          </w:p>
        </w:tc>
      </w:tr>
      <w:tr w:rsidR="00FE3AAC" w14:paraId="45A22402" w14:textId="77777777" w:rsidTr="00FE3AAC">
        <w:trPr>
          <w:gridBefore w:val="1"/>
          <w:wBefore w:w="10" w:type="dxa"/>
          <w:trHeight w:val="465"/>
        </w:trPr>
        <w:tc>
          <w:tcPr>
            <w:tcW w:w="3397" w:type="dxa"/>
            <w:gridSpan w:val="2"/>
            <w:vAlign w:val="center"/>
          </w:tcPr>
          <w:p w14:paraId="4967EB56" w14:textId="13657DD0"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Country</w:t>
            </w:r>
            <w:r>
              <w:rPr>
                <w:rFonts w:eastAsiaTheme="minorEastAsia"/>
                <w:sz w:val="18"/>
                <w:szCs w:val="18"/>
                <w:lang w:eastAsia="ko-KR"/>
              </w:rPr>
              <w:t xml:space="preserve"> </w:t>
            </w:r>
            <w:r w:rsidRPr="002D4F33">
              <w:rPr>
                <w:rFonts w:eastAsiaTheme="minorEastAsia"/>
                <w:sz w:val="18"/>
                <w:szCs w:val="18"/>
                <w:lang w:eastAsia="ko-KR"/>
              </w:rPr>
              <w:t>Name</w:t>
            </w:r>
          </w:p>
        </w:tc>
        <w:tc>
          <w:tcPr>
            <w:tcW w:w="1843" w:type="dxa"/>
            <w:gridSpan w:val="2"/>
          </w:tcPr>
          <w:p w14:paraId="32BC0F1F" w14:textId="77777777" w:rsidR="00FE3AAC" w:rsidRDefault="00FE3AAC" w:rsidP="00DE106E">
            <w:pPr>
              <w:pStyle w:val="TableParagraph"/>
              <w:spacing w:before="0"/>
              <w:ind w:left="196" w:right="196"/>
              <w:rPr>
                <w:rFonts w:ascii="Times New Roman"/>
                <w:sz w:val="18"/>
              </w:rPr>
            </w:pPr>
          </w:p>
        </w:tc>
        <w:tc>
          <w:tcPr>
            <w:tcW w:w="2268" w:type="dxa"/>
            <w:gridSpan w:val="2"/>
          </w:tcPr>
          <w:p w14:paraId="739CD9AC" w14:textId="77777777" w:rsidR="00FE3AAC" w:rsidRDefault="00FE3AAC" w:rsidP="00DE106E">
            <w:pPr>
              <w:pStyle w:val="TableParagraph"/>
              <w:spacing w:before="0"/>
              <w:ind w:left="196" w:right="196"/>
              <w:rPr>
                <w:rFonts w:ascii="Times New Roman"/>
                <w:sz w:val="18"/>
              </w:rPr>
            </w:pPr>
          </w:p>
        </w:tc>
        <w:tc>
          <w:tcPr>
            <w:tcW w:w="992" w:type="dxa"/>
            <w:gridSpan w:val="2"/>
          </w:tcPr>
          <w:p w14:paraId="63578B47" w14:textId="0D25DADE"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3086FCEF" w14:textId="004A1F0A"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1</w:t>
            </w:r>
          </w:p>
        </w:tc>
      </w:tr>
      <w:tr w:rsidR="00FE3AAC" w14:paraId="64946FDD" w14:textId="77777777" w:rsidTr="00FE3AAC">
        <w:trPr>
          <w:gridBefore w:val="1"/>
          <w:wBefore w:w="10" w:type="dxa"/>
          <w:trHeight w:val="465"/>
        </w:trPr>
        <w:tc>
          <w:tcPr>
            <w:tcW w:w="3397" w:type="dxa"/>
            <w:gridSpan w:val="2"/>
            <w:vAlign w:val="center"/>
          </w:tcPr>
          <w:p w14:paraId="6C379863" w14:textId="699487D8"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Reported</w:t>
            </w:r>
            <w:r>
              <w:rPr>
                <w:rFonts w:eastAsiaTheme="minorEastAsia"/>
                <w:sz w:val="18"/>
                <w:szCs w:val="18"/>
                <w:lang w:eastAsia="ko-KR"/>
              </w:rPr>
              <w:t xml:space="preserve"> </w:t>
            </w:r>
            <w:r w:rsidRPr="002D4F33">
              <w:rPr>
                <w:rFonts w:eastAsiaTheme="minorEastAsia"/>
                <w:sz w:val="18"/>
                <w:szCs w:val="18"/>
                <w:lang w:eastAsia="ko-KR"/>
              </w:rPr>
              <w:t>Date</w:t>
            </w:r>
          </w:p>
        </w:tc>
        <w:tc>
          <w:tcPr>
            <w:tcW w:w="1843" w:type="dxa"/>
            <w:gridSpan w:val="2"/>
          </w:tcPr>
          <w:p w14:paraId="2BDDED80" w14:textId="5D057BE6" w:rsidR="00FE3AAC" w:rsidRDefault="00FE3AAC" w:rsidP="00760814">
            <w:pPr>
              <w:pStyle w:val="TableParagraph"/>
              <w:ind w:left="196" w:right="196"/>
              <w:rPr>
                <w:rFonts w:ascii="Times New Roman"/>
                <w:sz w:val="18"/>
              </w:rPr>
            </w:pPr>
            <w:ins w:id="1403" w:author="USER" w:date="2024-03-27T22:32:00Z">
              <w:r w:rsidRPr="00760814">
                <w:rPr>
                  <w:rFonts w:eastAsiaTheme="minorEastAsia"/>
                  <w:sz w:val="18"/>
                  <w:lang w:eastAsia="ko-KR"/>
                </w:rPr>
                <w:t>(SORDAT)</w:t>
              </w:r>
            </w:ins>
          </w:p>
        </w:tc>
        <w:tc>
          <w:tcPr>
            <w:tcW w:w="2268" w:type="dxa"/>
            <w:gridSpan w:val="2"/>
          </w:tcPr>
          <w:p w14:paraId="7BED11C0" w14:textId="77777777" w:rsidR="00FE3AAC" w:rsidRDefault="00FE3AAC" w:rsidP="00DE106E">
            <w:pPr>
              <w:pStyle w:val="TableParagraph"/>
              <w:spacing w:before="0"/>
              <w:ind w:left="196" w:right="196"/>
              <w:rPr>
                <w:rFonts w:ascii="Times New Roman"/>
                <w:sz w:val="18"/>
              </w:rPr>
            </w:pPr>
          </w:p>
        </w:tc>
        <w:tc>
          <w:tcPr>
            <w:tcW w:w="992" w:type="dxa"/>
            <w:gridSpan w:val="2"/>
          </w:tcPr>
          <w:p w14:paraId="50CEF32D" w14:textId="52E4213C" w:rsidR="00FE3AAC" w:rsidRDefault="00FE3AAC" w:rsidP="00DE106E">
            <w:pPr>
              <w:pStyle w:val="TableParagraph"/>
              <w:spacing w:before="121"/>
              <w:ind w:left="196" w:right="196"/>
              <w:rPr>
                <w:rFonts w:eastAsiaTheme="minorEastAsia"/>
                <w:sz w:val="18"/>
                <w:lang w:eastAsia="ko-KR"/>
              </w:rPr>
            </w:pPr>
            <w:del w:id="1404" w:author="USER" w:date="2024-03-27T22:32:00Z">
              <w:r w:rsidDel="00760814">
                <w:rPr>
                  <w:rFonts w:eastAsiaTheme="minorEastAsia" w:hint="eastAsia"/>
                  <w:sz w:val="18"/>
                  <w:lang w:eastAsia="ko-KR"/>
                </w:rPr>
                <w:delText>D</w:delText>
              </w:r>
              <w:r w:rsidDel="00760814">
                <w:rPr>
                  <w:rFonts w:eastAsiaTheme="minorEastAsia"/>
                  <w:sz w:val="18"/>
                  <w:lang w:eastAsia="ko-KR"/>
                </w:rPr>
                <w:delText>A</w:delText>
              </w:r>
            </w:del>
            <w:ins w:id="1405" w:author="USER" w:date="2024-03-27T22:32:00Z">
              <w:r>
                <w:rPr>
                  <w:rFonts w:eastAsiaTheme="minorEastAsia"/>
                  <w:sz w:val="18"/>
                  <w:lang w:eastAsia="ko-KR"/>
                </w:rPr>
                <w:t>TD</w:t>
              </w:r>
            </w:ins>
          </w:p>
        </w:tc>
        <w:tc>
          <w:tcPr>
            <w:tcW w:w="1559" w:type="dxa"/>
            <w:gridSpan w:val="2"/>
          </w:tcPr>
          <w:p w14:paraId="2E53EC13" w14:textId="34B2F9F7" w:rsidR="00FE3AAC" w:rsidRDefault="00920B81" w:rsidP="00DE106E">
            <w:pPr>
              <w:pStyle w:val="TableParagraph"/>
              <w:spacing w:before="121"/>
              <w:ind w:left="196" w:right="196"/>
              <w:rPr>
                <w:rFonts w:eastAsiaTheme="minorEastAsia"/>
                <w:sz w:val="18"/>
                <w:lang w:eastAsia="ko-KR"/>
              </w:rPr>
            </w:pPr>
            <w:ins w:id="1406" w:author="GREENBLUE" w:date="2024-10-10T14:57:00Z">
              <w:r>
                <w:rPr>
                  <w:rFonts w:eastAsiaTheme="minorEastAsia"/>
                  <w:sz w:val="18"/>
                  <w:lang w:eastAsia="ko-KR"/>
                </w:rPr>
                <w:t>0</w:t>
              </w:r>
            </w:ins>
            <w:del w:id="1407"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1</w:t>
            </w:r>
          </w:p>
        </w:tc>
      </w:tr>
      <w:tr w:rsidR="00FE3AAC" w14:paraId="6B529291" w14:textId="77777777" w:rsidTr="00FE3AAC">
        <w:trPr>
          <w:gridBefore w:val="1"/>
          <w:wBefore w:w="10" w:type="dxa"/>
          <w:trHeight w:val="465"/>
        </w:trPr>
        <w:tc>
          <w:tcPr>
            <w:tcW w:w="3397" w:type="dxa"/>
            <w:gridSpan w:val="2"/>
            <w:vAlign w:val="center"/>
          </w:tcPr>
          <w:p w14:paraId="3F397B1E" w14:textId="79EABF2A"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Source</w:t>
            </w:r>
          </w:p>
        </w:tc>
        <w:tc>
          <w:tcPr>
            <w:tcW w:w="1843" w:type="dxa"/>
            <w:gridSpan w:val="2"/>
          </w:tcPr>
          <w:p w14:paraId="1B3506D7" w14:textId="77777777" w:rsidR="00FE3AAC" w:rsidRDefault="00FE3AAC" w:rsidP="00DE106E">
            <w:pPr>
              <w:pStyle w:val="TableParagraph"/>
              <w:spacing w:before="0"/>
              <w:ind w:left="196" w:right="196"/>
              <w:rPr>
                <w:rFonts w:ascii="Times New Roman"/>
                <w:sz w:val="18"/>
              </w:rPr>
            </w:pPr>
          </w:p>
        </w:tc>
        <w:tc>
          <w:tcPr>
            <w:tcW w:w="2268" w:type="dxa"/>
            <w:gridSpan w:val="2"/>
          </w:tcPr>
          <w:p w14:paraId="5C5430E2" w14:textId="77777777" w:rsidR="00FE3AAC" w:rsidRDefault="00FE3AAC" w:rsidP="00DE106E">
            <w:pPr>
              <w:pStyle w:val="TableParagraph"/>
              <w:spacing w:before="0"/>
              <w:ind w:left="196" w:right="196"/>
              <w:rPr>
                <w:rFonts w:ascii="Times New Roman"/>
                <w:sz w:val="18"/>
              </w:rPr>
            </w:pPr>
          </w:p>
        </w:tc>
        <w:tc>
          <w:tcPr>
            <w:tcW w:w="992" w:type="dxa"/>
            <w:gridSpan w:val="2"/>
          </w:tcPr>
          <w:p w14:paraId="24E43295" w14:textId="3465317C"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T</w:t>
            </w:r>
            <w:r>
              <w:rPr>
                <w:rFonts w:eastAsiaTheme="minorEastAsia"/>
                <w:sz w:val="18"/>
                <w:lang w:eastAsia="ko-KR"/>
              </w:rPr>
              <w:t>E</w:t>
            </w:r>
          </w:p>
        </w:tc>
        <w:tc>
          <w:tcPr>
            <w:tcW w:w="1559" w:type="dxa"/>
            <w:gridSpan w:val="2"/>
          </w:tcPr>
          <w:p w14:paraId="617547DB" w14:textId="512C4695" w:rsidR="00FE3AAC" w:rsidRDefault="00920B81" w:rsidP="00DE106E">
            <w:pPr>
              <w:pStyle w:val="TableParagraph"/>
              <w:spacing w:before="121"/>
              <w:ind w:left="196" w:right="196"/>
              <w:rPr>
                <w:rFonts w:eastAsiaTheme="minorEastAsia"/>
                <w:sz w:val="18"/>
                <w:lang w:eastAsia="ko-KR"/>
              </w:rPr>
            </w:pPr>
            <w:ins w:id="1408" w:author="GREENBLUE" w:date="2024-10-10T14:57:00Z">
              <w:r>
                <w:rPr>
                  <w:rFonts w:eastAsiaTheme="minorEastAsia"/>
                  <w:sz w:val="18"/>
                  <w:lang w:eastAsia="ko-KR"/>
                </w:rPr>
                <w:t>0</w:t>
              </w:r>
            </w:ins>
            <w:del w:id="1409"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xml:space="preserve"> ,1</w:t>
            </w:r>
          </w:p>
        </w:tc>
      </w:tr>
      <w:tr w:rsidR="00FE3AAC" w14:paraId="0C20943B" w14:textId="77777777" w:rsidTr="00FE3AAC">
        <w:trPr>
          <w:gridBefore w:val="1"/>
          <w:wBefore w:w="10" w:type="dxa"/>
          <w:trHeight w:val="465"/>
        </w:trPr>
        <w:tc>
          <w:tcPr>
            <w:tcW w:w="3397" w:type="dxa"/>
            <w:gridSpan w:val="2"/>
            <w:vAlign w:val="center"/>
          </w:tcPr>
          <w:p w14:paraId="45CD6105" w14:textId="58F75DB5" w:rsidR="00FE3AAC" w:rsidRDefault="00FE3AAC" w:rsidP="00DE106E">
            <w:pPr>
              <w:pStyle w:val="TableParagraph"/>
              <w:spacing w:before="121"/>
              <w:ind w:left="196" w:right="196"/>
              <w:rPr>
                <w:rFonts w:eastAsiaTheme="minorEastAsia"/>
                <w:sz w:val="18"/>
                <w:lang w:eastAsia="ko-KR"/>
              </w:rPr>
            </w:pPr>
            <w:r w:rsidRPr="002D4F33">
              <w:rPr>
                <w:rFonts w:eastAsiaTheme="minorEastAsia"/>
                <w:sz w:val="18"/>
                <w:szCs w:val="18"/>
                <w:lang w:eastAsia="ko-KR"/>
              </w:rPr>
              <w:t>Source</w:t>
            </w:r>
            <w:r>
              <w:rPr>
                <w:rFonts w:eastAsiaTheme="minorEastAsia"/>
                <w:sz w:val="18"/>
                <w:szCs w:val="18"/>
                <w:lang w:eastAsia="ko-KR"/>
              </w:rPr>
              <w:t xml:space="preserve"> </w:t>
            </w:r>
            <w:r w:rsidRPr="002D4F33">
              <w:rPr>
                <w:rFonts w:eastAsiaTheme="minorEastAsia"/>
                <w:sz w:val="18"/>
                <w:szCs w:val="18"/>
                <w:lang w:eastAsia="ko-KR"/>
              </w:rPr>
              <w:t>Type</w:t>
            </w:r>
          </w:p>
        </w:tc>
        <w:tc>
          <w:tcPr>
            <w:tcW w:w="1843" w:type="dxa"/>
            <w:gridSpan w:val="2"/>
          </w:tcPr>
          <w:p w14:paraId="730FDEAC" w14:textId="77777777" w:rsidR="00FE3AAC" w:rsidRDefault="00FE3AAC" w:rsidP="00DE106E">
            <w:pPr>
              <w:pStyle w:val="TableParagraph"/>
              <w:spacing w:before="0"/>
              <w:ind w:left="196" w:right="196"/>
              <w:rPr>
                <w:rFonts w:ascii="Times New Roman"/>
                <w:sz w:val="18"/>
              </w:rPr>
            </w:pPr>
          </w:p>
        </w:tc>
        <w:tc>
          <w:tcPr>
            <w:tcW w:w="2268" w:type="dxa"/>
            <w:gridSpan w:val="2"/>
          </w:tcPr>
          <w:p w14:paraId="6C579681" w14:textId="77777777" w:rsidR="00FE3AAC" w:rsidRPr="001C26A5" w:rsidRDefault="00FE3AAC" w:rsidP="00DE106E">
            <w:pPr>
              <w:pStyle w:val="TableParagraph"/>
              <w:ind w:left="196" w:right="196"/>
              <w:rPr>
                <w:sz w:val="18"/>
                <w:szCs w:val="18"/>
              </w:rPr>
            </w:pPr>
            <w:r w:rsidRPr="001C26A5">
              <w:rPr>
                <w:sz w:val="18"/>
                <w:szCs w:val="18"/>
              </w:rPr>
              <w:t>1 : law or regulation</w:t>
            </w:r>
          </w:p>
          <w:p w14:paraId="7735CD98" w14:textId="77777777" w:rsidR="00FE3AAC" w:rsidRPr="001C26A5" w:rsidRDefault="00FE3AAC" w:rsidP="00DE106E">
            <w:pPr>
              <w:pStyle w:val="TableParagraph"/>
              <w:ind w:left="196" w:right="196"/>
              <w:rPr>
                <w:sz w:val="18"/>
                <w:szCs w:val="18"/>
              </w:rPr>
            </w:pPr>
            <w:r w:rsidRPr="001C26A5">
              <w:rPr>
                <w:sz w:val="18"/>
                <w:szCs w:val="18"/>
              </w:rPr>
              <w:t>2 : official publication</w:t>
            </w:r>
          </w:p>
          <w:p w14:paraId="661D2E70" w14:textId="77777777" w:rsidR="00FE3AAC" w:rsidRPr="001C26A5" w:rsidRDefault="00FE3AAC" w:rsidP="00DE106E">
            <w:pPr>
              <w:pStyle w:val="TableParagraph"/>
              <w:ind w:left="196" w:right="196"/>
              <w:rPr>
                <w:sz w:val="18"/>
                <w:szCs w:val="18"/>
              </w:rPr>
            </w:pPr>
            <w:r w:rsidRPr="001C26A5">
              <w:rPr>
                <w:sz w:val="18"/>
                <w:szCs w:val="18"/>
              </w:rPr>
              <w:t>7 : mariner report, confirmed</w:t>
            </w:r>
          </w:p>
          <w:p w14:paraId="088B6006" w14:textId="77777777" w:rsidR="00FE3AAC" w:rsidRPr="001C26A5" w:rsidRDefault="00FE3AAC" w:rsidP="00DE106E">
            <w:pPr>
              <w:pStyle w:val="TableParagraph"/>
              <w:ind w:left="196" w:right="196"/>
              <w:rPr>
                <w:sz w:val="18"/>
                <w:szCs w:val="18"/>
              </w:rPr>
            </w:pPr>
            <w:r w:rsidRPr="001C26A5">
              <w:rPr>
                <w:sz w:val="18"/>
                <w:szCs w:val="18"/>
              </w:rPr>
              <w:t>8 : mariner report, not confirmed</w:t>
            </w:r>
          </w:p>
          <w:p w14:paraId="65EF77C8" w14:textId="77777777" w:rsidR="00FE3AAC" w:rsidRPr="001C26A5" w:rsidRDefault="00FE3AAC" w:rsidP="00DE106E">
            <w:pPr>
              <w:pStyle w:val="TableParagraph"/>
              <w:ind w:left="196" w:right="196"/>
              <w:rPr>
                <w:sz w:val="18"/>
                <w:szCs w:val="18"/>
              </w:rPr>
            </w:pPr>
            <w:r w:rsidRPr="001C26A5">
              <w:rPr>
                <w:sz w:val="18"/>
                <w:szCs w:val="18"/>
              </w:rPr>
              <w:t>9 : industry publications and reports</w:t>
            </w:r>
          </w:p>
          <w:p w14:paraId="2ED316F0" w14:textId="77777777" w:rsidR="00FE3AAC" w:rsidRPr="001C26A5" w:rsidRDefault="00FE3AAC" w:rsidP="00DE106E">
            <w:pPr>
              <w:pStyle w:val="TableParagraph"/>
              <w:ind w:left="196" w:right="196"/>
              <w:rPr>
                <w:sz w:val="18"/>
                <w:szCs w:val="18"/>
              </w:rPr>
            </w:pPr>
            <w:r w:rsidRPr="001C26A5">
              <w:rPr>
                <w:sz w:val="18"/>
                <w:szCs w:val="18"/>
              </w:rPr>
              <w:t>10 : remotely sensed images</w:t>
            </w:r>
          </w:p>
          <w:p w14:paraId="7323C283" w14:textId="77777777" w:rsidR="00FE3AAC" w:rsidRPr="001C26A5" w:rsidRDefault="00FE3AAC" w:rsidP="00DE106E">
            <w:pPr>
              <w:pStyle w:val="TableParagraph"/>
              <w:ind w:left="196" w:right="196"/>
              <w:rPr>
                <w:sz w:val="18"/>
                <w:szCs w:val="18"/>
              </w:rPr>
            </w:pPr>
            <w:r w:rsidRPr="001C26A5">
              <w:rPr>
                <w:sz w:val="18"/>
                <w:szCs w:val="18"/>
              </w:rPr>
              <w:t>11 : photographs</w:t>
            </w:r>
          </w:p>
          <w:p w14:paraId="3DEA06D0" w14:textId="77777777" w:rsidR="00FE3AAC" w:rsidRPr="001C26A5" w:rsidRDefault="00FE3AAC" w:rsidP="00DE106E">
            <w:pPr>
              <w:pStyle w:val="TableParagraph"/>
              <w:ind w:left="196" w:right="196"/>
              <w:rPr>
                <w:sz w:val="18"/>
                <w:szCs w:val="18"/>
              </w:rPr>
            </w:pPr>
            <w:r w:rsidRPr="001C26A5">
              <w:rPr>
                <w:sz w:val="18"/>
                <w:szCs w:val="18"/>
              </w:rPr>
              <w:t>12 : products issued by HO service</w:t>
            </w:r>
          </w:p>
          <w:p w14:paraId="561430B4" w14:textId="77777777" w:rsidR="00FE3AAC" w:rsidRPr="001C26A5" w:rsidRDefault="00FE3AAC" w:rsidP="00DE106E">
            <w:pPr>
              <w:pStyle w:val="TableParagraph"/>
              <w:ind w:left="196" w:right="196"/>
              <w:rPr>
                <w:sz w:val="18"/>
                <w:szCs w:val="18"/>
              </w:rPr>
            </w:pPr>
            <w:r w:rsidRPr="001C26A5">
              <w:rPr>
                <w:sz w:val="18"/>
                <w:szCs w:val="18"/>
              </w:rPr>
              <w:t>13 : news media</w:t>
            </w:r>
          </w:p>
          <w:p w14:paraId="5F9D4CBE" w14:textId="77777777" w:rsidR="00FE3AAC" w:rsidRPr="001C26A5" w:rsidRDefault="00FE3AAC" w:rsidP="00DE106E">
            <w:pPr>
              <w:pStyle w:val="TableParagraph"/>
              <w:ind w:left="196" w:right="196"/>
              <w:rPr>
                <w:sz w:val="18"/>
                <w:szCs w:val="18"/>
              </w:rPr>
            </w:pPr>
            <w:r w:rsidRPr="001C26A5">
              <w:rPr>
                <w:sz w:val="18"/>
                <w:szCs w:val="18"/>
              </w:rPr>
              <w:t>14 : traffic data</w:t>
            </w:r>
          </w:p>
          <w:p w14:paraId="42DE4EDE" w14:textId="30960FAF" w:rsidR="00FE3AAC" w:rsidRDefault="00FE3AAC" w:rsidP="00DE106E">
            <w:pPr>
              <w:pStyle w:val="TableParagraph"/>
              <w:spacing w:before="0"/>
              <w:ind w:left="196" w:right="196"/>
              <w:rPr>
                <w:rFonts w:ascii="Times New Roman"/>
                <w:sz w:val="18"/>
              </w:rPr>
            </w:pPr>
            <w:r w:rsidRPr="001C26A5">
              <w:rPr>
                <w:sz w:val="18"/>
                <w:szCs w:val="18"/>
              </w:rPr>
              <w:t>15 : maritime</w:t>
            </w:r>
          </w:p>
        </w:tc>
        <w:tc>
          <w:tcPr>
            <w:tcW w:w="992" w:type="dxa"/>
            <w:gridSpan w:val="2"/>
          </w:tcPr>
          <w:p w14:paraId="65846127" w14:textId="07E46D51"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IN</w:t>
            </w:r>
          </w:p>
        </w:tc>
        <w:tc>
          <w:tcPr>
            <w:tcW w:w="1559" w:type="dxa"/>
            <w:gridSpan w:val="2"/>
          </w:tcPr>
          <w:p w14:paraId="22901273" w14:textId="2A9C9168" w:rsidR="00FE3AAC" w:rsidRDefault="00920B81" w:rsidP="00DE106E">
            <w:pPr>
              <w:pStyle w:val="TableParagraph"/>
              <w:spacing w:before="121"/>
              <w:ind w:left="196" w:right="196"/>
              <w:rPr>
                <w:rFonts w:eastAsiaTheme="minorEastAsia"/>
                <w:sz w:val="18"/>
                <w:lang w:eastAsia="ko-KR"/>
              </w:rPr>
            </w:pPr>
            <w:ins w:id="1410" w:author="GREENBLUE" w:date="2024-10-10T14:57:00Z">
              <w:r>
                <w:rPr>
                  <w:rFonts w:eastAsiaTheme="minorEastAsia"/>
                  <w:sz w:val="18"/>
                  <w:lang w:eastAsia="ko-KR"/>
                </w:rPr>
                <w:t>0</w:t>
              </w:r>
            </w:ins>
            <w:del w:id="1411" w:author="GREENBLUE" w:date="2024-10-10T14:57:00Z">
              <w:r w:rsidR="00FE3AAC" w:rsidDel="00920B81">
                <w:rPr>
                  <w:rFonts w:eastAsiaTheme="minorEastAsia" w:hint="eastAsia"/>
                  <w:sz w:val="18"/>
                  <w:lang w:eastAsia="ko-KR"/>
                </w:rPr>
                <w:delText>1</w:delText>
              </w:r>
            </w:del>
            <w:r w:rsidR="00FE3AAC">
              <w:rPr>
                <w:rFonts w:eastAsiaTheme="minorEastAsia"/>
                <w:sz w:val="18"/>
                <w:lang w:eastAsia="ko-KR"/>
              </w:rPr>
              <w:t>, 1</w:t>
            </w:r>
          </w:p>
        </w:tc>
      </w:tr>
      <w:tr w:rsidR="00FE3AAC" w14:paraId="3F49C331" w14:textId="77777777" w:rsidTr="00FE3AAC">
        <w:trPr>
          <w:gridBefore w:val="1"/>
          <w:wBefore w:w="10" w:type="dxa"/>
          <w:trHeight w:val="465"/>
        </w:trPr>
        <w:tc>
          <w:tcPr>
            <w:tcW w:w="3397" w:type="dxa"/>
            <w:gridSpan w:val="2"/>
            <w:vAlign w:val="center"/>
          </w:tcPr>
          <w:p w14:paraId="742BC000" w14:textId="48A4C32B" w:rsidR="00FE3AAC" w:rsidRPr="002D4F33" w:rsidRDefault="00FE3AAC" w:rsidP="00DE106E">
            <w:pPr>
              <w:pStyle w:val="TableParagraph"/>
              <w:spacing w:before="121"/>
              <w:ind w:leftChars="70" w:left="154"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elecommunications</w:t>
            </w:r>
          </w:p>
        </w:tc>
        <w:tc>
          <w:tcPr>
            <w:tcW w:w="1843" w:type="dxa"/>
            <w:gridSpan w:val="2"/>
          </w:tcPr>
          <w:p w14:paraId="4D71B7E3" w14:textId="77777777" w:rsidR="00FE3AAC" w:rsidRDefault="00FE3AAC" w:rsidP="00DE106E">
            <w:pPr>
              <w:pStyle w:val="TableParagraph"/>
              <w:spacing w:before="0"/>
              <w:ind w:left="196" w:right="196"/>
              <w:rPr>
                <w:rFonts w:ascii="Times New Roman"/>
                <w:sz w:val="18"/>
              </w:rPr>
            </w:pPr>
          </w:p>
        </w:tc>
        <w:tc>
          <w:tcPr>
            <w:tcW w:w="2268" w:type="dxa"/>
            <w:gridSpan w:val="2"/>
          </w:tcPr>
          <w:p w14:paraId="1EA84AEC" w14:textId="77777777" w:rsidR="00FE3AAC" w:rsidRPr="001C26A5" w:rsidRDefault="00FE3AAC" w:rsidP="00DE106E">
            <w:pPr>
              <w:pStyle w:val="TableParagraph"/>
              <w:ind w:left="196" w:right="196"/>
              <w:rPr>
                <w:sz w:val="18"/>
                <w:szCs w:val="18"/>
              </w:rPr>
            </w:pPr>
          </w:p>
        </w:tc>
        <w:tc>
          <w:tcPr>
            <w:tcW w:w="992" w:type="dxa"/>
            <w:gridSpan w:val="2"/>
          </w:tcPr>
          <w:p w14:paraId="394EEFD7" w14:textId="7942360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C</w:t>
            </w:r>
          </w:p>
        </w:tc>
        <w:tc>
          <w:tcPr>
            <w:tcW w:w="1559" w:type="dxa"/>
            <w:gridSpan w:val="2"/>
          </w:tcPr>
          <w:p w14:paraId="2453D61C" w14:textId="3244818C"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r w:rsidR="00FE3AAC" w14:paraId="4FEF6D47" w14:textId="77777777" w:rsidTr="00FE3AAC">
        <w:trPr>
          <w:gridBefore w:val="1"/>
          <w:wBefore w:w="10" w:type="dxa"/>
          <w:trHeight w:val="465"/>
        </w:trPr>
        <w:tc>
          <w:tcPr>
            <w:tcW w:w="3397" w:type="dxa"/>
            <w:gridSpan w:val="2"/>
            <w:vAlign w:val="center"/>
          </w:tcPr>
          <w:p w14:paraId="14080ACA" w14:textId="7A996363" w:rsidR="00FE3AAC" w:rsidRDefault="00FE3AAC" w:rsidP="00DE106E">
            <w:pPr>
              <w:pStyle w:val="TableParagraph"/>
              <w:spacing w:before="121"/>
              <w:ind w:leftChars="170" w:left="374" w:right="196"/>
              <w:rPr>
                <w:rFonts w:eastAsiaTheme="minorEastAsia"/>
                <w:sz w:val="18"/>
                <w:szCs w:val="18"/>
                <w:lang w:eastAsia="ko-KR"/>
              </w:rPr>
            </w:pPr>
            <w:r>
              <w:rPr>
                <w:rFonts w:eastAsiaTheme="minorEastAsia"/>
                <w:sz w:val="18"/>
                <w:szCs w:val="18"/>
                <w:lang w:eastAsia="ko-KR"/>
              </w:rPr>
              <w:t>Contact Instruction</w:t>
            </w:r>
          </w:p>
        </w:tc>
        <w:tc>
          <w:tcPr>
            <w:tcW w:w="1843" w:type="dxa"/>
            <w:gridSpan w:val="2"/>
          </w:tcPr>
          <w:p w14:paraId="1392976A" w14:textId="77777777" w:rsidR="00FE3AAC" w:rsidRDefault="00FE3AAC" w:rsidP="00DE106E">
            <w:pPr>
              <w:pStyle w:val="TableParagraph"/>
              <w:spacing w:before="0"/>
              <w:ind w:left="196" w:right="196"/>
              <w:rPr>
                <w:rFonts w:ascii="Times New Roman"/>
                <w:sz w:val="18"/>
              </w:rPr>
            </w:pPr>
          </w:p>
        </w:tc>
        <w:tc>
          <w:tcPr>
            <w:tcW w:w="2268" w:type="dxa"/>
            <w:gridSpan w:val="2"/>
          </w:tcPr>
          <w:p w14:paraId="79C7818A" w14:textId="77777777" w:rsidR="00FE3AAC" w:rsidRPr="001C26A5" w:rsidRDefault="00FE3AAC" w:rsidP="00DE106E">
            <w:pPr>
              <w:pStyle w:val="TableParagraph"/>
              <w:ind w:left="196" w:right="196"/>
              <w:rPr>
                <w:sz w:val="18"/>
                <w:szCs w:val="18"/>
              </w:rPr>
            </w:pPr>
          </w:p>
        </w:tc>
        <w:tc>
          <w:tcPr>
            <w:tcW w:w="992" w:type="dxa"/>
            <w:gridSpan w:val="2"/>
          </w:tcPr>
          <w:p w14:paraId="75C188A2" w14:textId="5BB3720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TE</w:t>
            </w:r>
          </w:p>
        </w:tc>
        <w:tc>
          <w:tcPr>
            <w:tcW w:w="1559" w:type="dxa"/>
            <w:gridSpan w:val="2"/>
          </w:tcPr>
          <w:p w14:paraId="1CA3B8A6" w14:textId="5538F855"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1, 1</w:t>
            </w:r>
          </w:p>
        </w:tc>
      </w:tr>
      <w:tr w:rsidR="00FE3AAC" w14:paraId="645E7CCD" w14:textId="77777777" w:rsidTr="00FE3AAC">
        <w:trPr>
          <w:gridBefore w:val="1"/>
          <w:wBefore w:w="10" w:type="dxa"/>
          <w:trHeight w:val="465"/>
        </w:trPr>
        <w:tc>
          <w:tcPr>
            <w:tcW w:w="3397" w:type="dxa"/>
            <w:gridSpan w:val="2"/>
            <w:vAlign w:val="center"/>
          </w:tcPr>
          <w:p w14:paraId="03D8F7BA" w14:textId="721B0C25" w:rsidR="00FE3AAC" w:rsidRDefault="00FE3AAC" w:rsidP="00DE106E">
            <w:pPr>
              <w:pStyle w:val="TableParagraph"/>
              <w:spacing w:before="121"/>
              <w:ind w:leftChars="170" w:left="374"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elecommunication Identifier</w:t>
            </w:r>
          </w:p>
        </w:tc>
        <w:tc>
          <w:tcPr>
            <w:tcW w:w="1843" w:type="dxa"/>
            <w:gridSpan w:val="2"/>
          </w:tcPr>
          <w:p w14:paraId="35A4425C" w14:textId="77777777" w:rsidR="00FE3AAC" w:rsidRDefault="00FE3AAC" w:rsidP="00DE106E">
            <w:pPr>
              <w:pStyle w:val="TableParagraph"/>
              <w:spacing w:before="0"/>
              <w:ind w:left="196" w:right="196"/>
              <w:rPr>
                <w:rFonts w:ascii="Times New Roman"/>
                <w:sz w:val="18"/>
              </w:rPr>
            </w:pPr>
          </w:p>
        </w:tc>
        <w:tc>
          <w:tcPr>
            <w:tcW w:w="2268" w:type="dxa"/>
            <w:gridSpan w:val="2"/>
          </w:tcPr>
          <w:p w14:paraId="79928834" w14:textId="77777777" w:rsidR="00FE3AAC" w:rsidRPr="001C26A5" w:rsidRDefault="00FE3AAC" w:rsidP="00DE106E">
            <w:pPr>
              <w:pStyle w:val="TableParagraph"/>
              <w:ind w:left="196" w:right="196"/>
              <w:rPr>
                <w:sz w:val="18"/>
                <w:szCs w:val="18"/>
              </w:rPr>
            </w:pPr>
          </w:p>
        </w:tc>
        <w:tc>
          <w:tcPr>
            <w:tcW w:w="992" w:type="dxa"/>
            <w:gridSpan w:val="2"/>
          </w:tcPr>
          <w:p w14:paraId="0580295B" w14:textId="293171F9"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TE</w:t>
            </w:r>
          </w:p>
        </w:tc>
        <w:tc>
          <w:tcPr>
            <w:tcW w:w="1559" w:type="dxa"/>
            <w:gridSpan w:val="2"/>
          </w:tcPr>
          <w:p w14:paraId="20BF4248" w14:textId="7F43F09F"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 1</w:t>
            </w:r>
          </w:p>
        </w:tc>
      </w:tr>
      <w:tr w:rsidR="00FE3AAC" w14:paraId="3EBC41DE" w14:textId="77777777" w:rsidTr="00FE3AAC">
        <w:trPr>
          <w:gridBefore w:val="1"/>
          <w:wBefore w:w="10" w:type="dxa"/>
          <w:trHeight w:val="465"/>
        </w:trPr>
        <w:tc>
          <w:tcPr>
            <w:tcW w:w="3397" w:type="dxa"/>
            <w:gridSpan w:val="2"/>
            <w:vAlign w:val="center"/>
          </w:tcPr>
          <w:p w14:paraId="3E7B9A35" w14:textId="30720698" w:rsidR="00FE3AAC" w:rsidRDefault="00FE3AAC" w:rsidP="00DE106E">
            <w:pPr>
              <w:pStyle w:val="TableParagraph"/>
              <w:spacing w:before="121"/>
              <w:ind w:leftChars="170" w:left="374" w:right="196"/>
              <w:rPr>
                <w:rFonts w:eastAsiaTheme="minorEastAsia"/>
                <w:sz w:val="18"/>
                <w:szCs w:val="18"/>
                <w:lang w:eastAsia="ko-KR"/>
              </w:rPr>
            </w:pPr>
            <w:r>
              <w:rPr>
                <w:rFonts w:eastAsiaTheme="minorEastAsia" w:hint="eastAsia"/>
                <w:sz w:val="18"/>
                <w:szCs w:val="18"/>
                <w:lang w:eastAsia="ko-KR"/>
              </w:rPr>
              <w:lastRenderedPageBreak/>
              <w:t>T</w:t>
            </w:r>
            <w:r>
              <w:rPr>
                <w:rFonts w:eastAsiaTheme="minorEastAsia"/>
                <w:sz w:val="18"/>
                <w:szCs w:val="18"/>
                <w:lang w:eastAsia="ko-KR"/>
              </w:rPr>
              <w:t>elecommunication Service</w:t>
            </w:r>
          </w:p>
        </w:tc>
        <w:tc>
          <w:tcPr>
            <w:tcW w:w="1843" w:type="dxa"/>
            <w:gridSpan w:val="2"/>
          </w:tcPr>
          <w:p w14:paraId="26D7A7E4" w14:textId="77777777" w:rsidR="00FE3AAC" w:rsidRDefault="00FE3AAC" w:rsidP="00DE106E">
            <w:pPr>
              <w:pStyle w:val="TableParagraph"/>
              <w:spacing w:before="0"/>
              <w:ind w:left="196" w:right="196"/>
              <w:rPr>
                <w:rFonts w:ascii="Times New Roman"/>
                <w:sz w:val="18"/>
              </w:rPr>
            </w:pPr>
          </w:p>
        </w:tc>
        <w:tc>
          <w:tcPr>
            <w:tcW w:w="2268" w:type="dxa"/>
            <w:gridSpan w:val="2"/>
          </w:tcPr>
          <w:p w14:paraId="3A29040D"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1</w:t>
            </w:r>
            <w:r>
              <w:rPr>
                <w:rFonts w:eastAsiaTheme="minorEastAsia"/>
                <w:sz w:val="18"/>
                <w:szCs w:val="18"/>
                <w:lang w:eastAsia="ko-KR"/>
              </w:rPr>
              <w:t xml:space="preserve"> : voice</w:t>
            </w:r>
          </w:p>
          <w:p w14:paraId="7DE3D99E" w14:textId="7C3E877C" w:rsidR="00FE3AAC" w:rsidRDefault="00FE3AAC" w:rsidP="00DE106E">
            <w:pPr>
              <w:pStyle w:val="TableParagraph"/>
              <w:ind w:left="196" w:right="196"/>
              <w:rPr>
                <w:rFonts w:eastAsiaTheme="minorEastAsia"/>
                <w:sz w:val="18"/>
                <w:szCs w:val="18"/>
                <w:lang w:eastAsia="ko-KR"/>
              </w:rPr>
            </w:pPr>
            <w:r w:rsidRPr="006F0A94">
              <w:rPr>
                <w:rFonts w:eastAsiaTheme="minorEastAsia" w:hint="eastAsia"/>
                <w:sz w:val="18"/>
                <w:szCs w:val="18"/>
                <w:lang w:eastAsia="ko-KR"/>
              </w:rPr>
              <w:t>2</w:t>
            </w:r>
            <w:r>
              <w:rPr>
                <w:rFonts w:eastAsiaTheme="minorEastAsia"/>
                <w:sz w:val="18"/>
                <w:szCs w:val="18"/>
                <w:lang w:eastAsia="ko-KR"/>
              </w:rPr>
              <w:t xml:space="preserve"> : facsimile</w:t>
            </w:r>
          </w:p>
          <w:p w14:paraId="7EDE48F3" w14:textId="45CD2BE1"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3</w:t>
            </w:r>
            <w:r>
              <w:rPr>
                <w:rFonts w:eastAsiaTheme="minorEastAsia"/>
                <w:sz w:val="18"/>
                <w:szCs w:val="18"/>
                <w:lang w:eastAsia="ko-KR"/>
              </w:rPr>
              <w:t xml:space="preserve"> : </w:t>
            </w:r>
            <w:r>
              <w:rPr>
                <w:rFonts w:eastAsiaTheme="minorEastAsia" w:hint="eastAsia"/>
                <w:sz w:val="18"/>
                <w:szCs w:val="18"/>
                <w:lang w:eastAsia="ko-KR"/>
              </w:rPr>
              <w:t>s</w:t>
            </w:r>
            <w:r>
              <w:rPr>
                <w:rFonts w:eastAsiaTheme="minorEastAsia"/>
                <w:sz w:val="18"/>
                <w:szCs w:val="18"/>
                <w:lang w:eastAsia="ko-KR"/>
              </w:rPr>
              <w:t>ms</w:t>
            </w:r>
          </w:p>
          <w:p w14:paraId="2BE3C3CA"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4</w:t>
            </w:r>
            <w:r>
              <w:rPr>
                <w:rFonts w:eastAsiaTheme="minorEastAsia"/>
                <w:sz w:val="18"/>
                <w:szCs w:val="18"/>
                <w:lang w:eastAsia="ko-KR"/>
              </w:rPr>
              <w:t xml:space="preserve"> : </w:t>
            </w:r>
            <w:r>
              <w:rPr>
                <w:rFonts w:eastAsiaTheme="minorEastAsia" w:hint="eastAsia"/>
                <w:sz w:val="18"/>
                <w:szCs w:val="18"/>
                <w:lang w:eastAsia="ko-KR"/>
              </w:rPr>
              <w:t>data</w:t>
            </w:r>
          </w:p>
          <w:p w14:paraId="0A894CDF"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5</w:t>
            </w:r>
            <w:r>
              <w:rPr>
                <w:rFonts w:eastAsiaTheme="minorEastAsia"/>
                <w:sz w:val="18"/>
                <w:szCs w:val="18"/>
                <w:lang w:eastAsia="ko-KR"/>
              </w:rPr>
              <w:t xml:space="preserve"> : streamedData</w:t>
            </w:r>
          </w:p>
          <w:p w14:paraId="17C7BF87"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6</w:t>
            </w:r>
            <w:r>
              <w:rPr>
                <w:rFonts w:eastAsiaTheme="minorEastAsia"/>
                <w:sz w:val="18"/>
                <w:szCs w:val="18"/>
                <w:lang w:eastAsia="ko-KR"/>
              </w:rPr>
              <w:t xml:space="preserve"> : telex</w:t>
            </w:r>
          </w:p>
          <w:p w14:paraId="3E2F7C91" w14:textId="77777777" w:rsidR="00FE3AAC"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7</w:t>
            </w:r>
            <w:r>
              <w:rPr>
                <w:rFonts w:eastAsiaTheme="minorEastAsia"/>
                <w:sz w:val="18"/>
                <w:szCs w:val="18"/>
                <w:lang w:eastAsia="ko-KR"/>
              </w:rPr>
              <w:t xml:space="preserve"> : telegraph</w:t>
            </w:r>
          </w:p>
          <w:p w14:paraId="3A5097FE" w14:textId="5E913ACC" w:rsidR="00FE3AAC" w:rsidRPr="006F0A94" w:rsidRDefault="00FE3AAC" w:rsidP="00DE106E">
            <w:pPr>
              <w:pStyle w:val="TableParagraph"/>
              <w:ind w:left="196" w:right="196"/>
              <w:rPr>
                <w:rFonts w:eastAsiaTheme="minorEastAsia"/>
                <w:sz w:val="18"/>
                <w:szCs w:val="18"/>
                <w:lang w:eastAsia="ko-KR"/>
              </w:rPr>
            </w:pPr>
            <w:r>
              <w:rPr>
                <w:rFonts w:eastAsiaTheme="minorEastAsia" w:hint="eastAsia"/>
                <w:sz w:val="18"/>
                <w:szCs w:val="18"/>
                <w:lang w:eastAsia="ko-KR"/>
              </w:rPr>
              <w:t>8</w:t>
            </w:r>
            <w:r>
              <w:rPr>
                <w:rFonts w:eastAsiaTheme="minorEastAsia"/>
                <w:sz w:val="18"/>
                <w:szCs w:val="18"/>
                <w:lang w:eastAsia="ko-KR"/>
              </w:rPr>
              <w:t xml:space="preserve"> : email</w:t>
            </w:r>
          </w:p>
        </w:tc>
        <w:tc>
          <w:tcPr>
            <w:tcW w:w="992" w:type="dxa"/>
            <w:gridSpan w:val="2"/>
          </w:tcPr>
          <w:p w14:paraId="40E3ADA9" w14:textId="068FAFC6" w:rsidR="00FE3AAC" w:rsidRDefault="00FE3AAC" w:rsidP="00DE106E">
            <w:pPr>
              <w:pStyle w:val="TableParagraph"/>
              <w:spacing w:before="121"/>
              <w:ind w:left="196" w:right="196"/>
              <w:rPr>
                <w:rFonts w:eastAsiaTheme="minorEastAsia"/>
                <w:sz w:val="18"/>
                <w:lang w:eastAsia="ko-KR"/>
              </w:rPr>
            </w:pPr>
            <w:r>
              <w:rPr>
                <w:rFonts w:eastAsiaTheme="minorEastAsia"/>
                <w:sz w:val="18"/>
                <w:lang w:eastAsia="ko-KR"/>
              </w:rPr>
              <w:t>EN</w:t>
            </w:r>
          </w:p>
        </w:tc>
        <w:tc>
          <w:tcPr>
            <w:tcW w:w="1559" w:type="dxa"/>
            <w:gridSpan w:val="2"/>
          </w:tcPr>
          <w:p w14:paraId="798A03AF" w14:textId="682B3B60" w:rsidR="00FE3AAC" w:rsidRDefault="00FE3AAC" w:rsidP="00DE106E">
            <w:pPr>
              <w:pStyle w:val="TableParagraph"/>
              <w:spacing w:before="121"/>
              <w:ind w:left="196" w:right="196"/>
              <w:rPr>
                <w:rFonts w:eastAsiaTheme="minorEastAsia"/>
                <w:sz w:val="18"/>
                <w:lang w:eastAsia="ko-KR"/>
              </w:rPr>
            </w:pPr>
            <w:r>
              <w:rPr>
                <w:rFonts w:eastAsiaTheme="minorEastAsia" w:hint="eastAsia"/>
                <w:sz w:val="18"/>
                <w:lang w:eastAsia="ko-KR"/>
              </w:rPr>
              <w:t>0</w:t>
            </w:r>
            <w:r>
              <w:rPr>
                <w:rFonts w:eastAsiaTheme="minorEastAsia"/>
                <w:sz w:val="18"/>
                <w:lang w:eastAsia="ko-KR"/>
              </w:rPr>
              <w:t>, *</w:t>
            </w:r>
          </w:p>
        </w:tc>
      </w:tr>
    </w:tbl>
    <w:p w14:paraId="24A1BE8E" w14:textId="77777777" w:rsidR="000346C3" w:rsidRDefault="000346C3">
      <w:pPr>
        <w:ind w:left="196" w:right="196"/>
        <w:rPr>
          <w:sz w:val="18"/>
        </w:rPr>
      </w:pPr>
    </w:p>
    <w:p w14:paraId="5921F1C1" w14:textId="77777777" w:rsidR="000B31D5" w:rsidRDefault="000B31D5" w:rsidP="000B31D5">
      <w:pPr>
        <w:ind w:left="119"/>
        <w:rPr>
          <w:ins w:id="1412" w:author="USER" w:date="2024-03-28T02:00:00Z"/>
          <w:b/>
          <w:sz w:val="20"/>
        </w:rPr>
      </w:pPr>
      <w:ins w:id="1413" w:author="USER" w:date="2024-03-28T02:00:00Z">
        <w:r>
          <w:rPr>
            <w:b/>
            <w:sz w:val="20"/>
          </w:rPr>
          <w:t>Information Bindings:</w:t>
        </w:r>
      </w:ins>
    </w:p>
    <w:p w14:paraId="06445B46" w14:textId="77777777" w:rsidR="000B31D5" w:rsidRDefault="000B31D5" w:rsidP="000B31D5">
      <w:pPr>
        <w:pStyle w:val="a3"/>
        <w:ind w:right="220"/>
        <w:rPr>
          <w:ins w:id="1414" w:author="USER" w:date="2024-03-28T02:00: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32A8B338" w14:textId="77777777" w:rsidTr="00036CA7">
        <w:trPr>
          <w:trHeight w:val="486"/>
          <w:ins w:id="1415" w:author="USER" w:date="2024-03-28T02:00:00Z"/>
        </w:trPr>
        <w:tc>
          <w:tcPr>
            <w:tcW w:w="776" w:type="dxa"/>
            <w:vMerge w:val="restart"/>
            <w:shd w:val="clear" w:color="auto" w:fill="FFF1CC"/>
          </w:tcPr>
          <w:p w14:paraId="076E3DF6" w14:textId="77777777" w:rsidR="000B31D5" w:rsidRDefault="000B31D5" w:rsidP="00036CA7">
            <w:pPr>
              <w:pStyle w:val="TableParagraph"/>
              <w:spacing w:before="7"/>
              <w:ind w:left="0"/>
              <w:rPr>
                <w:ins w:id="1416" w:author="USER" w:date="2024-03-28T02:00:00Z"/>
                <w:b/>
                <w:sz w:val="31"/>
              </w:rPr>
            </w:pPr>
          </w:p>
          <w:p w14:paraId="2B4BBC51" w14:textId="77777777" w:rsidR="000B31D5" w:rsidRDefault="000B31D5" w:rsidP="00036CA7">
            <w:pPr>
              <w:pStyle w:val="TableParagraph"/>
              <w:spacing w:before="0"/>
              <w:rPr>
                <w:ins w:id="1417" w:author="USER" w:date="2024-03-28T02:00:00Z"/>
                <w:b/>
                <w:sz w:val="20"/>
              </w:rPr>
            </w:pPr>
            <w:ins w:id="1418" w:author="USER" w:date="2024-03-28T02:00:00Z">
              <w:r>
                <w:rPr>
                  <w:b/>
                  <w:sz w:val="20"/>
                </w:rPr>
                <w:t>Type</w:t>
              </w:r>
            </w:ins>
          </w:p>
        </w:tc>
        <w:tc>
          <w:tcPr>
            <w:tcW w:w="1548" w:type="dxa"/>
            <w:vMerge w:val="restart"/>
            <w:shd w:val="clear" w:color="auto" w:fill="FFF1CC"/>
          </w:tcPr>
          <w:p w14:paraId="138440E0" w14:textId="77777777" w:rsidR="000B31D5" w:rsidRDefault="000B31D5" w:rsidP="00036CA7">
            <w:pPr>
              <w:pStyle w:val="TableParagraph"/>
              <w:spacing w:before="9"/>
              <w:ind w:left="0"/>
              <w:rPr>
                <w:ins w:id="1419" w:author="USER" w:date="2024-03-28T02:00:00Z"/>
                <w:b/>
                <w:sz w:val="20"/>
              </w:rPr>
            </w:pPr>
          </w:p>
          <w:p w14:paraId="53B995DC" w14:textId="77777777" w:rsidR="000B31D5" w:rsidRDefault="000B31D5" w:rsidP="00036CA7">
            <w:pPr>
              <w:pStyle w:val="TableParagraph"/>
              <w:spacing w:before="0" w:line="256" w:lineRule="auto"/>
              <w:ind w:left="97"/>
              <w:rPr>
                <w:ins w:id="1420" w:author="USER" w:date="2024-03-28T02:00:00Z"/>
                <w:b/>
                <w:sz w:val="20"/>
              </w:rPr>
            </w:pPr>
            <w:ins w:id="1421" w:author="USER" w:date="2024-03-28T02:00:00Z">
              <w:r>
                <w:rPr>
                  <w:b/>
                  <w:w w:val="95"/>
                  <w:sz w:val="20"/>
                </w:rPr>
                <w:t xml:space="preserve">Association </w:t>
              </w:r>
              <w:r>
                <w:rPr>
                  <w:b/>
                  <w:sz w:val="20"/>
                </w:rPr>
                <w:t>Name</w:t>
              </w:r>
            </w:ins>
          </w:p>
        </w:tc>
        <w:tc>
          <w:tcPr>
            <w:tcW w:w="7744" w:type="dxa"/>
            <w:gridSpan w:val="6"/>
            <w:shd w:val="clear" w:color="auto" w:fill="FFF1CC"/>
          </w:tcPr>
          <w:p w14:paraId="11B6F383" w14:textId="77777777" w:rsidR="000B31D5" w:rsidRDefault="000B31D5" w:rsidP="00036CA7">
            <w:pPr>
              <w:pStyle w:val="TableParagraph"/>
              <w:spacing w:before="114"/>
              <w:ind w:left="3008" w:right="3006"/>
              <w:jc w:val="center"/>
              <w:rPr>
                <w:ins w:id="1422" w:author="USER" w:date="2024-03-28T02:00:00Z"/>
                <w:b/>
                <w:sz w:val="20"/>
              </w:rPr>
            </w:pPr>
            <w:ins w:id="1423" w:author="USER" w:date="2024-03-28T02:00:00Z">
              <w:r>
                <w:rPr>
                  <w:b/>
                  <w:sz w:val="20"/>
                </w:rPr>
                <w:t>Association Ends</w:t>
              </w:r>
            </w:ins>
          </w:p>
        </w:tc>
      </w:tr>
      <w:tr w:rsidR="000B31D5" w14:paraId="2C38DA5C" w14:textId="77777777" w:rsidTr="00036CA7">
        <w:trPr>
          <w:trHeight w:val="489"/>
          <w:ins w:id="1424" w:author="USER" w:date="2024-03-28T02:00:00Z"/>
        </w:trPr>
        <w:tc>
          <w:tcPr>
            <w:tcW w:w="776" w:type="dxa"/>
            <w:vMerge/>
            <w:tcBorders>
              <w:top w:val="nil"/>
            </w:tcBorders>
            <w:shd w:val="clear" w:color="auto" w:fill="FFF1CC"/>
          </w:tcPr>
          <w:p w14:paraId="0CF041E4" w14:textId="77777777" w:rsidR="000B31D5" w:rsidRDefault="000B31D5" w:rsidP="00036CA7">
            <w:pPr>
              <w:rPr>
                <w:ins w:id="1425" w:author="USER" w:date="2024-03-28T02:00:00Z"/>
                <w:sz w:val="2"/>
                <w:szCs w:val="2"/>
              </w:rPr>
            </w:pPr>
          </w:p>
        </w:tc>
        <w:tc>
          <w:tcPr>
            <w:tcW w:w="1548" w:type="dxa"/>
            <w:vMerge/>
            <w:tcBorders>
              <w:top w:val="nil"/>
            </w:tcBorders>
            <w:shd w:val="clear" w:color="auto" w:fill="FFF1CC"/>
          </w:tcPr>
          <w:p w14:paraId="781C736F" w14:textId="77777777" w:rsidR="000B31D5" w:rsidRDefault="000B31D5" w:rsidP="00036CA7">
            <w:pPr>
              <w:rPr>
                <w:ins w:id="1426" w:author="USER" w:date="2024-03-28T02:00:00Z"/>
                <w:sz w:val="2"/>
                <w:szCs w:val="2"/>
              </w:rPr>
            </w:pPr>
          </w:p>
        </w:tc>
        <w:tc>
          <w:tcPr>
            <w:tcW w:w="1549" w:type="dxa"/>
            <w:shd w:val="clear" w:color="auto" w:fill="FFF1CC"/>
          </w:tcPr>
          <w:p w14:paraId="76855E96" w14:textId="77777777" w:rsidR="000B31D5" w:rsidRDefault="000B31D5" w:rsidP="00036CA7">
            <w:pPr>
              <w:pStyle w:val="TableParagraph"/>
              <w:spacing w:before="117"/>
              <w:ind w:left="97"/>
              <w:rPr>
                <w:ins w:id="1427" w:author="USER" w:date="2024-03-28T02:00:00Z"/>
                <w:b/>
                <w:sz w:val="20"/>
              </w:rPr>
            </w:pPr>
            <w:ins w:id="1428" w:author="USER" w:date="2024-03-28T02:00:00Z">
              <w:r>
                <w:rPr>
                  <w:b/>
                  <w:sz w:val="20"/>
                </w:rPr>
                <w:t>Class</w:t>
              </w:r>
            </w:ins>
          </w:p>
        </w:tc>
        <w:tc>
          <w:tcPr>
            <w:tcW w:w="1548" w:type="dxa"/>
            <w:shd w:val="clear" w:color="auto" w:fill="FFF1CC"/>
          </w:tcPr>
          <w:p w14:paraId="758A84AB" w14:textId="77777777" w:rsidR="000B31D5" w:rsidRDefault="000B31D5" w:rsidP="00036CA7">
            <w:pPr>
              <w:pStyle w:val="TableParagraph"/>
              <w:spacing w:before="117"/>
              <w:ind w:left="97"/>
              <w:rPr>
                <w:ins w:id="1429" w:author="USER" w:date="2024-03-28T02:00:00Z"/>
                <w:b/>
                <w:sz w:val="20"/>
              </w:rPr>
            </w:pPr>
            <w:ins w:id="1430" w:author="USER" w:date="2024-03-28T02:00:00Z">
              <w:r>
                <w:rPr>
                  <w:b/>
                  <w:sz w:val="20"/>
                </w:rPr>
                <w:t>Role</w:t>
              </w:r>
            </w:ins>
          </w:p>
        </w:tc>
        <w:tc>
          <w:tcPr>
            <w:tcW w:w="773" w:type="dxa"/>
            <w:shd w:val="clear" w:color="auto" w:fill="FFF1CC"/>
          </w:tcPr>
          <w:p w14:paraId="5E108EC7" w14:textId="77777777" w:rsidR="000B31D5" w:rsidRDefault="000B31D5" w:rsidP="00036CA7">
            <w:pPr>
              <w:pStyle w:val="TableParagraph"/>
              <w:spacing w:before="117"/>
              <w:ind w:left="97"/>
              <w:rPr>
                <w:ins w:id="1431" w:author="USER" w:date="2024-03-28T02:00:00Z"/>
                <w:b/>
                <w:sz w:val="20"/>
              </w:rPr>
            </w:pPr>
            <w:ins w:id="1432" w:author="USER" w:date="2024-03-28T02:00:00Z">
              <w:r>
                <w:rPr>
                  <w:b/>
                  <w:sz w:val="20"/>
                </w:rPr>
                <w:t>Mult</w:t>
              </w:r>
            </w:ins>
          </w:p>
        </w:tc>
        <w:tc>
          <w:tcPr>
            <w:tcW w:w="1548" w:type="dxa"/>
            <w:shd w:val="clear" w:color="auto" w:fill="FFF1CC"/>
          </w:tcPr>
          <w:p w14:paraId="3C424F78" w14:textId="77777777" w:rsidR="000B31D5" w:rsidRDefault="000B31D5" w:rsidP="00036CA7">
            <w:pPr>
              <w:pStyle w:val="TableParagraph"/>
              <w:spacing w:before="117"/>
              <w:rPr>
                <w:ins w:id="1433" w:author="USER" w:date="2024-03-28T02:00:00Z"/>
                <w:b/>
                <w:sz w:val="20"/>
              </w:rPr>
            </w:pPr>
            <w:ins w:id="1434" w:author="USER" w:date="2024-03-28T02:00:00Z">
              <w:r>
                <w:rPr>
                  <w:b/>
                  <w:sz w:val="20"/>
                </w:rPr>
                <w:t>Class</w:t>
              </w:r>
            </w:ins>
          </w:p>
        </w:tc>
        <w:tc>
          <w:tcPr>
            <w:tcW w:w="1551" w:type="dxa"/>
            <w:shd w:val="clear" w:color="auto" w:fill="FFF1CC"/>
          </w:tcPr>
          <w:p w14:paraId="56EF8D01" w14:textId="77777777" w:rsidR="000B31D5" w:rsidRDefault="000B31D5" w:rsidP="00036CA7">
            <w:pPr>
              <w:pStyle w:val="TableParagraph"/>
              <w:spacing w:before="117"/>
              <w:rPr>
                <w:ins w:id="1435" w:author="USER" w:date="2024-03-28T02:00:00Z"/>
                <w:b/>
                <w:sz w:val="20"/>
              </w:rPr>
            </w:pPr>
            <w:ins w:id="1436" w:author="USER" w:date="2024-03-28T02:00:00Z">
              <w:r>
                <w:rPr>
                  <w:b/>
                  <w:sz w:val="20"/>
                </w:rPr>
                <w:t>Role</w:t>
              </w:r>
            </w:ins>
          </w:p>
        </w:tc>
        <w:tc>
          <w:tcPr>
            <w:tcW w:w="775" w:type="dxa"/>
            <w:shd w:val="clear" w:color="auto" w:fill="FFF1CC"/>
          </w:tcPr>
          <w:p w14:paraId="3F01341C" w14:textId="77777777" w:rsidR="000B31D5" w:rsidRDefault="000B31D5" w:rsidP="00036CA7">
            <w:pPr>
              <w:pStyle w:val="TableParagraph"/>
              <w:spacing w:before="117"/>
              <w:rPr>
                <w:ins w:id="1437" w:author="USER" w:date="2024-03-28T02:00:00Z"/>
                <w:b/>
                <w:sz w:val="20"/>
              </w:rPr>
            </w:pPr>
            <w:ins w:id="1438" w:author="USER" w:date="2024-03-28T02:00:00Z">
              <w:r>
                <w:rPr>
                  <w:b/>
                  <w:sz w:val="20"/>
                </w:rPr>
                <w:t>Mult</w:t>
              </w:r>
            </w:ins>
          </w:p>
        </w:tc>
      </w:tr>
      <w:tr w:rsidR="000B31D5" w14:paraId="273A77B1" w14:textId="77777777" w:rsidTr="00036CA7">
        <w:trPr>
          <w:trHeight w:val="686"/>
          <w:ins w:id="1439" w:author="USER" w:date="2024-03-28T02:00:00Z"/>
        </w:trPr>
        <w:tc>
          <w:tcPr>
            <w:tcW w:w="776" w:type="dxa"/>
          </w:tcPr>
          <w:p w14:paraId="1C1DBA24" w14:textId="5CA436BD" w:rsidR="000B31D5" w:rsidRDefault="000B31D5" w:rsidP="000B31D5">
            <w:pPr>
              <w:pStyle w:val="TableParagraph"/>
              <w:rPr>
                <w:ins w:id="1440" w:author="USER" w:date="2024-03-28T02:00:00Z"/>
                <w:sz w:val="18"/>
              </w:rPr>
            </w:pPr>
            <w:ins w:id="1441" w:author="USER" w:date="2024-03-28T02:00:00Z">
              <w:r>
                <w:rPr>
                  <w:sz w:val="18"/>
                </w:rPr>
                <w:t>Assoc</w:t>
              </w:r>
              <w:r>
                <w:rPr>
                  <w:spacing w:val="-47"/>
                  <w:sz w:val="18"/>
                </w:rPr>
                <w:t xml:space="preserve"> </w:t>
              </w:r>
              <w:r>
                <w:rPr>
                  <w:sz w:val="18"/>
                </w:rPr>
                <w:t>iation</w:t>
              </w:r>
            </w:ins>
          </w:p>
        </w:tc>
        <w:tc>
          <w:tcPr>
            <w:tcW w:w="1548" w:type="dxa"/>
          </w:tcPr>
          <w:p w14:paraId="3B7AABD4" w14:textId="4D59F918" w:rsidR="000B31D5" w:rsidRDefault="000B31D5" w:rsidP="000B31D5">
            <w:pPr>
              <w:pStyle w:val="TableParagraph"/>
              <w:spacing w:line="259" w:lineRule="auto"/>
              <w:ind w:left="97" w:right="500"/>
              <w:rPr>
                <w:ins w:id="1442" w:author="USER" w:date="2024-03-28T02:00:00Z"/>
                <w:sz w:val="18"/>
              </w:rPr>
            </w:pPr>
            <w:ins w:id="1443" w:author="USER" w:date="2024-03-28T02:00:00Z">
              <w:r w:rsidRPr="003233B4">
                <w:rPr>
                  <w:sz w:val="18"/>
                </w:rPr>
                <w:t>ProducerContact</w:t>
              </w:r>
            </w:ins>
          </w:p>
        </w:tc>
        <w:tc>
          <w:tcPr>
            <w:tcW w:w="1549" w:type="dxa"/>
          </w:tcPr>
          <w:p w14:paraId="6C1EB90F" w14:textId="2DED7639" w:rsidR="000B31D5" w:rsidRDefault="000B31D5" w:rsidP="000B31D5">
            <w:pPr>
              <w:pStyle w:val="TableParagraph"/>
              <w:spacing w:before="114"/>
              <w:ind w:left="97"/>
              <w:rPr>
                <w:ins w:id="1444" w:author="USER" w:date="2024-03-28T02:00:00Z"/>
                <w:b/>
                <w:sz w:val="18"/>
              </w:rPr>
            </w:pPr>
            <w:ins w:id="1445" w:author="USER" w:date="2024-03-28T02:00:00Z">
              <w:r w:rsidRPr="003233B4">
                <w:rPr>
                  <w:b/>
                  <w:sz w:val="18"/>
                </w:rPr>
                <w:t>theProducer</w:t>
              </w:r>
            </w:ins>
          </w:p>
        </w:tc>
        <w:tc>
          <w:tcPr>
            <w:tcW w:w="1548" w:type="dxa"/>
          </w:tcPr>
          <w:p w14:paraId="71AE5481" w14:textId="6B2FF211" w:rsidR="000B31D5" w:rsidRDefault="000B31D5" w:rsidP="000B31D5">
            <w:pPr>
              <w:pStyle w:val="TableParagraph"/>
              <w:ind w:left="97"/>
              <w:rPr>
                <w:ins w:id="1446" w:author="USER" w:date="2024-03-28T02:00:00Z"/>
                <w:sz w:val="18"/>
              </w:rPr>
            </w:pPr>
            <w:ins w:id="1447" w:author="USER" w:date="2024-03-28T02:00:00Z">
              <w:r w:rsidRPr="003233B4">
                <w:rPr>
                  <w:sz w:val="18"/>
                </w:rPr>
                <w:t>theProducer</w:t>
              </w:r>
            </w:ins>
          </w:p>
        </w:tc>
        <w:tc>
          <w:tcPr>
            <w:tcW w:w="773" w:type="dxa"/>
          </w:tcPr>
          <w:p w14:paraId="47ECD3F8" w14:textId="06D59C22" w:rsidR="000B31D5" w:rsidRDefault="0042547B" w:rsidP="000B31D5">
            <w:pPr>
              <w:pStyle w:val="TableParagraph"/>
              <w:ind w:left="97"/>
              <w:rPr>
                <w:ins w:id="1448" w:author="USER" w:date="2024-03-28T02:00:00Z"/>
                <w:sz w:val="18"/>
              </w:rPr>
            </w:pPr>
            <w:ins w:id="1449" w:author="GREENBLUE" w:date="2024-10-25T15:46:00Z">
              <w:r>
                <w:rPr>
                  <w:rFonts w:eastAsiaTheme="minorEastAsia"/>
                  <w:sz w:val="18"/>
                  <w:lang w:eastAsia="ko-KR"/>
                </w:rPr>
                <w:t>0</w:t>
              </w:r>
            </w:ins>
            <w:ins w:id="1450" w:author="USER" w:date="2024-03-28T02:00:00Z">
              <w:del w:id="1451" w:author="GREENBLUE" w:date="2024-10-25T15:46:00Z">
                <w:r w:rsidR="000B31D5" w:rsidDel="0042547B">
                  <w:rPr>
                    <w:rFonts w:eastAsiaTheme="minorEastAsia" w:hint="eastAsia"/>
                    <w:sz w:val="18"/>
                    <w:lang w:eastAsia="ko-KR"/>
                  </w:rPr>
                  <w:delText>1</w:delText>
                </w:r>
              </w:del>
              <w:r w:rsidR="000B31D5">
                <w:rPr>
                  <w:rFonts w:eastAsiaTheme="minorEastAsia"/>
                  <w:sz w:val="18"/>
                  <w:lang w:eastAsia="ko-KR"/>
                </w:rPr>
                <w:t>,1</w:t>
              </w:r>
            </w:ins>
          </w:p>
        </w:tc>
        <w:tc>
          <w:tcPr>
            <w:tcW w:w="1548" w:type="dxa"/>
          </w:tcPr>
          <w:p w14:paraId="638CBBB7" w14:textId="23D6AD18" w:rsidR="000B31D5" w:rsidRDefault="000B31D5" w:rsidP="000B31D5">
            <w:pPr>
              <w:pStyle w:val="TableParagraph"/>
              <w:spacing w:before="114"/>
              <w:rPr>
                <w:ins w:id="1452" w:author="USER" w:date="2024-03-28T02:00:00Z"/>
                <w:b/>
                <w:sz w:val="18"/>
              </w:rPr>
            </w:pPr>
            <w:ins w:id="1453" w:author="USER" w:date="2024-03-28T02:00:00Z">
              <w:r w:rsidRPr="003233B4">
                <w:rPr>
                  <w:b/>
                  <w:sz w:val="18"/>
                </w:rPr>
                <w:t>ContactDetails</w:t>
              </w:r>
            </w:ins>
          </w:p>
        </w:tc>
        <w:tc>
          <w:tcPr>
            <w:tcW w:w="1551" w:type="dxa"/>
          </w:tcPr>
          <w:p w14:paraId="290A4787" w14:textId="0F86213A" w:rsidR="000B31D5" w:rsidRDefault="000B31D5" w:rsidP="000B31D5">
            <w:pPr>
              <w:pStyle w:val="TableParagraph"/>
              <w:rPr>
                <w:ins w:id="1454" w:author="USER" w:date="2024-03-28T02:00:00Z"/>
                <w:sz w:val="18"/>
              </w:rPr>
            </w:pPr>
            <w:ins w:id="1455" w:author="USER" w:date="2024-03-28T02:00:00Z">
              <w:r w:rsidRPr="003233B4">
                <w:rPr>
                  <w:sz w:val="18"/>
                </w:rPr>
                <w:t>theContactDetails</w:t>
              </w:r>
            </w:ins>
          </w:p>
        </w:tc>
        <w:tc>
          <w:tcPr>
            <w:tcW w:w="775" w:type="dxa"/>
          </w:tcPr>
          <w:p w14:paraId="0A66DD0A" w14:textId="5703A3DA" w:rsidR="000B31D5" w:rsidRDefault="000B31D5" w:rsidP="000B31D5">
            <w:pPr>
              <w:pStyle w:val="TableParagraph"/>
              <w:spacing w:before="0"/>
              <w:rPr>
                <w:ins w:id="1456" w:author="USER" w:date="2024-03-28T02:00:00Z"/>
                <w:sz w:val="20"/>
              </w:rPr>
            </w:pPr>
            <w:ins w:id="1457" w:author="USER" w:date="2024-03-28T02:00:00Z">
              <w:r>
                <w:rPr>
                  <w:rFonts w:eastAsiaTheme="minorEastAsia" w:hint="eastAsia"/>
                  <w:sz w:val="18"/>
                  <w:lang w:eastAsia="ko-KR"/>
                </w:rPr>
                <w:t>0</w:t>
              </w:r>
              <w:r>
                <w:rPr>
                  <w:rFonts w:eastAsiaTheme="minorEastAsia"/>
                  <w:sz w:val="18"/>
                  <w:lang w:eastAsia="ko-KR"/>
                </w:rPr>
                <w:t>,*</w:t>
              </w:r>
            </w:ins>
          </w:p>
        </w:tc>
      </w:tr>
      <w:tr w:rsidR="000B31D5" w14:paraId="242B9022" w14:textId="77777777" w:rsidTr="00036CA7">
        <w:trPr>
          <w:trHeight w:val="686"/>
          <w:ins w:id="1458" w:author="USER" w:date="2024-03-28T02:00:00Z"/>
        </w:trPr>
        <w:tc>
          <w:tcPr>
            <w:tcW w:w="776" w:type="dxa"/>
          </w:tcPr>
          <w:p w14:paraId="15F15091" w14:textId="41B1C0E8" w:rsidR="000B31D5" w:rsidRDefault="000B31D5" w:rsidP="000B31D5">
            <w:pPr>
              <w:pStyle w:val="TableParagraph"/>
              <w:rPr>
                <w:ins w:id="1459" w:author="USER" w:date="2024-03-28T02:00:00Z"/>
                <w:sz w:val="18"/>
              </w:rPr>
            </w:pPr>
            <w:ins w:id="1460" w:author="USER" w:date="2024-03-28T02:00:00Z">
              <w:r>
                <w:rPr>
                  <w:sz w:val="18"/>
                </w:rPr>
                <w:t>Assoc</w:t>
              </w:r>
              <w:r>
                <w:rPr>
                  <w:spacing w:val="-47"/>
                  <w:sz w:val="18"/>
                </w:rPr>
                <w:t xml:space="preserve"> </w:t>
              </w:r>
              <w:r>
                <w:rPr>
                  <w:sz w:val="18"/>
                </w:rPr>
                <w:t>iation</w:t>
              </w:r>
            </w:ins>
          </w:p>
        </w:tc>
        <w:tc>
          <w:tcPr>
            <w:tcW w:w="1548" w:type="dxa"/>
          </w:tcPr>
          <w:p w14:paraId="65AC8C8A" w14:textId="5B424E89" w:rsidR="000B31D5" w:rsidRDefault="000B31D5" w:rsidP="000B31D5">
            <w:pPr>
              <w:pStyle w:val="TableParagraph"/>
              <w:spacing w:line="259" w:lineRule="auto"/>
              <w:ind w:left="97" w:right="500"/>
              <w:rPr>
                <w:ins w:id="1461" w:author="USER" w:date="2024-03-28T02:00:00Z"/>
                <w:sz w:val="18"/>
              </w:rPr>
            </w:pPr>
            <w:ins w:id="1462" w:author="USER" w:date="2024-03-28T02:00:00Z">
              <w:r w:rsidRPr="00A51F41">
                <w:rPr>
                  <w:sz w:val="18"/>
                </w:rPr>
                <w:t>Distributor Contact</w:t>
              </w:r>
            </w:ins>
          </w:p>
        </w:tc>
        <w:tc>
          <w:tcPr>
            <w:tcW w:w="1549" w:type="dxa"/>
          </w:tcPr>
          <w:p w14:paraId="27986E04" w14:textId="19CBB7D6" w:rsidR="000B31D5" w:rsidRDefault="000B31D5" w:rsidP="000B31D5">
            <w:pPr>
              <w:pStyle w:val="TableParagraph"/>
              <w:spacing w:before="114"/>
              <w:ind w:left="97"/>
              <w:rPr>
                <w:ins w:id="1463" w:author="USER" w:date="2024-03-28T02:00:00Z"/>
                <w:b/>
                <w:sz w:val="18"/>
              </w:rPr>
            </w:pPr>
            <w:ins w:id="1464" w:author="USER" w:date="2024-03-28T02:00:00Z">
              <w:r w:rsidRPr="00A51F41">
                <w:rPr>
                  <w:b/>
                  <w:sz w:val="18"/>
                </w:rPr>
                <w:t>DistributorInformation</w:t>
              </w:r>
            </w:ins>
          </w:p>
        </w:tc>
        <w:tc>
          <w:tcPr>
            <w:tcW w:w="1548" w:type="dxa"/>
          </w:tcPr>
          <w:p w14:paraId="1DC147CD" w14:textId="37584CF5" w:rsidR="000B31D5" w:rsidRDefault="000B31D5" w:rsidP="000B31D5">
            <w:pPr>
              <w:pStyle w:val="TableParagraph"/>
              <w:ind w:left="97"/>
              <w:rPr>
                <w:ins w:id="1465" w:author="USER" w:date="2024-03-28T02:00:00Z"/>
                <w:sz w:val="18"/>
              </w:rPr>
            </w:pPr>
            <w:ins w:id="1466" w:author="USER" w:date="2024-03-28T02:00:00Z">
              <w:r w:rsidRPr="00A51F41">
                <w:rPr>
                  <w:sz w:val="18"/>
                </w:rPr>
                <w:t>theDistributor</w:t>
              </w:r>
            </w:ins>
          </w:p>
        </w:tc>
        <w:tc>
          <w:tcPr>
            <w:tcW w:w="773" w:type="dxa"/>
          </w:tcPr>
          <w:p w14:paraId="1AEC4DBB" w14:textId="4BD37B33" w:rsidR="000B31D5" w:rsidRDefault="000B31D5" w:rsidP="000B31D5">
            <w:pPr>
              <w:pStyle w:val="TableParagraph"/>
              <w:ind w:left="97"/>
              <w:rPr>
                <w:ins w:id="1467" w:author="USER" w:date="2024-03-28T02:00:00Z"/>
                <w:sz w:val="18"/>
              </w:rPr>
            </w:pPr>
            <w:ins w:id="1468" w:author="USER" w:date="2024-03-28T02:00:00Z">
              <w:r>
                <w:rPr>
                  <w:rFonts w:hint="eastAsia"/>
                  <w:sz w:val="18"/>
                  <w:lang w:eastAsia="ko-KR"/>
                </w:rPr>
                <w:t>0</w:t>
              </w:r>
              <w:r>
                <w:rPr>
                  <w:sz w:val="18"/>
                  <w:lang w:eastAsia="ko-KR"/>
                </w:rPr>
                <w:t xml:space="preserve">, </w:t>
              </w:r>
            </w:ins>
            <w:ins w:id="1469" w:author="GREENBLUE" w:date="2024-10-25T15:46:00Z">
              <w:r w:rsidR="0042547B">
                <w:rPr>
                  <w:sz w:val="18"/>
                  <w:lang w:eastAsia="ko-KR"/>
                </w:rPr>
                <w:t>1</w:t>
              </w:r>
            </w:ins>
            <w:ins w:id="1470" w:author="USER" w:date="2024-03-28T02:00:00Z">
              <w:del w:id="1471" w:author="GREENBLUE" w:date="2024-10-25T15:46:00Z">
                <w:r w:rsidDel="0042547B">
                  <w:rPr>
                    <w:sz w:val="18"/>
                    <w:lang w:eastAsia="ko-KR"/>
                  </w:rPr>
                  <w:delText>*</w:delText>
                </w:r>
              </w:del>
            </w:ins>
          </w:p>
        </w:tc>
        <w:tc>
          <w:tcPr>
            <w:tcW w:w="1548" w:type="dxa"/>
          </w:tcPr>
          <w:p w14:paraId="766EB2A2" w14:textId="2E12A242" w:rsidR="000B31D5" w:rsidRPr="00A51F41" w:rsidRDefault="000B31D5" w:rsidP="000B31D5">
            <w:pPr>
              <w:pStyle w:val="TableParagraph"/>
              <w:spacing w:before="114"/>
              <w:rPr>
                <w:ins w:id="1472" w:author="USER" w:date="2024-03-28T02:00:00Z"/>
                <w:b/>
                <w:sz w:val="18"/>
              </w:rPr>
            </w:pPr>
            <w:ins w:id="1473" w:author="USER" w:date="2024-03-28T02:00:00Z">
              <w:r w:rsidRPr="00A51F41">
                <w:rPr>
                  <w:b/>
                  <w:sz w:val="18"/>
                </w:rPr>
                <w:t>ContactDetails</w:t>
              </w:r>
            </w:ins>
          </w:p>
        </w:tc>
        <w:tc>
          <w:tcPr>
            <w:tcW w:w="1551" w:type="dxa"/>
          </w:tcPr>
          <w:p w14:paraId="0FC7D76F" w14:textId="1BE77F2B" w:rsidR="000B31D5" w:rsidRPr="00A51F41" w:rsidRDefault="000B31D5" w:rsidP="000B31D5">
            <w:pPr>
              <w:pStyle w:val="TableParagraph"/>
              <w:rPr>
                <w:ins w:id="1474" w:author="USER" w:date="2024-03-28T02:00:00Z"/>
                <w:sz w:val="18"/>
              </w:rPr>
            </w:pPr>
            <w:ins w:id="1475" w:author="USER" w:date="2024-03-28T02:00:00Z">
              <w:r w:rsidRPr="00A51F41">
                <w:rPr>
                  <w:spacing w:val="-2"/>
                  <w:sz w:val="18"/>
                </w:rPr>
                <w:t>theContactDetails</w:t>
              </w:r>
            </w:ins>
          </w:p>
        </w:tc>
        <w:tc>
          <w:tcPr>
            <w:tcW w:w="775" w:type="dxa"/>
          </w:tcPr>
          <w:p w14:paraId="00A06411" w14:textId="1B064926" w:rsidR="000B31D5" w:rsidRDefault="000B31D5" w:rsidP="000B31D5">
            <w:pPr>
              <w:pStyle w:val="TableParagraph"/>
              <w:spacing w:before="0"/>
              <w:rPr>
                <w:ins w:id="1476" w:author="USER" w:date="2024-03-28T02:00:00Z"/>
                <w:sz w:val="18"/>
              </w:rPr>
            </w:pPr>
            <w:ins w:id="1477" w:author="USER" w:date="2024-03-28T02:00:00Z">
              <w:r>
                <w:rPr>
                  <w:rFonts w:hint="eastAsia"/>
                  <w:sz w:val="18"/>
                  <w:lang w:eastAsia="ko-KR"/>
                </w:rPr>
                <w:t>0</w:t>
              </w:r>
              <w:r>
                <w:rPr>
                  <w:sz w:val="18"/>
                  <w:lang w:eastAsia="ko-KR"/>
                </w:rPr>
                <w:t>, *</w:t>
              </w:r>
            </w:ins>
          </w:p>
        </w:tc>
      </w:tr>
    </w:tbl>
    <w:p w14:paraId="090E777A" w14:textId="77777777" w:rsidR="000B31D5" w:rsidRDefault="000B31D5" w:rsidP="000B31D5">
      <w:pPr>
        <w:ind w:left="196" w:right="196"/>
        <w:rPr>
          <w:ins w:id="1478" w:author="USER" w:date="2024-03-28T02:00:00Z"/>
        </w:rPr>
      </w:pPr>
    </w:p>
    <w:p w14:paraId="29952359" w14:textId="77777777" w:rsidR="00DE106E" w:rsidRDefault="00DE106E">
      <w:pPr>
        <w:ind w:left="196" w:right="196"/>
        <w:rPr>
          <w:sz w:val="18"/>
        </w:rPr>
      </w:pPr>
    </w:p>
    <w:p w14:paraId="11B6C0B2" w14:textId="68025431" w:rsidR="00413D8F" w:rsidRDefault="00DE106E" w:rsidP="005B294F">
      <w:pPr>
        <w:ind w:left="196" w:right="196"/>
      </w:pPr>
      <w:r>
        <w:br w:type="page"/>
      </w:r>
    </w:p>
    <w:p w14:paraId="404C2975" w14:textId="33E6BE2E" w:rsidR="00413D8F" w:rsidRDefault="00413D8F" w:rsidP="00413D8F">
      <w:pPr>
        <w:pStyle w:val="2"/>
        <w:ind w:left="118" w:right="196" w:firstLine="0"/>
      </w:pPr>
      <w:r>
        <w:lastRenderedPageBreak/>
        <w:t xml:space="preserve">4.3 </w:t>
      </w:r>
      <w:r w:rsidRPr="00E5651C">
        <w:t>Indication</w:t>
      </w:r>
      <w:ins w:id="1479" w:author="박세영" w:date="2024-12-06T09:01:00Z">
        <w:r w:rsidR="0087674C">
          <w:t xml:space="preserve"> </w:t>
        </w:r>
      </w:ins>
      <w:r w:rsidRPr="00E5651C">
        <w:t>Of</w:t>
      </w:r>
      <w:ins w:id="1480" w:author="박세영" w:date="2024-12-06T09:01:00Z">
        <w:r w:rsidR="0087674C">
          <w:t xml:space="preserve"> </w:t>
        </w:r>
      </w:ins>
      <w:r w:rsidRPr="00E5651C">
        <w:t>Carriage</w:t>
      </w:r>
      <w:ins w:id="1481" w:author="박세영" w:date="2024-12-06T09:01:00Z">
        <w:r w:rsidR="0087674C">
          <w:t xml:space="preserve"> </w:t>
        </w:r>
      </w:ins>
      <w:r w:rsidRPr="00E5651C">
        <w:t>Requirement</w:t>
      </w:r>
    </w:p>
    <w:p w14:paraId="3143BA6C" w14:textId="461EEE28" w:rsidR="7921FA79" w:rsidRDefault="7921FA79" w:rsidP="00413D8F">
      <w:pPr>
        <w:ind w:left="196" w:right="196"/>
      </w:pPr>
    </w:p>
    <w:p w14:paraId="12878871" w14:textId="0CA92392" w:rsidR="753C57FC" w:rsidRDefault="243A61E2" w:rsidP="753C57FC">
      <w:pPr>
        <w:pStyle w:val="a3"/>
        <w:spacing w:before="1"/>
        <w:ind w:right="220"/>
      </w:pPr>
      <w:r w:rsidRPr="243A61E2">
        <w:rPr>
          <w:bCs/>
        </w:rPr>
        <w:t xml:space="preserve">Definition: </w:t>
      </w:r>
      <w:r w:rsidRPr="00406447">
        <w:rPr>
          <w:b w:val="0"/>
        </w:rPr>
        <w:t>Requirments for transportation</w:t>
      </w:r>
      <w:r>
        <w:t>.</w:t>
      </w:r>
    </w:p>
    <w:p w14:paraId="60C68C06" w14:textId="4067DC8C" w:rsidR="753C57FC" w:rsidRDefault="753C57FC" w:rsidP="753C57FC">
      <w:pPr>
        <w:pStyle w:val="a3"/>
        <w:spacing w:before="6"/>
        <w:ind w:right="220"/>
        <w:rPr>
          <w:sz w:val="22"/>
          <w:szCs w:val="22"/>
        </w:rPr>
      </w:pPr>
    </w:p>
    <w:p w14:paraId="7FD3E028" w14:textId="4EE15C85" w:rsidR="753C57FC" w:rsidRDefault="243A61E2" w:rsidP="753C57FC">
      <w:pPr>
        <w:ind w:left="196" w:right="196"/>
        <w:rPr>
          <w:sz w:val="20"/>
          <w:szCs w:val="20"/>
        </w:rPr>
      </w:pPr>
      <w:r w:rsidRPr="243A61E2">
        <w:rPr>
          <w:b/>
          <w:bCs/>
          <w:sz w:val="20"/>
          <w:szCs w:val="20"/>
        </w:rPr>
        <w:t xml:space="preserve">CamelCase: </w:t>
      </w:r>
      <w:r w:rsidRPr="005B294F">
        <w:rPr>
          <w:sz w:val="20"/>
          <w:szCs w:val="20"/>
        </w:rPr>
        <w:t>I</w:t>
      </w:r>
      <w:r w:rsidRPr="243A61E2">
        <w:rPr>
          <w:sz w:val="20"/>
          <w:szCs w:val="20"/>
        </w:rPr>
        <w:t>ndicationOfCarriageRequirment</w:t>
      </w:r>
    </w:p>
    <w:p w14:paraId="2DC0C0FA" w14:textId="00DCF785" w:rsidR="753C57FC" w:rsidRDefault="753C57FC" w:rsidP="753C57FC">
      <w:pPr>
        <w:pStyle w:val="a3"/>
        <w:spacing w:before="4"/>
        <w:ind w:right="220"/>
        <w:rPr>
          <w:sz w:val="22"/>
          <w:szCs w:val="22"/>
        </w:rPr>
      </w:pPr>
    </w:p>
    <w:p w14:paraId="29A6105F" w14:textId="0690FE9B" w:rsidR="753C57FC" w:rsidRDefault="753C57FC" w:rsidP="003E46EC">
      <w:pPr>
        <w:pStyle w:val="a3"/>
        <w:ind w:right="220"/>
      </w:pPr>
      <w:r>
        <w:t>Alias:</w:t>
      </w:r>
    </w:p>
    <w:p w14:paraId="2B14EEF9" w14:textId="665F4F3F" w:rsidR="753C57FC" w:rsidRDefault="753C57FC" w:rsidP="753C57FC">
      <w:pPr>
        <w:pStyle w:val="a3"/>
        <w:spacing w:before="6"/>
        <w:ind w:right="220"/>
        <w:rPr>
          <w:b w:val="0"/>
          <w:bCs/>
          <w:sz w:val="22"/>
          <w:szCs w:val="22"/>
        </w:rPr>
      </w:pPr>
    </w:p>
    <w:p w14:paraId="5908555C" w14:textId="33D46E8A" w:rsidR="753C57FC" w:rsidRDefault="753C57FC" w:rsidP="753C57FC">
      <w:pPr>
        <w:ind w:left="196" w:right="196"/>
        <w:rPr>
          <w:b/>
          <w:bCs/>
          <w:sz w:val="20"/>
          <w:szCs w:val="20"/>
        </w:rPr>
      </w:pPr>
      <w:r w:rsidRPr="753C57FC">
        <w:rPr>
          <w:b/>
          <w:bCs/>
          <w:sz w:val="20"/>
          <w:szCs w:val="20"/>
        </w:rPr>
        <w:t>Super type:</w:t>
      </w:r>
    </w:p>
    <w:p w14:paraId="2F304823" w14:textId="57AEB454" w:rsidR="753C57FC" w:rsidRDefault="753C57FC" w:rsidP="753C57FC">
      <w:pPr>
        <w:pStyle w:val="a3"/>
        <w:spacing w:before="5"/>
        <w:ind w:right="220"/>
        <w:rPr>
          <w:b w:val="0"/>
          <w:bCs/>
          <w:sz w:val="22"/>
          <w:szCs w:val="22"/>
        </w:rPr>
      </w:pPr>
    </w:p>
    <w:p w14:paraId="15069DE5" w14:textId="5E394760" w:rsidR="753C57FC" w:rsidRDefault="753C57FC" w:rsidP="753C57FC">
      <w:pPr>
        <w:ind w:left="196" w:right="196"/>
        <w:rPr>
          <w:sz w:val="20"/>
          <w:szCs w:val="20"/>
        </w:rPr>
      </w:pPr>
      <w:r w:rsidRPr="753C57FC">
        <w:rPr>
          <w:b/>
          <w:bCs/>
          <w:sz w:val="20"/>
          <w:szCs w:val="20"/>
        </w:rPr>
        <w:t xml:space="preserve">Remarks: </w:t>
      </w:r>
      <w:r w:rsidRPr="753C57FC">
        <w:rPr>
          <w:sz w:val="20"/>
          <w:szCs w:val="20"/>
        </w:rPr>
        <w:t>No remarks.</w:t>
      </w:r>
    </w:p>
    <w:p w14:paraId="292F83BD" w14:textId="2A5206FE" w:rsidR="753C57FC" w:rsidRDefault="753C57FC" w:rsidP="753C57FC">
      <w:pPr>
        <w:ind w:left="196" w:right="196"/>
        <w:rPr>
          <w:sz w:val="20"/>
          <w:szCs w:val="20"/>
        </w:rPr>
      </w:pPr>
    </w:p>
    <w:p w14:paraId="586D38E4" w14:textId="17735DDF" w:rsidR="753C57FC" w:rsidRDefault="753C57FC" w:rsidP="753C57FC">
      <w:pPr>
        <w:ind w:left="196" w:right="196"/>
        <w:rPr>
          <w:sz w:val="20"/>
          <w:szCs w:val="20"/>
        </w:rPr>
      </w:pPr>
    </w:p>
    <w:p w14:paraId="72F86D38" w14:textId="0CF34CBF" w:rsidR="753C57FC" w:rsidRDefault="753C57FC" w:rsidP="003E46EC">
      <w:pPr>
        <w:pStyle w:val="a3"/>
        <w:ind w:right="220"/>
      </w:pPr>
      <w:r>
        <w:t>Attribute Bindings:</w:t>
      </w:r>
    </w:p>
    <w:p w14:paraId="41EF731A" w14:textId="2D9F6ABB" w:rsidR="753C57FC" w:rsidRDefault="753C57FC" w:rsidP="753C57FC">
      <w:pPr>
        <w:pStyle w:val="a3"/>
        <w:spacing w:before="9"/>
        <w:ind w:right="220"/>
        <w:rPr>
          <w:b w:val="0"/>
          <w:bCs/>
          <w:sz w:val="22"/>
          <w:szCs w:val="22"/>
        </w:rPr>
      </w:pPr>
    </w:p>
    <w:tbl>
      <w:tblPr>
        <w:tblStyle w:val="TableNormal1"/>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3356"/>
        <w:gridCol w:w="1677"/>
        <w:gridCol w:w="2515"/>
        <w:gridCol w:w="893"/>
        <w:gridCol w:w="1677"/>
        <w:tblGridChange w:id="1482">
          <w:tblGrid>
            <w:gridCol w:w="3356"/>
            <w:gridCol w:w="1677"/>
            <w:gridCol w:w="2515"/>
            <w:gridCol w:w="869"/>
            <w:gridCol w:w="24"/>
            <w:gridCol w:w="1653"/>
            <w:gridCol w:w="24"/>
          </w:tblGrid>
        </w:tblGridChange>
      </w:tblGrid>
      <w:tr w:rsidR="753C57FC" w14:paraId="65E32BAC" w14:textId="77777777" w:rsidTr="00040E17">
        <w:trPr>
          <w:trHeight w:val="736"/>
        </w:trPr>
        <w:tc>
          <w:tcPr>
            <w:tcW w:w="3356" w:type="dxa"/>
            <w:shd w:val="clear" w:color="auto" w:fill="FFF1CC"/>
          </w:tcPr>
          <w:p w14:paraId="050D0AB4" w14:textId="77777777" w:rsidR="753C57FC" w:rsidRDefault="753C57FC" w:rsidP="753C57FC">
            <w:pPr>
              <w:pStyle w:val="TableParagraph"/>
              <w:spacing w:before="9"/>
              <w:ind w:left="196" w:right="196"/>
              <w:rPr>
                <w:b/>
                <w:bCs/>
                <w:sz w:val="20"/>
                <w:szCs w:val="20"/>
              </w:rPr>
            </w:pPr>
          </w:p>
          <w:p w14:paraId="6867A66C" w14:textId="77777777" w:rsidR="753C57FC" w:rsidRDefault="753C57FC" w:rsidP="753C57FC">
            <w:pPr>
              <w:pStyle w:val="TableParagraph"/>
              <w:spacing w:before="0"/>
              <w:ind w:left="196" w:right="196"/>
              <w:rPr>
                <w:b/>
                <w:bCs/>
                <w:sz w:val="20"/>
                <w:szCs w:val="20"/>
              </w:rPr>
            </w:pPr>
            <w:r w:rsidRPr="753C57FC">
              <w:rPr>
                <w:b/>
                <w:bCs/>
                <w:sz w:val="20"/>
                <w:szCs w:val="20"/>
              </w:rPr>
              <w:t>S-10x Attribute</w:t>
            </w:r>
          </w:p>
        </w:tc>
        <w:tc>
          <w:tcPr>
            <w:tcW w:w="1677" w:type="dxa"/>
            <w:shd w:val="clear" w:color="auto" w:fill="FFF1CC"/>
          </w:tcPr>
          <w:p w14:paraId="63DE9665" w14:textId="77777777" w:rsidR="753C57FC" w:rsidRDefault="753C57FC" w:rsidP="753C57FC">
            <w:pPr>
              <w:pStyle w:val="TableParagraph"/>
              <w:spacing w:before="114"/>
              <w:ind w:left="196" w:right="196"/>
              <w:rPr>
                <w:b/>
                <w:bCs/>
                <w:sz w:val="20"/>
                <w:szCs w:val="20"/>
              </w:rPr>
            </w:pPr>
            <w:r w:rsidRPr="753C57FC">
              <w:rPr>
                <w:b/>
                <w:bCs/>
                <w:sz w:val="20"/>
                <w:szCs w:val="20"/>
              </w:rPr>
              <w:t>S-57</w:t>
            </w:r>
          </w:p>
          <w:p w14:paraId="3CD905BC" w14:textId="77777777" w:rsidR="753C57FC" w:rsidRDefault="753C57FC" w:rsidP="753C57FC">
            <w:pPr>
              <w:pStyle w:val="TableParagraph"/>
              <w:spacing w:before="20"/>
              <w:ind w:left="196" w:right="196"/>
              <w:rPr>
                <w:b/>
                <w:bCs/>
                <w:sz w:val="20"/>
                <w:szCs w:val="20"/>
              </w:rPr>
            </w:pPr>
            <w:r w:rsidRPr="753C57FC">
              <w:rPr>
                <w:b/>
                <w:bCs/>
                <w:sz w:val="20"/>
                <w:szCs w:val="20"/>
              </w:rPr>
              <w:t>Acronym</w:t>
            </w:r>
          </w:p>
        </w:tc>
        <w:tc>
          <w:tcPr>
            <w:tcW w:w="2515" w:type="dxa"/>
            <w:shd w:val="clear" w:color="auto" w:fill="FFF1CC"/>
          </w:tcPr>
          <w:p w14:paraId="7924F198" w14:textId="77777777" w:rsidR="753C57FC" w:rsidRDefault="753C57FC" w:rsidP="753C57FC">
            <w:pPr>
              <w:pStyle w:val="TableParagraph"/>
              <w:spacing w:before="114" w:line="261" w:lineRule="auto"/>
              <w:ind w:left="196" w:right="196"/>
              <w:rPr>
                <w:b/>
                <w:bCs/>
                <w:sz w:val="20"/>
                <w:szCs w:val="20"/>
              </w:rPr>
            </w:pPr>
            <w:r w:rsidRPr="753C57FC">
              <w:rPr>
                <w:b/>
                <w:bCs/>
                <w:sz w:val="20"/>
                <w:szCs w:val="20"/>
              </w:rPr>
              <w:t>Allowable Encoding Value</w:t>
            </w:r>
          </w:p>
        </w:tc>
        <w:tc>
          <w:tcPr>
            <w:tcW w:w="869" w:type="dxa"/>
            <w:shd w:val="clear" w:color="auto" w:fill="FFF1CC"/>
          </w:tcPr>
          <w:p w14:paraId="43B1AD23" w14:textId="77777777" w:rsidR="753C57FC" w:rsidRDefault="753C57FC" w:rsidP="753C57FC">
            <w:pPr>
              <w:pStyle w:val="TableParagraph"/>
              <w:spacing w:before="9"/>
              <w:ind w:left="196" w:right="196"/>
              <w:rPr>
                <w:b/>
                <w:bCs/>
                <w:sz w:val="20"/>
                <w:szCs w:val="20"/>
              </w:rPr>
            </w:pPr>
          </w:p>
          <w:p w14:paraId="2E6455E1" w14:textId="77777777" w:rsidR="753C57FC" w:rsidRDefault="753C57FC" w:rsidP="753C57FC">
            <w:pPr>
              <w:pStyle w:val="TableParagraph"/>
              <w:spacing w:before="0"/>
              <w:ind w:left="196" w:right="196"/>
              <w:rPr>
                <w:b/>
                <w:bCs/>
                <w:sz w:val="20"/>
                <w:szCs w:val="20"/>
              </w:rPr>
            </w:pPr>
            <w:r w:rsidRPr="753C57FC">
              <w:rPr>
                <w:b/>
                <w:bCs/>
                <w:sz w:val="20"/>
                <w:szCs w:val="20"/>
              </w:rPr>
              <w:t>Type</w:t>
            </w:r>
          </w:p>
        </w:tc>
        <w:tc>
          <w:tcPr>
            <w:tcW w:w="1677" w:type="dxa"/>
            <w:shd w:val="clear" w:color="auto" w:fill="FFF1CC"/>
          </w:tcPr>
          <w:p w14:paraId="0F0D302C" w14:textId="77777777" w:rsidR="753C57FC" w:rsidRDefault="753C57FC" w:rsidP="753C57FC">
            <w:pPr>
              <w:pStyle w:val="TableParagraph"/>
              <w:spacing w:before="9"/>
              <w:ind w:left="196" w:right="196"/>
              <w:rPr>
                <w:b/>
                <w:bCs/>
                <w:sz w:val="20"/>
                <w:szCs w:val="20"/>
              </w:rPr>
            </w:pPr>
          </w:p>
          <w:p w14:paraId="2584ED62" w14:textId="77777777" w:rsidR="753C57FC" w:rsidRDefault="753C57FC" w:rsidP="753C57FC">
            <w:pPr>
              <w:pStyle w:val="TableParagraph"/>
              <w:spacing w:before="0"/>
              <w:ind w:left="196" w:right="196"/>
              <w:rPr>
                <w:b/>
                <w:bCs/>
                <w:sz w:val="20"/>
                <w:szCs w:val="20"/>
              </w:rPr>
            </w:pPr>
            <w:r w:rsidRPr="753C57FC">
              <w:rPr>
                <w:b/>
                <w:bCs/>
                <w:sz w:val="20"/>
                <w:szCs w:val="20"/>
              </w:rPr>
              <w:t>Multiplicity</w:t>
            </w:r>
          </w:p>
        </w:tc>
      </w:tr>
      <w:tr w:rsidR="00040E17" w14:paraId="44385CBB" w14:textId="77777777" w:rsidTr="00040E17">
        <w:trPr>
          <w:trHeight w:val="462"/>
          <w:ins w:id="1483" w:author="USER" w:date="2024-03-28T00:40:00Z"/>
        </w:trPr>
        <w:tc>
          <w:tcPr>
            <w:tcW w:w="3356" w:type="dxa"/>
          </w:tcPr>
          <w:p w14:paraId="78FFB3EE" w14:textId="043FFCE8" w:rsidR="00040E17" w:rsidRPr="243A61E2" w:rsidRDefault="00040E17" w:rsidP="00040E17">
            <w:pPr>
              <w:pStyle w:val="TableParagraph"/>
              <w:ind w:left="196" w:right="196"/>
              <w:rPr>
                <w:ins w:id="1484" w:author="USER" w:date="2024-03-28T00:40:00Z"/>
                <w:sz w:val="18"/>
                <w:szCs w:val="18"/>
              </w:rPr>
            </w:pPr>
            <w:ins w:id="1485" w:author="USER" w:date="2024-03-28T00:40:00Z">
              <w:r>
                <w:rPr>
                  <w:rFonts w:eastAsiaTheme="minorEastAsia"/>
                  <w:sz w:val="18"/>
                  <w:lang w:eastAsia="ko-KR"/>
                </w:rPr>
                <w:t>Feature Name</w:t>
              </w:r>
            </w:ins>
          </w:p>
        </w:tc>
        <w:tc>
          <w:tcPr>
            <w:tcW w:w="1677" w:type="dxa"/>
          </w:tcPr>
          <w:p w14:paraId="04A69B57" w14:textId="77777777" w:rsidR="00040E17" w:rsidRDefault="00040E17" w:rsidP="00040E17">
            <w:pPr>
              <w:pStyle w:val="TableParagraph"/>
              <w:spacing w:before="0"/>
              <w:ind w:left="196" w:right="196"/>
              <w:rPr>
                <w:ins w:id="1486" w:author="USER" w:date="2024-03-28T00:40:00Z"/>
                <w:rFonts w:ascii="Times New Roman"/>
                <w:sz w:val="18"/>
                <w:szCs w:val="18"/>
              </w:rPr>
            </w:pPr>
          </w:p>
        </w:tc>
        <w:tc>
          <w:tcPr>
            <w:tcW w:w="2515" w:type="dxa"/>
          </w:tcPr>
          <w:p w14:paraId="06A1FF0C" w14:textId="77777777" w:rsidR="00040E17" w:rsidRDefault="00040E17" w:rsidP="00040E17">
            <w:pPr>
              <w:pStyle w:val="TableParagraph"/>
              <w:spacing w:before="0"/>
              <w:ind w:left="196" w:right="196"/>
              <w:rPr>
                <w:ins w:id="1487" w:author="USER" w:date="2024-03-28T00:40:00Z"/>
                <w:rFonts w:ascii="Times New Roman"/>
                <w:sz w:val="18"/>
                <w:szCs w:val="18"/>
              </w:rPr>
            </w:pPr>
          </w:p>
        </w:tc>
        <w:tc>
          <w:tcPr>
            <w:tcW w:w="869" w:type="dxa"/>
          </w:tcPr>
          <w:p w14:paraId="0FC229CF" w14:textId="25D60A47" w:rsidR="00040E17" w:rsidRPr="243A61E2" w:rsidRDefault="00040E17" w:rsidP="00040E17">
            <w:pPr>
              <w:pStyle w:val="TableParagraph"/>
              <w:ind w:left="196" w:right="196"/>
              <w:rPr>
                <w:ins w:id="1488" w:author="USER" w:date="2024-03-28T00:40:00Z"/>
                <w:rFonts w:eastAsiaTheme="minorEastAsia"/>
                <w:sz w:val="18"/>
                <w:szCs w:val="18"/>
                <w:lang w:eastAsia="ko-KR"/>
              </w:rPr>
            </w:pPr>
            <w:ins w:id="1489" w:author="USER" w:date="2024-03-28T00:40:00Z">
              <w:r>
                <w:rPr>
                  <w:rFonts w:eastAsiaTheme="minorEastAsia" w:hint="eastAsia"/>
                  <w:sz w:val="18"/>
                  <w:lang w:eastAsia="ko-KR"/>
                </w:rPr>
                <w:t>C</w:t>
              </w:r>
            </w:ins>
          </w:p>
        </w:tc>
        <w:tc>
          <w:tcPr>
            <w:tcW w:w="1677" w:type="dxa"/>
          </w:tcPr>
          <w:p w14:paraId="26CA9163" w14:textId="1F550FE6" w:rsidR="00040E17" w:rsidRPr="243A61E2" w:rsidRDefault="00040E17" w:rsidP="00040E17">
            <w:pPr>
              <w:pStyle w:val="TableParagraph"/>
              <w:ind w:left="196" w:right="196"/>
              <w:rPr>
                <w:ins w:id="1490" w:author="USER" w:date="2024-03-28T00:40:00Z"/>
                <w:rFonts w:eastAsiaTheme="minorEastAsia"/>
                <w:sz w:val="18"/>
                <w:szCs w:val="18"/>
                <w:lang w:eastAsia="ko-KR"/>
              </w:rPr>
            </w:pPr>
            <w:ins w:id="1491" w:author="USER" w:date="2024-03-28T00:40:00Z">
              <w:r>
                <w:rPr>
                  <w:rFonts w:eastAsiaTheme="minorEastAsia" w:hint="eastAsia"/>
                  <w:sz w:val="18"/>
                  <w:lang w:eastAsia="ko-KR"/>
                </w:rPr>
                <w:t>0</w:t>
              </w:r>
              <w:r>
                <w:rPr>
                  <w:rFonts w:eastAsiaTheme="minorEastAsia"/>
                  <w:sz w:val="18"/>
                  <w:lang w:eastAsia="ko-KR"/>
                </w:rPr>
                <w:t>, *</w:t>
              </w:r>
            </w:ins>
          </w:p>
        </w:tc>
      </w:tr>
      <w:tr w:rsidR="007F5E69" w14:paraId="302E0810" w14:textId="77777777" w:rsidTr="008C524B">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Change w:id="1492" w:author="GREENBLUE" w:date="2024-08-08T09:34:00Z">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
          </w:tblPrExChange>
        </w:tblPrEx>
        <w:trPr>
          <w:trHeight w:val="462"/>
          <w:ins w:id="1493" w:author="USER" w:date="2024-03-28T00:40:00Z"/>
          <w:trPrChange w:id="1494" w:author="GREENBLUE" w:date="2024-08-08T09:34:00Z">
            <w:trPr>
              <w:gridAfter w:val="0"/>
              <w:trHeight w:val="462"/>
            </w:trPr>
          </w:trPrChange>
        </w:trPr>
        <w:tc>
          <w:tcPr>
            <w:tcW w:w="3356" w:type="dxa"/>
            <w:tcPrChange w:id="1495" w:author="GREENBLUE" w:date="2024-08-08T09:34:00Z">
              <w:tcPr>
                <w:tcW w:w="3356" w:type="dxa"/>
              </w:tcPr>
            </w:tcPrChange>
          </w:tcPr>
          <w:p w14:paraId="6E9F44F0" w14:textId="42A80BEA" w:rsidR="007F5E69" w:rsidRPr="00040E17" w:rsidRDefault="007F5E69" w:rsidP="007F5E69">
            <w:pPr>
              <w:pStyle w:val="TableParagraph"/>
              <w:spacing w:before="121"/>
              <w:ind w:leftChars="145" w:left="319"/>
              <w:rPr>
                <w:ins w:id="1496" w:author="USER" w:date="2024-03-28T00:40:00Z"/>
                <w:rFonts w:eastAsiaTheme="minorEastAsia"/>
                <w:sz w:val="18"/>
                <w:szCs w:val="18"/>
                <w:lang w:eastAsia="ko-KR"/>
              </w:rPr>
            </w:pPr>
            <w:ins w:id="1497" w:author="GREENBLUE" w:date="2024-08-08T09:34:00Z">
              <w:r w:rsidRPr="000225A9">
                <w:rPr>
                  <w:rFonts w:eastAsiaTheme="minorEastAsia"/>
                  <w:sz w:val="18"/>
                  <w:szCs w:val="18"/>
                </w:rPr>
                <w:t>Language</w:t>
              </w:r>
            </w:ins>
            <w:ins w:id="1498" w:author="USER" w:date="2024-03-28T00:40:00Z">
              <w:del w:id="1499" w:author="GREENBLUE" w:date="2024-08-08T09:34:00Z">
                <w:r w:rsidRPr="00040E17" w:rsidDel="00194B85">
                  <w:rPr>
                    <w:rFonts w:eastAsiaTheme="minorEastAsia"/>
                    <w:sz w:val="18"/>
                    <w:szCs w:val="18"/>
                    <w:lang w:eastAsia="ko-KR"/>
                  </w:rPr>
                  <w:delText>Display Name</w:delText>
                </w:r>
              </w:del>
            </w:ins>
          </w:p>
        </w:tc>
        <w:tc>
          <w:tcPr>
            <w:tcW w:w="1677" w:type="dxa"/>
            <w:tcPrChange w:id="1500" w:author="GREENBLUE" w:date="2024-08-08T09:34:00Z">
              <w:tcPr>
                <w:tcW w:w="1677" w:type="dxa"/>
              </w:tcPr>
            </w:tcPrChange>
          </w:tcPr>
          <w:p w14:paraId="6F249D4D" w14:textId="77777777" w:rsidR="007F5E69" w:rsidRDefault="007F5E69" w:rsidP="007F5E69">
            <w:pPr>
              <w:pStyle w:val="TableParagraph"/>
              <w:spacing w:before="0"/>
              <w:ind w:left="196" w:right="196"/>
              <w:rPr>
                <w:ins w:id="1501" w:author="USER" w:date="2024-03-28T00:40:00Z"/>
                <w:rFonts w:ascii="Times New Roman"/>
                <w:sz w:val="18"/>
                <w:szCs w:val="18"/>
              </w:rPr>
            </w:pPr>
          </w:p>
        </w:tc>
        <w:tc>
          <w:tcPr>
            <w:tcW w:w="2515" w:type="dxa"/>
            <w:tcPrChange w:id="1502" w:author="GREENBLUE" w:date="2024-08-08T09:34:00Z">
              <w:tcPr>
                <w:tcW w:w="2515" w:type="dxa"/>
              </w:tcPr>
            </w:tcPrChange>
          </w:tcPr>
          <w:p w14:paraId="6AB38563" w14:textId="77777777" w:rsidR="007F5E69" w:rsidRDefault="007F5E69" w:rsidP="007F5E69">
            <w:pPr>
              <w:pStyle w:val="TableParagraph"/>
              <w:spacing w:before="0"/>
              <w:ind w:left="196" w:right="196"/>
              <w:rPr>
                <w:ins w:id="1503" w:author="USER" w:date="2024-03-28T00:40:00Z"/>
                <w:rFonts w:ascii="Times New Roman"/>
                <w:sz w:val="18"/>
                <w:szCs w:val="18"/>
              </w:rPr>
            </w:pPr>
          </w:p>
        </w:tc>
        <w:tc>
          <w:tcPr>
            <w:tcW w:w="869" w:type="dxa"/>
            <w:tcPrChange w:id="1504" w:author="GREENBLUE" w:date="2024-08-08T09:34:00Z">
              <w:tcPr>
                <w:tcW w:w="840" w:type="dxa"/>
              </w:tcPr>
            </w:tcPrChange>
          </w:tcPr>
          <w:p w14:paraId="04110EE5" w14:textId="3566643A" w:rsidR="007F5E69" w:rsidRPr="243A61E2" w:rsidRDefault="007F5E69" w:rsidP="007F5E69">
            <w:pPr>
              <w:pStyle w:val="TableParagraph"/>
              <w:ind w:left="196" w:right="196"/>
              <w:rPr>
                <w:ins w:id="1505" w:author="USER" w:date="2024-03-28T00:40:00Z"/>
                <w:rFonts w:eastAsiaTheme="minorEastAsia"/>
                <w:sz w:val="18"/>
                <w:szCs w:val="18"/>
                <w:lang w:eastAsia="ko-KR"/>
              </w:rPr>
            </w:pPr>
            <w:ins w:id="1506" w:author="GREENBLUE" w:date="2024-08-08T09:34:00Z">
              <w:r w:rsidRPr="000225A9">
                <w:rPr>
                  <w:sz w:val="18"/>
                  <w:szCs w:val="18"/>
                </w:rPr>
                <w:t>(S) TE</w:t>
              </w:r>
            </w:ins>
            <w:ins w:id="1507" w:author="USER" w:date="2024-03-28T00:40:00Z">
              <w:del w:id="1508" w:author="GREENBLUE" w:date="2024-08-08T09:34:00Z">
                <w:r w:rsidDel="00194B85">
                  <w:rPr>
                    <w:rFonts w:eastAsiaTheme="minorEastAsia"/>
                    <w:sz w:val="18"/>
                    <w:lang w:eastAsia="ko-KR"/>
                  </w:rPr>
                  <w:delText>BO</w:delText>
                </w:r>
              </w:del>
            </w:ins>
          </w:p>
        </w:tc>
        <w:tc>
          <w:tcPr>
            <w:tcW w:w="1677" w:type="dxa"/>
            <w:tcPrChange w:id="1509" w:author="GREENBLUE" w:date="2024-08-08T09:34:00Z">
              <w:tcPr>
                <w:tcW w:w="1677" w:type="dxa"/>
                <w:gridSpan w:val="2"/>
              </w:tcPr>
            </w:tcPrChange>
          </w:tcPr>
          <w:p w14:paraId="1D751832" w14:textId="7A4DF646" w:rsidR="007F5E69" w:rsidRPr="243A61E2" w:rsidRDefault="007F5E69" w:rsidP="007F5E69">
            <w:pPr>
              <w:pStyle w:val="TableParagraph"/>
              <w:ind w:left="196" w:right="196"/>
              <w:rPr>
                <w:ins w:id="1510" w:author="USER" w:date="2024-03-28T00:40:00Z"/>
                <w:rFonts w:eastAsiaTheme="minorEastAsia"/>
                <w:sz w:val="18"/>
                <w:szCs w:val="18"/>
                <w:lang w:eastAsia="ko-KR"/>
              </w:rPr>
            </w:pPr>
            <w:ins w:id="1511" w:author="GREENBLUE" w:date="2024-08-08T09:34:00Z">
              <w:r>
                <w:rPr>
                  <w:sz w:val="18"/>
                  <w:szCs w:val="18"/>
                </w:rPr>
                <w:t>1</w:t>
              </w:r>
              <w:r w:rsidRPr="000225A9">
                <w:rPr>
                  <w:sz w:val="18"/>
                  <w:szCs w:val="18"/>
                </w:rPr>
                <w:t>, 1</w:t>
              </w:r>
            </w:ins>
            <w:ins w:id="1512" w:author="USER" w:date="2024-03-28T00:40:00Z">
              <w:del w:id="1513" w:author="GREENBLUE" w:date="2024-08-08T09:34:00Z">
                <w:r w:rsidDel="00194B85">
                  <w:rPr>
                    <w:rFonts w:eastAsiaTheme="minorEastAsia" w:hint="eastAsia"/>
                    <w:sz w:val="18"/>
                    <w:lang w:eastAsia="ko-KR"/>
                  </w:rPr>
                  <w:delText>0</w:delText>
                </w:r>
                <w:r w:rsidDel="00194B85">
                  <w:rPr>
                    <w:rFonts w:eastAsiaTheme="minorEastAsia"/>
                    <w:sz w:val="18"/>
                    <w:lang w:eastAsia="ko-KR"/>
                  </w:rPr>
                  <w:delText>, 1</w:delText>
                </w:r>
              </w:del>
            </w:ins>
          </w:p>
        </w:tc>
      </w:tr>
      <w:tr w:rsidR="007F5E69" w14:paraId="770FFC13" w14:textId="77777777" w:rsidTr="008C524B">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Change w:id="1514" w:author="GREENBLUE" w:date="2024-08-08T09:34:00Z">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
          </w:tblPrExChange>
        </w:tblPrEx>
        <w:trPr>
          <w:trHeight w:val="462"/>
          <w:ins w:id="1515" w:author="USER" w:date="2024-03-28T00:40:00Z"/>
          <w:trPrChange w:id="1516" w:author="GREENBLUE" w:date="2024-08-08T09:34:00Z">
            <w:trPr>
              <w:gridAfter w:val="0"/>
              <w:trHeight w:val="462"/>
            </w:trPr>
          </w:trPrChange>
        </w:trPr>
        <w:tc>
          <w:tcPr>
            <w:tcW w:w="3356" w:type="dxa"/>
            <w:tcPrChange w:id="1517" w:author="GREENBLUE" w:date="2024-08-08T09:34:00Z">
              <w:tcPr>
                <w:tcW w:w="3356" w:type="dxa"/>
              </w:tcPr>
            </w:tcPrChange>
          </w:tcPr>
          <w:p w14:paraId="27681FA6" w14:textId="0ED34A64" w:rsidR="007F5E69" w:rsidRPr="00040E17" w:rsidRDefault="007F5E69" w:rsidP="007F5E69">
            <w:pPr>
              <w:pStyle w:val="TableParagraph"/>
              <w:spacing w:before="121"/>
              <w:ind w:leftChars="145" w:left="319"/>
              <w:rPr>
                <w:ins w:id="1518" w:author="USER" w:date="2024-03-28T00:40:00Z"/>
                <w:rFonts w:eastAsiaTheme="minorEastAsia"/>
                <w:sz w:val="18"/>
                <w:szCs w:val="18"/>
                <w:lang w:eastAsia="ko-KR"/>
              </w:rPr>
            </w:pPr>
            <w:ins w:id="1519" w:author="GREENBLUE" w:date="2024-08-08T09:34:00Z">
              <w:r w:rsidRPr="000225A9">
                <w:rPr>
                  <w:rFonts w:eastAsiaTheme="minorEastAsia"/>
                  <w:sz w:val="18"/>
                  <w:szCs w:val="18"/>
                </w:rPr>
                <w:t>Name</w:t>
              </w:r>
            </w:ins>
            <w:ins w:id="1520" w:author="USER" w:date="2024-03-28T00:40:00Z">
              <w:del w:id="1521" w:author="GREENBLUE" w:date="2024-08-08T09:34:00Z">
                <w:r w:rsidRPr="00040E17" w:rsidDel="00194B85">
                  <w:rPr>
                    <w:rFonts w:eastAsiaTheme="minorEastAsia"/>
                    <w:sz w:val="18"/>
                    <w:szCs w:val="18"/>
                    <w:lang w:eastAsia="ko-KR"/>
                  </w:rPr>
                  <w:delText>Language</w:delText>
                </w:r>
              </w:del>
            </w:ins>
          </w:p>
        </w:tc>
        <w:tc>
          <w:tcPr>
            <w:tcW w:w="1677" w:type="dxa"/>
            <w:tcPrChange w:id="1522" w:author="GREENBLUE" w:date="2024-08-08T09:34:00Z">
              <w:tcPr>
                <w:tcW w:w="1677" w:type="dxa"/>
              </w:tcPr>
            </w:tcPrChange>
          </w:tcPr>
          <w:p w14:paraId="6092E397" w14:textId="77777777" w:rsidR="007F5E69" w:rsidRDefault="007F5E69" w:rsidP="007F5E69">
            <w:pPr>
              <w:pStyle w:val="TableParagraph"/>
              <w:spacing w:before="0"/>
              <w:ind w:left="196" w:right="196"/>
              <w:rPr>
                <w:ins w:id="1523" w:author="USER" w:date="2024-03-28T00:40:00Z"/>
                <w:rFonts w:ascii="Times New Roman"/>
                <w:sz w:val="18"/>
                <w:szCs w:val="18"/>
              </w:rPr>
            </w:pPr>
          </w:p>
        </w:tc>
        <w:tc>
          <w:tcPr>
            <w:tcW w:w="2515" w:type="dxa"/>
            <w:tcPrChange w:id="1524" w:author="GREENBLUE" w:date="2024-08-08T09:34:00Z">
              <w:tcPr>
                <w:tcW w:w="2515" w:type="dxa"/>
              </w:tcPr>
            </w:tcPrChange>
          </w:tcPr>
          <w:p w14:paraId="7E321236" w14:textId="77777777" w:rsidR="007F5E69" w:rsidRDefault="007F5E69" w:rsidP="007F5E69">
            <w:pPr>
              <w:pStyle w:val="TableParagraph"/>
              <w:spacing w:before="0"/>
              <w:ind w:left="196" w:right="196"/>
              <w:rPr>
                <w:ins w:id="1525" w:author="USER" w:date="2024-03-28T00:40:00Z"/>
                <w:rFonts w:ascii="Times New Roman"/>
                <w:sz w:val="18"/>
                <w:szCs w:val="18"/>
              </w:rPr>
            </w:pPr>
          </w:p>
        </w:tc>
        <w:tc>
          <w:tcPr>
            <w:tcW w:w="869" w:type="dxa"/>
            <w:tcPrChange w:id="1526" w:author="GREENBLUE" w:date="2024-08-08T09:34:00Z">
              <w:tcPr>
                <w:tcW w:w="840" w:type="dxa"/>
              </w:tcPr>
            </w:tcPrChange>
          </w:tcPr>
          <w:p w14:paraId="61F19335" w14:textId="1189C19E" w:rsidR="007F5E69" w:rsidRPr="243A61E2" w:rsidRDefault="007F5E69" w:rsidP="007F5E69">
            <w:pPr>
              <w:pStyle w:val="TableParagraph"/>
              <w:ind w:left="196" w:right="196"/>
              <w:rPr>
                <w:ins w:id="1527" w:author="USER" w:date="2024-03-28T00:40:00Z"/>
                <w:rFonts w:eastAsiaTheme="minorEastAsia"/>
                <w:sz w:val="18"/>
                <w:szCs w:val="18"/>
                <w:lang w:eastAsia="ko-KR"/>
              </w:rPr>
            </w:pPr>
            <w:ins w:id="1528" w:author="GREENBLUE" w:date="2024-08-08T09:34:00Z">
              <w:r w:rsidRPr="000225A9">
                <w:rPr>
                  <w:sz w:val="18"/>
                  <w:szCs w:val="18"/>
                </w:rPr>
                <w:t>(S) TE</w:t>
              </w:r>
            </w:ins>
            <w:ins w:id="1529" w:author="USER" w:date="2024-03-28T00:40:00Z">
              <w:del w:id="1530" w:author="GREENBLUE" w:date="2024-08-08T09:34:00Z">
                <w:r w:rsidDel="00194B85">
                  <w:rPr>
                    <w:rFonts w:eastAsiaTheme="minorEastAsia" w:hint="eastAsia"/>
                    <w:sz w:val="18"/>
                    <w:lang w:eastAsia="ko-KR"/>
                  </w:rPr>
                  <w:delText>T</w:delText>
                </w:r>
                <w:r w:rsidDel="00194B85">
                  <w:rPr>
                    <w:rFonts w:eastAsiaTheme="minorEastAsia"/>
                    <w:sz w:val="18"/>
                    <w:lang w:eastAsia="ko-KR"/>
                  </w:rPr>
                  <w:delText>E</w:delText>
                </w:r>
              </w:del>
            </w:ins>
          </w:p>
        </w:tc>
        <w:tc>
          <w:tcPr>
            <w:tcW w:w="1677" w:type="dxa"/>
            <w:tcPrChange w:id="1531" w:author="GREENBLUE" w:date="2024-08-08T09:34:00Z">
              <w:tcPr>
                <w:tcW w:w="1677" w:type="dxa"/>
                <w:gridSpan w:val="2"/>
              </w:tcPr>
            </w:tcPrChange>
          </w:tcPr>
          <w:p w14:paraId="0BA9402F" w14:textId="1C1A80C5" w:rsidR="007F5E69" w:rsidRPr="243A61E2" w:rsidRDefault="007F5E69" w:rsidP="007F5E69">
            <w:pPr>
              <w:pStyle w:val="TableParagraph"/>
              <w:ind w:left="196" w:right="196"/>
              <w:rPr>
                <w:ins w:id="1532" w:author="USER" w:date="2024-03-28T00:40:00Z"/>
                <w:rFonts w:eastAsiaTheme="minorEastAsia"/>
                <w:sz w:val="18"/>
                <w:szCs w:val="18"/>
                <w:lang w:eastAsia="ko-KR"/>
              </w:rPr>
            </w:pPr>
            <w:ins w:id="1533" w:author="GREENBLUE" w:date="2024-08-08T09:34:00Z">
              <w:r w:rsidRPr="000225A9">
                <w:rPr>
                  <w:sz w:val="18"/>
                  <w:szCs w:val="18"/>
                </w:rPr>
                <w:t>1, 1</w:t>
              </w:r>
            </w:ins>
            <w:ins w:id="1534" w:author="USER" w:date="2024-03-28T00:40:00Z">
              <w:del w:id="1535" w:author="GREENBLUE" w:date="2024-08-08T09:34:00Z">
                <w:r w:rsidDel="00194B85">
                  <w:rPr>
                    <w:rFonts w:eastAsiaTheme="minorEastAsia" w:hint="eastAsia"/>
                    <w:sz w:val="18"/>
                    <w:lang w:eastAsia="ko-KR"/>
                  </w:rPr>
                  <w:delText>0</w:delText>
                </w:r>
                <w:r w:rsidDel="00194B85">
                  <w:rPr>
                    <w:rFonts w:eastAsiaTheme="minorEastAsia"/>
                    <w:sz w:val="18"/>
                    <w:lang w:eastAsia="ko-KR"/>
                  </w:rPr>
                  <w:delText>, 1</w:delText>
                </w:r>
              </w:del>
            </w:ins>
          </w:p>
        </w:tc>
      </w:tr>
      <w:tr w:rsidR="007F5E69" w14:paraId="32A55FDB" w14:textId="77777777" w:rsidTr="008C524B">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Change w:id="1536" w:author="GREENBLUE" w:date="2024-08-08T09:34:00Z">
            <w:tblPrEx>
              <w:tblW w:w="0" w:type="auto"/>
              <w:tblInd w:w="2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Ex>
          </w:tblPrExChange>
        </w:tblPrEx>
        <w:trPr>
          <w:trHeight w:val="462"/>
          <w:ins w:id="1537" w:author="USER" w:date="2024-03-28T00:40:00Z"/>
          <w:trPrChange w:id="1538" w:author="GREENBLUE" w:date="2024-08-08T09:34:00Z">
            <w:trPr>
              <w:gridAfter w:val="0"/>
              <w:trHeight w:val="462"/>
            </w:trPr>
          </w:trPrChange>
        </w:trPr>
        <w:tc>
          <w:tcPr>
            <w:tcW w:w="3356" w:type="dxa"/>
            <w:tcPrChange w:id="1539" w:author="GREENBLUE" w:date="2024-08-08T09:34:00Z">
              <w:tcPr>
                <w:tcW w:w="3356" w:type="dxa"/>
              </w:tcPr>
            </w:tcPrChange>
          </w:tcPr>
          <w:p w14:paraId="21476B7F" w14:textId="635F9C2B" w:rsidR="007F5E69" w:rsidRPr="00040E17" w:rsidRDefault="007F5E69" w:rsidP="007F5E69">
            <w:pPr>
              <w:pStyle w:val="TableParagraph"/>
              <w:spacing w:before="121"/>
              <w:ind w:leftChars="145" w:left="319"/>
              <w:rPr>
                <w:ins w:id="1540" w:author="USER" w:date="2024-03-28T00:40:00Z"/>
                <w:rFonts w:eastAsiaTheme="minorEastAsia"/>
                <w:sz w:val="18"/>
                <w:szCs w:val="18"/>
                <w:lang w:eastAsia="ko-KR"/>
              </w:rPr>
            </w:pPr>
            <w:ins w:id="1541" w:author="GREENBLUE" w:date="2024-08-08T09:34:00Z">
              <w:r w:rsidRPr="000225A9">
                <w:rPr>
                  <w:rFonts w:eastAsiaTheme="minorEastAsia"/>
                  <w:sz w:val="18"/>
                  <w:szCs w:val="18"/>
                </w:rPr>
                <w:t>Name</w:t>
              </w:r>
              <w:r>
                <w:rPr>
                  <w:rFonts w:eastAsiaTheme="minorEastAsia"/>
                  <w:sz w:val="18"/>
                  <w:szCs w:val="18"/>
                </w:rPr>
                <w:t xml:space="preserve"> Usage</w:t>
              </w:r>
            </w:ins>
            <w:ins w:id="1542" w:author="USER" w:date="2024-03-28T00:40:00Z">
              <w:del w:id="1543" w:author="GREENBLUE" w:date="2024-08-08T09:34:00Z">
                <w:r w:rsidRPr="00040E17" w:rsidDel="00194B85">
                  <w:rPr>
                    <w:rFonts w:eastAsiaTheme="minorEastAsia"/>
                    <w:sz w:val="18"/>
                    <w:szCs w:val="18"/>
                    <w:lang w:eastAsia="ko-KR"/>
                  </w:rPr>
                  <w:delText>Name</w:delText>
                </w:r>
              </w:del>
            </w:ins>
          </w:p>
        </w:tc>
        <w:tc>
          <w:tcPr>
            <w:tcW w:w="1677" w:type="dxa"/>
            <w:tcPrChange w:id="1544" w:author="GREENBLUE" w:date="2024-08-08T09:34:00Z">
              <w:tcPr>
                <w:tcW w:w="1677" w:type="dxa"/>
              </w:tcPr>
            </w:tcPrChange>
          </w:tcPr>
          <w:p w14:paraId="4BF3B3CA" w14:textId="77777777" w:rsidR="007F5E69" w:rsidRDefault="007F5E69" w:rsidP="007F5E69">
            <w:pPr>
              <w:pStyle w:val="TableParagraph"/>
              <w:spacing w:before="0"/>
              <w:ind w:left="196" w:right="196"/>
              <w:rPr>
                <w:ins w:id="1545" w:author="USER" w:date="2024-03-28T00:40:00Z"/>
                <w:rFonts w:ascii="Times New Roman"/>
                <w:sz w:val="18"/>
                <w:szCs w:val="18"/>
              </w:rPr>
            </w:pPr>
          </w:p>
        </w:tc>
        <w:tc>
          <w:tcPr>
            <w:tcW w:w="2515" w:type="dxa"/>
            <w:tcPrChange w:id="1546" w:author="GREENBLUE" w:date="2024-08-08T09:34:00Z">
              <w:tcPr>
                <w:tcW w:w="2515" w:type="dxa"/>
              </w:tcPr>
            </w:tcPrChange>
          </w:tcPr>
          <w:p w14:paraId="65F71282" w14:textId="77777777" w:rsidR="007F5E69" w:rsidRPr="00C46838" w:rsidRDefault="007F5E69" w:rsidP="007F5E69">
            <w:pPr>
              <w:pStyle w:val="TableParagraph"/>
              <w:spacing w:before="54"/>
              <w:ind w:left="97" w:right="239"/>
              <w:rPr>
                <w:ins w:id="1547" w:author="GREENBLUE" w:date="2024-08-08T09:34:00Z"/>
                <w:spacing w:val="-1"/>
                <w:sz w:val="18"/>
                <w:szCs w:val="18"/>
              </w:rPr>
            </w:pPr>
            <w:ins w:id="1548" w:author="GREENBLUE" w:date="2024-08-08T09:34: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528DECDA" w14:textId="77777777" w:rsidR="007F5E69" w:rsidRPr="00C46838" w:rsidRDefault="007F5E69" w:rsidP="007F5E69">
            <w:pPr>
              <w:pStyle w:val="TableParagraph"/>
              <w:spacing w:before="54"/>
              <w:ind w:left="97" w:right="239"/>
              <w:rPr>
                <w:ins w:id="1549" w:author="GREENBLUE" w:date="2024-08-08T09:34:00Z"/>
                <w:spacing w:val="-1"/>
                <w:sz w:val="18"/>
                <w:szCs w:val="18"/>
              </w:rPr>
            </w:pPr>
            <w:ins w:id="1550" w:author="GREENBLUE" w:date="2024-08-08T09:34:00Z">
              <w:r w:rsidRPr="00C46838">
                <w:rPr>
                  <w:rFonts w:eastAsiaTheme="minorEastAsia"/>
                  <w:spacing w:val="-1"/>
                  <w:sz w:val="18"/>
                  <w:szCs w:val="18"/>
                  <w:lang w:eastAsia="ko-KR"/>
                </w:rPr>
                <w:t>2 :</w:t>
              </w:r>
              <w:r>
                <w:rPr>
                  <w:spacing w:val="-1"/>
                  <w:sz w:val="18"/>
                  <w:szCs w:val="18"/>
                </w:rPr>
                <w:t xml:space="preserve"> alternate name display</w:t>
              </w:r>
            </w:ins>
          </w:p>
          <w:p w14:paraId="5F451F40" w14:textId="29C4490E" w:rsidR="007F5E69" w:rsidRDefault="007F5E69" w:rsidP="007F5E69">
            <w:pPr>
              <w:pStyle w:val="TableParagraph"/>
              <w:spacing w:before="0"/>
              <w:ind w:left="196" w:right="196"/>
              <w:rPr>
                <w:ins w:id="1551" w:author="USER" w:date="2024-03-28T00:40:00Z"/>
                <w:rFonts w:ascii="Times New Roman"/>
                <w:sz w:val="18"/>
                <w:szCs w:val="18"/>
              </w:rPr>
            </w:pPr>
            <w:ins w:id="1552" w:author="GREENBLUE" w:date="2024-08-08T09:34: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869" w:type="dxa"/>
            <w:tcPrChange w:id="1553" w:author="GREENBLUE" w:date="2024-08-08T09:34:00Z">
              <w:tcPr>
                <w:tcW w:w="840" w:type="dxa"/>
              </w:tcPr>
            </w:tcPrChange>
          </w:tcPr>
          <w:p w14:paraId="79CCD667" w14:textId="61220E78" w:rsidR="007F5E69" w:rsidRPr="243A61E2" w:rsidRDefault="007F5E69" w:rsidP="007F5E69">
            <w:pPr>
              <w:pStyle w:val="TableParagraph"/>
              <w:ind w:left="196" w:right="196"/>
              <w:rPr>
                <w:ins w:id="1554" w:author="USER" w:date="2024-03-28T00:40:00Z"/>
                <w:rFonts w:eastAsiaTheme="minorEastAsia"/>
                <w:sz w:val="18"/>
                <w:szCs w:val="18"/>
                <w:lang w:eastAsia="ko-KR"/>
              </w:rPr>
            </w:pPr>
            <w:ins w:id="1555" w:author="GREENBLUE" w:date="2024-08-08T09:34:00Z">
              <w:r w:rsidRPr="000225A9">
                <w:rPr>
                  <w:sz w:val="18"/>
                  <w:szCs w:val="18"/>
                </w:rPr>
                <w:t>(S) E</w:t>
              </w:r>
              <w:r>
                <w:rPr>
                  <w:sz w:val="18"/>
                  <w:szCs w:val="18"/>
                </w:rPr>
                <w:t>N</w:t>
              </w:r>
            </w:ins>
            <w:ins w:id="1556" w:author="USER" w:date="2024-03-28T00:40:00Z">
              <w:del w:id="1557" w:author="GREENBLUE" w:date="2024-08-08T09:34:00Z">
                <w:r w:rsidDel="00194B85">
                  <w:rPr>
                    <w:rFonts w:eastAsiaTheme="minorEastAsia" w:hint="eastAsia"/>
                    <w:sz w:val="18"/>
                    <w:lang w:eastAsia="ko-KR"/>
                  </w:rPr>
                  <w:delText>T</w:delText>
                </w:r>
                <w:r w:rsidDel="00194B85">
                  <w:rPr>
                    <w:rFonts w:eastAsiaTheme="minorEastAsia"/>
                    <w:sz w:val="18"/>
                    <w:lang w:eastAsia="ko-KR"/>
                  </w:rPr>
                  <w:delText>E</w:delText>
                </w:r>
              </w:del>
            </w:ins>
          </w:p>
        </w:tc>
        <w:tc>
          <w:tcPr>
            <w:tcW w:w="1677" w:type="dxa"/>
            <w:tcPrChange w:id="1558" w:author="GREENBLUE" w:date="2024-08-08T09:34:00Z">
              <w:tcPr>
                <w:tcW w:w="1677" w:type="dxa"/>
                <w:gridSpan w:val="2"/>
              </w:tcPr>
            </w:tcPrChange>
          </w:tcPr>
          <w:p w14:paraId="424A2CCC" w14:textId="1992B958" w:rsidR="007F5E69" w:rsidRPr="243A61E2" w:rsidRDefault="007F5E69" w:rsidP="007F5E69">
            <w:pPr>
              <w:pStyle w:val="TableParagraph"/>
              <w:ind w:left="196" w:right="196"/>
              <w:rPr>
                <w:ins w:id="1559" w:author="USER" w:date="2024-03-28T00:40:00Z"/>
                <w:rFonts w:eastAsiaTheme="minorEastAsia"/>
                <w:sz w:val="18"/>
                <w:szCs w:val="18"/>
                <w:lang w:eastAsia="ko-KR"/>
              </w:rPr>
            </w:pPr>
            <w:ins w:id="1560" w:author="GREENBLUE" w:date="2024-08-08T09:34:00Z">
              <w:r>
                <w:rPr>
                  <w:sz w:val="18"/>
                  <w:szCs w:val="18"/>
                </w:rPr>
                <w:t>0</w:t>
              </w:r>
              <w:r w:rsidRPr="000225A9">
                <w:rPr>
                  <w:sz w:val="18"/>
                  <w:szCs w:val="18"/>
                </w:rPr>
                <w:t>, 1</w:t>
              </w:r>
            </w:ins>
            <w:ins w:id="1561" w:author="USER" w:date="2024-03-28T00:40:00Z">
              <w:del w:id="1562" w:author="GREENBLUE" w:date="2024-08-08T09:34:00Z">
                <w:r w:rsidDel="00194B85">
                  <w:rPr>
                    <w:rFonts w:eastAsiaTheme="minorEastAsia"/>
                    <w:sz w:val="18"/>
                    <w:lang w:eastAsia="ko-KR"/>
                  </w:rPr>
                  <w:delText>1</w:delText>
                </w:r>
                <w:r w:rsidDel="00194B85">
                  <w:rPr>
                    <w:rFonts w:eastAsiaTheme="minorEastAsia" w:hint="eastAsia"/>
                    <w:sz w:val="18"/>
                    <w:lang w:eastAsia="ko-KR"/>
                  </w:rPr>
                  <w:delText>,</w:delText>
                </w:r>
                <w:r w:rsidDel="00194B85">
                  <w:rPr>
                    <w:rFonts w:eastAsiaTheme="minorEastAsia"/>
                    <w:sz w:val="18"/>
                    <w:lang w:eastAsia="ko-KR"/>
                  </w:rPr>
                  <w:delText xml:space="preserve"> </w:delText>
                </w:r>
              </w:del>
            </w:ins>
            <w:ins w:id="1563" w:author="USER" w:date="2024-06-28T13:22:00Z">
              <w:del w:id="1564" w:author="GREENBLUE" w:date="2024-08-08T09:34:00Z">
                <w:r w:rsidDel="00194B85">
                  <w:rPr>
                    <w:rFonts w:eastAsiaTheme="minorEastAsia"/>
                    <w:sz w:val="18"/>
                    <w:lang w:eastAsia="ko-KR"/>
                  </w:rPr>
                  <w:delText>1</w:delText>
                </w:r>
              </w:del>
            </w:ins>
          </w:p>
        </w:tc>
      </w:tr>
      <w:tr w:rsidR="00040E17" w14:paraId="42CB4112" w14:textId="77777777" w:rsidTr="00040E17">
        <w:trPr>
          <w:trHeight w:val="462"/>
        </w:trPr>
        <w:tc>
          <w:tcPr>
            <w:tcW w:w="3356" w:type="dxa"/>
          </w:tcPr>
          <w:p w14:paraId="21C05799" w14:textId="4585D4BF" w:rsidR="00040E17" w:rsidRDefault="00040E17" w:rsidP="00040E17">
            <w:pPr>
              <w:pStyle w:val="TableParagraph"/>
              <w:ind w:left="196" w:right="196"/>
              <w:rPr>
                <w:sz w:val="18"/>
                <w:szCs w:val="18"/>
              </w:rPr>
            </w:pPr>
            <w:r w:rsidRPr="243A61E2">
              <w:rPr>
                <w:sz w:val="18"/>
                <w:szCs w:val="18"/>
              </w:rPr>
              <w:t xml:space="preserve">Domestic Carriage Requirements </w:t>
            </w:r>
          </w:p>
        </w:tc>
        <w:tc>
          <w:tcPr>
            <w:tcW w:w="1677" w:type="dxa"/>
          </w:tcPr>
          <w:p w14:paraId="635EE7FE" w14:textId="77777777" w:rsidR="00040E17" w:rsidRDefault="00040E17" w:rsidP="00040E17">
            <w:pPr>
              <w:pStyle w:val="TableParagraph"/>
              <w:spacing w:before="0"/>
              <w:ind w:left="196" w:right="196"/>
              <w:rPr>
                <w:rFonts w:ascii="Times New Roman"/>
                <w:sz w:val="18"/>
                <w:szCs w:val="18"/>
              </w:rPr>
            </w:pPr>
          </w:p>
        </w:tc>
        <w:tc>
          <w:tcPr>
            <w:tcW w:w="2515" w:type="dxa"/>
          </w:tcPr>
          <w:p w14:paraId="4FF5E259" w14:textId="77777777" w:rsidR="00040E17" w:rsidRDefault="00040E17" w:rsidP="00040E17">
            <w:pPr>
              <w:pStyle w:val="TableParagraph"/>
              <w:spacing w:before="0"/>
              <w:ind w:left="196" w:right="196"/>
              <w:rPr>
                <w:rFonts w:ascii="Times New Roman"/>
                <w:sz w:val="18"/>
                <w:szCs w:val="18"/>
              </w:rPr>
            </w:pPr>
          </w:p>
        </w:tc>
        <w:tc>
          <w:tcPr>
            <w:tcW w:w="869" w:type="dxa"/>
          </w:tcPr>
          <w:p w14:paraId="34E7F1DB" w14:textId="5F77A780" w:rsidR="00040E17" w:rsidRDefault="00040E17" w:rsidP="00040E17">
            <w:pPr>
              <w:pStyle w:val="TableParagraph"/>
              <w:ind w:left="196" w:right="196"/>
              <w:rPr>
                <w:rFonts w:eastAsiaTheme="minorEastAsia"/>
                <w:sz w:val="18"/>
                <w:szCs w:val="18"/>
                <w:lang w:eastAsia="ko-KR"/>
              </w:rPr>
            </w:pPr>
            <w:r w:rsidRPr="243A61E2">
              <w:rPr>
                <w:rFonts w:eastAsiaTheme="minorEastAsia"/>
                <w:sz w:val="18"/>
                <w:szCs w:val="18"/>
                <w:lang w:eastAsia="ko-KR"/>
              </w:rPr>
              <w:t>TE</w:t>
            </w:r>
          </w:p>
        </w:tc>
        <w:tc>
          <w:tcPr>
            <w:tcW w:w="1677" w:type="dxa"/>
          </w:tcPr>
          <w:p w14:paraId="634DE73F" w14:textId="38F86948" w:rsidR="00040E17" w:rsidRDefault="00040E17" w:rsidP="00040E17">
            <w:pPr>
              <w:pStyle w:val="TableParagraph"/>
              <w:ind w:left="196" w:right="196"/>
              <w:rPr>
                <w:rFonts w:eastAsiaTheme="minorEastAsia"/>
                <w:sz w:val="18"/>
                <w:szCs w:val="18"/>
                <w:lang w:eastAsia="ko-KR"/>
              </w:rPr>
            </w:pPr>
            <w:r w:rsidRPr="243A61E2">
              <w:rPr>
                <w:rFonts w:eastAsiaTheme="minorEastAsia"/>
                <w:sz w:val="18"/>
                <w:szCs w:val="18"/>
                <w:lang w:eastAsia="ko-KR"/>
              </w:rPr>
              <w:t>0, 1</w:t>
            </w:r>
          </w:p>
        </w:tc>
      </w:tr>
      <w:tr w:rsidR="00040E17" w14:paraId="0D2E2AEC" w14:textId="77777777" w:rsidTr="00040E17">
        <w:trPr>
          <w:trHeight w:val="462"/>
        </w:trPr>
        <w:tc>
          <w:tcPr>
            <w:tcW w:w="3356" w:type="dxa"/>
          </w:tcPr>
          <w:p w14:paraId="18FB6505" w14:textId="21616407" w:rsidR="00040E17" w:rsidRDefault="00040E17" w:rsidP="00040E17">
            <w:pPr>
              <w:pStyle w:val="TableParagraph"/>
              <w:spacing w:line="259" w:lineRule="auto"/>
              <w:ind w:left="196" w:right="196"/>
              <w:rPr>
                <w:sz w:val="18"/>
                <w:szCs w:val="18"/>
              </w:rPr>
            </w:pPr>
            <w:r w:rsidRPr="243A61E2">
              <w:rPr>
                <w:rFonts w:eastAsiaTheme="minorEastAsia"/>
                <w:sz w:val="18"/>
                <w:szCs w:val="18"/>
                <w:lang w:eastAsia="ko-KR"/>
              </w:rPr>
              <w:t xml:space="preserve">International </w:t>
            </w:r>
            <w:r w:rsidRPr="243A61E2">
              <w:rPr>
                <w:sz w:val="18"/>
                <w:szCs w:val="18"/>
              </w:rPr>
              <w:t>Carriage Requirements</w:t>
            </w:r>
          </w:p>
        </w:tc>
        <w:tc>
          <w:tcPr>
            <w:tcW w:w="1677" w:type="dxa"/>
          </w:tcPr>
          <w:p w14:paraId="4B802AF7" w14:textId="77777777" w:rsidR="00040E17" w:rsidRDefault="00040E17" w:rsidP="00040E17">
            <w:pPr>
              <w:pStyle w:val="TableParagraph"/>
              <w:spacing w:before="0"/>
              <w:ind w:left="196" w:right="196"/>
              <w:rPr>
                <w:rFonts w:ascii="Times New Roman"/>
                <w:sz w:val="18"/>
                <w:szCs w:val="18"/>
              </w:rPr>
            </w:pPr>
          </w:p>
        </w:tc>
        <w:tc>
          <w:tcPr>
            <w:tcW w:w="2515" w:type="dxa"/>
          </w:tcPr>
          <w:p w14:paraId="5D473BAA" w14:textId="77777777" w:rsidR="00040E17" w:rsidRDefault="00040E17" w:rsidP="00040E17">
            <w:pPr>
              <w:pStyle w:val="TableParagraph"/>
              <w:spacing w:before="0"/>
              <w:ind w:left="196" w:right="196"/>
              <w:rPr>
                <w:rFonts w:ascii="Times New Roman"/>
                <w:sz w:val="18"/>
                <w:szCs w:val="18"/>
              </w:rPr>
            </w:pPr>
          </w:p>
        </w:tc>
        <w:tc>
          <w:tcPr>
            <w:tcW w:w="869" w:type="dxa"/>
          </w:tcPr>
          <w:p w14:paraId="4880B30D" w14:textId="194856CD" w:rsidR="00040E17" w:rsidRDefault="00040E17" w:rsidP="00040E17">
            <w:pPr>
              <w:pStyle w:val="TableParagraph"/>
              <w:ind w:left="196" w:right="196"/>
              <w:rPr>
                <w:rFonts w:eastAsiaTheme="minorEastAsia"/>
                <w:sz w:val="18"/>
                <w:szCs w:val="18"/>
                <w:lang w:eastAsia="ko-KR"/>
              </w:rPr>
            </w:pPr>
            <w:r w:rsidRPr="753C57FC">
              <w:rPr>
                <w:rFonts w:eastAsiaTheme="minorEastAsia"/>
                <w:sz w:val="18"/>
                <w:szCs w:val="18"/>
                <w:lang w:eastAsia="ko-KR"/>
              </w:rPr>
              <w:t>TE</w:t>
            </w:r>
          </w:p>
        </w:tc>
        <w:tc>
          <w:tcPr>
            <w:tcW w:w="1677" w:type="dxa"/>
          </w:tcPr>
          <w:p w14:paraId="674CA188" w14:textId="1FB4C4F1" w:rsidR="00040E17" w:rsidRDefault="00040E17" w:rsidP="00040E17">
            <w:pPr>
              <w:pStyle w:val="TableParagraph"/>
              <w:ind w:left="196" w:right="196"/>
              <w:rPr>
                <w:rFonts w:eastAsiaTheme="minorEastAsia"/>
                <w:sz w:val="18"/>
                <w:szCs w:val="18"/>
                <w:lang w:eastAsia="ko-KR"/>
              </w:rPr>
            </w:pPr>
            <w:r w:rsidRPr="753C57FC">
              <w:rPr>
                <w:rFonts w:eastAsiaTheme="minorEastAsia"/>
                <w:sz w:val="18"/>
                <w:szCs w:val="18"/>
                <w:lang w:eastAsia="ko-KR"/>
              </w:rPr>
              <w:t>0, 1</w:t>
            </w:r>
          </w:p>
        </w:tc>
      </w:tr>
    </w:tbl>
    <w:p w14:paraId="1A4F5D04" w14:textId="670E99BF" w:rsidR="753C57FC" w:rsidRDefault="753C57FC" w:rsidP="753C57FC">
      <w:pPr>
        <w:ind w:left="196" w:right="196"/>
        <w:rPr>
          <w:ins w:id="1565" w:author="USER" w:date="2024-03-28T02:00:00Z"/>
          <w:rFonts w:eastAsiaTheme="minorEastAsia"/>
          <w:sz w:val="18"/>
          <w:szCs w:val="18"/>
          <w:lang w:eastAsia="ko-KR"/>
        </w:rPr>
      </w:pPr>
    </w:p>
    <w:p w14:paraId="7BD1FE5B" w14:textId="77777777" w:rsidR="000B31D5" w:rsidRPr="000B31D5" w:rsidRDefault="000B31D5" w:rsidP="000B31D5">
      <w:pPr>
        <w:pStyle w:val="a3"/>
        <w:ind w:right="220"/>
        <w:rPr>
          <w:ins w:id="1566" w:author="USER" w:date="2024-03-28T02:00:00Z"/>
        </w:rPr>
      </w:pPr>
      <w:ins w:id="1567" w:author="USER" w:date="2024-03-28T02:00:00Z">
        <w:r w:rsidRPr="000B31D5">
          <w:t>Information</w:t>
        </w:r>
        <w:r>
          <w:t xml:space="preserve"> Bindings:</w:t>
        </w:r>
      </w:ins>
    </w:p>
    <w:p w14:paraId="4217EC1C" w14:textId="77777777" w:rsidR="000B31D5" w:rsidRDefault="000B31D5" w:rsidP="000B31D5">
      <w:pPr>
        <w:pStyle w:val="a3"/>
        <w:ind w:right="220"/>
        <w:rPr>
          <w:ins w:id="1568" w:author="USER" w:date="2024-03-28T02:00: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2EF90891" w14:textId="77777777" w:rsidTr="00036CA7">
        <w:trPr>
          <w:trHeight w:val="486"/>
          <w:ins w:id="1569" w:author="USER" w:date="2024-03-28T02:00:00Z"/>
        </w:trPr>
        <w:tc>
          <w:tcPr>
            <w:tcW w:w="776" w:type="dxa"/>
            <w:vMerge w:val="restart"/>
            <w:shd w:val="clear" w:color="auto" w:fill="FFF1CC"/>
          </w:tcPr>
          <w:p w14:paraId="2AC9BC2D" w14:textId="77777777" w:rsidR="000B31D5" w:rsidRDefault="000B31D5" w:rsidP="00036CA7">
            <w:pPr>
              <w:pStyle w:val="TableParagraph"/>
              <w:spacing w:before="7"/>
              <w:ind w:left="0"/>
              <w:rPr>
                <w:ins w:id="1570" w:author="USER" w:date="2024-03-28T02:00:00Z"/>
                <w:b/>
                <w:sz w:val="31"/>
              </w:rPr>
            </w:pPr>
          </w:p>
          <w:p w14:paraId="1844C133" w14:textId="77777777" w:rsidR="000B31D5" w:rsidRDefault="000B31D5" w:rsidP="00036CA7">
            <w:pPr>
              <w:pStyle w:val="TableParagraph"/>
              <w:spacing w:before="0"/>
              <w:rPr>
                <w:ins w:id="1571" w:author="USER" w:date="2024-03-28T02:00:00Z"/>
                <w:b/>
                <w:sz w:val="20"/>
              </w:rPr>
            </w:pPr>
            <w:ins w:id="1572" w:author="USER" w:date="2024-03-28T02:00:00Z">
              <w:r>
                <w:rPr>
                  <w:b/>
                  <w:sz w:val="20"/>
                </w:rPr>
                <w:t>Type</w:t>
              </w:r>
            </w:ins>
          </w:p>
        </w:tc>
        <w:tc>
          <w:tcPr>
            <w:tcW w:w="1548" w:type="dxa"/>
            <w:vMerge w:val="restart"/>
            <w:shd w:val="clear" w:color="auto" w:fill="FFF1CC"/>
          </w:tcPr>
          <w:p w14:paraId="20B47382" w14:textId="77777777" w:rsidR="000B31D5" w:rsidRDefault="000B31D5" w:rsidP="00036CA7">
            <w:pPr>
              <w:pStyle w:val="TableParagraph"/>
              <w:spacing w:before="9"/>
              <w:ind w:left="0"/>
              <w:rPr>
                <w:ins w:id="1573" w:author="USER" w:date="2024-03-28T02:00:00Z"/>
                <w:b/>
                <w:sz w:val="20"/>
              </w:rPr>
            </w:pPr>
          </w:p>
          <w:p w14:paraId="45BFFB9F" w14:textId="77777777" w:rsidR="000B31D5" w:rsidRDefault="000B31D5" w:rsidP="00036CA7">
            <w:pPr>
              <w:pStyle w:val="TableParagraph"/>
              <w:spacing w:before="0" w:line="256" w:lineRule="auto"/>
              <w:ind w:left="97"/>
              <w:rPr>
                <w:ins w:id="1574" w:author="USER" w:date="2024-03-28T02:00:00Z"/>
                <w:b/>
                <w:sz w:val="20"/>
              </w:rPr>
            </w:pPr>
            <w:ins w:id="1575" w:author="USER" w:date="2024-03-28T02:00:00Z">
              <w:r>
                <w:rPr>
                  <w:b/>
                  <w:w w:val="95"/>
                  <w:sz w:val="20"/>
                </w:rPr>
                <w:t xml:space="preserve">Association </w:t>
              </w:r>
              <w:r>
                <w:rPr>
                  <w:b/>
                  <w:sz w:val="20"/>
                </w:rPr>
                <w:t>Name</w:t>
              </w:r>
            </w:ins>
          </w:p>
        </w:tc>
        <w:tc>
          <w:tcPr>
            <w:tcW w:w="7744" w:type="dxa"/>
            <w:gridSpan w:val="6"/>
            <w:shd w:val="clear" w:color="auto" w:fill="FFF1CC"/>
          </w:tcPr>
          <w:p w14:paraId="7124E1D8" w14:textId="77777777" w:rsidR="000B31D5" w:rsidRDefault="000B31D5" w:rsidP="00036CA7">
            <w:pPr>
              <w:pStyle w:val="TableParagraph"/>
              <w:spacing w:before="114"/>
              <w:ind w:left="3008" w:right="3006"/>
              <w:jc w:val="center"/>
              <w:rPr>
                <w:ins w:id="1576" w:author="USER" w:date="2024-03-28T02:00:00Z"/>
                <w:b/>
                <w:sz w:val="20"/>
              </w:rPr>
            </w:pPr>
            <w:ins w:id="1577" w:author="USER" w:date="2024-03-28T02:00:00Z">
              <w:r>
                <w:rPr>
                  <w:b/>
                  <w:sz w:val="20"/>
                </w:rPr>
                <w:t>Association Ends</w:t>
              </w:r>
            </w:ins>
          </w:p>
        </w:tc>
      </w:tr>
      <w:tr w:rsidR="000B31D5" w14:paraId="0BA52A4E" w14:textId="77777777" w:rsidTr="00036CA7">
        <w:trPr>
          <w:trHeight w:val="489"/>
          <w:ins w:id="1578" w:author="USER" w:date="2024-03-28T02:00:00Z"/>
        </w:trPr>
        <w:tc>
          <w:tcPr>
            <w:tcW w:w="776" w:type="dxa"/>
            <w:vMerge/>
            <w:tcBorders>
              <w:top w:val="nil"/>
            </w:tcBorders>
            <w:shd w:val="clear" w:color="auto" w:fill="FFF1CC"/>
          </w:tcPr>
          <w:p w14:paraId="22CA6823" w14:textId="77777777" w:rsidR="000B31D5" w:rsidRDefault="000B31D5" w:rsidP="00036CA7">
            <w:pPr>
              <w:rPr>
                <w:ins w:id="1579" w:author="USER" w:date="2024-03-28T02:00:00Z"/>
                <w:sz w:val="2"/>
                <w:szCs w:val="2"/>
              </w:rPr>
            </w:pPr>
          </w:p>
        </w:tc>
        <w:tc>
          <w:tcPr>
            <w:tcW w:w="1548" w:type="dxa"/>
            <w:vMerge/>
            <w:tcBorders>
              <w:top w:val="nil"/>
            </w:tcBorders>
            <w:shd w:val="clear" w:color="auto" w:fill="FFF1CC"/>
          </w:tcPr>
          <w:p w14:paraId="4A09C8CD" w14:textId="77777777" w:rsidR="000B31D5" w:rsidRDefault="000B31D5" w:rsidP="00036CA7">
            <w:pPr>
              <w:rPr>
                <w:ins w:id="1580" w:author="USER" w:date="2024-03-28T02:00:00Z"/>
                <w:sz w:val="2"/>
                <w:szCs w:val="2"/>
              </w:rPr>
            </w:pPr>
          </w:p>
        </w:tc>
        <w:tc>
          <w:tcPr>
            <w:tcW w:w="1549" w:type="dxa"/>
            <w:shd w:val="clear" w:color="auto" w:fill="FFF1CC"/>
          </w:tcPr>
          <w:p w14:paraId="74694240" w14:textId="77777777" w:rsidR="000B31D5" w:rsidRDefault="000B31D5" w:rsidP="00036CA7">
            <w:pPr>
              <w:pStyle w:val="TableParagraph"/>
              <w:spacing w:before="117"/>
              <w:ind w:left="97"/>
              <w:rPr>
                <w:ins w:id="1581" w:author="USER" w:date="2024-03-28T02:00:00Z"/>
                <w:b/>
                <w:sz w:val="20"/>
              </w:rPr>
            </w:pPr>
            <w:ins w:id="1582" w:author="USER" w:date="2024-03-28T02:00:00Z">
              <w:r>
                <w:rPr>
                  <w:b/>
                  <w:sz w:val="20"/>
                </w:rPr>
                <w:t>Class</w:t>
              </w:r>
            </w:ins>
          </w:p>
        </w:tc>
        <w:tc>
          <w:tcPr>
            <w:tcW w:w="1548" w:type="dxa"/>
            <w:shd w:val="clear" w:color="auto" w:fill="FFF1CC"/>
          </w:tcPr>
          <w:p w14:paraId="051F9308" w14:textId="77777777" w:rsidR="000B31D5" w:rsidRDefault="000B31D5" w:rsidP="00036CA7">
            <w:pPr>
              <w:pStyle w:val="TableParagraph"/>
              <w:spacing w:before="117"/>
              <w:ind w:left="97"/>
              <w:rPr>
                <w:ins w:id="1583" w:author="USER" w:date="2024-03-28T02:00:00Z"/>
                <w:b/>
                <w:sz w:val="20"/>
              </w:rPr>
            </w:pPr>
            <w:ins w:id="1584" w:author="USER" w:date="2024-03-28T02:00:00Z">
              <w:r>
                <w:rPr>
                  <w:b/>
                  <w:sz w:val="20"/>
                </w:rPr>
                <w:t>Role</w:t>
              </w:r>
            </w:ins>
          </w:p>
        </w:tc>
        <w:tc>
          <w:tcPr>
            <w:tcW w:w="773" w:type="dxa"/>
            <w:shd w:val="clear" w:color="auto" w:fill="FFF1CC"/>
          </w:tcPr>
          <w:p w14:paraId="27583E19" w14:textId="77777777" w:rsidR="000B31D5" w:rsidRDefault="000B31D5" w:rsidP="00036CA7">
            <w:pPr>
              <w:pStyle w:val="TableParagraph"/>
              <w:spacing w:before="117"/>
              <w:ind w:left="97"/>
              <w:rPr>
                <w:ins w:id="1585" w:author="USER" w:date="2024-03-28T02:00:00Z"/>
                <w:b/>
                <w:sz w:val="20"/>
              </w:rPr>
            </w:pPr>
            <w:ins w:id="1586" w:author="USER" w:date="2024-03-28T02:00:00Z">
              <w:r>
                <w:rPr>
                  <w:b/>
                  <w:sz w:val="20"/>
                </w:rPr>
                <w:t>Mult</w:t>
              </w:r>
            </w:ins>
          </w:p>
        </w:tc>
        <w:tc>
          <w:tcPr>
            <w:tcW w:w="1548" w:type="dxa"/>
            <w:shd w:val="clear" w:color="auto" w:fill="FFF1CC"/>
          </w:tcPr>
          <w:p w14:paraId="7F5314A7" w14:textId="77777777" w:rsidR="000B31D5" w:rsidRDefault="000B31D5" w:rsidP="00036CA7">
            <w:pPr>
              <w:pStyle w:val="TableParagraph"/>
              <w:spacing w:before="117"/>
              <w:rPr>
                <w:ins w:id="1587" w:author="USER" w:date="2024-03-28T02:00:00Z"/>
                <w:b/>
                <w:sz w:val="20"/>
              </w:rPr>
            </w:pPr>
            <w:ins w:id="1588" w:author="USER" w:date="2024-03-28T02:00:00Z">
              <w:r>
                <w:rPr>
                  <w:b/>
                  <w:sz w:val="20"/>
                </w:rPr>
                <w:t>Class</w:t>
              </w:r>
            </w:ins>
          </w:p>
        </w:tc>
        <w:tc>
          <w:tcPr>
            <w:tcW w:w="1551" w:type="dxa"/>
            <w:shd w:val="clear" w:color="auto" w:fill="FFF1CC"/>
          </w:tcPr>
          <w:p w14:paraId="314C4720" w14:textId="77777777" w:rsidR="000B31D5" w:rsidRDefault="000B31D5" w:rsidP="00036CA7">
            <w:pPr>
              <w:pStyle w:val="TableParagraph"/>
              <w:spacing w:before="117"/>
              <w:rPr>
                <w:ins w:id="1589" w:author="USER" w:date="2024-03-28T02:00:00Z"/>
                <w:b/>
                <w:sz w:val="20"/>
              </w:rPr>
            </w:pPr>
            <w:ins w:id="1590" w:author="USER" w:date="2024-03-28T02:00:00Z">
              <w:r>
                <w:rPr>
                  <w:b/>
                  <w:sz w:val="20"/>
                </w:rPr>
                <w:t>Role</w:t>
              </w:r>
            </w:ins>
          </w:p>
        </w:tc>
        <w:tc>
          <w:tcPr>
            <w:tcW w:w="775" w:type="dxa"/>
            <w:shd w:val="clear" w:color="auto" w:fill="FFF1CC"/>
          </w:tcPr>
          <w:p w14:paraId="56516539" w14:textId="77777777" w:rsidR="000B31D5" w:rsidRDefault="000B31D5" w:rsidP="00036CA7">
            <w:pPr>
              <w:pStyle w:val="TableParagraph"/>
              <w:spacing w:before="117"/>
              <w:rPr>
                <w:ins w:id="1591" w:author="USER" w:date="2024-03-28T02:00:00Z"/>
                <w:b/>
                <w:sz w:val="20"/>
              </w:rPr>
            </w:pPr>
            <w:ins w:id="1592" w:author="USER" w:date="2024-03-28T02:00:00Z">
              <w:r>
                <w:rPr>
                  <w:b/>
                  <w:sz w:val="20"/>
                </w:rPr>
                <w:t>Mult</w:t>
              </w:r>
            </w:ins>
          </w:p>
        </w:tc>
      </w:tr>
      <w:tr w:rsidR="000B31D5" w14:paraId="40645400" w14:textId="77777777" w:rsidTr="00036CA7">
        <w:trPr>
          <w:trHeight w:val="686"/>
          <w:ins w:id="1593" w:author="USER" w:date="2024-03-28T02:00:00Z"/>
        </w:trPr>
        <w:tc>
          <w:tcPr>
            <w:tcW w:w="776" w:type="dxa"/>
          </w:tcPr>
          <w:p w14:paraId="5A54A9B5" w14:textId="77777777" w:rsidR="000B31D5" w:rsidRDefault="000B31D5" w:rsidP="00036CA7">
            <w:pPr>
              <w:pStyle w:val="TableParagraph"/>
              <w:rPr>
                <w:ins w:id="1594" w:author="USER" w:date="2024-03-28T02:00:00Z"/>
                <w:sz w:val="18"/>
              </w:rPr>
            </w:pPr>
            <w:ins w:id="1595" w:author="USER" w:date="2024-03-28T02:00:00Z">
              <w:r>
                <w:rPr>
                  <w:sz w:val="18"/>
                </w:rPr>
                <w:t>Assoc</w:t>
              </w:r>
              <w:r>
                <w:rPr>
                  <w:spacing w:val="-47"/>
                  <w:sz w:val="18"/>
                </w:rPr>
                <w:t xml:space="preserve"> </w:t>
              </w:r>
              <w:r>
                <w:rPr>
                  <w:sz w:val="18"/>
                </w:rPr>
                <w:t>iation</w:t>
              </w:r>
            </w:ins>
          </w:p>
        </w:tc>
        <w:tc>
          <w:tcPr>
            <w:tcW w:w="1548" w:type="dxa"/>
          </w:tcPr>
          <w:p w14:paraId="7CFF6782" w14:textId="77777777" w:rsidR="000B31D5" w:rsidRDefault="000B31D5" w:rsidP="00036CA7">
            <w:pPr>
              <w:pStyle w:val="TableParagraph"/>
              <w:spacing w:line="259" w:lineRule="auto"/>
              <w:ind w:left="97" w:right="500"/>
              <w:rPr>
                <w:ins w:id="1596" w:author="USER" w:date="2024-03-28T02:00:00Z"/>
                <w:sz w:val="18"/>
              </w:rPr>
            </w:pPr>
            <w:ins w:id="1597" w:author="USER" w:date="2024-03-28T02:00:00Z">
              <w:r>
                <w:rPr>
                  <w:sz w:val="18"/>
                </w:rPr>
                <w:t>Product</w:t>
              </w:r>
              <w:r>
                <w:rPr>
                  <w:spacing w:val="1"/>
                  <w:sz w:val="18"/>
                </w:rPr>
                <w:t xml:space="preserve"> </w:t>
              </w:r>
              <w:r>
                <w:rPr>
                  <w:sz w:val="18"/>
                </w:rPr>
                <w:t>Package</w:t>
              </w:r>
            </w:ins>
          </w:p>
        </w:tc>
        <w:tc>
          <w:tcPr>
            <w:tcW w:w="1549" w:type="dxa"/>
          </w:tcPr>
          <w:p w14:paraId="6D32CF80" w14:textId="77777777" w:rsidR="000B31D5" w:rsidRDefault="000B31D5" w:rsidP="00036CA7">
            <w:pPr>
              <w:pStyle w:val="TableParagraph"/>
              <w:spacing w:before="114"/>
              <w:ind w:left="97"/>
              <w:rPr>
                <w:ins w:id="1598" w:author="USER" w:date="2024-03-28T02:00:00Z"/>
                <w:b/>
                <w:sz w:val="18"/>
              </w:rPr>
            </w:pPr>
            <w:ins w:id="1599" w:author="USER" w:date="2024-03-28T02:00:00Z">
              <w:r>
                <w:rPr>
                  <w:b/>
                  <w:sz w:val="18"/>
                </w:rPr>
                <w:t>CatalogueEle</w:t>
              </w:r>
              <w:r>
                <w:rPr>
                  <w:b/>
                  <w:spacing w:val="-48"/>
                  <w:sz w:val="18"/>
                </w:rPr>
                <w:t xml:space="preserve"> </w:t>
              </w:r>
              <w:r>
                <w:rPr>
                  <w:b/>
                  <w:sz w:val="18"/>
                </w:rPr>
                <w:t>ments</w:t>
              </w:r>
            </w:ins>
          </w:p>
        </w:tc>
        <w:tc>
          <w:tcPr>
            <w:tcW w:w="1548" w:type="dxa"/>
          </w:tcPr>
          <w:p w14:paraId="514F4348" w14:textId="77777777" w:rsidR="000B31D5" w:rsidRDefault="000B31D5" w:rsidP="00036CA7">
            <w:pPr>
              <w:pStyle w:val="TableParagraph"/>
              <w:ind w:left="97"/>
              <w:rPr>
                <w:ins w:id="1600" w:author="USER" w:date="2024-03-28T02:00:00Z"/>
                <w:sz w:val="18"/>
              </w:rPr>
            </w:pPr>
            <w:ins w:id="1601" w:author="USER" w:date="2024-03-28T02:00:00Z">
              <w:r>
                <w:rPr>
                  <w:sz w:val="18"/>
                </w:rPr>
                <w:t>theCatalogue</w:t>
              </w:r>
              <w:r>
                <w:rPr>
                  <w:spacing w:val="-47"/>
                  <w:sz w:val="18"/>
                </w:rPr>
                <w:t xml:space="preserve"> </w:t>
              </w:r>
              <w:r>
                <w:rPr>
                  <w:sz w:val="18"/>
                </w:rPr>
                <w:t>Elements</w:t>
              </w:r>
            </w:ins>
          </w:p>
        </w:tc>
        <w:tc>
          <w:tcPr>
            <w:tcW w:w="773" w:type="dxa"/>
          </w:tcPr>
          <w:p w14:paraId="68D4FCA4" w14:textId="77777777" w:rsidR="000B31D5" w:rsidRDefault="000B31D5" w:rsidP="00036CA7">
            <w:pPr>
              <w:pStyle w:val="TableParagraph"/>
              <w:ind w:left="97"/>
              <w:rPr>
                <w:ins w:id="1602" w:author="USER" w:date="2024-03-28T02:00:00Z"/>
                <w:sz w:val="18"/>
              </w:rPr>
            </w:pPr>
            <w:ins w:id="1603" w:author="USER" w:date="2024-03-28T02:00:00Z">
              <w:r>
                <w:rPr>
                  <w:sz w:val="18"/>
                </w:rPr>
                <w:t>1</w:t>
              </w:r>
            </w:ins>
          </w:p>
        </w:tc>
        <w:tc>
          <w:tcPr>
            <w:tcW w:w="1548" w:type="dxa"/>
          </w:tcPr>
          <w:p w14:paraId="4DED1776" w14:textId="77777777" w:rsidR="000B31D5" w:rsidRDefault="000B31D5" w:rsidP="00036CA7">
            <w:pPr>
              <w:pStyle w:val="TableParagraph"/>
              <w:spacing w:before="114"/>
              <w:rPr>
                <w:ins w:id="1604" w:author="USER" w:date="2024-03-28T02:00:00Z"/>
                <w:b/>
                <w:sz w:val="18"/>
              </w:rPr>
            </w:pPr>
            <w:ins w:id="1605" w:author="USER" w:date="2024-03-28T02:00:00Z">
              <w:r w:rsidRPr="00A51F41">
                <w:rPr>
                  <w:b/>
                  <w:sz w:val="18"/>
                </w:rPr>
                <w:t>CatalogueSectionHeader</w:t>
              </w:r>
            </w:ins>
          </w:p>
        </w:tc>
        <w:tc>
          <w:tcPr>
            <w:tcW w:w="1551" w:type="dxa"/>
          </w:tcPr>
          <w:p w14:paraId="1BA9FBB0" w14:textId="77777777" w:rsidR="000B31D5" w:rsidRDefault="000B31D5" w:rsidP="00036CA7">
            <w:pPr>
              <w:pStyle w:val="TableParagraph"/>
              <w:rPr>
                <w:ins w:id="1606" w:author="USER" w:date="2024-03-28T02:00:00Z"/>
                <w:sz w:val="18"/>
              </w:rPr>
            </w:pPr>
            <w:ins w:id="1607" w:author="USER" w:date="2024-03-28T02:00:00Z">
              <w:r w:rsidRPr="00A51F41">
                <w:rPr>
                  <w:sz w:val="18"/>
                </w:rPr>
                <w:t>elementContainer</w:t>
              </w:r>
            </w:ins>
          </w:p>
        </w:tc>
        <w:tc>
          <w:tcPr>
            <w:tcW w:w="775" w:type="dxa"/>
          </w:tcPr>
          <w:p w14:paraId="63293F0A" w14:textId="77777777" w:rsidR="000B31D5" w:rsidRDefault="000B31D5" w:rsidP="00036CA7">
            <w:pPr>
              <w:pStyle w:val="TableParagraph"/>
              <w:spacing w:before="0"/>
              <w:rPr>
                <w:ins w:id="1608" w:author="USER" w:date="2024-03-28T02:00:00Z"/>
                <w:sz w:val="20"/>
              </w:rPr>
            </w:pPr>
            <w:ins w:id="1609" w:author="USER" w:date="2024-03-28T02:00:00Z">
              <w:r>
                <w:rPr>
                  <w:sz w:val="18"/>
                </w:rPr>
                <w:t>1,</w:t>
              </w:r>
              <w:r>
                <w:rPr>
                  <w:spacing w:val="-1"/>
                  <w:sz w:val="18"/>
                </w:rPr>
                <w:t xml:space="preserve"> *</w:t>
              </w:r>
            </w:ins>
          </w:p>
        </w:tc>
      </w:tr>
    </w:tbl>
    <w:p w14:paraId="63F75705" w14:textId="77777777" w:rsidR="000B31D5" w:rsidRDefault="000B31D5" w:rsidP="000B31D5">
      <w:pPr>
        <w:ind w:left="196" w:right="196"/>
        <w:rPr>
          <w:ins w:id="1610" w:author="USER" w:date="2024-03-28T02:00:00Z"/>
        </w:rPr>
      </w:pPr>
    </w:p>
    <w:p w14:paraId="362D1D83" w14:textId="77777777" w:rsidR="000B31D5" w:rsidRDefault="000B31D5" w:rsidP="753C57FC">
      <w:pPr>
        <w:ind w:left="196" w:right="196"/>
        <w:rPr>
          <w:rFonts w:eastAsiaTheme="minorEastAsia"/>
          <w:sz w:val="18"/>
          <w:szCs w:val="18"/>
          <w:lang w:eastAsia="ko-KR"/>
        </w:rPr>
      </w:pPr>
    </w:p>
    <w:p w14:paraId="3A2A422B" w14:textId="73EE0FB8" w:rsidR="753C57FC" w:rsidRDefault="753C57FC" w:rsidP="753C57FC">
      <w:pPr>
        <w:pStyle w:val="a3"/>
        <w:spacing w:before="1"/>
        <w:ind w:right="220"/>
        <w:rPr>
          <w:b w:val="0"/>
          <w:bCs/>
          <w:sz w:val="13"/>
          <w:szCs w:val="13"/>
        </w:rPr>
      </w:pPr>
    </w:p>
    <w:p w14:paraId="7BAFA662" w14:textId="77777777" w:rsidR="000346C3" w:rsidRDefault="000346C3">
      <w:pPr>
        <w:ind w:left="196" w:right="196"/>
        <w:rPr>
          <w:sz w:val="18"/>
        </w:rPr>
        <w:sectPr w:rsidR="000346C3" w:rsidSect="008A4F0C">
          <w:pgSz w:w="11910" w:h="16840"/>
          <w:pgMar w:top="998" w:right="697" w:bottom="940" w:left="799" w:header="580" w:footer="740" w:gutter="0"/>
          <w:cols w:space="720"/>
        </w:sectPr>
      </w:pPr>
    </w:p>
    <w:p w14:paraId="1C8F0A78" w14:textId="77777777" w:rsidR="000346C3" w:rsidRDefault="000346C3">
      <w:pPr>
        <w:pStyle w:val="a3"/>
        <w:spacing w:before="10"/>
        <w:ind w:right="220"/>
        <w:rPr>
          <w:b w:val="0"/>
          <w:sz w:val="24"/>
        </w:rPr>
      </w:pPr>
    </w:p>
    <w:p w14:paraId="369163A7" w14:textId="0B093F94" w:rsidR="000346C3" w:rsidRDefault="00E21CC9" w:rsidP="243A61E2">
      <w:pPr>
        <w:pStyle w:val="2"/>
        <w:ind w:left="798" w:right="196"/>
      </w:pPr>
      <w:r>
        <w:t>4.4 Price</w:t>
      </w:r>
      <w:r>
        <w:rPr>
          <w:spacing w:val="-1"/>
        </w:rPr>
        <w:t xml:space="preserve"> </w:t>
      </w:r>
      <w:r>
        <w:t>Information</w:t>
      </w:r>
    </w:p>
    <w:p w14:paraId="02A8D124" w14:textId="77777777" w:rsidR="000346C3" w:rsidRDefault="000346C3">
      <w:pPr>
        <w:pStyle w:val="a3"/>
        <w:spacing w:before="5"/>
        <w:ind w:right="220"/>
        <w:rPr>
          <w:b w:val="0"/>
          <w:sz w:val="22"/>
        </w:rPr>
      </w:pPr>
    </w:p>
    <w:p w14:paraId="216C12E5" w14:textId="77777777" w:rsidR="000346C3" w:rsidRDefault="00E21CC9">
      <w:pPr>
        <w:ind w:left="196" w:right="196"/>
        <w:rPr>
          <w:sz w:val="20"/>
        </w:rPr>
      </w:pPr>
      <w:r>
        <w:rPr>
          <w:b/>
          <w:sz w:val="20"/>
        </w:rPr>
        <w:t xml:space="preserve">Definition: </w:t>
      </w:r>
      <w:r>
        <w:rPr>
          <w:sz w:val="20"/>
        </w:rPr>
        <w:t>Pricing information of nautical product.</w:t>
      </w:r>
    </w:p>
    <w:p w14:paraId="4A1D933D" w14:textId="77777777" w:rsidR="000346C3" w:rsidRDefault="000346C3">
      <w:pPr>
        <w:pStyle w:val="a3"/>
        <w:spacing w:before="7"/>
        <w:ind w:right="220"/>
        <w:rPr>
          <w:sz w:val="22"/>
        </w:rPr>
      </w:pPr>
    </w:p>
    <w:p w14:paraId="6BA676E8" w14:textId="77777777" w:rsidR="000346C3" w:rsidRDefault="00E21CC9">
      <w:pPr>
        <w:ind w:left="196" w:right="196"/>
        <w:rPr>
          <w:sz w:val="20"/>
        </w:rPr>
      </w:pPr>
      <w:r>
        <w:rPr>
          <w:b/>
          <w:sz w:val="20"/>
        </w:rPr>
        <w:t xml:space="preserve">CamelCase: </w:t>
      </w:r>
      <w:r>
        <w:rPr>
          <w:sz w:val="20"/>
        </w:rPr>
        <w:t>PriceInformation</w:t>
      </w:r>
    </w:p>
    <w:p w14:paraId="6C2C83C3" w14:textId="77777777" w:rsidR="000346C3" w:rsidRDefault="000346C3">
      <w:pPr>
        <w:pStyle w:val="a3"/>
        <w:spacing w:before="4"/>
        <w:ind w:right="220"/>
        <w:rPr>
          <w:sz w:val="22"/>
        </w:rPr>
      </w:pPr>
    </w:p>
    <w:p w14:paraId="02C7B5D2" w14:textId="77777777" w:rsidR="000346C3" w:rsidRDefault="00E21CC9" w:rsidP="003E46EC">
      <w:pPr>
        <w:pStyle w:val="a3"/>
        <w:ind w:right="220"/>
      </w:pPr>
      <w:r>
        <w:t>Alias:</w:t>
      </w:r>
    </w:p>
    <w:p w14:paraId="4296F502" w14:textId="77777777" w:rsidR="000346C3" w:rsidRDefault="000346C3">
      <w:pPr>
        <w:pStyle w:val="a3"/>
        <w:spacing w:before="7"/>
        <w:ind w:right="220"/>
        <w:rPr>
          <w:b w:val="0"/>
          <w:sz w:val="22"/>
        </w:rPr>
      </w:pPr>
    </w:p>
    <w:p w14:paraId="34421EA7" w14:textId="77777777" w:rsidR="000346C3" w:rsidRDefault="00E21CC9">
      <w:pPr>
        <w:ind w:left="196" w:right="196"/>
        <w:rPr>
          <w:b/>
          <w:sz w:val="20"/>
        </w:rPr>
      </w:pPr>
      <w:r>
        <w:rPr>
          <w:b/>
          <w:sz w:val="20"/>
        </w:rPr>
        <w:t>Super type:</w:t>
      </w:r>
    </w:p>
    <w:p w14:paraId="679EBDBD" w14:textId="77777777" w:rsidR="000346C3" w:rsidRDefault="000346C3">
      <w:pPr>
        <w:pStyle w:val="a3"/>
        <w:spacing w:before="4"/>
        <w:ind w:right="220"/>
        <w:rPr>
          <w:b w:val="0"/>
          <w:sz w:val="22"/>
        </w:rPr>
      </w:pPr>
    </w:p>
    <w:p w14:paraId="4FE1EA07" w14:textId="77777777" w:rsidR="000346C3" w:rsidRDefault="00E21CC9">
      <w:pPr>
        <w:ind w:left="196" w:right="196"/>
        <w:rPr>
          <w:sz w:val="20"/>
        </w:rPr>
      </w:pPr>
      <w:r>
        <w:rPr>
          <w:b/>
          <w:sz w:val="20"/>
        </w:rPr>
        <w:t xml:space="preserve">Remarks: </w:t>
      </w:r>
      <w:r>
        <w:rPr>
          <w:sz w:val="20"/>
        </w:rPr>
        <w:t>No remarks.</w:t>
      </w:r>
    </w:p>
    <w:p w14:paraId="28DBFDBD" w14:textId="77777777" w:rsidR="000346C3" w:rsidRDefault="000346C3">
      <w:pPr>
        <w:pStyle w:val="a3"/>
        <w:ind w:right="220"/>
        <w:rPr>
          <w:sz w:val="22"/>
        </w:rPr>
      </w:pPr>
    </w:p>
    <w:p w14:paraId="54903EA8" w14:textId="77777777" w:rsidR="000346C3" w:rsidRDefault="000346C3">
      <w:pPr>
        <w:pStyle w:val="a3"/>
        <w:spacing w:before="9"/>
        <w:ind w:right="220"/>
        <w:rPr>
          <w:sz w:val="31"/>
        </w:rPr>
      </w:pPr>
    </w:p>
    <w:p w14:paraId="3CC09F4E" w14:textId="77777777" w:rsidR="000346C3" w:rsidRDefault="00E21CC9" w:rsidP="003E46EC">
      <w:pPr>
        <w:pStyle w:val="a3"/>
        <w:ind w:right="220"/>
      </w:pPr>
      <w:r>
        <w:t>Attribute Bindings:</w:t>
      </w:r>
    </w:p>
    <w:p w14:paraId="44AC38DF" w14:textId="77777777" w:rsidR="000346C3" w:rsidRDefault="000346C3">
      <w:pPr>
        <w:pStyle w:val="a3"/>
        <w:spacing w:before="10"/>
        <w:ind w:right="220"/>
        <w:rPr>
          <w:b w:val="0"/>
          <w:sz w:val="22"/>
        </w:rPr>
      </w:pPr>
    </w:p>
    <w:tbl>
      <w:tblPr>
        <w:tblStyle w:val="TableNormal1"/>
        <w:tblpPr w:leftFromText="142" w:rightFromText="142" w:vertAnchor="text" w:tblpX="124" w:tblpY="1"/>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56"/>
        <w:gridCol w:w="1677"/>
        <w:gridCol w:w="2515"/>
        <w:gridCol w:w="962"/>
        <w:gridCol w:w="1555"/>
        <w:tblGridChange w:id="1611">
          <w:tblGrid>
            <w:gridCol w:w="3356"/>
            <w:gridCol w:w="1677"/>
            <w:gridCol w:w="2515"/>
            <w:gridCol w:w="962"/>
            <w:gridCol w:w="1555"/>
          </w:tblGrid>
        </w:tblGridChange>
      </w:tblGrid>
      <w:tr w:rsidR="000346C3" w14:paraId="199127F2" w14:textId="77777777" w:rsidTr="00065516">
        <w:trPr>
          <w:trHeight w:val="736"/>
        </w:trPr>
        <w:tc>
          <w:tcPr>
            <w:tcW w:w="3356" w:type="dxa"/>
            <w:shd w:val="clear" w:color="auto" w:fill="FFF1CC"/>
          </w:tcPr>
          <w:p w14:paraId="1E0E8C12" w14:textId="77777777" w:rsidR="000346C3" w:rsidRDefault="000346C3" w:rsidP="00065516">
            <w:pPr>
              <w:pStyle w:val="TableParagraph"/>
              <w:spacing w:before="10"/>
              <w:ind w:left="196" w:right="196"/>
              <w:rPr>
                <w:b/>
                <w:sz w:val="20"/>
              </w:rPr>
            </w:pPr>
          </w:p>
          <w:p w14:paraId="2F2045D6" w14:textId="77777777" w:rsidR="000346C3" w:rsidRDefault="00E21CC9" w:rsidP="00065516">
            <w:pPr>
              <w:pStyle w:val="TableParagraph"/>
              <w:spacing w:before="0"/>
              <w:ind w:left="196" w:right="196"/>
              <w:rPr>
                <w:b/>
                <w:sz w:val="20"/>
              </w:rPr>
            </w:pPr>
            <w:r>
              <w:rPr>
                <w:b/>
                <w:sz w:val="20"/>
              </w:rPr>
              <w:t>S-10x Attribute</w:t>
            </w:r>
          </w:p>
        </w:tc>
        <w:tc>
          <w:tcPr>
            <w:tcW w:w="1677" w:type="dxa"/>
            <w:shd w:val="clear" w:color="auto" w:fill="FFF1CC"/>
          </w:tcPr>
          <w:p w14:paraId="0423FE89" w14:textId="77777777" w:rsidR="000346C3" w:rsidRDefault="00E21CC9" w:rsidP="00065516">
            <w:pPr>
              <w:pStyle w:val="TableParagraph"/>
              <w:spacing w:before="117"/>
              <w:ind w:left="196" w:right="196"/>
              <w:rPr>
                <w:b/>
                <w:sz w:val="20"/>
              </w:rPr>
            </w:pPr>
            <w:r>
              <w:rPr>
                <w:b/>
                <w:sz w:val="20"/>
              </w:rPr>
              <w:t>S-57</w:t>
            </w:r>
          </w:p>
          <w:p w14:paraId="73E86E6F" w14:textId="77777777" w:rsidR="000346C3" w:rsidRDefault="00E21CC9" w:rsidP="00065516">
            <w:pPr>
              <w:pStyle w:val="TableParagraph"/>
              <w:spacing w:before="18"/>
              <w:ind w:left="196" w:right="196"/>
              <w:rPr>
                <w:b/>
                <w:sz w:val="20"/>
              </w:rPr>
            </w:pPr>
            <w:r>
              <w:rPr>
                <w:b/>
                <w:sz w:val="20"/>
              </w:rPr>
              <w:t>Acronym</w:t>
            </w:r>
          </w:p>
        </w:tc>
        <w:tc>
          <w:tcPr>
            <w:tcW w:w="2515" w:type="dxa"/>
            <w:shd w:val="clear" w:color="auto" w:fill="FFF1CC"/>
          </w:tcPr>
          <w:p w14:paraId="36E1A005" w14:textId="77777777" w:rsidR="000346C3" w:rsidRDefault="00E21CC9" w:rsidP="00065516">
            <w:pPr>
              <w:pStyle w:val="TableParagraph"/>
              <w:spacing w:before="117" w:line="256" w:lineRule="auto"/>
              <w:ind w:left="196" w:right="196"/>
              <w:rPr>
                <w:b/>
                <w:sz w:val="20"/>
              </w:rPr>
            </w:pPr>
            <w:r>
              <w:rPr>
                <w:b/>
                <w:sz w:val="20"/>
              </w:rPr>
              <w:t>Allowable Encoding Value</w:t>
            </w:r>
          </w:p>
        </w:tc>
        <w:tc>
          <w:tcPr>
            <w:tcW w:w="962" w:type="dxa"/>
            <w:shd w:val="clear" w:color="auto" w:fill="FFF1CC"/>
          </w:tcPr>
          <w:p w14:paraId="08C4B7DC" w14:textId="77777777" w:rsidR="000346C3" w:rsidRDefault="000346C3" w:rsidP="00065516">
            <w:pPr>
              <w:pStyle w:val="TableParagraph"/>
              <w:spacing w:before="10"/>
              <w:ind w:left="196" w:right="196"/>
              <w:rPr>
                <w:b/>
                <w:sz w:val="20"/>
              </w:rPr>
            </w:pPr>
          </w:p>
          <w:p w14:paraId="7DCE36CE" w14:textId="77777777" w:rsidR="000346C3" w:rsidRDefault="00E21CC9" w:rsidP="00065516">
            <w:pPr>
              <w:pStyle w:val="TableParagraph"/>
              <w:spacing w:before="0"/>
              <w:ind w:left="196" w:right="196"/>
              <w:rPr>
                <w:b/>
                <w:sz w:val="20"/>
              </w:rPr>
            </w:pPr>
            <w:r>
              <w:rPr>
                <w:b/>
                <w:sz w:val="20"/>
              </w:rPr>
              <w:t>Type</w:t>
            </w:r>
          </w:p>
        </w:tc>
        <w:tc>
          <w:tcPr>
            <w:tcW w:w="1555" w:type="dxa"/>
            <w:shd w:val="clear" w:color="auto" w:fill="FFF1CC"/>
          </w:tcPr>
          <w:p w14:paraId="6B196C67" w14:textId="77777777" w:rsidR="000346C3" w:rsidRDefault="000346C3" w:rsidP="00065516">
            <w:pPr>
              <w:pStyle w:val="TableParagraph"/>
              <w:spacing w:before="10"/>
              <w:ind w:left="196" w:right="196"/>
              <w:rPr>
                <w:b/>
                <w:sz w:val="20"/>
              </w:rPr>
            </w:pPr>
          </w:p>
          <w:p w14:paraId="49609717" w14:textId="77777777" w:rsidR="000346C3" w:rsidRDefault="00E21CC9" w:rsidP="00065516">
            <w:pPr>
              <w:pStyle w:val="TableParagraph"/>
              <w:spacing w:before="0"/>
              <w:ind w:left="196" w:right="196"/>
              <w:rPr>
                <w:b/>
                <w:sz w:val="20"/>
              </w:rPr>
            </w:pPr>
            <w:r>
              <w:rPr>
                <w:b/>
                <w:sz w:val="20"/>
              </w:rPr>
              <w:t>Multiplicity</w:t>
            </w:r>
          </w:p>
        </w:tc>
      </w:tr>
      <w:tr w:rsidR="243A61E2" w14:paraId="79AED6B2" w14:textId="77777777" w:rsidTr="00065516">
        <w:trPr>
          <w:trHeight w:val="397"/>
        </w:trPr>
        <w:tc>
          <w:tcPr>
            <w:tcW w:w="3356" w:type="dxa"/>
          </w:tcPr>
          <w:p w14:paraId="75DFCBA4" w14:textId="3C90C9DB" w:rsidR="243A61E2" w:rsidRDefault="243A61E2" w:rsidP="00065516">
            <w:pPr>
              <w:pStyle w:val="TableParagraph"/>
              <w:spacing w:before="121"/>
              <w:ind w:leftChars="70" w:left="154" w:right="196"/>
              <w:rPr>
                <w:rFonts w:eastAsiaTheme="minorEastAsia"/>
                <w:sz w:val="18"/>
                <w:szCs w:val="18"/>
                <w:lang w:eastAsia="ko-KR"/>
              </w:rPr>
            </w:pPr>
            <w:r w:rsidRPr="243A61E2">
              <w:rPr>
                <w:rFonts w:eastAsiaTheme="minorEastAsia"/>
                <w:sz w:val="18"/>
                <w:szCs w:val="18"/>
                <w:lang w:eastAsia="ko-KR"/>
              </w:rPr>
              <w:t>Information</w:t>
            </w:r>
          </w:p>
        </w:tc>
        <w:tc>
          <w:tcPr>
            <w:tcW w:w="1677" w:type="dxa"/>
          </w:tcPr>
          <w:p w14:paraId="63DD03F4" w14:textId="77777777" w:rsidR="243A61E2" w:rsidRDefault="243A61E2" w:rsidP="00065516">
            <w:pPr>
              <w:pStyle w:val="TableParagraph"/>
              <w:spacing w:before="0"/>
              <w:ind w:left="196" w:right="196"/>
              <w:rPr>
                <w:rFonts w:ascii="Times New Roman"/>
                <w:sz w:val="18"/>
                <w:szCs w:val="18"/>
              </w:rPr>
            </w:pPr>
          </w:p>
        </w:tc>
        <w:tc>
          <w:tcPr>
            <w:tcW w:w="2515" w:type="dxa"/>
          </w:tcPr>
          <w:p w14:paraId="22F46041" w14:textId="77777777" w:rsidR="243A61E2" w:rsidRDefault="243A61E2" w:rsidP="00065516">
            <w:pPr>
              <w:pStyle w:val="TableParagraph"/>
              <w:spacing w:before="0"/>
              <w:ind w:left="196" w:right="196"/>
              <w:rPr>
                <w:rFonts w:ascii="Times New Roman"/>
                <w:sz w:val="18"/>
                <w:szCs w:val="18"/>
              </w:rPr>
            </w:pPr>
          </w:p>
        </w:tc>
        <w:tc>
          <w:tcPr>
            <w:tcW w:w="962" w:type="dxa"/>
          </w:tcPr>
          <w:p w14:paraId="10C9DAB6" w14:textId="199CBD70"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C</w:t>
            </w:r>
          </w:p>
        </w:tc>
        <w:tc>
          <w:tcPr>
            <w:tcW w:w="1555" w:type="dxa"/>
          </w:tcPr>
          <w:p w14:paraId="62246A0F" w14:textId="2D1C343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44A0DCF9" w14:textId="77777777" w:rsidTr="00065516">
        <w:trPr>
          <w:trHeight w:val="397"/>
        </w:trPr>
        <w:tc>
          <w:tcPr>
            <w:tcW w:w="3356" w:type="dxa"/>
          </w:tcPr>
          <w:p w14:paraId="544E50A3" w14:textId="2E0C53F0"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File Locator</w:t>
            </w:r>
          </w:p>
        </w:tc>
        <w:tc>
          <w:tcPr>
            <w:tcW w:w="1677" w:type="dxa"/>
          </w:tcPr>
          <w:p w14:paraId="25ED14B1" w14:textId="77777777" w:rsidR="243A61E2" w:rsidRDefault="243A61E2" w:rsidP="00065516">
            <w:pPr>
              <w:pStyle w:val="TableParagraph"/>
              <w:spacing w:before="0"/>
              <w:ind w:left="196" w:right="196"/>
              <w:rPr>
                <w:rFonts w:ascii="Times New Roman"/>
                <w:sz w:val="18"/>
                <w:szCs w:val="18"/>
              </w:rPr>
            </w:pPr>
          </w:p>
        </w:tc>
        <w:tc>
          <w:tcPr>
            <w:tcW w:w="2515" w:type="dxa"/>
          </w:tcPr>
          <w:p w14:paraId="24780F8E" w14:textId="77777777" w:rsidR="243A61E2" w:rsidRDefault="243A61E2" w:rsidP="00065516">
            <w:pPr>
              <w:pStyle w:val="TableParagraph"/>
              <w:spacing w:before="0"/>
              <w:ind w:left="196" w:right="196"/>
              <w:rPr>
                <w:rFonts w:ascii="Times New Roman"/>
                <w:sz w:val="18"/>
                <w:szCs w:val="18"/>
              </w:rPr>
            </w:pPr>
          </w:p>
        </w:tc>
        <w:tc>
          <w:tcPr>
            <w:tcW w:w="962" w:type="dxa"/>
          </w:tcPr>
          <w:p w14:paraId="28F2A5CD" w14:textId="29FCE0E0"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7696E361" w14:textId="654BBE2D"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4E8FCB9C" w14:textId="77777777" w:rsidTr="00065516">
        <w:trPr>
          <w:trHeight w:val="397"/>
        </w:trPr>
        <w:tc>
          <w:tcPr>
            <w:tcW w:w="3356" w:type="dxa"/>
          </w:tcPr>
          <w:p w14:paraId="1BE488E6" w14:textId="25CBA52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File Reference</w:t>
            </w:r>
          </w:p>
        </w:tc>
        <w:tc>
          <w:tcPr>
            <w:tcW w:w="1677" w:type="dxa"/>
          </w:tcPr>
          <w:p w14:paraId="63FAA90C" w14:textId="77777777" w:rsidR="243A61E2" w:rsidRDefault="243A61E2" w:rsidP="00065516">
            <w:pPr>
              <w:pStyle w:val="TableParagraph"/>
              <w:spacing w:before="0"/>
              <w:ind w:left="196" w:right="196"/>
              <w:rPr>
                <w:rFonts w:ascii="Times New Roman"/>
                <w:sz w:val="18"/>
                <w:szCs w:val="18"/>
              </w:rPr>
            </w:pPr>
          </w:p>
        </w:tc>
        <w:tc>
          <w:tcPr>
            <w:tcW w:w="2515" w:type="dxa"/>
          </w:tcPr>
          <w:p w14:paraId="1A3DC9C8" w14:textId="77777777" w:rsidR="243A61E2" w:rsidRDefault="243A61E2" w:rsidP="00065516">
            <w:pPr>
              <w:pStyle w:val="TableParagraph"/>
              <w:spacing w:before="0"/>
              <w:ind w:left="196" w:right="196"/>
              <w:rPr>
                <w:rFonts w:ascii="Times New Roman"/>
                <w:sz w:val="18"/>
                <w:szCs w:val="18"/>
              </w:rPr>
            </w:pPr>
          </w:p>
        </w:tc>
        <w:tc>
          <w:tcPr>
            <w:tcW w:w="962" w:type="dxa"/>
          </w:tcPr>
          <w:p w14:paraId="496A2B0E" w14:textId="108BBD16"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016E7455" w14:textId="5BE1A86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2D120CCB" w14:textId="77777777" w:rsidTr="00065516">
        <w:trPr>
          <w:trHeight w:val="397"/>
        </w:trPr>
        <w:tc>
          <w:tcPr>
            <w:tcW w:w="3356" w:type="dxa"/>
          </w:tcPr>
          <w:p w14:paraId="1952CC9C" w14:textId="7B05F56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Headline</w:t>
            </w:r>
          </w:p>
        </w:tc>
        <w:tc>
          <w:tcPr>
            <w:tcW w:w="1677" w:type="dxa"/>
          </w:tcPr>
          <w:p w14:paraId="6864A947" w14:textId="77777777" w:rsidR="243A61E2" w:rsidRDefault="243A61E2" w:rsidP="00065516">
            <w:pPr>
              <w:pStyle w:val="TableParagraph"/>
              <w:spacing w:before="0"/>
              <w:ind w:left="196" w:right="196"/>
              <w:rPr>
                <w:rFonts w:ascii="Times New Roman"/>
                <w:sz w:val="18"/>
                <w:szCs w:val="18"/>
              </w:rPr>
            </w:pPr>
          </w:p>
        </w:tc>
        <w:tc>
          <w:tcPr>
            <w:tcW w:w="2515" w:type="dxa"/>
          </w:tcPr>
          <w:p w14:paraId="7304DC8B" w14:textId="77777777" w:rsidR="243A61E2" w:rsidRDefault="243A61E2" w:rsidP="00065516">
            <w:pPr>
              <w:pStyle w:val="TableParagraph"/>
              <w:spacing w:before="0"/>
              <w:ind w:left="196" w:right="196"/>
              <w:rPr>
                <w:rFonts w:ascii="Times New Roman"/>
                <w:sz w:val="18"/>
                <w:szCs w:val="18"/>
              </w:rPr>
            </w:pPr>
          </w:p>
        </w:tc>
        <w:tc>
          <w:tcPr>
            <w:tcW w:w="962" w:type="dxa"/>
          </w:tcPr>
          <w:p w14:paraId="4E15B5C1" w14:textId="2EA4013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268FA0E9" w14:textId="68E5D110" w:rsidR="243A61E2" w:rsidRDefault="00404BD8" w:rsidP="00065516">
            <w:pPr>
              <w:pStyle w:val="TableParagraph"/>
              <w:spacing w:before="121"/>
              <w:ind w:left="196" w:right="196"/>
              <w:rPr>
                <w:rFonts w:eastAsiaTheme="minorEastAsia"/>
                <w:sz w:val="18"/>
                <w:szCs w:val="18"/>
                <w:lang w:eastAsia="ko-KR"/>
              </w:rPr>
            </w:pPr>
            <w:ins w:id="1612" w:author="GREENBLUE" w:date="2024-10-10T14:37:00Z">
              <w:r>
                <w:rPr>
                  <w:rFonts w:eastAsiaTheme="minorEastAsia"/>
                  <w:sz w:val="18"/>
                  <w:szCs w:val="18"/>
                  <w:lang w:eastAsia="ko-KR"/>
                </w:rPr>
                <w:t>0</w:t>
              </w:r>
            </w:ins>
            <w:del w:id="1613" w:author="GREENBLUE" w:date="2024-10-10T14:37:00Z">
              <w:r w:rsidR="243A61E2" w:rsidRPr="243A61E2" w:rsidDel="00404BD8">
                <w:rPr>
                  <w:rFonts w:eastAsiaTheme="minorEastAsia"/>
                  <w:sz w:val="18"/>
                  <w:szCs w:val="18"/>
                  <w:lang w:eastAsia="ko-KR"/>
                </w:rPr>
                <w:delText>1</w:delText>
              </w:r>
            </w:del>
            <w:r w:rsidR="243A61E2" w:rsidRPr="243A61E2">
              <w:rPr>
                <w:rFonts w:eastAsiaTheme="minorEastAsia"/>
                <w:sz w:val="18"/>
                <w:szCs w:val="18"/>
                <w:lang w:eastAsia="ko-KR"/>
              </w:rPr>
              <w:t>, 1</w:t>
            </w:r>
          </w:p>
        </w:tc>
      </w:tr>
      <w:tr w:rsidR="243A61E2" w14:paraId="41BAE9BD" w14:textId="77777777" w:rsidTr="00065516">
        <w:trPr>
          <w:trHeight w:val="397"/>
        </w:trPr>
        <w:tc>
          <w:tcPr>
            <w:tcW w:w="3356" w:type="dxa"/>
          </w:tcPr>
          <w:p w14:paraId="6271D6EA" w14:textId="72B6494B"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Language</w:t>
            </w:r>
          </w:p>
        </w:tc>
        <w:tc>
          <w:tcPr>
            <w:tcW w:w="1677" w:type="dxa"/>
          </w:tcPr>
          <w:p w14:paraId="0DCD3AE5" w14:textId="77777777" w:rsidR="243A61E2" w:rsidRDefault="243A61E2" w:rsidP="00065516">
            <w:pPr>
              <w:pStyle w:val="TableParagraph"/>
              <w:spacing w:before="0"/>
              <w:ind w:left="196" w:right="196"/>
              <w:rPr>
                <w:rFonts w:ascii="Times New Roman"/>
                <w:sz w:val="18"/>
                <w:szCs w:val="18"/>
              </w:rPr>
            </w:pPr>
          </w:p>
        </w:tc>
        <w:tc>
          <w:tcPr>
            <w:tcW w:w="2515" w:type="dxa"/>
          </w:tcPr>
          <w:p w14:paraId="72DC5074" w14:textId="77777777" w:rsidR="243A61E2" w:rsidRDefault="243A61E2" w:rsidP="00065516">
            <w:pPr>
              <w:pStyle w:val="TableParagraph"/>
              <w:spacing w:before="0"/>
              <w:ind w:left="196" w:right="196"/>
              <w:rPr>
                <w:rFonts w:ascii="Times New Roman"/>
                <w:sz w:val="18"/>
                <w:szCs w:val="18"/>
              </w:rPr>
            </w:pPr>
          </w:p>
        </w:tc>
        <w:tc>
          <w:tcPr>
            <w:tcW w:w="962" w:type="dxa"/>
          </w:tcPr>
          <w:p w14:paraId="2A5C6DB6" w14:textId="5626C931"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2AC7711D" w14:textId="53923A5D" w:rsidR="243A61E2" w:rsidRDefault="00404BD8" w:rsidP="00065516">
            <w:pPr>
              <w:pStyle w:val="TableParagraph"/>
              <w:spacing w:before="121"/>
              <w:ind w:left="196" w:right="196"/>
              <w:rPr>
                <w:rFonts w:eastAsiaTheme="minorEastAsia"/>
                <w:sz w:val="18"/>
                <w:szCs w:val="18"/>
                <w:lang w:eastAsia="ko-KR"/>
              </w:rPr>
            </w:pPr>
            <w:ins w:id="1614" w:author="GREENBLUE" w:date="2024-10-10T14:37:00Z">
              <w:r>
                <w:rPr>
                  <w:rFonts w:eastAsiaTheme="minorEastAsia"/>
                  <w:sz w:val="18"/>
                  <w:szCs w:val="18"/>
                  <w:lang w:eastAsia="ko-KR"/>
                </w:rPr>
                <w:t>0</w:t>
              </w:r>
            </w:ins>
            <w:del w:id="1615" w:author="GREENBLUE" w:date="2024-10-10T14:37:00Z">
              <w:r w:rsidR="243A61E2" w:rsidRPr="243A61E2" w:rsidDel="00404BD8">
                <w:rPr>
                  <w:rFonts w:eastAsiaTheme="minorEastAsia"/>
                  <w:sz w:val="18"/>
                  <w:szCs w:val="18"/>
                  <w:lang w:eastAsia="ko-KR"/>
                </w:rPr>
                <w:delText>1</w:delText>
              </w:r>
            </w:del>
            <w:r w:rsidR="243A61E2" w:rsidRPr="243A61E2">
              <w:rPr>
                <w:rFonts w:eastAsiaTheme="minorEastAsia"/>
                <w:sz w:val="18"/>
                <w:szCs w:val="18"/>
                <w:lang w:eastAsia="ko-KR"/>
              </w:rPr>
              <w:t>, 1</w:t>
            </w:r>
          </w:p>
        </w:tc>
      </w:tr>
      <w:tr w:rsidR="243A61E2" w14:paraId="34D981BC" w14:textId="77777777" w:rsidTr="00065516">
        <w:trPr>
          <w:trHeight w:val="397"/>
        </w:trPr>
        <w:tc>
          <w:tcPr>
            <w:tcW w:w="3356" w:type="dxa"/>
          </w:tcPr>
          <w:p w14:paraId="6A89CCDF" w14:textId="2F633A33"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Text</w:t>
            </w:r>
          </w:p>
        </w:tc>
        <w:tc>
          <w:tcPr>
            <w:tcW w:w="1677" w:type="dxa"/>
          </w:tcPr>
          <w:p w14:paraId="7E17AB48" w14:textId="77777777" w:rsidR="243A61E2" w:rsidRDefault="243A61E2" w:rsidP="00065516">
            <w:pPr>
              <w:pStyle w:val="TableParagraph"/>
              <w:spacing w:before="0"/>
              <w:ind w:left="196" w:right="196"/>
              <w:rPr>
                <w:rFonts w:ascii="Times New Roman"/>
                <w:sz w:val="18"/>
                <w:szCs w:val="18"/>
              </w:rPr>
            </w:pPr>
          </w:p>
        </w:tc>
        <w:tc>
          <w:tcPr>
            <w:tcW w:w="2515" w:type="dxa"/>
          </w:tcPr>
          <w:p w14:paraId="7CFEC62E" w14:textId="77777777" w:rsidR="243A61E2" w:rsidRDefault="243A61E2" w:rsidP="00065516">
            <w:pPr>
              <w:pStyle w:val="TableParagraph"/>
              <w:spacing w:before="0"/>
              <w:ind w:left="196" w:right="196"/>
              <w:rPr>
                <w:rFonts w:ascii="Times New Roman"/>
                <w:sz w:val="18"/>
                <w:szCs w:val="18"/>
              </w:rPr>
            </w:pPr>
          </w:p>
        </w:tc>
        <w:tc>
          <w:tcPr>
            <w:tcW w:w="962" w:type="dxa"/>
          </w:tcPr>
          <w:p w14:paraId="7FE04425" w14:textId="0CBC7BFD"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DDC5FDA" w14:textId="35ED5AFF"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w:t>
            </w:r>
          </w:p>
        </w:tc>
      </w:tr>
      <w:tr w:rsidR="243A61E2" w14:paraId="184EA064" w14:textId="77777777" w:rsidTr="00065516">
        <w:trPr>
          <w:trHeight w:val="397"/>
        </w:trPr>
        <w:tc>
          <w:tcPr>
            <w:tcW w:w="3356" w:type="dxa"/>
          </w:tcPr>
          <w:p w14:paraId="2AE8EE7B" w14:textId="014BCA62" w:rsidR="243A61E2" w:rsidRDefault="243A61E2" w:rsidP="00065516">
            <w:pPr>
              <w:pStyle w:val="TableParagraph"/>
              <w:spacing w:before="121"/>
              <w:ind w:leftChars="70" w:left="154" w:right="196"/>
              <w:rPr>
                <w:rFonts w:eastAsiaTheme="minorEastAsia"/>
                <w:sz w:val="18"/>
                <w:szCs w:val="18"/>
                <w:lang w:eastAsia="ko-KR"/>
              </w:rPr>
            </w:pPr>
            <w:r w:rsidRPr="243A61E2">
              <w:rPr>
                <w:rFonts w:eastAsiaTheme="minorEastAsia"/>
                <w:sz w:val="18"/>
                <w:szCs w:val="18"/>
                <w:lang w:eastAsia="ko-KR"/>
              </w:rPr>
              <w:t>Online Resource</w:t>
            </w:r>
          </w:p>
        </w:tc>
        <w:tc>
          <w:tcPr>
            <w:tcW w:w="1677" w:type="dxa"/>
          </w:tcPr>
          <w:p w14:paraId="36E9F1E4" w14:textId="77777777" w:rsidR="243A61E2" w:rsidRDefault="243A61E2" w:rsidP="00065516">
            <w:pPr>
              <w:pStyle w:val="TableParagraph"/>
              <w:spacing w:before="0"/>
              <w:ind w:left="196" w:right="196"/>
              <w:rPr>
                <w:rFonts w:ascii="Times New Roman"/>
                <w:sz w:val="18"/>
                <w:szCs w:val="18"/>
              </w:rPr>
            </w:pPr>
          </w:p>
        </w:tc>
        <w:tc>
          <w:tcPr>
            <w:tcW w:w="2515" w:type="dxa"/>
          </w:tcPr>
          <w:p w14:paraId="6F26D324" w14:textId="77777777" w:rsidR="243A61E2" w:rsidRDefault="243A61E2" w:rsidP="00065516">
            <w:pPr>
              <w:pStyle w:val="TableParagraph"/>
              <w:spacing w:before="0"/>
              <w:ind w:left="196" w:right="196"/>
              <w:rPr>
                <w:rFonts w:ascii="Times New Roman"/>
                <w:sz w:val="18"/>
                <w:szCs w:val="18"/>
              </w:rPr>
            </w:pPr>
          </w:p>
        </w:tc>
        <w:tc>
          <w:tcPr>
            <w:tcW w:w="962" w:type="dxa"/>
          </w:tcPr>
          <w:p w14:paraId="2A4B7EE4" w14:textId="539FB079"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C</w:t>
            </w:r>
          </w:p>
        </w:tc>
        <w:tc>
          <w:tcPr>
            <w:tcW w:w="1555" w:type="dxa"/>
          </w:tcPr>
          <w:p w14:paraId="3BE4DCDD" w14:textId="3041E581"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1CD2DF54" w14:textId="77777777" w:rsidTr="00065516">
        <w:trPr>
          <w:trHeight w:val="397"/>
        </w:trPr>
        <w:tc>
          <w:tcPr>
            <w:tcW w:w="3356" w:type="dxa"/>
          </w:tcPr>
          <w:p w14:paraId="63128EB7" w14:textId="6B0E591B"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Application Profile</w:t>
            </w:r>
          </w:p>
        </w:tc>
        <w:tc>
          <w:tcPr>
            <w:tcW w:w="1677" w:type="dxa"/>
          </w:tcPr>
          <w:p w14:paraId="4EA40999" w14:textId="77777777" w:rsidR="243A61E2" w:rsidRDefault="243A61E2" w:rsidP="00065516">
            <w:pPr>
              <w:pStyle w:val="TableParagraph"/>
              <w:spacing w:before="0"/>
              <w:ind w:left="196" w:right="196"/>
              <w:rPr>
                <w:rFonts w:ascii="Times New Roman"/>
                <w:sz w:val="18"/>
                <w:szCs w:val="18"/>
              </w:rPr>
            </w:pPr>
          </w:p>
        </w:tc>
        <w:tc>
          <w:tcPr>
            <w:tcW w:w="2515" w:type="dxa"/>
          </w:tcPr>
          <w:p w14:paraId="5D42BD50" w14:textId="77777777" w:rsidR="243A61E2" w:rsidRDefault="243A61E2" w:rsidP="00065516">
            <w:pPr>
              <w:pStyle w:val="TableParagraph"/>
              <w:spacing w:before="0"/>
              <w:ind w:left="196" w:right="196"/>
              <w:rPr>
                <w:rFonts w:ascii="Times New Roman"/>
                <w:sz w:val="18"/>
                <w:szCs w:val="18"/>
              </w:rPr>
            </w:pPr>
          </w:p>
        </w:tc>
        <w:tc>
          <w:tcPr>
            <w:tcW w:w="962" w:type="dxa"/>
          </w:tcPr>
          <w:p w14:paraId="6FC8EF4B" w14:textId="207D5972"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202A2A7" w14:textId="03DD2EF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3BAEE89A" w14:textId="77777777" w:rsidTr="00065516">
        <w:trPr>
          <w:trHeight w:val="397"/>
        </w:trPr>
        <w:tc>
          <w:tcPr>
            <w:tcW w:w="3356" w:type="dxa"/>
          </w:tcPr>
          <w:p w14:paraId="453A419B" w14:textId="575FE803"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Linkage</w:t>
            </w:r>
          </w:p>
        </w:tc>
        <w:tc>
          <w:tcPr>
            <w:tcW w:w="1677" w:type="dxa"/>
          </w:tcPr>
          <w:p w14:paraId="1FB92E79" w14:textId="77777777" w:rsidR="243A61E2" w:rsidRDefault="243A61E2" w:rsidP="00065516">
            <w:pPr>
              <w:pStyle w:val="TableParagraph"/>
              <w:spacing w:before="0"/>
              <w:ind w:left="196" w:right="196"/>
              <w:rPr>
                <w:rFonts w:ascii="Times New Roman"/>
                <w:sz w:val="18"/>
                <w:szCs w:val="18"/>
              </w:rPr>
            </w:pPr>
          </w:p>
        </w:tc>
        <w:tc>
          <w:tcPr>
            <w:tcW w:w="2515" w:type="dxa"/>
          </w:tcPr>
          <w:p w14:paraId="04184112" w14:textId="77777777" w:rsidR="243A61E2" w:rsidRDefault="243A61E2" w:rsidP="00065516">
            <w:pPr>
              <w:pStyle w:val="TableParagraph"/>
              <w:spacing w:before="0"/>
              <w:ind w:left="196" w:right="196"/>
              <w:rPr>
                <w:rFonts w:ascii="Times New Roman"/>
                <w:sz w:val="18"/>
                <w:szCs w:val="18"/>
              </w:rPr>
            </w:pPr>
          </w:p>
        </w:tc>
        <w:tc>
          <w:tcPr>
            <w:tcW w:w="962" w:type="dxa"/>
          </w:tcPr>
          <w:p w14:paraId="1F797C97" w14:textId="0862AA71" w:rsidR="243A61E2" w:rsidRDefault="00D41E76" w:rsidP="00065516">
            <w:pPr>
              <w:pStyle w:val="TableParagraph"/>
              <w:spacing w:before="121"/>
              <w:ind w:left="196" w:right="196"/>
              <w:rPr>
                <w:rFonts w:eastAsiaTheme="minorEastAsia"/>
                <w:sz w:val="18"/>
                <w:szCs w:val="18"/>
                <w:lang w:eastAsia="ko-KR"/>
              </w:rPr>
            </w:pPr>
            <w:ins w:id="1616" w:author="USER" w:date="2024-03-27T22:44:00Z">
              <w:r>
                <w:rPr>
                  <w:rFonts w:eastAsiaTheme="minorEastAsia"/>
                  <w:sz w:val="18"/>
                  <w:szCs w:val="18"/>
                  <w:lang w:eastAsia="ko-KR"/>
                </w:rPr>
                <w:t>TE</w:t>
              </w:r>
            </w:ins>
            <w:del w:id="1617" w:author="USER" w:date="2024-03-27T22:44:00Z">
              <w:r w:rsidR="243A61E2" w:rsidRPr="243A61E2" w:rsidDel="00D41E76">
                <w:rPr>
                  <w:rFonts w:eastAsiaTheme="minorEastAsia"/>
                  <w:sz w:val="18"/>
                  <w:szCs w:val="18"/>
                  <w:lang w:eastAsia="ko-KR"/>
                </w:rPr>
                <w:delText>UR</w:delText>
              </w:r>
            </w:del>
          </w:p>
        </w:tc>
        <w:tc>
          <w:tcPr>
            <w:tcW w:w="1555" w:type="dxa"/>
          </w:tcPr>
          <w:p w14:paraId="7D2950AD" w14:textId="6BBC5F4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1, 1</w:t>
            </w:r>
          </w:p>
        </w:tc>
      </w:tr>
      <w:tr w:rsidR="243A61E2" w14:paraId="305362A7" w14:textId="77777777" w:rsidTr="00065516">
        <w:trPr>
          <w:trHeight w:val="397"/>
        </w:trPr>
        <w:tc>
          <w:tcPr>
            <w:tcW w:w="3356" w:type="dxa"/>
          </w:tcPr>
          <w:p w14:paraId="681700A3" w14:textId="34A041F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Name Of Resource</w:t>
            </w:r>
          </w:p>
        </w:tc>
        <w:tc>
          <w:tcPr>
            <w:tcW w:w="1677" w:type="dxa"/>
          </w:tcPr>
          <w:p w14:paraId="0B6400E0" w14:textId="77777777" w:rsidR="243A61E2" w:rsidRDefault="243A61E2" w:rsidP="00065516">
            <w:pPr>
              <w:pStyle w:val="TableParagraph"/>
              <w:spacing w:before="0"/>
              <w:ind w:left="196" w:right="196"/>
              <w:rPr>
                <w:rFonts w:ascii="Times New Roman"/>
                <w:sz w:val="18"/>
                <w:szCs w:val="18"/>
              </w:rPr>
            </w:pPr>
          </w:p>
        </w:tc>
        <w:tc>
          <w:tcPr>
            <w:tcW w:w="2515" w:type="dxa"/>
          </w:tcPr>
          <w:p w14:paraId="6218FB43" w14:textId="77777777" w:rsidR="243A61E2" w:rsidRDefault="243A61E2" w:rsidP="00065516">
            <w:pPr>
              <w:pStyle w:val="TableParagraph"/>
              <w:spacing w:before="0"/>
              <w:ind w:left="196" w:right="196"/>
              <w:rPr>
                <w:rFonts w:ascii="Times New Roman"/>
                <w:sz w:val="18"/>
                <w:szCs w:val="18"/>
              </w:rPr>
            </w:pPr>
          </w:p>
        </w:tc>
        <w:tc>
          <w:tcPr>
            <w:tcW w:w="962" w:type="dxa"/>
          </w:tcPr>
          <w:p w14:paraId="2DA49E84" w14:textId="030FA7D5"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43150EAE" w14:textId="0AA6369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32BEC370" w14:textId="77777777" w:rsidTr="00065516">
        <w:trPr>
          <w:trHeight w:val="397"/>
        </w:trPr>
        <w:tc>
          <w:tcPr>
            <w:tcW w:w="3356" w:type="dxa"/>
          </w:tcPr>
          <w:p w14:paraId="5ADFB518" w14:textId="25896979"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Online Description</w:t>
            </w:r>
          </w:p>
        </w:tc>
        <w:tc>
          <w:tcPr>
            <w:tcW w:w="1677" w:type="dxa"/>
          </w:tcPr>
          <w:p w14:paraId="2D3DCCE4" w14:textId="77777777" w:rsidR="243A61E2" w:rsidRDefault="243A61E2" w:rsidP="00065516">
            <w:pPr>
              <w:pStyle w:val="TableParagraph"/>
              <w:spacing w:before="0"/>
              <w:ind w:left="196" w:right="196"/>
              <w:rPr>
                <w:rFonts w:ascii="Times New Roman"/>
                <w:sz w:val="18"/>
                <w:szCs w:val="18"/>
              </w:rPr>
            </w:pPr>
          </w:p>
        </w:tc>
        <w:tc>
          <w:tcPr>
            <w:tcW w:w="2515" w:type="dxa"/>
          </w:tcPr>
          <w:p w14:paraId="169B2AF6" w14:textId="77777777" w:rsidR="243A61E2" w:rsidRDefault="243A61E2" w:rsidP="00065516">
            <w:pPr>
              <w:pStyle w:val="TableParagraph"/>
              <w:spacing w:before="0"/>
              <w:ind w:left="196" w:right="196"/>
              <w:rPr>
                <w:rFonts w:ascii="Times New Roman"/>
                <w:sz w:val="18"/>
                <w:szCs w:val="18"/>
              </w:rPr>
            </w:pPr>
          </w:p>
        </w:tc>
        <w:tc>
          <w:tcPr>
            <w:tcW w:w="962" w:type="dxa"/>
          </w:tcPr>
          <w:p w14:paraId="0BBDFF75" w14:textId="23A001EB"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3C11347C" w14:textId="4C765D17"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51ED2218" w14:textId="77777777" w:rsidTr="00065516">
        <w:trPr>
          <w:trHeight w:val="397"/>
        </w:trPr>
        <w:tc>
          <w:tcPr>
            <w:tcW w:w="3356" w:type="dxa"/>
          </w:tcPr>
          <w:p w14:paraId="432958B8" w14:textId="73DE0CD6"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Protocol</w:t>
            </w:r>
          </w:p>
        </w:tc>
        <w:tc>
          <w:tcPr>
            <w:tcW w:w="1677" w:type="dxa"/>
          </w:tcPr>
          <w:p w14:paraId="544E46A5" w14:textId="77777777" w:rsidR="243A61E2" w:rsidRDefault="243A61E2" w:rsidP="00065516">
            <w:pPr>
              <w:pStyle w:val="TableParagraph"/>
              <w:spacing w:before="0"/>
              <w:ind w:left="196" w:right="196"/>
              <w:rPr>
                <w:rFonts w:ascii="Times New Roman"/>
                <w:sz w:val="18"/>
                <w:szCs w:val="18"/>
              </w:rPr>
            </w:pPr>
          </w:p>
        </w:tc>
        <w:tc>
          <w:tcPr>
            <w:tcW w:w="2515" w:type="dxa"/>
          </w:tcPr>
          <w:p w14:paraId="004B96F5" w14:textId="77777777" w:rsidR="243A61E2" w:rsidRDefault="243A61E2" w:rsidP="00065516">
            <w:pPr>
              <w:pStyle w:val="TableParagraph"/>
              <w:spacing w:before="0"/>
              <w:ind w:left="196" w:right="196"/>
              <w:rPr>
                <w:rFonts w:ascii="Times New Roman"/>
                <w:sz w:val="18"/>
                <w:szCs w:val="18"/>
              </w:rPr>
            </w:pPr>
          </w:p>
        </w:tc>
        <w:tc>
          <w:tcPr>
            <w:tcW w:w="962" w:type="dxa"/>
          </w:tcPr>
          <w:p w14:paraId="0E3ECE8D" w14:textId="289F6F38"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48EBD2E" w14:textId="077A8C64"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0A93C35A" w14:textId="77777777" w:rsidTr="00065516">
        <w:trPr>
          <w:trHeight w:val="397"/>
        </w:trPr>
        <w:tc>
          <w:tcPr>
            <w:tcW w:w="3356" w:type="dxa"/>
          </w:tcPr>
          <w:p w14:paraId="4BEF4FC2" w14:textId="03689207"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Protocol Request</w:t>
            </w:r>
          </w:p>
        </w:tc>
        <w:tc>
          <w:tcPr>
            <w:tcW w:w="1677" w:type="dxa"/>
          </w:tcPr>
          <w:p w14:paraId="4E7C8A3A" w14:textId="77777777" w:rsidR="243A61E2" w:rsidRDefault="243A61E2" w:rsidP="00065516">
            <w:pPr>
              <w:pStyle w:val="TableParagraph"/>
              <w:spacing w:before="0"/>
              <w:ind w:left="196" w:right="196"/>
              <w:rPr>
                <w:rFonts w:ascii="Times New Roman"/>
                <w:sz w:val="18"/>
                <w:szCs w:val="18"/>
              </w:rPr>
            </w:pPr>
          </w:p>
        </w:tc>
        <w:tc>
          <w:tcPr>
            <w:tcW w:w="2515" w:type="dxa"/>
          </w:tcPr>
          <w:p w14:paraId="54072FC1" w14:textId="77777777" w:rsidR="243A61E2" w:rsidRDefault="243A61E2" w:rsidP="00065516">
            <w:pPr>
              <w:pStyle w:val="TableParagraph"/>
              <w:spacing w:before="0"/>
              <w:ind w:left="196" w:right="196"/>
              <w:rPr>
                <w:rFonts w:ascii="Times New Roman"/>
                <w:sz w:val="18"/>
                <w:szCs w:val="18"/>
              </w:rPr>
            </w:pPr>
          </w:p>
        </w:tc>
        <w:tc>
          <w:tcPr>
            <w:tcW w:w="962" w:type="dxa"/>
          </w:tcPr>
          <w:p w14:paraId="6EC2A36F" w14:textId="5DB6C4C6"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1CBC1419" w14:textId="47A7BC8A" w:rsidR="243A61E2" w:rsidRDefault="243A61E2" w:rsidP="00065516">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243A61E2" w14:paraId="7526A664" w14:textId="77777777" w:rsidTr="00065516">
        <w:trPr>
          <w:trHeight w:val="397"/>
        </w:trPr>
        <w:tc>
          <w:tcPr>
            <w:tcW w:w="3356" w:type="dxa"/>
          </w:tcPr>
          <w:p w14:paraId="006C29FD" w14:textId="2B9113AE" w:rsidR="243A61E2" w:rsidRDefault="243A61E2" w:rsidP="00065516">
            <w:pPr>
              <w:pStyle w:val="TableParagraph"/>
              <w:ind w:left="196" w:right="196"/>
              <w:rPr>
                <w:rFonts w:eastAsiaTheme="minorEastAsia"/>
                <w:sz w:val="18"/>
                <w:szCs w:val="18"/>
                <w:lang w:eastAsia="ko-KR"/>
              </w:rPr>
            </w:pPr>
            <w:r w:rsidRPr="243A61E2">
              <w:rPr>
                <w:rFonts w:eastAsiaTheme="minorEastAsia"/>
                <w:sz w:val="18"/>
                <w:szCs w:val="18"/>
                <w:lang w:eastAsia="ko-KR"/>
              </w:rPr>
              <w:t>Pricing</w:t>
            </w:r>
          </w:p>
        </w:tc>
        <w:tc>
          <w:tcPr>
            <w:tcW w:w="1677" w:type="dxa"/>
          </w:tcPr>
          <w:p w14:paraId="78B50EAC" w14:textId="6A5422B4" w:rsidR="243A61E2" w:rsidRDefault="243A61E2" w:rsidP="00065516">
            <w:pPr>
              <w:pStyle w:val="TableParagraph"/>
              <w:ind w:left="196" w:right="196"/>
              <w:rPr>
                <w:rFonts w:ascii="Times New Roman"/>
                <w:sz w:val="18"/>
                <w:szCs w:val="18"/>
              </w:rPr>
            </w:pPr>
          </w:p>
        </w:tc>
        <w:tc>
          <w:tcPr>
            <w:tcW w:w="2515" w:type="dxa"/>
          </w:tcPr>
          <w:p w14:paraId="01178EB9" w14:textId="05E42368" w:rsidR="243A61E2" w:rsidRDefault="243A61E2" w:rsidP="00065516">
            <w:pPr>
              <w:pStyle w:val="TableParagraph"/>
              <w:ind w:left="196" w:right="196"/>
              <w:rPr>
                <w:rFonts w:ascii="Times New Roman"/>
                <w:sz w:val="18"/>
                <w:szCs w:val="18"/>
              </w:rPr>
            </w:pPr>
          </w:p>
        </w:tc>
        <w:tc>
          <w:tcPr>
            <w:tcW w:w="962" w:type="dxa"/>
          </w:tcPr>
          <w:p w14:paraId="2DD4EB1F" w14:textId="5C5444DA" w:rsidR="243A61E2" w:rsidRDefault="243A61E2" w:rsidP="00065516">
            <w:pPr>
              <w:pStyle w:val="TableParagraph"/>
              <w:ind w:left="196" w:right="196"/>
              <w:rPr>
                <w:rFonts w:eastAsiaTheme="minorEastAsia"/>
                <w:sz w:val="18"/>
                <w:szCs w:val="18"/>
                <w:lang w:eastAsia="ko-KR"/>
              </w:rPr>
            </w:pPr>
            <w:r w:rsidRPr="243A61E2">
              <w:rPr>
                <w:rFonts w:eastAsiaTheme="minorEastAsia"/>
                <w:sz w:val="18"/>
                <w:szCs w:val="18"/>
                <w:lang w:eastAsia="ko-KR"/>
              </w:rPr>
              <w:t>C</w:t>
            </w:r>
          </w:p>
        </w:tc>
        <w:tc>
          <w:tcPr>
            <w:tcW w:w="1555" w:type="dxa"/>
          </w:tcPr>
          <w:p w14:paraId="37B73C59" w14:textId="78A1A17E" w:rsidR="243A61E2" w:rsidRDefault="243A61E2" w:rsidP="00065516">
            <w:pPr>
              <w:pStyle w:val="TableParagraph"/>
              <w:ind w:left="196" w:right="196"/>
              <w:rPr>
                <w:rFonts w:eastAsiaTheme="minorEastAsia"/>
                <w:sz w:val="18"/>
                <w:szCs w:val="18"/>
                <w:lang w:eastAsia="ko-KR"/>
              </w:rPr>
            </w:pPr>
            <w:r w:rsidRPr="243A61E2">
              <w:rPr>
                <w:rFonts w:eastAsiaTheme="minorEastAsia"/>
                <w:sz w:val="18"/>
                <w:szCs w:val="18"/>
                <w:lang w:eastAsia="ko-KR"/>
              </w:rPr>
              <w:t>0, *</w:t>
            </w:r>
          </w:p>
        </w:tc>
      </w:tr>
      <w:tr w:rsidR="243A61E2" w14:paraId="2BF0721C" w14:textId="77777777" w:rsidTr="00065516">
        <w:trPr>
          <w:trHeight w:val="397"/>
        </w:trPr>
        <w:tc>
          <w:tcPr>
            <w:tcW w:w="3356" w:type="dxa"/>
          </w:tcPr>
          <w:p w14:paraId="46B3391F" w14:textId="51003C5F" w:rsidR="243A61E2" w:rsidRDefault="243A61E2" w:rsidP="00065516">
            <w:pPr>
              <w:pStyle w:val="TableParagraph"/>
              <w:spacing w:before="121"/>
              <w:ind w:leftChars="145" w:left="319"/>
              <w:rPr>
                <w:rFonts w:eastAsiaTheme="minorEastAsia"/>
                <w:sz w:val="18"/>
                <w:szCs w:val="18"/>
                <w:lang w:eastAsia="ko-KR"/>
              </w:rPr>
            </w:pPr>
            <w:r w:rsidRPr="243A61E2">
              <w:rPr>
                <w:rFonts w:eastAsiaTheme="minorEastAsia"/>
                <w:sz w:val="18"/>
                <w:szCs w:val="18"/>
                <w:lang w:eastAsia="ko-KR"/>
              </w:rPr>
              <w:t>Contact Period</w:t>
            </w:r>
          </w:p>
        </w:tc>
        <w:tc>
          <w:tcPr>
            <w:tcW w:w="1677" w:type="dxa"/>
          </w:tcPr>
          <w:p w14:paraId="0AADD12A" w14:textId="4A6A77F0" w:rsidR="243A61E2" w:rsidRDefault="243A61E2" w:rsidP="00065516">
            <w:pPr>
              <w:pStyle w:val="TableParagraph"/>
              <w:ind w:left="196" w:right="196"/>
              <w:rPr>
                <w:rFonts w:ascii="Times New Roman"/>
                <w:sz w:val="18"/>
                <w:szCs w:val="18"/>
              </w:rPr>
            </w:pPr>
          </w:p>
        </w:tc>
        <w:tc>
          <w:tcPr>
            <w:tcW w:w="2515" w:type="dxa"/>
          </w:tcPr>
          <w:p w14:paraId="75AFC5DB" w14:textId="67EE5B80" w:rsidR="243A61E2" w:rsidRDefault="243A61E2" w:rsidP="00065516">
            <w:pPr>
              <w:pStyle w:val="TableParagraph"/>
              <w:ind w:left="196" w:right="196"/>
              <w:rPr>
                <w:rFonts w:ascii="Times New Roman"/>
                <w:sz w:val="18"/>
                <w:szCs w:val="18"/>
              </w:rPr>
            </w:pPr>
          </w:p>
        </w:tc>
        <w:tc>
          <w:tcPr>
            <w:tcW w:w="962" w:type="dxa"/>
          </w:tcPr>
          <w:p w14:paraId="08D76AFE" w14:textId="38F2D7A3" w:rsidR="243A61E2" w:rsidRDefault="00F06A53" w:rsidP="00065516">
            <w:pPr>
              <w:pStyle w:val="TableParagraph"/>
              <w:ind w:left="196"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w:t>
            </w:r>
          </w:p>
        </w:tc>
        <w:tc>
          <w:tcPr>
            <w:tcW w:w="1555" w:type="dxa"/>
          </w:tcPr>
          <w:p w14:paraId="172BFD7A" w14:textId="779B75FC" w:rsidR="243A61E2" w:rsidRDefault="243A61E2" w:rsidP="00065516">
            <w:pPr>
              <w:pStyle w:val="TableParagraph"/>
              <w:ind w:left="196" w:right="196"/>
              <w:rPr>
                <w:rFonts w:eastAsiaTheme="minorEastAsia"/>
                <w:sz w:val="18"/>
                <w:szCs w:val="18"/>
                <w:lang w:eastAsia="ko-KR"/>
              </w:rPr>
            </w:pPr>
          </w:p>
        </w:tc>
      </w:tr>
      <w:tr w:rsidR="243A61E2" w14:paraId="6B857CAF" w14:textId="77777777" w:rsidTr="00065516">
        <w:trPr>
          <w:trHeight w:val="397"/>
        </w:trPr>
        <w:tc>
          <w:tcPr>
            <w:tcW w:w="3356" w:type="dxa"/>
          </w:tcPr>
          <w:p w14:paraId="50C784B1" w14:textId="4E952194" w:rsidR="243A61E2" w:rsidRDefault="00F06A53" w:rsidP="00065516">
            <w:pPr>
              <w:pStyle w:val="TableParagraph"/>
              <w:ind w:leftChars="145" w:left="319"/>
              <w:rPr>
                <w:rFonts w:eastAsiaTheme="minorEastAsia"/>
                <w:sz w:val="18"/>
                <w:szCs w:val="18"/>
                <w:lang w:eastAsia="ko-KR"/>
              </w:rPr>
            </w:pPr>
            <w:r>
              <w:rPr>
                <w:rFonts w:eastAsiaTheme="minorEastAsia"/>
                <w:sz w:val="18"/>
                <w:szCs w:val="18"/>
                <w:lang w:eastAsia="ko-KR"/>
              </w:rPr>
              <w:t>Currency</w:t>
            </w:r>
          </w:p>
        </w:tc>
        <w:tc>
          <w:tcPr>
            <w:tcW w:w="1677" w:type="dxa"/>
          </w:tcPr>
          <w:p w14:paraId="174C9D89" w14:textId="048C540A" w:rsidR="243A61E2" w:rsidRDefault="243A61E2" w:rsidP="00065516">
            <w:pPr>
              <w:pStyle w:val="TableParagraph"/>
              <w:ind w:left="196" w:right="196"/>
              <w:rPr>
                <w:rFonts w:ascii="Times New Roman"/>
                <w:sz w:val="18"/>
                <w:szCs w:val="18"/>
              </w:rPr>
            </w:pPr>
          </w:p>
        </w:tc>
        <w:tc>
          <w:tcPr>
            <w:tcW w:w="2515" w:type="dxa"/>
          </w:tcPr>
          <w:p w14:paraId="6BDF0D5F" w14:textId="3A094A22" w:rsidR="243A61E2" w:rsidRDefault="243A61E2" w:rsidP="00065516">
            <w:pPr>
              <w:pStyle w:val="TableParagraph"/>
              <w:ind w:left="196" w:right="196"/>
              <w:rPr>
                <w:rFonts w:ascii="Times New Roman"/>
                <w:sz w:val="18"/>
                <w:szCs w:val="18"/>
              </w:rPr>
            </w:pPr>
          </w:p>
        </w:tc>
        <w:tc>
          <w:tcPr>
            <w:tcW w:w="962" w:type="dxa"/>
          </w:tcPr>
          <w:p w14:paraId="3664DBC1" w14:textId="0A845AAD" w:rsidR="243A61E2" w:rsidRDefault="00F06A53" w:rsidP="00065516">
            <w:pPr>
              <w:pStyle w:val="TableParagraph"/>
              <w:ind w:left="196"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w:t>
            </w:r>
          </w:p>
        </w:tc>
        <w:tc>
          <w:tcPr>
            <w:tcW w:w="1555" w:type="dxa"/>
          </w:tcPr>
          <w:p w14:paraId="0A04594C" w14:textId="0059F6CF" w:rsidR="243A61E2" w:rsidRDefault="243A61E2" w:rsidP="00065516">
            <w:pPr>
              <w:pStyle w:val="TableParagraph"/>
              <w:ind w:left="196" w:right="196"/>
              <w:rPr>
                <w:rFonts w:eastAsiaTheme="minorEastAsia"/>
                <w:sz w:val="18"/>
                <w:szCs w:val="18"/>
                <w:lang w:eastAsia="ko-KR"/>
              </w:rPr>
            </w:pPr>
          </w:p>
        </w:tc>
      </w:tr>
      <w:tr w:rsidR="243A61E2" w14:paraId="3D8ADEF7" w14:textId="77777777" w:rsidTr="00065516">
        <w:trPr>
          <w:trHeight w:val="397"/>
        </w:trPr>
        <w:tc>
          <w:tcPr>
            <w:tcW w:w="3356" w:type="dxa"/>
          </w:tcPr>
          <w:p w14:paraId="1DC85CE6" w14:textId="61EFF128" w:rsidR="243A61E2" w:rsidRDefault="00F06A53" w:rsidP="00065516">
            <w:pPr>
              <w:pStyle w:val="TableParagraph"/>
              <w:ind w:leftChars="145" w:left="319"/>
              <w:rPr>
                <w:rFonts w:eastAsiaTheme="minorEastAsia"/>
                <w:sz w:val="18"/>
                <w:szCs w:val="18"/>
                <w:lang w:eastAsia="ko-KR"/>
              </w:rPr>
            </w:pPr>
            <w:r>
              <w:rPr>
                <w:rFonts w:eastAsiaTheme="minorEastAsia" w:hint="eastAsia"/>
                <w:sz w:val="18"/>
                <w:szCs w:val="18"/>
                <w:lang w:eastAsia="ko-KR"/>
              </w:rPr>
              <w:t>P</w:t>
            </w:r>
            <w:r>
              <w:rPr>
                <w:rFonts w:eastAsiaTheme="minorEastAsia"/>
                <w:sz w:val="18"/>
                <w:szCs w:val="18"/>
                <w:lang w:eastAsia="ko-KR"/>
              </w:rPr>
              <w:t>rice</w:t>
            </w:r>
          </w:p>
        </w:tc>
        <w:tc>
          <w:tcPr>
            <w:tcW w:w="1677" w:type="dxa"/>
          </w:tcPr>
          <w:p w14:paraId="388814B5" w14:textId="3E8E38D6" w:rsidR="243A61E2" w:rsidRDefault="243A61E2" w:rsidP="00065516">
            <w:pPr>
              <w:pStyle w:val="TableParagraph"/>
              <w:ind w:left="196" w:right="196"/>
              <w:rPr>
                <w:rFonts w:ascii="Times New Roman"/>
                <w:sz w:val="18"/>
                <w:szCs w:val="18"/>
              </w:rPr>
            </w:pPr>
          </w:p>
        </w:tc>
        <w:tc>
          <w:tcPr>
            <w:tcW w:w="2515" w:type="dxa"/>
          </w:tcPr>
          <w:p w14:paraId="6F3EBA6A" w14:textId="5576B7BE" w:rsidR="243A61E2" w:rsidRDefault="243A61E2" w:rsidP="00065516">
            <w:pPr>
              <w:pStyle w:val="TableParagraph"/>
              <w:ind w:left="196" w:right="196"/>
              <w:rPr>
                <w:rFonts w:ascii="Times New Roman"/>
                <w:sz w:val="18"/>
                <w:szCs w:val="18"/>
              </w:rPr>
            </w:pPr>
          </w:p>
        </w:tc>
        <w:tc>
          <w:tcPr>
            <w:tcW w:w="962" w:type="dxa"/>
          </w:tcPr>
          <w:p w14:paraId="51DF3777" w14:textId="129750AE" w:rsidR="243A61E2" w:rsidRDefault="00F06A53" w:rsidP="00065516">
            <w:pPr>
              <w:pStyle w:val="TableParagraph"/>
              <w:ind w:left="196" w:right="196"/>
              <w:rPr>
                <w:rFonts w:eastAsiaTheme="minorEastAsia"/>
                <w:sz w:val="18"/>
                <w:szCs w:val="18"/>
                <w:lang w:eastAsia="ko-KR"/>
              </w:rPr>
            </w:pPr>
            <w:r>
              <w:rPr>
                <w:rFonts w:eastAsiaTheme="minorEastAsia" w:hint="eastAsia"/>
                <w:sz w:val="18"/>
                <w:szCs w:val="18"/>
                <w:lang w:eastAsia="ko-KR"/>
              </w:rPr>
              <w:t>T</w:t>
            </w:r>
            <w:r>
              <w:rPr>
                <w:rFonts w:eastAsiaTheme="minorEastAsia"/>
                <w:sz w:val="18"/>
                <w:szCs w:val="18"/>
                <w:lang w:eastAsia="ko-KR"/>
              </w:rPr>
              <w:t>E</w:t>
            </w:r>
          </w:p>
        </w:tc>
        <w:tc>
          <w:tcPr>
            <w:tcW w:w="1555" w:type="dxa"/>
          </w:tcPr>
          <w:p w14:paraId="1D5A8F7E" w14:textId="186A9CC2" w:rsidR="243A61E2" w:rsidRDefault="243A61E2" w:rsidP="00065516">
            <w:pPr>
              <w:pStyle w:val="TableParagraph"/>
              <w:ind w:left="196" w:right="196"/>
              <w:rPr>
                <w:rFonts w:eastAsiaTheme="minorEastAsia"/>
                <w:sz w:val="18"/>
                <w:szCs w:val="18"/>
                <w:lang w:eastAsia="ko-KR"/>
              </w:rPr>
            </w:pPr>
          </w:p>
        </w:tc>
      </w:tr>
      <w:tr w:rsidR="00BE5D05" w14:paraId="7036A844" w14:textId="77777777" w:rsidTr="00065516">
        <w:trPr>
          <w:trHeight w:val="397"/>
        </w:trPr>
        <w:tc>
          <w:tcPr>
            <w:tcW w:w="3356" w:type="dxa"/>
            <w:vAlign w:val="center"/>
          </w:tcPr>
          <w:p w14:paraId="458563CA" w14:textId="7C1349AE" w:rsidR="00BE5D05" w:rsidRDefault="00BE5D05" w:rsidP="00065516">
            <w:pPr>
              <w:pStyle w:val="TableParagraph"/>
              <w:ind w:leftChars="45" w:left="99"/>
              <w:rPr>
                <w:rFonts w:eastAsiaTheme="minorEastAsia"/>
                <w:sz w:val="18"/>
                <w:szCs w:val="18"/>
                <w:lang w:eastAsia="ko-KR"/>
              </w:rPr>
            </w:pPr>
            <w:r w:rsidRPr="00535E33">
              <w:rPr>
                <w:rFonts w:eastAsiaTheme="minorEastAsia"/>
                <w:sz w:val="18"/>
                <w:szCs w:val="18"/>
                <w:lang w:eastAsia="ko-KR"/>
              </w:rPr>
              <w:t>Source</w:t>
            </w:r>
            <w:r>
              <w:rPr>
                <w:rFonts w:eastAsiaTheme="minorEastAsia"/>
                <w:sz w:val="18"/>
                <w:szCs w:val="18"/>
                <w:lang w:eastAsia="ko-KR"/>
              </w:rPr>
              <w:t xml:space="preserve"> </w:t>
            </w:r>
            <w:r w:rsidRPr="00535E33">
              <w:rPr>
                <w:rFonts w:eastAsiaTheme="minorEastAsia"/>
                <w:sz w:val="18"/>
                <w:szCs w:val="18"/>
                <w:lang w:eastAsia="ko-KR"/>
              </w:rPr>
              <w:t>Indication</w:t>
            </w:r>
          </w:p>
        </w:tc>
        <w:tc>
          <w:tcPr>
            <w:tcW w:w="1677" w:type="dxa"/>
          </w:tcPr>
          <w:p w14:paraId="29522882" w14:textId="77777777" w:rsidR="00BE5D05" w:rsidRDefault="00BE5D05" w:rsidP="00065516">
            <w:pPr>
              <w:pStyle w:val="TableParagraph"/>
              <w:ind w:left="196" w:right="196"/>
              <w:rPr>
                <w:rFonts w:ascii="Times New Roman"/>
                <w:sz w:val="18"/>
                <w:szCs w:val="18"/>
              </w:rPr>
            </w:pPr>
          </w:p>
        </w:tc>
        <w:tc>
          <w:tcPr>
            <w:tcW w:w="2515" w:type="dxa"/>
          </w:tcPr>
          <w:p w14:paraId="4FE8BAD3" w14:textId="77777777" w:rsidR="00BE5D05" w:rsidRDefault="00BE5D05" w:rsidP="00065516">
            <w:pPr>
              <w:pStyle w:val="TableParagraph"/>
              <w:ind w:left="196" w:right="196"/>
              <w:rPr>
                <w:rFonts w:ascii="Times New Roman"/>
                <w:sz w:val="18"/>
                <w:szCs w:val="18"/>
              </w:rPr>
            </w:pPr>
          </w:p>
        </w:tc>
        <w:tc>
          <w:tcPr>
            <w:tcW w:w="962" w:type="dxa"/>
          </w:tcPr>
          <w:p w14:paraId="2E5401F3" w14:textId="0AFE80AA"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C</w:t>
            </w:r>
          </w:p>
        </w:tc>
        <w:tc>
          <w:tcPr>
            <w:tcW w:w="1555" w:type="dxa"/>
          </w:tcPr>
          <w:p w14:paraId="67DBA430" w14:textId="026244A3" w:rsidR="00BE5D05" w:rsidRDefault="00BE5D05" w:rsidP="00065516">
            <w:pPr>
              <w:pStyle w:val="TableParagraph"/>
              <w:ind w:left="196" w:right="196"/>
              <w:rPr>
                <w:rFonts w:eastAsiaTheme="minorEastAsia"/>
                <w:sz w:val="18"/>
                <w:szCs w:val="18"/>
                <w:lang w:eastAsia="ko-KR"/>
              </w:rPr>
            </w:pPr>
            <w:r>
              <w:rPr>
                <w:rFonts w:eastAsiaTheme="minorEastAsia"/>
                <w:sz w:val="18"/>
                <w:lang w:eastAsia="ko-KR"/>
              </w:rPr>
              <w:t xml:space="preserve">0, </w:t>
            </w:r>
            <w:ins w:id="1618" w:author="USER" w:date="2024-03-27T15:08:00Z">
              <w:r w:rsidR="002E0932">
                <w:rPr>
                  <w:rFonts w:eastAsiaTheme="minorEastAsia"/>
                  <w:sz w:val="18"/>
                  <w:lang w:eastAsia="ko-KR"/>
                </w:rPr>
                <w:t>*</w:t>
              </w:r>
            </w:ins>
            <w:del w:id="1619" w:author="USER" w:date="2024-03-27T15:08:00Z">
              <w:r w:rsidDel="002E0932">
                <w:rPr>
                  <w:rFonts w:eastAsiaTheme="minorEastAsia"/>
                  <w:sz w:val="18"/>
                  <w:lang w:eastAsia="ko-KR"/>
                </w:rPr>
                <w:delText>1</w:delText>
              </w:r>
            </w:del>
          </w:p>
        </w:tc>
      </w:tr>
      <w:tr w:rsidR="00BE5D05" w14:paraId="4C8C4A6F" w14:textId="77777777" w:rsidTr="00065516">
        <w:trPr>
          <w:trHeight w:val="465"/>
        </w:trPr>
        <w:tc>
          <w:tcPr>
            <w:tcW w:w="3356" w:type="dxa"/>
            <w:vAlign w:val="center"/>
          </w:tcPr>
          <w:p w14:paraId="18BD57A8" w14:textId="2A2B1A81"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Category</w:t>
            </w:r>
            <w:r>
              <w:rPr>
                <w:rFonts w:eastAsiaTheme="minorEastAsia"/>
                <w:sz w:val="18"/>
                <w:szCs w:val="18"/>
                <w:lang w:eastAsia="ko-KR"/>
              </w:rPr>
              <w:t xml:space="preserve"> </w:t>
            </w:r>
            <w:r w:rsidRPr="002D4F33">
              <w:rPr>
                <w:rFonts w:eastAsiaTheme="minorEastAsia"/>
                <w:sz w:val="18"/>
                <w:szCs w:val="18"/>
                <w:lang w:eastAsia="ko-KR"/>
              </w:rPr>
              <w:t>Of</w:t>
            </w:r>
            <w:r>
              <w:rPr>
                <w:rFonts w:eastAsiaTheme="minorEastAsia"/>
                <w:sz w:val="18"/>
                <w:szCs w:val="18"/>
                <w:lang w:eastAsia="ko-KR"/>
              </w:rPr>
              <w:t xml:space="preserve"> </w:t>
            </w:r>
            <w:r w:rsidRPr="002D4F33">
              <w:rPr>
                <w:rFonts w:eastAsiaTheme="minorEastAsia"/>
                <w:sz w:val="18"/>
                <w:szCs w:val="18"/>
                <w:lang w:eastAsia="ko-KR"/>
              </w:rPr>
              <w:t>Authority</w:t>
            </w:r>
          </w:p>
        </w:tc>
        <w:tc>
          <w:tcPr>
            <w:tcW w:w="1677" w:type="dxa"/>
          </w:tcPr>
          <w:p w14:paraId="32D8932F" w14:textId="77777777" w:rsidR="00BE5D05" w:rsidRDefault="00BE5D05" w:rsidP="00065516">
            <w:pPr>
              <w:pStyle w:val="TableParagraph"/>
              <w:ind w:left="196" w:right="196"/>
              <w:rPr>
                <w:rFonts w:ascii="Times New Roman"/>
                <w:sz w:val="18"/>
                <w:szCs w:val="18"/>
              </w:rPr>
            </w:pPr>
          </w:p>
        </w:tc>
        <w:tc>
          <w:tcPr>
            <w:tcW w:w="2515" w:type="dxa"/>
          </w:tcPr>
          <w:p w14:paraId="52A4892D" w14:textId="77777777" w:rsidR="00BE5D05" w:rsidRPr="001C26A5" w:rsidRDefault="00BE5D05" w:rsidP="00065516">
            <w:pPr>
              <w:pStyle w:val="TableParagraph"/>
              <w:ind w:left="196" w:right="196"/>
              <w:rPr>
                <w:sz w:val="18"/>
                <w:szCs w:val="18"/>
              </w:rPr>
            </w:pPr>
            <w:r w:rsidRPr="001C26A5">
              <w:rPr>
                <w:sz w:val="18"/>
                <w:szCs w:val="18"/>
              </w:rPr>
              <w:t>2 : border control</w:t>
            </w:r>
          </w:p>
          <w:p w14:paraId="0D2F53AD" w14:textId="77777777" w:rsidR="00BE5D05" w:rsidRPr="001C26A5" w:rsidRDefault="00BE5D05" w:rsidP="00065516">
            <w:pPr>
              <w:pStyle w:val="TableParagraph"/>
              <w:ind w:left="196" w:right="196"/>
              <w:rPr>
                <w:sz w:val="18"/>
                <w:szCs w:val="18"/>
              </w:rPr>
            </w:pPr>
            <w:r w:rsidRPr="001C26A5">
              <w:rPr>
                <w:sz w:val="18"/>
                <w:szCs w:val="18"/>
              </w:rPr>
              <w:t>3 : police</w:t>
            </w:r>
          </w:p>
          <w:p w14:paraId="6BA9BC88" w14:textId="77777777" w:rsidR="00BE5D05" w:rsidRPr="001C26A5" w:rsidRDefault="00BE5D05" w:rsidP="00065516">
            <w:pPr>
              <w:pStyle w:val="TableParagraph"/>
              <w:ind w:left="196" w:right="196"/>
              <w:rPr>
                <w:sz w:val="18"/>
                <w:szCs w:val="18"/>
              </w:rPr>
            </w:pPr>
            <w:r w:rsidRPr="001C26A5">
              <w:rPr>
                <w:sz w:val="18"/>
                <w:szCs w:val="18"/>
              </w:rPr>
              <w:t>4 : port</w:t>
            </w:r>
          </w:p>
          <w:p w14:paraId="69B29F72" w14:textId="77777777" w:rsidR="00BE5D05" w:rsidRPr="001C26A5" w:rsidRDefault="00BE5D05" w:rsidP="00065516">
            <w:pPr>
              <w:pStyle w:val="TableParagraph"/>
              <w:ind w:left="196" w:right="196"/>
              <w:rPr>
                <w:sz w:val="18"/>
                <w:szCs w:val="18"/>
              </w:rPr>
            </w:pPr>
            <w:r w:rsidRPr="001C26A5">
              <w:rPr>
                <w:sz w:val="18"/>
                <w:szCs w:val="18"/>
              </w:rPr>
              <w:t>5 : immigration</w:t>
            </w:r>
          </w:p>
          <w:p w14:paraId="049BC3F1" w14:textId="77777777" w:rsidR="00BE5D05" w:rsidRPr="001C26A5" w:rsidRDefault="00BE5D05" w:rsidP="00065516">
            <w:pPr>
              <w:pStyle w:val="TableParagraph"/>
              <w:ind w:left="196" w:right="196"/>
              <w:rPr>
                <w:sz w:val="18"/>
                <w:szCs w:val="18"/>
              </w:rPr>
            </w:pPr>
            <w:r w:rsidRPr="001C26A5">
              <w:rPr>
                <w:sz w:val="18"/>
                <w:szCs w:val="18"/>
              </w:rPr>
              <w:t>6 : health</w:t>
            </w:r>
          </w:p>
          <w:p w14:paraId="66B89AC3" w14:textId="77777777" w:rsidR="00BE5D05" w:rsidRPr="001C26A5" w:rsidRDefault="00BE5D05" w:rsidP="00065516">
            <w:pPr>
              <w:pStyle w:val="TableParagraph"/>
              <w:ind w:left="196" w:right="196"/>
              <w:rPr>
                <w:sz w:val="18"/>
                <w:szCs w:val="18"/>
              </w:rPr>
            </w:pPr>
            <w:r w:rsidRPr="001C26A5">
              <w:rPr>
                <w:sz w:val="18"/>
                <w:szCs w:val="18"/>
              </w:rPr>
              <w:t>7 : coast guard</w:t>
            </w:r>
          </w:p>
          <w:p w14:paraId="53161D1B" w14:textId="77777777" w:rsidR="00BE5D05" w:rsidRPr="001C26A5" w:rsidRDefault="00BE5D05" w:rsidP="00065516">
            <w:pPr>
              <w:pStyle w:val="TableParagraph"/>
              <w:ind w:left="196" w:right="196"/>
              <w:rPr>
                <w:sz w:val="18"/>
                <w:szCs w:val="18"/>
              </w:rPr>
            </w:pPr>
            <w:r w:rsidRPr="001C26A5">
              <w:rPr>
                <w:sz w:val="18"/>
                <w:szCs w:val="18"/>
              </w:rPr>
              <w:t>8 : agricultural</w:t>
            </w:r>
          </w:p>
          <w:p w14:paraId="12676EBA" w14:textId="77777777" w:rsidR="00BE5D05" w:rsidRPr="001C26A5" w:rsidRDefault="00BE5D05" w:rsidP="00065516">
            <w:pPr>
              <w:pStyle w:val="TableParagraph"/>
              <w:ind w:left="196" w:right="196"/>
              <w:rPr>
                <w:sz w:val="18"/>
                <w:szCs w:val="18"/>
              </w:rPr>
            </w:pPr>
            <w:r w:rsidRPr="001C26A5">
              <w:rPr>
                <w:sz w:val="18"/>
                <w:szCs w:val="18"/>
              </w:rPr>
              <w:lastRenderedPageBreak/>
              <w:t>9 : military</w:t>
            </w:r>
          </w:p>
          <w:p w14:paraId="250F87D9" w14:textId="77777777" w:rsidR="00BE5D05" w:rsidRPr="001C26A5" w:rsidRDefault="00BE5D05" w:rsidP="00065516">
            <w:pPr>
              <w:pStyle w:val="TableParagraph"/>
              <w:ind w:left="196" w:right="196"/>
              <w:rPr>
                <w:sz w:val="18"/>
                <w:szCs w:val="18"/>
              </w:rPr>
            </w:pPr>
            <w:r w:rsidRPr="001C26A5">
              <w:rPr>
                <w:sz w:val="18"/>
                <w:szCs w:val="18"/>
              </w:rPr>
              <w:t>10 : private company</w:t>
            </w:r>
          </w:p>
          <w:p w14:paraId="5FDB6519" w14:textId="77777777" w:rsidR="00BE5D05" w:rsidRPr="001C26A5" w:rsidRDefault="00BE5D05" w:rsidP="00065516">
            <w:pPr>
              <w:pStyle w:val="TableParagraph"/>
              <w:ind w:left="196" w:right="196"/>
              <w:rPr>
                <w:sz w:val="18"/>
                <w:szCs w:val="18"/>
              </w:rPr>
            </w:pPr>
            <w:r w:rsidRPr="001C26A5">
              <w:rPr>
                <w:sz w:val="18"/>
                <w:szCs w:val="18"/>
              </w:rPr>
              <w:t>11 : maritime police</w:t>
            </w:r>
          </w:p>
          <w:p w14:paraId="7EC2650B" w14:textId="77777777" w:rsidR="00BE5D05" w:rsidRPr="001C26A5" w:rsidRDefault="00BE5D05" w:rsidP="00065516">
            <w:pPr>
              <w:pStyle w:val="TableParagraph"/>
              <w:ind w:left="196" w:right="196"/>
              <w:rPr>
                <w:sz w:val="18"/>
                <w:szCs w:val="18"/>
              </w:rPr>
            </w:pPr>
            <w:r w:rsidRPr="001C26A5">
              <w:rPr>
                <w:sz w:val="18"/>
                <w:szCs w:val="18"/>
              </w:rPr>
              <w:t>12 : environmental</w:t>
            </w:r>
          </w:p>
          <w:p w14:paraId="02AB4598" w14:textId="77777777" w:rsidR="00BE5D05" w:rsidRPr="001C26A5" w:rsidRDefault="00BE5D05" w:rsidP="00065516">
            <w:pPr>
              <w:pStyle w:val="TableParagraph"/>
              <w:ind w:left="196" w:right="196"/>
              <w:rPr>
                <w:sz w:val="18"/>
                <w:szCs w:val="18"/>
              </w:rPr>
            </w:pPr>
            <w:r w:rsidRPr="001C26A5">
              <w:rPr>
                <w:sz w:val="18"/>
                <w:szCs w:val="18"/>
              </w:rPr>
              <w:t>13 : fishery</w:t>
            </w:r>
          </w:p>
          <w:p w14:paraId="7F998F96" w14:textId="77777777" w:rsidR="00BE5D05" w:rsidRPr="001C26A5" w:rsidRDefault="00BE5D05" w:rsidP="00065516">
            <w:pPr>
              <w:pStyle w:val="TableParagraph"/>
              <w:ind w:left="196" w:right="196"/>
              <w:rPr>
                <w:sz w:val="18"/>
                <w:szCs w:val="18"/>
              </w:rPr>
            </w:pPr>
            <w:r w:rsidRPr="001C26A5">
              <w:rPr>
                <w:sz w:val="18"/>
                <w:szCs w:val="18"/>
              </w:rPr>
              <w:t>14 : finance</w:t>
            </w:r>
          </w:p>
          <w:p w14:paraId="4126769D" w14:textId="77777777" w:rsidR="00BE5D05" w:rsidRPr="001C26A5" w:rsidRDefault="00BE5D05" w:rsidP="00065516">
            <w:pPr>
              <w:pStyle w:val="TableParagraph"/>
              <w:ind w:left="196" w:right="196"/>
              <w:rPr>
                <w:sz w:val="18"/>
                <w:szCs w:val="18"/>
              </w:rPr>
            </w:pPr>
            <w:r w:rsidRPr="001C26A5">
              <w:rPr>
                <w:sz w:val="18"/>
                <w:szCs w:val="18"/>
              </w:rPr>
              <w:t>15 : maritime</w:t>
            </w:r>
          </w:p>
          <w:p w14:paraId="7BA13F05" w14:textId="77777777" w:rsidR="00BE5D05" w:rsidRPr="001C26A5" w:rsidRDefault="00BE5D05" w:rsidP="00065516">
            <w:pPr>
              <w:pStyle w:val="TableParagraph"/>
              <w:ind w:left="196" w:right="196"/>
              <w:rPr>
                <w:sz w:val="18"/>
                <w:szCs w:val="18"/>
              </w:rPr>
            </w:pPr>
            <w:r w:rsidRPr="001C26A5">
              <w:rPr>
                <w:sz w:val="18"/>
                <w:szCs w:val="18"/>
              </w:rPr>
              <w:t>16 : customs</w:t>
            </w:r>
          </w:p>
          <w:p w14:paraId="73FBA8C9" w14:textId="77777777" w:rsidR="00BE5D05" w:rsidRPr="001C26A5" w:rsidRDefault="00BE5D05" w:rsidP="00065516">
            <w:pPr>
              <w:pStyle w:val="TableParagraph"/>
              <w:ind w:left="196" w:right="196"/>
              <w:rPr>
                <w:sz w:val="18"/>
                <w:szCs w:val="18"/>
              </w:rPr>
            </w:pPr>
            <w:r w:rsidRPr="001C26A5">
              <w:rPr>
                <w:sz w:val="18"/>
                <w:szCs w:val="18"/>
              </w:rPr>
              <w:t>17 : hydrographic office</w:t>
            </w:r>
          </w:p>
          <w:p w14:paraId="18871E88" w14:textId="77777777" w:rsidR="00BE5D05" w:rsidRPr="001C26A5" w:rsidRDefault="00BE5D05" w:rsidP="00065516">
            <w:pPr>
              <w:pStyle w:val="TableParagraph"/>
              <w:ind w:left="196" w:right="196"/>
              <w:rPr>
                <w:sz w:val="18"/>
                <w:szCs w:val="18"/>
              </w:rPr>
            </w:pPr>
            <w:r w:rsidRPr="001C26A5">
              <w:rPr>
                <w:sz w:val="18"/>
                <w:szCs w:val="18"/>
              </w:rPr>
              <w:t>18 : RENC</w:t>
            </w:r>
          </w:p>
          <w:p w14:paraId="39935308" w14:textId="12AB1675" w:rsidR="00BE5D05" w:rsidRDefault="00BE5D05" w:rsidP="00065516">
            <w:pPr>
              <w:pStyle w:val="TableParagraph"/>
              <w:ind w:left="196" w:right="196"/>
              <w:rPr>
                <w:rFonts w:ascii="Times New Roman"/>
                <w:sz w:val="18"/>
                <w:szCs w:val="18"/>
              </w:rPr>
            </w:pPr>
            <w:r w:rsidRPr="001C26A5">
              <w:rPr>
                <w:sz w:val="18"/>
                <w:szCs w:val="18"/>
              </w:rPr>
              <w:t>19 : VARs</w:t>
            </w:r>
          </w:p>
        </w:tc>
        <w:tc>
          <w:tcPr>
            <w:tcW w:w="962" w:type="dxa"/>
          </w:tcPr>
          <w:p w14:paraId="63E53564" w14:textId="5E53C4F2" w:rsidR="00BE5D05" w:rsidRDefault="00965FA9" w:rsidP="00065516">
            <w:pPr>
              <w:pStyle w:val="TableParagraph"/>
              <w:ind w:left="196" w:right="196"/>
              <w:rPr>
                <w:rFonts w:eastAsiaTheme="minorEastAsia"/>
                <w:sz w:val="18"/>
                <w:szCs w:val="18"/>
                <w:lang w:eastAsia="ko-KR"/>
              </w:rPr>
            </w:pPr>
            <w:r>
              <w:rPr>
                <w:rFonts w:eastAsiaTheme="minorEastAsia"/>
                <w:sz w:val="18"/>
                <w:lang w:eastAsia="ko-KR"/>
              </w:rPr>
              <w:lastRenderedPageBreak/>
              <w:t>EN</w:t>
            </w:r>
          </w:p>
        </w:tc>
        <w:tc>
          <w:tcPr>
            <w:tcW w:w="1555" w:type="dxa"/>
          </w:tcPr>
          <w:p w14:paraId="6B3E3536" w14:textId="6D1F9FCA" w:rsidR="00BE5D05" w:rsidRDefault="00920B81" w:rsidP="00065516">
            <w:pPr>
              <w:pStyle w:val="TableParagraph"/>
              <w:ind w:left="196" w:right="196"/>
              <w:rPr>
                <w:rFonts w:eastAsiaTheme="minorEastAsia"/>
                <w:sz w:val="18"/>
                <w:szCs w:val="18"/>
                <w:lang w:eastAsia="ko-KR"/>
              </w:rPr>
            </w:pPr>
            <w:ins w:id="1620" w:author="GREENBLUE" w:date="2024-10-10T14:57:00Z">
              <w:r>
                <w:rPr>
                  <w:rFonts w:eastAsiaTheme="minorEastAsia"/>
                  <w:sz w:val="18"/>
                  <w:lang w:eastAsia="ko-KR"/>
                </w:rPr>
                <w:t>0</w:t>
              </w:r>
            </w:ins>
            <w:del w:id="1621" w:author="GREENBLUE" w:date="2024-10-10T14:57:00Z">
              <w:r w:rsidR="00BE5D05" w:rsidDel="00920B81">
                <w:rPr>
                  <w:rFonts w:eastAsiaTheme="minorEastAsia" w:hint="eastAsia"/>
                  <w:sz w:val="18"/>
                  <w:lang w:eastAsia="ko-KR"/>
                </w:rPr>
                <w:delText>1</w:delText>
              </w:r>
            </w:del>
            <w:r w:rsidR="00BE5D05">
              <w:rPr>
                <w:rFonts w:eastAsiaTheme="minorEastAsia"/>
                <w:sz w:val="18"/>
                <w:lang w:eastAsia="ko-KR"/>
              </w:rPr>
              <w:t>,</w:t>
            </w:r>
            <w:del w:id="1622" w:author="GREENBLUE" w:date="2024-10-10T14:57:00Z">
              <w:r w:rsidR="00BE5D05" w:rsidDel="00920B81">
                <w:rPr>
                  <w:rFonts w:eastAsiaTheme="minorEastAsia"/>
                  <w:sz w:val="18"/>
                  <w:lang w:eastAsia="ko-KR"/>
                </w:rPr>
                <w:delText xml:space="preserve"> </w:delText>
              </w:r>
            </w:del>
            <w:ins w:id="1623" w:author="GREENBLUE" w:date="2024-10-10T14:57:00Z">
              <w:r>
                <w:rPr>
                  <w:rFonts w:eastAsiaTheme="minorEastAsia"/>
                  <w:sz w:val="18"/>
                  <w:lang w:eastAsia="ko-KR"/>
                </w:rPr>
                <w:t xml:space="preserve"> 1</w:t>
              </w:r>
            </w:ins>
            <w:del w:id="1624" w:author="GREENBLUE" w:date="2024-10-10T14:57:00Z">
              <w:r w:rsidR="00BE5D05" w:rsidDel="00920B81">
                <w:rPr>
                  <w:rFonts w:eastAsiaTheme="minorEastAsia"/>
                  <w:sz w:val="18"/>
                  <w:lang w:eastAsia="ko-KR"/>
                </w:rPr>
                <w:delText>*</w:delText>
              </w:r>
            </w:del>
          </w:p>
        </w:tc>
      </w:tr>
      <w:tr w:rsidR="00BE5D05" w14:paraId="23D87BCB" w14:textId="77777777" w:rsidTr="00065516">
        <w:trPr>
          <w:trHeight w:val="465"/>
        </w:trPr>
        <w:tc>
          <w:tcPr>
            <w:tcW w:w="3356" w:type="dxa"/>
            <w:vAlign w:val="center"/>
          </w:tcPr>
          <w:p w14:paraId="23A27A02" w14:textId="657DFCA1"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Country</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2B2F538D" w14:textId="77777777" w:rsidR="00BE5D05" w:rsidRDefault="00BE5D05" w:rsidP="00065516">
            <w:pPr>
              <w:pStyle w:val="TableParagraph"/>
              <w:ind w:left="196" w:right="196"/>
              <w:rPr>
                <w:rFonts w:ascii="Times New Roman"/>
                <w:sz w:val="18"/>
                <w:szCs w:val="18"/>
              </w:rPr>
            </w:pPr>
          </w:p>
        </w:tc>
        <w:tc>
          <w:tcPr>
            <w:tcW w:w="2515" w:type="dxa"/>
          </w:tcPr>
          <w:p w14:paraId="51A5243C" w14:textId="77777777" w:rsidR="00BE5D05" w:rsidRDefault="00BE5D05" w:rsidP="00065516">
            <w:pPr>
              <w:pStyle w:val="TableParagraph"/>
              <w:ind w:left="196" w:right="196"/>
              <w:rPr>
                <w:rFonts w:ascii="Times New Roman"/>
                <w:sz w:val="18"/>
                <w:szCs w:val="18"/>
              </w:rPr>
            </w:pPr>
          </w:p>
        </w:tc>
        <w:tc>
          <w:tcPr>
            <w:tcW w:w="962" w:type="dxa"/>
          </w:tcPr>
          <w:p w14:paraId="476BEDBC" w14:textId="2D51A6FF"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128C1A45" w14:textId="30805DCD"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0</w:t>
            </w:r>
            <w:r>
              <w:rPr>
                <w:rFonts w:eastAsiaTheme="minorEastAsia"/>
                <w:sz w:val="18"/>
                <w:lang w:eastAsia="ko-KR"/>
              </w:rPr>
              <w:t>, 1</w:t>
            </w:r>
          </w:p>
        </w:tc>
      </w:tr>
      <w:tr w:rsidR="00BE5D05" w14:paraId="59B8C712" w14:textId="77777777" w:rsidTr="00065516">
        <w:trPr>
          <w:trHeight w:val="465"/>
        </w:trPr>
        <w:tc>
          <w:tcPr>
            <w:tcW w:w="3356" w:type="dxa"/>
            <w:vAlign w:val="center"/>
          </w:tcPr>
          <w:p w14:paraId="794B829D" w14:textId="479B6128"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Reported</w:t>
            </w:r>
            <w:r>
              <w:rPr>
                <w:rFonts w:eastAsiaTheme="minorEastAsia"/>
                <w:sz w:val="18"/>
                <w:szCs w:val="18"/>
                <w:lang w:eastAsia="ko-KR"/>
              </w:rPr>
              <w:t xml:space="preserve"> </w:t>
            </w:r>
            <w:r w:rsidRPr="002D4F33">
              <w:rPr>
                <w:rFonts w:eastAsiaTheme="minorEastAsia"/>
                <w:sz w:val="18"/>
                <w:szCs w:val="18"/>
                <w:lang w:eastAsia="ko-KR"/>
              </w:rPr>
              <w:t>Date</w:t>
            </w:r>
          </w:p>
        </w:tc>
        <w:tc>
          <w:tcPr>
            <w:tcW w:w="1677" w:type="dxa"/>
          </w:tcPr>
          <w:p w14:paraId="60DEAD01" w14:textId="2FB43779" w:rsidR="00BE5D05" w:rsidRDefault="00760814" w:rsidP="00065516">
            <w:pPr>
              <w:pStyle w:val="TableParagraph"/>
              <w:ind w:left="196" w:right="196"/>
              <w:rPr>
                <w:rFonts w:ascii="Times New Roman"/>
                <w:sz w:val="18"/>
                <w:szCs w:val="18"/>
              </w:rPr>
            </w:pPr>
            <w:ins w:id="1625" w:author="USER" w:date="2024-03-27T22:32:00Z">
              <w:r w:rsidRPr="007C0220">
                <w:rPr>
                  <w:sz w:val="18"/>
                  <w:szCs w:val="18"/>
                </w:rPr>
                <w:t>(SORDAT)</w:t>
              </w:r>
            </w:ins>
          </w:p>
        </w:tc>
        <w:tc>
          <w:tcPr>
            <w:tcW w:w="2515" w:type="dxa"/>
          </w:tcPr>
          <w:p w14:paraId="599FF5D3" w14:textId="77777777" w:rsidR="00BE5D05" w:rsidRDefault="00BE5D05" w:rsidP="00065516">
            <w:pPr>
              <w:pStyle w:val="TableParagraph"/>
              <w:ind w:left="196" w:right="196"/>
              <w:rPr>
                <w:rFonts w:ascii="Times New Roman"/>
                <w:sz w:val="18"/>
                <w:szCs w:val="18"/>
              </w:rPr>
            </w:pPr>
          </w:p>
        </w:tc>
        <w:tc>
          <w:tcPr>
            <w:tcW w:w="962" w:type="dxa"/>
          </w:tcPr>
          <w:p w14:paraId="68A68028" w14:textId="6C8EB4D2" w:rsidR="00BE5D05" w:rsidRDefault="00BE5D05" w:rsidP="00065516">
            <w:pPr>
              <w:pStyle w:val="TableParagraph"/>
              <w:ind w:left="196" w:right="196"/>
              <w:rPr>
                <w:rFonts w:eastAsiaTheme="minorEastAsia"/>
                <w:sz w:val="18"/>
                <w:szCs w:val="18"/>
                <w:lang w:eastAsia="ko-KR"/>
              </w:rPr>
            </w:pPr>
            <w:del w:id="1626" w:author="USER" w:date="2024-03-27T22:32:00Z">
              <w:r w:rsidDel="00760814">
                <w:rPr>
                  <w:rFonts w:eastAsiaTheme="minorEastAsia" w:hint="eastAsia"/>
                  <w:sz w:val="18"/>
                  <w:lang w:eastAsia="ko-KR"/>
                </w:rPr>
                <w:delText>D</w:delText>
              </w:r>
              <w:r w:rsidDel="00760814">
                <w:rPr>
                  <w:rFonts w:eastAsiaTheme="minorEastAsia"/>
                  <w:sz w:val="18"/>
                  <w:lang w:eastAsia="ko-KR"/>
                </w:rPr>
                <w:delText>A</w:delText>
              </w:r>
            </w:del>
            <w:ins w:id="1627" w:author="USER" w:date="2024-03-27T22:32:00Z">
              <w:r w:rsidR="00760814">
                <w:rPr>
                  <w:rFonts w:eastAsiaTheme="minorEastAsia"/>
                  <w:sz w:val="18"/>
                  <w:lang w:eastAsia="ko-KR"/>
                </w:rPr>
                <w:t>TD</w:t>
              </w:r>
            </w:ins>
          </w:p>
        </w:tc>
        <w:tc>
          <w:tcPr>
            <w:tcW w:w="1555" w:type="dxa"/>
          </w:tcPr>
          <w:p w14:paraId="568F7CEF" w14:textId="7141EDAF" w:rsidR="00BE5D05" w:rsidRDefault="00920B81" w:rsidP="00065516">
            <w:pPr>
              <w:pStyle w:val="TableParagraph"/>
              <w:ind w:left="196" w:right="196"/>
              <w:rPr>
                <w:rFonts w:eastAsiaTheme="minorEastAsia"/>
                <w:sz w:val="18"/>
                <w:szCs w:val="18"/>
                <w:lang w:eastAsia="ko-KR"/>
              </w:rPr>
            </w:pPr>
            <w:ins w:id="1628" w:author="GREENBLUE" w:date="2024-10-10T14:58:00Z">
              <w:r>
                <w:rPr>
                  <w:rFonts w:eastAsiaTheme="minorEastAsia"/>
                  <w:sz w:val="18"/>
                  <w:lang w:eastAsia="ko-KR"/>
                </w:rPr>
                <w:t>0</w:t>
              </w:r>
            </w:ins>
            <w:del w:id="1629" w:author="GREENBLUE" w:date="2024-10-10T14:58:00Z">
              <w:r w:rsidR="00BE5D05" w:rsidDel="00920B81">
                <w:rPr>
                  <w:rFonts w:eastAsiaTheme="minorEastAsia" w:hint="eastAsia"/>
                  <w:sz w:val="18"/>
                  <w:lang w:eastAsia="ko-KR"/>
                </w:rPr>
                <w:delText>1</w:delText>
              </w:r>
            </w:del>
            <w:r w:rsidR="00BE5D05">
              <w:rPr>
                <w:rFonts w:eastAsiaTheme="minorEastAsia"/>
                <w:sz w:val="18"/>
                <w:lang w:eastAsia="ko-KR"/>
              </w:rPr>
              <w:t>, 1</w:t>
            </w:r>
          </w:p>
        </w:tc>
      </w:tr>
      <w:tr w:rsidR="00BE5D05" w14:paraId="07BD3534" w14:textId="77777777" w:rsidTr="00065516">
        <w:trPr>
          <w:trHeight w:val="465"/>
        </w:trPr>
        <w:tc>
          <w:tcPr>
            <w:tcW w:w="3356" w:type="dxa"/>
            <w:vAlign w:val="center"/>
          </w:tcPr>
          <w:p w14:paraId="2C5960C0" w14:textId="1FBCF3FB"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p>
        </w:tc>
        <w:tc>
          <w:tcPr>
            <w:tcW w:w="1677" w:type="dxa"/>
          </w:tcPr>
          <w:p w14:paraId="7BE16D61" w14:textId="77777777" w:rsidR="00BE5D05" w:rsidRDefault="00BE5D05" w:rsidP="00065516">
            <w:pPr>
              <w:pStyle w:val="TableParagraph"/>
              <w:ind w:left="196" w:right="196"/>
              <w:rPr>
                <w:rFonts w:ascii="Times New Roman"/>
                <w:sz w:val="18"/>
                <w:szCs w:val="18"/>
              </w:rPr>
            </w:pPr>
          </w:p>
        </w:tc>
        <w:tc>
          <w:tcPr>
            <w:tcW w:w="2515" w:type="dxa"/>
          </w:tcPr>
          <w:p w14:paraId="122E14F5" w14:textId="77777777" w:rsidR="00BE5D05" w:rsidRDefault="00BE5D05" w:rsidP="00065516">
            <w:pPr>
              <w:pStyle w:val="TableParagraph"/>
              <w:ind w:left="196" w:right="196"/>
              <w:rPr>
                <w:rFonts w:ascii="Times New Roman"/>
                <w:sz w:val="18"/>
                <w:szCs w:val="18"/>
              </w:rPr>
            </w:pPr>
          </w:p>
        </w:tc>
        <w:tc>
          <w:tcPr>
            <w:tcW w:w="962" w:type="dxa"/>
          </w:tcPr>
          <w:p w14:paraId="0CE6B214" w14:textId="2EE8A9CB"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T</w:t>
            </w:r>
            <w:r>
              <w:rPr>
                <w:rFonts w:eastAsiaTheme="minorEastAsia"/>
                <w:sz w:val="18"/>
                <w:lang w:eastAsia="ko-KR"/>
              </w:rPr>
              <w:t>E</w:t>
            </w:r>
          </w:p>
        </w:tc>
        <w:tc>
          <w:tcPr>
            <w:tcW w:w="1555" w:type="dxa"/>
          </w:tcPr>
          <w:p w14:paraId="094A7027" w14:textId="09484E22" w:rsidR="00BE5D05" w:rsidRDefault="00920B81" w:rsidP="00065516">
            <w:pPr>
              <w:pStyle w:val="TableParagraph"/>
              <w:ind w:left="196" w:right="196"/>
              <w:rPr>
                <w:rFonts w:eastAsiaTheme="minorEastAsia"/>
                <w:sz w:val="18"/>
                <w:szCs w:val="18"/>
                <w:lang w:eastAsia="ko-KR"/>
              </w:rPr>
            </w:pPr>
            <w:ins w:id="1630" w:author="GREENBLUE" w:date="2024-10-10T14:58:00Z">
              <w:r>
                <w:rPr>
                  <w:rFonts w:eastAsiaTheme="minorEastAsia"/>
                  <w:sz w:val="18"/>
                  <w:lang w:eastAsia="ko-KR"/>
                </w:rPr>
                <w:t>0</w:t>
              </w:r>
            </w:ins>
            <w:del w:id="1631" w:author="GREENBLUE" w:date="2024-10-10T14:58:00Z">
              <w:r w:rsidR="00BE5D05" w:rsidDel="00920B81">
                <w:rPr>
                  <w:rFonts w:eastAsiaTheme="minorEastAsia" w:hint="eastAsia"/>
                  <w:sz w:val="18"/>
                  <w:lang w:eastAsia="ko-KR"/>
                </w:rPr>
                <w:delText>1</w:delText>
              </w:r>
            </w:del>
            <w:r w:rsidR="00BE5D05">
              <w:rPr>
                <w:rFonts w:eastAsiaTheme="minorEastAsia"/>
                <w:sz w:val="18"/>
                <w:lang w:eastAsia="ko-KR"/>
              </w:rPr>
              <w:t xml:space="preserve"> ,1</w:t>
            </w:r>
          </w:p>
        </w:tc>
      </w:tr>
      <w:tr w:rsidR="00BE5D05" w14:paraId="3633C905" w14:textId="77777777" w:rsidTr="00065516">
        <w:trPr>
          <w:trHeight w:val="283"/>
        </w:trPr>
        <w:tc>
          <w:tcPr>
            <w:tcW w:w="3356" w:type="dxa"/>
            <w:vAlign w:val="center"/>
          </w:tcPr>
          <w:p w14:paraId="3599A759" w14:textId="15127F1C"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Source</w:t>
            </w:r>
            <w:r>
              <w:rPr>
                <w:rFonts w:eastAsiaTheme="minorEastAsia"/>
                <w:sz w:val="18"/>
                <w:szCs w:val="18"/>
                <w:lang w:eastAsia="ko-KR"/>
              </w:rPr>
              <w:t xml:space="preserve"> </w:t>
            </w:r>
            <w:r w:rsidRPr="002D4F33">
              <w:rPr>
                <w:rFonts w:eastAsiaTheme="minorEastAsia"/>
                <w:sz w:val="18"/>
                <w:szCs w:val="18"/>
                <w:lang w:eastAsia="ko-KR"/>
              </w:rPr>
              <w:t>Type</w:t>
            </w:r>
          </w:p>
        </w:tc>
        <w:tc>
          <w:tcPr>
            <w:tcW w:w="1677" w:type="dxa"/>
          </w:tcPr>
          <w:p w14:paraId="62B5D493" w14:textId="77777777" w:rsidR="00BE5D05" w:rsidRDefault="00BE5D05" w:rsidP="00065516">
            <w:pPr>
              <w:pStyle w:val="TableParagraph"/>
              <w:ind w:left="196" w:right="196"/>
              <w:rPr>
                <w:rFonts w:ascii="Times New Roman"/>
                <w:sz w:val="18"/>
                <w:szCs w:val="18"/>
              </w:rPr>
            </w:pPr>
          </w:p>
        </w:tc>
        <w:tc>
          <w:tcPr>
            <w:tcW w:w="2515" w:type="dxa"/>
          </w:tcPr>
          <w:p w14:paraId="01A30AF9" w14:textId="77777777" w:rsidR="00BE5D05" w:rsidRPr="001C26A5" w:rsidRDefault="00BE5D05" w:rsidP="00065516">
            <w:pPr>
              <w:pStyle w:val="TableParagraph"/>
              <w:ind w:left="196" w:right="196"/>
              <w:rPr>
                <w:sz w:val="18"/>
                <w:szCs w:val="18"/>
              </w:rPr>
            </w:pPr>
            <w:r w:rsidRPr="001C26A5">
              <w:rPr>
                <w:sz w:val="18"/>
                <w:szCs w:val="18"/>
              </w:rPr>
              <w:t>1 : law or regulation</w:t>
            </w:r>
          </w:p>
          <w:p w14:paraId="66E8B5F7" w14:textId="77777777" w:rsidR="00BE5D05" w:rsidRPr="001C26A5" w:rsidRDefault="00BE5D05" w:rsidP="00065516">
            <w:pPr>
              <w:pStyle w:val="TableParagraph"/>
              <w:ind w:left="196" w:right="196"/>
              <w:rPr>
                <w:sz w:val="18"/>
                <w:szCs w:val="18"/>
              </w:rPr>
            </w:pPr>
            <w:r w:rsidRPr="001C26A5">
              <w:rPr>
                <w:sz w:val="18"/>
                <w:szCs w:val="18"/>
              </w:rPr>
              <w:t>2 : official publication</w:t>
            </w:r>
          </w:p>
          <w:p w14:paraId="0899B7D3" w14:textId="77777777" w:rsidR="00BE5D05" w:rsidRPr="001C26A5" w:rsidRDefault="00BE5D05" w:rsidP="00065516">
            <w:pPr>
              <w:pStyle w:val="TableParagraph"/>
              <w:ind w:left="196" w:right="196"/>
              <w:rPr>
                <w:sz w:val="18"/>
                <w:szCs w:val="18"/>
              </w:rPr>
            </w:pPr>
            <w:r w:rsidRPr="001C26A5">
              <w:rPr>
                <w:sz w:val="18"/>
                <w:szCs w:val="18"/>
              </w:rPr>
              <w:t>7 : mariner report, confirmed</w:t>
            </w:r>
          </w:p>
          <w:p w14:paraId="0C2DD898" w14:textId="77777777" w:rsidR="00BE5D05" w:rsidRPr="001C26A5" w:rsidRDefault="00BE5D05" w:rsidP="00065516">
            <w:pPr>
              <w:pStyle w:val="TableParagraph"/>
              <w:ind w:left="196" w:right="196"/>
              <w:rPr>
                <w:sz w:val="18"/>
                <w:szCs w:val="18"/>
              </w:rPr>
            </w:pPr>
            <w:r w:rsidRPr="001C26A5">
              <w:rPr>
                <w:sz w:val="18"/>
                <w:szCs w:val="18"/>
              </w:rPr>
              <w:t>8 : mariner report, not confirmed</w:t>
            </w:r>
          </w:p>
          <w:p w14:paraId="55DB08DF" w14:textId="77777777" w:rsidR="00BE5D05" w:rsidRPr="001C26A5" w:rsidRDefault="00BE5D05" w:rsidP="00065516">
            <w:pPr>
              <w:pStyle w:val="TableParagraph"/>
              <w:ind w:left="196" w:right="196"/>
              <w:rPr>
                <w:sz w:val="18"/>
                <w:szCs w:val="18"/>
              </w:rPr>
            </w:pPr>
            <w:r w:rsidRPr="001C26A5">
              <w:rPr>
                <w:sz w:val="18"/>
                <w:szCs w:val="18"/>
              </w:rPr>
              <w:t>9 : industry publications and reports</w:t>
            </w:r>
          </w:p>
          <w:p w14:paraId="4EF0420E" w14:textId="77777777" w:rsidR="00BE5D05" w:rsidRPr="001C26A5" w:rsidRDefault="00BE5D05" w:rsidP="00065516">
            <w:pPr>
              <w:pStyle w:val="TableParagraph"/>
              <w:ind w:left="196" w:right="196"/>
              <w:rPr>
                <w:sz w:val="18"/>
                <w:szCs w:val="18"/>
              </w:rPr>
            </w:pPr>
            <w:r w:rsidRPr="001C26A5">
              <w:rPr>
                <w:sz w:val="18"/>
                <w:szCs w:val="18"/>
              </w:rPr>
              <w:t>10 : remotely sensed images</w:t>
            </w:r>
          </w:p>
          <w:p w14:paraId="7222F444" w14:textId="77777777" w:rsidR="00BE5D05" w:rsidRPr="001C26A5" w:rsidRDefault="00BE5D05" w:rsidP="00065516">
            <w:pPr>
              <w:pStyle w:val="TableParagraph"/>
              <w:ind w:left="196" w:right="196"/>
              <w:rPr>
                <w:sz w:val="18"/>
                <w:szCs w:val="18"/>
              </w:rPr>
            </w:pPr>
            <w:r w:rsidRPr="001C26A5">
              <w:rPr>
                <w:sz w:val="18"/>
                <w:szCs w:val="18"/>
              </w:rPr>
              <w:t>11 : photographs</w:t>
            </w:r>
          </w:p>
          <w:p w14:paraId="4201C519" w14:textId="77777777" w:rsidR="00BE5D05" w:rsidRPr="001C26A5" w:rsidRDefault="00BE5D05" w:rsidP="00065516">
            <w:pPr>
              <w:pStyle w:val="TableParagraph"/>
              <w:ind w:left="196" w:right="196"/>
              <w:rPr>
                <w:sz w:val="18"/>
                <w:szCs w:val="18"/>
              </w:rPr>
            </w:pPr>
            <w:r w:rsidRPr="001C26A5">
              <w:rPr>
                <w:sz w:val="18"/>
                <w:szCs w:val="18"/>
              </w:rPr>
              <w:t>12 : products issued by HO service</w:t>
            </w:r>
          </w:p>
          <w:p w14:paraId="58F3153D" w14:textId="77777777" w:rsidR="00BE5D05" w:rsidRPr="001C26A5" w:rsidRDefault="00BE5D05" w:rsidP="00065516">
            <w:pPr>
              <w:pStyle w:val="TableParagraph"/>
              <w:ind w:left="196" w:right="196"/>
              <w:rPr>
                <w:sz w:val="18"/>
                <w:szCs w:val="18"/>
              </w:rPr>
            </w:pPr>
            <w:r w:rsidRPr="001C26A5">
              <w:rPr>
                <w:sz w:val="18"/>
                <w:szCs w:val="18"/>
              </w:rPr>
              <w:t>13 : news media</w:t>
            </w:r>
          </w:p>
          <w:p w14:paraId="0082B81B" w14:textId="77777777" w:rsidR="00BE5D05" w:rsidRPr="001C26A5" w:rsidRDefault="00BE5D05" w:rsidP="00065516">
            <w:pPr>
              <w:pStyle w:val="TableParagraph"/>
              <w:ind w:left="196" w:right="196"/>
              <w:rPr>
                <w:sz w:val="18"/>
                <w:szCs w:val="18"/>
              </w:rPr>
            </w:pPr>
            <w:r w:rsidRPr="001C26A5">
              <w:rPr>
                <w:sz w:val="18"/>
                <w:szCs w:val="18"/>
              </w:rPr>
              <w:t>14 : traffic data</w:t>
            </w:r>
          </w:p>
          <w:p w14:paraId="74A90409" w14:textId="31DD8959" w:rsidR="00BE5D05" w:rsidRDefault="00BE5D05" w:rsidP="00065516">
            <w:pPr>
              <w:pStyle w:val="TableParagraph"/>
              <w:ind w:left="196" w:right="196"/>
              <w:rPr>
                <w:rFonts w:ascii="Times New Roman"/>
                <w:sz w:val="18"/>
                <w:szCs w:val="18"/>
              </w:rPr>
            </w:pPr>
            <w:r w:rsidRPr="001C26A5">
              <w:rPr>
                <w:sz w:val="18"/>
                <w:szCs w:val="18"/>
              </w:rPr>
              <w:t>15 : maritime</w:t>
            </w:r>
          </w:p>
        </w:tc>
        <w:tc>
          <w:tcPr>
            <w:tcW w:w="962" w:type="dxa"/>
          </w:tcPr>
          <w:p w14:paraId="130CB80C" w14:textId="05883B48" w:rsidR="00BE5D05" w:rsidRDefault="00965FA9" w:rsidP="00065516">
            <w:pPr>
              <w:pStyle w:val="TableParagraph"/>
              <w:ind w:left="196" w:right="196"/>
              <w:rPr>
                <w:rFonts w:eastAsiaTheme="minorEastAsia"/>
                <w:sz w:val="18"/>
                <w:szCs w:val="18"/>
                <w:lang w:eastAsia="ko-KR"/>
              </w:rPr>
            </w:pPr>
            <w:r>
              <w:rPr>
                <w:rFonts w:eastAsiaTheme="minorEastAsia"/>
                <w:sz w:val="18"/>
                <w:lang w:eastAsia="ko-KR"/>
              </w:rPr>
              <w:t>EN</w:t>
            </w:r>
          </w:p>
        </w:tc>
        <w:tc>
          <w:tcPr>
            <w:tcW w:w="1555" w:type="dxa"/>
          </w:tcPr>
          <w:p w14:paraId="69FD51B0" w14:textId="35EA360F" w:rsidR="00BE5D05" w:rsidRDefault="00920B81" w:rsidP="00065516">
            <w:pPr>
              <w:pStyle w:val="TableParagraph"/>
              <w:ind w:left="196" w:right="196"/>
              <w:rPr>
                <w:rFonts w:eastAsiaTheme="minorEastAsia"/>
                <w:sz w:val="18"/>
                <w:szCs w:val="18"/>
                <w:lang w:eastAsia="ko-KR"/>
              </w:rPr>
            </w:pPr>
            <w:ins w:id="1632" w:author="GREENBLUE" w:date="2024-10-10T14:58:00Z">
              <w:r>
                <w:rPr>
                  <w:rFonts w:eastAsiaTheme="minorEastAsia"/>
                  <w:sz w:val="18"/>
                  <w:lang w:eastAsia="ko-KR"/>
                </w:rPr>
                <w:t>0</w:t>
              </w:r>
            </w:ins>
            <w:del w:id="1633" w:author="GREENBLUE" w:date="2024-10-10T14:58:00Z">
              <w:r w:rsidR="00BE5D05" w:rsidDel="00920B81">
                <w:rPr>
                  <w:rFonts w:eastAsiaTheme="minorEastAsia" w:hint="eastAsia"/>
                  <w:sz w:val="18"/>
                  <w:lang w:eastAsia="ko-KR"/>
                </w:rPr>
                <w:delText>1</w:delText>
              </w:r>
            </w:del>
            <w:r w:rsidR="00BE5D05">
              <w:rPr>
                <w:rFonts w:eastAsiaTheme="minorEastAsia"/>
                <w:sz w:val="18"/>
                <w:lang w:eastAsia="ko-KR"/>
              </w:rPr>
              <w:t>, 1</w:t>
            </w:r>
          </w:p>
        </w:tc>
      </w:tr>
      <w:tr w:rsidR="00BE5D05" w14:paraId="2BF1A7C0" w14:textId="77777777" w:rsidTr="00065516">
        <w:trPr>
          <w:trHeight w:val="397"/>
        </w:trPr>
        <w:tc>
          <w:tcPr>
            <w:tcW w:w="3356" w:type="dxa"/>
            <w:vAlign w:val="center"/>
          </w:tcPr>
          <w:p w14:paraId="666C6869" w14:textId="27242E76" w:rsidR="00BE5D05" w:rsidRDefault="00BE5D05" w:rsidP="00065516">
            <w:pPr>
              <w:pStyle w:val="TableParagraph"/>
              <w:ind w:leftChars="145" w:left="319" w:right="196"/>
              <w:rPr>
                <w:rFonts w:eastAsiaTheme="minorEastAsia"/>
                <w:sz w:val="18"/>
                <w:szCs w:val="18"/>
                <w:lang w:eastAsia="ko-KR"/>
              </w:rPr>
            </w:pPr>
            <w:r w:rsidRPr="002D4F33">
              <w:rPr>
                <w:rFonts w:eastAsiaTheme="minorEastAsia"/>
                <w:sz w:val="18"/>
                <w:szCs w:val="18"/>
                <w:lang w:eastAsia="ko-KR"/>
              </w:rPr>
              <w:t>Feature</w:t>
            </w:r>
            <w:r>
              <w:rPr>
                <w:rFonts w:eastAsiaTheme="minorEastAsia"/>
                <w:sz w:val="18"/>
                <w:szCs w:val="18"/>
                <w:lang w:eastAsia="ko-KR"/>
              </w:rPr>
              <w:t xml:space="preserve"> </w:t>
            </w:r>
            <w:r w:rsidRPr="002D4F33">
              <w:rPr>
                <w:rFonts w:eastAsiaTheme="minorEastAsia"/>
                <w:sz w:val="18"/>
                <w:szCs w:val="18"/>
                <w:lang w:eastAsia="ko-KR"/>
              </w:rPr>
              <w:t>Name</w:t>
            </w:r>
          </w:p>
        </w:tc>
        <w:tc>
          <w:tcPr>
            <w:tcW w:w="1677" w:type="dxa"/>
          </w:tcPr>
          <w:p w14:paraId="67EE7941" w14:textId="77777777" w:rsidR="00BE5D05" w:rsidRDefault="00BE5D05" w:rsidP="00065516">
            <w:pPr>
              <w:pStyle w:val="TableParagraph"/>
              <w:ind w:left="196" w:right="196"/>
              <w:rPr>
                <w:rFonts w:ascii="Times New Roman"/>
                <w:sz w:val="18"/>
                <w:szCs w:val="18"/>
              </w:rPr>
            </w:pPr>
          </w:p>
        </w:tc>
        <w:tc>
          <w:tcPr>
            <w:tcW w:w="2515" w:type="dxa"/>
          </w:tcPr>
          <w:p w14:paraId="42AEAF25" w14:textId="77777777" w:rsidR="00BE5D05" w:rsidRDefault="00BE5D05" w:rsidP="00065516">
            <w:pPr>
              <w:pStyle w:val="TableParagraph"/>
              <w:ind w:left="196" w:right="196"/>
              <w:rPr>
                <w:rFonts w:ascii="Times New Roman"/>
                <w:sz w:val="18"/>
                <w:szCs w:val="18"/>
              </w:rPr>
            </w:pPr>
          </w:p>
        </w:tc>
        <w:tc>
          <w:tcPr>
            <w:tcW w:w="962" w:type="dxa"/>
          </w:tcPr>
          <w:p w14:paraId="4281F3EF" w14:textId="321733D8"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C</w:t>
            </w:r>
          </w:p>
        </w:tc>
        <w:tc>
          <w:tcPr>
            <w:tcW w:w="1555" w:type="dxa"/>
          </w:tcPr>
          <w:p w14:paraId="0E77FB55" w14:textId="3F2CAA2E" w:rsidR="00BE5D05" w:rsidRDefault="00BE5D05" w:rsidP="00065516">
            <w:pPr>
              <w:pStyle w:val="TableParagraph"/>
              <w:ind w:left="196" w:right="196"/>
              <w:rPr>
                <w:rFonts w:eastAsiaTheme="minorEastAsia"/>
                <w:sz w:val="18"/>
                <w:szCs w:val="18"/>
                <w:lang w:eastAsia="ko-KR"/>
              </w:rPr>
            </w:pPr>
            <w:r>
              <w:rPr>
                <w:rFonts w:eastAsiaTheme="minorEastAsia" w:hint="eastAsia"/>
                <w:sz w:val="18"/>
                <w:lang w:eastAsia="ko-KR"/>
              </w:rPr>
              <w:t>0</w:t>
            </w:r>
            <w:r>
              <w:rPr>
                <w:rFonts w:eastAsiaTheme="minorEastAsia"/>
                <w:sz w:val="18"/>
                <w:lang w:eastAsia="ko-KR"/>
              </w:rPr>
              <w:t>, *</w:t>
            </w:r>
          </w:p>
        </w:tc>
      </w:tr>
      <w:tr w:rsidR="007F5E69" w14:paraId="6B5B9415" w14:textId="77777777" w:rsidTr="008C524B">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Change w:id="1634" w:author="GREENBLUE" w:date="2024-08-08T09:34:00Z">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
          </w:tblPrExChange>
        </w:tblPrEx>
        <w:trPr>
          <w:trHeight w:val="397"/>
          <w:trPrChange w:id="1635" w:author="GREENBLUE" w:date="2024-08-08T09:34:00Z">
            <w:trPr>
              <w:trHeight w:val="397"/>
            </w:trPr>
          </w:trPrChange>
        </w:trPr>
        <w:tc>
          <w:tcPr>
            <w:tcW w:w="3356" w:type="dxa"/>
            <w:tcPrChange w:id="1636" w:author="GREENBLUE" w:date="2024-08-08T09:34:00Z">
              <w:tcPr>
                <w:tcW w:w="3356" w:type="dxa"/>
                <w:vAlign w:val="center"/>
              </w:tcPr>
            </w:tcPrChange>
          </w:tcPr>
          <w:p w14:paraId="728CE9A2" w14:textId="0A12124F" w:rsidR="007F5E69" w:rsidRDefault="007F5E69" w:rsidP="007F5E69">
            <w:pPr>
              <w:pStyle w:val="TableParagraph"/>
              <w:ind w:leftChars="245" w:left="539"/>
              <w:rPr>
                <w:rFonts w:eastAsiaTheme="minorEastAsia"/>
                <w:sz w:val="18"/>
                <w:szCs w:val="18"/>
                <w:lang w:eastAsia="ko-KR"/>
              </w:rPr>
            </w:pPr>
            <w:ins w:id="1637" w:author="GREENBLUE" w:date="2024-08-08T09:34:00Z">
              <w:r w:rsidRPr="000225A9">
                <w:rPr>
                  <w:rFonts w:eastAsiaTheme="minorEastAsia"/>
                  <w:sz w:val="18"/>
                  <w:szCs w:val="18"/>
                </w:rPr>
                <w:t>Language</w:t>
              </w:r>
            </w:ins>
            <w:del w:id="1638" w:author="GREENBLUE" w:date="2024-08-08T09:34:00Z">
              <w:r w:rsidRPr="002D4F33" w:rsidDel="00DE5EB9">
                <w:rPr>
                  <w:rFonts w:eastAsiaTheme="minorEastAsia"/>
                  <w:sz w:val="18"/>
                  <w:szCs w:val="18"/>
                  <w:lang w:eastAsia="ko-KR"/>
                </w:rPr>
                <w:delText>Display</w:delText>
              </w:r>
              <w:r w:rsidDel="00DE5EB9">
                <w:rPr>
                  <w:rFonts w:eastAsiaTheme="minorEastAsia"/>
                  <w:sz w:val="18"/>
                  <w:szCs w:val="18"/>
                  <w:lang w:eastAsia="ko-KR"/>
                </w:rPr>
                <w:delText xml:space="preserve"> </w:delText>
              </w:r>
              <w:r w:rsidRPr="002D4F33" w:rsidDel="00DE5EB9">
                <w:rPr>
                  <w:rFonts w:eastAsiaTheme="minorEastAsia"/>
                  <w:sz w:val="18"/>
                  <w:szCs w:val="18"/>
                  <w:lang w:eastAsia="ko-KR"/>
                </w:rPr>
                <w:delText>Name</w:delText>
              </w:r>
            </w:del>
          </w:p>
        </w:tc>
        <w:tc>
          <w:tcPr>
            <w:tcW w:w="1677" w:type="dxa"/>
            <w:tcPrChange w:id="1639" w:author="GREENBLUE" w:date="2024-08-08T09:34:00Z">
              <w:tcPr>
                <w:tcW w:w="1677" w:type="dxa"/>
              </w:tcPr>
            </w:tcPrChange>
          </w:tcPr>
          <w:p w14:paraId="22EBD3A2" w14:textId="77777777" w:rsidR="007F5E69" w:rsidRDefault="007F5E69" w:rsidP="007F5E69">
            <w:pPr>
              <w:pStyle w:val="TableParagraph"/>
              <w:ind w:left="196" w:right="196"/>
              <w:rPr>
                <w:rFonts w:ascii="Times New Roman"/>
                <w:sz w:val="18"/>
                <w:szCs w:val="18"/>
              </w:rPr>
            </w:pPr>
          </w:p>
        </w:tc>
        <w:tc>
          <w:tcPr>
            <w:tcW w:w="2515" w:type="dxa"/>
            <w:tcPrChange w:id="1640" w:author="GREENBLUE" w:date="2024-08-08T09:34:00Z">
              <w:tcPr>
                <w:tcW w:w="2515" w:type="dxa"/>
              </w:tcPr>
            </w:tcPrChange>
          </w:tcPr>
          <w:p w14:paraId="4C22A7EC" w14:textId="77777777" w:rsidR="007F5E69" w:rsidRDefault="007F5E69" w:rsidP="007F5E69">
            <w:pPr>
              <w:pStyle w:val="TableParagraph"/>
              <w:ind w:left="196" w:right="196"/>
              <w:rPr>
                <w:rFonts w:ascii="Times New Roman"/>
                <w:sz w:val="18"/>
                <w:szCs w:val="18"/>
              </w:rPr>
            </w:pPr>
          </w:p>
        </w:tc>
        <w:tc>
          <w:tcPr>
            <w:tcW w:w="962" w:type="dxa"/>
            <w:tcPrChange w:id="1641" w:author="GREENBLUE" w:date="2024-08-08T09:34:00Z">
              <w:tcPr>
                <w:tcW w:w="962" w:type="dxa"/>
              </w:tcPr>
            </w:tcPrChange>
          </w:tcPr>
          <w:p w14:paraId="6890D9CE" w14:textId="4908B105" w:rsidR="007F5E69" w:rsidRDefault="007F5E69" w:rsidP="007F5E69">
            <w:pPr>
              <w:pStyle w:val="TableParagraph"/>
              <w:ind w:left="196" w:right="196"/>
              <w:rPr>
                <w:rFonts w:eastAsiaTheme="minorEastAsia"/>
                <w:sz w:val="18"/>
                <w:szCs w:val="18"/>
                <w:lang w:eastAsia="ko-KR"/>
              </w:rPr>
            </w:pPr>
            <w:ins w:id="1642" w:author="GREENBLUE" w:date="2024-08-08T09:34:00Z">
              <w:r w:rsidRPr="000225A9">
                <w:rPr>
                  <w:sz w:val="18"/>
                  <w:szCs w:val="18"/>
                </w:rPr>
                <w:t>(S) TE</w:t>
              </w:r>
            </w:ins>
            <w:del w:id="1643" w:author="GREENBLUE" w:date="2024-08-08T09:34:00Z">
              <w:r w:rsidDel="00DE5EB9">
                <w:rPr>
                  <w:rFonts w:eastAsiaTheme="minorEastAsia" w:hint="eastAsia"/>
                  <w:sz w:val="18"/>
                  <w:lang w:eastAsia="ko-KR"/>
                </w:rPr>
                <w:delText>B</w:delText>
              </w:r>
              <w:r w:rsidDel="00DE5EB9">
                <w:rPr>
                  <w:rFonts w:eastAsiaTheme="minorEastAsia"/>
                  <w:sz w:val="18"/>
                  <w:lang w:eastAsia="ko-KR"/>
                </w:rPr>
                <w:delText>O</w:delText>
              </w:r>
            </w:del>
          </w:p>
        </w:tc>
        <w:tc>
          <w:tcPr>
            <w:tcW w:w="1555" w:type="dxa"/>
            <w:tcPrChange w:id="1644" w:author="GREENBLUE" w:date="2024-08-08T09:34:00Z">
              <w:tcPr>
                <w:tcW w:w="1555" w:type="dxa"/>
              </w:tcPr>
            </w:tcPrChange>
          </w:tcPr>
          <w:p w14:paraId="1800A235" w14:textId="1288A452" w:rsidR="007F5E69" w:rsidRDefault="007F5E69" w:rsidP="007F5E69">
            <w:pPr>
              <w:pStyle w:val="TableParagraph"/>
              <w:ind w:left="196" w:right="196"/>
              <w:rPr>
                <w:rFonts w:eastAsiaTheme="minorEastAsia"/>
                <w:sz w:val="18"/>
                <w:szCs w:val="18"/>
                <w:lang w:eastAsia="ko-KR"/>
              </w:rPr>
            </w:pPr>
            <w:ins w:id="1645" w:author="GREENBLUE" w:date="2024-08-08T09:34:00Z">
              <w:r>
                <w:rPr>
                  <w:sz w:val="18"/>
                  <w:szCs w:val="18"/>
                </w:rPr>
                <w:t>1</w:t>
              </w:r>
              <w:r w:rsidRPr="000225A9">
                <w:rPr>
                  <w:sz w:val="18"/>
                  <w:szCs w:val="18"/>
                </w:rPr>
                <w:t>, 1</w:t>
              </w:r>
            </w:ins>
            <w:del w:id="1646" w:author="GREENBLUE" w:date="2024-08-08T09:34:00Z">
              <w:r w:rsidDel="00DE5EB9">
                <w:rPr>
                  <w:rFonts w:eastAsiaTheme="minorEastAsia" w:hint="eastAsia"/>
                  <w:sz w:val="18"/>
                  <w:lang w:eastAsia="ko-KR"/>
                </w:rPr>
                <w:delText>0</w:delText>
              </w:r>
              <w:r w:rsidDel="00DE5EB9">
                <w:rPr>
                  <w:rFonts w:eastAsiaTheme="minorEastAsia"/>
                  <w:sz w:val="18"/>
                  <w:lang w:eastAsia="ko-KR"/>
                </w:rPr>
                <w:delText>, 1</w:delText>
              </w:r>
            </w:del>
          </w:p>
        </w:tc>
      </w:tr>
      <w:tr w:rsidR="007F5E69" w14:paraId="3CBCE947" w14:textId="77777777" w:rsidTr="008C524B">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Change w:id="1647" w:author="GREENBLUE" w:date="2024-08-08T09:34:00Z">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
          </w:tblPrExChange>
        </w:tblPrEx>
        <w:trPr>
          <w:trHeight w:val="397"/>
          <w:trPrChange w:id="1648" w:author="GREENBLUE" w:date="2024-08-08T09:34:00Z">
            <w:trPr>
              <w:trHeight w:val="397"/>
            </w:trPr>
          </w:trPrChange>
        </w:trPr>
        <w:tc>
          <w:tcPr>
            <w:tcW w:w="3356" w:type="dxa"/>
            <w:tcPrChange w:id="1649" w:author="GREENBLUE" w:date="2024-08-08T09:34:00Z">
              <w:tcPr>
                <w:tcW w:w="3356" w:type="dxa"/>
                <w:vAlign w:val="center"/>
              </w:tcPr>
            </w:tcPrChange>
          </w:tcPr>
          <w:p w14:paraId="669C1BE5" w14:textId="758B330D" w:rsidR="007F5E69" w:rsidRDefault="007F5E69" w:rsidP="007F5E69">
            <w:pPr>
              <w:pStyle w:val="TableParagraph"/>
              <w:ind w:leftChars="245" w:left="539"/>
              <w:rPr>
                <w:rFonts w:eastAsiaTheme="minorEastAsia"/>
                <w:sz w:val="18"/>
                <w:szCs w:val="18"/>
                <w:lang w:eastAsia="ko-KR"/>
              </w:rPr>
            </w:pPr>
            <w:ins w:id="1650" w:author="GREENBLUE" w:date="2024-08-08T09:34:00Z">
              <w:r w:rsidRPr="000225A9">
                <w:rPr>
                  <w:rFonts w:eastAsiaTheme="minorEastAsia"/>
                  <w:sz w:val="18"/>
                  <w:szCs w:val="18"/>
                </w:rPr>
                <w:t>Name</w:t>
              </w:r>
            </w:ins>
            <w:del w:id="1651" w:author="GREENBLUE" w:date="2024-08-08T09:34:00Z">
              <w:r w:rsidRPr="002D4F33" w:rsidDel="00DE5EB9">
                <w:rPr>
                  <w:rFonts w:eastAsiaTheme="minorEastAsia"/>
                  <w:sz w:val="18"/>
                  <w:szCs w:val="18"/>
                  <w:lang w:eastAsia="ko-KR"/>
                </w:rPr>
                <w:delText>Language</w:delText>
              </w:r>
            </w:del>
          </w:p>
        </w:tc>
        <w:tc>
          <w:tcPr>
            <w:tcW w:w="1677" w:type="dxa"/>
            <w:tcPrChange w:id="1652" w:author="GREENBLUE" w:date="2024-08-08T09:34:00Z">
              <w:tcPr>
                <w:tcW w:w="1677" w:type="dxa"/>
              </w:tcPr>
            </w:tcPrChange>
          </w:tcPr>
          <w:p w14:paraId="0DE70DBD" w14:textId="77777777" w:rsidR="007F5E69" w:rsidRDefault="007F5E69" w:rsidP="007F5E69">
            <w:pPr>
              <w:pStyle w:val="TableParagraph"/>
              <w:ind w:left="196" w:right="196"/>
              <w:rPr>
                <w:rFonts w:ascii="Times New Roman"/>
                <w:sz w:val="18"/>
                <w:szCs w:val="18"/>
              </w:rPr>
            </w:pPr>
          </w:p>
        </w:tc>
        <w:tc>
          <w:tcPr>
            <w:tcW w:w="2515" w:type="dxa"/>
            <w:tcPrChange w:id="1653" w:author="GREENBLUE" w:date="2024-08-08T09:34:00Z">
              <w:tcPr>
                <w:tcW w:w="2515" w:type="dxa"/>
              </w:tcPr>
            </w:tcPrChange>
          </w:tcPr>
          <w:p w14:paraId="7406D490" w14:textId="77777777" w:rsidR="007F5E69" w:rsidRDefault="007F5E69" w:rsidP="007F5E69">
            <w:pPr>
              <w:pStyle w:val="TableParagraph"/>
              <w:ind w:left="196" w:right="196"/>
              <w:rPr>
                <w:rFonts w:ascii="Times New Roman"/>
                <w:sz w:val="18"/>
                <w:szCs w:val="18"/>
              </w:rPr>
            </w:pPr>
          </w:p>
        </w:tc>
        <w:tc>
          <w:tcPr>
            <w:tcW w:w="962" w:type="dxa"/>
            <w:tcPrChange w:id="1654" w:author="GREENBLUE" w:date="2024-08-08T09:34:00Z">
              <w:tcPr>
                <w:tcW w:w="962" w:type="dxa"/>
              </w:tcPr>
            </w:tcPrChange>
          </w:tcPr>
          <w:p w14:paraId="45158E66" w14:textId="1CA9811A" w:rsidR="007F5E69" w:rsidRDefault="007F5E69" w:rsidP="007F5E69">
            <w:pPr>
              <w:pStyle w:val="TableParagraph"/>
              <w:ind w:left="196" w:right="196"/>
              <w:rPr>
                <w:rFonts w:eastAsiaTheme="minorEastAsia"/>
                <w:sz w:val="18"/>
                <w:szCs w:val="18"/>
                <w:lang w:eastAsia="ko-KR"/>
              </w:rPr>
            </w:pPr>
            <w:ins w:id="1655" w:author="GREENBLUE" w:date="2024-08-08T09:34:00Z">
              <w:r w:rsidRPr="000225A9">
                <w:rPr>
                  <w:sz w:val="18"/>
                  <w:szCs w:val="18"/>
                </w:rPr>
                <w:t>(S) TE</w:t>
              </w:r>
            </w:ins>
            <w:del w:id="1656" w:author="GREENBLUE" w:date="2024-08-08T09:34:00Z">
              <w:r w:rsidDel="00DE5EB9">
                <w:rPr>
                  <w:rFonts w:eastAsiaTheme="minorEastAsia" w:hint="eastAsia"/>
                  <w:sz w:val="18"/>
                  <w:lang w:eastAsia="ko-KR"/>
                </w:rPr>
                <w:delText>T</w:delText>
              </w:r>
              <w:r w:rsidDel="00DE5EB9">
                <w:rPr>
                  <w:rFonts w:eastAsiaTheme="minorEastAsia"/>
                  <w:sz w:val="18"/>
                  <w:lang w:eastAsia="ko-KR"/>
                </w:rPr>
                <w:delText>E</w:delText>
              </w:r>
            </w:del>
          </w:p>
        </w:tc>
        <w:tc>
          <w:tcPr>
            <w:tcW w:w="1555" w:type="dxa"/>
            <w:tcPrChange w:id="1657" w:author="GREENBLUE" w:date="2024-08-08T09:34:00Z">
              <w:tcPr>
                <w:tcW w:w="1555" w:type="dxa"/>
              </w:tcPr>
            </w:tcPrChange>
          </w:tcPr>
          <w:p w14:paraId="6704C315" w14:textId="7F295258" w:rsidR="007F5E69" w:rsidRDefault="007F5E69" w:rsidP="007F5E69">
            <w:pPr>
              <w:pStyle w:val="TableParagraph"/>
              <w:ind w:left="196" w:right="196"/>
              <w:rPr>
                <w:rFonts w:eastAsiaTheme="minorEastAsia"/>
                <w:sz w:val="18"/>
                <w:szCs w:val="18"/>
                <w:lang w:eastAsia="ko-KR"/>
              </w:rPr>
            </w:pPr>
            <w:ins w:id="1658" w:author="GREENBLUE" w:date="2024-08-08T09:34:00Z">
              <w:r w:rsidRPr="000225A9">
                <w:rPr>
                  <w:sz w:val="18"/>
                  <w:szCs w:val="18"/>
                </w:rPr>
                <w:t>1, 1</w:t>
              </w:r>
            </w:ins>
            <w:del w:id="1659" w:author="GREENBLUE" w:date="2024-08-08T09:34:00Z">
              <w:r w:rsidDel="00DE5EB9">
                <w:rPr>
                  <w:rFonts w:eastAsiaTheme="minorEastAsia" w:hint="eastAsia"/>
                  <w:sz w:val="18"/>
                  <w:lang w:eastAsia="ko-KR"/>
                </w:rPr>
                <w:delText>0</w:delText>
              </w:r>
              <w:r w:rsidDel="00DE5EB9">
                <w:rPr>
                  <w:rFonts w:eastAsiaTheme="minorEastAsia"/>
                  <w:sz w:val="18"/>
                  <w:lang w:eastAsia="ko-KR"/>
                </w:rPr>
                <w:delText>, 1</w:delText>
              </w:r>
            </w:del>
          </w:p>
        </w:tc>
      </w:tr>
      <w:tr w:rsidR="007F5E69" w14:paraId="5C73BF6F" w14:textId="77777777" w:rsidTr="008C524B">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Change w:id="1660" w:author="GREENBLUE" w:date="2024-08-08T09:34:00Z">
            <w:tblPrEx>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Ex>
          </w:tblPrExChange>
        </w:tblPrEx>
        <w:trPr>
          <w:trHeight w:val="397"/>
          <w:trPrChange w:id="1661" w:author="GREENBLUE" w:date="2024-08-08T09:34:00Z">
            <w:trPr>
              <w:trHeight w:val="397"/>
            </w:trPr>
          </w:trPrChange>
        </w:trPr>
        <w:tc>
          <w:tcPr>
            <w:tcW w:w="3356" w:type="dxa"/>
            <w:tcPrChange w:id="1662" w:author="GREENBLUE" w:date="2024-08-08T09:34:00Z">
              <w:tcPr>
                <w:tcW w:w="3356" w:type="dxa"/>
                <w:vAlign w:val="center"/>
              </w:tcPr>
            </w:tcPrChange>
          </w:tcPr>
          <w:p w14:paraId="307C4AC6" w14:textId="5BC3D1F9" w:rsidR="007F5E69" w:rsidRDefault="007F5E69" w:rsidP="007F5E69">
            <w:pPr>
              <w:pStyle w:val="TableParagraph"/>
              <w:ind w:leftChars="245" w:left="539"/>
              <w:rPr>
                <w:rFonts w:eastAsiaTheme="minorEastAsia"/>
                <w:sz w:val="18"/>
                <w:szCs w:val="18"/>
                <w:lang w:eastAsia="ko-KR"/>
              </w:rPr>
            </w:pPr>
            <w:ins w:id="1663" w:author="GREENBLUE" w:date="2024-08-08T09:34:00Z">
              <w:r w:rsidRPr="000225A9">
                <w:rPr>
                  <w:rFonts w:eastAsiaTheme="minorEastAsia"/>
                  <w:sz w:val="18"/>
                  <w:szCs w:val="18"/>
                </w:rPr>
                <w:t>Name</w:t>
              </w:r>
              <w:r>
                <w:rPr>
                  <w:rFonts w:eastAsiaTheme="minorEastAsia"/>
                  <w:sz w:val="18"/>
                  <w:szCs w:val="18"/>
                </w:rPr>
                <w:t xml:space="preserve"> Usage</w:t>
              </w:r>
            </w:ins>
            <w:del w:id="1664" w:author="GREENBLUE" w:date="2024-08-08T09:34:00Z">
              <w:r w:rsidRPr="002D4F33" w:rsidDel="00DE5EB9">
                <w:rPr>
                  <w:rFonts w:eastAsiaTheme="minorEastAsia"/>
                  <w:sz w:val="18"/>
                  <w:szCs w:val="18"/>
                  <w:lang w:eastAsia="ko-KR"/>
                </w:rPr>
                <w:delText>Name</w:delText>
              </w:r>
            </w:del>
          </w:p>
        </w:tc>
        <w:tc>
          <w:tcPr>
            <w:tcW w:w="1677" w:type="dxa"/>
            <w:tcPrChange w:id="1665" w:author="GREENBLUE" w:date="2024-08-08T09:34:00Z">
              <w:tcPr>
                <w:tcW w:w="1677" w:type="dxa"/>
              </w:tcPr>
            </w:tcPrChange>
          </w:tcPr>
          <w:p w14:paraId="2B4D68F8" w14:textId="77777777" w:rsidR="007F5E69" w:rsidRDefault="007F5E69" w:rsidP="007F5E69">
            <w:pPr>
              <w:pStyle w:val="TableParagraph"/>
              <w:ind w:left="196" w:right="196"/>
              <w:rPr>
                <w:rFonts w:ascii="Times New Roman"/>
                <w:sz w:val="18"/>
                <w:szCs w:val="18"/>
              </w:rPr>
            </w:pPr>
          </w:p>
        </w:tc>
        <w:tc>
          <w:tcPr>
            <w:tcW w:w="2515" w:type="dxa"/>
            <w:tcPrChange w:id="1666" w:author="GREENBLUE" w:date="2024-08-08T09:34:00Z">
              <w:tcPr>
                <w:tcW w:w="2515" w:type="dxa"/>
              </w:tcPr>
            </w:tcPrChange>
          </w:tcPr>
          <w:p w14:paraId="025B302D" w14:textId="77777777" w:rsidR="007F5E69" w:rsidRPr="00C46838" w:rsidRDefault="007F5E69" w:rsidP="007F5E69">
            <w:pPr>
              <w:pStyle w:val="TableParagraph"/>
              <w:spacing w:before="54"/>
              <w:ind w:left="97" w:right="239"/>
              <w:rPr>
                <w:ins w:id="1667" w:author="GREENBLUE" w:date="2024-08-08T09:34:00Z"/>
                <w:spacing w:val="-1"/>
                <w:sz w:val="18"/>
                <w:szCs w:val="18"/>
              </w:rPr>
            </w:pPr>
            <w:ins w:id="1668" w:author="GREENBLUE" w:date="2024-08-08T09:34: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7F53E557" w14:textId="77777777" w:rsidR="007F5E69" w:rsidRPr="00C46838" w:rsidRDefault="007F5E69" w:rsidP="007F5E69">
            <w:pPr>
              <w:pStyle w:val="TableParagraph"/>
              <w:spacing w:before="54"/>
              <w:ind w:left="97" w:right="239"/>
              <w:rPr>
                <w:ins w:id="1669" w:author="GREENBLUE" w:date="2024-08-08T09:34:00Z"/>
                <w:spacing w:val="-1"/>
                <w:sz w:val="18"/>
                <w:szCs w:val="18"/>
              </w:rPr>
            </w:pPr>
            <w:ins w:id="1670" w:author="GREENBLUE" w:date="2024-08-08T09:34:00Z">
              <w:r w:rsidRPr="00C46838">
                <w:rPr>
                  <w:rFonts w:eastAsiaTheme="minorEastAsia"/>
                  <w:spacing w:val="-1"/>
                  <w:sz w:val="18"/>
                  <w:szCs w:val="18"/>
                  <w:lang w:eastAsia="ko-KR"/>
                </w:rPr>
                <w:t>2 :</w:t>
              </w:r>
              <w:r>
                <w:rPr>
                  <w:spacing w:val="-1"/>
                  <w:sz w:val="18"/>
                  <w:szCs w:val="18"/>
                </w:rPr>
                <w:t xml:space="preserve"> alternate name display</w:t>
              </w:r>
            </w:ins>
          </w:p>
          <w:p w14:paraId="53C0C02B" w14:textId="5092473F" w:rsidR="007F5E69" w:rsidRDefault="007F5E69" w:rsidP="007F5E69">
            <w:pPr>
              <w:pStyle w:val="TableParagraph"/>
              <w:ind w:left="196" w:right="196"/>
              <w:rPr>
                <w:rFonts w:ascii="Times New Roman"/>
                <w:sz w:val="18"/>
                <w:szCs w:val="18"/>
              </w:rPr>
            </w:pPr>
            <w:ins w:id="1671" w:author="GREENBLUE" w:date="2024-08-08T09:34: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62" w:type="dxa"/>
            <w:tcPrChange w:id="1672" w:author="GREENBLUE" w:date="2024-08-08T09:34:00Z">
              <w:tcPr>
                <w:tcW w:w="962" w:type="dxa"/>
              </w:tcPr>
            </w:tcPrChange>
          </w:tcPr>
          <w:p w14:paraId="249915CD" w14:textId="358417BD" w:rsidR="007F5E69" w:rsidRDefault="007F5E69" w:rsidP="007F5E69">
            <w:pPr>
              <w:pStyle w:val="TableParagraph"/>
              <w:ind w:left="196" w:right="196"/>
              <w:rPr>
                <w:rFonts w:eastAsiaTheme="minorEastAsia"/>
                <w:sz w:val="18"/>
                <w:szCs w:val="18"/>
                <w:lang w:eastAsia="ko-KR"/>
              </w:rPr>
            </w:pPr>
            <w:ins w:id="1673" w:author="GREENBLUE" w:date="2024-08-08T09:34:00Z">
              <w:r w:rsidRPr="000225A9">
                <w:rPr>
                  <w:sz w:val="18"/>
                  <w:szCs w:val="18"/>
                </w:rPr>
                <w:t>(S) E</w:t>
              </w:r>
              <w:r>
                <w:rPr>
                  <w:sz w:val="18"/>
                  <w:szCs w:val="18"/>
                </w:rPr>
                <w:t>N</w:t>
              </w:r>
            </w:ins>
            <w:del w:id="1674" w:author="GREENBLUE" w:date="2024-08-08T09:34:00Z">
              <w:r w:rsidDel="00DE5EB9">
                <w:rPr>
                  <w:rFonts w:eastAsiaTheme="minorEastAsia" w:hint="eastAsia"/>
                  <w:sz w:val="18"/>
                  <w:lang w:eastAsia="ko-KR"/>
                </w:rPr>
                <w:delText>T</w:delText>
              </w:r>
              <w:r w:rsidDel="00DE5EB9">
                <w:rPr>
                  <w:rFonts w:eastAsiaTheme="minorEastAsia"/>
                  <w:sz w:val="18"/>
                  <w:lang w:eastAsia="ko-KR"/>
                </w:rPr>
                <w:delText>E</w:delText>
              </w:r>
            </w:del>
          </w:p>
        </w:tc>
        <w:tc>
          <w:tcPr>
            <w:tcW w:w="1555" w:type="dxa"/>
            <w:tcPrChange w:id="1675" w:author="GREENBLUE" w:date="2024-08-08T09:34:00Z">
              <w:tcPr>
                <w:tcW w:w="1555" w:type="dxa"/>
              </w:tcPr>
            </w:tcPrChange>
          </w:tcPr>
          <w:p w14:paraId="1FE62DB2" w14:textId="6BCB3644" w:rsidR="007F5E69" w:rsidRDefault="007F5E69" w:rsidP="007F5E69">
            <w:pPr>
              <w:pStyle w:val="TableParagraph"/>
              <w:ind w:left="196" w:right="196"/>
              <w:rPr>
                <w:rFonts w:eastAsiaTheme="minorEastAsia"/>
                <w:sz w:val="18"/>
                <w:szCs w:val="18"/>
                <w:lang w:eastAsia="ko-KR"/>
              </w:rPr>
            </w:pPr>
            <w:ins w:id="1676" w:author="GREENBLUE" w:date="2024-08-08T09:34:00Z">
              <w:r>
                <w:rPr>
                  <w:sz w:val="18"/>
                  <w:szCs w:val="18"/>
                </w:rPr>
                <w:t>0</w:t>
              </w:r>
              <w:r w:rsidRPr="000225A9">
                <w:rPr>
                  <w:sz w:val="18"/>
                  <w:szCs w:val="18"/>
                </w:rPr>
                <w:t>, 1</w:t>
              </w:r>
            </w:ins>
            <w:del w:id="1677" w:author="GREENBLUE" w:date="2024-08-08T09:34:00Z">
              <w:r w:rsidDel="00DE5EB9">
                <w:rPr>
                  <w:rFonts w:eastAsiaTheme="minorEastAsia" w:hint="eastAsia"/>
                  <w:sz w:val="18"/>
                  <w:lang w:eastAsia="ko-KR"/>
                </w:rPr>
                <w:delText>1</w:delText>
              </w:r>
              <w:r w:rsidDel="00DE5EB9">
                <w:rPr>
                  <w:rFonts w:eastAsiaTheme="minorEastAsia"/>
                  <w:sz w:val="18"/>
                  <w:lang w:eastAsia="ko-KR"/>
                </w:rPr>
                <w:delText>, 1</w:delText>
              </w:r>
            </w:del>
          </w:p>
        </w:tc>
      </w:tr>
    </w:tbl>
    <w:p w14:paraId="44077B8B" w14:textId="77777777" w:rsidR="000346C3" w:rsidRDefault="000346C3">
      <w:pPr>
        <w:ind w:left="196" w:right="196"/>
        <w:rPr>
          <w:sz w:val="18"/>
        </w:rPr>
      </w:pPr>
    </w:p>
    <w:p w14:paraId="3C39BA6E" w14:textId="77777777" w:rsidR="000B31D5" w:rsidRDefault="000B31D5" w:rsidP="000B31D5">
      <w:pPr>
        <w:ind w:left="196" w:right="196"/>
        <w:rPr>
          <w:ins w:id="1678" w:author="USER" w:date="2024-03-28T02:02:00Z"/>
          <w:rFonts w:eastAsiaTheme="minorEastAsia"/>
          <w:sz w:val="18"/>
          <w:szCs w:val="18"/>
          <w:lang w:eastAsia="ko-KR"/>
        </w:rPr>
      </w:pPr>
    </w:p>
    <w:p w14:paraId="0DB1E422" w14:textId="77777777" w:rsidR="000B31D5" w:rsidRPr="000B31D5" w:rsidRDefault="000B31D5" w:rsidP="000B31D5">
      <w:pPr>
        <w:pStyle w:val="a3"/>
        <w:ind w:right="220"/>
        <w:rPr>
          <w:ins w:id="1679" w:author="USER" w:date="2024-03-28T02:02:00Z"/>
        </w:rPr>
      </w:pPr>
      <w:ins w:id="1680" w:author="USER" w:date="2024-03-28T02:02:00Z">
        <w:r w:rsidRPr="000B31D5">
          <w:t>Information</w:t>
        </w:r>
        <w:r>
          <w:t xml:space="preserve"> Bindings:</w:t>
        </w:r>
      </w:ins>
    </w:p>
    <w:p w14:paraId="7C899B7A" w14:textId="77777777" w:rsidR="000B31D5" w:rsidRDefault="000B31D5" w:rsidP="000B31D5">
      <w:pPr>
        <w:pStyle w:val="a3"/>
        <w:ind w:right="220"/>
        <w:rPr>
          <w:ins w:id="1681" w:author="USER" w:date="2024-03-28T02:02: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3D905AFE" w14:textId="77777777" w:rsidTr="00036CA7">
        <w:trPr>
          <w:trHeight w:val="486"/>
          <w:ins w:id="1682" w:author="USER" w:date="2024-03-28T02:02:00Z"/>
        </w:trPr>
        <w:tc>
          <w:tcPr>
            <w:tcW w:w="776" w:type="dxa"/>
            <w:vMerge w:val="restart"/>
            <w:shd w:val="clear" w:color="auto" w:fill="FFF1CC"/>
          </w:tcPr>
          <w:p w14:paraId="461EA130" w14:textId="77777777" w:rsidR="000B31D5" w:rsidRDefault="000B31D5" w:rsidP="00036CA7">
            <w:pPr>
              <w:pStyle w:val="TableParagraph"/>
              <w:spacing w:before="7"/>
              <w:ind w:left="0"/>
              <w:rPr>
                <w:ins w:id="1683" w:author="USER" w:date="2024-03-28T02:02:00Z"/>
                <w:b/>
                <w:sz w:val="31"/>
              </w:rPr>
            </w:pPr>
          </w:p>
          <w:p w14:paraId="201A90AC" w14:textId="77777777" w:rsidR="000B31D5" w:rsidRDefault="000B31D5" w:rsidP="00036CA7">
            <w:pPr>
              <w:pStyle w:val="TableParagraph"/>
              <w:spacing w:before="0"/>
              <w:rPr>
                <w:ins w:id="1684" w:author="USER" w:date="2024-03-28T02:02:00Z"/>
                <w:b/>
                <w:sz w:val="20"/>
              </w:rPr>
            </w:pPr>
            <w:ins w:id="1685" w:author="USER" w:date="2024-03-28T02:02:00Z">
              <w:r>
                <w:rPr>
                  <w:b/>
                  <w:sz w:val="20"/>
                </w:rPr>
                <w:t>Type</w:t>
              </w:r>
            </w:ins>
          </w:p>
        </w:tc>
        <w:tc>
          <w:tcPr>
            <w:tcW w:w="1548" w:type="dxa"/>
            <w:vMerge w:val="restart"/>
            <w:shd w:val="clear" w:color="auto" w:fill="FFF1CC"/>
          </w:tcPr>
          <w:p w14:paraId="362CCEFB" w14:textId="77777777" w:rsidR="000B31D5" w:rsidRDefault="000B31D5" w:rsidP="00036CA7">
            <w:pPr>
              <w:pStyle w:val="TableParagraph"/>
              <w:spacing w:before="9"/>
              <w:ind w:left="0"/>
              <w:rPr>
                <w:ins w:id="1686" w:author="USER" w:date="2024-03-28T02:02:00Z"/>
                <w:b/>
                <w:sz w:val="20"/>
              </w:rPr>
            </w:pPr>
          </w:p>
          <w:p w14:paraId="700D4B5F" w14:textId="77777777" w:rsidR="000B31D5" w:rsidRDefault="000B31D5" w:rsidP="00036CA7">
            <w:pPr>
              <w:pStyle w:val="TableParagraph"/>
              <w:spacing w:before="0" w:line="256" w:lineRule="auto"/>
              <w:ind w:left="97"/>
              <w:rPr>
                <w:ins w:id="1687" w:author="USER" w:date="2024-03-28T02:02:00Z"/>
                <w:b/>
                <w:sz w:val="20"/>
              </w:rPr>
            </w:pPr>
            <w:ins w:id="1688" w:author="USER" w:date="2024-03-28T02:02:00Z">
              <w:r>
                <w:rPr>
                  <w:b/>
                  <w:w w:val="95"/>
                  <w:sz w:val="20"/>
                </w:rPr>
                <w:t xml:space="preserve">Association </w:t>
              </w:r>
              <w:r>
                <w:rPr>
                  <w:b/>
                  <w:sz w:val="20"/>
                </w:rPr>
                <w:t>Name</w:t>
              </w:r>
            </w:ins>
          </w:p>
        </w:tc>
        <w:tc>
          <w:tcPr>
            <w:tcW w:w="7744" w:type="dxa"/>
            <w:gridSpan w:val="6"/>
            <w:shd w:val="clear" w:color="auto" w:fill="FFF1CC"/>
          </w:tcPr>
          <w:p w14:paraId="491173B2" w14:textId="77777777" w:rsidR="000B31D5" w:rsidRDefault="000B31D5" w:rsidP="00036CA7">
            <w:pPr>
              <w:pStyle w:val="TableParagraph"/>
              <w:spacing w:before="114"/>
              <w:ind w:left="3008" w:right="3006"/>
              <w:jc w:val="center"/>
              <w:rPr>
                <w:ins w:id="1689" w:author="USER" w:date="2024-03-28T02:02:00Z"/>
                <w:b/>
                <w:sz w:val="20"/>
              </w:rPr>
            </w:pPr>
            <w:ins w:id="1690" w:author="USER" w:date="2024-03-28T02:02:00Z">
              <w:r>
                <w:rPr>
                  <w:b/>
                  <w:sz w:val="20"/>
                </w:rPr>
                <w:t>Association Ends</w:t>
              </w:r>
            </w:ins>
          </w:p>
        </w:tc>
      </w:tr>
      <w:tr w:rsidR="000B31D5" w14:paraId="506F8A3D" w14:textId="77777777" w:rsidTr="00036CA7">
        <w:trPr>
          <w:trHeight w:val="489"/>
          <w:ins w:id="1691" w:author="USER" w:date="2024-03-28T02:02:00Z"/>
        </w:trPr>
        <w:tc>
          <w:tcPr>
            <w:tcW w:w="776" w:type="dxa"/>
            <w:vMerge/>
            <w:tcBorders>
              <w:top w:val="nil"/>
            </w:tcBorders>
            <w:shd w:val="clear" w:color="auto" w:fill="FFF1CC"/>
          </w:tcPr>
          <w:p w14:paraId="65FF8841" w14:textId="77777777" w:rsidR="000B31D5" w:rsidRDefault="000B31D5" w:rsidP="00036CA7">
            <w:pPr>
              <w:rPr>
                <w:ins w:id="1692" w:author="USER" w:date="2024-03-28T02:02:00Z"/>
                <w:sz w:val="2"/>
                <w:szCs w:val="2"/>
              </w:rPr>
            </w:pPr>
          </w:p>
        </w:tc>
        <w:tc>
          <w:tcPr>
            <w:tcW w:w="1548" w:type="dxa"/>
            <w:vMerge/>
            <w:tcBorders>
              <w:top w:val="nil"/>
            </w:tcBorders>
            <w:shd w:val="clear" w:color="auto" w:fill="FFF1CC"/>
          </w:tcPr>
          <w:p w14:paraId="171B187B" w14:textId="77777777" w:rsidR="000B31D5" w:rsidRDefault="000B31D5" w:rsidP="00036CA7">
            <w:pPr>
              <w:rPr>
                <w:ins w:id="1693" w:author="USER" w:date="2024-03-28T02:02:00Z"/>
                <w:sz w:val="2"/>
                <w:szCs w:val="2"/>
              </w:rPr>
            </w:pPr>
          </w:p>
        </w:tc>
        <w:tc>
          <w:tcPr>
            <w:tcW w:w="1549" w:type="dxa"/>
            <w:shd w:val="clear" w:color="auto" w:fill="FFF1CC"/>
          </w:tcPr>
          <w:p w14:paraId="0586EB9F" w14:textId="77777777" w:rsidR="000B31D5" w:rsidRDefault="000B31D5" w:rsidP="00036CA7">
            <w:pPr>
              <w:pStyle w:val="TableParagraph"/>
              <w:spacing w:before="117"/>
              <w:ind w:left="97"/>
              <w:rPr>
                <w:ins w:id="1694" w:author="USER" w:date="2024-03-28T02:02:00Z"/>
                <w:b/>
                <w:sz w:val="20"/>
              </w:rPr>
            </w:pPr>
            <w:ins w:id="1695" w:author="USER" w:date="2024-03-28T02:02:00Z">
              <w:r>
                <w:rPr>
                  <w:b/>
                  <w:sz w:val="20"/>
                </w:rPr>
                <w:t>Class</w:t>
              </w:r>
            </w:ins>
          </w:p>
        </w:tc>
        <w:tc>
          <w:tcPr>
            <w:tcW w:w="1548" w:type="dxa"/>
            <w:shd w:val="clear" w:color="auto" w:fill="FFF1CC"/>
          </w:tcPr>
          <w:p w14:paraId="2409EA6F" w14:textId="77777777" w:rsidR="000B31D5" w:rsidRDefault="000B31D5" w:rsidP="00036CA7">
            <w:pPr>
              <w:pStyle w:val="TableParagraph"/>
              <w:spacing w:before="117"/>
              <w:ind w:left="97"/>
              <w:rPr>
                <w:ins w:id="1696" w:author="USER" w:date="2024-03-28T02:02:00Z"/>
                <w:b/>
                <w:sz w:val="20"/>
              </w:rPr>
            </w:pPr>
            <w:ins w:id="1697" w:author="USER" w:date="2024-03-28T02:02:00Z">
              <w:r>
                <w:rPr>
                  <w:b/>
                  <w:sz w:val="20"/>
                </w:rPr>
                <w:t>Role</w:t>
              </w:r>
            </w:ins>
          </w:p>
        </w:tc>
        <w:tc>
          <w:tcPr>
            <w:tcW w:w="773" w:type="dxa"/>
            <w:shd w:val="clear" w:color="auto" w:fill="FFF1CC"/>
          </w:tcPr>
          <w:p w14:paraId="2B737C97" w14:textId="77777777" w:rsidR="000B31D5" w:rsidRDefault="000B31D5" w:rsidP="00036CA7">
            <w:pPr>
              <w:pStyle w:val="TableParagraph"/>
              <w:spacing w:before="117"/>
              <w:ind w:left="97"/>
              <w:rPr>
                <w:ins w:id="1698" w:author="USER" w:date="2024-03-28T02:02:00Z"/>
                <w:b/>
                <w:sz w:val="20"/>
              </w:rPr>
            </w:pPr>
            <w:ins w:id="1699" w:author="USER" w:date="2024-03-28T02:02:00Z">
              <w:r>
                <w:rPr>
                  <w:b/>
                  <w:sz w:val="20"/>
                </w:rPr>
                <w:t>Mult</w:t>
              </w:r>
            </w:ins>
          </w:p>
        </w:tc>
        <w:tc>
          <w:tcPr>
            <w:tcW w:w="1548" w:type="dxa"/>
            <w:shd w:val="clear" w:color="auto" w:fill="FFF1CC"/>
          </w:tcPr>
          <w:p w14:paraId="087F85A6" w14:textId="77777777" w:rsidR="000B31D5" w:rsidRDefault="000B31D5" w:rsidP="00036CA7">
            <w:pPr>
              <w:pStyle w:val="TableParagraph"/>
              <w:spacing w:before="117"/>
              <w:rPr>
                <w:ins w:id="1700" w:author="USER" w:date="2024-03-28T02:02:00Z"/>
                <w:b/>
                <w:sz w:val="20"/>
              </w:rPr>
            </w:pPr>
            <w:ins w:id="1701" w:author="USER" w:date="2024-03-28T02:02:00Z">
              <w:r>
                <w:rPr>
                  <w:b/>
                  <w:sz w:val="20"/>
                </w:rPr>
                <w:t>Class</w:t>
              </w:r>
            </w:ins>
          </w:p>
        </w:tc>
        <w:tc>
          <w:tcPr>
            <w:tcW w:w="1551" w:type="dxa"/>
            <w:shd w:val="clear" w:color="auto" w:fill="FFF1CC"/>
          </w:tcPr>
          <w:p w14:paraId="1F36EE26" w14:textId="77777777" w:rsidR="000B31D5" w:rsidRDefault="000B31D5" w:rsidP="00036CA7">
            <w:pPr>
              <w:pStyle w:val="TableParagraph"/>
              <w:spacing w:before="117"/>
              <w:rPr>
                <w:ins w:id="1702" w:author="USER" w:date="2024-03-28T02:02:00Z"/>
                <w:b/>
                <w:sz w:val="20"/>
              </w:rPr>
            </w:pPr>
            <w:ins w:id="1703" w:author="USER" w:date="2024-03-28T02:02:00Z">
              <w:r>
                <w:rPr>
                  <w:b/>
                  <w:sz w:val="20"/>
                </w:rPr>
                <w:t>Role</w:t>
              </w:r>
            </w:ins>
          </w:p>
        </w:tc>
        <w:tc>
          <w:tcPr>
            <w:tcW w:w="775" w:type="dxa"/>
            <w:shd w:val="clear" w:color="auto" w:fill="FFF1CC"/>
          </w:tcPr>
          <w:p w14:paraId="195AEE2A" w14:textId="77777777" w:rsidR="000B31D5" w:rsidRDefault="000B31D5" w:rsidP="00036CA7">
            <w:pPr>
              <w:pStyle w:val="TableParagraph"/>
              <w:spacing w:before="117"/>
              <w:rPr>
                <w:ins w:id="1704" w:author="USER" w:date="2024-03-28T02:02:00Z"/>
                <w:b/>
                <w:sz w:val="20"/>
              </w:rPr>
            </w:pPr>
            <w:ins w:id="1705" w:author="USER" w:date="2024-03-28T02:02:00Z">
              <w:r>
                <w:rPr>
                  <w:b/>
                  <w:sz w:val="20"/>
                </w:rPr>
                <w:t>Mult</w:t>
              </w:r>
            </w:ins>
          </w:p>
        </w:tc>
      </w:tr>
      <w:tr w:rsidR="000B31D5" w14:paraId="42583111" w14:textId="77777777" w:rsidTr="00036CA7">
        <w:trPr>
          <w:trHeight w:val="686"/>
          <w:ins w:id="1706" w:author="USER" w:date="2024-03-28T02:02:00Z"/>
        </w:trPr>
        <w:tc>
          <w:tcPr>
            <w:tcW w:w="776" w:type="dxa"/>
          </w:tcPr>
          <w:p w14:paraId="62171CDA" w14:textId="79D77917" w:rsidR="000B31D5" w:rsidRDefault="000B31D5" w:rsidP="000B31D5">
            <w:pPr>
              <w:pStyle w:val="TableParagraph"/>
              <w:rPr>
                <w:ins w:id="1707" w:author="USER" w:date="2024-03-28T02:02:00Z"/>
                <w:sz w:val="18"/>
              </w:rPr>
            </w:pPr>
            <w:ins w:id="1708" w:author="USER" w:date="2024-03-28T02:02:00Z">
              <w:r>
                <w:rPr>
                  <w:sz w:val="18"/>
                </w:rPr>
                <w:t>Assoc</w:t>
              </w:r>
              <w:r>
                <w:rPr>
                  <w:spacing w:val="-47"/>
                  <w:sz w:val="18"/>
                </w:rPr>
                <w:t xml:space="preserve"> </w:t>
              </w:r>
              <w:r>
                <w:rPr>
                  <w:sz w:val="18"/>
                </w:rPr>
                <w:t>iation</w:t>
              </w:r>
            </w:ins>
          </w:p>
        </w:tc>
        <w:tc>
          <w:tcPr>
            <w:tcW w:w="1548" w:type="dxa"/>
          </w:tcPr>
          <w:p w14:paraId="2BBAB71B" w14:textId="7443AA82" w:rsidR="000B31D5" w:rsidRDefault="000B31D5" w:rsidP="000B31D5">
            <w:pPr>
              <w:pStyle w:val="TableParagraph"/>
              <w:spacing w:line="259" w:lineRule="auto"/>
              <w:ind w:left="97" w:right="500"/>
              <w:rPr>
                <w:ins w:id="1709" w:author="USER" w:date="2024-03-28T02:02:00Z"/>
                <w:sz w:val="18"/>
              </w:rPr>
            </w:pPr>
            <w:ins w:id="1710" w:author="USER" w:date="2024-03-28T02:02:00Z">
              <w:r w:rsidRPr="00A51F41">
                <w:rPr>
                  <w:sz w:val="18"/>
                </w:rPr>
                <w:t>PriceOfElement</w:t>
              </w:r>
            </w:ins>
          </w:p>
        </w:tc>
        <w:tc>
          <w:tcPr>
            <w:tcW w:w="1549" w:type="dxa"/>
          </w:tcPr>
          <w:p w14:paraId="350F4D78" w14:textId="35AE6AD3" w:rsidR="000B31D5" w:rsidRDefault="000B31D5" w:rsidP="000B31D5">
            <w:pPr>
              <w:pStyle w:val="TableParagraph"/>
              <w:spacing w:before="114"/>
              <w:ind w:left="97"/>
              <w:rPr>
                <w:ins w:id="1711" w:author="USER" w:date="2024-03-28T02:02:00Z"/>
                <w:b/>
                <w:sz w:val="18"/>
              </w:rPr>
            </w:pPr>
            <w:ins w:id="1712" w:author="USER" w:date="2024-03-28T02:02:00Z">
              <w:r>
                <w:rPr>
                  <w:b/>
                  <w:sz w:val="18"/>
                </w:rPr>
                <w:t>CatalogueEle</w:t>
              </w:r>
              <w:r>
                <w:rPr>
                  <w:b/>
                  <w:spacing w:val="-48"/>
                  <w:sz w:val="18"/>
                </w:rPr>
                <w:t xml:space="preserve"> </w:t>
              </w:r>
              <w:r>
                <w:rPr>
                  <w:b/>
                  <w:sz w:val="18"/>
                </w:rPr>
                <w:t>ment</w:t>
              </w:r>
            </w:ins>
          </w:p>
        </w:tc>
        <w:tc>
          <w:tcPr>
            <w:tcW w:w="1548" w:type="dxa"/>
          </w:tcPr>
          <w:p w14:paraId="271BB316" w14:textId="052EC010" w:rsidR="000B31D5" w:rsidRDefault="000B31D5" w:rsidP="000B31D5">
            <w:pPr>
              <w:pStyle w:val="TableParagraph"/>
              <w:ind w:left="97"/>
              <w:rPr>
                <w:ins w:id="1713" w:author="USER" w:date="2024-03-28T02:02:00Z"/>
                <w:sz w:val="18"/>
              </w:rPr>
            </w:pPr>
            <w:ins w:id="1714" w:author="USER" w:date="2024-03-28T02:02:00Z">
              <w:r w:rsidRPr="00CF225A">
                <w:rPr>
                  <w:sz w:val="18"/>
                </w:rPr>
                <w:t>theCatalogueElem</w:t>
              </w:r>
              <w:r>
                <w:rPr>
                  <w:sz w:val="18"/>
                </w:rPr>
                <w:t>e</w:t>
              </w:r>
              <w:r w:rsidRPr="00CF225A">
                <w:rPr>
                  <w:sz w:val="18"/>
                </w:rPr>
                <w:t>nt</w:t>
              </w:r>
            </w:ins>
          </w:p>
        </w:tc>
        <w:tc>
          <w:tcPr>
            <w:tcW w:w="773" w:type="dxa"/>
          </w:tcPr>
          <w:p w14:paraId="6CB21933" w14:textId="05486055" w:rsidR="000B31D5" w:rsidRDefault="000B31D5" w:rsidP="000B31D5">
            <w:pPr>
              <w:pStyle w:val="TableParagraph"/>
              <w:ind w:left="97"/>
              <w:rPr>
                <w:ins w:id="1715" w:author="USER" w:date="2024-03-28T02:02:00Z"/>
                <w:sz w:val="18"/>
              </w:rPr>
            </w:pPr>
            <w:ins w:id="1716" w:author="USER" w:date="2024-03-28T02:02:00Z">
              <w:r>
                <w:rPr>
                  <w:rFonts w:eastAsiaTheme="minorEastAsia" w:hint="eastAsia"/>
                  <w:sz w:val="18"/>
                  <w:lang w:eastAsia="ko-KR"/>
                </w:rPr>
                <w:t>0</w:t>
              </w:r>
              <w:r>
                <w:rPr>
                  <w:rFonts w:eastAsiaTheme="minorEastAsia"/>
                  <w:sz w:val="18"/>
                  <w:lang w:eastAsia="ko-KR"/>
                </w:rPr>
                <w:t>, 1</w:t>
              </w:r>
            </w:ins>
          </w:p>
        </w:tc>
        <w:tc>
          <w:tcPr>
            <w:tcW w:w="1548" w:type="dxa"/>
          </w:tcPr>
          <w:p w14:paraId="077D9AF0" w14:textId="6D0217DE" w:rsidR="000B31D5" w:rsidRDefault="000B31D5" w:rsidP="000B31D5">
            <w:pPr>
              <w:pStyle w:val="TableParagraph"/>
              <w:spacing w:before="114"/>
              <w:rPr>
                <w:ins w:id="1717" w:author="USER" w:date="2024-03-28T02:02:00Z"/>
                <w:b/>
                <w:sz w:val="18"/>
              </w:rPr>
            </w:pPr>
            <w:ins w:id="1718" w:author="USER" w:date="2024-03-28T02:02:00Z">
              <w:r w:rsidRPr="00A51F41">
                <w:rPr>
                  <w:b/>
                  <w:sz w:val="18"/>
                </w:rPr>
                <w:t>PriceInformation</w:t>
              </w:r>
            </w:ins>
          </w:p>
        </w:tc>
        <w:tc>
          <w:tcPr>
            <w:tcW w:w="1551" w:type="dxa"/>
          </w:tcPr>
          <w:p w14:paraId="78ADA1C1" w14:textId="230C8772" w:rsidR="000B31D5" w:rsidRDefault="000B31D5" w:rsidP="000B31D5">
            <w:pPr>
              <w:pStyle w:val="TableParagraph"/>
              <w:rPr>
                <w:ins w:id="1719" w:author="USER" w:date="2024-03-28T02:02:00Z"/>
                <w:sz w:val="18"/>
              </w:rPr>
            </w:pPr>
            <w:ins w:id="1720" w:author="USER" w:date="2024-03-28T02:02:00Z">
              <w:r w:rsidRPr="00A51F41">
                <w:rPr>
                  <w:sz w:val="18"/>
                </w:rPr>
                <w:t>thePriceInformation</w:t>
              </w:r>
            </w:ins>
          </w:p>
        </w:tc>
        <w:tc>
          <w:tcPr>
            <w:tcW w:w="775" w:type="dxa"/>
          </w:tcPr>
          <w:p w14:paraId="38236EA3" w14:textId="1247B8A0" w:rsidR="000B31D5" w:rsidRDefault="000B31D5" w:rsidP="000B31D5">
            <w:pPr>
              <w:pStyle w:val="TableParagraph"/>
              <w:spacing w:before="0"/>
              <w:rPr>
                <w:ins w:id="1721" w:author="USER" w:date="2024-03-28T02:02:00Z"/>
                <w:sz w:val="20"/>
              </w:rPr>
            </w:pPr>
            <w:ins w:id="1722" w:author="USER" w:date="2024-03-28T02:02:00Z">
              <w:r>
                <w:rPr>
                  <w:rFonts w:hint="eastAsia"/>
                  <w:sz w:val="18"/>
                  <w:lang w:eastAsia="ko-KR"/>
                </w:rPr>
                <w:t>0</w:t>
              </w:r>
              <w:r>
                <w:rPr>
                  <w:sz w:val="18"/>
                  <w:lang w:eastAsia="ko-KR"/>
                </w:rPr>
                <w:t>, *</w:t>
              </w:r>
            </w:ins>
          </w:p>
        </w:tc>
      </w:tr>
      <w:tr w:rsidR="000B31D5" w14:paraId="2DA70F71" w14:textId="77777777" w:rsidTr="00036CA7">
        <w:trPr>
          <w:trHeight w:val="686"/>
          <w:ins w:id="1723" w:author="USER" w:date="2024-03-28T02:02:00Z"/>
        </w:trPr>
        <w:tc>
          <w:tcPr>
            <w:tcW w:w="776" w:type="dxa"/>
          </w:tcPr>
          <w:p w14:paraId="4ADFFA4B" w14:textId="64827E8E" w:rsidR="000B31D5" w:rsidRDefault="000B31D5" w:rsidP="000B31D5">
            <w:pPr>
              <w:pStyle w:val="TableParagraph"/>
              <w:rPr>
                <w:ins w:id="1724" w:author="USER" w:date="2024-03-28T02:02:00Z"/>
                <w:sz w:val="18"/>
              </w:rPr>
            </w:pPr>
            <w:ins w:id="1725" w:author="USER" w:date="2024-03-28T02:02:00Z">
              <w:r>
                <w:rPr>
                  <w:sz w:val="18"/>
                </w:rPr>
                <w:lastRenderedPageBreak/>
                <w:t>Assoc</w:t>
              </w:r>
              <w:r>
                <w:rPr>
                  <w:spacing w:val="-47"/>
                  <w:sz w:val="18"/>
                </w:rPr>
                <w:t xml:space="preserve"> </w:t>
              </w:r>
              <w:r>
                <w:rPr>
                  <w:sz w:val="18"/>
                </w:rPr>
                <w:t>iation</w:t>
              </w:r>
            </w:ins>
          </w:p>
        </w:tc>
        <w:tc>
          <w:tcPr>
            <w:tcW w:w="1548" w:type="dxa"/>
          </w:tcPr>
          <w:p w14:paraId="0D91E8DD" w14:textId="7D3E02C5" w:rsidR="000B31D5" w:rsidRDefault="000B31D5" w:rsidP="000B31D5">
            <w:pPr>
              <w:pStyle w:val="TableParagraph"/>
              <w:spacing w:line="259" w:lineRule="auto"/>
              <w:ind w:left="97" w:right="500"/>
              <w:rPr>
                <w:ins w:id="1726" w:author="USER" w:date="2024-03-28T02:02:00Z"/>
                <w:sz w:val="18"/>
              </w:rPr>
            </w:pPr>
            <w:ins w:id="1727" w:author="USER" w:date="2024-03-28T02:02:00Z">
              <w:r w:rsidRPr="00A526BB">
                <w:rPr>
                  <w:sz w:val="18"/>
                </w:rPr>
                <w:t>PriceOfNauticalProduct</w:t>
              </w:r>
            </w:ins>
          </w:p>
        </w:tc>
        <w:tc>
          <w:tcPr>
            <w:tcW w:w="1549" w:type="dxa"/>
          </w:tcPr>
          <w:p w14:paraId="319F230E" w14:textId="4EFD4311" w:rsidR="000B31D5" w:rsidRDefault="000B31D5" w:rsidP="000B31D5">
            <w:pPr>
              <w:pStyle w:val="TableParagraph"/>
              <w:spacing w:before="114"/>
              <w:ind w:left="97"/>
              <w:rPr>
                <w:ins w:id="1728" w:author="USER" w:date="2024-03-28T02:02:00Z"/>
                <w:b/>
                <w:sz w:val="18"/>
              </w:rPr>
            </w:pPr>
            <w:ins w:id="1729" w:author="USER" w:date="2024-03-28T02:02:00Z">
              <w:r w:rsidRPr="00A526BB">
                <w:rPr>
                  <w:b/>
                  <w:sz w:val="18"/>
                </w:rPr>
                <w:t>CatalogueSectionHeader</w:t>
              </w:r>
            </w:ins>
          </w:p>
        </w:tc>
        <w:tc>
          <w:tcPr>
            <w:tcW w:w="1548" w:type="dxa"/>
          </w:tcPr>
          <w:p w14:paraId="41108F7A" w14:textId="6502B49F" w:rsidR="000B31D5" w:rsidRDefault="000B31D5" w:rsidP="000B31D5">
            <w:pPr>
              <w:pStyle w:val="TableParagraph"/>
              <w:ind w:left="97"/>
              <w:rPr>
                <w:ins w:id="1730" w:author="USER" w:date="2024-03-28T02:02:00Z"/>
                <w:sz w:val="18"/>
              </w:rPr>
            </w:pPr>
            <w:ins w:id="1731" w:author="USER" w:date="2024-03-28T02:02:00Z">
              <w:r w:rsidRPr="00A526BB">
                <w:rPr>
                  <w:sz w:val="18"/>
                </w:rPr>
                <w:t>theCatalogueOfNauticalProduct</w:t>
              </w:r>
            </w:ins>
          </w:p>
        </w:tc>
        <w:tc>
          <w:tcPr>
            <w:tcW w:w="773" w:type="dxa"/>
          </w:tcPr>
          <w:p w14:paraId="335D086C" w14:textId="29E4DA20" w:rsidR="000B31D5" w:rsidRDefault="00F246A5" w:rsidP="000B31D5">
            <w:pPr>
              <w:pStyle w:val="TableParagraph"/>
              <w:ind w:left="97"/>
              <w:rPr>
                <w:ins w:id="1732" w:author="USER" w:date="2024-03-28T02:02:00Z"/>
                <w:sz w:val="18"/>
              </w:rPr>
            </w:pPr>
            <w:ins w:id="1733" w:author="GREENBLUE" w:date="2024-10-25T15:47:00Z">
              <w:r>
                <w:rPr>
                  <w:rFonts w:eastAsiaTheme="minorEastAsia"/>
                  <w:sz w:val="18"/>
                  <w:lang w:eastAsia="ko-KR"/>
                </w:rPr>
                <w:t>0, *</w:t>
              </w:r>
            </w:ins>
            <w:ins w:id="1734" w:author="USER" w:date="2024-03-28T02:02:00Z">
              <w:del w:id="1735" w:author="GREENBLUE" w:date="2024-10-25T15:47:00Z">
                <w:r w:rsidR="000B31D5" w:rsidDel="00F246A5">
                  <w:rPr>
                    <w:rFonts w:eastAsiaTheme="minorEastAsia" w:hint="eastAsia"/>
                    <w:sz w:val="18"/>
                    <w:lang w:eastAsia="ko-KR"/>
                  </w:rPr>
                  <w:delText>1</w:delText>
                </w:r>
              </w:del>
            </w:ins>
          </w:p>
        </w:tc>
        <w:tc>
          <w:tcPr>
            <w:tcW w:w="1548" w:type="dxa"/>
          </w:tcPr>
          <w:p w14:paraId="1318ED8E" w14:textId="05B49544" w:rsidR="000B31D5" w:rsidRPr="00A51F41" w:rsidRDefault="000B31D5" w:rsidP="000B31D5">
            <w:pPr>
              <w:pStyle w:val="TableParagraph"/>
              <w:spacing w:before="114"/>
              <w:rPr>
                <w:ins w:id="1736" w:author="USER" w:date="2024-03-28T02:02:00Z"/>
                <w:b/>
                <w:sz w:val="18"/>
              </w:rPr>
            </w:pPr>
            <w:ins w:id="1737" w:author="USER" w:date="2024-03-28T02:02:00Z">
              <w:r w:rsidRPr="00A51F41">
                <w:rPr>
                  <w:b/>
                  <w:sz w:val="18"/>
                </w:rPr>
                <w:t>PriceInformation</w:t>
              </w:r>
            </w:ins>
          </w:p>
        </w:tc>
        <w:tc>
          <w:tcPr>
            <w:tcW w:w="1551" w:type="dxa"/>
          </w:tcPr>
          <w:p w14:paraId="3E5E1DA7" w14:textId="7BCEF5F7" w:rsidR="000B31D5" w:rsidRPr="00A51F41" w:rsidRDefault="000B31D5" w:rsidP="000B31D5">
            <w:pPr>
              <w:pStyle w:val="TableParagraph"/>
              <w:rPr>
                <w:ins w:id="1738" w:author="USER" w:date="2024-03-28T02:02:00Z"/>
                <w:sz w:val="18"/>
              </w:rPr>
            </w:pPr>
            <w:ins w:id="1739" w:author="USER" w:date="2024-03-28T02:02:00Z">
              <w:r w:rsidRPr="00A526BB">
                <w:rPr>
                  <w:sz w:val="18"/>
                </w:rPr>
                <w:t>thePriceInformation</w:t>
              </w:r>
            </w:ins>
          </w:p>
        </w:tc>
        <w:tc>
          <w:tcPr>
            <w:tcW w:w="775" w:type="dxa"/>
          </w:tcPr>
          <w:p w14:paraId="3BA46AEE" w14:textId="4DBF01A3" w:rsidR="000B31D5" w:rsidRDefault="000B31D5" w:rsidP="000B31D5">
            <w:pPr>
              <w:pStyle w:val="TableParagraph"/>
              <w:spacing w:before="0"/>
              <w:rPr>
                <w:ins w:id="1740" w:author="USER" w:date="2024-03-28T02:02:00Z"/>
                <w:sz w:val="18"/>
              </w:rPr>
            </w:pPr>
            <w:ins w:id="1741" w:author="USER" w:date="2024-03-28T02:02:00Z">
              <w:r>
                <w:rPr>
                  <w:rFonts w:eastAsiaTheme="minorEastAsia" w:hint="eastAsia"/>
                  <w:sz w:val="18"/>
                  <w:lang w:eastAsia="ko-KR"/>
                </w:rPr>
                <w:t>0</w:t>
              </w:r>
              <w:r>
                <w:rPr>
                  <w:rFonts w:eastAsiaTheme="minorEastAsia"/>
                  <w:sz w:val="18"/>
                  <w:lang w:eastAsia="ko-KR"/>
                </w:rPr>
                <w:t>,*</w:t>
              </w:r>
            </w:ins>
          </w:p>
        </w:tc>
      </w:tr>
    </w:tbl>
    <w:p w14:paraId="4C5F2873" w14:textId="77777777" w:rsidR="000B31D5" w:rsidRDefault="000B31D5" w:rsidP="000B31D5">
      <w:pPr>
        <w:ind w:left="196" w:right="196"/>
        <w:rPr>
          <w:ins w:id="1742" w:author="USER" w:date="2024-03-28T02:02:00Z"/>
        </w:rPr>
      </w:pPr>
    </w:p>
    <w:p w14:paraId="6D68A103" w14:textId="1F609FBD" w:rsidR="00965FA9" w:rsidDel="00065516" w:rsidRDefault="00965FA9">
      <w:pPr>
        <w:ind w:left="196" w:right="196"/>
        <w:rPr>
          <w:del w:id="1743" w:author="USER" w:date="2024-07-01T09:35:00Z"/>
          <w:sz w:val="18"/>
        </w:rPr>
      </w:pPr>
    </w:p>
    <w:p w14:paraId="2EFCCDDD" w14:textId="58DCE588" w:rsidR="00965FA9" w:rsidDel="00065516" w:rsidRDefault="00965FA9">
      <w:pPr>
        <w:ind w:left="196" w:right="196"/>
        <w:rPr>
          <w:del w:id="1744" w:author="USER" w:date="2024-07-01T09:35:00Z"/>
          <w:sz w:val="18"/>
        </w:rPr>
      </w:pPr>
    </w:p>
    <w:p w14:paraId="4850CB76" w14:textId="2D5E8460" w:rsidR="00965FA9" w:rsidDel="00065516" w:rsidRDefault="00965FA9">
      <w:pPr>
        <w:ind w:left="196" w:right="196"/>
        <w:rPr>
          <w:del w:id="1745" w:author="USER" w:date="2024-07-01T09:35:00Z"/>
          <w:sz w:val="18"/>
        </w:rPr>
      </w:pPr>
    </w:p>
    <w:p w14:paraId="5F7B9F66" w14:textId="1E0914EB" w:rsidR="00965FA9" w:rsidDel="00065516" w:rsidRDefault="00965FA9">
      <w:pPr>
        <w:ind w:left="196" w:right="196"/>
        <w:rPr>
          <w:del w:id="1746" w:author="USER" w:date="2024-07-01T09:35:00Z"/>
          <w:sz w:val="18"/>
        </w:rPr>
      </w:pPr>
    </w:p>
    <w:p w14:paraId="0189D57A" w14:textId="5D743E21" w:rsidR="00965FA9" w:rsidDel="00065516" w:rsidRDefault="00965FA9">
      <w:pPr>
        <w:ind w:left="196" w:right="196"/>
        <w:rPr>
          <w:del w:id="1747" w:author="USER" w:date="2024-07-01T09:35:00Z"/>
          <w:sz w:val="18"/>
        </w:rPr>
      </w:pPr>
    </w:p>
    <w:p w14:paraId="6FAF40B9" w14:textId="4F80721F" w:rsidR="00965FA9" w:rsidDel="00065516" w:rsidRDefault="00965FA9">
      <w:pPr>
        <w:ind w:left="196" w:right="196"/>
        <w:rPr>
          <w:del w:id="1748" w:author="USER" w:date="2024-07-01T09:35:00Z"/>
          <w:sz w:val="18"/>
        </w:rPr>
      </w:pPr>
    </w:p>
    <w:p w14:paraId="53899D35" w14:textId="0DA6EBF4" w:rsidR="00965FA9" w:rsidDel="00065516" w:rsidRDefault="00965FA9">
      <w:pPr>
        <w:ind w:left="196" w:right="196"/>
        <w:rPr>
          <w:del w:id="1749" w:author="USER" w:date="2024-07-01T09:35:00Z"/>
          <w:sz w:val="18"/>
        </w:rPr>
      </w:pPr>
    </w:p>
    <w:p w14:paraId="5C33BD30" w14:textId="57B69734" w:rsidR="00965FA9" w:rsidDel="00065516" w:rsidRDefault="00965FA9">
      <w:pPr>
        <w:ind w:left="196" w:right="196"/>
        <w:rPr>
          <w:del w:id="1750" w:author="USER" w:date="2024-07-01T09:35:00Z"/>
          <w:sz w:val="18"/>
        </w:rPr>
      </w:pPr>
    </w:p>
    <w:p w14:paraId="2428157D" w14:textId="77777777" w:rsidR="00E5651C" w:rsidRDefault="00E5651C" w:rsidP="00BB66F8">
      <w:pPr>
        <w:pStyle w:val="2"/>
        <w:ind w:left="0" w:firstLine="0"/>
      </w:pPr>
      <w:r>
        <w:br w:type="page"/>
      </w:r>
      <w:r w:rsidR="00BB66F8">
        <w:lastRenderedPageBreak/>
        <w:t>4.5  Producer Information</w:t>
      </w:r>
    </w:p>
    <w:p w14:paraId="36DB838D" w14:textId="77777777" w:rsidR="00BB66F8" w:rsidRDefault="00BB66F8" w:rsidP="00406447">
      <w:pPr>
        <w:ind w:left="196" w:right="196"/>
      </w:pPr>
    </w:p>
    <w:p w14:paraId="5445639E" w14:textId="039ED4C6" w:rsidR="00BB66F8" w:rsidRDefault="00BB66F8" w:rsidP="00BB66F8">
      <w:pPr>
        <w:ind w:left="196" w:right="196"/>
        <w:rPr>
          <w:sz w:val="20"/>
        </w:rPr>
      </w:pPr>
      <w:r>
        <w:rPr>
          <w:b/>
          <w:sz w:val="20"/>
        </w:rPr>
        <w:t xml:space="preserve">Definition: </w:t>
      </w:r>
      <w:r w:rsidRPr="00BB66F8">
        <w:rPr>
          <w:bCs/>
          <w:sz w:val="20"/>
        </w:rPr>
        <w:t>I</w:t>
      </w:r>
      <w:r>
        <w:rPr>
          <w:sz w:val="20"/>
        </w:rPr>
        <w:t>nformation about the country of production.</w:t>
      </w:r>
    </w:p>
    <w:p w14:paraId="050B9A0A" w14:textId="77777777" w:rsidR="00BB66F8" w:rsidRDefault="00BB66F8" w:rsidP="00BB66F8">
      <w:pPr>
        <w:pStyle w:val="a3"/>
        <w:spacing w:before="7"/>
        <w:ind w:right="220"/>
        <w:rPr>
          <w:sz w:val="22"/>
        </w:rPr>
      </w:pPr>
    </w:p>
    <w:p w14:paraId="29212BDB" w14:textId="3E597066" w:rsidR="00BB66F8" w:rsidRDefault="00BB66F8" w:rsidP="00BB66F8">
      <w:pPr>
        <w:ind w:left="196" w:right="196"/>
        <w:rPr>
          <w:sz w:val="20"/>
        </w:rPr>
      </w:pPr>
      <w:r>
        <w:rPr>
          <w:b/>
          <w:sz w:val="20"/>
        </w:rPr>
        <w:t xml:space="preserve">CamelCase: </w:t>
      </w:r>
      <w:r>
        <w:rPr>
          <w:sz w:val="20"/>
        </w:rPr>
        <w:t>Pr</w:t>
      </w:r>
      <w:r w:rsidR="00FA342B">
        <w:rPr>
          <w:sz w:val="20"/>
        </w:rPr>
        <w:t>oducer</w:t>
      </w:r>
      <w:r>
        <w:rPr>
          <w:sz w:val="20"/>
        </w:rPr>
        <w:t>Information</w:t>
      </w:r>
    </w:p>
    <w:p w14:paraId="789C2934" w14:textId="77777777" w:rsidR="00BB66F8" w:rsidRDefault="00BB66F8" w:rsidP="00BB66F8">
      <w:pPr>
        <w:pStyle w:val="a3"/>
        <w:spacing w:before="4"/>
        <w:ind w:right="220"/>
        <w:rPr>
          <w:sz w:val="22"/>
        </w:rPr>
      </w:pPr>
    </w:p>
    <w:p w14:paraId="19E59605" w14:textId="77777777" w:rsidR="00BB66F8" w:rsidRDefault="00BB66F8" w:rsidP="003E46EC">
      <w:pPr>
        <w:pStyle w:val="a3"/>
        <w:ind w:right="220"/>
      </w:pPr>
      <w:r>
        <w:t>Alias:</w:t>
      </w:r>
    </w:p>
    <w:p w14:paraId="17B90779" w14:textId="77777777" w:rsidR="00BB66F8" w:rsidRDefault="00BB66F8" w:rsidP="00BB66F8">
      <w:pPr>
        <w:pStyle w:val="a3"/>
        <w:spacing w:before="7"/>
        <w:ind w:right="220"/>
        <w:rPr>
          <w:b w:val="0"/>
          <w:sz w:val="22"/>
        </w:rPr>
      </w:pPr>
    </w:p>
    <w:p w14:paraId="306075A4" w14:textId="77777777" w:rsidR="00BB66F8" w:rsidRDefault="00BB66F8" w:rsidP="00BB66F8">
      <w:pPr>
        <w:ind w:left="196" w:right="196"/>
        <w:rPr>
          <w:b/>
          <w:sz w:val="20"/>
        </w:rPr>
      </w:pPr>
      <w:r>
        <w:rPr>
          <w:b/>
          <w:sz w:val="20"/>
        </w:rPr>
        <w:t>Super type:</w:t>
      </w:r>
    </w:p>
    <w:p w14:paraId="7F8DCF65" w14:textId="77777777" w:rsidR="00BB66F8" w:rsidRDefault="00BB66F8" w:rsidP="00BB66F8">
      <w:pPr>
        <w:pStyle w:val="a3"/>
        <w:spacing w:before="4"/>
        <w:ind w:right="220"/>
        <w:rPr>
          <w:b w:val="0"/>
          <w:sz w:val="22"/>
        </w:rPr>
      </w:pPr>
    </w:p>
    <w:p w14:paraId="7E5A4615" w14:textId="77777777" w:rsidR="00BB66F8" w:rsidRDefault="00BB66F8" w:rsidP="00BB66F8">
      <w:pPr>
        <w:ind w:left="196" w:right="196"/>
        <w:rPr>
          <w:sz w:val="20"/>
        </w:rPr>
      </w:pPr>
      <w:r>
        <w:rPr>
          <w:b/>
          <w:sz w:val="20"/>
        </w:rPr>
        <w:t xml:space="preserve">Remarks: </w:t>
      </w:r>
      <w:r>
        <w:rPr>
          <w:sz w:val="20"/>
        </w:rPr>
        <w:t>No remarks.</w:t>
      </w:r>
    </w:p>
    <w:p w14:paraId="683F7F26" w14:textId="77777777" w:rsidR="00BB66F8" w:rsidRDefault="00BB66F8" w:rsidP="00BB66F8">
      <w:pPr>
        <w:pStyle w:val="a3"/>
        <w:ind w:right="220"/>
        <w:rPr>
          <w:sz w:val="22"/>
        </w:rPr>
      </w:pPr>
    </w:p>
    <w:p w14:paraId="66FDC7D1" w14:textId="77777777" w:rsidR="00BB66F8" w:rsidRDefault="00BB66F8" w:rsidP="00BB66F8">
      <w:pPr>
        <w:pStyle w:val="a3"/>
        <w:spacing w:before="9"/>
        <w:ind w:right="220"/>
        <w:rPr>
          <w:sz w:val="31"/>
        </w:rPr>
      </w:pPr>
    </w:p>
    <w:p w14:paraId="30E79629" w14:textId="77777777" w:rsidR="00BB66F8" w:rsidRDefault="00BB66F8" w:rsidP="003E46EC">
      <w:pPr>
        <w:pStyle w:val="a3"/>
        <w:ind w:right="220"/>
      </w:pPr>
      <w:r>
        <w:t>Attribute Bindings:</w:t>
      </w:r>
    </w:p>
    <w:p w14:paraId="3F7878B0" w14:textId="77777777" w:rsidR="00BB66F8" w:rsidRDefault="00BB66F8" w:rsidP="00BB66F8">
      <w:pPr>
        <w:pStyle w:val="a3"/>
        <w:spacing w:before="10"/>
        <w:ind w:right="220"/>
        <w:rPr>
          <w:b w:val="0"/>
          <w:sz w:val="22"/>
        </w:rPr>
      </w:pPr>
    </w:p>
    <w:tbl>
      <w:tblPr>
        <w:tblStyle w:val="TableNormal1"/>
        <w:tblpPr w:leftFromText="142" w:rightFromText="142" w:vertAnchor="text" w:tblpX="124" w:tblpY="1"/>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56"/>
        <w:gridCol w:w="1677"/>
        <w:gridCol w:w="2515"/>
        <w:gridCol w:w="962"/>
        <w:gridCol w:w="1555"/>
      </w:tblGrid>
      <w:tr w:rsidR="00BB66F8" w14:paraId="4ECCF58B" w14:textId="77777777" w:rsidTr="00965FA9">
        <w:trPr>
          <w:trHeight w:val="736"/>
        </w:trPr>
        <w:tc>
          <w:tcPr>
            <w:tcW w:w="3356" w:type="dxa"/>
            <w:shd w:val="clear" w:color="auto" w:fill="FFF1CC"/>
          </w:tcPr>
          <w:p w14:paraId="0BBAD0F5" w14:textId="77777777" w:rsidR="00BB66F8" w:rsidRDefault="00BB66F8" w:rsidP="00B467B9">
            <w:pPr>
              <w:pStyle w:val="TableParagraph"/>
              <w:spacing w:before="10"/>
              <w:ind w:left="196" w:right="196"/>
              <w:rPr>
                <w:b/>
                <w:sz w:val="20"/>
              </w:rPr>
            </w:pPr>
          </w:p>
          <w:p w14:paraId="18EEF264" w14:textId="77777777" w:rsidR="00BB66F8" w:rsidRDefault="00BB66F8" w:rsidP="00B467B9">
            <w:pPr>
              <w:pStyle w:val="TableParagraph"/>
              <w:spacing w:before="0"/>
              <w:ind w:left="196" w:right="196"/>
              <w:rPr>
                <w:b/>
                <w:sz w:val="20"/>
              </w:rPr>
            </w:pPr>
            <w:r>
              <w:rPr>
                <w:b/>
                <w:sz w:val="20"/>
              </w:rPr>
              <w:t>S-10x Attribute</w:t>
            </w:r>
          </w:p>
        </w:tc>
        <w:tc>
          <w:tcPr>
            <w:tcW w:w="1677" w:type="dxa"/>
            <w:shd w:val="clear" w:color="auto" w:fill="FFF1CC"/>
          </w:tcPr>
          <w:p w14:paraId="21D5A053" w14:textId="77777777" w:rsidR="00BB66F8" w:rsidRDefault="00BB66F8" w:rsidP="00B467B9">
            <w:pPr>
              <w:pStyle w:val="TableParagraph"/>
              <w:spacing w:before="117"/>
              <w:ind w:left="196" w:right="196"/>
              <w:rPr>
                <w:b/>
                <w:sz w:val="20"/>
              </w:rPr>
            </w:pPr>
            <w:r>
              <w:rPr>
                <w:b/>
                <w:sz w:val="20"/>
              </w:rPr>
              <w:t>S-57</w:t>
            </w:r>
          </w:p>
          <w:p w14:paraId="1B745A42" w14:textId="77777777" w:rsidR="00BB66F8" w:rsidRDefault="00BB66F8" w:rsidP="00B467B9">
            <w:pPr>
              <w:pStyle w:val="TableParagraph"/>
              <w:spacing w:before="18"/>
              <w:ind w:left="196" w:right="196"/>
              <w:rPr>
                <w:b/>
                <w:sz w:val="20"/>
              </w:rPr>
            </w:pPr>
            <w:r>
              <w:rPr>
                <w:b/>
                <w:sz w:val="20"/>
              </w:rPr>
              <w:t>Acronym</w:t>
            </w:r>
          </w:p>
        </w:tc>
        <w:tc>
          <w:tcPr>
            <w:tcW w:w="2515" w:type="dxa"/>
            <w:shd w:val="clear" w:color="auto" w:fill="FFF1CC"/>
          </w:tcPr>
          <w:p w14:paraId="59B7621A" w14:textId="77777777" w:rsidR="00BB66F8" w:rsidRDefault="00BB66F8" w:rsidP="00B467B9">
            <w:pPr>
              <w:pStyle w:val="TableParagraph"/>
              <w:spacing w:before="117" w:line="256" w:lineRule="auto"/>
              <w:ind w:left="196" w:right="196"/>
              <w:rPr>
                <w:b/>
                <w:sz w:val="20"/>
              </w:rPr>
            </w:pPr>
            <w:r>
              <w:rPr>
                <w:b/>
                <w:sz w:val="20"/>
              </w:rPr>
              <w:t>Allowable Encoding Value</w:t>
            </w:r>
          </w:p>
        </w:tc>
        <w:tc>
          <w:tcPr>
            <w:tcW w:w="962" w:type="dxa"/>
            <w:shd w:val="clear" w:color="auto" w:fill="FFF1CC"/>
          </w:tcPr>
          <w:p w14:paraId="6B3B6E43" w14:textId="77777777" w:rsidR="00BB66F8" w:rsidRDefault="00BB66F8" w:rsidP="00B467B9">
            <w:pPr>
              <w:pStyle w:val="TableParagraph"/>
              <w:spacing w:before="10"/>
              <w:ind w:left="196" w:right="196"/>
              <w:rPr>
                <w:b/>
                <w:sz w:val="20"/>
              </w:rPr>
            </w:pPr>
          </w:p>
          <w:p w14:paraId="6201F2FA" w14:textId="77777777" w:rsidR="00BB66F8" w:rsidRDefault="00BB66F8" w:rsidP="00B467B9">
            <w:pPr>
              <w:pStyle w:val="TableParagraph"/>
              <w:spacing w:before="0"/>
              <w:ind w:left="196" w:right="196"/>
              <w:rPr>
                <w:b/>
                <w:sz w:val="20"/>
              </w:rPr>
            </w:pPr>
            <w:r>
              <w:rPr>
                <w:b/>
                <w:sz w:val="20"/>
              </w:rPr>
              <w:t>Type</w:t>
            </w:r>
          </w:p>
        </w:tc>
        <w:tc>
          <w:tcPr>
            <w:tcW w:w="1555" w:type="dxa"/>
            <w:shd w:val="clear" w:color="auto" w:fill="FFF1CC"/>
          </w:tcPr>
          <w:p w14:paraId="7FD35DB9" w14:textId="77777777" w:rsidR="00BB66F8" w:rsidRDefault="00BB66F8" w:rsidP="00B467B9">
            <w:pPr>
              <w:pStyle w:val="TableParagraph"/>
              <w:spacing w:before="10"/>
              <w:ind w:left="196" w:right="196"/>
              <w:rPr>
                <w:b/>
                <w:sz w:val="20"/>
              </w:rPr>
            </w:pPr>
          </w:p>
          <w:p w14:paraId="6ABF7A8A" w14:textId="77777777" w:rsidR="00BB66F8" w:rsidRDefault="00BB66F8" w:rsidP="00B467B9">
            <w:pPr>
              <w:pStyle w:val="TableParagraph"/>
              <w:spacing w:before="0"/>
              <w:ind w:left="196" w:right="196"/>
              <w:rPr>
                <w:b/>
                <w:sz w:val="20"/>
              </w:rPr>
            </w:pPr>
            <w:r>
              <w:rPr>
                <w:b/>
                <w:sz w:val="20"/>
              </w:rPr>
              <w:t>Multiplicity</w:t>
            </w:r>
          </w:p>
        </w:tc>
      </w:tr>
      <w:tr w:rsidR="00BB66F8" w14:paraId="4364F356" w14:textId="77777777" w:rsidTr="00965FA9">
        <w:trPr>
          <w:trHeight w:val="465"/>
        </w:trPr>
        <w:tc>
          <w:tcPr>
            <w:tcW w:w="3356" w:type="dxa"/>
          </w:tcPr>
          <w:p w14:paraId="3A53C34C" w14:textId="7A64EB85" w:rsidR="00BB66F8" w:rsidRDefault="00215D16" w:rsidP="00215D16">
            <w:pPr>
              <w:pStyle w:val="TableParagraph"/>
              <w:spacing w:before="121"/>
              <w:ind w:leftChars="45" w:left="99" w:right="196"/>
              <w:rPr>
                <w:rFonts w:eastAsiaTheme="minorEastAsia"/>
                <w:sz w:val="18"/>
                <w:szCs w:val="18"/>
                <w:lang w:eastAsia="ko-KR"/>
              </w:rPr>
            </w:pPr>
            <w:r>
              <w:rPr>
                <w:rFonts w:eastAsiaTheme="minorEastAsia" w:hint="eastAsia"/>
                <w:sz w:val="18"/>
                <w:szCs w:val="18"/>
                <w:lang w:eastAsia="ko-KR"/>
              </w:rPr>
              <w:t>A</w:t>
            </w:r>
            <w:r>
              <w:rPr>
                <w:rFonts w:eastAsiaTheme="minorEastAsia"/>
                <w:sz w:val="18"/>
                <w:szCs w:val="18"/>
                <w:lang w:eastAsia="ko-KR"/>
              </w:rPr>
              <w:t>gency Name</w:t>
            </w:r>
          </w:p>
        </w:tc>
        <w:tc>
          <w:tcPr>
            <w:tcW w:w="1677" w:type="dxa"/>
          </w:tcPr>
          <w:p w14:paraId="3A7801B8" w14:textId="77777777" w:rsidR="00BB66F8" w:rsidRDefault="00BB66F8" w:rsidP="00B467B9">
            <w:pPr>
              <w:pStyle w:val="TableParagraph"/>
              <w:spacing w:before="0"/>
              <w:ind w:left="196" w:right="196"/>
              <w:rPr>
                <w:rFonts w:ascii="Times New Roman"/>
                <w:sz w:val="18"/>
                <w:szCs w:val="18"/>
              </w:rPr>
            </w:pPr>
          </w:p>
        </w:tc>
        <w:tc>
          <w:tcPr>
            <w:tcW w:w="2515" w:type="dxa"/>
          </w:tcPr>
          <w:p w14:paraId="28E6B1C8" w14:textId="77777777" w:rsidR="00BB66F8" w:rsidRDefault="00BB66F8" w:rsidP="00B467B9">
            <w:pPr>
              <w:pStyle w:val="TableParagraph"/>
              <w:spacing w:before="0"/>
              <w:ind w:left="196" w:right="196"/>
              <w:rPr>
                <w:rFonts w:ascii="Times New Roman"/>
                <w:sz w:val="18"/>
                <w:szCs w:val="18"/>
              </w:rPr>
            </w:pPr>
          </w:p>
        </w:tc>
        <w:tc>
          <w:tcPr>
            <w:tcW w:w="962" w:type="dxa"/>
          </w:tcPr>
          <w:p w14:paraId="353F1981" w14:textId="143B7A4A" w:rsidR="00BB66F8" w:rsidRDefault="00215D16" w:rsidP="00B467B9">
            <w:pPr>
              <w:pStyle w:val="TableParagraph"/>
              <w:spacing w:before="121"/>
              <w:ind w:left="196" w:right="196"/>
              <w:rPr>
                <w:rFonts w:eastAsiaTheme="minorEastAsia"/>
                <w:sz w:val="18"/>
                <w:szCs w:val="18"/>
                <w:lang w:eastAsia="ko-KR"/>
              </w:rPr>
            </w:pPr>
            <w:r>
              <w:rPr>
                <w:rFonts w:eastAsiaTheme="minorEastAsia"/>
                <w:sz w:val="18"/>
                <w:szCs w:val="18"/>
                <w:lang w:eastAsia="ko-KR"/>
              </w:rPr>
              <w:t>TE</w:t>
            </w:r>
          </w:p>
        </w:tc>
        <w:tc>
          <w:tcPr>
            <w:tcW w:w="1555" w:type="dxa"/>
          </w:tcPr>
          <w:p w14:paraId="50C22727" w14:textId="77777777" w:rsidR="00BB66F8" w:rsidRDefault="00BB66F8" w:rsidP="00B467B9">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0, 1</w:t>
            </w:r>
          </w:p>
        </w:tc>
      </w:tr>
      <w:tr w:rsidR="00BB66F8" w14:paraId="646FEB78" w14:textId="77777777" w:rsidTr="00965FA9">
        <w:trPr>
          <w:trHeight w:val="465"/>
        </w:trPr>
        <w:tc>
          <w:tcPr>
            <w:tcW w:w="3356" w:type="dxa"/>
          </w:tcPr>
          <w:p w14:paraId="12D800DD" w14:textId="65CFA678" w:rsidR="00BB66F8" w:rsidRDefault="00215D16" w:rsidP="00215D16">
            <w:pPr>
              <w:pStyle w:val="TableParagraph"/>
              <w:spacing w:before="121"/>
              <w:ind w:leftChars="70" w:left="154"/>
              <w:rPr>
                <w:rFonts w:eastAsiaTheme="minorEastAsia"/>
                <w:sz w:val="18"/>
                <w:szCs w:val="18"/>
                <w:lang w:eastAsia="ko-KR"/>
              </w:rPr>
            </w:pPr>
            <w:r w:rsidRPr="00215D16">
              <w:rPr>
                <w:rFonts w:eastAsiaTheme="minorEastAsia"/>
                <w:sz w:val="18"/>
                <w:szCs w:val="18"/>
                <w:lang w:eastAsia="ko-KR"/>
              </w:rPr>
              <w:t>Agency</w:t>
            </w:r>
            <w:r>
              <w:rPr>
                <w:rFonts w:eastAsiaTheme="minorEastAsia"/>
                <w:sz w:val="18"/>
                <w:szCs w:val="18"/>
                <w:lang w:eastAsia="ko-KR"/>
              </w:rPr>
              <w:t xml:space="preserve"> </w:t>
            </w:r>
            <w:r w:rsidRPr="00215D16">
              <w:rPr>
                <w:rFonts w:eastAsiaTheme="minorEastAsia"/>
                <w:sz w:val="18"/>
                <w:szCs w:val="18"/>
                <w:lang w:eastAsia="ko-KR"/>
              </w:rPr>
              <w:t>Responsible</w:t>
            </w:r>
            <w:r>
              <w:rPr>
                <w:rFonts w:eastAsiaTheme="minorEastAsia"/>
                <w:sz w:val="18"/>
                <w:szCs w:val="18"/>
                <w:lang w:eastAsia="ko-KR"/>
              </w:rPr>
              <w:t xml:space="preserve"> </w:t>
            </w:r>
            <w:r w:rsidRPr="00215D16">
              <w:rPr>
                <w:rFonts w:eastAsiaTheme="minorEastAsia"/>
                <w:sz w:val="18"/>
                <w:szCs w:val="18"/>
                <w:lang w:eastAsia="ko-KR"/>
              </w:rPr>
              <w:t>For</w:t>
            </w:r>
            <w:r>
              <w:rPr>
                <w:rFonts w:eastAsiaTheme="minorEastAsia"/>
                <w:sz w:val="18"/>
                <w:szCs w:val="18"/>
                <w:lang w:eastAsia="ko-KR"/>
              </w:rPr>
              <w:t xml:space="preserve"> </w:t>
            </w:r>
            <w:r w:rsidRPr="00215D16">
              <w:rPr>
                <w:rFonts w:eastAsiaTheme="minorEastAsia"/>
                <w:sz w:val="18"/>
                <w:szCs w:val="18"/>
                <w:lang w:eastAsia="ko-KR"/>
              </w:rPr>
              <w:t>Production</w:t>
            </w:r>
          </w:p>
        </w:tc>
        <w:tc>
          <w:tcPr>
            <w:tcW w:w="1677" w:type="dxa"/>
          </w:tcPr>
          <w:p w14:paraId="03A5D0DE" w14:textId="77777777" w:rsidR="00BB66F8" w:rsidRDefault="00BB66F8" w:rsidP="00B467B9">
            <w:pPr>
              <w:pStyle w:val="TableParagraph"/>
              <w:spacing w:before="0"/>
              <w:ind w:left="196" w:right="196"/>
              <w:rPr>
                <w:rFonts w:ascii="Times New Roman"/>
                <w:sz w:val="18"/>
                <w:szCs w:val="18"/>
              </w:rPr>
            </w:pPr>
          </w:p>
        </w:tc>
        <w:tc>
          <w:tcPr>
            <w:tcW w:w="2515" w:type="dxa"/>
          </w:tcPr>
          <w:p w14:paraId="0B4A7911" w14:textId="77777777" w:rsidR="00BB66F8" w:rsidRDefault="00BB66F8" w:rsidP="00B467B9">
            <w:pPr>
              <w:pStyle w:val="TableParagraph"/>
              <w:spacing w:before="0"/>
              <w:ind w:left="196" w:right="196"/>
              <w:rPr>
                <w:rFonts w:ascii="Times New Roman"/>
                <w:sz w:val="18"/>
                <w:szCs w:val="18"/>
              </w:rPr>
            </w:pPr>
          </w:p>
        </w:tc>
        <w:tc>
          <w:tcPr>
            <w:tcW w:w="962" w:type="dxa"/>
          </w:tcPr>
          <w:p w14:paraId="43133F4B" w14:textId="77777777" w:rsidR="00BB66F8" w:rsidRDefault="00BB66F8" w:rsidP="00B467B9">
            <w:pPr>
              <w:pStyle w:val="TableParagraph"/>
              <w:spacing w:before="121"/>
              <w:ind w:left="196" w:right="196"/>
              <w:rPr>
                <w:rFonts w:eastAsiaTheme="minorEastAsia"/>
                <w:sz w:val="18"/>
                <w:szCs w:val="18"/>
                <w:lang w:eastAsia="ko-KR"/>
              </w:rPr>
            </w:pPr>
            <w:r w:rsidRPr="243A61E2">
              <w:rPr>
                <w:rFonts w:eastAsiaTheme="minorEastAsia"/>
                <w:sz w:val="18"/>
                <w:szCs w:val="18"/>
                <w:lang w:eastAsia="ko-KR"/>
              </w:rPr>
              <w:t>TE</w:t>
            </w:r>
          </w:p>
        </w:tc>
        <w:tc>
          <w:tcPr>
            <w:tcW w:w="1555" w:type="dxa"/>
          </w:tcPr>
          <w:p w14:paraId="546FE9FA" w14:textId="554271C0" w:rsidR="00BB66F8" w:rsidRDefault="00215D16" w:rsidP="00B467B9">
            <w:pPr>
              <w:pStyle w:val="TableParagraph"/>
              <w:spacing w:before="121"/>
              <w:ind w:left="196" w:right="196"/>
              <w:rPr>
                <w:rFonts w:eastAsiaTheme="minorEastAsia"/>
                <w:sz w:val="18"/>
                <w:szCs w:val="18"/>
                <w:lang w:eastAsia="ko-KR"/>
              </w:rPr>
            </w:pPr>
            <w:r>
              <w:rPr>
                <w:rFonts w:eastAsiaTheme="minorEastAsia"/>
                <w:sz w:val="18"/>
                <w:szCs w:val="18"/>
                <w:lang w:eastAsia="ko-KR"/>
              </w:rPr>
              <w:t>1</w:t>
            </w:r>
            <w:r w:rsidR="00BB66F8" w:rsidRPr="243A61E2">
              <w:rPr>
                <w:rFonts w:eastAsiaTheme="minorEastAsia"/>
                <w:sz w:val="18"/>
                <w:szCs w:val="18"/>
                <w:lang w:eastAsia="ko-KR"/>
              </w:rPr>
              <w:t>, 1</w:t>
            </w:r>
          </w:p>
        </w:tc>
      </w:tr>
    </w:tbl>
    <w:p w14:paraId="26F7CF57" w14:textId="77777777" w:rsidR="00BB66F8" w:rsidRDefault="00BB66F8" w:rsidP="00BB66F8">
      <w:pPr>
        <w:ind w:left="196" w:right="196"/>
        <w:rPr>
          <w:sz w:val="18"/>
        </w:rPr>
      </w:pPr>
    </w:p>
    <w:p w14:paraId="30BC427E" w14:textId="77777777" w:rsidR="000B31D5" w:rsidRPr="000B31D5" w:rsidRDefault="000B31D5" w:rsidP="000B31D5">
      <w:pPr>
        <w:pStyle w:val="a3"/>
        <w:ind w:right="220"/>
        <w:rPr>
          <w:ins w:id="1751" w:author="USER" w:date="2024-03-28T02:02:00Z"/>
        </w:rPr>
      </w:pPr>
      <w:ins w:id="1752" w:author="USER" w:date="2024-03-28T02:02:00Z">
        <w:r w:rsidRPr="000B31D5">
          <w:t>Information</w:t>
        </w:r>
        <w:r>
          <w:t xml:space="preserve"> Bindings:</w:t>
        </w:r>
      </w:ins>
    </w:p>
    <w:p w14:paraId="414F9A44" w14:textId="77777777" w:rsidR="000B31D5" w:rsidRDefault="000B31D5" w:rsidP="000B31D5">
      <w:pPr>
        <w:pStyle w:val="a3"/>
        <w:ind w:right="220"/>
        <w:rPr>
          <w:ins w:id="1753" w:author="USER" w:date="2024-03-28T02:02:00Z"/>
          <w:b w:val="0"/>
          <w:sz w:val="23"/>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
        <w:gridCol w:w="1548"/>
        <w:gridCol w:w="1549"/>
        <w:gridCol w:w="1548"/>
        <w:gridCol w:w="773"/>
        <w:gridCol w:w="1548"/>
        <w:gridCol w:w="1551"/>
        <w:gridCol w:w="775"/>
      </w:tblGrid>
      <w:tr w:rsidR="000B31D5" w14:paraId="4A265C33" w14:textId="77777777" w:rsidTr="00036CA7">
        <w:trPr>
          <w:trHeight w:val="486"/>
          <w:ins w:id="1754" w:author="USER" w:date="2024-03-28T02:02:00Z"/>
        </w:trPr>
        <w:tc>
          <w:tcPr>
            <w:tcW w:w="776" w:type="dxa"/>
            <w:vMerge w:val="restart"/>
            <w:shd w:val="clear" w:color="auto" w:fill="FFF1CC"/>
          </w:tcPr>
          <w:p w14:paraId="25DDE8EA" w14:textId="77777777" w:rsidR="000B31D5" w:rsidRDefault="000B31D5" w:rsidP="00036CA7">
            <w:pPr>
              <w:pStyle w:val="TableParagraph"/>
              <w:spacing w:before="7"/>
              <w:ind w:left="0"/>
              <w:rPr>
                <w:ins w:id="1755" w:author="USER" w:date="2024-03-28T02:02:00Z"/>
                <w:b/>
                <w:sz w:val="31"/>
              </w:rPr>
            </w:pPr>
          </w:p>
          <w:p w14:paraId="4D3D140D" w14:textId="77777777" w:rsidR="000B31D5" w:rsidRDefault="000B31D5" w:rsidP="00036CA7">
            <w:pPr>
              <w:pStyle w:val="TableParagraph"/>
              <w:spacing w:before="0"/>
              <w:rPr>
                <w:ins w:id="1756" w:author="USER" w:date="2024-03-28T02:02:00Z"/>
                <w:b/>
                <w:sz w:val="20"/>
              </w:rPr>
            </w:pPr>
            <w:ins w:id="1757" w:author="USER" w:date="2024-03-28T02:02:00Z">
              <w:r>
                <w:rPr>
                  <w:b/>
                  <w:sz w:val="20"/>
                </w:rPr>
                <w:t>Type</w:t>
              </w:r>
            </w:ins>
          </w:p>
        </w:tc>
        <w:tc>
          <w:tcPr>
            <w:tcW w:w="1548" w:type="dxa"/>
            <w:vMerge w:val="restart"/>
            <w:shd w:val="clear" w:color="auto" w:fill="FFF1CC"/>
          </w:tcPr>
          <w:p w14:paraId="3B3715A8" w14:textId="77777777" w:rsidR="000B31D5" w:rsidRDefault="000B31D5" w:rsidP="00036CA7">
            <w:pPr>
              <w:pStyle w:val="TableParagraph"/>
              <w:spacing w:before="9"/>
              <w:ind w:left="0"/>
              <w:rPr>
                <w:ins w:id="1758" w:author="USER" w:date="2024-03-28T02:02:00Z"/>
                <w:b/>
                <w:sz w:val="20"/>
              </w:rPr>
            </w:pPr>
          </w:p>
          <w:p w14:paraId="4B46AD31" w14:textId="77777777" w:rsidR="000B31D5" w:rsidRDefault="000B31D5" w:rsidP="00036CA7">
            <w:pPr>
              <w:pStyle w:val="TableParagraph"/>
              <w:spacing w:before="0" w:line="256" w:lineRule="auto"/>
              <w:ind w:left="97"/>
              <w:rPr>
                <w:ins w:id="1759" w:author="USER" w:date="2024-03-28T02:02:00Z"/>
                <w:b/>
                <w:sz w:val="20"/>
              </w:rPr>
            </w:pPr>
            <w:ins w:id="1760" w:author="USER" w:date="2024-03-28T02:02:00Z">
              <w:r>
                <w:rPr>
                  <w:b/>
                  <w:w w:val="95"/>
                  <w:sz w:val="20"/>
                </w:rPr>
                <w:t xml:space="preserve">Association </w:t>
              </w:r>
              <w:r>
                <w:rPr>
                  <w:b/>
                  <w:sz w:val="20"/>
                </w:rPr>
                <w:t>Name</w:t>
              </w:r>
            </w:ins>
          </w:p>
        </w:tc>
        <w:tc>
          <w:tcPr>
            <w:tcW w:w="7744" w:type="dxa"/>
            <w:gridSpan w:val="6"/>
            <w:shd w:val="clear" w:color="auto" w:fill="FFF1CC"/>
          </w:tcPr>
          <w:p w14:paraId="716EFE80" w14:textId="77777777" w:rsidR="000B31D5" w:rsidRDefault="000B31D5" w:rsidP="00036CA7">
            <w:pPr>
              <w:pStyle w:val="TableParagraph"/>
              <w:spacing w:before="114"/>
              <w:ind w:left="3008" w:right="3006"/>
              <w:jc w:val="center"/>
              <w:rPr>
                <w:ins w:id="1761" w:author="USER" w:date="2024-03-28T02:02:00Z"/>
                <w:b/>
                <w:sz w:val="20"/>
              </w:rPr>
            </w:pPr>
            <w:ins w:id="1762" w:author="USER" w:date="2024-03-28T02:02:00Z">
              <w:r>
                <w:rPr>
                  <w:b/>
                  <w:sz w:val="20"/>
                </w:rPr>
                <w:t>Association Ends</w:t>
              </w:r>
            </w:ins>
          </w:p>
        </w:tc>
      </w:tr>
      <w:tr w:rsidR="000B31D5" w14:paraId="0C766851" w14:textId="77777777" w:rsidTr="00036CA7">
        <w:trPr>
          <w:trHeight w:val="489"/>
          <w:ins w:id="1763" w:author="USER" w:date="2024-03-28T02:02:00Z"/>
        </w:trPr>
        <w:tc>
          <w:tcPr>
            <w:tcW w:w="776" w:type="dxa"/>
            <w:vMerge/>
            <w:tcBorders>
              <w:top w:val="nil"/>
            </w:tcBorders>
            <w:shd w:val="clear" w:color="auto" w:fill="FFF1CC"/>
          </w:tcPr>
          <w:p w14:paraId="3CABF95A" w14:textId="77777777" w:rsidR="000B31D5" w:rsidRDefault="000B31D5" w:rsidP="00036CA7">
            <w:pPr>
              <w:rPr>
                <w:ins w:id="1764" w:author="USER" w:date="2024-03-28T02:02:00Z"/>
                <w:sz w:val="2"/>
                <w:szCs w:val="2"/>
              </w:rPr>
            </w:pPr>
          </w:p>
        </w:tc>
        <w:tc>
          <w:tcPr>
            <w:tcW w:w="1548" w:type="dxa"/>
            <w:vMerge/>
            <w:tcBorders>
              <w:top w:val="nil"/>
            </w:tcBorders>
            <w:shd w:val="clear" w:color="auto" w:fill="FFF1CC"/>
          </w:tcPr>
          <w:p w14:paraId="2C89CFF5" w14:textId="77777777" w:rsidR="000B31D5" w:rsidRDefault="000B31D5" w:rsidP="00036CA7">
            <w:pPr>
              <w:rPr>
                <w:ins w:id="1765" w:author="USER" w:date="2024-03-28T02:02:00Z"/>
                <w:sz w:val="2"/>
                <w:szCs w:val="2"/>
              </w:rPr>
            </w:pPr>
          </w:p>
        </w:tc>
        <w:tc>
          <w:tcPr>
            <w:tcW w:w="1549" w:type="dxa"/>
            <w:shd w:val="clear" w:color="auto" w:fill="FFF1CC"/>
          </w:tcPr>
          <w:p w14:paraId="3DFBB0D0" w14:textId="77777777" w:rsidR="000B31D5" w:rsidRDefault="000B31D5" w:rsidP="00036CA7">
            <w:pPr>
              <w:pStyle w:val="TableParagraph"/>
              <w:spacing w:before="117"/>
              <w:ind w:left="97"/>
              <w:rPr>
                <w:ins w:id="1766" w:author="USER" w:date="2024-03-28T02:02:00Z"/>
                <w:b/>
                <w:sz w:val="20"/>
              </w:rPr>
            </w:pPr>
            <w:ins w:id="1767" w:author="USER" w:date="2024-03-28T02:02:00Z">
              <w:r>
                <w:rPr>
                  <w:b/>
                  <w:sz w:val="20"/>
                </w:rPr>
                <w:t>Class</w:t>
              </w:r>
            </w:ins>
          </w:p>
        </w:tc>
        <w:tc>
          <w:tcPr>
            <w:tcW w:w="1548" w:type="dxa"/>
            <w:shd w:val="clear" w:color="auto" w:fill="FFF1CC"/>
          </w:tcPr>
          <w:p w14:paraId="7BBAE7FC" w14:textId="77777777" w:rsidR="000B31D5" w:rsidRDefault="000B31D5" w:rsidP="00036CA7">
            <w:pPr>
              <w:pStyle w:val="TableParagraph"/>
              <w:spacing w:before="117"/>
              <w:ind w:left="97"/>
              <w:rPr>
                <w:ins w:id="1768" w:author="USER" w:date="2024-03-28T02:02:00Z"/>
                <w:b/>
                <w:sz w:val="20"/>
              </w:rPr>
            </w:pPr>
            <w:ins w:id="1769" w:author="USER" w:date="2024-03-28T02:02:00Z">
              <w:r>
                <w:rPr>
                  <w:b/>
                  <w:sz w:val="20"/>
                </w:rPr>
                <w:t>Role</w:t>
              </w:r>
            </w:ins>
          </w:p>
        </w:tc>
        <w:tc>
          <w:tcPr>
            <w:tcW w:w="773" w:type="dxa"/>
            <w:shd w:val="clear" w:color="auto" w:fill="FFF1CC"/>
          </w:tcPr>
          <w:p w14:paraId="4C62B93D" w14:textId="77777777" w:rsidR="000B31D5" w:rsidRDefault="000B31D5" w:rsidP="00036CA7">
            <w:pPr>
              <w:pStyle w:val="TableParagraph"/>
              <w:spacing w:before="117"/>
              <w:ind w:left="97"/>
              <w:rPr>
                <w:ins w:id="1770" w:author="USER" w:date="2024-03-28T02:02:00Z"/>
                <w:b/>
                <w:sz w:val="20"/>
              </w:rPr>
            </w:pPr>
            <w:ins w:id="1771" w:author="USER" w:date="2024-03-28T02:02:00Z">
              <w:r>
                <w:rPr>
                  <w:b/>
                  <w:sz w:val="20"/>
                </w:rPr>
                <w:t>Mult</w:t>
              </w:r>
            </w:ins>
          </w:p>
        </w:tc>
        <w:tc>
          <w:tcPr>
            <w:tcW w:w="1548" w:type="dxa"/>
            <w:shd w:val="clear" w:color="auto" w:fill="FFF1CC"/>
          </w:tcPr>
          <w:p w14:paraId="02693B65" w14:textId="77777777" w:rsidR="000B31D5" w:rsidRDefault="000B31D5" w:rsidP="00036CA7">
            <w:pPr>
              <w:pStyle w:val="TableParagraph"/>
              <w:spacing w:before="117"/>
              <w:rPr>
                <w:ins w:id="1772" w:author="USER" w:date="2024-03-28T02:02:00Z"/>
                <w:b/>
                <w:sz w:val="20"/>
              </w:rPr>
            </w:pPr>
            <w:ins w:id="1773" w:author="USER" w:date="2024-03-28T02:02:00Z">
              <w:r>
                <w:rPr>
                  <w:b/>
                  <w:sz w:val="20"/>
                </w:rPr>
                <w:t>Class</w:t>
              </w:r>
            </w:ins>
          </w:p>
        </w:tc>
        <w:tc>
          <w:tcPr>
            <w:tcW w:w="1551" w:type="dxa"/>
            <w:shd w:val="clear" w:color="auto" w:fill="FFF1CC"/>
          </w:tcPr>
          <w:p w14:paraId="1A184A31" w14:textId="77777777" w:rsidR="000B31D5" w:rsidRDefault="000B31D5" w:rsidP="00036CA7">
            <w:pPr>
              <w:pStyle w:val="TableParagraph"/>
              <w:spacing w:before="117"/>
              <w:rPr>
                <w:ins w:id="1774" w:author="USER" w:date="2024-03-28T02:02:00Z"/>
                <w:b/>
                <w:sz w:val="20"/>
              </w:rPr>
            </w:pPr>
            <w:ins w:id="1775" w:author="USER" w:date="2024-03-28T02:02:00Z">
              <w:r>
                <w:rPr>
                  <w:b/>
                  <w:sz w:val="20"/>
                </w:rPr>
                <w:t>Role</w:t>
              </w:r>
            </w:ins>
          </w:p>
        </w:tc>
        <w:tc>
          <w:tcPr>
            <w:tcW w:w="775" w:type="dxa"/>
            <w:shd w:val="clear" w:color="auto" w:fill="FFF1CC"/>
          </w:tcPr>
          <w:p w14:paraId="30E2EBA2" w14:textId="77777777" w:rsidR="000B31D5" w:rsidRDefault="000B31D5" w:rsidP="00036CA7">
            <w:pPr>
              <w:pStyle w:val="TableParagraph"/>
              <w:spacing w:before="117"/>
              <w:rPr>
                <w:ins w:id="1776" w:author="USER" w:date="2024-03-28T02:02:00Z"/>
                <w:b/>
                <w:sz w:val="20"/>
              </w:rPr>
            </w:pPr>
            <w:ins w:id="1777" w:author="USER" w:date="2024-03-28T02:02:00Z">
              <w:r>
                <w:rPr>
                  <w:b/>
                  <w:sz w:val="20"/>
                </w:rPr>
                <w:t>Mult</w:t>
              </w:r>
            </w:ins>
          </w:p>
        </w:tc>
      </w:tr>
      <w:tr w:rsidR="000B31D5" w14:paraId="048BFBAB" w14:textId="77777777" w:rsidTr="00036CA7">
        <w:trPr>
          <w:trHeight w:val="686"/>
          <w:ins w:id="1778" w:author="USER" w:date="2024-03-28T02:02:00Z"/>
        </w:trPr>
        <w:tc>
          <w:tcPr>
            <w:tcW w:w="776" w:type="dxa"/>
          </w:tcPr>
          <w:p w14:paraId="358CA353" w14:textId="75052A61" w:rsidR="000B31D5" w:rsidRDefault="000B31D5" w:rsidP="000B31D5">
            <w:pPr>
              <w:pStyle w:val="TableParagraph"/>
              <w:rPr>
                <w:ins w:id="1779" w:author="USER" w:date="2024-03-28T02:02:00Z"/>
                <w:sz w:val="18"/>
              </w:rPr>
            </w:pPr>
            <w:ins w:id="1780" w:author="USER" w:date="2024-03-28T02:02:00Z">
              <w:r>
                <w:rPr>
                  <w:sz w:val="18"/>
                </w:rPr>
                <w:t>Assoc</w:t>
              </w:r>
              <w:r>
                <w:rPr>
                  <w:spacing w:val="-47"/>
                  <w:sz w:val="18"/>
                </w:rPr>
                <w:t xml:space="preserve"> </w:t>
              </w:r>
              <w:r>
                <w:rPr>
                  <w:sz w:val="18"/>
                </w:rPr>
                <w:t>iation</w:t>
              </w:r>
            </w:ins>
          </w:p>
        </w:tc>
        <w:tc>
          <w:tcPr>
            <w:tcW w:w="1548" w:type="dxa"/>
          </w:tcPr>
          <w:p w14:paraId="6F626DF5" w14:textId="110325B2" w:rsidR="000B31D5" w:rsidRDefault="000B31D5" w:rsidP="000B31D5">
            <w:pPr>
              <w:pStyle w:val="TableParagraph"/>
              <w:spacing w:line="259" w:lineRule="auto"/>
              <w:ind w:left="97" w:right="500"/>
              <w:rPr>
                <w:ins w:id="1781" w:author="USER" w:date="2024-03-28T02:02:00Z"/>
                <w:sz w:val="18"/>
              </w:rPr>
            </w:pPr>
            <w:ins w:id="1782" w:author="USER" w:date="2024-03-28T02:02:00Z">
              <w:r w:rsidRPr="00A526BB">
                <w:rPr>
                  <w:sz w:val="18"/>
                </w:rPr>
                <w:t>ProductionDetails</w:t>
              </w:r>
            </w:ins>
          </w:p>
        </w:tc>
        <w:tc>
          <w:tcPr>
            <w:tcW w:w="1549" w:type="dxa"/>
          </w:tcPr>
          <w:p w14:paraId="2E2142CC" w14:textId="0F803492" w:rsidR="000B31D5" w:rsidRDefault="000B31D5" w:rsidP="000B31D5">
            <w:pPr>
              <w:pStyle w:val="TableParagraph"/>
              <w:spacing w:before="114"/>
              <w:ind w:left="97"/>
              <w:rPr>
                <w:ins w:id="1783" w:author="USER" w:date="2024-03-28T02:02:00Z"/>
                <w:b/>
                <w:sz w:val="18"/>
              </w:rPr>
            </w:pPr>
            <w:ins w:id="1784" w:author="USER" w:date="2024-03-28T02:02:00Z">
              <w:r w:rsidRPr="00736441">
                <w:rPr>
                  <w:b/>
                  <w:sz w:val="18"/>
                </w:rPr>
                <w:t>CatalogueSectionHeader</w:t>
              </w:r>
            </w:ins>
          </w:p>
        </w:tc>
        <w:tc>
          <w:tcPr>
            <w:tcW w:w="1548" w:type="dxa"/>
          </w:tcPr>
          <w:p w14:paraId="4D0C4A13" w14:textId="22D99D0E" w:rsidR="000B31D5" w:rsidRDefault="000B31D5" w:rsidP="000B31D5">
            <w:pPr>
              <w:pStyle w:val="TableParagraph"/>
              <w:ind w:left="97"/>
              <w:rPr>
                <w:ins w:id="1785" w:author="USER" w:date="2024-03-28T02:02:00Z"/>
                <w:sz w:val="18"/>
              </w:rPr>
            </w:pPr>
            <w:ins w:id="1786" w:author="USER" w:date="2024-03-28T02:02:00Z">
              <w:r w:rsidRPr="003233B4">
                <w:rPr>
                  <w:sz w:val="18"/>
                </w:rPr>
                <w:t>catalogueHeader</w:t>
              </w:r>
            </w:ins>
          </w:p>
        </w:tc>
        <w:tc>
          <w:tcPr>
            <w:tcW w:w="773" w:type="dxa"/>
          </w:tcPr>
          <w:p w14:paraId="6B829D0E" w14:textId="381A4EE9" w:rsidR="000B31D5" w:rsidRDefault="00866A9E" w:rsidP="000B31D5">
            <w:pPr>
              <w:pStyle w:val="TableParagraph"/>
              <w:ind w:left="97"/>
              <w:rPr>
                <w:ins w:id="1787" w:author="USER" w:date="2024-03-28T02:02:00Z"/>
                <w:sz w:val="18"/>
              </w:rPr>
            </w:pPr>
            <w:ins w:id="1788" w:author="GREENBLUE" w:date="2024-10-25T15:44:00Z">
              <w:r>
                <w:rPr>
                  <w:sz w:val="18"/>
                  <w:lang w:eastAsia="ko-KR"/>
                </w:rPr>
                <w:t>0, *</w:t>
              </w:r>
            </w:ins>
            <w:ins w:id="1789" w:author="USER" w:date="2024-03-28T02:02:00Z">
              <w:del w:id="1790" w:author="GREENBLUE" w:date="2024-10-25T15:44:00Z">
                <w:r w:rsidR="000B31D5" w:rsidDel="00866A9E">
                  <w:rPr>
                    <w:sz w:val="18"/>
                    <w:lang w:eastAsia="ko-KR"/>
                  </w:rPr>
                  <w:delText>1</w:delText>
                </w:r>
              </w:del>
            </w:ins>
          </w:p>
        </w:tc>
        <w:tc>
          <w:tcPr>
            <w:tcW w:w="1548" w:type="dxa"/>
          </w:tcPr>
          <w:p w14:paraId="0CD02058" w14:textId="068FDEB8" w:rsidR="000B31D5" w:rsidRDefault="000B31D5" w:rsidP="000B31D5">
            <w:pPr>
              <w:pStyle w:val="TableParagraph"/>
              <w:spacing w:before="114"/>
              <w:rPr>
                <w:ins w:id="1791" w:author="USER" w:date="2024-03-28T02:02:00Z"/>
                <w:b/>
                <w:sz w:val="18"/>
              </w:rPr>
            </w:pPr>
            <w:ins w:id="1792" w:author="USER" w:date="2024-03-28T02:02:00Z">
              <w:r w:rsidRPr="00A526BB">
                <w:rPr>
                  <w:b/>
                  <w:sz w:val="18"/>
                </w:rPr>
                <w:t>Producer Information</w:t>
              </w:r>
            </w:ins>
          </w:p>
        </w:tc>
        <w:tc>
          <w:tcPr>
            <w:tcW w:w="1551" w:type="dxa"/>
          </w:tcPr>
          <w:p w14:paraId="277585FE" w14:textId="75E535D5" w:rsidR="000B31D5" w:rsidRDefault="000B31D5" w:rsidP="000B31D5">
            <w:pPr>
              <w:pStyle w:val="TableParagraph"/>
              <w:rPr>
                <w:ins w:id="1793" w:author="USER" w:date="2024-03-28T02:02:00Z"/>
                <w:sz w:val="18"/>
              </w:rPr>
            </w:pPr>
            <w:ins w:id="1794" w:author="USER" w:date="2024-03-28T02:02:00Z">
              <w:r w:rsidRPr="003233B4">
                <w:rPr>
                  <w:spacing w:val="-2"/>
                  <w:sz w:val="18"/>
                </w:rPr>
                <w:t>theProducer</w:t>
              </w:r>
            </w:ins>
          </w:p>
        </w:tc>
        <w:tc>
          <w:tcPr>
            <w:tcW w:w="775" w:type="dxa"/>
          </w:tcPr>
          <w:p w14:paraId="62A239B0" w14:textId="7D56D786" w:rsidR="000B31D5" w:rsidRPr="000B31D5" w:rsidRDefault="000B31D5" w:rsidP="000B31D5">
            <w:pPr>
              <w:pStyle w:val="TableParagraph"/>
              <w:ind w:left="97"/>
              <w:rPr>
                <w:ins w:id="1795" w:author="USER" w:date="2024-03-28T02:02:00Z"/>
                <w:sz w:val="18"/>
                <w:lang w:eastAsia="ko-KR"/>
              </w:rPr>
            </w:pPr>
            <w:ins w:id="1796" w:author="USER" w:date="2024-03-28T02:02:00Z">
              <w:r>
                <w:rPr>
                  <w:sz w:val="18"/>
                  <w:lang w:eastAsia="ko-KR"/>
                </w:rPr>
                <w:t>0,1</w:t>
              </w:r>
            </w:ins>
          </w:p>
        </w:tc>
      </w:tr>
    </w:tbl>
    <w:p w14:paraId="12FD9CEE" w14:textId="77777777" w:rsidR="00C413D5" w:rsidRDefault="00C413D5" w:rsidP="000358A1">
      <w:pPr>
        <w:pStyle w:val="a3"/>
        <w:ind w:right="220"/>
        <w:rPr>
          <w:lang w:eastAsia="ko-KR"/>
        </w:rPr>
      </w:pPr>
    </w:p>
    <w:p w14:paraId="32521411" w14:textId="77777777" w:rsidR="00C413D5" w:rsidRDefault="00C413D5">
      <w:pPr>
        <w:rPr>
          <w:rFonts w:eastAsiaTheme="minorEastAsia"/>
          <w:b/>
          <w:bCs/>
          <w:sz w:val="24"/>
          <w:szCs w:val="24"/>
          <w:lang w:eastAsia="ko-KR"/>
        </w:rPr>
      </w:pPr>
      <w:r>
        <w:rPr>
          <w:rFonts w:eastAsiaTheme="minorEastAsia"/>
          <w:lang w:eastAsia="ko-KR"/>
        </w:rPr>
        <w:br w:type="page"/>
      </w:r>
    </w:p>
    <w:p w14:paraId="3996DCAF" w14:textId="2BD7A329" w:rsidR="00C413D5" w:rsidDel="00F616DC" w:rsidRDefault="00C413D5" w:rsidP="00C413D5">
      <w:pPr>
        <w:pStyle w:val="a3"/>
        <w:ind w:right="220"/>
        <w:rPr>
          <w:del w:id="1797" w:author="USER" w:date="2024-06-28T13:25:00Z"/>
          <w:lang w:eastAsia="ko-KR"/>
        </w:rPr>
      </w:pPr>
    </w:p>
    <w:p w14:paraId="7D0B0E8F" w14:textId="3BFF2149" w:rsidR="00BE1F9E" w:rsidRPr="00BE1F9E" w:rsidDel="00F616DC" w:rsidRDefault="00BE1F9E" w:rsidP="00BE1F9E">
      <w:pPr>
        <w:pStyle w:val="2"/>
        <w:ind w:left="0" w:firstLine="0"/>
        <w:rPr>
          <w:del w:id="1798" w:author="USER" w:date="2024-06-28T13:25:00Z"/>
          <w:rFonts w:eastAsiaTheme="minorEastAsia"/>
          <w:lang w:eastAsia="ko-KR"/>
        </w:rPr>
      </w:pPr>
      <w:del w:id="1799" w:author="USER" w:date="2024-06-28T13:25:00Z">
        <w:r w:rsidDel="00F616DC">
          <w:rPr>
            <w:rFonts w:eastAsiaTheme="minorEastAsia" w:hint="eastAsia"/>
            <w:lang w:eastAsia="ko-KR"/>
          </w:rPr>
          <w:delText>4</w:delText>
        </w:r>
        <w:r w:rsidDel="00F616DC">
          <w:rPr>
            <w:rFonts w:eastAsiaTheme="minorEastAsia"/>
            <w:lang w:eastAsia="ko-KR"/>
          </w:rPr>
          <w:delText>.6 Product</w:delText>
        </w:r>
        <w:r w:rsidR="00965FA9" w:rsidDel="00F616DC">
          <w:rPr>
            <w:rFonts w:eastAsiaTheme="minorEastAsia"/>
            <w:lang w:eastAsia="ko-KR"/>
          </w:rPr>
          <w:delText xml:space="preserve"> </w:delText>
        </w:r>
        <w:r w:rsidDel="00F616DC">
          <w:rPr>
            <w:rFonts w:eastAsiaTheme="minorEastAsia"/>
            <w:lang w:eastAsia="ko-KR"/>
          </w:rPr>
          <w:delText>Maping</w:delText>
        </w:r>
      </w:del>
    </w:p>
    <w:p w14:paraId="22DD96A7" w14:textId="45ACCA95" w:rsidR="00BE1F9E" w:rsidDel="00F616DC" w:rsidRDefault="00BE1F9E" w:rsidP="00963ED4">
      <w:pPr>
        <w:ind w:left="196" w:right="196"/>
        <w:rPr>
          <w:del w:id="1800" w:author="USER" w:date="2024-06-28T13:25:00Z"/>
        </w:rPr>
      </w:pPr>
    </w:p>
    <w:p w14:paraId="29E94688" w14:textId="5D1D41AC" w:rsidR="00BE1F9E" w:rsidRPr="00E134F0" w:rsidDel="00F616DC" w:rsidRDefault="00BE1F9E" w:rsidP="00BE1F9E">
      <w:pPr>
        <w:ind w:left="196" w:right="196"/>
        <w:rPr>
          <w:del w:id="1801" w:author="USER" w:date="2024-06-28T13:25:00Z"/>
          <w:b/>
          <w:sz w:val="20"/>
        </w:rPr>
      </w:pPr>
      <w:del w:id="1802" w:author="USER" w:date="2024-06-28T13:25:00Z">
        <w:r w:rsidDel="00F616DC">
          <w:rPr>
            <w:b/>
            <w:sz w:val="20"/>
          </w:rPr>
          <w:delText>Definition:</w:delText>
        </w:r>
        <w:r w:rsidRPr="00E134F0" w:rsidDel="00F616DC">
          <w:rPr>
            <w:b/>
            <w:sz w:val="20"/>
          </w:rPr>
          <w:delText xml:space="preserve"> </w:delText>
        </w:r>
        <w:r w:rsidR="00E134F0" w:rsidRPr="00E134F0" w:rsidDel="00F616DC">
          <w:rPr>
            <w:b/>
            <w:sz w:val="20"/>
          </w:rPr>
          <w:delText>Mapping between traditional products and S-100 Products</w:delText>
        </w:r>
      </w:del>
    </w:p>
    <w:p w14:paraId="75439C48" w14:textId="466D5227" w:rsidR="00BE1F9E" w:rsidDel="00F616DC" w:rsidRDefault="00BE1F9E" w:rsidP="00BE1F9E">
      <w:pPr>
        <w:pStyle w:val="a3"/>
        <w:spacing w:before="7"/>
        <w:ind w:right="220"/>
        <w:rPr>
          <w:del w:id="1803" w:author="USER" w:date="2024-06-28T13:25:00Z"/>
          <w:sz w:val="22"/>
        </w:rPr>
      </w:pPr>
    </w:p>
    <w:p w14:paraId="3DCF5DEF" w14:textId="61BC84E9" w:rsidR="00BE1F9E" w:rsidDel="00F616DC" w:rsidRDefault="00BE1F9E" w:rsidP="00BE1F9E">
      <w:pPr>
        <w:ind w:left="196" w:right="196"/>
        <w:rPr>
          <w:del w:id="1804" w:author="USER" w:date="2024-06-28T13:25:00Z"/>
          <w:sz w:val="20"/>
        </w:rPr>
      </w:pPr>
      <w:del w:id="1805" w:author="USER" w:date="2024-06-28T13:25:00Z">
        <w:r w:rsidDel="00F616DC">
          <w:rPr>
            <w:b/>
            <w:sz w:val="20"/>
          </w:rPr>
          <w:delText xml:space="preserve">CamelCase: </w:delText>
        </w:r>
        <w:r w:rsidDel="00F616DC">
          <w:rPr>
            <w:sz w:val="20"/>
          </w:rPr>
          <w:delText>Produ</w:delText>
        </w:r>
        <w:r w:rsidR="00E134F0" w:rsidDel="00F616DC">
          <w:rPr>
            <w:sz w:val="20"/>
          </w:rPr>
          <w:delText>ctMapping</w:delText>
        </w:r>
      </w:del>
    </w:p>
    <w:p w14:paraId="57536354" w14:textId="1843C0BA" w:rsidR="00BE1F9E" w:rsidDel="00F616DC" w:rsidRDefault="00BE1F9E" w:rsidP="00BE1F9E">
      <w:pPr>
        <w:pStyle w:val="a3"/>
        <w:spacing w:before="4"/>
        <w:ind w:right="220"/>
        <w:rPr>
          <w:del w:id="1806" w:author="USER" w:date="2024-06-28T13:25:00Z"/>
          <w:sz w:val="22"/>
        </w:rPr>
      </w:pPr>
    </w:p>
    <w:p w14:paraId="35166EA0" w14:textId="54F97235" w:rsidR="00BE1F9E" w:rsidDel="00F616DC" w:rsidRDefault="00BE1F9E" w:rsidP="003E46EC">
      <w:pPr>
        <w:pStyle w:val="a3"/>
        <w:ind w:right="220"/>
        <w:rPr>
          <w:del w:id="1807" w:author="USER" w:date="2024-06-28T13:25:00Z"/>
        </w:rPr>
      </w:pPr>
      <w:del w:id="1808" w:author="USER" w:date="2024-06-28T13:25:00Z">
        <w:r w:rsidDel="00F616DC">
          <w:delText>Alias:</w:delText>
        </w:r>
      </w:del>
    </w:p>
    <w:p w14:paraId="389EB330" w14:textId="009F2C68" w:rsidR="00BE1F9E" w:rsidDel="00F616DC" w:rsidRDefault="00BE1F9E" w:rsidP="00BE1F9E">
      <w:pPr>
        <w:pStyle w:val="a3"/>
        <w:spacing w:before="7"/>
        <w:ind w:right="220"/>
        <w:rPr>
          <w:del w:id="1809" w:author="USER" w:date="2024-06-28T13:25:00Z"/>
          <w:b w:val="0"/>
          <w:sz w:val="22"/>
        </w:rPr>
      </w:pPr>
    </w:p>
    <w:p w14:paraId="3B4D01B8" w14:textId="7A07F966" w:rsidR="00BE1F9E" w:rsidDel="00F616DC" w:rsidRDefault="00BE1F9E" w:rsidP="00BE1F9E">
      <w:pPr>
        <w:ind w:left="196" w:right="196"/>
        <w:rPr>
          <w:del w:id="1810" w:author="USER" w:date="2024-06-28T13:25:00Z"/>
          <w:b/>
          <w:sz w:val="20"/>
        </w:rPr>
      </w:pPr>
      <w:del w:id="1811" w:author="USER" w:date="2024-06-28T13:25:00Z">
        <w:r w:rsidDel="00F616DC">
          <w:rPr>
            <w:b/>
            <w:sz w:val="20"/>
          </w:rPr>
          <w:delText>Super type:</w:delText>
        </w:r>
      </w:del>
    </w:p>
    <w:p w14:paraId="1447BC0C" w14:textId="1EF7B92A" w:rsidR="00BE1F9E" w:rsidDel="00F616DC" w:rsidRDefault="00BE1F9E" w:rsidP="00BE1F9E">
      <w:pPr>
        <w:pStyle w:val="a3"/>
        <w:spacing w:before="4"/>
        <w:ind w:right="220"/>
        <w:rPr>
          <w:del w:id="1812" w:author="USER" w:date="2024-06-28T13:25:00Z"/>
          <w:b w:val="0"/>
          <w:sz w:val="22"/>
        </w:rPr>
      </w:pPr>
    </w:p>
    <w:p w14:paraId="1F05E7C9" w14:textId="740E9EFD" w:rsidR="00BE1F9E" w:rsidDel="00F616DC" w:rsidRDefault="00BE1F9E" w:rsidP="00BE1F9E">
      <w:pPr>
        <w:ind w:left="196" w:right="196"/>
        <w:rPr>
          <w:del w:id="1813" w:author="USER" w:date="2024-06-28T13:25:00Z"/>
          <w:sz w:val="20"/>
        </w:rPr>
      </w:pPr>
      <w:del w:id="1814" w:author="USER" w:date="2024-06-28T13:25:00Z">
        <w:r w:rsidDel="00F616DC">
          <w:rPr>
            <w:b/>
            <w:sz w:val="20"/>
          </w:rPr>
          <w:delText xml:space="preserve">Remarks: </w:delText>
        </w:r>
        <w:r w:rsidDel="00F616DC">
          <w:rPr>
            <w:sz w:val="20"/>
          </w:rPr>
          <w:delText>No remarks.</w:delText>
        </w:r>
      </w:del>
    </w:p>
    <w:p w14:paraId="4099D22D" w14:textId="6FF64BB1" w:rsidR="00BE1F9E" w:rsidDel="00F616DC" w:rsidRDefault="00BE1F9E" w:rsidP="00BE1F9E">
      <w:pPr>
        <w:pStyle w:val="a3"/>
        <w:ind w:right="220"/>
        <w:rPr>
          <w:del w:id="1815" w:author="USER" w:date="2024-06-28T13:25:00Z"/>
          <w:sz w:val="22"/>
        </w:rPr>
      </w:pPr>
    </w:p>
    <w:p w14:paraId="6820DF1D" w14:textId="56C2B039" w:rsidR="00BE1F9E" w:rsidDel="00F616DC" w:rsidRDefault="00BE1F9E" w:rsidP="00BE1F9E">
      <w:pPr>
        <w:pStyle w:val="a3"/>
        <w:spacing w:before="9"/>
        <w:ind w:right="220"/>
        <w:rPr>
          <w:del w:id="1816" w:author="USER" w:date="2024-06-28T13:25:00Z"/>
          <w:sz w:val="31"/>
        </w:rPr>
      </w:pPr>
    </w:p>
    <w:p w14:paraId="501C4269" w14:textId="4AB64315" w:rsidR="00BE1F9E" w:rsidDel="00F616DC" w:rsidRDefault="00BE1F9E" w:rsidP="003E46EC">
      <w:pPr>
        <w:pStyle w:val="a3"/>
        <w:ind w:right="220"/>
        <w:rPr>
          <w:del w:id="1817" w:author="USER" w:date="2024-06-28T13:25:00Z"/>
        </w:rPr>
      </w:pPr>
      <w:del w:id="1818" w:author="USER" w:date="2024-06-28T13:25:00Z">
        <w:r w:rsidDel="00F616DC">
          <w:delText>Attribute Bindings:</w:delText>
        </w:r>
      </w:del>
    </w:p>
    <w:p w14:paraId="672C9F0B" w14:textId="4D384F6D" w:rsidR="00BE1F9E" w:rsidDel="00F616DC" w:rsidRDefault="00BE1F9E" w:rsidP="00BE1F9E">
      <w:pPr>
        <w:pStyle w:val="a3"/>
        <w:spacing w:before="10"/>
        <w:ind w:right="220"/>
        <w:rPr>
          <w:del w:id="1819" w:author="USER" w:date="2024-06-28T13:25:00Z"/>
          <w:b w:val="0"/>
          <w:sz w:val="22"/>
        </w:rPr>
      </w:pPr>
    </w:p>
    <w:tbl>
      <w:tblPr>
        <w:tblStyle w:val="TableNormal1"/>
        <w:tblpPr w:leftFromText="142" w:rightFromText="142" w:vertAnchor="text" w:tblpX="124" w:tblpY="1"/>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3356"/>
        <w:gridCol w:w="1677"/>
        <w:gridCol w:w="2515"/>
        <w:gridCol w:w="962"/>
        <w:gridCol w:w="1555"/>
      </w:tblGrid>
      <w:tr w:rsidR="00BE1F9E" w:rsidDel="00F616DC" w14:paraId="63876F6E" w14:textId="0F19D071" w:rsidTr="00965FA9">
        <w:trPr>
          <w:trHeight w:val="736"/>
          <w:del w:id="1820" w:author="USER" w:date="2024-06-28T13:25:00Z"/>
        </w:trPr>
        <w:tc>
          <w:tcPr>
            <w:tcW w:w="3356" w:type="dxa"/>
            <w:shd w:val="clear" w:color="auto" w:fill="FFF1CC"/>
          </w:tcPr>
          <w:p w14:paraId="35DE4E3A" w14:textId="044BD76D" w:rsidR="00BE1F9E" w:rsidDel="00F616DC" w:rsidRDefault="00BE1F9E" w:rsidP="00B467B9">
            <w:pPr>
              <w:pStyle w:val="TableParagraph"/>
              <w:spacing w:before="10"/>
              <w:ind w:left="196" w:right="196"/>
              <w:rPr>
                <w:del w:id="1821" w:author="USER" w:date="2024-06-28T13:25:00Z"/>
                <w:b/>
                <w:sz w:val="20"/>
              </w:rPr>
            </w:pPr>
          </w:p>
          <w:p w14:paraId="2C6BC9C2" w14:textId="0AB738E3" w:rsidR="00BE1F9E" w:rsidDel="00F616DC" w:rsidRDefault="00BE1F9E" w:rsidP="00B467B9">
            <w:pPr>
              <w:pStyle w:val="TableParagraph"/>
              <w:spacing w:before="0"/>
              <w:ind w:left="196" w:right="196"/>
              <w:rPr>
                <w:del w:id="1822" w:author="USER" w:date="2024-06-28T13:25:00Z"/>
                <w:b/>
                <w:sz w:val="20"/>
              </w:rPr>
            </w:pPr>
            <w:del w:id="1823" w:author="USER" w:date="2024-06-28T13:25:00Z">
              <w:r w:rsidDel="00F616DC">
                <w:rPr>
                  <w:b/>
                  <w:sz w:val="20"/>
                </w:rPr>
                <w:delText>S-10x Attribute</w:delText>
              </w:r>
            </w:del>
          </w:p>
        </w:tc>
        <w:tc>
          <w:tcPr>
            <w:tcW w:w="1677" w:type="dxa"/>
            <w:shd w:val="clear" w:color="auto" w:fill="FFF1CC"/>
          </w:tcPr>
          <w:p w14:paraId="3E27E447" w14:textId="620D50A2" w:rsidR="00BE1F9E" w:rsidDel="00F616DC" w:rsidRDefault="00BE1F9E" w:rsidP="00B467B9">
            <w:pPr>
              <w:pStyle w:val="TableParagraph"/>
              <w:spacing w:before="117"/>
              <w:ind w:left="196" w:right="196"/>
              <w:rPr>
                <w:del w:id="1824" w:author="USER" w:date="2024-06-28T13:25:00Z"/>
                <w:b/>
                <w:sz w:val="20"/>
              </w:rPr>
            </w:pPr>
            <w:del w:id="1825" w:author="USER" w:date="2024-06-28T13:25:00Z">
              <w:r w:rsidDel="00F616DC">
                <w:rPr>
                  <w:b/>
                  <w:sz w:val="20"/>
                </w:rPr>
                <w:delText>S-57</w:delText>
              </w:r>
            </w:del>
          </w:p>
          <w:p w14:paraId="1B6D589A" w14:textId="7D156EE1" w:rsidR="00BE1F9E" w:rsidDel="00F616DC" w:rsidRDefault="00BE1F9E" w:rsidP="00B467B9">
            <w:pPr>
              <w:pStyle w:val="TableParagraph"/>
              <w:spacing w:before="18"/>
              <w:ind w:left="196" w:right="196"/>
              <w:rPr>
                <w:del w:id="1826" w:author="USER" w:date="2024-06-28T13:25:00Z"/>
                <w:b/>
                <w:sz w:val="20"/>
              </w:rPr>
            </w:pPr>
            <w:del w:id="1827" w:author="USER" w:date="2024-06-28T13:25:00Z">
              <w:r w:rsidDel="00F616DC">
                <w:rPr>
                  <w:b/>
                  <w:sz w:val="20"/>
                </w:rPr>
                <w:delText>Acronym</w:delText>
              </w:r>
            </w:del>
          </w:p>
        </w:tc>
        <w:tc>
          <w:tcPr>
            <w:tcW w:w="2515" w:type="dxa"/>
            <w:shd w:val="clear" w:color="auto" w:fill="FFF1CC"/>
          </w:tcPr>
          <w:p w14:paraId="4CECD97F" w14:textId="05373E79" w:rsidR="00BE1F9E" w:rsidDel="00F616DC" w:rsidRDefault="00BE1F9E" w:rsidP="00B467B9">
            <w:pPr>
              <w:pStyle w:val="TableParagraph"/>
              <w:spacing w:before="117" w:line="256" w:lineRule="auto"/>
              <w:ind w:left="196" w:right="196"/>
              <w:rPr>
                <w:del w:id="1828" w:author="USER" w:date="2024-06-28T13:25:00Z"/>
                <w:b/>
                <w:sz w:val="20"/>
              </w:rPr>
            </w:pPr>
            <w:del w:id="1829" w:author="USER" w:date="2024-06-28T13:25:00Z">
              <w:r w:rsidDel="00F616DC">
                <w:rPr>
                  <w:b/>
                  <w:sz w:val="20"/>
                </w:rPr>
                <w:delText>Allowable Encoding Value</w:delText>
              </w:r>
            </w:del>
          </w:p>
        </w:tc>
        <w:tc>
          <w:tcPr>
            <w:tcW w:w="962" w:type="dxa"/>
            <w:shd w:val="clear" w:color="auto" w:fill="FFF1CC"/>
          </w:tcPr>
          <w:p w14:paraId="3560B6E7" w14:textId="33645BA9" w:rsidR="00BE1F9E" w:rsidDel="00F616DC" w:rsidRDefault="00BE1F9E" w:rsidP="00B467B9">
            <w:pPr>
              <w:pStyle w:val="TableParagraph"/>
              <w:spacing w:before="10"/>
              <w:ind w:left="196" w:right="196"/>
              <w:rPr>
                <w:del w:id="1830" w:author="USER" w:date="2024-06-28T13:25:00Z"/>
                <w:b/>
                <w:sz w:val="20"/>
              </w:rPr>
            </w:pPr>
          </w:p>
          <w:p w14:paraId="5A55869F" w14:textId="74C587B2" w:rsidR="00BE1F9E" w:rsidDel="00F616DC" w:rsidRDefault="00BE1F9E" w:rsidP="00B467B9">
            <w:pPr>
              <w:pStyle w:val="TableParagraph"/>
              <w:spacing w:before="0"/>
              <w:ind w:left="196" w:right="196"/>
              <w:rPr>
                <w:del w:id="1831" w:author="USER" w:date="2024-06-28T13:25:00Z"/>
                <w:b/>
                <w:sz w:val="20"/>
              </w:rPr>
            </w:pPr>
            <w:del w:id="1832" w:author="USER" w:date="2024-06-28T13:25:00Z">
              <w:r w:rsidDel="00F616DC">
                <w:rPr>
                  <w:b/>
                  <w:sz w:val="20"/>
                </w:rPr>
                <w:delText>Type</w:delText>
              </w:r>
            </w:del>
          </w:p>
        </w:tc>
        <w:tc>
          <w:tcPr>
            <w:tcW w:w="1555" w:type="dxa"/>
            <w:shd w:val="clear" w:color="auto" w:fill="FFF1CC"/>
          </w:tcPr>
          <w:p w14:paraId="1E1A5F46" w14:textId="58F3AD60" w:rsidR="00BE1F9E" w:rsidDel="00F616DC" w:rsidRDefault="00BE1F9E" w:rsidP="00B467B9">
            <w:pPr>
              <w:pStyle w:val="TableParagraph"/>
              <w:spacing w:before="10"/>
              <w:ind w:left="196" w:right="196"/>
              <w:rPr>
                <w:del w:id="1833" w:author="USER" w:date="2024-06-28T13:25:00Z"/>
                <w:b/>
                <w:sz w:val="20"/>
              </w:rPr>
            </w:pPr>
          </w:p>
          <w:p w14:paraId="74C5CE47" w14:textId="5211C75B" w:rsidR="00BE1F9E" w:rsidDel="00F616DC" w:rsidRDefault="00BE1F9E" w:rsidP="00B467B9">
            <w:pPr>
              <w:pStyle w:val="TableParagraph"/>
              <w:spacing w:before="0"/>
              <w:ind w:left="196" w:right="196"/>
              <w:rPr>
                <w:del w:id="1834" w:author="USER" w:date="2024-06-28T13:25:00Z"/>
                <w:b/>
                <w:sz w:val="20"/>
              </w:rPr>
            </w:pPr>
            <w:del w:id="1835" w:author="USER" w:date="2024-06-28T13:25:00Z">
              <w:r w:rsidDel="00F616DC">
                <w:rPr>
                  <w:b/>
                  <w:sz w:val="20"/>
                </w:rPr>
                <w:delText>Multiplicity</w:delText>
              </w:r>
            </w:del>
          </w:p>
        </w:tc>
      </w:tr>
      <w:tr w:rsidR="00BE1F9E" w:rsidDel="00F616DC" w14:paraId="54FE9952" w14:textId="5C87A9F3" w:rsidTr="00965FA9">
        <w:trPr>
          <w:trHeight w:val="465"/>
          <w:del w:id="1836" w:author="USER" w:date="2024-06-28T13:25:00Z"/>
        </w:trPr>
        <w:tc>
          <w:tcPr>
            <w:tcW w:w="3356" w:type="dxa"/>
          </w:tcPr>
          <w:p w14:paraId="47BD0258" w14:textId="779C75FE" w:rsidR="00BE1F9E" w:rsidDel="00F616DC" w:rsidRDefault="00960EFC" w:rsidP="00B467B9">
            <w:pPr>
              <w:pStyle w:val="TableParagraph"/>
              <w:spacing w:before="121"/>
              <w:ind w:leftChars="45" w:left="99" w:right="196"/>
              <w:rPr>
                <w:del w:id="1837" w:author="USER" w:date="2024-06-28T13:25:00Z"/>
                <w:rFonts w:eastAsiaTheme="minorEastAsia"/>
                <w:sz w:val="18"/>
                <w:szCs w:val="18"/>
                <w:lang w:eastAsia="ko-KR"/>
              </w:rPr>
            </w:pPr>
            <w:del w:id="1838" w:author="USER" w:date="2024-06-28T13:25:00Z">
              <w:r w:rsidDel="00F616DC">
                <w:rPr>
                  <w:rFonts w:eastAsiaTheme="minorEastAsia"/>
                  <w:sz w:val="18"/>
                  <w:szCs w:val="18"/>
                  <w:lang w:eastAsia="ko-KR"/>
                </w:rPr>
                <w:delText>Product Reference</w:delText>
              </w:r>
            </w:del>
          </w:p>
        </w:tc>
        <w:tc>
          <w:tcPr>
            <w:tcW w:w="1677" w:type="dxa"/>
          </w:tcPr>
          <w:p w14:paraId="390FD80A" w14:textId="48678A48" w:rsidR="00BE1F9E" w:rsidDel="00F616DC" w:rsidRDefault="00BE1F9E" w:rsidP="00B467B9">
            <w:pPr>
              <w:pStyle w:val="TableParagraph"/>
              <w:spacing w:before="0"/>
              <w:ind w:left="196" w:right="196"/>
              <w:rPr>
                <w:del w:id="1839" w:author="USER" w:date="2024-06-28T13:25:00Z"/>
                <w:rFonts w:ascii="Times New Roman"/>
                <w:sz w:val="18"/>
                <w:szCs w:val="18"/>
              </w:rPr>
            </w:pPr>
          </w:p>
        </w:tc>
        <w:tc>
          <w:tcPr>
            <w:tcW w:w="2515" w:type="dxa"/>
          </w:tcPr>
          <w:p w14:paraId="2FDFCAF4" w14:textId="4730D37B" w:rsidR="00BE1F9E" w:rsidDel="00F616DC" w:rsidRDefault="00BE1F9E" w:rsidP="00B467B9">
            <w:pPr>
              <w:pStyle w:val="TableParagraph"/>
              <w:spacing w:before="0"/>
              <w:ind w:left="196" w:right="196"/>
              <w:rPr>
                <w:del w:id="1840" w:author="USER" w:date="2024-06-28T13:25:00Z"/>
                <w:rFonts w:ascii="Times New Roman"/>
                <w:sz w:val="18"/>
                <w:szCs w:val="18"/>
              </w:rPr>
            </w:pPr>
          </w:p>
        </w:tc>
        <w:tc>
          <w:tcPr>
            <w:tcW w:w="962" w:type="dxa"/>
          </w:tcPr>
          <w:p w14:paraId="3779CBE2" w14:textId="7B10B968" w:rsidR="00BE1F9E" w:rsidDel="00F616DC" w:rsidRDefault="00BE1F9E" w:rsidP="00B467B9">
            <w:pPr>
              <w:pStyle w:val="TableParagraph"/>
              <w:spacing w:before="121"/>
              <w:ind w:left="196" w:right="196"/>
              <w:rPr>
                <w:del w:id="1841" w:author="USER" w:date="2024-06-28T13:25:00Z"/>
                <w:rFonts w:eastAsiaTheme="minorEastAsia"/>
                <w:sz w:val="18"/>
                <w:szCs w:val="18"/>
                <w:lang w:eastAsia="ko-KR"/>
              </w:rPr>
            </w:pPr>
            <w:del w:id="1842" w:author="USER" w:date="2024-06-28T13:25:00Z">
              <w:r w:rsidDel="00F616DC">
                <w:rPr>
                  <w:rFonts w:eastAsiaTheme="minorEastAsia"/>
                  <w:sz w:val="18"/>
                  <w:szCs w:val="18"/>
                  <w:lang w:eastAsia="ko-KR"/>
                </w:rPr>
                <w:delText>TE</w:delText>
              </w:r>
            </w:del>
          </w:p>
        </w:tc>
        <w:tc>
          <w:tcPr>
            <w:tcW w:w="1555" w:type="dxa"/>
          </w:tcPr>
          <w:p w14:paraId="568F5D64" w14:textId="5123913D" w:rsidR="00BE1F9E" w:rsidDel="00F616DC" w:rsidRDefault="00960EFC" w:rsidP="00B467B9">
            <w:pPr>
              <w:pStyle w:val="TableParagraph"/>
              <w:spacing w:before="121"/>
              <w:ind w:left="196" w:right="196"/>
              <w:rPr>
                <w:del w:id="1843" w:author="USER" w:date="2024-06-28T13:25:00Z"/>
                <w:rFonts w:eastAsiaTheme="minorEastAsia"/>
                <w:sz w:val="18"/>
                <w:szCs w:val="18"/>
                <w:lang w:eastAsia="ko-KR"/>
              </w:rPr>
            </w:pPr>
            <w:del w:id="1844" w:author="USER" w:date="2024-06-28T13:25:00Z">
              <w:r w:rsidDel="00F616DC">
                <w:rPr>
                  <w:rFonts w:eastAsiaTheme="minorEastAsia"/>
                  <w:sz w:val="18"/>
                  <w:szCs w:val="18"/>
                  <w:lang w:eastAsia="ko-KR"/>
                </w:rPr>
                <w:delText>1</w:delText>
              </w:r>
              <w:r w:rsidR="00BE1F9E" w:rsidRPr="243A61E2" w:rsidDel="00F616DC">
                <w:rPr>
                  <w:rFonts w:eastAsiaTheme="minorEastAsia"/>
                  <w:sz w:val="18"/>
                  <w:szCs w:val="18"/>
                  <w:lang w:eastAsia="ko-KR"/>
                </w:rPr>
                <w:delText>, 1</w:delText>
              </w:r>
            </w:del>
          </w:p>
        </w:tc>
      </w:tr>
    </w:tbl>
    <w:p w14:paraId="4030D91F" w14:textId="1E02F76F" w:rsidR="000B31D5" w:rsidDel="00F616DC" w:rsidRDefault="000B31D5" w:rsidP="00BE1F9E">
      <w:pPr>
        <w:ind w:left="196" w:right="196"/>
        <w:rPr>
          <w:del w:id="1845" w:author="USER" w:date="2024-06-28T13:25:00Z"/>
          <w:sz w:val="18"/>
        </w:rPr>
      </w:pPr>
    </w:p>
    <w:p w14:paraId="3105D731" w14:textId="650EC589" w:rsidR="00652AE2" w:rsidRPr="00BE1F9E" w:rsidRDefault="00652AE2" w:rsidP="00652AE2">
      <w:pPr>
        <w:pStyle w:val="2"/>
        <w:ind w:left="0" w:firstLine="0"/>
        <w:rPr>
          <w:ins w:id="1846" w:author="USER" w:date="2024-03-27T21:49:00Z"/>
          <w:rFonts w:eastAsiaTheme="minorEastAsia"/>
          <w:lang w:eastAsia="ko-KR"/>
        </w:rPr>
      </w:pPr>
      <w:ins w:id="1847" w:author="USER" w:date="2024-03-27T21:49:00Z">
        <w:r>
          <w:rPr>
            <w:rFonts w:eastAsiaTheme="minorEastAsia" w:hint="eastAsia"/>
            <w:lang w:eastAsia="ko-KR"/>
          </w:rPr>
          <w:t>4</w:t>
        </w:r>
        <w:r>
          <w:rPr>
            <w:rFonts w:eastAsiaTheme="minorEastAsia"/>
            <w:lang w:eastAsia="ko-KR"/>
          </w:rPr>
          <w:t>.</w:t>
        </w:r>
      </w:ins>
      <w:ins w:id="1848" w:author="USER" w:date="2024-06-28T13:25:00Z">
        <w:r w:rsidR="00F616DC">
          <w:rPr>
            <w:rFonts w:eastAsiaTheme="minorEastAsia"/>
            <w:lang w:eastAsia="ko-KR"/>
          </w:rPr>
          <w:t>6</w:t>
        </w:r>
      </w:ins>
      <w:ins w:id="1849" w:author="USER" w:date="2024-03-27T21:49:00Z">
        <w:r>
          <w:rPr>
            <w:rFonts w:eastAsiaTheme="minorEastAsia"/>
            <w:lang w:eastAsia="ko-KR"/>
          </w:rPr>
          <w:t xml:space="preserve"> </w:t>
        </w:r>
        <w:r>
          <w:rPr>
            <w:rFonts w:eastAsiaTheme="minorEastAsia" w:hint="eastAsia"/>
            <w:lang w:eastAsia="ko-KR"/>
          </w:rPr>
          <w:t>D</w:t>
        </w:r>
        <w:r>
          <w:rPr>
            <w:rFonts w:eastAsiaTheme="minorEastAsia"/>
            <w:lang w:eastAsia="ko-KR"/>
          </w:rPr>
          <w:t>istributor Information</w:t>
        </w:r>
      </w:ins>
    </w:p>
    <w:p w14:paraId="6A270521" w14:textId="77777777" w:rsidR="00652AE2" w:rsidRDefault="00652AE2" w:rsidP="00652AE2">
      <w:pPr>
        <w:pStyle w:val="a3"/>
        <w:ind w:right="220"/>
        <w:rPr>
          <w:ins w:id="1850" w:author="USER" w:date="2024-03-27T21:50:00Z"/>
        </w:rPr>
      </w:pPr>
    </w:p>
    <w:p w14:paraId="2CEF2149" w14:textId="6CDCB560" w:rsidR="00652AE2" w:rsidRDefault="00652AE2" w:rsidP="00652AE2">
      <w:pPr>
        <w:pStyle w:val="a3"/>
        <w:ind w:right="220"/>
        <w:rPr>
          <w:ins w:id="1851" w:author="USER" w:date="2024-03-27T21:50:00Z"/>
        </w:rPr>
      </w:pPr>
      <w:ins w:id="1852" w:author="USER" w:date="2024-03-27T21:50:00Z">
        <w:r>
          <w:t xml:space="preserve">Definition: </w:t>
        </w:r>
        <w:r>
          <w:rPr>
            <w:bCs/>
          </w:rPr>
          <w:t>Distributor information</w:t>
        </w:r>
        <w:r>
          <w:t>.</w:t>
        </w:r>
      </w:ins>
    </w:p>
    <w:p w14:paraId="7B8B8F79" w14:textId="77777777" w:rsidR="00652AE2" w:rsidRDefault="00652AE2" w:rsidP="00652AE2">
      <w:pPr>
        <w:ind w:left="196" w:right="196"/>
        <w:rPr>
          <w:ins w:id="1853" w:author="USER" w:date="2024-03-27T21:50:00Z"/>
          <w:b/>
          <w:sz w:val="20"/>
        </w:rPr>
      </w:pPr>
    </w:p>
    <w:p w14:paraId="46BEE204" w14:textId="75FCBA7F" w:rsidR="00652AE2" w:rsidRDefault="00652AE2" w:rsidP="00652AE2">
      <w:pPr>
        <w:ind w:left="196" w:right="196"/>
        <w:rPr>
          <w:ins w:id="1854" w:author="USER" w:date="2024-03-27T21:49:00Z"/>
          <w:sz w:val="20"/>
        </w:rPr>
      </w:pPr>
      <w:ins w:id="1855" w:author="USER" w:date="2024-03-27T21:49:00Z">
        <w:r>
          <w:rPr>
            <w:b/>
            <w:sz w:val="20"/>
          </w:rPr>
          <w:t xml:space="preserve">CamelCase: </w:t>
        </w:r>
        <w:r>
          <w:rPr>
            <w:bCs/>
            <w:sz w:val="20"/>
          </w:rPr>
          <w:t>DistributorInformation</w:t>
        </w:r>
      </w:ins>
    </w:p>
    <w:p w14:paraId="23F19E74" w14:textId="77777777" w:rsidR="00652AE2" w:rsidRDefault="00652AE2" w:rsidP="00652AE2">
      <w:pPr>
        <w:pStyle w:val="a3"/>
        <w:spacing w:before="4"/>
        <w:ind w:right="220"/>
        <w:rPr>
          <w:ins w:id="1856" w:author="USER" w:date="2024-03-27T21:49:00Z"/>
          <w:sz w:val="22"/>
        </w:rPr>
      </w:pPr>
    </w:p>
    <w:p w14:paraId="07588A4E" w14:textId="77777777" w:rsidR="00652AE2" w:rsidRDefault="00652AE2" w:rsidP="00652AE2">
      <w:pPr>
        <w:pStyle w:val="a3"/>
        <w:ind w:right="220"/>
        <w:rPr>
          <w:ins w:id="1857" w:author="USER" w:date="2024-03-27T21:49:00Z"/>
        </w:rPr>
      </w:pPr>
      <w:ins w:id="1858" w:author="USER" w:date="2024-03-27T21:49:00Z">
        <w:r>
          <w:t>Alias:</w:t>
        </w:r>
      </w:ins>
    </w:p>
    <w:p w14:paraId="6ABE94B8" w14:textId="77777777" w:rsidR="00652AE2" w:rsidRDefault="00652AE2" w:rsidP="00652AE2">
      <w:pPr>
        <w:pStyle w:val="a3"/>
        <w:spacing w:before="7"/>
        <w:ind w:right="220"/>
        <w:rPr>
          <w:ins w:id="1859" w:author="USER" w:date="2024-03-27T21:49:00Z"/>
          <w:b w:val="0"/>
          <w:sz w:val="22"/>
        </w:rPr>
      </w:pPr>
    </w:p>
    <w:p w14:paraId="2C5C5480" w14:textId="77777777" w:rsidR="00652AE2" w:rsidRDefault="00652AE2" w:rsidP="00652AE2">
      <w:pPr>
        <w:spacing w:line="508" w:lineRule="auto"/>
        <w:ind w:left="196" w:right="196"/>
        <w:rPr>
          <w:ins w:id="1860" w:author="USER" w:date="2024-03-27T21:49:00Z"/>
          <w:b/>
          <w:sz w:val="20"/>
        </w:rPr>
      </w:pPr>
      <w:ins w:id="1861" w:author="USER" w:date="2024-03-27T21:49:00Z">
        <w:r>
          <w:rPr>
            <w:b/>
            <w:sz w:val="20"/>
          </w:rPr>
          <w:t xml:space="preserve">Super type: </w:t>
        </w:r>
      </w:ins>
    </w:p>
    <w:p w14:paraId="36BDA804" w14:textId="77777777" w:rsidR="00652AE2" w:rsidRDefault="00652AE2" w:rsidP="00652AE2">
      <w:pPr>
        <w:spacing w:before="1"/>
        <w:ind w:left="196" w:right="196"/>
        <w:rPr>
          <w:ins w:id="1862" w:author="USER" w:date="2024-03-27T21:49:00Z"/>
          <w:sz w:val="20"/>
        </w:rPr>
      </w:pPr>
      <w:ins w:id="1863" w:author="USER" w:date="2024-03-27T21:49:00Z">
        <w:r>
          <w:rPr>
            <w:b/>
            <w:sz w:val="20"/>
          </w:rPr>
          <w:t xml:space="preserve">Remarks: </w:t>
        </w:r>
        <w:r>
          <w:rPr>
            <w:sz w:val="20"/>
          </w:rPr>
          <w:t>No remarks.</w:t>
        </w:r>
      </w:ins>
    </w:p>
    <w:p w14:paraId="459EE230" w14:textId="77777777" w:rsidR="00652AE2" w:rsidRDefault="00652AE2" w:rsidP="00652AE2">
      <w:pPr>
        <w:pStyle w:val="a3"/>
        <w:ind w:right="220"/>
        <w:rPr>
          <w:ins w:id="1864" w:author="USER" w:date="2024-03-27T21:49:00Z"/>
          <w:sz w:val="22"/>
        </w:rPr>
      </w:pPr>
    </w:p>
    <w:p w14:paraId="7B58135E" w14:textId="77777777" w:rsidR="00652AE2" w:rsidRDefault="00652AE2" w:rsidP="00652AE2">
      <w:pPr>
        <w:pStyle w:val="a3"/>
        <w:spacing w:before="10"/>
        <w:ind w:right="220"/>
        <w:rPr>
          <w:ins w:id="1865" w:author="USER" w:date="2024-03-27T21:49:00Z"/>
          <w:sz w:val="31"/>
        </w:rPr>
      </w:pPr>
    </w:p>
    <w:p w14:paraId="7CEBE55F" w14:textId="77777777" w:rsidR="00652AE2" w:rsidRDefault="00652AE2" w:rsidP="00652AE2">
      <w:pPr>
        <w:pStyle w:val="a3"/>
        <w:ind w:right="220"/>
        <w:rPr>
          <w:ins w:id="1866" w:author="USER" w:date="2024-03-27T21:49:00Z"/>
        </w:rPr>
      </w:pPr>
      <w:ins w:id="1867" w:author="USER" w:date="2024-03-27T21:49:00Z">
        <w:r>
          <w:t>Attribute Bindings:</w:t>
        </w:r>
      </w:ins>
    </w:p>
    <w:p w14:paraId="00CB60D5" w14:textId="77777777" w:rsidR="00652AE2" w:rsidRDefault="00652AE2" w:rsidP="00652AE2">
      <w:pPr>
        <w:pStyle w:val="a3"/>
        <w:spacing w:before="9"/>
        <w:ind w:right="220"/>
        <w:rPr>
          <w:ins w:id="1868" w:author="USER" w:date="2024-03-27T21:4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343"/>
        <w:gridCol w:w="1012"/>
        <w:gridCol w:w="1823"/>
      </w:tblGrid>
      <w:tr w:rsidR="00652AE2" w14:paraId="0382DE12" w14:textId="77777777" w:rsidTr="00652AE2">
        <w:trPr>
          <w:trHeight w:val="736"/>
          <w:ins w:id="1869" w:author="USER" w:date="2024-03-27T21:49:00Z"/>
        </w:trPr>
        <w:tc>
          <w:tcPr>
            <w:tcW w:w="3356" w:type="dxa"/>
            <w:shd w:val="clear" w:color="auto" w:fill="FFF1CC"/>
          </w:tcPr>
          <w:p w14:paraId="154E6D79" w14:textId="77777777" w:rsidR="00652AE2" w:rsidRDefault="00652AE2" w:rsidP="00760814">
            <w:pPr>
              <w:pStyle w:val="TableParagraph"/>
              <w:spacing w:before="9"/>
              <w:ind w:left="196" w:right="196"/>
              <w:rPr>
                <w:ins w:id="1870" w:author="USER" w:date="2024-03-27T21:49:00Z"/>
                <w:b/>
                <w:sz w:val="20"/>
              </w:rPr>
            </w:pPr>
          </w:p>
          <w:p w14:paraId="7CCA873B" w14:textId="77777777" w:rsidR="00652AE2" w:rsidRDefault="00652AE2" w:rsidP="00760814">
            <w:pPr>
              <w:pStyle w:val="TableParagraph"/>
              <w:spacing w:before="0"/>
              <w:ind w:left="196" w:right="196"/>
              <w:rPr>
                <w:ins w:id="1871" w:author="USER" w:date="2024-03-27T21:49:00Z"/>
                <w:b/>
                <w:sz w:val="20"/>
              </w:rPr>
            </w:pPr>
            <w:ins w:id="1872" w:author="USER" w:date="2024-03-27T21:49:00Z">
              <w:r>
                <w:rPr>
                  <w:b/>
                  <w:sz w:val="20"/>
                </w:rPr>
                <w:t>S-10x Attribute</w:t>
              </w:r>
            </w:ins>
          </w:p>
        </w:tc>
        <w:tc>
          <w:tcPr>
            <w:tcW w:w="1677" w:type="dxa"/>
            <w:shd w:val="clear" w:color="auto" w:fill="FFF1CC"/>
          </w:tcPr>
          <w:p w14:paraId="00B2EAB2" w14:textId="77777777" w:rsidR="00652AE2" w:rsidRDefault="00652AE2" w:rsidP="00760814">
            <w:pPr>
              <w:pStyle w:val="TableParagraph"/>
              <w:spacing w:before="114"/>
              <w:ind w:left="196" w:right="196"/>
              <w:rPr>
                <w:ins w:id="1873" w:author="USER" w:date="2024-03-27T21:49:00Z"/>
                <w:b/>
                <w:sz w:val="20"/>
              </w:rPr>
            </w:pPr>
            <w:ins w:id="1874" w:author="USER" w:date="2024-03-27T21:49:00Z">
              <w:r>
                <w:rPr>
                  <w:b/>
                  <w:sz w:val="20"/>
                </w:rPr>
                <w:t>S-57</w:t>
              </w:r>
            </w:ins>
          </w:p>
          <w:p w14:paraId="6AE25B18" w14:textId="77777777" w:rsidR="00652AE2" w:rsidRDefault="00652AE2" w:rsidP="00760814">
            <w:pPr>
              <w:pStyle w:val="TableParagraph"/>
              <w:spacing w:before="20"/>
              <w:ind w:left="196" w:right="196"/>
              <w:rPr>
                <w:ins w:id="1875" w:author="USER" w:date="2024-03-27T21:49:00Z"/>
                <w:b/>
                <w:sz w:val="20"/>
              </w:rPr>
            </w:pPr>
            <w:ins w:id="1876" w:author="USER" w:date="2024-03-27T21:49:00Z">
              <w:r>
                <w:rPr>
                  <w:b/>
                  <w:sz w:val="20"/>
                </w:rPr>
                <w:t>Acronym</w:t>
              </w:r>
            </w:ins>
          </w:p>
        </w:tc>
        <w:tc>
          <w:tcPr>
            <w:tcW w:w="2343" w:type="dxa"/>
            <w:shd w:val="clear" w:color="auto" w:fill="FFF1CC"/>
          </w:tcPr>
          <w:p w14:paraId="08CD9CE9" w14:textId="77777777" w:rsidR="00652AE2" w:rsidRDefault="00652AE2" w:rsidP="00760814">
            <w:pPr>
              <w:pStyle w:val="TableParagraph"/>
              <w:spacing w:before="114" w:line="261" w:lineRule="auto"/>
              <w:ind w:left="196" w:right="196"/>
              <w:rPr>
                <w:ins w:id="1877" w:author="USER" w:date="2024-03-27T21:49:00Z"/>
                <w:b/>
                <w:sz w:val="20"/>
              </w:rPr>
            </w:pPr>
            <w:ins w:id="1878" w:author="USER" w:date="2024-03-27T21:49:00Z">
              <w:r>
                <w:rPr>
                  <w:b/>
                  <w:sz w:val="20"/>
                </w:rPr>
                <w:t>Allowable Encoding Value</w:t>
              </w:r>
            </w:ins>
          </w:p>
        </w:tc>
        <w:tc>
          <w:tcPr>
            <w:tcW w:w="1012" w:type="dxa"/>
            <w:shd w:val="clear" w:color="auto" w:fill="FFF1CC"/>
          </w:tcPr>
          <w:p w14:paraId="530958F5" w14:textId="77777777" w:rsidR="00652AE2" w:rsidRDefault="00652AE2" w:rsidP="00760814">
            <w:pPr>
              <w:pStyle w:val="TableParagraph"/>
              <w:spacing w:before="9"/>
              <w:ind w:left="196" w:right="196"/>
              <w:rPr>
                <w:ins w:id="1879" w:author="USER" w:date="2024-03-27T21:49:00Z"/>
                <w:b/>
                <w:sz w:val="20"/>
              </w:rPr>
            </w:pPr>
          </w:p>
          <w:p w14:paraId="28A67F54" w14:textId="77777777" w:rsidR="00652AE2" w:rsidRDefault="00652AE2" w:rsidP="00760814">
            <w:pPr>
              <w:pStyle w:val="TableParagraph"/>
              <w:spacing w:before="0"/>
              <w:ind w:left="196" w:right="196"/>
              <w:rPr>
                <w:ins w:id="1880" w:author="USER" w:date="2024-03-27T21:49:00Z"/>
                <w:b/>
                <w:sz w:val="20"/>
              </w:rPr>
            </w:pPr>
            <w:ins w:id="1881" w:author="USER" w:date="2024-03-27T21:49:00Z">
              <w:r>
                <w:rPr>
                  <w:b/>
                  <w:sz w:val="20"/>
                </w:rPr>
                <w:t>Type</w:t>
              </w:r>
            </w:ins>
          </w:p>
        </w:tc>
        <w:tc>
          <w:tcPr>
            <w:tcW w:w="1823" w:type="dxa"/>
            <w:shd w:val="clear" w:color="auto" w:fill="FFF1CC"/>
          </w:tcPr>
          <w:p w14:paraId="166F8891" w14:textId="77777777" w:rsidR="00652AE2" w:rsidRDefault="00652AE2" w:rsidP="00760814">
            <w:pPr>
              <w:pStyle w:val="TableParagraph"/>
              <w:spacing w:before="9"/>
              <w:ind w:left="196" w:right="196"/>
              <w:rPr>
                <w:ins w:id="1882" w:author="USER" w:date="2024-03-27T21:49:00Z"/>
                <w:b/>
                <w:sz w:val="20"/>
              </w:rPr>
            </w:pPr>
          </w:p>
          <w:p w14:paraId="4FD6EE5A" w14:textId="77777777" w:rsidR="00652AE2" w:rsidRDefault="00652AE2" w:rsidP="00760814">
            <w:pPr>
              <w:pStyle w:val="TableParagraph"/>
              <w:spacing w:before="0"/>
              <w:ind w:left="196" w:right="196"/>
              <w:rPr>
                <w:ins w:id="1883" w:author="USER" w:date="2024-03-27T21:49:00Z"/>
                <w:b/>
                <w:sz w:val="20"/>
              </w:rPr>
            </w:pPr>
            <w:ins w:id="1884" w:author="USER" w:date="2024-03-27T21:49:00Z">
              <w:r>
                <w:rPr>
                  <w:b/>
                  <w:sz w:val="20"/>
                </w:rPr>
                <w:t>Multiplicity</w:t>
              </w:r>
            </w:ins>
          </w:p>
        </w:tc>
      </w:tr>
      <w:tr w:rsidR="00652AE2" w14:paraId="39ECF5C5" w14:textId="77777777" w:rsidTr="00652AE2">
        <w:trPr>
          <w:trHeight w:val="462"/>
          <w:ins w:id="1885" w:author="USER" w:date="2024-03-27T21:49:00Z"/>
        </w:trPr>
        <w:tc>
          <w:tcPr>
            <w:tcW w:w="3356" w:type="dxa"/>
          </w:tcPr>
          <w:p w14:paraId="4E8E172E" w14:textId="77777777" w:rsidR="00652AE2" w:rsidRDefault="00652AE2" w:rsidP="00760814">
            <w:pPr>
              <w:pStyle w:val="TableParagraph"/>
              <w:ind w:left="196" w:right="196"/>
              <w:rPr>
                <w:ins w:id="1886" w:author="USER" w:date="2024-03-27T21:49:00Z"/>
                <w:sz w:val="18"/>
              </w:rPr>
            </w:pPr>
            <w:ins w:id="1887" w:author="USER" w:date="2024-03-27T21:49:00Z">
              <w:r>
                <w:rPr>
                  <w:sz w:val="18"/>
                </w:rPr>
                <w:t>Distributor Name</w:t>
              </w:r>
            </w:ins>
          </w:p>
        </w:tc>
        <w:tc>
          <w:tcPr>
            <w:tcW w:w="1677" w:type="dxa"/>
          </w:tcPr>
          <w:p w14:paraId="3C1C13DB" w14:textId="77777777" w:rsidR="00652AE2" w:rsidRDefault="00652AE2" w:rsidP="00760814">
            <w:pPr>
              <w:pStyle w:val="TableParagraph"/>
              <w:spacing w:before="0"/>
              <w:ind w:left="196" w:right="196"/>
              <w:rPr>
                <w:ins w:id="1888" w:author="USER" w:date="2024-03-27T21:49:00Z"/>
                <w:rFonts w:ascii="Times New Roman"/>
                <w:sz w:val="18"/>
              </w:rPr>
            </w:pPr>
          </w:p>
        </w:tc>
        <w:tc>
          <w:tcPr>
            <w:tcW w:w="2343" w:type="dxa"/>
          </w:tcPr>
          <w:p w14:paraId="1C3291BA" w14:textId="77777777" w:rsidR="00652AE2" w:rsidRDefault="00652AE2" w:rsidP="00760814">
            <w:pPr>
              <w:pStyle w:val="TableParagraph"/>
              <w:spacing w:before="0"/>
              <w:ind w:left="196" w:right="196"/>
              <w:rPr>
                <w:ins w:id="1889" w:author="USER" w:date="2024-03-27T21:49:00Z"/>
                <w:rFonts w:ascii="Times New Roman"/>
                <w:sz w:val="18"/>
              </w:rPr>
            </w:pPr>
          </w:p>
        </w:tc>
        <w:tc>
          <w:tcPr>
            <w:tcW w:w="1012" w:type="dxa"/>
          </w:tcPr>
          <w:p w14:paraId="5B0D45E4" w14:textId="77777777" w:rsidR="00652AE2" w:rsidRPr="00312C55" w:rsidRDefault="00652AE2" w:rsidP="00760814">
            <w:pPr>
              <w:pStyle w:val="TableParagraph"/>
              <w:ind w:left="196" w:right="196"/>
              <w:rPr>
                <w:ins w:id="1890" w:author="USER" w:date="2024-03-27T21:49:00Z"/>
                <w:rFonts w:eastAsiaTheme="minorEastAsia"/>
                <w:sz w:val="18"/>
                <w:lang w:eastAsia="ko-KR"/>
              </w:rPr>
            </w:pPr>
            <w:ins w:id="1891" w:author="USER" w:date="2024-03-27T21:49:00Z">
              <w:r>
                <w:rPr>
                  <w:rFonts w:eastAsiaTheme="minorEastAsia"/>
                  <w:sz w:val="18"/>
                  <w:lang w:eastAsia="ko-KR"/>
                </w:rPr>
                <w:t>TE</w:t>
              </w:r>
            </w:ins>
          </w:p>
        </w:tc>
        <w:tc>
          <w:tcPr>
            <w:tcW w:w="1823" w:type="dxa"/>
          </w:tcPr>
          <w:p w14:paraId="273F13F2" w14:textId="77777777" w:rsidR="00652AE2" w:rsidRPr="00312C55" w:rsidRDefault="00652AE2" w:rsidP="00760814">
            <w:pPr>
              <w:pStyle w:val="TableParagraph"/>
              <w:ind w:left="196" w:right="196"/>
              <w:rPr>
                <w:ins w:id="1892" w:author="USER" w:date="2024-03-27T21:49:00Z"/>
                <w:rFonts w:eastAsiaTheme="minorEastAsia"/>
                <w:sz w:val="18"/>
                <w:lang w:eastAsia="ko-KR"/>
              </w:rPr>
            </w:pPr>
            <w:ins w:id="1893" w:author="USER" w:date="2024-03-27T21:49:00Z">
              <w:r>
                <w:rPr>
                  <w:rFonts w:eastAsiaTheme="minorEastAsia"/>
                  <w:sz w:val="18"/>
                  <w:lang w:eastAsia="ko-KR"/>
                </w:rPr>
                <w:t>1, 1</w:t>
              </w:r>
            </w:ins>
          </w:p>
        </w:tc>
      </w:tr>
    </w:tbl>
    <w:p w14:paraId="529D4BA6" w14:textId="77777777" w:rsidR="00652AE2" w:rsidRDefault="00652AE2" w:rsidP="00652AE2">
      <w:pPr>
        <w:ind w:left="196" w:right="196"/>
        <w:rPr>
          <w:ins w:id="1894" w:author="USER" w:date="2024-03-27T21:49:00Z"/>
          <w:sz w:val="18"/>
        </w:rPr>
      </w:pPr>
    </w:p>
    <w:p w14:paraId="776C0B46" w14:textId="77777777" w:rsidR="00652AE2" w:rsidRDefault="00652AE2" w:rsidP="00652AE2">
      <w:pPr>
        <w:pStyle w:val="a3"/>
        <w:spacing w:before="1"/>
        <w:ind w:right="220"/>
        <w:rPr>
          <w:ins w:id="1895" w:author="USER" w:date="2024-03-27T21:49:00Z"/>
          <w:b w:val="0"/>
          <w:sz w:val="13"/>
        </w:rPr>
      </w:pPr>
    </w:p>
    <w:p w14:paraId="06F972D2" w14:textId="77777777" w:rsidR="00652AE2" w:rsidRDefault="00652AE2" w:rsidP="00652AE2">
      <w:pPr>
        <w:pStyle w:val="a3"/>
        <w:spacing w:before="6"/>
        <w:ind w:right="220"/>
        <w:rPr>
          <w:ins w:id="1896" w:author="USER" w:date="2024-03-27T21:49:00Z"/>
          <w:b w:val="0"/>
          <w:sz w:val="25"/>
        </w:rPr>
      </w:pPr>
    </w:p>
    <w:p w14:paraId="2AB69577" w14:textId="06B32B30" w:rsidR="00652AE2" w:rsidRDefault="00181F82" w:rsidP="00652AE2">
      <w:pPr>
        <w:spacing w:before="93"/>
        <w:ind w:left="196" w:right="196"/>
        <w:rPr>
          <w:ins w:id="1897" w:author="USER" w:date="2024-03-27T21:49:00Z"/>
          <w:b/>
          <w:sz w:val="20"/>
        </w:rPr>
      </w:pPr>
      <w:ins w:id="1898" w:author="USER" w:date="2024-06-28T13:29:00Z">
        <w:r w:rsidRPr="00181F82">
          <w:rPr>
            <w:b/>
            <w:sz w:val="20"/>
          </w:rPr>
          <w:t xml:space="preserve">Information </w:t>
        </w:r>
      </w:ins>
      <w:ins w:id="1899" w:author="USER" w:date="2024-03-27T21:49:00Z">
        <w:r w:rsidR="00652AE2">
          <w:rPr>
            <w:b/>
            <w:sz w:val="20"/>
          </w:rPr>
          <w:t>Bindings:</w:t>
        </w:r>
      </w:ins>
    </w:p>
    <w:p w14:paraId="3990D265" w14:textId="77777777" w:rsidR="00652AE2" w:rsidRDefault="00652AE2" w:rsidP="00652AE2">
      <w:pPr>
        <w:pStyle w:val="a3"/>
        <w:ind w:right="220"/>
        <w:rPr>
          <w:ins w:id="1900" w:author="USER" w:date="2024-03-27T21:49:00Z"/>
          <w:b w:val="0"/>
          <w:sz w:val="23"/>
        </w:rPr>
      </w:pPr>
    </w:p>
    <w:tbl>
      <w:tblPr>
        <w:tblStyle w:val="TableNormal1"/>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1560"/>
        <w:gridCol w:w="1417"/>
        <w:gridCol w:w="1276"/>
        <w:gridCol w:w="850"/>
        <w:gridCol w:w="1701"/>
        <w:gridCol w:w="1418"/>
        <w:gridCol w:w="850"/>
      </w:tblGrid>
      <w:tr w:rsidR="00652AE2" w14:paraId="4CE33EDE" w14:textId="77777777" w:rsidTr="00652AE2">
        <w:trPr>
          <w:trHeight w:val="486"/>
          <w:ins w:id="1901" w:author="USER" w:date="2024-03-27T21:49:00Z"/>
        </w:trPr>
        <w:tc>
          <w:tcPr>
            <w:tcW w:w="992" w:type="dxa"/>
            <w:vMerge w:val="restart"/>
            <w:shd w:val="clear" w:color="auto" w:fill="FFF1CC"/>
          </w:tcPr>
          <w:p w14:paraId="03E43035" w14:textId="77777777" w:rsidR="00652AE2" w:rsidRDefault="00652AE2" w:rsidP="00760814">
            <w:pPr>
              <w:pStyle w:val="TableParagraph"/>
              <w:spacing w:before="7"/>
              <w:ind w:left="196" w:right="196"/>
              <w:rPr>
                <w:ins w:id="1902" w:author="USER" w:date="2024-03-27T21:49:00Z"/>
                <w:b/>
                <w:sz w:val="31"/>
              </w:rPr>
            </w:pPr>
          </w:p>
          <w:p w14:paraId="641A079E" w14:textId="77777777" w:rsidR="00652AE2" w:rsidRDefault="00652AE2" w:rsidP="00760814">
            <w:pPr>
              <w:pStyle w:val="TableParagraph"/>
              <w:spacing w:before="0"/>
              <w:ind w:left="196" w:right="196"/>
              <w:rPr>
                <w:ins w:id="1903" w:author="USER" w:date="2024-03-27T21:49:00Z"/>
                <w:b/>
                <w:sz w:val="20"/>
              </w:rPr>
            </w:pPr>
            <w:ins w:id="1904" w:author="USER" w:date="2024-03-27T21:49:00Z">
              <w:r>
                <w:rPr>
                  <w:b/>
                  <w:sz w:val="20"/>
                </w:rPr>
                <w:t>Type</w:t>
              </w:r>
            </w:ins>
          </w:p>
        </w:tc>
        <w:tc>
          <w:tcPr>
            <w:tcW w:w="1560" w:type="dxa"/>
            <w:vMerge w:val="restart"/>
            <w:shd w:val="clear" w:color="auto" w:fill="FFF1CC"/>
          </w:tcPr>
          <w:p w14:paraId="55A3123D" w14:textId="77777777" w:rsidR="00652AE2" w:rsidRDefault="00652AE2" w:rsidP="00760814">
            <w:pPr>
              <w:pStyle w:val="TableParagraph"/>
              <w:spacing w:before="9"/>
              <w:ind w:left="196" w:right="196"/>
              <w:rPr>
                <w:ins w:id="1905" w:author="USER" w:date="2024-03-27T21:49:00Z"/>
                <w:b/>
                <w:sz w:val="20"/>
              </w:rPr>
            </w:pPr>
          </w:p>
          <w:p w14:paraId="6BFF7FD4" w14:textId="77777777" w:rsidR="00652AE2" w:rsidRDefault="00652AE2" w:rsidP="00760814">
            <w:pPr>
              <w:pStyle w:val="TableParagraph"/>
              <w:spacing w:before="0" w:line="256" w:lineRule="auto"/>
              <w:ind w:left="196" w:right="196"/>
              <w:rPr>
                <w:ins w:id="1906" w:author="USER" w:date="2024-03-27T21:49:00Z"/>
                <w:b/>
                <w:sz w:val="20"/>
              </w:rPr>
            </w:pPr>
            <w:ins w:id="1907" w:author="USER" w:date="2024-03-27T21:49:00Z">
              <w:r>
                <w:rPr>
                  <w:b/>
                  <w:w w:val="95"/>
                  <w:sz w:val="20"/>
                </w:rPr>
                <w:t xml:space="preserve">Association </w:t>
              </w:r>
              <w:r>
                <w:rPr>
                  <w:b/>
                  <w:sz w:val="20"/>
                </w:rPr>
                <w:t>Name</w:t>
              </w:r>
            </w:ins>
          </w:p>
        </w:tc>
        <w:tc>
          <w:tcPr>
            <w:tcW w:w="7512" w:type="dxa"/>
            <w:gridSpan w:val="6"/>
            <w:shd w:val="clear" w:color="auto" w:fill="FFF1CC"/>
          </w:tcPr>
          <w:p w14:paraId="43D7E7C5" w14:textId="77777777" w:rsidR="00652AE2" w:rsidRDefault="00652AE2" w:rsidP="00760814">
            <w:pPr>
              <w:pStyle w:val="TableParagraph"/>
              <w:spacing w:before="114"/>
              <w:ind w:left="196" w:right="196"/>
              <w:jc w:val="center"/>
              <w:rPr>
                <w:ins w:id="1908" w:author="USER" w:date="2024-03-27T21:49:00Z"/>
                <w:b/>
                <w:sz w:val="20"/>
              </w:rPr>
            </w:pPr>
            <w:ins w:id="1909" w:author="USER" w:date="2024-03-27T21:49:00Z">
              <w:r>
                <w:rPr>
                  <w:b/>
                  <w:sz w:val="20"/>
                </w:rPr>
                <w:t>Association Ends</w:t>
              </w:r>
            </w:ins>
          </w:p>
        </w:tc>
      </w:tr>
      <w:tr w:rsidR="00652AE2" w14:paraId="4386683F" w14:textId="77777777" w:rsidTr="00652AE2">
        <w:trPr>
          <w:trHeight w:val="489"/>
          <w:ins w:id="1910" w:author="USER" w:date="2024-03-27T21:49:00Z"/>
        </w:trPr>
        <w:tc>
          <w:tcPr>
            <w:tcW w:w="992" w:type="dxa"/>
            <w:vMerge/>
            <w:tcBorders>
              <w:top w:val="nil"/>
            </w:tcBorders>
            <w:shd w:val="clear" w:color="auto" w:fill="FFF1CC"/>
          </w:tcPr>
          <w:p w14:paraId="44EF9D5F" w14:textId="77777777" w:rsidR="00652AE2" w:rsidRDefault="00652AE2" w:rsidP="00760814">
            <w:pPr>
              <w:ind w:left="196" w:right="196"/>
              <w:rPr>
                <w:ins w:id="1911" w:author="USER" w:date="2024-03-27T21:49:00Z"/>
                <w:sz w:val="2"/>
                <w:szCs w:val="2"/>
              </w:rPr>
            </w:pPr>
          </w:p>
        </w:tc>
        <w:tc>
          <w:tcPr>
            <w:tcW w:w="1560" w:type="dxa"/>
            <w:vMerge/>
            <w:tcBorders>
              <w:top w:val="nil"/>
            </w:tcBorders>
            <w:shd w:val="clear" w:color="auto" w:fill="FFF1CC"/>
          </w:tcPr>
          <w:p w14:paraId="37750D5E" w14:textId="77777777" w:rsidR="00652AE2" w:rsidRDefault="00652AE2" w:rsidP="00760814">
            <w:pPr>
              <w:ind w:left="196" w:right="196"/>
              <w:rPr>
                <w:ins w:id="1912" w:author="USER" w:date="2024-03-27T21:49:00Z"/>
                <w:sz w:val="2"/>
                <w:szCs w:val="2"/>
              </w:rPr>
            </w:pPr>
          </w:p>
        </w:tc>
        <w:tc>
          <w:tcPr>
            <w:tcW w:w="1417" w:type="dxa"/>
            <w:shd w:val="clear" w:color="auto" w:fill="FFF1CC"/>
          </w:tcPr>
          <w:p w14:paraId="208EB068" w14:textId="77777777" w:rsidR="00652AE2" w:rsidRDefault="00652AE2" w:rsidP="00760814">
            <w:pPr>
              <w:pStyle w:val="TableParagraph"/>
              <w:spacing w:before="114"/>
              <w:ind w:left="196" w:right="196"/>
              <w:rPr>
                <w:ins w:id="1913" w:author="USER" w:date="2024-03-27T21:49:00Z"/>
                <w:b/>
                <w:sz w:val="20"/>
              </w:rPr>
            </w:pPr>
            <w:ins w:id="1914" w:author="USER" w:date="2024-03-27T21:49:00Z">
              <w:r>
                <w:rPr>
                  <w:b/>
                  <w:sz w:val="20"/>
                </w:rPr>
                <w:t>Class</w:t>
              </w:r>
            </w:ins>
          </w:p>
        </w:tc>
        <w:tc>
          <w:tcPr>
            <w:tcW w:w="1276" w:type="dxa"/>
            <w:shd w:val="clear" w:color="auto" w:fill="FFF1CC"/>
          </w:tcPr>
          <w:p w14:paraId="1D1256C8" w14:textId="77777777" w:rsidR="00652AE2" w:rsidRDefault="00652AE2" w:rsidP="00760814">
            <w:pPr>
              <w:pStyle w:val="TableParagraph"/>
              <w:spacing w:before="114"/>
              <w:ind w:left="196" w:right="196"/>
              <w:rPr>
                <w:ins w:id="1915" w:author="USER" w:date="2024-03-27T21:49:00Z"/>
                <w:b/>
                <w:sz w:val="20"/>
              </w:rPr>
            </w:pPr>
            <w:ins w:id="1916" w:author="USER" w:date="2024-03-27T21:49:00Z">
              <w:r>
                <w:rPr>
                  <w:b/>
                  <w:sz w:val="20"/>
                </w:rPr>
                <w:t>Role</w:t>
              </w:r>
            </w:ins>
          </w:p>
        </w:tc>
        <w:tc>
          <w:tcPr>
            <w:tcW w:w="850" w:type="dxa"/>
            <w:shd w:val="clear" w:color="auto" w:fill="FFF1CC"/>
          </w:tcPr>
          <w:p w14:paraId="6397F7B1" w14:textId="77777777" w:rsidR="00652AE2" w:rsidRDefault="00652AE2" w:rsidP="00760814">
            <w:pPr>
              <w:pStyle w:val="TableParagraph"/>
              <w:spacing w:before="114"/>
              <w:ind w:left="196" w:right="196"/>
              <w:rPr>
                <w:ins w:id="1917" w:author="USER" w:date="2024-03-27T21:49:00Z"/>
                <w:b/>
                <w:sz w:val="20"/>
              </w:rPr>
            </w:pPr>
            <w:ins w:id="1918" w:author="USER" w:date="2024-03-27T21:49:00Z">
              <w:r>
                <w:rPr>
                  <w:b/>
                  <w:sz w:val="20"/>
                </w:rPr>
                <w:t>Mult</w:t>
              </w:r>
            </w:ins>
          </w:p>
        </w:tc>
        <w:tc>
          <w:tcPr>
            <w:tcW w:w="1701" w:type="dxa"/>
            <w:shd w:val="clear" w:color="auto" w:fill="FFF1CC"/>
          </w:tcPr>
          <w:p w14:paraId="5806349D" w14:textId="77777777" w:rsidR="00652AE2" w:rsidRDefault="00652AE2" w:rsidP="00760814">
            <w:pPr>
              <w:pStyle w:val="TableParagraph"/>
              <w:spacing w:before="114"/>
              <w:ind w:left="196" w:right="196"/>
              <w:rPr>
                <w:ins w:id="1919" w:author="USER" w:date="2024-03-27T21:49:00Z"/>
                <w:b/>
                <w:sz w:val="20"/>
              </w:rPr>
            </w:pPr>
            <w:ins w:id="1920" w:author="USER" w:date="2024-03-27T21:49:00Z">
              <w:r>
                <w:rPr>
                  <w:b/>
                  <w:sz w:val="20"/>
                </w:rPr>
                <w:t>Class</w:t>
              </w:r>
            </w:ins>
          </w:p>
        </w:tc>
        <w:tc>
          <w:tcPr>
            <w:tcW w:w="1418" w:type="dxa"/>
            <w:shd w:val="clear" w:color="auto" w:fill="FFF1CC"/>
          </w:tcPr>
          <w:p w14:paraId="011D59C9" w14:textId="77777777" w:rsidR="00652AE2" w:rsidRDefault="00652AE2" w:rsidP="00760814">
            <w:pPr>
              <w:pStyle w:val="TableParagraph"/>
              <w:spacing w:before="114"/>
              <w:ind w:left="196" w:right="196"/>
              <w:rPr>
                <w:ins w:id="1921" w:author="USER" w:date="2024-03-27T21:49:00Z"/>
                <w:b/>
                <w:sz w:val="20"/>
              </w:rPr>
            </w:pPr>
            <w:ins w:id="1922" w:author="USER" w:date="2024-03-27T21:49:00Z">
              <w:r>
                <w:rPr>
                  <w:b/>
                  <w:sz w:val="20"/>
                </w:rPr>
                <w:t>Role</w:t>
              </w:r>
            </w:ins>
          </w:p>
        </w:tc>
        <w:tc>
          <w:tcPr>
            <w:tcW w:w="850" w:type="dxa"/>
            <w:shd w:val="clear" w:color="auto" w:fill="FFF1CC"/>
          </w:tcPr>
          <w:p w14:paraId="5E0A12F7" w14:textId="77777777" w:rsidR="00652AE2" w:rsidRDefault="00652AE2" w:rsidP="00760814">
            <w:pPr>
              <w:pStyle w:val="TableParagraph"/>
              <w:spacing w:before="114"/>
              <w:ind w:left="196" w:right="196"/>
              <w:rPr>
                <w:ins w:id="1923" w:author="USER" w:date="2024-03-27T21:49:00Z"/>
                <w:b/>
                <w:sz w:val="20"/>
              </w:rPr>
            </w:pPr>
            <w:ins w:id="1924" w:author="USER" w:date="2024-03-27T21:49:00Z">
              <w:r>
                <w:rPr>
                  <w:b/>
                  <w:sz w:val="20"/>
                </w:rPr>
                <w:t>Mult</w:t>
              </w:r>
            </w:ins>
          </w:p>
        </w:tc>
      </w:tr>
      <w:tr w:rsidR="00652AE2" w14:paraId="4EEEB183" w14:textId="77777777" w:rsidTr="00652AE2">
        <w:trPr>
          <w:trHeight w:val="686"/>
          <w:ins w:id="1925" w:author="USER" w:date="2024-03-27T21:49:00Z"/>
        </w:trPr>
        <w:tc>
          <w:tcPr>
            <w:tcW w:w="992" w:type="dxa"/>
          </w:tcPr>
          <w:p w14:paraId="165A0804" w14:textId="13088B49" w:rsidR="00652AE2" w:rsidRDefault="00652AE2" w:rsidP="00760814">
            <w:pPr>
              <w:pStyle w:val="TableParagraph"/>
              <w:ind w:left="196" w:right="196"/>
              <w:rPr>
                <w:ins w:id="1926" w:author="USER" w:date="2024-03-27T21:49:00Z"/>
                <w:sz w:val="18"/>
              </w:rPr>
            </w:pPr>
            <w:ins w:id="1927" w:author="USER" w:date="2024-03-27T21:49:00Z">
              <w:r>
                <w:rPr>
                  <w:sz w:val="18"/>
                </w:rPr>
                <w:t>Asso</w:t>
              </w:r>
            </w:ins>
            <w:ins w:id="1928" w:author="GREENBLUE" w:date="2024-10-25T15:45:00Z">
              <w:r w:rsidR="00866A9E">
                <w:rPr>
                  <w:sz w:val="18"/>
                </w:rPr>
                <w:t>ciation</w:t>
              </w:r>
            </w:ins>
          </w:p>
        </w:tc>
        <w:tc>
          <w:tcPr>
            <w:tcW w:w="1560" w:type="dxa"/>
          </w:tcPr>
          <w:p w14:paraId="16F22DBD" w14:textId="77777777" w:rsidR="00652AE2" w:rsidRDefault="00652AE2" w:rsidP="00760814">
            <w:pPr>
              <w:pStyle w:val="TableParagraph"/>
              <w:spacing w:line="259" w:lineRule="auto"/>
              <w:ind w:left="196" w:right="196"/>
              <w:rPr>
                <w:ins w:id="1929" w:author="USER" w:date="2024-03-27T21:49:00Z"/>
                <w:sz w:val="18"/>
              </w:rPr>
            </w:pPr>
            <w:ins w:id="1930" w:author="USER" w:date="2024-03-27T21:49:00Z">
              <w:r>
                <w:rPr>
                  <w:sz w:val="18"/>
                </w:rPr>
                <w:t>DistributionDetails</w:t>
              </w:r>
            </w:ins>
          </w:p>
        </w:tc>
        <w:tc>
          <w:tcPr>
            <w:tcW w:w="1417" w:type="dxa"/>
          </w:tcPr>
          <w:p w14:paraId="63D16C8C" w14:textId="77777777" w:rsidR="00652AE2" w:rsidRDefault="00652AE2" w:rsidP="00760814">
            <w:pPr>
              <w:pStyle w:val="TableParagraph"/>
              <w:spacing w:before="114" w:line="259" w:lineRule="auto"/>
              <w:ind w:left="196" w:right="196"/>
              <w:rPr>
                <w:ins w:id="1931" w:author="USER" w:date="2024-03-27T21:49:00Z"/>
                <w:b/>
                <w:sz w:val="18"/>
              </w:rPr>
            </w:pPr>
            <w:ins w:id="1932" w:author="USER" w:date="2024-03-27T21:49:00Z">
              <w:r>
                <w:rPr>
                  <w:b/>
                  <w:sz w:val="18"/>
                </w:rPr>
                <w:t>DistributorInformation</w:t>
              </w:r>
            </w:ins>
          </w:p>
        </w:tc>
        <w:tc>
          <w:tcPr>
            <w:tcW w:w="1276" w:type="dxa"/>
          </w:tcPr>
          <w:p w14:paraId="743E1C3C" w14:textId="77777777" w:rsidR="00652AE2" w:rsidRDefault="00652AE2" w:rsidP="00760814">
            <w:pPr>
              <w:pStyle w:val="TableParagraph"/>
              <w:spacing w:line="259" w:lineRule="auto"/>
              <w:ind w:left="196" w:right="196"/>
              <w:rPr>
                <w:ins w:id="1933" w:author="USER" w:date="2024-03-27T21:49:00Z"/>
                <w:sz w:val="18"/>
              </w:rPr>
            </w:pPr>
            <w:ins w:id="1934" w:author="USER" w:date="2024-03-27T21:49:00Z">
              <w:r>
                <w:rPr>
                  <w:sz w:val="18"/>
                </w:rPr>
                <w:t>theDistributor</w:t>
              </w:r>
            </w:ins>
          </w:p>
        </w:tc>
        <w:tc>
          <w:tcPr>
            <w:tcW w:w="850" w:type="dxa"/>
          </w:tcPr>
          <w:p w14:paraId="0DCE20C9" w14:textId="77777777" w:rsidR="00652AE2" w:rsidRDefault="00652AE2" w:rsidP="00760814">
            <w:pPr>
              <w:pStyle w:val="TableParagraph"/>
              <w:ind w:left="196" w:right="196"/>
              <w:rPr>
                <w:ins w:id="1935" w:author="USER" w:date="2024-03-27T21:49:00Z"/>
                <w:sz w:val="18"/>
              </w:rPr>
            </w:pPr>
            <w:ins w:id="1936" w:author="USER" w:date="2024-03-27T21:49:00Z">
              <w:r>
                <w:rPr>
                  <w:sz w:val="18"/>
                </w:rPr>
                <w:t>0, *</w:t>
              </w:r>
            </w:ins>
          </w:p>
        </w:tc>
        <w:tc>
          <w:tcPr>
            <w:tcW w:w="1701" w:type="dxa"/>
          </w:tcPr>
          <w:p w14:paraId="37CC8394" w14:textId="77777777" w:rsidR="00652AE2" w:rsidRDefault="00652AE2" w:rsidP="00760814">
            <w:pPr>
              <w:pStyle w:val="TableParagraph"/>
              <w:spacing w:before="114" w:line="259" w:lineRule="auto"/>
              <w:ind w:left="196" w:right="196"/>
              <w:rPr>
                <w:ins w:id="1937" w:author="USER" w:date="2024-03-27T21:49:00Z"/>
                <w:b/>
                <w:sz w:val="18"/>
              </w:rPr>
            </w:pPr>
            <w:ins w:id="1938" w:author="USER" w:date="2024-03-27T21:49:00Z">
              <w:r>
                <w:rPr>
                  <w:b/>
                  <w:sz w:val="18"/>
                </w:rPr>
                <w:t>catalgoueSectionHeader</w:t>
              </w:r>
            </w:ins>
          </w:p>
        </w:tc>
        <w:tc>
          <w:tcPr>
            <w:tcW w:w="1418" w:type="dxa"/>
          </w:tcPr>
          <w:p w14:paraId="3BE0A653" w14:textId="77777777" w:rsidR="00652AE2" w:rsidRDefault="00652AE2" w:rsidP="00760814">
            <w:pPr>
              <w:pStyle w:val="TableParagraph"/>
              <w:spacing w:line="259" w:lineRule="auto"/>
              <w:ind w:left="196" w:right="196"/>
              <w:rPr>
                <w:ins w:id="1939" w:author="USER" w:date="2024-03-27T21:49:00Z"/>
                <w:sz w:val="18"/>
              </w:rPr>
            </w:pPr>
            <w:ins w:id="1940" w:author="USER" w:date="2024-03-27T21:49:00Z">
              <w:r>
                <w:rPr>
                  <w:sz w:val="18"/>
                </w:rPr>
                <w:t>catalogueHeader</w:t>
              </w:r>
            </w:ins>
          </w:p>
        </w:tc>
        <w:tc>
          <w:tcPr>
            <w:tcW w:w="850" w:type="dxa"/>
          </w:tcPr>
          <w:p w14:paraId="345984A9" w14:textId="77777777" w:rsidR="00652AE2" w:rsidRDefault="00652AE2" w:rsidP="00760814">
            <w:pPr>
              <w:pStyle w:val="TableParagraph"/>
              <w:spacing w:before="8"/>
              <w:ind w:left="196" w:right="196"/>
              <w:rPr>
                <w:ins w:id="1941" w:author="USER" w:date="2024-03-27T21:49:00Z"/>
                <w:b/>
                <w:sz w:val="18"/>
              </w:rPr>
            </w:pPr>
          </w:p>
          <w:p w14:paraId="69431E4F" w14:textId="3BC0A4E0" w:rsidR="00652AE2" w:rsidRDefault="00866A9E" w:rsidP="00760814">
            <w:pPr>
              <w:pStyle w:val="TableParagraph"/>
              <w:spacing w:before="0"/>
              <w:ind w:left="196" w:right="196"/>
              <w:rPr>
                <w:ins w:id="1942" w:author="USER" w:date="2024-03-27T21:49:00Z"/>
                <w:sz w:val="20"/>
              </w:rPr>
            </w:pPr>
            <w:ins w:id="1943" w:author="GREENBLUE" w:date="2024-10-25T15:45:00Z">
              <w:r>
                <w:rPr>
                  <w:sz w:val="20"/>
                </w:rPr>
                <w:t>0</w:t>
              </w:r>
            </w:ins>
            <w:ins w:id="1944" w:author="USER" w:date="2024-03-27T21:49:00Z">
              <w:del w:id="1945" w:author="GREENBLUE" w:date="2024-10-25T15:45:00Z">
                <w:r w:rsidR="00652AE2" w:rsidDel="00866A9E">
                  <w:rPr>
                    <w:sz w:val="20"/>
                  </w:rPr>
                  <w:delText>1</w:delText>
                </w:r>
              </w:del>
              <w:r w:rsidR="00652AE2">
                <w:rPr>
                  <w:sz w:val="20"/>
                </w:rPr>
                <w:t xml:space="preserve">, </w:t>
              </w:r>
            </w:ins>
            <w:ins w:id="1946" w:author="GREENBLUE" w:date="2024-10-25T15:45:00Z">
              <w:r>
                <w:rPr>
                  <w:sz w:val="20"/>
                </w:rPr>
                <w:t>*</w:t>
              </w:r>
            </w:ins>
            <w:ins w:id="1947" w:author="USER" w:date="2024-03-27T21:49:00Z">
              <w:del w:id="1948" w:author="GREENBLUE" w:date="2024-10-25T15:45:00Z">
                <w:r w:rsidR="00652AE2" w:rsidDel="00866A9E">
                  <w:rPr>
                    <w:sz w:val="20"/>
                  </w:rPr>
                  <w:delText>1</w:delText>
                </w:r>
              </w:del>
            </w:ins>
          </w:p>
        </w:tc>
      </w:tr>
    </w:tbl>
    <w:p w14:paraId="1435DE73" w14:textId="77777777" w:rsidR="00652AE2" w:rsidRDefault="00652AE2" w:rsidP="00652AE2">
      <w:pPr>
        <w:pStyle w:val="a3"/>
        <w:spacing w:before="1"/>
        <w:ind w:right="220"/>
        <w:rPr>
          <w:ins w:id="1949" w:author="USER" w:date="2024-03-27T21:49:00Z"/>
          <w:b w:val="0"/>
          <w:sz w:val="13"/>
        </w:rPr>
      </w:pPr>
    </w:p>
    <w:p w14:paraId="512C96FF" w14:textId="2033825C" w:rsidR="00652AE2" w:rsidRDefault="00652AE2">
      <w:pPr>
        <w:rPr>
          <w:ins w:id="1950" w:author="USER" w:date="2024-03-27T21:49:00Z"/>
          <w:b/>
          <w:bCs/>
          <w:sz w:val="24"/>
          <w:szCs w:val="24"/>
        </w:rPr>
      </w:pPr>
      <w:ins w:id="1951" w:author="USER" w:date="2024-03-27T21:49:00Z">
        <w:r>
          <w:br w:type="page"/>
        </w:r>
      </w:ins>
    </w:p>
    <w:p w14:paraId="731CC030" w14:textId="77777777" w:rsidR="00BB66F8" w:rsidRDefault="00BB66F8" w:rsidP="00BB66F8">
      <w:pPr>
        <w:pStyle w:val="2"/>
        <w:ind w:leftChars="96" w:left="211" w:firstLine="0"/>
        <w:sectPr w:rsidR="00BB66F8" w:rsidSect="008A4F0C">
          <w:pgSz w:w="11910" w:h="16840"/>
          <w:pgMar w:top="998" w:right="697" w:bottom="940" w:left="799" w:header="580" w:footer="740" w:gutter="0"/>
          <w:cols w:space="720"/>
        </w:sectPr>
      </w:pPr>
    </w:p>
    <w:p w14:paraId="65CFD7C1" w14:textId="77777777" w:rsidR="000346C3" w:rsidRDefault="000346C3">
      <w:pPr>
        <w:pStyle w:val="a3"/>
        <w:spacing w:before="9"/>
        <w:ind w:right="220"/>
        <w:rPr>
          <w:b w:val="0"/>
          <w:sz w:val="24"/>
        </w:rPr>
      </w:pPr>
    </w:p>
    <w:p w14:paraId="7194E4FF" w14:textId="77777777" w:rsidR="000346C3" w:rsidRDefault="00E21CC9">
      <w:pPr>
        <w:pStyle w:val="1"/>
        <w:numPr>
          <w:ilvl w:val="0"/>
          <w:numId w:val="9"/>
        </w:numPr>
      </w:pPr>
      <w:r>
        <w:t>Simple</w:t>
      </w:r>
      <w:r>
        <w:rPr>
          <w:spacing w:val="-10"/>
        </w:rPr>
        <w:t xml:space="preserve"> </w:t>
      </w:r>
      <w:r>
        <w:t>Attributes</w:t>
      </w:r>
    </w:p>
    <w:p w14:paraId="40172DCC" w14:textId="6CDA6F72" w:rsidR="00CA62CF" w:rsidRDefault="00CA62CF">
      <w:pPr>
        <w:pStyle w:val="2"/>
        <w:numPr>
          <w:ilvl w:val="1"/>
          <w:numId w:val="9"/>
        </w:numPr>
      </w:pPr>
      <w:r w:rsidRPr="00CA62CF">
        <w:t>Administrative</w:t>
      </w:r>
      <w:r>
        <w:t xml:space="preserve"> </w:t>
      </w:r>
      <w:r w:rsidRPr="00CA62CF">
        <w:t>Division</w:t>
      </w:r>
    </w:p>
    <w:p w14:paraId="5444AF38" w14:textId="77777777" w:rsidR="00CA62CF" w:rsidRDefault="00CA62CF" w:rsidP="00CA62CF">
      <w:pPr>
        <w:pStyle w:val="a3"/>
        <w:spacing w:before="5"/>
        <w:ind w:right="220"/>
        <w:rPr>
          <w:b w:val="0"/>
          <w:sz w:val="22"/>
        </w:rPr>
      </w:pPr>
    </w:p>
    <w:p w14:paraId="6A02D574" w14:textId="52236775" w:rsidR="00CA62CF" w:rsidRDefault="00CA62CF" w:rsidP="00CA62CF">
      <w:pPr>
        <w:pStyle w:val="a3"/>
        <w:spacing w:line="264" w:lineRule="auto"/>
        <w:ind w:right="220"/>
      </w:pPr>
      <w:r>
        <w:t xml:space="preserve">Definition: </w:t>
      </w:r>
      <w:r w:rsidRPr="00892317">
        <w:rPr>
          <w:b w:val="0"/>
          <w:bCs/>
        </w:rPr>
        <w:t>A generic term for an administrative region within a country at a level below that of the sovereign state.</w:t>
      </w:r>
    </w:p>
    <w:p w14:paraId="09C3A261" w14:textId="77777777" w:rsidR="00CA62CF" w:rsidRDefault="00CA62CF" w:rsidP="00CA62CF">
      <w:pPr>
        <w:pStyle w:val="a3"/>
        <w:spacing w:before="1"/>
        <w:ind w:right="220"/>
      </w:pPr>
    </w:p>
    <w:p w14:paraId="3139118C" w14:textId="3C3778EF" w:rsidR="00CA62CF" w:rsidRDefault="00CA62CF" w:rsidP="00CA62CF">
      <w:pPr>
        <w:ind w:left="196" w:right="196"/>
        <w:rPr>
          <w:sz w:val="20"/>
        </w:rPr>
      </w:pPr>
      <w:r>
        <w:rPr>
          <w:b/>
          <w:sz w:val="20"/>
        </w:rPr>
        <w:t>CamelCase:</w:t>
      </w:r>
      <w:r w:rsidRPr="00CA62CF">
        <w:t xml:space="preserve"> </w:t>
      </w:r>
      <w:r w:rsidRPr="00CA62CF">
        <w:rPr>
          <w:bCs/>
          <w:sz w:val="20"/>
        </w:rPr>
        <w:t>administrativeDivision</w:t>
      </w:r>
    </w:p>
    <w:p w14:paraId="7562E513" w14:textId="77777777" w:rsidR="00CA62CF" w:rsidRDefault="00CA62CF" w:rsidP="00CA62CF">
      <w:pPr>
        <w:pStyle w:val="a3"/>
        <w:spacing w:before="4"/>
        <w:ind w:right="220"/>
        <w:rPr>
          <w:sz w:val="22"/>
        </w:rPr>
      </w:pPr>
    </w:p>
    <w:p w14:paraId="6DFAF319" w14:textId="77777777" w:rsidR="00CA62CF" w:rsidRDefault="00CA62CF" w:rsidP="00CA62CF">
      <w:pPr>
        <w:pStyle w:val="a3"/>
        <w:ind w:right="220"/>
      </w:pPr>
      <w:r>
        <w:t>Alias:</w:t>
      </w:r>
    </w:p>
    <w:p w14:paraId="4F4D072F" w14:textId="77777777" w:rsidR="00CA62CF" w:rsidRDefault="00CA62CF" w:rsidP="00CA62CF">
      <w:pPr>
        <w:pStyle w:val="a3"/>
        <w:spacing w:before="6"/>
        <w:ind w:right="220"/>
        <w:rPr>
          <w:b w:val="0"/>
          <w:sz w:val="22"/>
        </w:rPr>
      </w:pPr>
    </w:p>
    <w:p w14:paraId="59196EB7" w14:textId="77777777" w:rsidR="00CA62CF" w:rsidRDefault="00CA62CF" w:rsidP="00CA62CF">
      <w:pPr>
        <w:ind w:left="196" w:right="196"/>
        <w:rPr>
          <w:sz w:val="20"/>
        </w:rPr>
      </w:pPr>
      <w:r>
        <w:rPr>
          <w:b/>
          <w:sz w:val="20"/>
        </w:rPr>
        <w:t xml:space="preserve">Value type: </w:t>
      </w:r>
      <w:r>
        <w:rPr>
          <w:sz w:val="20"/>
        </w:rPr>
        <w:t>text</w:t>
      </w:r>
    </w:p>
    <w:p w14:paraId="3FB937C0" w14:textId="77777777" w:rsidR="00CA62CF" w:rsidRDefault="00CA62CF" w:rsidP="00CA62CF">
      <w:pPr>
        <w:pStyle w:val="a3"/>
        <w:spacing w:before="4"/>
        <w:ind w:right="220"/>
        <w:rPr>
          <w:sz w:val="22"/>
        </w:rPr>
      </w:pPr>
    </w:p>
    <w:p w14:paraId="3F9C8F5A" w14:textId="67B35FA8" w:rsidR="00CA62CF" w:rsidRDefault="00CA62CF" w:rsidP="00CA62CF">
      <w:pPr>
        <w:ind w:left="196" w:right="196"/>
        <w:rPr>
          <w:sz w:val="20"/>
        </w:rPr>
      </w:pPr>
      <w:r>
        <w:rPr>
          <w:b/>
          <w:sz w:val="20"/>
        </w:rPr>
        <w:t xml:space="preserve">Remarks: </w:t>
      </w:r>
      <w:r>
        <w:rPr>
          <w:sz w:val="20"/>
        </w:rPr>
        <w:t>No remarks.</w:t>
      </w:r>
    </w:p>
    <w:p w14:paraId="0AD3EFCD" w14:textId="14C30360" w:rsidR="00CA62CF" w:rsidRDefault="00CA62CF" w:rsidP="00CA62CF">
      <w:pPr>
        <w:rPr>
          <w:sz w:val="20"/>
        </w:rPr>
      </w:pPr>
      <w:r>
        <w:rPr>
          <w:sz w:val="20"/>
        </w:rPr>
        <w:br w:type="page"/>
      </w:r>
    </w:p>
    <w:p w14:paraId="3A9B0D1A" w14:textId="77777777" w:rsidR="001C56A7" w:rsidRPr="00CA62CF" w:rsidRDefault="001C56A7" w:rsidP="00CA62CF">
      <w:pPr>
        <w:rPr>
          <w:sz w:val="20"/>
        </w:rPr>
      </w:pPr>
    </w:p>
    <w:p w14:paraId="7821FB53" w14:textId="39DBAAD9" w:rsidR="000346C3" w:rsidRDefault="001C56A7">
      <w:pPr>
        <w:pStyle w:val="2"/>
        <w:numPr>
          <w:ilvl w:val="1"/>
          <w:numId w:val="9"/>
        </w:numPr>
        <w:ind w:left="720" w:hanging="602"/>
      </w:pPr>
      <w:r w:rsidRPr="001C56A7">
        <w:t>Agency</w:t>
      </w:r>
      <w:r>
        <w:t xml:space="preserve"> </w:t>
      </w:r>
      <w:r w:rsidRPr="001C56A7">
        <w:t>Name</w:t>
      </w:r>
    </w:p>
    <w:p w14:paraId="4AB3A68C" w14:textId="77777777" w:rsidR="000346C3" w:rsidRDefault="000346C3">
      <w:pPr>
        <w:pStyle w:val="a3"/>
        <w:spacing w:before="5"/>
        <w:ind w:right="220"/>
        <w:rPr>
          <w:b w:val="0"/>
          <w:sz w:val="22"/>
        </w:rPr>
      </w:pPr>
    </w:p>
    <w:p w14:paraId="69092B63" w14:textId="1B04F350" w:rsidR="000346C3" w:rsidRDefault="00E21CC9">
      <w:pPr>
        <w:pStyle w:val="a3"/>
        <w:spacing w:line="264" w:lineRule="auto"/>
        <w:ind w:right="220"/>
      </w:pPr>
      <w:r>
        <w:t xml:space="preserve">Definition: </w:t>
      </w:r>
      <w:r w:rsidR="001C56A7" w:rsidRPr="00892317">
        <w:rPr>
          <w:b w:val="0"/>
          <w:bCs/>
        </w:rPr>
        <w:t>The name of an agency, entity or organization.</w:t>
      </w:r>
    </w:p>
    <w:p w14:paraId="1FD26FB3" w14:textId="77777777" w:rsidR="000346C3" w:rsidRDefault="000346C3">
      <w:pPr>
        <w:pStyle w:val="a3"/>
        <w:spacing w:before="1"/>
        <w:ind w:right="220"/>
      </w:pPr>
    </w:p>
    <w:p w14:paraId="6713EDBB" w14:textId="6301EE74" w:rsidR="000346C3" w:rsidRDefault="00E21CC9">
      <w:pPr>
        <w:ind w:left="196" w:right="196"/>
        <w:rPr>
          <w:sz w:val="20"/>
        </w:rPr>
      </w:pPr>
      <w:r>
        <w:rPr>
          <w:b/>
          <w:sz w:val="20"/>
        </w:rPr>
        <w:t xml:space="preserve">CamelCase: </w:t>
      </w:r>
      <w:r w:rsidR="001C56A7" w:rsidRPr="001C56A7">
        <w:rPr>
          <w:sz w:val="20"/>
        </w:rPr>
        <w:t>agencyName</w:t>
      </w:r>
    </w:p>
    <w:p w14:paraId="0294189F" w14:textId="77777777" w:rsidR="000346C3" w:rsidRDefault="000346C3">
      <w:pPr>
        <w:pStyle w:val="a3"/>
        <w:spacing w:before="4"/>
        <w:ind w:right="220"/>
        <w:rPr>
          <w:sz w:val="22"/>
        </w:rPr>
      </w:pPr>
    </w:p>
    <w:p w14:paraId="06813EA4" w14:textId="77777777" w:rsidR="000346C3" w:rsidRDefault="00E21CC9" w:rsidP="001C56A7">
      <w:pPr>
        <w:pStyle w:val="a3"/>
        <w:ind w:right="220"/>
      </w:pPr>
      <w:r>
        <w:t>Alias:</w:t>
      </w:r>
    </w:p>
    <w:p w14:paraId="274CD9DF" w14:textId="77777777" w:rsidR="000346C3" w:rsidRDefault="000346C3">
      <w:pPr>
        <w:pStyle w:val="a3"/>
        <w:spacing w:before="6"/>
        <w:ind w:right="220"/>
        <w:rPr>
          <w:b w:val="0"/>
          <w:sz w:val="22"/>
        </w:rPr>
      </w:pPr>
    </w:p>
    <w:p w14:paraId="4A4F04A3" w14:textId="77777777" w:rsidR="000346C3" w:rsidRDefault="00E21CC9">
      <w:pPr>
        <w:ind w:left="196" w:right="196"/>
        <w:rPr>
          <w:sz w:val="20"/>
        </w:rPr>
      </w:pPr>
      <w:r>
        <w:rPr>
          <w:b/>
          <w:sz w:val="20"/>
        </w:rPr>
        <w:t xml:space="preserve">Value type: </w:t>
      </w:r>
      <w:r>
        <w:rPr>
          <w:sz w:val="20"/>
        </w:rPr>
        <w:t>text</w:t>
      </w:r>
    </w:p>
    <w:p w14:paraId="5471BA7E" w14:textId="77777777" w:rsidR="000346C3" w:rsidRDefault="000346C3">
      <w:pPr>
        <w:pStyle w:val="a3"/>
        <w:spacing w:before="4"/>
        <w:ind w:right="220"/>
        <w:rPr>
          <w:sz w:val="22"/>
        </w:rPr>
      </w:pPr>
    </w:p>
    <w:p w14:paraId="2A0C4AB1" w14:textId="77777777" w:rsidR="000346C3" w:rsidRDefault="00E21CC9">
      <w:pPr>
        <w:ind w:left="196" w:right="196"/>
        <w:rPr>
          <w:sz w:val="20"/>
        </w:rPr>
      </w:pPr>
      <w:r>
        <w:rPr>
          <w:b/>
          <w:sz w:val="20"/>
        </w:rPr>
        <w:t xml:space="preserve">Remarks: </w:t>
      </w:r>
      <w:r>
        <w:rPr>
          <w:sz w:val="20"/>
        </w:rPr>
        <w:t>No remarks.</w:t>
      </w:r>
    </w:p>
    <w:p w14:paraId="349A36C0"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1B334469" w14:textId="77777777" w:rsidR="000346C3" w:rsidRDefault="000346C3">
      <w:pPr>
        <w:pStyle w:val="a3"/>
        <w:spacing w:before="10"/>
        <w:ind w:right="220"/>
        <w:rPr>
          <w:sz w:val="24"/>
        </w:rPr>
      </w:pPr>
    </w:p>
    <w:p w14:paraId="18D42FC3" w14:textId="63E2F700" w:rsidR="000346C3" w:rsidRDefault="001C56A7">
      <w:pPr>
        <w:pStyle w:val="2"/>
        <w:numPr>
          <w:ilvl w:val="1"/>
          <w:numId w:val="9"/>
        </w:numPr>
        <w:tabs>
          <w:tab w:val="left" w:pos="587"/>
        </w:tabs>
        <w:ind w:right="196"/>
      </w:pPr>
      <w:r w:rsidRPr="001C56A7">
        <w:t>Agency</w:t>
      </w:r>
      <w:r>
        <w:t xml:space="preserve"> </w:t>
      </w:r>
      <w:r w:rsidRPr="001C56A7">
        <w:t>Responsible</w:t>
      </w:r>
      <w:r>
        <w:t xml:space="preserve"> </w:t>
      </w:r>
      <w:ins w:id="1952" w:author="USER" w:date="2024-06-28T13:50:00Z">
        <w:r w:rsidR="00723C1F">
          <w:t>f</w:t>
        </w:r>
      </w:ins>
      <w:r w:rsidRPr="001C56A7">
        <w:t>or</w:t>
      </w:r>
      <w:r>
        <w:t xml:space="preserve"> </w:t>
      </w:r>
      <w:r w:rsidRPr="001C56A7">
        <w:t>Production</w:t>
      </w:r>
    </w:p>
    <w:p w14:paraId="1F39077C" w14:textId="77777777" w:rsidR="000346C3" w:rsidRDefault="000346C3">
      <w:pPr>
        <w:pStyle w:val="a3"/>
        <w:spacing w:before="5"/>
        <w:ind w:right="220"/>
        <w:rPr>
          <w:b w:val="0"/>
          <w:sz w:val="22"/>
        </w:rPr>
      </w:pPr>
    </w:p>
    <w:p w14:paraId="69E0EA00" w14:textId="3D79F060" w:rsidR="000346C3" w:rsidRDefault="00E21CC9">
      <w:pPr>
        <w:pStyle w:val="a3"/>
        <w:spacing w:line="264" w:lineRule="auto"/>
        <w:ind w:right="220"/>
      </w:pPr>
      <w:r>
        <w:t xml:space="preserve">Definition: </w:t>
      </w:r>
      <w:r w:rsidR="001C56A7" w:rsidRPr="00892317">
        <w:rPr>
          <w:b w:val="0"/>
          <w:bCs/>
        </w:rPr>
        <w:t>Identifies the agency which produced the data.</w:t>
      </w:r>
    </w:p>
    <w:p w14:paraId="747DE68D" w14:textId="77777777" w:rsidR="000346C3" w:rsidRDefault="000346C3">
      <w:pPr>
        <w:pStyle w:val="a3"/>
        <w:spacing w:before="1"/>
        <w:ind w:right="220"/>
      </w:pPr>
    </w:p>
    <w:p w14:paraId="1D02A649" w14:textId="0ED0F9D7" w:rsidR="000346C3" w:rsidRDefault="00E21CC9">
      <w:pPr>
        <w:ind w:left="196" w:right="196"/>
        <w:rPr>
          <w:sz w:val="20"/>
        </w:rPr>
      </w:pPr>
      <w:r>
        <w:rPr>
          <w:b/>
          <w:sz w:val="20"/>
        </w:rPr>
        <w:t xml:space="preserve">CamelCase: </w:t>
      </w:r>
      <w:r w:rsidR="001C56A7" w:rsidRPr="001C56A7">
        <w:rPr>
          <w:sz w:val="20"/>
        </w:rPr>
        <w:t>agencyResponsibleForProduction</w:t>
      </w:r>
    </w:p>
    <w:p w14:paraId="09B20A20" w14:textId="77777777" w:rsidR="000346C3" w:rsidRDefault="000346C3">
      <w:pPr>
        <w:pStyle w:val="a3"/>
        <w:spacing w:before="7"/>
        <w:ind w:right="220"/>
        <w:rPr>
          <w:sz w:val="22"/>
        </w:rPr>
      </w:pPr>
    </w:p>
    <w:p w14:paraId="0E3B2BAB" w14:textId="77777777" w:rsidR="000346C3" w:rsidRDefault="00E21CC9" w:rsidP="001C56A7">
      <w:pPr>
        <w:pStyle w:val="a3"/>
        <w:ind w:right="220"/>
      </w:pPr>
      <w:r>
        <w:t>Alias:</w:t>
      </w:r>
    </w:p>
    <w:p w14:paraId="0F0701E3" w14:textId="77777777" w:rsidR="000346C3" w:rsidRDefault="000346C3">
      <w:pPr>
        <w:pStyle w:val="a3"/>
        <w:spacing w:before="4"/>
        <w:ind w:right="220"/>
        <w:rPr>
          <w:b w:val="0"/>
          <w:sz w:val="22"/>
        </w:rPr>
      </w:pPr>
    </w:p>
    <w:p w14:paraId="1AE00EE0" w14:textId="77777777" w:rsidR="000346C3" w:rsidRDefault="00E21CC9">
      <w:pPr>
        <w:ind w:left="196" w:right="196"/>
        <w:rPr>
          <w:sz w:val="20"/>
        </w:rPr>
      </w:pPr>
      <w:r>
        <w:rPr>
          <w:b/>
          <w:sz w:val="20"/>
        </w:rPr>
        <w:t xml:space="preserve">Value type: </w:t>
      </w:r>
      <w:r>
        <w:rPr>
          <w:sz w:val="20"/>
        </w:rPr>
        <w:t>text</w:t>
      </w:r>
    </w:p>
    <w:p w14:paraId="20A75DB3" w14:textId="77777777" w:rsidR="000346C3" w:rsidRDefault="000346C3">
      <w:pPr>
        <w:pStyle w:val="a3"/>
        <w:spacing w:before="4"/>
        <w:ind w:right="220"/>
        <w:rPr>
          <w:sz w:val="22"/>
        </w:rPr>
      </w:pPr>
    </w:p>
    <w:p w14:paraId="4FC269F4" w14:textId="77777777" w:rsidR="000346C3" w:rsidRDefault="00E21CC9">
      <w:pPr>
        <w:ind w:left="196" w:right="196"/>
        <w:rPr>
          <w:sz w:val="20"/>
        </w:rPr>
      </w:pPr>
      <w:r>
        <w:rPr>
          <w:b/>
          <w:sz w:val="20"/>
        </w:rPr>
        <w:t xml:space="preserve">Remarks: </w:t>
      </w:r>
      <w:r>
        <w:rPr>
          <w:sz w:val="20"/>
        </w:rPr>
        <w:t>No remarks.</w:t>
      </w:r>
    </w:p>
    <w:p w14:paraId="70678BE1"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4F6E3990" w14:textId="77777777" w:rsidR="000346C3" w:rsidRDefault="000346C3">
      <w:pPr>
        <w:pStyle w:val="a3"/>
        <w:spacing w:before="10"/>
        <w:ind w:right="220"/>
        <w:rPr>
          <w:sz w:val="24"/>
        </w:rPr>
      </w:pPr>
    </w:p>
    <w:p w14:paraId="52A328D8" w14:textId="479539F9" w:rsidR="000346C3" w:rsidRDefault="001C56A7">
      <w:pPr>
        <w:pStyle w:val="2"/>
        <w:numPr>
          <w:ilvl w:val="1"/>
          <w:numId w:val="9"/>
        </w:numPr>
        <w:tabs>
          <w:tab w:val="left" w:pos="589"/>
        </w:tabs>
        <w:ind w:left="666" w:right="196"/>
      </w:pPr>
      <w:r w:rsidRPr="001C56A7">
        <w:t>Application</w:t>
      </w:r>
      <w:r>
        <w:t xml:space="preserve"> </w:t>
      </w:r>
      <w:r w:rsidRPr="001C56A7">
        <w:t>Profile</w:t>
      </w:r>
    </w:p>
    <w:p w14:paraId="5862D703" w14:textId="77777777" w:rsidR="000346C3" w:rsidRDefault="000346C3">
      <w:pPr>
        <w:pStyle w:val="a3"/>
        <w:spacing w:before="5"/>
        <w:ind w:right="220"/>
        <w:rPr>
          <w:b w:val="0"/>
          <w:sz w:val="22"/>
        </w:rPr>
      </w:pPr>
    </w:p>
    <w:p w14:paraId="2EA032C6" w14:textId="51D8BB6F" w:rsidR="000346C3" w:rsidRPr="00892317" w:rsidRDefault="00E21CC9" w:rsidP="001C56A7">
      <w:pPr>
        <w:pStyle w:val="a3"/>
        <w:ind w:right="220"/>
        <w:rPr>
          <w:b w:val="0"/>
          <w:bCs/>
        </w:rPr>
      </w:pPr>
      <w:r>
        <w:t xml:space="preserve">Definition: </w:t>
      </w:r>
      <w:r w:rsidR="001C56A7" w:rsidRPr="00892317">
        <w:rPr>
          <w:b w:val="0"/>
          <w:bCs/>
        </w:rPr>
        <w:t>Approximate grid resolution for nautical products</w:t>
      </w:r>
      <w:r w:rsidR="00892317">
        <w:rPr>
          <w:b w:val="0"/>
          <w:bCs/>
        </w:rPr>
        <w:t>.</w:t>
      </w:r>
    </w:p>
    <w:p w14:paraId="0525A5CC" w14:textId="77777777" w:rsidR="001C56A7" w:rsidRDefault="001C56A7" w:rsidP="001C56A7">
      <w:pPr>
        <w:pStyle w:val="a3"/>
        <w:ind w:right="220"/>
        <w:rPr>
          <w:sz w:val="22"/>
        </w:rPr>
      </w:pPr>
    </w:p>
    <w:p w14:paraId="52C8A295" w14:textId="34C3014B" w:rsidR="000346C3" w:rsidRDefault="00E21CC9">
      <w:pPr>
        <w:ind w:left="196" w:right="196"/>
        <w:rPr>
          <w:sz w:val="20"/>
        </w:rPr>
      </w:pPr>
      <w:r>
        <w:rPr>
          <w:b/>
          <w:sz w:val="20"/>
        </w:rPr>
        <w:t xml:space="preserve">CamelCase: </w:t>
      </w:r>
      <w:r w:rsidR="001C56A7" w:rsidRPr="001C56A7">
        <w:rPr>
          <w:sz w:val="20"/>
        </w:rPr>
        <w:t>applicationProfile</w:t>
      </w:r>
    </w:p>
    <w:p w14:paraId="761200FF" w14:textId="77777777" w:rsidR="000346C3" w:rsidRDefault="000346C3">
      <w:pPr>
        <w:pStyle w:val="a3"/>
        <w:spacing w:before="4"/>
        <w:ind w:right="220"/>
        <w:rPr>
          <w:sz w:val="22"/>
        </w:rPr>
      </w:pPr>
    </w:p>
    <w:p w14:paraId="2BBD32CB" w14:textId="77777777" w:rsidR="000346C3" w:rsidRDefault="00E21CC9" w:rsidP="001870CA">
      <w:pPr>
        <w:pStyle w:val="a3"/>
        <w:ind w:right="220"/>
      </w:pPr>
      <w:r>
        <w:t>Alias:</w:t>
      </w:r>
    </w:p>
    <w:p w14:paraId="14526ED7" w14:textId="77777777" w:rsidR="000346C3" w:rsidRDefault="000346C3">
      <w:pPr>
        <w:pStyle w:val="a3"/>
        <w:spacing w:before="7"/>
        <w:ind w:right="220"/>
        <w:rPr>
          <w:b w:val="0"/>
          <w:sz w:val="22"/>
        </w:rPr>
      </w:pPr>
    </w:p>
    <w:p w14:paraId="3972E075" w14:textId="77777777" w:rsidR="000346C3" w:rsidRDefault="00E21CC9">
      <w:pPr>
        <w:ind w:left="196" w:right="196"/>
        <w:rPr>
          <w:sz w:val="20"/>
        </w:rPr>
      </w:pPr>
      <w:r>
        <w:rPr>
          <w:b/>
          <w:sz w:val="20"/>
        </w:rPr>
        <w:t xml:space="preserve">Value type: </w:t>
      </w:r>
      <w:r>
        <w:rPr>
          <w:sz w:val="20"/>
        </w:rPr>
        <w:t>text</w:t>
      </w:r>
    </w:p>
    <w:p w14:paraId="0719C4BF" w14:textId="77777777" w:rsidR="000346C3" w:rsidRDefault="000346C3">
      <w:pPr>
        <w:pStyle w:val="a3"/>
        <w:spacing w:before="4"/>
        <w:ind w:right="220"/>
        <w:rPr>
          <w:sz w:val="22"/>
        </w:rPr>
      </w:pPr>
    </w:p>
    <w:p w14:paraId="029D7782" w14:textId="77777777" w:rsidR="000346C3" w:rsidRDefault="00E21CC9">
      <w:pPr>
        <w:ind w:left="196" w:right="196"/>
        <w:rPr>
          <w:sz w:val="20"/>
        </w:rPr>
      </w:pPr>
      <w:r>
        <w:rPr>
          <w:b/>
          <w:sz w:val="20"/>
        </w:rPr>
        <w:t xml:space="preserve">Remarks: </w:t>
      </w:r>
      <w:r>
        <w:rPr>
          <w:sz w:val="20"/>
        </w:rPr>
        <w:t>No remarks.</w:t>
      </w:r>
    </w:p>
    <w:p w14:paraId="6DFE5877"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5194CDCF" w14:textId="77777777" w:rsidR="000346C3" w:rsidRDefault="000346C3">
      <w:pPr>
        <w:pStyle w:val="a3"/>
        <w:spacing w:before="10"/>
        <w:ind w:right="220"/>
        <w:rPr>
          <w:sz w:val="24"/>
        </w:rPr>
      </w:pPr>
    </w:p>
    <w:p w14:paraId="4DB19EC0" w14:textId="4B329893" w:rsidR="00A62702" w:rsidRDefault="00A62702">
      <w:pPr>
        <w:pStyle w:val="2"/>
        <w:numPr>
          <w:ilvl w:val="1"/>
          <w:numId w:val="9"/>
        </w:numPr>
        <w:tabs>
          <w:tab w:val="left" w:pos="589"/>
        </w:tabs>
        <w:ind w:left="666" w:right="196"/>
      </w:pPr>
      <w:r w:rsidRPr="00A62702">
        <w:t>Approximate</w:t>
      </w:r>
      <w:r>
        <w:t xml:space="preserve"> </w:t>
      </w:r>
      <w:r w:rsidRPr="00A62702">
        <w:t>Grid</w:t>
      </w:r>
      <w:r>
        <w:t xml:space="preserve"> </w:t>
      </w:r>
      <w:r w:rsidRPr="00A62702">
        <w:t>Resolution</w:t>
      </w:r>
    </w:p>
    <w:p w14:paraId="32240584" w14:textId="77777777" w:rsidR="00A62702" w:rsidRDefault="00A62702" w:rsidP="00A62702">
      <w:pPr>
        <w:pStyle w:val="a3"/>
        <w:spacing w:before="5"/>
        <w:ind w:right="220"/>
        <w:rPr>
          <w:b w:val="0"/>
          <w:sz w:val="22"/>
        </w:rPr>
      </w:pPr>
    </w:p>
    <w:p w14:paraId="2AF463A9" w14:textId="1E06BCA8" w:rsidR="00A62702" w:rsidRDefault="00A62702" w:rsidP="00A62702">
      <w:pPr>
        <w:pStyle w:val="a3"/>
        <w:ind w:right="220"/>
      </w:pPr>
      <w:r>
        <w:t xml:space="preserve">Definition: </w:t>
      </w:r>
      <w:r w:rsidRPr="00892317">
        <w:rPr>
          <w:b w:val="0"/>
          <w:bCs/>
        </w:rPr>
        <w:t>Approximate grid resolution for nautical products</w:t>
      </w:r>
    </w:p>
    <w:p w14:paraId="7CA0018A" w14:textId="77777777" w:rsidR="00A62702" w:rsidRDefault="00A62702" w:rsidP="00A62702">
      <w:pPr>
        <w:pStyle w:val="a3"/>
        <w:ind w:right="220"/>
        <w:rPr>
          <w:sz w:val="22"/>
        </w:rPr>
      </w:pPr>
    </w:p>
    <w:p w14:paraId="2167FF59" w14:textId="7D759687" w:rsidR="00A62702" w:rsidRDefault="00A62702" w:rsidP="00A62702">
      <w:pPr>
        <w:ind w:left="196" w:right="196"/>
        <w:rPr>
          <w:sz w:val="20"/>
        </w:rPr>
      </w:pPr>
      <w:r>
        <w:rPr>
          <w:b/>
          <w:sz w:val="20"/>
        </w:rPr>
        <w:t xml:space="preserve">CamelCase: </w:t>
      </w:r>
      <w:r w:rsidRPr="00A62702">
        <w:rPr>
          <w:sz w:val="20"/>
        </w:rPr>
        <w:t>approximateGridResolution</w:t>
      </w:r>
    </w:p>
    <w:p w14:paraId="2DBBC8AF" w14:textId="77777777" w:rsidR="00A62702" w:rsidRDefault="00A62702" w:rsidP="00A62702">
      <w:pPr>
        <w:pStyle w:val="a3"/>
        <w:spacing w:before="4"/>
        <w:ind w:right="220"/>
        <w:rPr>
          <w:sz w:val="22"/>
        </w:rPr>
      </w:pPr>
    </w:p>
    <w:p w14:paraId="180EA2C4" w14:textId="77777777" w:rsidR="00A62702" w:rsidRDefault="00A62702" w:rsidP="001870CA">
      <w:pPr>
        <w:pStyle w:val="a3"/>
        <w:ind w:right="220"/>
      </w:pPr>
      <w:r>
        <w:t>Alias:</w:t>
      </w:r>
    </w:p>
    <w:p w14:paraId="0486EDBB" w14:textId="77777777" w:rsidR="00A62702" w:rsidRDefault="00A62702" w:rsidP="00A62702">
      <w:pPr>
        <w:pStyle w:val="a3"/>
        <w:spacing w:before="7"/>
        <w:ind w:right="220"/>
        <w:rPr>
          <w:b w:val="0"/>
          <w:sz w:val="22"/>
        </w:rPr>
      </w:pPr>
    </w:p>
    <w:p w14:paraId="475ADF12" w14:textId="7286DEDA" w:rsidR="00A62702" w:rsidRDefault="00A62702" w:rsidP="00A62702">
      <w:pPr>
        <w:ind w:left="196" w:right="196"/>
        <w:rPr>
          <w:sz w:val="20"/>
        </w:rPr>
      </w:pPr>
      <w:r>
        <w:rPr>
          <w:b/>
          <w:sz w:val="20"/>
        </w:rPr>
        <w:t xml:space="preserve">Value type: </w:t>
      </w:r>
      <w:ins w:id="1953" w:author="GREENBLUE" w:date="2024-10-10T15:17:00Z">
        <w:r w:rsidR="001278CA">
          <w:rPr>
            <w:sz w:val="20"/>
          </w:rPr>
          <w:t>real</w:t>
        </w:r>
      </w:ins>
      <w:del w:id="1954" w:author="GREENBLUE" w:date="2024-10-10T15:17:00Z">
        <w:r w:rsidDel="001278CA">
          <w:rPr>
            <w:sz w:val="20"/>
          </w:rPr>
          <w:delText>int</w:delText>
        </w:r>
        <w:r w:rsidR="001870CA" w:rsidDel="001278CA">
          <w:rPr>
            <w:sz w:val="20"/>
          </w:rPr>
          <w:delText>eger</w:delText>
        </w:r>
      </w:del>
    </w:p>
    <w:p w14:paraId="042CA1F7" w14:textId="77777777" w:rsidR="00A62702" w:rsidRDefault="00A62702" w:rsidP="00A62702">
      <w:pPr>
        <w:pStyle w:val="a3"/>
        <w:spacing w:before="4"/>
        <w:ind w:right="220"/>
        <w:rPr>
          <w:sz w:val="22"/>
        </w:rPr>
      </w:pPr>
    </w:p>
    <w:p w14:paraId="3F4E2DD6" w14:textId="0EFDDBB6" w:rsidR="00A62702" w:rsidRDefault="00A62702" w:rsidP="00A62702">
      <w:pPr>
        <w:ind w:left="196" w:right="196"/>
        <w:rPr>
          <w:sz w:val="20"/>
        </w:rPr>
      </w:pPr>
      <w:r>
        <w:rPr>
          <w:b/>
          <w:sz w:val="20"/>
        </w:rPr>
        <w:t>Remarks:</w:t>
      </w:r>
      <w:ins w:id="1955" w:author="GREENBLUE" w:date="2024-10-10T15:24:00Z">
        <w:r w:rsidR="00A42A50" w:rsidRPr="00A42A50">
          <w:rPr>
            <w:spacing w:val="-1"/>
          </w:rPr>
          <w:t xml:space="preserve"> </w:t>
        </w:r>
        <w:r w:rsidR="00A42A50" w:rsidRPr="00824722">
          <w:rPr>
            <w:spacing w:val="-1"/>
          </w:rPr>
          <w:t>A single value may be provided when all axes have a common resolution. For multiple value provision, use axis order as specified in dataset. May be approximate for ungeorectified data. For example, for 5 metre resolution, the value 5 must be encoded. If the grid cell size varies over the extent of the grid, an approximated value based on model parameters or production metadata should be used.</w:t>
        </w:r>
        <w:r w:rsidR="00A42A50">
          <w:rPr>
            <w:spacing w:val="-1"/>
          </w:rPr>
          <w:t xml:space="preserve"> </w:t>
        </w:r>
        <w:r w:rsidR="00A42A50" w:rsidRPr="00824722">
          <w:rPr>
            <w:spacing w:val="-1"/>
          </w:rPr>
          <w:t xml:space="preserve"> For S-111, approximateGridResolution is mandatory for grid formats, thus with multiplicity [1..*]</w:t>
        </w:r>
        <w:r w:rsidR="00A42A50">
          <w:rPr>
            <w:spacing w:val="-1"/>
          </w:rPr>
          <w:t>. I</w:t>
        </w:r>
        <w:r w:rsidR="00A42A50" w:rsidRPr="00824722">
          <w:rPr>
            <w:spacing w:val="-1"/>
          </w:rPr>
          <w:t>t is also mandatory for S-104.</w:t>
        </w:r>
        <w:r w:rsidR="00A42A50" w:rsidRPr="00824722" w:rsidDel="00824722">
          <w:rPr>
            <w:spacing w:val="-1"/>
          </w:rPr>
          <w:t xml:space="preserve"> </w:t>
        </w:r>
      </w:ins>
      <w:del w:id="1956" w:author="GREENBLUE" w:date="2024-10-10T15:24:00Z">
        <w:r w:rsidDel="00A42A50">
          <w:rPr>
            <w:b/>
            <w:sz w:val="20"/>
          </w:rPr>
          <w:delText xml:space="preserve"> </w:delText>
        </w:r>
        <w:r w:rsidDel="00A42A50">
          <w:rPr>
            <w:sz w:val="20"/>
          </w:rPr>
          <w:delText>No remarks</w:delText>
        </w:r>
      </w:del>
      <w:r>
        <w:rPr>
          <w:sz w:val="20"/>
        </w:rPr>
        <w:t>.</w:t>
      </w:r>
    </w:p>
    <w:p w14:paraId="0954A2F0" w14:textId="77777777" w:rsidR="001870CA" w:rsidRDefault="001870CA" w:rsidP="001870CA">
      <w:pPr>
        <w:ind w:right="196"/>
        <w:rPr>
          <w:sz w:val="20"/>
        </w:rPr>
      </w:pPr>
    </w:p>
    <w:p w14:paraId="2233ED46" w14:textId="393ABA1C" w:rsidR="00FB3EF5" w:rsidRDefault="00FB3EF5">
      <w:pPr>
        <w:rPr>
          <w:sz w:val="20"/>
        </w:rPr>
      </w:pPr>
      <w:r>
        <w:rPr>
          <w:sz w:val="20"/>
        </w:rPr>
        <w:br w:type="page"/>
      </w:r>
    </w:p>
    <w:p w14:paraId="75A317C5" w14:textId="7421D1DB" w:rsidR="00FB3EF5" w:rsidRDefault="00FB3EF5">
      <w:pPr>
        <w:pStyle w:val="2"/>
        <w:numPr>
          <w:ilvl w:val="1"/>
          <w:numId w:val="9"/>
        </w:numPr>
        <w:tabs>
          <w:tab w:val="left" w:pos="589"/>
        </w:tabs>
        <w:ind w:right="196"/>
      </w:pPr>
      <w:bookmarkStart w:id="1957" w:name="_Hlk158919439"/>
      <w:r w:rsidRPr="00FB3EF5">
        <w:lastRenderedPageBreak/>
        <w:t>Catalogue</w:t>
      </w:r>
      <w:r>
        <w:t xml:space="preserve"> </w:t>
      </w:r>
      <w:r w:rsidRPr="00FB3EF5">
        <w:t>Element</w:t>
      </w:r>
      <w:r>
        <w:t xml:space="preserve"> </w:t>
      </w:r>
      <w:r w:rsidRPr="00FB3EF5">
        <w:t>Classification</w:t>
      </w:r>
    </w:p>
    <w:p w14:paraId="0CD3C5F3" w14:textId="77777777" w:rsidR="00FB3EF5" w:rsidRDefault="00FB3EF5" w:rsidP="00FB3EF5">
      <w:pPr>
        <w:pStyle w:val="a3"/>
        <w:spacing w:before="5"/>
        <w:ind w:right="220"/>
        <w:rPr>
          <w:b w:val="0"/>
          <w:sz w:val="22"/>
        </w:rPr>
      </w:pPr>
    </w:p>
    <w:p w14:paraId="335DA59D" w14:textId="46DA8873" w:rsidR="00FB3EF5" w:rsidRPr="00892317" w:rsidRDefault="00FB3EF5" w:rsidP="00FB3EF5">
      <w:pPr>
        <w:pStyle w:val="a3"/>
        <w:ind w:right="220"/>
        <w:rPr>
          <w:b w:val="0"/>
          <w:bCs/>
        </w:rPr>
      </w:pPr>
      <w:r>
        <w:t xml:space="preserve">Definition: </w:t>
      </w:r>
      <w:r w:rsidR="001B7ADB" w:rsidRPr="00892317">
        <w:rPr>
          <w:b w:val="0"/>
          <w:bCs/>
        </w:rPr>
        <w:t>C</w:t>
      </w:r>
      <w:r w:rsidRPr="00892317">
        <w:rPr>
          <w:b w:val="0"/>
          <w:bCs/>
        </w:rPr>
        <w:t>atalogue element classification</w:t>
      </w:r>
    </w:p>
    <w:p w14:paraId="2AA74391" w14:textId="77777777" w:rsidR="00FB3EF5" w:rsidRPr="00892317" w:rsidRDefault="00FB3EF5" w:rsidP="00FB3EF5">
      <w:pPr>
        <w:pStyle w:val="a3"/>
        <w:ind w:right="220"/>
        <w:rPr>
          <w:b w:val="0"/>
          <w:bCs/>
          <w:sz w:val="22"/>
        </w:rPr>
      </w:pPr>
    </w:p>
    <w:p w14:paraId="6DD7C8BF" w14:textId="6458BC27" w:rsidR="00FB3EF5" w:rsidRDefault="00FB3EF5" w:rsidP="00FB3EF5">
      <w:pPr>
        <w:ind w:left="196" w:right="196"/>
        <w:rPr>
          <w:sz w:val="20"/>
        </w:rPr>
      </w:pPr>
      <w:r>
        <w:rPr>
          <w:b/>
          <w:sz w:val="20"/>
        </w:rPr>
        <w:t xml:space="preserve">CamelCase: </w:t>
      </w:r>
      <w:r w:rsidRPr="00FB3EF5">
        <w:rPr>
          <w:sz w:val="20"/>
        </w:rPr>
        <w:t>catalogueElementClassification</w:t>
      </w:r>
    </w:p>
    <w:p w14:paraId="0A3D34A3" w14:textId="77777777" w:rsidR="00FB3EF5" w:rsidRDefault="00FB3EF5" w:rsidP="00FB3EF5">
      <w:pPr>
        <w:pStyle w:val="a3"/>
        <w:spacing w:before="4"/>
        <w:ind w:right="220"/>
        <w:rPr>
          <w:sz w:val="22"/>
        </w:rPr>
      </w:pPr>
    </w:p>
    <w:p w14:paraId="6918FE65" w14:textId="77777777" w:rsidR="00FB3EF5" w:rsidRDefault="00FB3EF5" w:rsidP="00FB3EF5">
      <w:pPr>
        <w:pStyle w:val="a3"/>
        <w:ind w:right="220"/>
      </w:pPr>
      <w:r>
        <w:t>Alias:</w:t>
      </w:r>
    </w:p>
    <w:p w14:paraId="7EE456D5" w14:textId="77777777" w:rsidR="00FB3EF5" w:rsidRDefault="00FB3EF5" w:rsidP="00FB3EF5">
      <w:pPr>
        <w:pStyle w:val="a3"/>
        <w:spacing w:before="7"/>
        <w:ind w:right="220"/>
        <w:rPr>
          <w:b w:val="0"/>
          <w:sz w:val="22"/>
        </w:rPr>
      </w:pPr>
    </w:p>
    <w:p w14:paraId="18E42A09" w14:textId="0F2C9ECA" w:rsidR="00FB3EF5" w:rsidRDefault="00FB3EF5" w:rsidP="00FB3EF5">
      <w:pPr>
        <w:ind w:left="196" w:right="196"/>
        <w:rPr>
          <w:sz w:val="20"/>
        </w:rPr>
      </w:pPr>
      <w:r>
        <w:rPr>
          <w:b/>
          <w:sz w:val="20"/>
        </w:rPr>
        <w:t xml:space="preserve">Value type: </w:t>
      </w:r>
      <w:r w:rsidRPr="00FB3EF5">
        <w:rPr>
          <w:bCs/>
          <w:sz w:val="20"/>
        </w:rPr>
        <w:t>enumeration</w:t>
      </w:r>
    </w:p>
    <w:p w14:paraId="042D4A1B" w14:textId="77777777" w:rsidR="00FB3EF5" w:rsidRDefault="00FB3EF5" w:rsidP="00FB3EF5">
      <w:pPr>
        <w:pStyle w:val="a3"/>
        <w:spacing w:before="4"/>
        <w:ind w:right="220"/>
        <w:rPr>
          <w:sz w:val="22"/>
        </w:rPr>
      </w:pPr>
    </w:p>
    <w:p w14:paraId="58808F13" w14:textId="77777777" w:rsidR="00FB3EF5" w:rsidRDefault="00FB3EF5" w:rsidP="00FB3EF5">
      <w:pPr>
        <w:ind w:left="196" w:right="196"/>
        <w:rPr>
          <w:sz w:val="20"/>
        </w:rPr>
      </w:pPr>
      <w:r>
        <w:rPr>
          <w:b/>
          <w:sz w:val="20"/>
        </w:rPr>
        <w:t xml:space="preserve">Remarks: </w:t>
      </w:r>
      <w:r>
        <w:rPr>
          <w:sz w:val="20"/>
        </w:rPr>
        <w:t>No remarks.</w:t>
      </w:r>
    </w:p>
    <w:p w14:paraId="56FDBE9E" w14:textId="77777777" w:rsidR="00FB3EF5" w:rsidRDefault="00FB3EF5" w:rsidP="00FB3EF5">
      <w:pPr>
        <w:ind w:right="196"/>
        <w:rPr>
          <w:sz w:val="20"/>
        </w:rPr>
      </w:pPr>
    </w:p>
    <w:p w14:paraId="5F8690C2" w14:textId="77777777" w:rsidR="00FB3EF5" w:rsidRDefault="00FB3EF5" w:rsidP="00FB3EF5">
      <w:pPr>
        <w:ind w:left="196" w:right="196"/>
        <w:rPr>
          <w:sz w:val="20"/>
        </w:rPr>
      </w:pPr>
    </w:p>
    <w:p w14:paraId="486C48C1" w14:textId="77777777" w:rsidR="00FB3EF5" w:rsidRDefault="00FB3EF5" w:rsidP="00FB3EF5">
      <w:pPr>
        <w:pStyle w:val="a3"/>
        <w:ind w:right="220"/>
      </w:pPr>
      <w:r>
        <w:t>Listed Values:</w:t>
      </w:r>
    </w:p>
    <w:p w14:paraId="7D2FEBA0" w14:textId="77777777" w:rsidR="00FB3EF5" w:rsidRDefault="00FB3EF5" w:rsidP="00FB3EF5">
      <w:pPr>
        <w:pStyle w:val="a3"/>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1A7B7D" w14:paraId="567F1480" w14:textId="77777777" w:rsidTr="001A7B7D">
        <w:trPr>
          <w:trHeight w:val="462"/>
        </w:trPr>
        <w:tc>
          <w:tcPr>
            <w:tcW w:w="1440" w:type="dxa"/>
            <w:shd w:val="clear" w:color="auto" w:fill="FFF1CC"/>
          </w:tcPr>
          <w:p w14:paraId="19493EB5" w14:textId="42925BDC" w:rsidR="001A7B7D" w:rsidRPr="001A7B7D" w:rsidRDefault="001A7B7D" w:rsidP="00B467B9">
            <w:pPr>
              <w:pStyle w:val="TableParagraph"/>
              <w:spacing w:before="114"/>
              <w:ind w:left="196" w:right="196"/>
              <w:rPr>
                <w:rFonts w:eastAsiaTheme="minorEastAsia"/>
                <w:b/>
                <w:sz w:val="18"/>
                <w:lang w:eastAsia="ko-KR"/>
              </w:rPr>
            </w:pPr>
            <w:ins w:id="1958" w:author="USER" w:date="2024-03-27T13:26:00Z">
              <w:r>
                <w:rPr>
                  <w:rFonts w:eastAsiaTheme="minorEastAsia"/>
                  <w:b/>
                  <w:sz w:val="18"/>
                  <w:lang w:eastAsia="ko-KR"/>
                </w:rPr>
                <w:t>Code</w:t>
              </w:r>
            </w:ins>
          </w:p>
        </w:tc>
        <w:tc>
          <w:tcPr>
            <w:tcW w:w="2878" w:type="dxa"/>
            <w:shd w:val="clear" w:color="auto" w:fill="FFF1CC"/>
          </w:tcPr>
          <w:p w14:paraId="75A8B2EA" w14:textId="255A6E61" w:rsidR="001A7B7D" w:rsidRDefault="001A7B7D" w:rsidP="00B467B9">
            <w:pPr>
              <w:pStyle w:val="TableParagraph"/>
              <w:spacing w:before="114"/>
              <w:ind w:left="196" w:right="196"/>
              <w:rPr>
                <w:b/>
                <w:sz w:val="18"/>
              </w:rPr>
            </w:pPr>
            <w:r>
              <w:rPr>
                <w:b/>
                <w:sz w:val="18"/>
              </w:rPr>
              <w:t>Label</w:t>
            </w:r>
          </w:p>
        </w:tc>
        <w:tc>
          <w:tcPr>
            <w:tcW w:w="5751" w:type="dxa"/>
            <w:shd w:val="clear" w:color="auto" w:fill="FFF1CC"/>
          </w:tcPr>
          <w:p w14:paraId="63E4AAF3" w14:textId="77777777" w:rsidR="001A7B7D" w:rsidRDefault="001A7B7D" w:rsidP="00B467B9">
            <w:pPr>
              <w:pStyle w:val="TableParagraph"/>
              <w:spacing w:before="114"/>
              <w:ind w:left="196" w:right="196"/>
              <w:rPr>
                <w:b/>
                <w:sz w:val="18"/>
              </w:rPr>
            </w:pPr>
            <w:r>
              <w:rPr>
                <w:b/>
                <w:sz w:val="18"/>
              </w:rPr>
              <w:t>Definition</w:t>
            </w:r>
          </w:p>
        </w:tc>
      </w:tr>
      <w:tr w:rsidR="001A7B7D" w14:paraId="74DFE609" w14:textId="77777777" w:rsidTr="001A7B7D">
        <w:trPr>
          <w:trHeight w:val="462"/>
        </w:trPr>
        <w:tc>
          <w:tcPr>
            <w:tcW w:w="1440" w:type="dxa"/>
          </w:tcPr>
          <w:p w14:paraId="1049A811" w14:textId="03DAE3B0" w:rsidR="001A7B7D" w:rsidRPr="001A7B7D" w:rsidRDefault="001A7B7D" w:rsidP="00B467B9">
            <w:pPr>
              <w:pStyle w:val="TableParagraph"/>
              <w:ind w:left="196" w:right="196"/>
              <w:rPr>
                <w:rFonts w:eastAsiaTheme="minorEastAsia"/>
                <w:sz w:val="18"/>
                <w:lang w:eastAsia="ko-KR"/>
              </w:rPr>
            </w:pPr>
            <w:ins w:id="1959" w:author="USER" w:date="2024-03-27T13:26:00Z">
              <w:r>
                <w:rPr>
                  <w:rFonts w:eastAsiaTheme="minorEastAsia" w:hint="eastAsia"/>
                  <w:sz w:val="18"/>
                  <w:lang w:eastAsia="ko-KR"/>
                </w:rPr>
                <w:t>1</w:t>
              </w:r>
            </w:ins>
          </w:p>
        </w:tc>
        <w:tc>
          <w:tcPr>
            <w:tcW w:w="2878" w:type="dxa"/>
          </w:tcPr>
          <w:p w14:paraId="6245EB6F" w14:textId="29F75376" w:rsidR="001A7B7D" w:rsidRDefault="001A7B7D" w:rsidP="00B467B9">
            <w:pPr>
              <w:pStyle w:val="TableParagraph"/>
              <w:ind w:left="196" w:right="196"/>
              <w:rPr>
                <w:sz w:val="18"/>
              </w:rPr>
            </w:pPr>
            <w:r w:rsidRPr="00FB3EF5">
              <w:rPr>
                <w:sz w:val="18"/>
              </w:rPr>
              <w:t>ENC</w:t>
            </w:r>
          </w:p>
        </w:tc>
        <w:tc>
          <w:tcPr>
            <w:tcW w:w="5751" w:type="dxa"/>
          </w:tcPr>
          <w:p w14:paraId="2F65F11E" w14:textId="0152FDE6" w:rsidR="001A7B7D" w:rsidRDefault="001A7B7D" w:rsidP="00B467B9">
            <w:pPr>
              <w:pStyle w:val="TableParagraph"/>
              <w:ind w:left="196" w:right="196"/>
              <w:rPr>
                <w:sz w:val="18"/>
              </w:rPr>
            </w:pPr>
            <w:r w:rsidRPr="00FB3EF5">
              <w:rPr>
                <w:sz w:val="18"/>
              </w:rPr>
              <w:t>Electronic Navigational Chart</w:t>
            </w:r>
          </w:p>
        </w:tc>
      </w:tr>
      <w:tr w:rsidR="001A7B7D" w14:paraId="23C7EC50" w14:textId="77777777" w:rsidTr="001A7B7D">
        <w:trPr>
          <w:trHeight w:val="462"/>
        </w:trPr>
        <w:tc>
          <w:tcPr>
            <w:tcW w:w="1440" w:type="dxa"/>
          </w:tcPr>
          <w:p w14:paraId="3764F224" w14:textId="7F5D8577" w:rsidR="001A7B7D" w:rsidRPr="001A7B7D" w:rsidRDefault="001A7B7D" w:rsidP="00B467B9">
            <w:pPr>
              <w:pStyle w:val="TableParagraph"/>
              <w:ind w:left="196" w:right="196"/>
              <w:rPr>
                <w:rFonts w:eastAsiaTheme="minorEastAsia"/>
                <w:sz w:val="18"/>
                <w:lang w:eastAsia="ko-KR"/>
              </w:rPr>
            </w:pPr>
            <w:ins w:id="1960" w:author="USER" w:date="2024-03-27T13:26:00Z">
              <w:r>
                <w:rPr>
                  <w:rFonts w:eastAsiaTheme="minorEastAsia" w:hint="eastAsia"/>
                  <w:sz w:val="18"/>
                  <w:lang w:eastAsia="ko-KR"/>
                </w:rPr>
                <w:t>2</w:t>
              </w:r>
            </w:ins>
          </w:p>
        </w:tc>
        <w:tc>
          <w:tcPr>
            <w:tcW w:w="2878" w:type="dxa"/>
          </w:tcPr>
          <w:p w14:paraId="6D6909FA" w14:textId="74C1519D" w:rsidR="001A7B7D" w:rsidRPr="00FB3EF5" w:rsidRDefault="001A7B7D" w:rsidP="00B467B9">
            <w:pPr>
              <w:pStyle w:val="TableParagraph"/>
              <w:ind w:left="196" w:right="196"/>
              <w:rPr>
                <w:sz w:val="18"/>
              </w:rPr>
            </w:pPr>
            <w:r w:rsidRPr="00FB3EF5">
              <w:rPr>
                <w:sz w:val="18"/>
              </w:rPr>
              <w:t>Bathymetric Chart</w:t>
            </w:r>
          </w:p>
        </w:tc>
        <w:tc>
          <w:tcPr>
            <w:tcW w:w="5751" w:type="dxa"/>
          </w:tcPr>
          <w:p w14:paraId="71B0B977" w14:textId="752D58AC" w:rsidR="001A7B7D" w:rsidRPr="00FB3EF5" w:rsidRDefault="001A7B7D" w:rsidP="00B467B9">
            <w:pPr>
              <w:pStyle w:val="TableParagraph"/>
              <w:ind w:left="196" w:right="196"/>
              <w:rPr>
                <w:sz w:val="18"/>
              </w:rPr>
            </w:pPr>
            <w:r w:rsidRPr="00FB3EF5">
              <w:rPr>
                <w:sz w:val="18"/>
              </w:rPr>
              <w:t>Bathymetric Surface</w:t>
            </w:r>
          </w:p>
        </w:tc>
      </w:tr>
      <w:tr w:rsidR="001A7B7D" w14:paraId="2397F2AA" w14:textId="77777777" w:rsidTr="001A7B7D">
        <w:trPr>
          <w:trHeight w:val="462"/>
          <w:ins w:id="1961" w:author="USER" w:date="2024-03-27T13:28:00Z"/>
        </w:trPr>
        <w:tc>
          <w:tcPr>
            <w:tcW w:w="1440" w:type="dxa"/>
          </w:tcPr>
          <w:p w14:paraId="1246758F" w14:textId="455046F6" w:rsidR="001A7B7D" w:rsidRDefault="001A7B7D" w:rsidP="00B467B9">
            <w:pPr>
              <w:pStyle w:val="TableParagraph"/>
              <w:ind w:left="196" w:right="196"/>
              <w:rPr>
                <w:ins w:id="1962" w:author="USER" w:date="2024-03-27T13:28:00Z"/>
                <w:rFonts w:eastAsiaTheme="minorEastAsia"/>
                <w:sz w:val="18"/>
                <w:lang w:eastAsia="ko-KR"/>
              </w:rPr>
            </w:pPr>
            <w:ins w:id="1963" w:author="USER" w:date="2024-03-27T13:28:00Z">
              <w:r>
                <w:rPr>
                  <w:rFonts w:eastAsiaTheme="minorEastAsia" w:hint="eastAsia"/>
                  <w:sz w:val="18"/>
                  <w:lang w:eastAsia="ko-KR"/>
                </w:rPr>
                <w:t>3</w:t>
              </w:r>
            </w:ins>
          </w:p>
        </w:tc>
        <w:tc>
          <w:tcPr>
            <w:tcW w:w="2878" w:type="dxa"/>
          </w:tcPr>
          <w:p w14:paraId="3418AB31" w14:textId="5642BF55" w:rsidR="001A7B7D" w:rsidRPr="00FB3EF5" w:rsidRDefault="001A7B7D" w:rsidP="00B467B9">
            <w:pPr>
              <w:pStyle w:val="TableParagraph"/>
              <w:ind w:left="196" w:right="196"/>
              <w:rPr>
                <w:ins w:id="1964" w:author="USER" w:date="2024-03-27T13:28:00Z"/>
                <w:sz w:val="18"/>
              </w:rPr>
            </w:pPr>
            <w:ins w:id="1965" w:author="USER" w:date="2024-03-27T13:30:00Z">
              <w:r w:rsidRPr="001A7B7D">
                <w:rPr>
                  <w:sz w:val="18"/>
                </w:rPr>
                <w:t>Water Level Product</w:t>
              </w:r>
            </w:ins>
          </w:p>
        </w:tc>
        <w:tc>
          <w:tcPr>
            <w:tcW w:w="5751" w:type="dxa"/>
          </w:tcPr>
          <w:p w14:paraId="316C5224" w14:textId="245DC672" w:rsidR="001A7B7D" w:rsidRPr="00FB3EF5" w:rsidRDefault="001A7B7D" w:rsidP="00B467B9">
            <w:pPr>
              <w:pStyle w:val="TableParagraph"/>
              <w:ind w:left="196" w:right="196"/>
              <w:rPr>
                <w:ins w:id="1966" w:author="USER" w:date="2024-03-27T13:28:00Z"/>
                <w:sz w:val="18"/>
              </w:rPr>
            </w:pPr>
            <w:ins w:id="1967" w:author="USER" w:date="2024-03-27T13:30:00Z">
              <w:r w:rsidRPr="001A7B7D">
                <w:rPr>
                  <w:sz w:val="18"/>
                </w:rPr>
                <w:t>Water Level Information for Surface Navigation</w:t>
              </w:r>
            </w:ins>
          </w:p>
        </w:tc>
      </w:tr>
      <w:tr w:rsidR="001A7B7D" w14:paraId="734C7CA7" w14:textId="77777777" w:rsidTr="001A7B7D">
        <w:trPr>
          <w:trHeight w:val="462"/>
        </w:trPr>
        <w:tc>
          <w:tcPr>
            <w:tcW w:w="1440" w:type="dxa"/>
          </w:tcPr>
          <w:p w14:paraId="373BA4B4" w14:textId="735D5F06" w:rsidR="001A7B7D" w:rsidRPr="001A7B7D" w:rsidRDefault="001A7B7D" w:rsidP="00B467B9">
            <w:pPr>
              <w:pStyle w:val="TableParagraph"/>
              <w:ind w:left="196" w:right="196"/>
              <w:rPr>
                <w:rFonts w:eastAsiaTheme="minorEastAsia"/>
                <w:sz w:val="18"/>
                <w:lang w:eastAsia="ko-KR"/>
              </w:rPr>
            </w:pPr>
            <w:ins w:id="1968" w:author="USER" w:date="2024-03-27T13:28:00Z">
              <w:r>
                <w:rPr>
                  <w:rFonts w:eastAsiaTheme="minorEastAsia" w:hint="eastAsia"/>
                  <w:sz w:val="18"/>
                  <w:lang w:eastAsia="ko-KR"/>
                </w:rPr>
                <w:t>4</w:t>
              </w:r>
            </w:ins>
          </w:p>
        </w:tc>
        <w:tc>
          <w:tcPr>
            <w:tcW w:w="2878" w:type="dxa"/>
          </w:tcPr>
          <w:p w14:paraId="7C713EE0" w14:textId="36AA1D87" w:rsidR="001A7B7D" w:rsidRPr="00FB3EF5" w:rsidRDefault="001A7B7D" w:rsidP="00B467B9">
            <w:pPr>
              <w:pStyle w:val="TableParagraph"/>
              <w:ind w:left="196" w:right="196"/>
              <w:rPr>
                <w:sz w:val="18"/>
              </w:rPr>
            </w:pPr>
            <w:r w:rsidRPr="00FB3EF5">
              <w:rPr>
                <w:sz w:val="18"/>
              </w:rPr>
              <w:t>Surface Current Product</w:t>
            </w:r>
          </w:p>
        </w:tc>
        <w:tc>
          <w:tcPr>
            <w:tcW w:w="5751" w:type="dxa"/>
          </w:tcPr>
          <w:p w14:paraId="1F8603CC" w14:textId="1EF2797A" w:rsidR="001A7B7D" w:rsidRPr="00FB3EF5" w:rsidRDefault="001A7B7D" w:rsidP="00B467B9">
            <w:pPr>
              <w:pStyle w:val="TableParagraph"/>
              <w:ind w:left="196" w:right="196"/>
              <w:rPr>
                <w:sz w:val="18"/>
              </w:rPr>
            </w:pPr>
            <w:r w:rsidRPr="00FB3EF5">
              <w:rPr>
                <w:sz w:val="18"/>
              </w:rPr>
              <w:t>Surface Currents</w:t>
            </w:r>
          </w:p>
        </w:tc>
      </w:tr>
      <w:tr w:rsidR="001A7B7D" w14:paraId="4490503C" w14:textId="77777777" w:rsidTr="001A7B7D">
        <w:trPr>
          <w:trHeight w:val="462"/>
        </w:trPr>
        <w:tc>
          <w:tcPr>
            <w:tcW w:w="1440" w:type="dxa"/>
          </w:tcPr>
          <w:p w14:paraId="1FD9015F" w14:textId="6013646F" w:rsidR="001A7B7D" w:rsidRPr="001A7B7D" w:rsidRDefault="001A7B7D" w:rsidP="00B467B9">
            <w:pPr>
              <w:pStyle w:val="TableParagraph"/>
              <w:ind w:left="196" w:right="196"/>
              <w:rPr>
                <w:rFonts w:eastAsiaTheme="minorEastAsia"/>
                <w:sz w:val="18"/>
                <w:lang w:eastAsia="ko-KR"/>
              </w:rPr>
            </w:pPr>
            <w:ins w:id="1969" w:author="USER" w:date="2024-03-27T13:29:00Z">
              <w:r>
                <w:rPr>
                  <w:rFonts w:eastAsiaTheme="minorEastAsia" w:hint="eastAsia"/>
                  <w:sz w:val="18"/>
                  <w:lang w:eastAsia="ko-KR"/>
                </w:rPr>
                <w:t>5</w:t>
              </w:r>
            </w:ins>
          </w:p>
        </w:tc>
        <w:tc>
          <w:tcPr>
            <w:tcW w:w="2878" w:type="dxa"/>
          </w:tcPr>
          <w:p w14:paraId="1A3E110F" w14:textId="062A4D02" w:rsidR="001A7B7D" w:rsidRPr="00FB3EF5" w:rsidRDefault="001A7B7D" w:rsidP="00B467B9">
            <w:pPr>
              <w:pStyle w:val="TableParagraph"/>
              <w:ind w:left="196" w:right="196"/>
              <w:rPr>
                <w:sz w:val="18"/>
              </w:rPr>
            </w:pPr>
            <w:r w:rsidRPr="00FB3EF5">
              <w:rPr>
                <w:sz w:val="18"/>
              </w:rPr>
              <w:t>MSI Service</w:t>
            </w:r>
          </w:p>
        </w:tc>
        <w:tc>
          <w:tcPr>
            <w:tcW w:w="5751" w:type="dxa"/>
          </w:tcPr>
          <w:p w14:paraId="5A2124DE" w14:textId="0FE0439B" w:rsidR="001A7B7D" w:rsidRPr="00FB3EF5" w:rsidRDefault="001A7B7D" w:rsidP="00B467B9">
            <w:pPr>
              <w:pStyle w:val="TableParagraph"/>
              <w:ind w:left="196" w:right="196"/>
              <w:rPr>
                <w:sz w:val="18"/>
              </w:rPr>
            </w:pPr>
            <w:r w:rsidRPr="00FB3EF5">
              <w:rPr>
                <w:sz w:val="18"/>
              </w:rPr>
              <w:t>MSI(Maritime Safety Information) service</w:t>
            </w:r>
          </w:p>
        </w:tc>
      </w:tr>
      <w:tr w:rsidR="001A7B7D" w14:paraId="6D071483" w14:textId="77777777" w:rsidTr="001A7B7D">
        <w:trPr>
          <w:trHeight w:val="462"/>
        </w:trPr>
        <w:tc>
          <w:tcPr>
            <w:tcW w:w="1440" w:type="dxa"/>
          </w:tcPr>
          <w:p w14:paraId="6CF2B0C8" w14:textId="6300EEE2" w:rsidR="001A7B7D" w:rsidRPr="001A7B7D" w:rsidRDefault="001A7B7D" w:rsidP="00B467B9">
            <w:pPr>
              <w:pStyle w:val="TableParagraph"/>
              <w:ind w:left="196" w:right="196"/>
              <w:rPr>
                <w:rFonts w:eastAsiaTheme="minorEastAsia"/>
                <w:sz w:val="18"/>
                <w:lang w:eastAsia="ko-KR"/>
              </w:rPr>
            </w:pPr>
            <w:ins w:id="1970" w:author="USER" w:date="2024-03-27T13:29:00Z">
              <w:r>
                <w:rPr>
                  <w:rFonts w:eastAsiaTheme="minorEastAsia" w:hint="eastAsia"/>
                  <w:sz w:val="18"/>
                  <w:lang w:eastAsia="ko-KR"/>
                </w:rPr>
                <w:t>6</w:t>
              </w:r>
            </w:ins>
          </w:p>
        </w:tc>
        <w:tc>
          <w:tcPr>
            <w:tcW w:w="2878" w:type="dxa"/>
          </w:tcPr>
          <w:p w14:paraId="6ACF40B0" w14:textId="63166377" w:rsidR="001A7B7D" w:rsidRPr="00FB3EF5" w:rsidRDefault="001A7B7D" w:rsidP="00B467B9">
            <w:pPr>
              <w:pStyle w:val="TableParagraph"/>
              <w:ind w:left="196" w:right="196"/>
              <w:rPr>
                <w:sz w:val="18"/>
              </w:rPr>
            </w:pPr>
            <w:r w:rsidRPr="00FB3EF5">
              <w:rPr>
                <w:sz w:val="18"/>
              </w:rPr>
              <w:t>AtoN Information</w:t>
            </w:r>
          </w:p>
        </w:tc>
        <w:tc>
          <w:tcPr>
            <w:tcW w:w="5751" w:type="dxa"/>
          </w:tcPr>
          <w:p w14:paraId="2BF18EFC" w14:textId="70DD6F31" w:rsidR="001A7B7D" w:rsidRPr="00FB3EF5" w:rsidRDefault="001A7B7D" w:rsidP="00B467B9">
            <w:pPr>
              <w:pStyle w:val="TableParagraph"/>
              <w:ind w:left="196" w:right="196"/>
              <w:rPr>
                <w:sz w:val="18"/>
              </w:rPr>
            </w:pPr>
            <w:r w:rsidRPr="00FB3EF5">
              <w:rPr>
                <w:sz w:val="18"/>
              </w:rPr>
              <w:t>Marine Aids to Navigational</w:t>
            </w:r>
          </w:p>
        </w:tc>
      </w:tr>
      <w:tr w:rsidR="001A7B7D" w14:paraId="29122E9C" w14:textId="77777777" w:rsidTr="001A7B7D">
        <w:trPr>
          <w:trHeight w:val="462"/>
        </w:trPr>
        <w:tc>
          <w:tcPr>
            <w:tcW w:w="1440" w:type="dxa"/>
          </w:tcPr>
          <w:p w14:paraId="5FB76172" w14:textId="35D937E8" w:rsidR="001A7B7D" w:rsidRPr="001A7B7D" w:rsidRDefault="001A7B7D" w:rsidP="00B467B9">
            <w:pPr>
              <w:pStyle w:val="TableParagraph"/>
              <w:ind w:left="196" w:right="196"/>
              <w:rPr>
                <w:rFonts w:eastAsiaTheme="minorEastAsia"/>
                <w:sz w:val="18"/>
                <w:lang w:eastAsia="ko-KR"/>
              </w:rPr>
            </w:pPr>
            <w:ins w:id="1971" w:author="USER" w:date="2024-03-27T13:29:00Z">
              <w:r>
                <w:rPr>
                  <w:rFonts w:eastAsiaTheme="minorEastAsia" w:hint="eastAsia"/>
                  <w:sz w:val="18"/>
                  <w:lang w:eastAsia="ko-KR"/>
                </w:rPr>
                <w:t>7</w:t>
              </w:r>
            </w:ins>
          </w:p>
        </w:tc>
        <w:tc>
          <w:tcPr>
            <w:tcW w:w="2878" w:type="dxa"/>
          </w:tcPr>
          <w:p w14:paraId="474440BC" w14:textId="3574DFB8" w:rsidR="001A7B7D" w:rsidRPr="00FB3EF5" w:rsidRDefault="001A7B7D" w:rsidP="00B467B9">
            <w:pPr>
              <w:pStyle w:val="TableParagraph"/>
              <w:ind w:left="196" w:right="196"/>
              <w:rPr>
                <w:sz w:val="18"/>
              </w:rPr>
            </w:pPr>
            <w:r w:rsidRPr="00FB3EF5">
              <w:rPr>
                <w:sz w:val="18"/>
              </w:rPr>
              <w:t>Catalogue Service</w:t>
            </w:r>
          </w:p>
        </w:tc>
        <w:tc>
          <w:tcPr>
            <w:tcW w:w="5751" w:type="dxa"/>
          </w:tcPr>
          <w:p w14:paraId="20744F48" w14:textId="564E1865" w:rsidR="001A7B7D" w:rsidRPr="00FB3EF5" w:rsidRDefault="001A7B7D" w:rsidP="00B467B9">
            <w:pPr>
              <w:pStyle w:val="TableParagraph"/>
              <w:ind w:left="196" w:right="196"/>
              <w:rPr>
                <w:sz w:val="18"/>
              </w:rPr>
            </w:pPr>
            <w:r w:rsidRPr="00FB3EF5">
              <w:rPr>
                <w:sz w:val="18"/>
              </w:rPr>
              <w:t>Catalogue Service&lt;</w:t>
            </w:r>
          </w:p>
        </w:tc>
      </w:tr>
      <w:tr w:rsidR="001A7B7D" w14:paraId="4C3CE482" w14:textId="77777777" w:rsidTr="001A7B7D">
        <w:trPr>
          <w:trHeight w:val="462"/>
        </w:trPr>
        <w:tc>
          <w:tcPr>
            <w:tcW w:w="1440" w:type="dxa"/>
          </w:tcPr>
          <w:p w14:paraId="509DD90D" w14:textId="69429705" w:rsidR="001A7B7D" w:rsidRPr="001A7B7D" w:rsidRDefault="001A7B7D" w:rsidP="00B467B9">
            <w:pPr>
              <w:pStyle w:val="TableParagraph"/>
              <w:ind w:left="196" w:right="196"/>
              <w:rPr>
                <w:rFonts w:eastAsiaTheme="minorEastAsia"/>
                <w:sz w:val="18"/>
                <w:lang w:eastAsia="ko-KR"/>
              </w:rPr>
            </w:pPr>
            <w:ins w:id="1972" w:author="USER" w:date="2024-03-27T13:29:00Z">
              <w:r>
                <w:rPr>
                  <w:rFonts w:eastAsiaTheme="minorEastAsia" w:hint="eastAsia"/>
                  <w:sz w:val="18"/>
                  <w:lang w:eastAsia="ko-KR"/>
                </w:rPr>
                <w:t>8</w:t>
              </w:r>
            </w:ins>
          </w:p>
        </w:tc>
        <w:tc>
          <w:tcPr>
            <w:tcW w:w="2878" w:type="dxa"/>
          </w:tcPr>
          <w:p w14:paraId="2E00494A" w14:textId="192236D2" w:rsidR="001A7B7D" w:rsidRPr="00FB3EF5" w:rsidRDefault="001A7B7D" w:rsidP="00B467B9">
            <w:pPr>
              <w:pStyle w:val="TableParagraph"/>
              <w:ind w:left="196" w:right="196"/>
              <w:rPr>
                <w:sz w:val="18"/>
              </w:rPr>
            </w:pPr>
            <w:r w:rsidRPr="00FB3EF5">
              <w:rPr>
                <w:sz w:val="18"/>
              </w:rPr>
              <w:t>Routing Service</w:t>
            </w:r>
          </w:p>
        </w:tc>
        <w:tc>
          <w:tcPr>
            <w:tcW w:w="5751" w:type="dxa"/>
          </w:tcPr>
          <w:p w14:paraId="5C0879FE" w14:textId="55052CEF" w:rsidR="001A7B7D" w:rsidRPr="00FB3EF5" w:rsidRDefault="001A7B7D" w:rsidP="00B467B9">
            <w:pPr>
              <w:pStyle w:val="TableParagraph"/>
              <w:ind w:left="196" w:right="196"/>
              <w:rPr>
                <w:sz w:val="18"/>
              </w:rPr>
            </w:pPr>
            <w:r>
              <w:rPr>
                <w:sz w:val="18"/>
              </w:rPr>
              <w:t>T</w:t>
            </w:r>
            <w:r w:rsidRPr="00FB3EF5">
              <w:rPr>
                <w:sz w:val="18"/>
              </w:rPr>
              <w:t>he services associated with the route</w:t>
            </w:r>
          </w:p>
        </w:tc>
      </w:tr>
      <w:tr w:rsidR="001A7B7D" w14:paraId="0508A01F" w14:textId="77777777" w:rsidTr="001A7B7D">
        <w:trPr>
          <w:trHeight w:val="462"/>
        </w:trPr>
        <w:tc>
          <w:tcPr>
            <w:tcW w:w="1440" w:type="dxa"/>
          </w:tcPr>
          <w:p w14:paraId="5D060D75" w14:textId="3AA88F8E" w:rsidR="001A7B7D" w:rsidRPr="001A7B7D" w:rsidRDefault="001A7B7D" w:rsidP="00B467B9">
            <w:pPr>
              <w:pStyle w:val="TableParagraph"/>
              <w:ind w:left="196" w:right="196"/>
              <w:rPr>
                <w:rFonts w:eastAsiaTheme="minorEastAsia"/>
                <w:sz w:val="18"/>
                <w:lang w:eastAsia="ko-KR"/>
              </w:rPr>
            </w:pPr>
            <w:ins w:id="1973" w:author="USER" w:date="2024-03-27T13:29:00Z">
              <w:r>
                <w:rPr>
                  <w:rFonts w:eastAsiaTheme="minorEastAsia" w:hint="eastAsia"/>
                  <w:sz w:val="18"/>
                  <w:lang w:eastAsia="ko-KR"/>
                </w:rPr>
                <w:t>9</w:t>
              </w:r>
            </w:ins>
          </w:p>
        </w:tc>
        <w:tc>
          <w:tcPr>
            <w:tcW w:w="2878" w:type="dxa"/>
          </w:tcPr>
          <w:p w14:paraId="1009CDC5" w14:textId="529C9B7E" w:rsidR="001A7B7D" w:rsidRPr="00FB3EF5" w:rsidRDefault="001A7B7D" w:rsidP="00B467B9">
            <w:pPr>
              <w:pStyle w:val="TableParagraph"/>
              <w:ind w:left="196" w:right="196"/>
              <w:rPr>
                <w:sz w:val="18"/>
              </w:rPr>
            </w:pPr>
            <w:r w:rsidRPr="00DC05DA">
              <w:rPr>
                <w:sz w:val="18"/>
              </w:rPr>
              <w:t>Ice Information</w:t>
            </w:r>
          </w:p>
        </w:tc>
        <w:tc>
          <w:tcPr>
            <w:tcW w:w="5751" w:type="dxa"/>
          </w:tcPr>
          <w:p w14:paraId="6327B2F1" w14:textId="7D0E7D06" w:rsidR="001A7B7D" w:rsidRPr="00FB3EF5" w:rsidRDefault="001A7B7D" w:rsidP="00B467B9">
            <w:pPr>
              <w:pStyle w:val="TableParagraph"/>
              <w:ind w:left="196" w:right="196"/>
              <w:rPr>
                <w:sz w:val="18"/>
              </w:rPr>
            </w:pPr>
            <w:r w:rsidRPr="00DC05DA">
              <w:rPr>
                <w:sz w:val="18"/>
              </w:rPr>
              <w:t>ice information</w:t>
            </w:r>
          </w:p>
        </w:tc>
      </w:tr>
      <w:tr w:rsidR="001A7B7D" w14:paraId="240C5D2D" w14:textId="77777777" w:rsidTr="001A7B7D">
        <w:trPr>
          <w:trHeight w:val="462"/>
        </w:trPr>
        <w:tc>
          <w:tcPr>
            <w:tcW w:w="1440" w:type="dxa"/>
          </w:tcPr>
          <w:p w14:paraId="2FFF82FD" w14:textId="3F592953" w:rsidR="001A7B7D" w:rsidRPr="001A7B7D" w:rsidRDefault="001A7B7D" w:rsidP="00B467B9">
            <w:pPr>
              <w:pStyle w:val="TableParagraph"/>
              <w:ind w:left="196" w:right="196"/>
              <w:rPr>
                <w:rFonts w:eastAsiaTheme="minorEastAsia"/>
                <w:sz w:val="18"/>
                <w:lang w:eastAsia="ko-KR"/>
              </w:rPr>
            </w:pPr>
            <w:ins w:id="1974" w:author="USER" w:date="2024-03-27T13:29:00Z">
              <w:r>
                <w:rPr>
                  <w:rFonts w:eastAsiaTheme="minorEastAsia" w:hint="eastAsia"/>
                  <w:sz w:val="18"/>
                  <w:lang w:eastAsia="ko-KR"/>
                </w:rPr>
                <w:t>1</w:t>
              </w:r>
              <w:r>
                <w:rPr>
                  <w:rFonts w:eastAsiaTheme="minorEastAsia"/>
                  <w:sz w:val="18"/>
                  <w:lang w:eastAsia="ko-KR"/>
                </w:rPr>
                <w:t>0</w:t>
              </w:r>
            </w:ins>
          </w:p>
        </w:tc>
        <w:tc>
          <w:tcPr>
            <w:tcW w:w="2878" w:type="dxa"/>
          </w:tcPr>
          <w:p w14:paraId="2AC92F1C" w14:textId="4C3F35CB" w:rsidR="001A7B7D" w:rsidRPr="00FB3EF5" w:rsidRDefault="001A7B7D" w:rsidP="00B467B9">
            <w:pPr>
              <w:pStyle w:val="TableParagraph"/>
              <w:ind w:left="196" w:right="196"/>
              <w:rPr>
                <w:sz w:val="18"/>
              </w:rPr>
            </w:pPr>
            <w:r w:rsidRPr="00DC05DA">
              <w:rPr>
                <w:sz w:val="18"/>
              </w:rPr>
              <w:t>Routing Information</w:t>
            </w:r>
          </w:p>
        </w:tc>
        <w:tc>
          <w:tcPr>
            <w:tcW w:w="5751" w:type="dxa"/>
          </w:tcPr>
          <w:p w14:paraId="03210012" w14:textId="012FDDF8" w:rsidR="001A7B7D" w:rsidRPr="00FB3EF5" w:rsidRDefault="001A7B7D" w:rsidP="00B467B9">
            <w:pPr>
              <w:pStyle w:val="TableParagraph"/>
              <w:ind w:left="196" w:right="196"/>
              <w:rPr>
                <w:sz w:val="18"/>
              </w:rPr>
            </w:pPr>
            <w:r>
              <w:rPr>
                <w:sz w:val="18"/>
              </w:rPr>
              <w:t>T</w:t>
            </w:r>
            <w:r w:rsidRPr="00DC05DA">
              <w:rPr>
                <w:sz w:val="18"/>
              </w:rPr>
              <w:t>he information associated with the route</w:t>
            </w:r>
          </w:p>
        </w:tc>
      </w:tr>
      <w:tr w:rsidR="001A7B7D" w14:paraId="47DAADFF" w14:textId="77777777" w:rsidTr="001A7B7D">
        <w:trPr>
          <w:trHeight w:val="462"/>
        </w:trPr>
        <w:tc>
          <w:tcPr>
            <w:tcW w:w="1440" w:type="dxa"/>
          </w:tcPr>
          <w:p w14:paraId="56881BE5" w14:textId="5A70641A" w:rsidR="001A7B7D" w:rsidRPr="001A7B7D" w:rsidRDefault="001A7B7D" w:rsidP="00B467B9">
            <w:pPr>
              <w:pStyle w:val="TableParagraph"/>
              <w:ind w:left="196" w:right="196"/>
              <w:rPr>
                <w:rFonts w:eastAsiaTheme="minorEastAsia"/>
                <w:sz w:val="18"/>
                <w:lang w:eastAsia="ko-KR"/>
              </w:rPr>
            </w:pPr>
            <w:ins w:id="1975" w:author="USER" w:date="2024-03-27T13:29:00Z">
              <w:r>
                <w:rPr>
                  <w:rFonts w:eastAsiaTheme="minorEastAsia" w:hint="eastAsia"/>
                  <w:sz w:val="18"/>
                  <w:lang w:eastAsia="ko-KR"/>
                </w:rPr>
                <w:t>1</w:t>
              </w:r>
              <w:r>
                <w:rPr>
                  <w:rFonts w:eastAsiaTheme="minorEastAsia"/>
                  <w:sz w:val="18"/>
                  <w:lang w:eastAsia="ko-KR"/>
                </w:rPr>
                <w:t>1</w:t>
              </w:r>
            </w:ins>
          </w:p>
        </w:tc>
        <w:tc>
          <w:tcPr>
            <w:tcW w:w="2878" w:type="dxa"/>
          </w:tcPr>
          <w:p w14:paraId="7DAFDA0C" w14:textId="7851005E" w:rsidR="001A7B7D" w:rsidRPr="00FB3EF5" w:rsidRDefault="001A7B7D" w:rsidP="00B467B9">
            <w:pPr>
              <w:pStyle w:val="TableParagraph"/>
              <w:ind w:left="196" w:right="196"/>
              <w:rPr>
                <w:sz w:val="18"/>
              </w:rPr>
            </w:pPr>
            <w:r w:rsidRPr="00DC05DA">
              <w:rPr>
                <w:sz w:val="18"/>
              </w:rPr>
              <w:t>Special Purpose Chart</w:t>
            </w:r>
          </w:p>
        </w:tc>
        <w:tc>
          <w:tcPr>
            <w:tcW w:w="5751" w:type="dxa"/>
          </w:tcPr>
          <w:p w14:paraId="5E4CEADB" w14:textId="3C935423" w:rsidR="001A7B7D" w:rsidRPr="00FB3EF5" w:rsidRDefault="001A7B7D" w:rsidP="00B467B9">
            <w:pPr>
              <w:pStyle w:val="TableParagraph"/>
              <w:ind w:left="196" w:right="196"/>
              <w:rPr>
                <w:sz w:val="18"/>
              </w:rPr>
            </w:pPr>
            <w:r w:rsidRPr="00DC05DA">
              <w:rPr>
                <w:sz w:val="18"/>
              </w:rPr>
              <w:t>A special purpose chart</w:t>
            </w:r>
          </w:p>
        </w:tc>
      </w:tr>
      <w:tr w:rsidR="001A7B7D" w14:paraId="7EAB92AF" w14:textId="77777777" w:rsidTr="001A7B7D">
        <w:trPr>
          <w:trHeight w:val="462"/>
        </w:trPr>
        <w:tc>
          <w:tcPr>
            <w:tcW w:w="1440" w:type="dxa"/>
          </w:tcPr>
          <w:p w14:paraId="0EB20752" w14:textId="05182381" w:rsidR="001A7B7D" w:rsidRPr="001A7B7D" w:rsidRDefault="001A7B7D" w:rsidP="00B467B9">
            <w:pPr>
              <w:pStyle w:val="TableParagraph"/>
              <w:ind w:left="196" w:right="196"/>
              <w:rPr>
                <w:rFonts w:eastAsiaTheme="minorEastAsia"/>
                <w:sz w:val="18"/>
                <w:lang w:eastAsia="ko-KR"/>
              </w:rPr>
            </w:pPr>
            <w:ins w:id="1976" w:author="USER" w:date="2024-03-27T13:29:00Z">
              <w:r>
                <w:rPr>
                  <w:rFonts w:eastAsiaTheme="minorEastAsia" w:hint="eastAsia"/>
                  <w:sz w:val="18"/>
                  <w:lang w:eastAsia="ko-KR"/>
                </w:rPr>
                <w:t>1</w:t>
              </w:r>
              <w:r>
                <w:rPr>
                  <w:rFonts w:eastAsiaTheme="minorEastAsia"/>
                  <w:sz w:val="18"/>
                  <w:lang w:eastAsia="ko-KR"/>
                </w:rPr>
                <w:t>2</w:t>
              </w:r>
            </w:ins>
          </w:p>
        </w:tc>
        <w:tc>
          <w:tcPr>
            <w:tcW w:w="2878" w:type="dxa"/>
          </w:tcPr>
          <w:p w14:paraId="625ED036" w14:textId="3EA302DF" w:rsidR="001A7B7D" w:rsidRPr="00FB3EF5" w:rsidRDefault="001A7B7D" w:rsidP="00B467B9">
            <w:pPr>
              <w:pStyle w:val="TableParagraph"/>
              <w:ind w:left="196" w:right="196"/>
              <w:rPr>
                <w:sz w:val="18"/>
              </w:rPr>
            </w:pPr>
            <w:r w:rsidRPr="00DC05DA">
              <w:rPr>
                <w:sz w:val="18"/>
              </w:rPr>
              <w:t>Nautical Publication</w:t>
            </w:r>
          </w:p>
        </w:tc>
        <w:tc>
          <w:tcPr>
            <w:tcW w:w="5751" w:type="dxa"/>
          </w:tcPr>
          <w:p w14:paraId="6A66A3EC" w14:textId="692B9AF3" w:rsidR="001A7B7D" w:rsidRPr="00FB3EF5" w:rsidRDefault="001A7B7D" w:rsidP="00B467B9">
            <w:pPr>
              <w:pStyle w:val="TableParagraph"/>
              <w:ind w:left="196" w:right="196"/>
              <w:rPr>
                <w:sz w:val="18"/>
              </w:rPr>
            </w:pPr>
            <w:r w:rsidRPr="00DC05DA">
              <w:rPr>
                <w:sz w:val="18"/>
              </w:rPr>
              <w:t>Catalogue of Nautical Products</w:t>
            </w:r>
          </w:p>
        </w:tc>
      </w:tr>
      <w:tr w:rsidR="00133531" w14:paraId="1053C014" w14:textId="77777777" w:rsidTr="001A7B7D">
        <w:trPr>
          <w:trHeight w:val="462"/>
          <w:ins w:id="1977" w:author="USER" w:date="2024-03-28T13:44:00Z"/>
        </w:trPr>
        <w:tc>
          <w:tcPr>
            <w:tcW w:w="1440" w:type="dxa"/>
          </w:tcPr>
          <w:p w14:paraId="6D4D25A5" w14:textId="2C23A52D" w:rsidR="00133531" w:rsidRDefault="00133531" w:rsidP="00B467B9">
            <w:pPr>
              <w:pStyle w:val="TableParagraph"/>
              <w:ind w:left="196" w:right="196"/>
              <w:rPr>
                <w:ins w:id="1978" w:author="USER" w:date="2024-03-28T13:44:00Z"/>
                <w:rFonts w:eastAsiaTheme="minorEastAsia"/>
                <w:sz w:val="18"/>
                <w:lang w:eastAsia="ko-KR"/>
              </w:rPr>
            </w:pPr>
            <w:ins w:id="1979" w:author="USER" w:date="2024-03-28T13:44:00Z">
              <w:r>
                <w:rPr>
                  <w:rFonts w:eastAsiaTheme="minorEastAsia" w:hint="eastAsia"/>
                  <w:sz w:val="18"/>
                  <w:lang w:eastAsia="ko-KR"/>
                </w:rPr>
                <w:t>1</w:t>
              </w:r>
              <w:r>
                <w:rPr>
                  <w:rFonts w:eastAsiaTheme="minorEastAsia"/>
                  <w:sz w:val="18"/>
                  <w:lang w:eastAsia="ko-KR"/>
                </w:rPr>
                <w:t>3</w:t>
              </w:r>
            </w:ins>
          </w:p>
        </w:tc>
        <w:tc>
          <w:tcPr>
            <w:tcW w:w="2878" w:type="dxa"/>
          </w:tcPr>
          <w:p w14:paraId="43AA1231" w14:textId="7A5BD3C2" w:rsidR="00133531" w:rsidRPr="00DC05DA" w:rsidRDefault="00133531" w:rsidP="00B467B9">
            <w:pPr>
              <w:pStyle w:val="TableParagraph"/>
              <w:ind w:left="196" w:right="196"/>
              <w:rPr>
                <w:ins w:id="1980" w:author="USER" w:date="2024-03-28T13:44:00Z"/>
                <w:sz w:val="18"/>
              </w:rPr>
            </w:pPr>
            <w:ins w:id="1981" w:author="USER" w:date="2024-03-28T13:44:00Z">
              <w:r w:rsidRPr="00133531">
                <w:rPr>
                  <w:sz w:val="18"/>
                </w:rPr>
                <w:t>printed Nautical Chart</w:t>
              </w:r>
            </w:ins>
          </w:p>
        </w:tc>
        <w:tc>
          <w:tcPr>
            <w:tcW w:w="5751" w:type="dxa"/>
          </w:tcPr>
          <w:p w14:paraId="6E88C753" w14:textId="691091B0" w:rsidR="00133531" w:rsidRPr="00DC05DA" w:rsidRDefault="00133531" w:rsidP="00B467B9">
            <w:pPr>
              <w:pStyle w:val="TableParagraph"/>
              <w:ind w:left="196" w:right="196"/>
              <w:rPr>
                <w:ins w:id="1982" w:author="USER" w:date="2024-03-28T13:44:00Z"/>
                <w:sz w:val="18"/>
              </w:rPr>
            </w:pPr>
            <w:ins w:id="1983" w:author="USER" w:date="2024-03-28T13:44:00Z">
              <w:r w:rsidRPr="00133531">
                <w:rPr>
                  <w:sz w:val="18"/>
                </w:rPr>
                <w:t>printed Nautical Chart</w:t>
              </w:r>
            </w:ins>
          </w:p>
        </w:tc>
      </w:tr>
    </w:tbl>
    <w:p w14:paraId="1D028F07" w14:textId="77777777" w:rsidR="001870CA" w:rsidRDefault="001870CA">
      <w:pPr>
        <w:ind w:left="196" w:right="196"/>
        <w:rPr>
          <w:sz w:val="20"/>
        </w:rPr>
      </w:pPr>
    </w:p>
    <w:p w14:paraId="685E1578" w14:textId="77777777" w:rsidR="0061406B" w:rsidRDefault="0061406B">
      <w:pPr>
        <w:rPr>
          <w:ins w:id="1984" w:author="USER" w:date="2024-04-08T14:37:00Z"/>
          <w:sz w:val="20"/>
        </w:rPr>
      </w:pPr>
      <w:ins w:id="1985" w:author="USER" w:date="2024-04-08T14:37:00Z">
        <w:r>
          <w:rPr>
            <w:sz w:val="20"/>
          </w:rPr>
          <w:br w:type="page"/>
        </w:r>
      </w:ins>
    </w:p>
    <w:p w14:paraId="3E7DF699" w14:textId="77777777" w:rsidR="0061406B" w:rsidRDefault="0061406B" w:rsidP="0061406B">
      <w:pPr>
        <w:pStyle w:val="a3"/>
        <w:spacing w:before="10"/>
        <w:ind w:right="220"/>
        <w:rPr>
          <w:ins w:id="1986" w:author="USER" w:date="2024-04-08T14:37:00Z"/>
          <w:sz w:val="24"/>
        </w:rPr>
      </w:pPr>
    </w:p>
    <w:p w14:paraId="016A1431" w14:textId="77777777" w:rsidR="0061406B" w:rsidRPr="00D0177A" w:rsidRDefault="0061406B" w:rsidP="0061406B">
      <w:pPr>
        <w:pStyle w:val="2"/>
        <w:numPr>
          <w:ilvl w:val="1"/>
          <w:numId w:val="9"/>
        </w:numPr>
        <w:rPr>
          <w:ins w:id="1987" w:author="USER" w:date="2024-04-08T14:37:00Z"/>
          <w:sz w:val="20"/>
        </w:rPr>
      </w:pPr>
      <w:ins w:id="1988" w:author="USER" w:date="2024-04-08T14:37:00Z">
        <w:r>
          <w:t>Catalogue Element Identifier</w:t>
        </w:r>
      </w:ins>
    </w:p>
    <w:p w14:paraId="5D954FA6" w14:textId="77777777" w:rsidR="0061406B" w:rsidRDefault="0061406B" w:rsidP="0061406B">
      <w:pPr>
        <w:pStyle w:val="a3"/>
        <w:ind w:right="220"/>
        <w:rPr>
          <w:ins w:id="1989" w:author="USER" w:date="2024-04-08T14:37:00Z"/>
        </w:rPr>
      </w:pPr>
    </w:p>
    <w:p w14:paraId="441D87D2" w14:textId="77777777" w:rsidR="0061406B" w:rsidRPr="00D0177A" w:rsidRDefault="0061406B" w:rsidP="0061406B">
      <w:pPr>
        <w:pStyle w:val="a3"/>
        <w:ind w:right="220"/>
        <w:rPr>
          <w:ins w:id="1990" w:author="USER" w:date="2024-04-08T14:37:00Z"/>
          <w:b w:val="0"/>
          <w:bCs/>
        </w:rPr>
      </w:pPr>
      <w:ins w:id="1991" w:author="USER" w:date="2024-04-08T14:37:00Z">
        <w:r>
          <w:t>Definition:</w:t>
        </w:r>
        <w:r w:rsidRPr="00B01BD9">
          <w:t xml:space="preserve"> </w:t>
        </w:r>
        <w:r>
          <w:rPr>
            <w:b w:val="0"/>
            <w:bCs/>
          </w:rPr>
          <w:t>C</w:t>
        </w:r>
        <w:r w:rsidRPr="00B01BD9">
          <w:rPr>
            <w:b w:val="0"/>
            <w:bCs/>
          </w:rPr>
          <w:t>atalogue Element Identifier</w:t>
        </w:r>
        <w:r w:rsidRPr="00D0177A">
          <w:rPr>
            <w:b w:val="0"/>
            <w:bCs/>
          </w:rPr>
          <w:t xml:space="preserve"> </w:t>
        </w:r>
      </w:ins>
    </w:p>
    <w:p w14:paraId="3BF0538A" w14:textId="77777777" w:rsidR="0061406B" w:rsidRDefault="0061406B" w:rsidP="0061406B">
      <w:pPr>
        <w:pStyle w:val="a3"/>
        <w:ind w:right="220"/>
        <w:rPr>
          <w:ins w:id="1992" w:author="USER" w:date="2024-04-08T14:37:00Z"/>
        </w:rPr>
      </w:pPr>
    </w:p>
    <w:p w14:paraId="0DC19D38" w14:textId="77777777" w:rsidR="0061406B" w:rsidRDefault="0061406B" w:rsidP="0061406B">
      <w:pPr>
        <w:pStyle w:val="a3"/>
        <w:ind w:right="220"/>
        <w:rPr>
          <w:ins w:id="1993" w:author="USER" w:date="2024-04-08T14:37:00Z"/>
        </w:rPr>
      </w:pPr>
      <w:ins w:id="1994" w:author="USER" w:date="2024-04-08T14:37:00Z">
        <w:r>
          <w:t>CamelCase:</w:t>
        </w:r>
        <w:r>
          <w:rPr>
            <w:spacing w:val="-1"/>
          </w:rPr>
          <w:t xml:space="preserve"> </w:t>
        </w:r>
        <w:r w:rsidRPr="00B01BD9">
          <w:rPr>
            <w:b w:val="0"/>
            <w:bCs/>
          </w:rPr>
          <w:t>catalogueElementIdentifier</w:t>
        </w:r>
      </w:ins>
    </w:p>
    <w:p w14:paraId="57B916C7" w14:textId="77777777" w:rsidR="0061406B" w:rsidRDefault="0061406B" w:rsidP="0061406B">
      <w:pPr>
        <w:pStyle w:val="a3"/>
        <w:ind w:right="220"/>
        <w:rPr>
          <w:ins w:id="1995" w:author="USER" w:date="2024-04-08T14:37:00Z"/>
        </w:rPr>
      </w:pPr>
    </w:p>
    <w:p w14:paraId="72ABBB4A" w14:textId="77777777" w:rsidR="0061406B" w:rsidRDefault="0061406B" w:rsidP="0061406B">
      <w:pPr>
        <w:pStyle w:val="a3"/>
        <w:ind w:right="220"/>
        <w:rPr>
          <w:ins w:id="1996" w:author="USER" w:date="2024-04-08T14:37:00Z"/>
        </w:rPr>
      </w:pPr>
      <w:ins w:id="1997" w:author="USER" w:date="2024-04-08T14:37:00Z">
        <w:r>
          <w:t>Alias:</w:t>
        </w:r>
      </w:ins>
    </w:p>
    <w:p w14:paraId="413CEE68" w14:textId="77777777" w:rsidR="0061406B" w:rsidRDefault="0061406B" w:rsidP="0061406B">
      <w:pPr>
        <w:pStyle w:val="a3"/>
        <w:spacing w:before="7"/>
        <w:ind w:right="220"/>
        <w:rPr>
          <w:ins w:id="1998" w:author="USER" w:date="2024-04-08T14:37:00Z"/>
          <w:b w:val="0"/>
          <w:sz w:val="22"/>
        </w:rPr>
      </w:pPr>
    </w:p>
    <w:p w14:paraId="5992F49B" w14:textId="77777777" w:rsidR="0061406B" w:rsidRDefault="0061406B" w:rsidP="0061406B">
      <w:pPr>
        <w:ind w:left="196" w:right="196"/>
        <w:rPr>
          <w:ins w:id="1999" w:author="USER" w:date="2024-04-08T14:37:00Z"/>
          <w:sz w:val="20"/>
        </w:rPr>
      </w:pPr>
      <w:ins w:id="2000" w:author="USER" w:date="2024-04-08T14:37:00Z">
        <w:r>
          <w:rPr>
            <w:b/>
            <w:sz w:val="20"/>
          </w:rPr>
          <w:t xml:space="preserve">Value type: </w:t>
        </w:r>
        <w:r>
          <w:rPr>
            <w:sz w:val="20"/>
          </w:rPr>
          <w:t>URN</w:t>
        </w:r>
      </w:ins>
    </w:p>
    <w:p w14:paraId="75BEBC91" w14:textId="77777777" w:rsidR="0061406B" w:rsidRDefault="0061406B" w:rsidP="0061406B">
      <w:pPr>
        <w:pStyle w:val="a3"/>
        <w:spacing w:before="4"/>
        <w:ind w:right="220"/>
        <w:rPr>
          <w:ins w:id="2001" w:author="USER" w:date="2024-04-08T14:37:00Z"/>
          <w:sz w:val="22"/>
        </w:rPr>
      </w:pPr>
    </w:p>
    <w:p w14:paraId="3154F3D9" w14:textId="77777777" w:rsidR="0061406B" w:rsidRDefault="0061406B" w:rsidP="0061406B">
      <w:pPr>
        <w:ind w:left="196" w:right="196"/>
        <w:rPr>
          <w:ins w:id="2002" w:author="USER" w:date="2024-04-08T14:37:00Z"/>
          <w:sz w:val="20"/>
        </w:rPr>
      </w:pPr>
      <w:ins w:id="2003" w:author="USER" w:date="2024-04-08T14:37:00Z">
        <w:r>
          <w:rPr>
            <w:b/>
            <w:sz w:val="20"/>
          </w:rPr>
          <w:t xml:space="preserve">Remarks: </w:t>
        </w:r>
        <w:r>
          <w:rPr>
            <w:sz w:val="20"/>
          </w:rPr>
          <w:t>No remarks.</w:t>
        </w:r>
      </w:ins>
    </w:p>
    <w:p w14:paraId="5190F6B4" w14:textId="77777777" w:rsidR="0061406B" w:rsidRDefault="0061406B">
      <w:pPr>
        <w:rPr>
          <w:ins w:id="2004" w:author="USER" w:date="2024-04-08T14:37:00Z"/>
          <w:sz w:val="20"/>
        </w:rPr>
      </w:pPr>
    </w:p>
    <w:p w14:paraId="0152B893" w14:textId="0E7FA2B0" w:rsidR="00C8009D" w:rsidRDefault="00C8009D">
      <w:pPr>
        <w:rPr>
          <w:sz w:val="20"/>
        </w:rPr>
      </w:pPr>
      <w:r>
        <w:rPr>
          <w:sz w:val="20"/>
        </w:rPr>
        <w:br w:type="page"/>
      </w:r>
    </w:p>
    <w:bookmarkEnd w:id="1957"/>
    <w:p w14:paraId="0843F638" w14:textId="2673CFE9" w:rsidR="00C8009D" w:rsidRDefault="00C8009D" w:rsidP="0061406B">
      <w:pPr>
        <w:pStyle w:val="2"/>
        <w:numPr>
          <w:ilvl w:val="1"/>
          <w:numId w:val="9"/>
        </w:numPr>
        <w:tabs>
          <w:tab w:val="left" w:pos="589"/>
        </w:tabs>
        <w:ind w:right="196"/>
      </w:pPr>
      <w:r w:rsidRPr="00C8009D">
        <w:lastRenderedPageBreak/>
        <w:t>Catalogue</w:t>
      </w:r>
      <w:r>
        <w:t xml:space="preserve"> </w:t>
      </w:r>
      <w:r w:rsidRPr="00C8009D">
        <w:t>Section</w:t>
      </w:r>
      <w:r>
        <w:t xml:space="preserve"> </w:t>
      </w:r>
      <w:r w:rsidRPr="00C8009D">
        <w:t>Number</w:t>
      </w:r>
    </w:p>
    <w:p w14:paraId="324973DF" w14:textId="77777777" w:rsidR="00C8009D" w:rsidRDefault="00C8009D" w:rsidP="00C8009D">
      <w:pPr>
        <w:pStyle w:val="a3"/>
        <w:spacing w:before="5"/>
        <w:ind w:right="220"/>
        <w:rPr>
          <w:b w:val="0"/>
          <w:sz w:val="22"/>
        </w:rPr>
      </w:pPr>
    </w:p>
    <w:p w14:paraId="46EF0E53" w14:textId="20267ADF" w:rsidR="00C8009D" w:rsidRPr="00892317" w:rsidRDefault="00C8009D" w:rsidP="00C8009D">
      <w:pPr>
        <w:pStyle w:val="a3"/>
        <w:ind w:right="220"/>
        <w:rPr>
          <w:b w:val="0"/>
          <w:bCs/>
        </w:rPr>
      </w:pPr>
      <w:r>
        <w:t xml:space="preserve">Definition: </w:t>
      </w:r>
      <w:r w:rsidRPr="00892317">
        <w:rPr>
          <w:b w:val="0"/>
          <w:bCs/>
        </w:rPr>
        <w:t>Catalogue section number.</w:t>
      </w:r>
    </w:p>
    <w:p w14:paraId="5C055799" w14:textId="77777777" w:rsidR="00C8009D" w:rsidRPr="00892317" w:rsidRDefault="00C8009D" w:rsidP="00C8009D">
      <w:pPr>
        <w:pStyle w:val="a3"/>
        <w:ind w:right="220"/>
        <w:rPr>
          <w:b w:val="0"/>
          <w:bCs/>
          <w:sz w:val="22"/>
        </w:rPr>
      </w:pPr>
    </w:p>
    <w:p w14:paraId="53FE736E" w14:textId="16090CAB" w:rsidR="00C8009D" w:rsidRDefault="00C8009D" w:rsidP="00C8009D">
      <w:pPr>
        <w:ind w:left="196" w:right="196"/>
        <w:rPr>
          <w:sz w:val="20"/>
        </w:rPr>
      </w:pPr>
      <w:r>
        <w:rPr>
          <w:b/>
          <w:sz w:val="20"/>
        </w:rPr>
        <w:t xml:space="preserve">CamelCase: </w:t>
      </w:r>
      <w:r w:rsidRPr="00C8009D">
        <w:rPr>
          <w:sz w:val="20"/>
        </w:rPr>
        <w:t>catalogueSectionNumber</w:t>
      </w:r>
    </w:p>
    <w:p w14:paraId="639F1D8C" w14:textId="77777777" w:rsidR="00C8009D" w:rsidRDefault="00C8009D" w:rsidP="00C8009D">
      <w:pPr>
        <w:pStyle w:val="a3"/>
        <w:spacing w:before="4"/>
        <w:ind w:right="220"/>
        <w:rPr>
          <w:sz w:val="22"/>
        </w:rPr>
      </w:pPr>
    </w:p>
    <w:p w14:paraId="6A3D74D9" w14:textId="77777777" w:rsidR="00C8009D" w:rsidRDefault="00C8009D" w:rsidP="00C8009D">
      <w:pPr>
        <w:pStyle w:val="a3"/>
        <w:ind w:right="220"/>
      </w:pPr>
      <w:r>
        <w:t>Alias:</w:t>
      </w:r>
    </w:p>
    <w:p w14:paraId="52B8A5BD" w14:textId="77777777" w:rsidR="00C8009D" w:rsidRDefault="00C8009D" w:rsidP="00C8009D">
      <w:pPr>
        <w:pStyle w:val="a3"/>
        <w:spacing w:before="7"/>
        <w:ind w:right="220"/>
        <w:rPr>
          <w:b w:val="0"/>
          <w:sz w:val="22"/>
        </w:rPr>
      </w:pPr>
    </w:p>
    <w:p w14:paraId="10BB15A3" w14:textId="3508A982" w:rsidR="00C8009D" w:rsidRDefault="00C8009D" w:rsidP="00C8009D">
      <w:pPr>
        <w:ind w:left="196" w:right="196"/>
        <w:rPr>
          <w:sz w:val="20"/>
        </w:rPr>
      </w:pPr>
      <w:r>
        <w:rPr>
          <w:b/>
          <w:sz w:val="20"/>
        </w:rPr>
        <w:t xml:space="preserve">Value type: </w:t>
      </w:r>
      <w:r>
        <w:rPr>
          <w:bCs/>
          <w:sz w:val="20"/>
        </w:rPr>
        <w:t>integer</w:t>
      </w:r>
    </w:p>
    <w:p w14:paraId="7439B6C0" w14:textId="77777777" w:rsidR="00C8009D" w:rsidRDefault="00C8009D" w:rsidP="00C8009D">
      <w:pPr>
        <w:pStyle w:val="a3"/>
        <w:spacing w:before="4"/>
        <w:ind w:right="220"/>
        <w:rPr>
          <w:sz w:val="22"/>
        </w:rPr>
      </w:pPr>
    </w:p>
    <w:p w14:paraId="6524C7DA" w14:textId="77777777" w:rsidR="00C8009D" w:rsidRDefault="00C8009D" w:rsidP="00C8009D">
      <w:pPr>
        <w:ind w:left="196" w:right="196"/>
        <w:rPr>
          <w:sz w:val="20"/>
        </w:rPr>
      </w:pPr>
      <w:r>
        <w:rPr>
          <w:b/>
          <w:sz w:val="20"/>
        </w:rPr>
        <w:t xml:space="preserve">Remarks: </w:t>
      </w:r>
      <w:r>
        <w:rPr>
          <w:sz w:val="20"/>
        </w:rPr>
        <w:t>No remarks.</w:t>
      </w:r>
    </w:p>
    <w:p w14:paraId="11762B6F" w14:textId="1C2B9CDD" w:rsidR="00FB1060" w:rsidRDefault="00FB1060">
      <w:pPr>
        <w:rPr>
          <w:sz w:val="20"/>
        </w:rPr>
      </w:pPr>
      <w:r>
        <w:rPr>
          <w:sz w:val="20"/>
        </w:rPr>
        <w:br w:type="page"/>
      </w:r>
    </w:p>
    <w:p w14:paraId="71D5CB06" w14:textId="725A9052" w:rsidR="00FB1060" w:rsidRDefault="00FB1060" w:rsidP="0061406B">
      <w:pPr>
        <w:pStyle w:val="2"/>
        <w:numPr>
          <w:ilvl w:val="1"/>
          <w:numId w:val="9"/>
        </w:numPr>
        <w:tabs>
          <w:tab w:val="left" w:pos="589"/>
        </w:tabs>
        <w:ind w:right="196"/>
      </w:pPr>
      <w:r w:rsidRPr="00C8009D">
        <w:lastRenderedPageBreak/>
        <w:t>Catalogue</w:t>
      </w:r>
      <w:r>
        <w:t xml:space="preserve"> </w:t>
      </w:r>
      <w:r w:rsidRPr="00FB1060">
        <w:t>Section</w:t>
      </w:r>
      <w:r>
        <w:t xml:space="preserve"> </w:t>
      </w:r>
      <w:r w:rsidRPr="00FB1060">
        <w:t>Title</w:t>
      </w:r>
    </w:p>
    <w:p w14:paraId="31DA8D68" w14:textId="77777777" w:rsidR="00FB1060" w:rsidRDefault="00FB1060" w:rsidP="00FB1060">
      <w:pPr>
        <w:pStyle w:val="a3"/>
        <w:spacing w:before="5"/>
        <w:ind w:right="220"/>
        <w:rPr>
          <w:b w:val="0"/>
          <w:sz w:val="22"/>
        </w:rPr>
      </w:pPr>
    </w:p>
    <w:p w14:paraId="286F9BBC" w14:textId="12ADE059" w:rsidR="00FB1060" w:rsidRPr="00892317" w:rsidRDefault="00FB1060" w:rsidP="00FB1060">
      <w:pPr>
        <w:pStyle w:val="a3"/>
        <w:ind w:right="220"/>
        <w:rPr>
          <w:b w:val="0"/>
          <w:bCs/>
        </w:rPr>
      </w:pPr>
      <w:r>
        <w:t xml:space="preserve">Definition: </w:t>
      </w:r>
      <w:r w:rsidRPr="00892317">
        <w:rPr>
          <w:b w:val="0"/>
          <w:bCs/>
        </w:rPr>
        <w:t>Catalogue section title.</w:t>
      </w:r>
    </w:p>
    <w:p w14:paraId="5CB643AD" w14:textId="77777777" w:rsidR="00FB1060" w:rsidRDefault="00FB1060" w:rsidP="00FB1060">
      <w:pPr>
        <w:pStyle w:val="a3"/>
        <w:ind w:right="220"/>
        <w:rPr>
          <w:sz w:val="22"/>
        </w:rPr>
      </w:pPr>
    </w:p>
    <w:p w14:paraId="574F2F85" w14:textId="1949ABDE" w:rsidR="00FB1060" w:rsidRDefault="00FB1060" w:rsidP="00FB1060">
      <w:pPr>
        <w:ind w:left="196" w:right="196"/>
        <w:rPr>
          <w:sz w:val="20"/>
        </w:rPr>
      </w:pPr>
      <w:r>
        <w:rPr>
          <w:b/>
          <w:sz w:val="20"/>
        </w:rPr>
        <w:t xml:space="preserve">CamelCase: </w:t>
      </w:r>
      <w:r w:rsidRPr="00FB1060">
        <w:rPr>
          <w:sz w:val="20"/>
        </w:rPr>
        <w:t>catalogueSectionTitle</w:t>
      </w:r>
    </w:p>
    <w:p w14:paraId="13DEDBD5" w14:textId="77777777" w:rsidR="00FB1060" w:rsidRDefault="00FB1060" w:rsidP="00FB1060">
      <w:pPr>
        <w:pStyle w:val="a3"/>
        <w:spacing w:before="4"/>
        <w:ind w:right="220"/>
        <w:rPr>
          <w:sz w:val="22"/>
        </w:rPr>
      </w:pPr>
    </w:p>
    <w:p w14:paraId="67A43E09" w14:textId="77777777" w:rsidR="00FB1060" w:rsidRDefault="00FB1060" w:rsidP="00FB1060">
      <w:pPr>
        <w:pStyle w:val="a3"/>
        <w:ind w:right="220"/>
      </w:pPr>
      <w:r>
        <w:t>Alias:</w:t>
      </w:r>
    </w:p>
    <w:p w14:paraId="22ECE04C" w14:textId="77777777" w:rsidR="00FB1060" w:rsidRDefault="00FB1060" w:rsidP="00FB1060">
      <w:pPr>
        <w:pStyle w:val="a3"/>
        <w:spacing w:before="7"/>
        <w:ind w:right="220"/>
        <w:rPr>
          <w:b w:val="0"/>
          <w:sz w:val="22"/>
        </w:rPr>
      </w:pPr>
    </w:p>
    <w:p w14:paraId="74659534" w14:textId="2C0F70AB" w:rsidR="00FB1060" w:rsidRDefault="00FB1060" w:rsidP="00FB1060">
      <w:pPr>
        <w:ind w:left="196" w:right="196"/>
        <w:rPr>
          <w:sz w:val="20"/>
        </w:rPr>
      </w:pPr>
      <w:r>
        <w:rPr>
          <w:b/>
          <w:sz w:val="20"/>
        </w:rPr>
        <w:t xml:space="preserve">Value type: </w:t>
      </w:r>
      <w:r w:rsidR="006478ED">
        <w:rPr>
          <w:bCs/>
          <w:sz w:val="20"/>
        </w:rPr>
        <w:t>text</w:t>
      </w:r>
    </w:p>
    <w:p w14:paraId="7819E4AC" w14:textId="77777777" w:rsidR="00FB1060" w:rsidRDefault="00FB1060" w:rsidP="00FB1060">
      <w:pPr>
        <w:pStyle w:val="a3"/>
        <w:spacing w:before="4"/>
        <w:ind w:right="220"/>
        <w:rPr>
          <w:sz w:val="22"/>
        </w:rPr>
      </w:pPr>
    </w:p>
    <w:p w14:paraId="14669332" w14:textId="3FD02389" w:rsidR="00FB1060" w:rsidRDefault="00FB1060" w:rsidP="00FB1060">
      <w:pPr>
        <w:ind w:left="196" w:right="196"/>
        <w:rPr>
          <w:sz w:val="20"/>
        </w:rPr>
      </w:pPr>
      <w:r>
        <w:rPr>
          <w:b/>
          <w:sz w:val="20"/>
        </w:rPr>
        <w:t xml:space="preserve">Remarks: </w:t>
      </w:r>
      <w:r w:rsidR="000C6126" w:rsidRPr="000C6126">
        <w:rPr>
          <w:sz w:val="20"/>
        </w:rPr>
        <w:t>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p w14:paraId="3BF87D6C" w14:textId="77777777" w:rsidR="00E6367A" w:rsidRDefault="00E6367A" w:rsidP="00FB1060">
      <w:pPr>
        <w:ind w:left="196" w:right="196"/>
        <w:rPr>
          <w:sz w:val="20"/>
        </w:rPr>
      </w:pPr>
    </w:p>
    <w:p w14:paraId="502D90E8" w14:textId="421188A5" w:rsidR="00E6367A" w:rsidRDefault="00E6367A">
      <w:pPr>
        <w:rPr>
          <w:sz w:val="20"/>
        </w:rPr>
      </w:pPr>
      <w:r>
        <w:rPr>
          <w:sz w:val="20"/>
        </w:rPr>
        <w:br w:type="page"/>
      </w:r>
    </w:p>
    <w:p w14:paraId="0A07EFE0" w14:textId="56F54578" w:rsidR="00E6367A" w:rsidRDefault="00E6367A" w:rsidP="0061406B">
      <w:pPr>
        <w:pStyle w:val="2"/>
        <w:numPr>
          <w:ilvl w:val="1"/>
          <w:numId w:val="9"/>
        </w:numPr>
        <w:tabs>
          <w:tab w:val="left" w:pos="589"/>
        </w:tabs>
        <w:ind w:right="196"/>
      </w:pPr>
      <w:r>
        <w:lastRenderedPageBreak/>
        <w:t>C</w:t>
      </w:r>
      <w:r w:rsidRPr="00E6367A">
        <w:t>ategory</w:t>
      </w:r>
      <w:r>
        <w:t xml:space="preserve"> </w:t>
      </w:r>
      <w:ins w:id="2005" w:author="USER" w:date="2024-06-28T13:50:00Z">
        <w:r w:rsidR="00723C1F">
          <w:t>o</w:t>
        </w:r>
      </w:ins>
      <w:r w:rsidRPr="00E6367A">
        <w:t>f</w:t>
      </w:r>
      <w:r>
        <w:t xml:space="preserve"> </w:t>
      </w:r>
      <w:r w:rsidRPr="00E6367A">
        <w:t>Authority</w:t>
      </w:r>
    </w:p>
    <w:p w14:paraId="6D8A10E1" w14:textId="77777777" w:rsidR="00E6367A" w:rsidRDefault="00E6367A" w:rsidP="00E6367A">
      <w:pPr>
        <w:pStyle w:val="a3"/>
        <w:spacing w:before="5"/>
        <w:ind w:right="220"/>
        <w:rPr>
          <w:b w:val="0"/>
          <w:sz w:val="22"/>
        </w:rPr>
      </w:pPr>
    </w:p>
    <w:p w14:paraId="64B683E4" w14:textId="6A7A3164" w:rsidR="00E6367A" w:rsidRPr="00892317" w:rsidRDefault="00E6367A" w:rsidP="00E6367A">
      <w:pPr>
        <w:pStyle w:val="a3"/>
        <w:ind w:right="220"/>
        <w:rPr>
          <w:b w:val="0"/>
          <w:bCs/>
        </w:rPr>
      </w:pPr>
      <w:r>
        <w:t xml:space="preserve">Definition: </w:t>
      </w:r>
      <w:r w:rsidR="00215009" w:rsidRPr="00892317">
        <w:rPr>
          <w:b w:val="0"/>
          <w:bCs/>
        </w:rPr>
        <w:t>The type of person, government agency or organisation granted powers of managing or controlling access to and/or activity in an area.</w:t>
      </w:r>
    </w:p>
    <w:p w14:paraId="48EEC148" w14:textId="77777777" w:rsidR="00E6367A" w:rsidRDefault="00E6367A" w:rsidP="00E6367A">
      <w:pPr>
        <w:pStyle w:val="a3"/>
        <w:ind w:right="220"/>
        <w:rPr>
          <w:sz w:val="22"/>
        </w:rPr>
      </w:pPr>
    </w:p>
    <w:p w14:paraId="0A79BFE0" w14:textId="6A10DD8B" w:rsidR="00E6367A" w:rsidRDefault="00E6367A" w:rsidP="00E6367A">
      <w:pPr>
        <w:ind w:left="196" w:right="196"/>
        <w:rPr>
          <w:sz w:val="20"/>
        </w:rPr>
      </w:pPr>
      <w:r>
        <w:rPr>
          <w:b/>
          <w:sz w:val="20"/>
        </w:rPr>
        <w:t xml:space="preserve">CamelCase: </w:t>
      </w:r>
      <w:r w:rsidRPr="00E6367A">
        <w:rPr>
          <w:sz w:val="20"/>
        </w:rPr>
        <w:t>categoryOfAuthority</w:t>
      </w:r>
    </w:p>
    <w:p w14:paraId="7BC2AA3F" w14:textId="77777777" w:rsidR="00E6367A" w:rsidRDefault="00E6367A" w:rsidP="00E6367A">
      <w:pPr>
        <w:pStyle w:val="a3"/>
        <w:spacing w:before="4"/>
        <w:ind w:right="220"/>
        <w:rPr>
          <w:sz w:val="22"/>
        </w:rPr>
      </w:pPr>
    </w:p>
    <w:p w14:paraId="760A23BA" w14:textId="77777777" w:rsidR="00E6367A" w:rsidRDefault="00E6367A" w:rsidP="00E6367A">
      <w:pPr>
        <w:pStyle w:val="a3"/>
        <w:ind w:right="220"/>
      </w:pPr>
      <w:r>
        <w:t>Alias:</w:t>
      </w:r>
    </w:p>
    <w:p w14:paraId="7E0985AF" w14:textId="77777777" w:rsidR="00E6367A" w:rsidRDefault="00E6367A" w:rsidP="00E6367A">
      <w:pPr>
        <w:pStyle w:val="a3"/>
        <w:spacing w:before="7"/>
        <w:ind w:right="220"/>
        <w:rPr>
          <w:b w:val="0"/>
          <w:sz w:val="22"/>
        </w:rPr>
      </w:pPr>
    </w:p>
    <w:p w14:paraId="4E5A992A" w14:textId="77777777" w:rsidR="00E6367A" w:rsidRDefault="00E6367A" w:rsidP="00E6367A">
      <w:pPr>
        <w:ind w:left="196" w:right="196"/>
        <w:rPr>
          <w:sz w:val="20"/>
        </w:rPr>
      </w:pPr>
      <w:r>
        <w:rPr>
          <w:b/>
          <w:sz w:val="20"/>
        </w:rPr>
        <w:t xml:space="preserve">Value type: </w:t>
      </w:r>
      <w:r w:rsidRPr="00FB3EF5">
        <w:rPr>
          <w:bCs/>
          <w:sz w:val="20"/>
        </w:rPr>
        <w:t>enumeration</w:t>
      </w:r>
    </w:p>
    <w:p w14:paraId="04B2AD37" w14:textId="77777777" w:rsidR="00E6367A" w:rsidRDefault="00E6367A" w:rsidP="00E6367A">
      <w:pPr>
        <w:pStyle w:val="a3"/>
        <w:spacing w:before="4"/>
        <w:ind w:right="220"/>
        <w:rPr>
          <w:sz w:val="22"/>
        </w:rPr>
      </w:pPr>
    </w:p>
    <w:p w14:paraId="55ABB8FF" w14:textId="77777777" w:rsidR="00E6367A" w:rsidRDefault="00E6367A" w:rsidP="00E6367A">
      <w:pPr>
        <w:ind w:left="196" w:right="196"/>
        <w:rPr>
          <w:sz w:val="20"/>
        </w:rPr>
      </w:pPr>
      <w:r>
        <w:rPr>
          <w:b/>
          <w:sz w:val="20"/>
        </w:rPr>
        <w:t xml:space="preserve">Remarks: </w:t>
      </w:r>
      <w:r>
        <w:rPr>
          <w:sz w:val="20"/>
        </w:rPr>
        <w:t>No remarks.</w:t>
      </w:r>
    </w:p>
    <w:p w14:paraId="37E4FA4F" w14:textId="77777777" w:rsidR="00E6367A" w:rsidRDefault="00E6367A" w:rsidP="00E6367A">
      <w:pPr>
        <w:ind w:right="196"/>
        <w:rPr>
          <w:sz w:val="20"/>
        </w:rPr>
      </w:pPr>
    </w:p>
    <w:p w14:paraId="49A9C8C2" w14:textId="77777777" w:rsidR="00215009" w:rsidRDefault="00215009" w:rsidP="00215009">
      <w:pPr>
        <w:pStyle w:val="a3"/>
        <w:spacing w:before="9"/>
        <w:ind w:right="220"/>
        <w:rPr>
          <w:sz w:val="31"/>
        </w:rPr>
      </w:pPr>
    </w:p>
    <w:p w14:paraId="118798F7" w14:textId="77777777" w:rsidR="00215009" w:rsidRDefault="00215009" w:rsidP="00777536">
      <w:pPr>
        <w:pStyle w:val="a3"/>
        <w:ind w:right="220"/>
      </w:pPr>
      <w:r>
        <w:t>Listed Values:</w:t>
      </w:r>
    </w:p>
    <w:p w14:paraId="1A03F115" w14:textId="77777777" w:rsidR="00215009" w:rsidRDefault="00215009" w:rsidP="00215009">
      <w:pPr>
        <w:pStyle w:val="a3"/>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215009" w14:paraId="119DF445" w14:textId="77777777" w:rsidTr="00B467B9">
        <w:trPr>
          <w:trHeight w:val="462"/>
        </w:trPr>
        <w:tc>
          <w:tcPr>
            <w:tcW w:w="1438" w:type="dxa"/>
            <w:shd w:val="clear" w:color="auto" w:fill="FFF1CC"/>
          </w:tcPr>
          <w:p w14:paraId="244472B2" w14:textId="77777777" w:rsidR="00215009" w:rsidRDefault="00215009" w:rsidP="00B467B9">
            <w:pPr>
              <w:pStyle w:val="TableParagraph"/>
              <w:spacing w:before="114"/>
              <w:ind w:left="196" w:right="196"/>
              <w:rPr>
                <w:b/>
                <w:sz w:val="18"/>
              </w:rPr>
            </w:pPr>
            <w:r>
              <w:rPr>
                <w:b/>
                <w:sz w:val="18"/>
              </w:rPr>
              <w:t>Code</w:t>
            </w:r>
          </w:p>
        </w:tc>
        <w:tc>
          <w:tcPr>
            <w:tcW w:w="2878" w:type="dxa"/>
            <w:shd w:val="clear" w:color="auto" w:fill="FFF1CC"/>
          </w:tcPr>
          <w:p w14:paraId="70F0D5C0" w14:textId="77777777" w:rsidR="00215009" w:rsidRDefault="00215009" w:rsidP="00B467B9">
            <w:pPr>
              <w:pStyle w:val="TableParagraph"/>
              <w:spacing w:before="114"/>
              <w:ind w:left="196" w:right="196"/>
              <w:rPr>
                <w:b/>
                <w:sz w:val="18"/>
              </w:rPr>
            </w:pPr>
            <w:r>
              <w:rPr>
                <w:b/>
                <w:sz w:val="18"/>
              </w:rPr>
              <w:t>Label</w:t>
            </w:r>
          </w:p>
        </w:tc>
        <w:tc>
          <w:tcPr>
            <w:tcW w:w="5751" w:type="dxa"/>
            <w:shd w:val="clear" w:color="auto" w:fill="FFF1CC"/>
          </w:tcPr>
          <w:p w14:paraId="624524B4" w14:textId="77777777" w:rsidR="00215009" w:rsidRDefault="00215009" w:rsidP="00B467B9">
            <w:pPr>
              <w:pStyle w:val="TableParagraph"/>
              <w:spacing w:before="114"/>
              <w:ind w:left="196" w:right="196"/>
              <w:rPr>
                <w:b/>
                <w:sz w:val="18"/>
              </w:rPr>
            </w:pPr>
            <w:r>
              <w:rPr>
                <w:b/>
                <w:sz w:val="18"/>
              </w:rPr>
              <w:t>Definition</w:t>
            </w:r>
          </w:p>
        </w:tc>
      </w:tr>
      <w:tr w:rsidR="00215009" w14:paraId="187C14F2" w14:textId="77777777" w:rsidTr="00280B10">
        <w:trPr>
          <w:trHeight w:val="397"/>
        </w:trPr>
        <w:tc>
          <w:tcPr>
            <w:tcW w:w="1438" w:type="dxa"/>
          </w:tcPr>
          <w:p w14:paraId="73B0BD9A" w14:textId="791E96CE" w:rsidR="00215009" w:rsidRDefault="00215009" w:rsidP="00B467B9">
            <w:pPr>
              <w:pStyle w:val="TableParagraph"/>
              <w:ind w:left="196" w:right="196"/>
              <w:rPr>
                <w:sz w:val="18"/>
              </w:rPr>
            </w:pPr>
            <w:r>
              <w:rPr>
                <w:w w:val="99"/>
                <w:sz w:val="18"/>
              </w:rPr>
              <w:t>2</w:t>
            </w:r>
          </w:p>
        </w:tc>
        <w:tc>
          <w:tcPr>
            <w:tcW w:w="2878" w:type="dxa"/>
          </w:tcPr>
          <w:p w14:paraId="5E66A22C" w14:textId="2E5A1623" w:rsidR="00215009" w:rsidRDefault="00215009" w:rsidP="00B467B9">
            <w:pPr>
              <w:pStyle w:val="TableParagraph"/>
              <w:ind w:left="196" w:right="196"/>
              <w:rPr>
                <w:sz w:val="18"/>
              </w:rPr>
            </w:pPr>
            <w:r w:rsidRPr="00215009">
              <w:rPr>
                <w:sz w:val="18"/>
              </w:rPr>
              <w:t>border control</w:t>
            </w:r>
          </w:p>
        </w:tc>
        <w:tc>
          <w:tcPr>
            <w:tcW w:w="5751" w:type="dxa"/>
          </w:tcPr>
          <w:p w14:paraId="22685B1C" w14:textId="272829D9" w:rsidR="00215009" w:rsidRDefault="00215009" w:rsidP="00215009">
            <w:pPr>
              <w:pStyle w:val="TableParagraph"/>
              <w:ind w:left="196" w:right="196"/>
              <w:rPr>
                <w:sz w:val="18"/>
              </w:rPr>
            </w:pPr>
            <w:r w:rsidRPr="00215009">
              <w:rPr>
                <w:sz w:val="18"/>
              </w:rPr>
              <w:t>The administration to prevent or detect and prosecute violations of rules and regulations at international boundaries.</w:t>
            </w:r>
          </w:p>
        </w:tc>
      </w:tr>
      <w:tr w:rsidR="00215009" w14:paraId="575C0D7F" w14:textId="77777777" w:rsidTr="00280B10">
        <w:trPr>
          <w:trHeight w:val="397"/>
        </w:trPr>
        <w:tc>
          <w:tcPr>
            <w:tcW w:w="1438" w:type="dxa"/>
          </w:tcPr>
          <w:p w14:paraId="78388B3F" w14:textId="3FE316E0" w:rsidR="00215009" w:rsidRPr="00215009" w:rsidRDefault="00215009" w:rsidP="00B467B9">
            <w:pPr>
              <w:pStyle w:val="TableParagraph"/>
              <w:ind w:left="196" w:right="196"/>
              <w:rPr>
                <w:rFonts w:eastAsiaTheme="minorEastAsia"/>
                <w:w w:val="99"/>
                <w:sz w:val="18"/>
                <w:lang w:eastAsia="ko-KR"/>
              </w:rPr>
            </w:pPr>
            <w:r>
              <w:rPr>
                <w:rFonts w:eastAsiaTheme="minorEastAsia"/>
                <w:w w:val="99"/>
                <w:sz w:val="18"/>
                <w:lang w:eastAsia="ko-KR"/>
              </w:rPr>
              <w:t>3</w:t>
            </w:r>
          </w:p>
        </w:tc>
        <w:tc>
          <w:tcPr>
            <w:tcW w:w="2878" w:type="dxa"/>
          </w:tcPr>
          <w:p w14:paraId="2C42D916" w14:textId="3ECD3807" w:rsidR="00215009" w:rsidRPr="00215009" w:rsidRDefault="00215009" w:rsidP="00B467B9">
            <w:pPr>
              <w:pStyle w:val="TableParagraph"/>
              <w:ind w:left="196" w:right="196"/>
              <w:rPr>
                <w:sz w:val="18"/>
              </w:rPr>
            </w:pPr>
            <w:r w:rsidRPr="00215009">
              <w:rPr>
                <w:sz w:val="18"/>
              </w:rPr>
              <w:t>police</w:t>
            </w:r>
          </w:p>
        </w:tc>
        <w:tc>
          <w:tcPr>
            <w:tcW w:w="5751" w:type="dxa"/>
          </w:tcPr>
          <w:p w14:paraId="1B8EFBBC" w14:textId="4237C980" w:rsidR="00215009" w:rsidRPr="00215009" w:rsidRDefault="00215009" w:rsidP="00215009">
            <w:pPr>
              <w:pStyle w:val="TableParagraph"/>
              <w:ind w:left="196" w:right="196"/>
              <w:rPr>
                <w:sz w:val="18"/>
              </w:rPr>
            </w:pPr>
            <w:r w:rsidRPr="00215009">
              <w:rPr>
                <w:sz w:val="18"/>
              </w:rPr>
              <w:t>The department of government, or civil force, charged with maintaining public order.</w:t>
            </w:r>
          </w:p>
        </w:tc>
      </w:tr>
      <w:tr w:rsidR="00215009" w14:paraId="1E6B5470" w14:textId="77777777" w:rsidTr="00280B10">
        <w:trPr>
          <w:trHeight w:val="397"/>
        </w:trPr>
        <w:tc>
          <w:tcPr>
            <w:tcW w:w="1438" w:type="dxa"/>
          </w:tcPr>
          <w:p w14:paraId="68A51626" w14:textId="05F1602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4</w:t>
            </w:r>
          </w:p>
        </w:tc>
        <w:tc>
          <w:tcPr>
            <w:tcW w:w="2878" w:type="dxa"/>
          </w:tcPr>
          <w:p w14:paraId="204F9CD4" w14:textId="51BB1B2A" w:rsidR="00215009" w:rsidRPr="00215009" w:rsidRDefault="00215009" w:rsidP="00B467B9">
            <w:pPr>
              <w:pStyle w:val="TableParagraph"/>
              <w:ind w:left="196" w:right="196"/>
              <w:rPr>
                <w:sz w:val="18"/>
              </w:rPr>
            </w:pPr>
            <w:r w:rsidRPr="00215009">
              <w:rPr>
                <w:sz w:val="18"/>
              </w:rPr>
              <w:t>port</w:t>
            </w:r>
          </w:p>
        </w:tc>
        <w:tc>
          <w:tcPr>
            <w:tcW w:w="5751" w:type="dxa"/>
          </w:tcPr>
          <w:p w14:paraId="29402F82" w14:textId="7F072CFA" w:rsidR="00215009" w:rsidRPr="00215009" w:rsidRDefault="00215009" w:rsidP="00215009">
            <w:pPr>
              <w:pStyle w:val="TableParagraph"/>
              <w:ind w:left="196" w:right="196"/>
              <w:rPr>
                <w:sz w:val="18"/>
              </w:rPr>
            </w:pPr>
            <w:r w:rsidRPr="00215009">
              <w:rPr>
                <w:sz w:val="18"/>
              </w:rPr>
              <w:t>Person or corporation, owners of, or entrusted with or invested with the power of managing a port. May be called a Harbour Board, Port Trust, Port Commission, Harbour Commission, Marine Department.</w:t>
            </w:r>
          </w:p>
        </w:tc>
      </w:tr>
      <w:tr w:rsidR="00215009" w14:paraId="7A70474E" w14:textId="77777777" w:rsidTr="00280B10">
        <w:trPr>
          <w:trHeight w:val="397"/>
        </w:trPr>
        <w:tc>
          <w:tcPr>
            <w:tcW w:w="1438" w:type="dxa"/>
          </w:tcPr>
          <w:p w14:paraId="160A9929" w14:textId="1802644E"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5</w:t>
            </w:r>
          </w:p>
        </w:tc>
        <w:tc>
          <w:tcPr>
            <w:tcW w:w="2878" w:type="dxa"/>
          </w:tcPr>
          <w:p w14:paraId="2FA27038" w14:textId="5FE344BC" w:rsidR="00215009" w:rsidRPr="00215009" w:rsidRDefault="00215009" w:rsidP="00B467B9">
            <w:pPr>
              <w:pStyle w:val="TableParagraph"/>
              <w:ind w:left="196" w:right="196"/>
              <w:rPr>
                <w:sz w:val="18"/>
              </w:rPr>
            </w:pPr>
            <w:r w:rsidRPr="00215009">
              <w:rPr>
                <w:sz w:val="18"/>
              </w:rPr>
              <w:t>immigration</w:t>
            </w:r>
          </w:p>
        </w:tc>
        <w:tc>
          <w:tcPr>
            <w:tcW w:w="5751" w:type="dxa"/>
          </w:tcPr>
          <w:p w14:paraId="05B7E246" w14:textId="7D5E81D3" w:rsidR="00215009" w:rsidRPr="00215009" w:rsidRDefault="00215009" w:rsidP="00215009">
            <w:pPr>
              <w:pStyle w:val="TableParagraph"/>
              <w:ind w:left="196" w:right="196"/>
              <w:rPr>
                <w:sz w:val="18"/>
              </w:rPr>
            </w:pPr>
            <w:r w:rsidRPr="00215009">
              <w:rPr>
                <w:sz w:val="18"/>
              </w:rPr>
              <w:t>The authority controlling people entering a country.</w:t>
            </w:r>
          </w:p>
        </w:tc>
      </w:tr>
      <w:tr w:rsidR="00215009" w14:paraId="14694DC8" w14:textId="77777777" w:rsidTr="00280B10">
        <w:trPr>
          <w:trHeight w:val="397"/>
        </w:trPr>
        <w:tc>
          <w:tcPr>
            <w:tcW w:w="1438" w:type="dxa"/>
          </w:tcPr>
          <w:p w14:paraId="7389402C" w14:textId="2ECEB74A"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6</w:t>
            </w:r>
          </w:p>
        </w:tc>
        <w:tc>
          <w:tcPr>
            <w:tcW w:w="2878" w:type="dxa"/>
          </w:tcPr>
          <w:p w14:paraId="736FC2C1" w14:textId="4BE9C626" w:rsidR="00215009" w:rsidRPr="00215009" w:rsidRDefault="00215009" w:rsidP="00B467B9">
            <w:pPr>
              <w:pStyle w:val="TableParagraph"/>
              <w:ind w:left="196" w:right="196"/>
              <w:rPr>
                <w:sz w:val="18"/>
              </w:rPr>
            </w:pPr>
            <w:r w:rsidRPr="00215009">
              <w:rPr>
                <w:sz w:val="18"/>
              </w:rPr>
              <w:t>health</w:t>
            </w:r>
          </w:p>
        </w:tc>
        <w:tc>
          <w:tcPr>
            <w:tcW w:w="5751" w:type="dxa"/>
          </w:tcPr>
          <w:p w14:paraId="218F602C" w14:textId="38E968C2" w:rsidR="00215009" w:rsidRPr="00215009" w:rsidRDefault="00215009" w:rsidP="00215009">
            <w:pPr>
              <w:pStyle w:val="TableParagraph"/>
              <w:ind w:left="196" w:right="196"/>
              <w:rPr>
                <w:sz w:val="18"/>
              </w:rPr>
            </w:pPr>
            <w:r w:rsidRPr="00215009">
              <w:rPr>
                <w:sz w:val="18"/>
              </w:rPr>
              <w:t>The authority with responsibility for checking the validity of the health declaration of a vessel and for declaring free pratique.</w:t>
            </w:r>
          </w:p>
        </w:tc>
      </w:tr>
      <w:tr w:rsidR="00215009" w14:paraId="660586DD" w14:textId="77777777" w:rsidTr="00280B10">
        <w:trPr>
          <w:trHeight w:val="397"/>
        </w:trPr>
        <w:tc>
          <w:tcPr>
            <w:tcW w:w="1438" w:type="dxa"/>
          </w:tcPr>
          <w:p w14:paraId="302E9309" w14:textId="77CC5ED9"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7</w:t>
            </w:r>
          </w:p>
        </w:tc>
        <w:tc>
          <w:tcPr>
            <w:tcW w:w="2878" w:type="dxa"/>
          </w:tcPr>
          <w:p w14:paraId="05CB8C67" w14:textId="2F0CD86E" w:rsidR="00215009" w:rsidRPr="00215009" w:rsidRDefault="00215009" w:rsidP="00B467B9">
            <w:pPr>
              <w:pStyle w:val="TableParagraph"/>
              <w:ind w:left="196" w:right="196"/>
              <w:rPr>
                <w:sz w:val="18"/>
              </w:rPr>
            </w:pPr>
            <w:r w:rsidRPr="00215009">
              <w:rPr>
                <w:sz w:val="18"/>
              </w:rPr>
              <w:t>coast guard</w:t>
            </w:r>
          </w:p>
        </w:tc>
        <w:tc>
          <w:tcPr>
            <w:tcW w:w="5751" w:type="dxa"/>
          </w:tcPr>
          <w:p w14:paraId="6CD5ED82" w14:textId="3C55E022" w:rsidR="00215009" w:rsidRPr="00215009" w:rsidRDefault="00215009" w:rsidP="00215009">
            <w:pPr>
              <w:pStyle w:val="TableParagraph"/>
              <w:ind w:left="196" w:right="196"/>
              <w:rPr>
                <w:sz w:val="18"/>
              </w:rPr>
            </w:pPr>
            <w:r w:rsidRPr="00215009">
              <w:rPr>
                <w:sz w:val="18"/>
              </w:rPr>
              <w:t>Organization keeping watch on shipping and coastal waters according to governmental law; normally the authority with responsibility for search and rescue.</w:t>
            </w:r>
          </w:p>
        </w:tc>
      </w:tr>
      <w:tr w:rsidR="00215009" w14:paraId="3AD588AC" w14:textId="77777777" w:rsidTr="00280B10">
        <w:trPr>
          <w:trHeight w:val="397"/>
        </w:trPr>
        <w:tc>
          <w:tcPr>
            <w:tcW w:w="1438" w:type="dxa"/>
          </w:tcPr>
          <w:p w14:paraId="1540D8F0" w14:textId="765F952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8</w:t>
            </w:r>
          </w:p>
        </w:tc>
        <w:tc>
          <w:tcPr>
            <w:tcW w:w="2878" w:type="dxa"/>
          </w:tcPr>
          <w:p w14:paraId="73CF3B29" w14:textId="25496722" w:rsidR="00215009" w:rsidRPr="00215009" w:rsidRDefault="00215009" w:rsidP="00B467B9">
            <w:pPr>
              <w:pStyle w:val="TableParagraph"/>
              <w:ind w:left="196" w:right="196"/>
              <w:rPr>
                <w:sz w:val="18"/>
              </w:rPr>
            </w:pPr>
            <w:r w:rsidRPr="00215009">
              <w:rPr>
                <w:sz w:val="18"/>
              </w:rPr>
              <w:t>agricultural</w:t>
            </w:r>
          </w:p>
        </w:tc>
        <w:tc>
          <w:tcPr>
            <w:tcW w:w="5751" w:type="dxa"/>
          </w:tcPr>
          <w:p w14:paraId="701D9B23" w14:textId="5BD8B24F" w:rsidR="00215009" w:rsidRPr="00215009" w:rsidRDefault="00215009" w:rsidP="00215009">
            <w:pPr>
              <w:pStyle w:val="TableParagraph"/>
              <w:ind w:left="196" w:right="196"/>
              <w:rPr>
                <w:sz w:val="18"/>
              </w:rPr>
            </w:pPr>
            <w:r w:rsidRPr="00215009">
              <w:rPr>
                <w:sz w:val="18"/>
              </w:rPr>
              <w:t>The authority with responsibility for preventing infection of the agriculture of a country and for the protection of the agricultural interests of a country.</w:t>
            </w:r>
          </w:p>
        </w:tc>
      </w:tr>
      <w:tr w:rsidR="00215009" w14:paraId="218BE537" w14:textId="77777777" w:rsidTr="00280B10">
        <w:trPr>
          <w:trHeight w:val="397"/>
        </w:trPr>
        <w:tc>
          <w:tcPr>
            <w:tcW w:w="1438" w:type="dxa"/>
          </w:tcPr>
          <w:p w14:paraId="02F824EE" w14:textId="4BE9EFC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9</w:t>
            </w:r>
          </w:p>
        </w:tc>
        <w:tc>
          <w:tcPr>
            <w:tcW w:w="2878" w:type="dxa"/>
          </w:tcPr>
          <w:p w14:paraId="04AD777C" w14:textId="53BFF681" w:rsidR="00215009" w:rsidRPr="00215009" w:rsidRDefault="00215009" w:rsidP="00B467B9">
            <w:pPr>
              <w:pStyle w:val="TableParagraph"/>
              <w:ind w:left="196" w:right="196"/>
              <w:rPr>
                <w:sz w:val="18"/>
              </w:rPr>
            </w:pPr>
            <w:r w:rsidRPr="00215009">
              <w:rPr>
                <w:sz w:val="18"/>
              </w:rPr>
              <w:t>military</w:t>
            </w:r>
          </w:p>
        </w:tc>
        <w:tc>
          <w:tcPr>
            <w:tcW w:w="5751" w:type="dxa"/>
          </w:tcPr>
          <w:p w14:paraId="0DCD8C4C" w14:textId="4B643512" w:rsidR="00215009" w:rsidRPr="00215009" w:rsidRDefault="00215009" w:rsidP="00215009">
            <w:pPr>
              <w:pStyle w:val="TableParagraph"/>
              <w:ind w:left="196" w:right="196"/>
              <w:rPr>
                <w:sz w:val="18"/>
              </w:rPr>
            </w:pPr>
            <w:r w:rsidRPr="00215009">
              <w:rPr>
                <w:sz w:val="18"/>
              </w:rPr>
              <w:t>A military authority which provides control of access to or approval for transit through designated areas or airspace.</w:t>
            </w:r>
          </w:p>
        </w:tc>
      </w:tr>
      <w:tr w:rsidR="00215009" w14:paraId="4F896CAC" w14:textId="77777777" w:rsidTr="00280B10">
        <w:trPr>
          <w:trHeight w:val="397"/>
        </w:trPr>
        <w:tc>
          <w:tcPr>
            <w:tcW w:w="1438" w:type="dxa"/>
          </w:tcPr>
          <w:p w14:paraId="49D16D4B" w14:textId="73536954"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0</w:t>
            </w:r>
          </w:p>
        </w:tc>
        <w:tc>
          <w:tcPr>
            <w:tcW w:w="2878" w:type="dxa"/>
          </w:tcPr>
          <w:p w14:paraId="025AC18C" w14:textId="4653A88C" w:rsidR="00215009" w:rsidRPr="00215009" w:rsidRDefault="00215009" w:rsidP="00B467B9">
            <w:pPr>
              <w:pStyle w:val="TableParagraph"/>
              <w:ind w:left="196" w:right="196"/>
              <w:rPr>
                <w:sz w:val="18"/>
              </w:rPr>
            </w:pPr>
            <w:r w:rsidRPr="00215009">
              <w:rPr>
                <w:sz w:val="18"/>
              </w:rPr>
              <w:t>private company</w:t>
            </w:r>
          </w:p>
        </w:tc>
        <w:tc>
          <w:tcPr>
            <w:tcW w:w="5751" w:type="dxa"/>
          </w:tcPr>
          <w:p w14:paraId="6EBFCF87" w14:textId="648F28F0" w:rsidR="00215009" w:rsidRPr="00215009" w:rsidRDefault="00215009" w:rsidP="00215009">
            <w:pPr>
              <w:pStyle w:val="TableParagraph"/>
              <w:ind w:left="196" w:right="196"/>
              <w:rPr>
                <w:sz w:val="18"/>
              </w:rPr>
            </w:pPr>
            <w:r w:rsidRPr="00215009">
              <w:rPr>
                <w:sz w:val="18"/>
              </w:rPr>
              <w:t>A private or publicly owned company or commercial enterprise which exercises control of facilities, for example a calibration area.</w:t>
            </w:r>
          </w:p>
        </w:tc>
      </w:tr>
      <w:tr w:rsidR="00215009" w14:paraId="48F67D8B" w14:textId="77777777" w:rsidTr="00280B10">
        <w:trPr>
          <w:trHeight w:val="397"/>
        </w:trPr>
        <w:tc>
          <w:tcPr>
            <w:tcW w:w="1438" w:type="dxa"/>
          </w:tcPr>
          <w:p w14:paraId="16E17CD6" w14:textId="33EEBF4E"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1</w:t>
            </w:r>
          </w:p>
        </w:tc>
        <w:tc>
          <w:tcPr>
            <w:tcW w:w="2878" w:type="dxa"/>
          </w:tcPr>
          <w:p w14:paraId="637EEA18" w14:textId="5F6F6435" w:rsidR="00215009" w:rsidRPr="00215009" w:rsidRDefault="00215009" w:rsidP="00B467B9">
            <w:pPr>
              <w:pStyle w:val="TableParagraph"/>
              <w:ind w:left="196" w:right="196"/>
              <w:rPr>
                <w:sz w:val="18"/>
              </w:rPr>
            </w:pPr>
            <w:r w:rsidRPr="00215009">
              <w:rPr>
                <w:sz w:val="18"/>
              </w:rPr>
              <w:t>maritime police</w:t>
            </w:r>
          </w:p>
        </w:tc>
        <w:tc>
          <w:tcPr>
            <w:tcW w:w="5751" w:type="dxa"/>
          </w:tcPr>
          <w:p w14:paraId="16E77815" w14:textId="60026D88" w:rsidR="00215009" w:rsidRPr="00215009" w:rsidRDefault="00215009" w:rsidP="00215009">
            <w:pPr>
              <w:pStyle w:val="TableParagraph"/>
              <w:ind w:left="196" w:right="196"/>
              <w:rPr>
                <w:sz w:val="18"/>
              </w:rPr>
            </w:pPr>
            <w:r w:rsidRPr="00215009">
              <w:rPr>
                <w:sz w:val="18"/>
              </w:rPr>
              <w:t>A governmental or military force with jurisdiction in territorial waters. Examples could include Gendarmerie Maritime, Carabinierie, and Guardia Civil.</w:t>
            </w:r>
          </w:p>
        </w:tc>
      </w:tr>
      <w:tr w:rsidR="00215009" w14:paraId="6497F526" w14:textId="77777777" w:rsidTr="00280B10">
        <w:trPr>
          <w:trHeight w:val="397"/>
        </w:trPr>
        <w:tc>
          <w:tcPr>
            <w:tcW w:w="1438" w:type="dxa"/>
          </w:tcPr>
          <w:p w14:paraId="5E342A24" w14:textId="1EF12B8D"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2</w:t>
            </w:r>
          </w:p>
        </w:tc>
        <w:tc>
          <w:tcPr>
            <w:tcW w:w="2878" w:type="dxa"/>
          </w:tcPr>
          <w:p w14:paraId="1241A14A" w14:textId="0192F4D9" w:rsidR="00215009" w:rsidRPr="00215009" w:rsidRDefault="00215009" w:rsidP="00B467B9">
            <w:pPr>
              <w:pStyle w:val="TableParagraph"/>
              <w:ind w:left="196" w:right="196"/>
              <w:rPr>
                <w:sz w:val="18"/>
              </w:rPr>
            </w:pPr>
            <w:r w:rsidRPr="00215009">
              <w:rPr>
                <w:sz w:val="18"/>
              </w:rPr>
              <w:t>environmental</w:t>
            </w:r>
          </w:p>
        </w:tc>
        <w:tc>
          <w:tcPr>
            <w:tcW w:w="5751" w:type="dxa"/>
          </w:tcPr>
          <w:p w14:paraId="7AD5512C" w14:textId="489BBC85" w:rsidR="00215009" w:rsidRPr="00215009" w:rsidRDefault="00215009" w:rsidP="00215009">
            <w:pPr>
              <w:pStyle w:val="TableParagraph"/>
              <w:ind w:left="196" w:right="196"/>
              <w:rPr>
                <w:sz w:val="18"/>
              </w:rPr>
            </w:pPr>
            <w:r w:rsidRPr="00215009">
              <w:rPr>
                <w:sz w:val="18"/>
              </w:rPr>
              <w:t>An authority with responsibility for the protection of the environment.</w:t>
            </w:r>
          </w:p>
        </w:tc>
      </w:tr>
      <w:tr w:rsidR="00215009" w14:paraId="07FC9CF5" w14:textId="77777777" w:rsidTr="00280B10">
        <w:trPr>
          <w:trHeight w:val="397"/>
        </w:trPr>
        <w:tc>
          <w:tcPr>
            <w:tcW w:w="1438" w:type="dxa"/>
          </w:tcPr>
          <w:p w14:paraId="215F2220" w14:textId="6CDD5F5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3</w:t>
            </w:r>
          </w:p>
        </w:tc>
        <w:tc>
          <w:tcPr>
            <w:tcW w:w="2878" w:type="dxa"/>
          </w:tcPr>
          <w:p w14:paraId="59ACEBD5" w14:textId="1EA9194F" w:rsidR="00215009" w:rsidRPr="00215009" w:rsidRDefault="00215009" w:rsidP="00B467B9">
            <w:pPr>
              <w:pStyle w:val="TableParagraph"/>
              <w:ind w:left="196" w:right="196"/>
              <w:rPr>
                <w:sz w:val="18"/>
              </w:rPr>
            </w:pPr>
            <w:r w:rsidRPr="00215009">
              <w:rPr>
                <w:sz w:val="18"/>
              </w:rPr>
              <w:t>fishery</w:t>
            </w:r>
          </w:p>
        </w:tc>
        <w:tc>
          <w:tcPr>
            <w:tcW w:w="5751" w:type="dxa"/>
          </w:tcPr>
          <w:p w14:paraId="59E02BC9" w14:textId="45294EC6" w:rsidR="00215009" w:rsidRPr="00215009" w:rsidRDefault="00215009" w:rsidP="00215009">
            <w:pPr>
              <w:pStyle w:val="TableParagraph"/>
              <w:ind w:left="196" w:right="196"/>
              <w:rPr>
                <w:sz w:val="18"/>
              </w:rPr>
            </w:pPr>
            <w:r w:rsidRPr="00215009">
              <w:rPr>
                <w:sz w:val="18"/>
              </w:rPr>
              <w:t>An authority with responsibility for the control of fisheries.</w:t>
            </w:r>
          </w:p>
        </w:tc>
      </w:tr>
      <w:tr w:rsidR="00215009" w14:paraId="0A97B474" w14:textId="77777777" w:rsidTr="00280B10">
        <w:trPr>
          <w:trHeight w:val="397"/>
        </w:trPr>
        <w:tc>
          <w:tcPr>
            <w:tcW w:w="1438" w:type="dxa"/>
          </w:tcPr>
          <w:p w14:paraId="12DF0DF1" w14:textId="15FBCBA6"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4</w:t>
            </w:r>
          </w:p>
        </w:tc>
        <w:tc>
          <w:tcPr>
            <w:tcW w:w="2878" w:type="dxa"/>
          </w:tcPr>
          <w:p w14:paraId="12268D67" w14:textId="104683B4" w:rsidR="00215009" w:rsidRPr="00215009" w:rsidRDefault="00215009" w:rsidP="00B467B9">
            <w:pPr>
              <w:pStyle w:val="TableParagraph"/>
              <w:ind w:left="196" w:right="196"/>
              <w:rPr>
                <w:sz w:val="18"/>
              </w:rPr>
            </w:pPr>
            <w:r w:rsidRPr="00215009">
              <w:rPr>
                <w:sz w:val="18"/>
              </w:rPr>
              <w:t>finance</w:t>
            </w:r>
          </w:p>
        </w:tc>
        <w:tc>
          <w:tcPr>
            <w:tcW w:w="5751" w:type="dxa"/>
          </w:tcPr>
          <w:p w14:paraId="6C0B5A65" w14:textId="1322074A" w:rsidR="00215009" w:rsidRPr="00215009" w:rsidRDefault="00215009" w:rsidP="00215009">
            <w:pPr>
              <w:pStyle w:val="TableParagraph"/>
              <w:ind w:left="196" w:right="196"/>
              <w:rPr>
                <w:sz w:val="18"/>
              </w:rPr>
            </w:pPr>
            <w:r w:rsidRPr="00215009">
              <w:rPr>
                <w:sz w:val="18"/>
              </w:rPr>
              <w:t>An authority with responsibility for the control and movement of money.</w:t>
            </w:r>
          </w:p>
        </w:tc>
      </w:tr>
      <w:tr w:rsidR="00215009" w14:paraId="7DE04CF0" w14:textId="77777777" w:rsidTr="00280B10">
        <w:trPr>
          <w:trHeight w:val="397"/>
        </w:trPr>
        <w:tc>
          <w:tcPr>
            <w:tcW w:w="1438" w:type="dxa"/>
          </w:tcPr>
          <w:p w14:paraId="671AE64D" w14:textId="7D78C419"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5</w:t>
            </w:r>
          </w:p>
        </w:tc>
        <w:tc>
          <w:tcPr>
            <w:tcW w:w="2878" w:type="dxa"/>
          </w:tcPr>
          <w:p w14:paraId="0E01FA35" w14:textId="21DCA1A0" w:rsidR="00215009" w:rsidRPr="00215009" w:rsidRDefault="00215009" w:rsidP="00B467B9">
            <w:pPr>
              <w:pStyle w:val="TableParagraph"/>
              <w:ind w:left="196" w:right="196"/>
              <w:rPr>
                <w:sz w:val="18"/>
              </w:rPr>
            </w:pPr>
            <w:r w:rsidRPr="00215009">
              <w:rPr>
                <w:sz w:val="18"/>
              </w:rPr>
              <w:t>maritime</w:t>
            </w:r>
          </w:p>
        </w:tc>
        <w:tc>
          <w:tcPr>
            <w:tcW w:w="5751" w:type="dxa"/>
          </w:tcPr>
          <w:p w14:paraId="7CE87BBF" w14:textId="7A22A07D" w:rsidR="00215009" w:rsidRPr="00215009" w:rsidRDefault="00215009" w:rsidP="00215009">
            <w:pPr>
              <w:pStyle w:val="TableParagraph"/>
              <w:ind w:left="196" w:right="196"/>
              <w:rPr>
                <w:sz w:val="18"/>
              </w:rPr>
            </w:pPr>
            <w:r w:rsidRPr="00215009">
              <w:rPr>
                <w:sz w:val="18"/>
              </w:rPr>
              <w:t>A national or regional authority charged with administration of maritime affairs.</w:t>
            </w:r>
          </w:p>
        </w:tc>
      </w:tr>
      <w:tr w:rsidR="00215009" w14:paraId="30395F8C" w14:textId="77777777" w:rsidTr="00280B10">
        <w:trPr>
          <w:trHeight w:val="397"/>
        </w:trPr>
        <w:tc>
          <w:tcPr>
            <w:tcW w:w="1438" w:type="dxa"/>
          </w:tcPr>
          <w:p w14:paraId="4A3370F3" w14:textId="542FB34C"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6</w:t>
            </w:r>
          </w:p>
        </w:tc>
        <w:tc>
          <w:tcPr>
            <w:tcW w:w="2878" w:type="dxa"/>
          </w:tcPr>
          <w:p w14:paraId="3281026E" w14:textId="7D1F1664" w:rsidR="00215009" w:rsidRPr="00215009" w:rsidRDefault="00215009" w:rsidP="00B467B9">
            <w:pPr>
              <w:pStyle w:val="TableParagraph"/>
              <w:ind w:left="196" w:right="196"/>
              <w:rPr>
                <w:sz w:val="18"/>
              </w:rPr>
            </w:pPr>
            <w:r w:rsidRPr="00215009">
              <w:rPr>
                <w:sz w:val="18"/>
              </w:rPr>
              <w:t>customs</w:t>
            </w:r>
          </w:p>
        </w:tc>
        <w:tc>
          <w:tcPr>
            <w:tcW w:w="5751" w:type="dxa"/>
          </w:tcPr>
          <w:p w14:paraId="1A46FBDF" w14:textId="16A3E676" w:rsidR="00215009" w:rsidRPr="00215009" w:rsidRDefault="00215009" w:rsidP="00215009">
            <w:pPr>
              <w:pStyle w:val="TableParagraph"/>
              <w:ind w:left="196" w:right="196"/>
              <w:rPr>
                <w:sz w:val="18"/>
              </w:rPr>
            </w:pPr>
            <w:r w:rsidRPr="00215009">
              <w:rPr>
                <w:sz w:val="18"/>
              </w:rPr>
              <w:t>The agency or establishment for collecting duties, tolls.</w:t>
            </w:r>
          </w:p>
        </w:tc>
      </w:tr>
      <w:tr w:rsidR="00215009" w14:paraId="6AD1C5FF" w14:textId="77777777" w:rsidTr="00280B10">
        <w:trPr>
          <w:trHeight w:val="397"/>
        </w:trPr>
        <w:tc>
          <w:tcPr>
            <w:tcW w:w="1438" w:type="dxa"/>
          </w:tcPr>
          <w:p w14:paraId="70D49CAD" w14:textId="6D29B831"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7</w:t>
            </w:r>
          </w:p>
        </w:tc>
        <w:tc>
          <w:tcPr>
            <w:tcW w:w="2878" w:type="dxa"/>
          </w:tcPr>
          <w:p w14:paraId="278B7A2E" w14:textId="63C41FB7" w:rsidR="00215009" w:rsidRPr="00215009" w:rsidRDefault="00215009" w:rsidP="00B467B9">
            <w:pPr>
              <w:pStyle w:val="TableParagraph"/>
              <w:ind w:left="196" w:right="196"/>
              <w:rPr>
                <w:sz w:val="18"/>
              </w:rPr>
            </w:pPr>
            <w:r w:rsidRPr="00215009">
              <w:rPr>
                <w:sz w:val="18"/>
              </w:rPr>
              <w:t>hydrographic office</w:t>
            </w:r>
          </w:p>
        </w:tc>
        <w:tc>
          <w:tcPr>
            <w:tcW w:w="5751" w:type="dxa"/>
          </w:tcPr>
          <w:p w14:paraId="2CDB0EC1" w14:textId="7FF25625" w:rsidR="00215009" w:rsidRPr="00215009" w:rsidRDefault="00215009" w:rsidP="00215009">
            <w:pPr>
              <w:pStyle w:val="TableParagraph"/>
              <w:ind w:left="196" w:right="196"/>
              <w:rPr>
                <w:sz w:val="18"/>
              </w:rPr>
            </w:pPr>
            <w:r w:rsidRPr="00215009">
              <w:rPr>
                <w:sz w:val="18"/>
              </w:rPr>
              <w:t>State agency in charge of marine surveys.</w:t>
            </w:r>
          </w:p>
        </w:tc>
      </w:tr>
      <w:tr w:rsidR="00215009" w14:paraId="4D829CAD" w14:textId="77777777" w:rsidTr="00280B10">
        <w:trPr>
          <w:trHeight w:val="397"/>
        </w:trPr>
        <w:tc>
          <w:tcPr>
            <w:tcW w:w="1438" w:type="dxa"/>
          </w:tcPr>
          <w:p w14:paraId="75D7F7AC" w14:textId="3F7F5A87"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8</w:t>
            </w:r>
          </w:p>
        </w:tc>
        <w:tc>
          <w:tcPr>
            <w:tcW w:w="2878" w:type="dxa"/>
          </w:tcPr>
          <w:p w14:paraId="79458282" w14:textId="6E4A6BC3" w:rsidR="00215009" w:rsidRPr="00215009" w:rsidRDefault="00215009" w:rsidP="00B467B9">
            <w:pPr>
              <w:pStyle w:val="TableParagraph"/>
              <w:ind w:left="196" w:right="196"/>
              <w:rPr>
                <w:sz w:val="18"/>
              </w:rPr>
            </w:pPr>
            <w:r w:rsidRPr="00215009">
              <w:rPr>
                <w:sz w:val="18"/>
              </w:rPr>
              <w:t>RENC</w:t>
            </w:r>
          </w:p>
        </w:tc>
        <w:tc>
          <w:tcPr>
            <w:tcW w:w="5751" w:type="dxa"/>
          </w:tcPr>
          <w:p w14:paraId="7AACAD55" w14:textId="3E947C46" w:rsidR="00215009" w:rsidRPr="00215009" w:rsidRDefault="00215009" w:rsidP="00215009">
            <w:pPr>
              <w:pStyle w:val="TableParagraph"/>
              <w:ind w:left="196" w:right="196"/>
              <w:rPr>
                <w:sz w:val="18"/>
              </w:rPr>
            </w:pPr>
            <w:r w:rsidRPr="00215009">
              <w:rPr>
                <w:sz w:val="18"/>
              </w:rPr>
              <w:t>Regional ENC Coordination Centre Entities set up by the IHO.</w:t>
            </w:r>
          </w:p>
        </w:tc>
      </w:tr>
      <w:tr w:rsidR="00215009" w14:paraId="31EF4085" w14:textId="77777777" w:rsidTr="00280B10">
        <w:trPr>
          <w:trHeight w:val="397"/>
        </w:trPr>
        <w:tc>
          <w:tcPr>
            <w:tcW w:w="1438" w:type="dxa"/>
          </w:tcPr>
          <w:p w14:paraId="0209A185" w14:textId="67A0067E" w:rsidR="00215009" w:rsidRPr="00215009" w:rsidRDefault="00215009" w:rsidP="00B467B9">
            <w:pPr>
              <w:pStyle w:val="TableParagraph"/>
              <w:ind w:left="196" w:right="196"/>
              <w:rPr>
                <w:rFonts w:eastAsiaTheme="minorEastAsia"/>
                <w:w w:val="99"/>
                <w:sz w:val="18"/>
                <w:lang w:eastAsia="ko-KR"/>
              </w:rPr>
            </w:pPr>
            <w:r>
              <w:rPr>
                <w:rFonts w:eastAsiaTheme="minorEastAsia" w:hint="eastAsia"/>
                <w:w w:val="99"/>
                <w:sz w:val="18"/>
                <w:lang w:eastAsia="ko-KR"/>
              </w:rPr>
              <w:t>1</w:t>
            </w:r>
            <w:r>
              <w:rPr>
                <w:rFonts w:eastAsiaTheme="minorEastAsia"/>
                <w:w w:val="99"/>
                <w:sz w:val="18"/>
                <w:lang w:eastAsia="ko-KR"/>
              </w:rPr>
              <w:t>9</w:t>
            </w:r>
          </w:p>
        </w:tc>
        <w:tc>
          <w:tcPr>
            <w:tcW w:w="2878" w:type="dxa"/>
          </w:tcPr>
          <w:p w14:paraId="46862995" w14:textId="6E71A468" w:rsidR="00215009" w:rsidRPr="00215009" w:rsidRDefault="00215009" w:rsidP="00B467B9">
            <w:pPr>
              <w:pStyle w:val="TableParagraph"/>
              <w:ind w:left="196" w:right="196"/>
              <w:rPr>
                <w:sz w:val="18"/>
              </w:rPr>
            </w:pPr>
            <w:r w:rsidRPr="00215009">
              <w:rPr>
                <w:sz w:val="18"/>
              </w:rPr>
              <w:t>VARs</w:t>
            </w:r>
          </w:p>
        </w:tc>
        <w:tc>
          <w:tcPr>
            <w:tcW w:w="5751" w:type="dxa"/>
          </w:tcPr>
          <w:p w14:paraId="23F610CD" w14:textId="55171E9E" w:rsidR="00215009" w:rsidRPr="00215009" w:rsidRDefault="00215009" w:rsidP="00215009">
            <w:pPr>
              <w:pStyle w:val="TableParagraph"/>
              <w:ind w:left="196" w:right="196"/>
              <w:rPr>
                <w:sz w:val="18"/>
              </w:rPr>
            </w:pPr>
            <w:r w:rsidRPr="00215009">
              <w:rPr>
                <w:sz w:val="18"/>
              </w:rPr>
              <w:t>Value Added Resellers (VARs), who are able to offer comprehensive end-use services that bring together various navigational products into one package.</w:t>
            </w:r>
          </w:p>
        </w:tc>
      </w:tr>
    </w:tbl>
    <w:p w14:paraId="35B3FE67" w14:textId="20A4CB25" w:rsidR="00215009" w:rsidDel="000258C7" w:rsidRDefault="00215009">
      <w:pPr>
        <w:rPr>
          <w:del w:id="2006" w:author="USER" w:date="2024-07-01T09:42:00Z"/>
          <w:sz w:val="20"/>
        </w:rPr>
      </w:pPr>
    </w:p>
    <w:p w14:paraId="56D6F289" w14:textId="6D121FC8" w:rsidR="00215009" w:rsidDel="000258C7" w:rsidRDefault="00215009">
      <w:pPr>
        <w:rPr>
          <w:del w:id="2007" w:author="USER" w:date="2024-07-01T09:42:00Z"/>
          <w:sz w:val="20"/>
        </w:rPr>
      </w:pPr>
      <w:del w:id="2008" w:author="USER" w:date="2024-07-01T09:42:00Z">
        <w:r w:rsidDel="000258C7">
          <w:rPr>
            <w:sz w:val="20"/>
          </w:rPr>
          <w:br w:type="page"/>
        </w:r>
      </w:del>
    </w:p>
    <w:p w14:paraId="5BA6E761" w14:textId="77777777" w:rsidR="00215009" w:rsidRDefault="00215009">
      <w:pPr>
        <w:rPr>
          <w:sz w:val="20"/>
        </w:rPr>
      </w:pPr>
    </w:p>
    <w:p w14:paraId="37EC0E7B" w14:textId="00752826" w:rsidR="00215009" w:rsidRDefault="00215009" w:rsidP="0061406B">
      <w:pPr>
        <w:pStyle w:val="2"/>
        <w:numPr>
          <w:ilvl w:val="1"/>
          <w:numId w:val="9"/>
        </w:numPr>
        <w:tabs>
          <w:tab w:val="left" w:pos="589"/>
        </w:tabs>
        <w:ind w:right="196"/>
      </w:pPr>
      <w:r w:rsidRPr="00215009">
        <w:t>Character</w:t>
      </w:r>
      <w:r>
        <w:t xml:space="preserve"> </w:t>
      </w:r>
      <w:r w:rsidRPr="00215009">
        <w:t>Encoding</w:t>
      </w:r>
    </w:p>
    <w:p w14:paraId="75F44C3D" w14:textId="77777777" w:rsidR="00215009" w:rsidRDefault="00215009" w:rsidP="00215009">
      <w:pPr>
        <w:pStyle w:val="a3"/>
        <w:spacing w:before="5"/>
        <w:ind w:right="220"/>
        <w:rPr>
          <w:b w:val="0"/>
          <w:sz w:val="22"/>
        </w:rPr>
      </w:pPr>
    </w:p>
    <w:p w14:paraId="381DABE8" w14:textId="0DB2D706" w:rsidR="00215009" w:rsidRPr="00892317" w:rsidRDefault="00215009" w:rsidP="00215009">
      <w:pPr>
        <w:pStyle w:val="a3"/>
        <w:ind w:right="220"/>
        <w:rPr>
          <w:b w:val="0"/>
          <w:bCs/>
        </w:rPr>
      </w:pPr>
      <w:r>
        <w:t xml:space="preserve">Definition: </w:t>
      </w:r>
      <w:r w:rsidRPr="00892317">
        <w:rPr>
          <w:b w:val="0"/>
          <w:bCs/>
        </w:rPr>
        <w:t>Designation of the character set to be used to encode the textual value of the locale.</w:t>
      </w:r>
    </w:p>
    <w:p w14:paraId="6558C4E9" w14:textId="77777777" w:rsidR="00215009" w:rsidRDefault="00215009" w:rsidP="00215009">
      <w:pPr>
        <w:pStyle w:val="a3"/>
        <w:ind w:right="220"/>
        <w:rPr>
          <w:sz w:val="22"/>
        </w:rPr>
      </w:pPr>
    </w:p>
    <w:p w14:paraId="1987127D" w14:textId="2DEA2068" w:rsidR="00215009" w:rsidRDefault="00215009" w:rsidP="00215009">
      <w:pPr>
        <w:ind w:left="196" w:right="196"/>
        <w:rPr>
          <w:sz w:val="20"/>
        </w:rPr>
      </w:pPr>
      <w:r>
        <w:rPr>
          <w:b/>
          <w:sz w:val="20"/>
        </w:rPr>
        <w:t xml:space="preserve">CamelCase: </w:t>
      </w:r>
      <w:r w:rsidRPr="00215009">
        <w:rPr>
          <w:sz w:val="20"/>
        </w:rPr>
        <w:t>characterEncoding</w:t>
      </w:r>
    </w:p>
    <w:p w14:paraId="6DDCF1D7" w14:textId="77777777" w:rsidR="00215009" w:rsidRDefault="00215009" w:rsidP="00215009">
      <w:pPr>
        <w:pStyle w:val="a3"/>
        <w:spacing w:before="4"/>
        <w:ind w:right="220"/>
        <w:rPr>
          <w:sz w:val="22"/>
        </w:rPr>
      </w:pPr>
    </w:p>
    <w:p w14:paraId="5036BA4B" w14:textId="77777777" w:rsidR="00215009" w:rsidRDefault="00215009" w:rsidP="00215009">
      <w:pPr>
        <w:pStyle w:val="a3"/>
        <w:ind w:right="220"/>
      </w:pPr>
      <w:r>
        <w:t>Alias:</w:t>
      </w:r>
    </w:p>
    <w:p w14:paraId="5E95AC61" w14:textId="77777777" w:rsidR="00215009" w:rsidRDefault="00215009" w:rsidP="00215009">
      <w:pPr>
        <w:pStyle w:val="a3"/>
        <w:spacing w:before="7"/>
        <w:ind w:right="220"/>
        <w:rPr>
          <w:b w:val="0"/>
          <w:sz w:val="22"/>
        </w:rPr>
      </w:pPr>
    </w:p>
    <w:p w14:paraId="2F02FCFA" w14:textId="77777777" w:rsidR="00215009" w:rsidRDefault="00215009" w:rsidP="00215009">
      <w:pPr>
        <w:ind w:left="196" w:right="196"/>
        <w:rPr>
          <w:sz w:val="20"/>
        </w:rPr>
      </w:pPr>
      <w:r>
        <w:rPr>
          <w:b/>
          <w:sz w:val="20"/>
        </w:rPr>
        <w:t xml:space="preserve">Value type: </w:t>
      </w:r>
      <w:r w:rsidRPr="00C8009D">
        <w:rPr>
          <w:bCs/>
          <w:sz w:val="20"/>
        </w:rPr>
        <w:t>text</w:t>
      </w:r>
    </w:p>
    <w:p w14:paraId="20AFC057" w14:textId="77777777" w:rsidR="00215009" w:rsidRDefault="00215009" w:rsidP="00215009">
      <w:pPr>
        <w:pStyle w:val="a3"/>
        <w:spacing w:before="4"/>
        <w:ind w:right="220"/>
        <w:rPr>
          <w:sz w:val="22"/>
        </w:rPr>
      </w:pPr>
    </w:p>
    <w:p w14:paraId="117281F4" w14:textId="14BD805D" w:rsidR="00215009" w:rsidRDefault="00215009" w:rsidP="00215009">
      <w:pPr>
        <w:ind w:left="196" w:right="196"/>
        <w:rPr>
          <w:sz w:val="20"/>
        </w:rPr>
      </w:pPr>
      <w:r>
        <w:rPr>
          <w:b/>
          <w:sz w:val="20"/>
        </w:rPr>
        <w:t xml:space="preserve">Remarks: </w:t>
      </w:r>
      <w:r>
        <w:rPr>
          <w:sz w:val="20"/>
        </w:rPr>
        <w:t>No remarks.</w:t>
      </w:r>
    </w:p>
    <w:p w14:paraId="5528A33B" w14:textId="77777777" w:rsidR="00E15D58" w:rsidRDefault="00215009" w:rsidP="00E15D58">
      <w:pPr>
        <w:pStyle w:val="a3"/>
        <w:spacing w:before="10"/>
        <w:ind w:right="220"/>
      </w:pPr>
      <w:r>
        <w:br w:type="page"/>
      </w:r>
    </w:p>
    <w:p w14:paraId="0C60CE15" w14:textId="4D769B64" w:rsidR="00E15D58" w:rsidDel="0061406B" w:rsidRDefault="00E15D58" w:rsidP="00E15D58">
      <w:pPr>
        <w:pStyle w:val="a3"/>
        <w:spacing w:before="10"/>
        <w:ind w:right="220"/>
        <w:rPr>
          <w:del w:id="2009" w:author="USER" w:date="2024-04-08T14:37:00Z"/>
          <w:b w:val="0"/>
          <w:sz w:val="24"/>
        </w:rPr>
      </w:pPr>
    </w:p>
    <w:p w14:paraId="130AEEB8" w14:textId="42637F52" w:rsidR="00E15D58" w:rsidRPr="005F43A9" w:rsidDel="0061406B" w:rsidRDefault="00E15D58" w:rsidP="0061406B">
      <w:pPr>
        <w:pStyle w:val="2"/>
        <w:numPr>
          <w:ilvl w:val="1"/>
          <w:numId w:val="9"/>
        </w:numPr>
        <w:rPr>
          <w:del w:id="2010" w:author="USER" w:date="2024-04-08T14:37:00Z"/>
          <w:sz w:val="20"/>
        </w:rPr>
      </w:pPr>
      <w:del w:id="2011" w:author="USER" w:date="2024-03-28T13:45:00Z">
        <w:r w:rsidDel="00133531">
          <w:delText>Chart</w:delText>
        </w:r>
      </w:del>
      <w:del w:id="2012" w:author="USER" w:date="2024-04-08T14:37:00Z">
        <w:r w:rsidDel="0061406B">
          <w:delText xml:space="preserve"> Number </w:delText>
        </w:r>
      </w:del>
    </w:p>
    <w:p w14:paraId="2574CBFB" w14:textId="7E1835EA" w:rsidR="00E15D58" w:rsidRPr="00935E38" w:rsidDel="0061406B" w:rsidRDefault="00E15D58" w:rsidP="00E15D58">
      <w:pPr>
        <w:pStyle w:val="a3"/>
        <w:ind w:right="220"/>
        <w:rPr>
          <w:del w:id="2013" w:author="USER" w:date="2024-04-08T14:37:00Z"/>
        </w:rPr>
      </w:pPr>
    </w:p>
    <w:p w14:paraId="0CC22C6F" w14:textId="45CBB872" w:rsidR="00E15D58" w:rsidRPr="00892317" w:rsidDel="0061406B" w:rsidRDefault="00E15D58" w:rsidP="00E15D58">
      <w:pPr>
        <w:pStyle w:val="a3"/>
        <w:ind w:right="220"/>
        <w:rPr>
          <w:del w:id="2014" w:author="USER" w:date="2024-04-08T14:37:00Z"/>
          <w:b w:val="0"/>
          <w:bCs/>
          <w:spacing w:val="-4"/>
        </w:rPr>
      </w:pPr>
      <w:del w:id="2015" w:author="USER" w:date="2024-04-08T14:37:00Z">
        <w:r w:rsidRPr="006A7FBE" w:rsidDel="0061406B">
          <w:delText xml:space="preserve">Definition: </w:delText>
        </w:r>
        <w:r w:rsidRPr="00892317" w:rsidDel="0061406B">
          <w:rPr>
            <w:b w:val="0"/>
            <w:bCs/>
          </w:rPr>
          <w:delText xml:space="preserve">Number of </w:delText>
        </w:r>
      </w:del>
      <w:del w:id="2016" w:author="USER" w:date="2024-03-28T13:45:00Z">
        <w:r w:rsidRPr="00892317" w:rsidDel="00133531">
          <w:rPr>
            <w:b w:val="0"/>
            <w:bCs/>
            <w:spacing w:val="-4"/>
          </w:rPr>
          <w:delText>chart</w:delText>
        </w:r>
      </w:del>
      <w:del w:id="2017" w:author="USER" w:date="2024-04-08T14:37:00Z">
        <w:r w:rsidRPr="00892317" w:rsidDel="0061406B">
          <w:rPr>
            <w:b w:val="0"/>
            <w:bCs/>
            <w:spacing w:val="-4"/>
          </w:rPr>
          <w:delText xml:space="preserve">. </w:delText>
        </w:r>
      </w:del>
    </w:p>
    <w:p w14:paraId="102F6669" w14:textId="336FBE0A" w:rsidR="00E15D58" w:rsidDel="0061406B" w:rsidRDefault="00E15D58" w:rsidP="00E15D58">
      <w:pPr>
        <w:pStyle w:val="a3"/>
        <w:ind w:right="220"/>
        <w:rPr>
          <w:del w:id="2018" w:author="USER" w:date="2024-04-08T14:37:00Z"/>
          <w:spacing w:val="-4"/>
        </w:rPr>
      </w:pPr>
    </w:p>
    <w:p w14:paraId="05787395" w14:textId="316EFA99" w:rsidR="00E15D58" w:rsidDel="0061406B" w:rsidRDefault="00E15D58" w:rsidP="00E15D58">
      <w:pPr>
        <w:pStyle w:val="a3"/>
        <w:ind w:right="220"/>
        <w:rPr>
          <w:del w:id="2019" w:author="USER" w:date="2024-04-08T14:37:00Z"/>
        </w:rPr>
      </w:pPr>
      <w:del w:id="2020" w:author="USER" w:date="2024-04-08T14:37:00Z">
        <w:r w:rsidRPr="006A7FBE" w:rsidDel="0061406B">
          <w:delText>CamelCase:</w:delText>
        </w:r>
        <w:r w:rsidRPr="006A7FBE" w:rsidDel="0061406B">
          <w:rPr>
            <w:spacing w:val="-1"/>
          </w:rPr>
          <w:delText xml:space="preserve"> </w:delText>
        </w:r>
      </w:del>
      <w:del w:id="2021" w:author="USER" w:date="2024-03-28T13:45:00Z">
        <w:r w:rsidRPr="005F43A9" w:rsidDel="00133531">
          <w:rPr>
            <w:b w:val="0"/>
            <w:bCs/>
          </w:rPr>
          <w:delText>chart</w:delText>
        </w:r>
      </w:del>
      <w:del w:id="2022" w:author="USER" w:date="2024-04-08T14:37:00Z">
        <w:r w:rsidRPr="005F43A9" w:rsidDel="0061406B">
          <w:rPr>
            <w:b w:val="0"/>
            <w:bCs/>
          </w:rPr>
          <w:delText>Number</w:delText>
        </w:r>
      </w:del>
    </w:p>
    <w:p w14:paraId="78F6DFC3" w14:textId="09907F33" w:rsidR="00E15D58" w:rsidRPr="006A7FBE" w:rsidDel="0061406B" w:rsidRDefault="00E15D58" w:rsidP="00E15D58">
      <w:pPr>
        <w:pStyle w:val="a3"/>
        <w:ind w:right="220"/>
        <w:rPr>
          <w:del w:id="2023" w:author="USER" w:date="2024-04-08T14:37:00Z"/>
        </w:rPr>
      </w:pPr>
    </w:p>
    <w:p w14:paraId="31F3245E" w14:textId="68F0F8F0" w:rsidR="00E15D58" w:rsidDel="0061406B" w:rsidRDefault="00E15D58" w:rsidP="00E15D58">
      <w:pPr>
        <w:pStyle w:val="a3"/>
        <w:ind w:right="220"/>
        <w:rPr>
          <w:del w:id="2024" w:author="USER" w:date="2024-04-08T14:37:00Z"/>
        </w:rPr>
      </w:pPr>
      <w:del w:id="2025" w:author="USER" w:date="2024-04-08T14:37:00Z">
        <w:r w:rsidDel="0061406B">
          <w:delText>Alias:</w:delText>
        </w:r>
      </w:del>
    </w:p>
    <w:p w14:paraId="57C6EC9C" w14:textId="7F8AF3BD" w:rsidR="00E15D58" w:rsidDel="0061406B" w:rsidRDefault="00E15D58" w:rsidP="00E15D58">
      <w:pPr>
        <w:pStyle w:val="a3"/>
        <w:ind w:right="220"/>
        <w:rPr>
          <w:del w:id="2026" w:author="USER" w:date="2024-04-08T14:37:00Z"/>
          <w:sz w:val="22"/>
        </w:rPr>
      </w:pPr>
    </w:p>
    <w:p w14:paraId="056FFAF0" w14:textId="1659ED9B" w:rsidR="00E15D58" w:rsidDel="0061406B" w:rsidRDefault="00E15D58" w:rsidP="00E15D58">
      <w:pPr>
        <w:pStyle w:val="a3"/>
        <w:ind w:right="220"/>
        <w:rPr>
          <w:del w:id="2027" w:author="USER" w:date="2024-04-08T14:37:00Z"/>
        </w:rPr>
      </w:pPr>
      <w:del w:id="2028" w:author="USER" w:date="2024-04-08T14:37:00Z">
        <w:r w:rsidDel="0061406B">
          <w:delText xml:space="preserve">Value type: </w:delText>
        </w:r>
        <w:r w:rsidRPr="00B524BA" w:rsidDel="0061406B">
          <w:rPr>
            <w:b w:val="0"/>
            <w:bCs/>
          </w:rPr>
          <w:delText>text</w:delText>
        </w:r>
      </w:del>
    </w:p>
    <w:p w14:paraId="33FA69A2" w14:textId="12FD1613" w:rsidR="00E15D58" w:rsidDel="0061406B" w:rsidRDefault="00E15D58" w:rsidP="00E15D58">
      <w:pPr>
        <w:pStyle w:val="a3"/>
        <w:ind w:right="220"/>
        <w:rPr>
          <w:del w:id="2029" w:author="USER" w:date="2024-04-08T14:37:00Z"/>
          <w:sz w:val="22"/>
        </w:rPr>
      </w:pPr>
    </w:p>
    <w:p w14:paraId="28B33848" w14:textId="4C6D5712" w:rsidR="00E15D58" w:rsidDel="0061406B" w:rsidRDefault="00E15D58" w:rsidP="00E15D58">
      <w:pPr>
        <w:pStyle w:val="a3"/>
        <w:ind w:right="220"/>
        <w:rPr>
          <w:del w:id="2030" w:author="USER" w:date="2024-04-08T14:37:00Z"/>
          <w:b w:val="0"/>
          <w:bCs/>
        </w:rPr>
      </w:pPr>
      <w:del w:id="2031" w:author="USER" w:date="2024-04-08T14:37:00Z">
        <w:r w:rsidDel="0061406B">
          <w:delText xml:space="preserve">Remarks: </w:delText>
        </w:r>
      </w:del>
      <w:del w:id="2032" w:author="USER" w:date="2024-03-28T18:41:00Z">
        <w:r w:rsidRPr="00B524BA" w:rsidDel="009473B6">
          <w:rPr>
            <w:b w:val="0"/>
            <w:bCs/>
          </w:rPr>
          <w:delText>No remarks.</w:delText>
        </w:r>
      </w:del>
    </w:p>
    <w:p w14:paraId="5B5ADB38" w14:textId="7F13601D" w:rsidR="00E15D58" w:rsidDel="000258C7" w:rsidRDefault="00E15D58">
      <w:pPr>
        <w:rPr>
          <w:del w:id="2033" w:author="USER" w:date="2024-07-01T09:42:00Z"/>
        </w:rPr>
      </w:pPr>
      <w:del w:id="2034" w:author="USER" w:date="2024-07-01T09:42:00Z">
        <w:r w:rsidDel="000258C7">
          <w:br w:type="page"/>
        </w:r>
      </w:del>
    </w:p>
    <w:p w14:paraId="26053CE6" w14:textId="77777777" w:rsidR="00E15D58" w:rsidRDefault="00E15D58">
      <w:pPr>
        <w:rPr>
          <w:b/>
          <w:sz w:val="20"/>
          <w:szCs w:val="20"/>
        </w:rPr>
      </w:pPr>
    </w:p>
    <w:p w14:paraId="32238E67" w14:textId="5CCA5839" w:rsidR="00E15D58" w:rsidRDefault="00E15D58" w:rsidP="0061406B">
      <w:pPr>
        <w:pStyle w:val="2"/>
        <w:numPr>
          <w:ilvl w:val="1"/>
          <w:numId w:val="9"/>
        </w:numPr>
        <w:tabs>
          <w:tab w:val="left" w:pos="721"/>
        </w:tabs>
        <w:ind w:left="798" w:right="196" w:hanging="602"/>
      </w:pPr>
      <w:r>
        <w:t>City</w:t>
      </w:r>
      <w:r>
        <w:rPr>
          <w:spacing w:val="-7"/>
        </w:rPr>
        <w:t xml:space="preserve"> </w:t>
      </w:r>
      <w:r>
        <w:t>Name</w:t>
      </w:r>
    </w:p>
    <w:p w14:paraId="191AE135" w14:textId="77777777" w:rsidR="00E15D58" w:rsidRDefault="00E15D58" w:rsidP="00E15D58">
      <w:pPr>
        <w:pStyle w:val="a3"/>
        <w:spacing w:before="5"/>
        <w:ind w:right="220"/>
        <w:rPr>
          <w:b w:val="0"/>
          <w:sz w:val="22"/>
        </w:rPr>
      </w:pPr>
    </w:p>
    <w:p w14:paraId="373E7549" w14:textId="77777777" w:rsidR="00E15D58" w:rsidRDefault="00E15D58" w:rsidP="00E15D58">
      <w:pPr>
        <w:ind w:left="196" w:right="196"/>
        <w:rPr>
          <w:sz w:val="20"/>
        </w:rPr>
      </w:pPr>
      <w:r>
        <w:rPr>
          <w:b/>
          <w:sz w:val="20"/>
        </w:rPr>
        <w:t xml:space="preserve">Definition: </w:t>
      </w:r>
      <w:r>
        <w:rPr>
          <w:sz w:val="20"/>
        </w:rPr>
        <w:t>The name of a town or city.</w:t>
      </w:r>
    </w:p>
    <w:p w14:paraId="722652D9" w14:textId="77777777" w:rsidR="00E15D58" w:rsidRDefault="00E15D58" w:rsidP="00E15D58">
      <w:pPr>
        <w:pStyle w:val="a3"/>
        <w:spacing w:before="7"/>
        <w:ind w:right="220"/>
        <w:rPr>
          <w:sz w:val="22"/>
        </w:rPr>
      </w:pPr>
    </w:p>
    <w:p w14:paraId="43454D29" w14:textId="77777777" w:rsidR="00E15D58" w:rsidRDefault="00E15D58" w:rsidP="00E15D58">
      <w:pPr>
        <w:ind w:left="196" w:right="196"/>
        <w:rPr>
          <w:sz w:val="20"/>
        </w:rPr>
      </w:pPr>
      <w:r>
        <w:rPr>
          <w:b/>
          <w:sz w:val="20"/>
        </w:rPr>
        <w:t xml:space="preserve">CamelCase: </w:t>
      </w:r>
      <w:r>
        <w:rPr>
          <w:sz w:val="20"/>
        </w:rPr>
        <w:t>cityName</w:t>
      </w:r>
    </w:p>
    <w:p w14:paraId="54AE0153" w14:textId="77777777" w:rsidR="00E15D58" w:rsidRDefault="00E15D58" w:rsidP="00E15D58">
      <w:pPr>
        <w:pStyle w:val="a3"/>
        <w:spacing w:before="4"/>
        <w:ind w:right="220"/>
        <w:rPr>
          <w:sz w:val="22"/>
        </w:rPr>
      </w:pPr>
    </w:p>
    <w:p w14:paraId="3275A86B" w14:textId="77777777" w:rsidR="00E15D58" w:rsidRDefault="00E15D58" w:rsidP="00E15D58">
      <w:pPr>
        <w:pStyle w:val="a3"/>
        <w:ind w:right="220"/>
      </w:pPr>
      <w:r>
        <w:t>Alias:</w:t>
      </w:r>
    </w:p>
    <w:p w14:paraId="66CACD7C" w14:textId="77777777" w:rsidR="00E15D58" w:rsidRDefault="00E15D58" w:rsidP="00E15D58">
      <w:pPr>
        <w:pStyle w:val="a3"/>
        <w:spacing w:before="7"/>
        <w:ind w:right="220"/>
        <w:rPr>
          <w:b w:val="0"/>
          <w:sz w:val="22"/>
        </w:rPr>
      </w:pPr>
    </w:p>
    <w:p w14:paraId="0D3A0C3B" w14:textId="77777777" w:rsidR="00E15D58" w:rsidRDefault="00E15D58" w:rsidP="00E15D58">
      <w:pPr>
        <w:ind w:left="196" w:right="196"/>
        <w:rPr>
          <w:sz w:val="20"/>
        </w:rPr>
      </w:pPr>
      <w:r>
        <w:rPr>
          <w:b/>
          <w:sz w:val="20"/>
        </w:rPr>
        <w:t xml:space="preserve">Value type: </w:t>
      </w:r>
      <w:r>
        <w:rPr>
          <w:sz w:val="20"/>
        </w:rPr>
        <w:t>text</w:t>
      </w:r>
    </w:p>
    <w:p w14:paraId="06F3E26B" w14:textId="77777777" w:rsidR="00E15D58" w:rsidRDefault="00E15D58" w:rsidP="00E15D58">
      <w:pPr>
        <w:pStyle w:val="a3"/>
        <w:spacing w:before="4"/>
        <w:ind w:right="220"/>
        <w:rPr>
          <w:sz w:val="22"/>
        </w:rPr>
      </w:pPr>
    </w:p>
    <w:p w14:paraId="5541D213" w14:textId="77777777" w:rsidR="00E15D58" w:rsidRDefault="00E15D58" w:rsidP="00E15D58">
      <w:pPr>
        <w:ind w:left="196" w:right="196"/>
        <w:rPr>
          <w:sz w:val="20"/>
        </w:rPr>
      </w:pPr>
      <w:r>
        <w:rPr>
          <w:b/>
          <w:sz w:val="20"/>
        </w:rPr>
        <w:t xml:space="preserve">Remarks: </w:t>
      </w:r>
      <w:r>
        <w:rPr>
          <w:sz w:val="20"/>
        </w:rPr>
        <w:t>No remarks.</w:t>
      </w:r>
    </w:p>
    <w:p w14:paraId="1D64DE68" w14:textId="59250D60" w:rsidR="00215009" w:rsidRDefault="00215009" w:rsidP="00215009">
      <w:pPr>
        <w:rPr>
          <w:sz w:val="20"/>
        </w:rPr>
      </w:pPr>
    </w:p>
    <w:p w14:paraId="6582898F" w14:textId="2EA3E4AE" w:rsidR="00E15D58" w:rsidRDefault="00E15D58">
      <w:pPr>
        <w:rPr>
          <w:sz w:val="20"/>
        </w:rPr>
      </w:pPr>
      <w:r>
        <w:rPr>
          <w:sz w:val="20"/>
        </w:rPr>
        <w:br w:type="page"/>
      </w:r>
    </w:p>
    <w:p w14:paraId="28695D7A" w14:textId="77777777" w:rsidR="00E15D58" w:rsidRDefault="00E15D58">
      <w:pPr>
        <w:rPr>
          <w:sz w:val="20"/>
        </w:rPr>
      </w:pPr>
    </w:p>
    <w:p w14:paraId="62E6D754" w14:textId="2ED0A092" w:rsidR="00C8009D" w:rsidRDefault="00C8009D" w:rsidP="0061406B">
      <w:pPr>
        <w:pStyle w:val="2"/>
        <w:numPr>
          <w:ilvl w:val="1"/>
          <w:numId w:val="9"/>
        </w:numPr>
        <w:tabs>
          <w:tab w:val="left" w:pos="589"/>
        </w:tabs>
        <w:ind w:right="196"/>
      </w:pPr>
      <w:r w:rsidRPr="00C8009D">
        <w:t>Classification</w:t>
      </w:r>
    </w:p>
    <w:p w14:paraId="4CDFA235" w14:textId="77777777" w:rsidR="00C8009D" w:rsidRDefault="00C8009D" w:rsidP="00C8009D">
      <w:pPr>
        <w:pStyle w:val="a3"/>
        <w:spacing w:before="5"/>
        <w:ind w:right="220"/>
        <w:rPr>
          <w:b w:val="0"/>
          <w:sz w:val="22"/>
        </w:rPr>
      </w:pPr>
    </w:p>
    <w:p w14:paraId="3A5EAC49" w14:textId="39071E53" w:rsidR="00C8009D" w:rsidRPr="00892317" w:rsidRDefault="00C8009D" w:rsidP="00C8009D">
      <w:pPr>
        <w:pStyle w:val="a3"/>
        <w:ind w:right="220"/>
        <w:rPr>
          <w:b w:val="0"/>
          <w:bCs/>
        </w:rPr>
      </w:pPr>
      <w:r>
        <w:t xml:space="preserve">Definition: </w:t>
      </w:r>
      <w:r w:rsidRPr="00892317">
        <w:rPr>
          <w:b w:val="0"/>
          <w:bCs/>
        </w:rPr>
        <w:t>Indicates the security classification of the dataset.</w:t>
      </w:r>
    </w:p>
    <w:p w14:paraId="5D044EF9" w14:textId="77777777" w:rsidR="00C8009D" w:rsidRPr="00892317" w:rsidRDefault="00C8009D" w:rsidP="00C8009D">
      <w:pPr>
        <w:pStyle w:val="a3"/>
        <w:ind w:right="220"/>
        <w:rPr>
          <w:b w:val="0"/>
          <w:bCs/>
          <w:sz w:val="22"/>
        </w:rPr>
      </w:pPr>
    </w:p>
    <w:p w14:paraId="09569A3A" w14:textId="00191264" w:rsidR="00C8009D" w:rsidRDefault="00C8009D" w:rsidP="00C8009D">
      <w:pPr>
        <w:ind w:left="196" w:right="196"/>
        <w:rPr>
          <w:sz w:val="20"/>
        </w:rPr>
      </w:pPr>
      <w:r>
        <w:rPr>
          <w:b/>
          <w:sz w:val="20"/>
        </w:rPr>
        <w:t xml:space="preserve">CamelCase: </w:t>
      </w:r>
      <w:r w:rsidRPr="00C8009D">
        <w:rPr>
          <w:sz w:val="20"/>
        </w:rPr>
        <w:t>classification</w:t>
      </w:r>
    </w:p>
    <w:p w14:paraId="5A674888" w14:textId="77777777" w:rsidR="00C8009D" w:rsidRDefault="00C8009D" w:rsidP="00C8009D">
      <w:pPr>
        <w:pStyle w:val="a3"/>
        <w:spacing w:before="4"/>
        <w:ind w:right="220"/>
        <w:rPr>
          <w:sz w:val="22"/>
        </w:rPr>
      </w:pPr>
    </w:p>
    <w:p w14:paraId="475682B7" w14:textId="77777777" w:rsidR="00C8009D" w:rsidRDefault="00C8009D" w:rsidP="00C8009D">
      <w:pPr>
        <w:pStyle w:val="a3"/>
        <w:ind w:right="220"/>
      </w:pPr>
      <w:r>
        <w:t>Alias:</w:t>
      </w:r>
    </w:p>
    <w:p w14:paraId="5CE1833E" w14:textId="77777777" w:rsidR="00C8009D" w:rsidRDefault="00C8009D" w:rsidP="00C8009D">
      <w:pPr>
        <w:pStyle w:val="a3"/>
        <w:spacing w:before="7"/>
        <w:ind w:right="220"/>
        <w:rPr>
          <w:b w:val="0"/>
          <w:sz w:val="22"/>
        </w:rPr>
      </w:pPr>
    </w:p>
    <w:p w14:paraId="5274B66B" w14:textId="21D424FF" w:rsidR="00C8009D" w:rsidRDefault="00C8009D" w:rsidP="00C8009D">
      <w:pPr>
        <w:ind w:left="196" w:right="196"/>
        <w:rPr>
          <w:sz w:val="20"/>
        </w:rPr>
      </w:pPr>
      <w:r>
        <w:rPr>
          <w:b/>
          <w:sz w:val="20"/>
        </w:rPr>
        <w:t xml:space="preserve">Value type: </w:t>
      </w:r>
      <w:r w:rsidRPr="00C8009D">
        <w:rPr>
          <w:bCs/>
          <w:sz w:val="20"/>
        </w:rPr>
        <w:t>text</w:t>
      </w:r>
    </w:p>
    <w:p w14:paraId="6286F8FE" w14:textId="77777777" w:rsidR="00C8009D" w:rsidRDefault="00C8009D" w:rsidP="00C8009D">
      <w:pPr>
        <w:pStyle w:val="a3"/>
        <w:spacing w:before="4"/>
        <w:ind w:right="220"/>
        <w:rPr>
          <w:sz w:val="22"/>
        </w:rPr>
      </w:pPr>
    </w:p>
    <w:p w14:paraId="6F0B051B" w14:textId="77777777" w:rsidR="00C8009D" w:rsidRDefault="00C8009D" w:rsidP="00C8009D">
      <w:pPr>
        <w:ind w:left="196" w:right="196"/>
        <w:rPr>
          <w:sz w:val="20"/>
        </w:rPr>
      </w:pPr>
      <w:r>
        <w:rPr>
          <w:b/>
          <w:sz w:val="20"/>
        </w:rPr>
        <w:t xml:space="preserve">Remarks: </w:t>
      </w:r>
      <w:r>
        <w:rPr>
          <w:sz w:val="20"/>
        </w:rPr>
        <w:t>No remarks.</w:t>
      </w:r>
    </w:p>
    <w:p w14:paraId="19C1FBDF" w14:textId="49F6020A" w:rsidR="00777536" w:rsidRDefault="00777536">
      <w:pPr>
        <w:rPr>
          <w:sz w:val="20"/>
        </w:rPr>
      </w:pPr>
      <w:r>
        <w:rPr>
          <w:sz w:val="20"/>
        </w:rPr>
        <w:br w:type="page"/>
      </w:r>
    </w:p>
    <w:p w14:paraId="6D715507" w14:textId="587E8878" w:rsidR="00E15D58" w:rsidRDefault="00E15D58" w:rsidP="0061406B">
      <w:pPr>
        <w:pStyle w:val="2"/>
        <w:numPr>
          <w:ilvl w:val="1"/>
          <w:numId w:val="9"/>
        </w:numPr>
        <w:tabs>
          <w:tab w:val="left" w:pos="589"/>
        </w:tabs>
        <w:ind w:right="196"/>
      </w:pPr>
      <w:r w:rsidRPr="00C8009D">
        <w:lastRenderedPageBreak/>
        <w:t>C</w:t>
      </w:r>
      <w:r>
        <w:t>omment</w:t>
      </w:r>
    </w:p>
    <w:p w14:paraId="2FD7D3AC" w14:textId="77777777" w:rsidR="00E15D58" w:rsidRDefault="00E15D58" w:rsidP="00E15D58">
      <w:pPr>
        <w:pStyle w:val="a3"/>
        <w:spacing w:before="5"/>
        <w:ind w:right="220"/>
        <w:rPr>
          <w:b w:val="0"/>
          <w:sz w:val="22"/>
        </w:rPr>
      </w:pPr>
    </w:p>
    <w:p w14:paraId="05E03725" w14:textId="6D3AEEC7" w:rsidR="00E15D58" w:rsidRPr="00892317" w:rsidRDefault="00E15D58" w:rsidP="00E15D58">
      <w:pPr>
        <w:pStyle w:val="a3"/>
        <w:ind w:right="220"/>
        <w:rPr>
          <w:b w:val="0"/>
          <w:bCs/>
        </w:rPr>
      </w:pPr>
      <w:r>
        <w:t xml:space="preserve">Definition: </w:t>
      </w:r>
      <w:r w:rsidRPr="00892317">
        <w:rPr>
          <w:b w:val="0"/>
          <w:bCs/>
        </w:rPr>
        <w:t>Comment regarding an entity obvious from context.</w:t>
      </w:r>
    </w:p>
    <w:p w14:paraId="05B028C3" w14:textId="77777777" w:rsidR="00E15D58" w:rsidRDefault="00E15D58" w:rsidP="00E15D58">
      <w:pPr>
        <w:pStyle w:val="a3"/>
        <w:ind w:right="220"/>
        <w:rPr>
          <w:sz w:val="22"/>
        </w:rPr>
      </w:pPr>
    </w:p>
    <w:p w14:paraId="52187BA8" w14:textId="2C4B9641" w:rsidR="00E15D58" w:rsidRDefault="00E15D58" w:rsidP="00E15D58">
      <w:pPr>
        <w:ind w:left="196" w:right="196"/>
        <w:rPr>
          <w:sz w:val="20"/>
        </w:rPr>
      </w:pPr>
      <w:r>
        <w:rPr>
          <w:b/>
          <w:sz w:val="20"/>
        </w:rPr>
        <w:t xml:space="preserve">CamelCase: </w:t>
      </w:r>
      <w:r w:rsidRPr="00E15D58">
        <w:rPr>
          <w:sz w:val="20"/>
        </w:rPr>
        <w:t>comment</w:t>
      </w:r>
    </w:p>
    <w:p w14:paraId="104CCC6D" w14:textId="77777777" w:rsidR="00E15D58" w:rsidRDefault="00E15D58" w:rsidP="00E15D58">
      <w:pPr>
        <w:pStyle w:val="a3"/>
        <w:spacing w:before="4"/>
        <w:ind w:right="220"/>
        <w:rPr>
          <w:sz w:val="22"/>
        </w:rPr>
      </w:pPr>
    </w:p>
    <w:p w14:paraId="6D4B36C1" w14:textId="77777777" w:rsidR="00E15D58" w:rsidRDefault="00E15D58" w:rsidP="00E15D58">
      <w:pPr>
        <w:pStyle w:val="a3"/>
        <w:ind w:right="220"/>
      </w:pPr>
      <w:r>
        <w:t>Alias:</w:t>
      </w:r>
    </w:p>
    <w:p w14:paraId="79807D0D" w14:textId="77777777" w:rsidR="00E15D58" w:rsidRDefault="00E15D58" w:rsidP="00E15D58">
      <w:pPr>
        <w:pStyle w:val="a3"/>
        <w:spacing w:before="7"/>
        <w:ind w:right="220"/>
        <w:rPr>
          <w:b w:val="0"/>
          <w:sz w:val="22"/>
        </w:rPr>
      </w:pPr>
    </w:p>
    <w:p w14:paraId="514A4E23" w14:textId="77777777" w:rsidR="00E15D58" w:rsidRDefault="00E15D58" w:rsidP="00E15D58">
      <w:pPr>
        <w:ind w:left="196" w:right="196"/>
        <w:rPr>
          <w:sz w:val="20"/>
        </w:rPr>
      </w:pPr>
      <w:r>
        <w:rPr>
          <w:b/>
          <w:sz w:val="20"/>
        </w:rPr>
        <w:t xml:space="preserve">Value type: </w:t>
      </w:r>
      <w:r w:rsidRPr="00C8009D">
        <w:rPr>
          <w:bCs/>
          <w:sz w:val="20"/>
        </w:rPr>
        <w:t>text</w:t>
      </w:r>
    </w:p>
    <w:p w14:paraId="2AA47CA4" w14:textId="77777777" w:rsidR="00E15D58" w:rsidRDefault="00E15D58" w:rsidP="00E15D58">
      <w:pPr>
        <w:pStyle w:val="a3"/>
        <w:spacing w:before="4"/>
        <w:ind w:right="220"/>
        <w:rPr>
          <w:sz w:val="22"/>
        </w:rPr>
      </w:pPr>
    </w:p>
    <w:p w14:paraId="034E76F3" w14:textId="77777777" w:rsidR="00E15D58" w:rsidRDefault="00E15D58" w:rsidP="00E15D58">
      <w:pPr>
        <w:ind w:left="196" w:right="196"/>
        <w:rPr>
          <w:sz w:val="20"/>
        </w:rPr>
      </w:pPr>
      <w:r>
        <w:rPr>
          <w:b/>
          <w:sz w:val="20"/>
        </w:rPr>
        <w:t xml:space="preserve">Remarks: </w:t>
      </w:r>
      <w:r>
        <w:rPr>
          <w:sz w:val="20"/>
        </w:rPr>
        <w:t>No remarks.</w:t>
      </w:r>
    </w:p>
    <w:p w14:paraId="7435F3CF" w14:textId="77777777" w:rsidR="00E15D58" w:rsidRDefault="00E15D58" w:rsidP="00E15D58">
      <w:pPr>
        <w:rPr>
          <w:sz w:val="20"/>
        </w:rPr>
      </w:pPr>
      <w:r>
        <w:rPr>
          <w:sz w:val="20"/>
        </w:rPr>
        <w:br w:type="page"/>
      </w:r>
    </w:p>
    <w:p w14:paraId="5F90120D" w14:textId="77777777" w:rsidR="00446715" w:rsidRDefault="00446715" w:rsidP="00E15D58">
      <w:pPr>
        <w:rPr>
          <w:sz w:val="20"/>
        </w:rPr>
      </w:pPr>
    </w:p>
    <w:p w14:paraId="3849AC8A" w14:textId="77777777" w:rsidR="00446715" w:rsidRDefault="00446715" w:rsidP="0061406B">
      <w:pPr>
        <w:pStyle w:val="2"/>
        <w:numPr>
          <w:ilvl w:val="1"/>
          <w:numId w:val="9"/>
        </w:numPr>
        <w:tabs>
          <w:tab w:val="left" w:pos="721"/>
        </w:tabs>
        <w:ind w:right="196"/>
      </w:pPr>
      <w:r>
        <w:t>Compilation</w:t>
      </w:r>
      <w:r>
        <w:rPr>
          <w:spacing w:val="-4"/>
        </w:rPr>
        <w:t xml:space="preserve"> </w:t>
      </w:r>
      <w:r>
        <w:t>Scale</w:t>
      </w:r>
    </w:p>
    <w:p w14:paraId="7D6CFC67" w14:textId="77777777" w:rsidR="00446715" w:rsidRDefault="00446715" w:rsidP="00446715">
      <w:pPr>
        <w:pStyle w:val="a3"/>
        <w:spacing w:before="5"/>
        <w:ind w:right="220"/>
        <w:rPr>
          <w:b w:val="0"/>
          <w:sz w:val="22"/>
        </w:rPr>
      </w:pPr>
    </w:p>
    <w:p w14:paraId="591BE631" w14:textId="77777777" w:rsidR="00446715" w:rsidRDefault="00446715" w:rsidP="00446715">
      <w:pPr>
        <w:ind w:left="196" w:right="196"/>
        <w:rPr>
          <w:sz w:val="20"/>
        </w:rPr>
      </w:pPr>
      <w:r>
        <w:rPr>
          <w:b/>
          <w:sz w:val="20"/>
        </w:rPr>
        <w:t xml:space="preserve">Definition: </w:t>
      </w:r>
      <w:r>
        <w:rPr>
          <w:sz w:val="20"/>
        </w:rPr>
        <w:t>The scale of something that is compiled.</w:t>
      </w:r>
    </w:p>
    <w:p w14:paraId="1E5AB980" w14:textId="77777777" w:rsidR="00446715" w:rsidRDefault="00446715" w:rsidP="00446715">
      <w:pPr>
        <w:pStyle w:val="a3"/>
        <w:spacing w:before="7"/>
        <w:ind w:right="220"/>
        <w:rPr>
          <w:sz w:val="22"/>
        </w:rPr>
      </w:pPr>
    </w:p>
    <w:p w14:paraId="198B12DB" w14:textId="77777777" w:rsidR="00446715" w:rsidRDefault="00446715" w:rsidP="00446715">
      <w:pPr>
        <w:ind w:left="196" w:right="196"/>
        <w:rPr>
          <w:sz w:val="20"/>
        </w:rPr>
      </w:pPr>
      <w:r>
        <w:rPr>
          <w:b/>
          <w:sz w:val="20"/>
        </w:rPr>
        <w:t xml:space="preserve">CamelCase: </w:t>
      </w:r>
      <w:r>
        <w:rPr>
          <w:sz w:val="20"/>
        </w:rPr>
        <w:t>compilationScale</w:t>
      </w:r>
    </w:p>
    <w:p w14:paraId="075F2D9C" w14:textId="77777777" w:rsidR="00446715" w:rsidRDefault="00446715" w:rsidP="00446715">
      <w:pPr>
        <w:pStyle w:val="a3"/>
        <w:spacing w:before="4"/>
        <w:ind w:right="220"/>
        <w:rPr>
          <w:sz w:val="22"/>
        </w:rPr>
      </w:pPr>
    </w:p>
    <w:p w14:paraId="6965692D" w14:textId="77777777" w:rsidR="00446715" w:rsidRDefault="00446715" w:rsidP="00446715">
      <w:pPr>
        <w:pStyle w:val="a3"/>
        <w:ind w:right="220"/>
      </w:pPr>
      <w:r>
        <w:t>Alias:</w:t>
      </w:r>
    </w:p>
    <w:p w14:paraId="7280C354" w14:textId="77777777" w:rsidR="00446715" w:rsidRDefault="00446715" w:rsidP="00446715">
      <w:pPr>
        <w:pStyle w:val="a3"/>
        <w:spacing w:before="7"/>
        <w:ind w:right="220"/>
        <w:rPr>
          <w:b w:val="0"/>
          <w:sz w:val="22"/>
        </w:rPr>
      </w:pPr>
    </w:p>
    <w:p w14:paraId="50D26181" w14:textId="77777777" w:rsidR="00446715" w:rsidRDefault="00446715" w:rsidP="00446715">
      <w:pPr>
        <w:ind w:left="196" w:right="196"/>
        <w:rPr>
          <w:sz w:val="20"/>
        </w:rPr>
      </w:pPr>
      <w:r>
        <w:rPr>
          <w:b/>
          <w:sz w:val="20"/>
        </w:rPr>
        <w:t xml:space="preserve">Value type: </w:t>
      </w:r>
      <w:r>
        <w:rPr>
          <w:sz w:val="20"/>
        </w:rPr>
        <w:t>text</w:t>
      </w:r>
    </w:p>
    <w:p w14:paraId="31F37299" w14:textId="77777777" w:rsidR="00446715" w:rsidRDefault="00446715" w:rsidP="00446715">
      <w:pPr>
        <w:pStyle w:val="a3"/>
        <w:spacing w:before="4"/>
        <w:ind w:right="220"/>
        <w:rPr>
          <w:sz w:val="22"/>
        </w:rPr>
      </w:pPr>
    </w:p>
    <w:p w14:paraId="63801E2A" w14:textId="77777777" w:rsidR="00446715" w:rsidRDefault="00446715" w:rsidP="00446715">
      <w:pPr>
        <w:ind w:left="196" w:right="196"/>
        <w:rPr>
          <w:sz w:val="20"/>
        </w:rPr>
      </w:pPr>
      <w:r>
        <w:rPr>
          <w:b/>
          <w:sz w:val="20"/>
        </w:rPr>
        <w:t xml:space="preserve">Remarks: </w:t>
      </w:r>
      <w:r>
        <w:rPr>
          <w:sz w:val="20"/>
        </w:rPr>
        <w:t>No remarks.</w:t>
      </w:r>
    </w:p>
    <w:p w14:paraId="7DB907C8" w14:textId="6580629C" w:rsidR="00446715" w:rsidRDefault="00446715">
      <w:pPr>
        <w:rPr>
          <w:bCs/>
          <w:sz w:val="20"/>
        </w:rPr>
      </w:pPr>
      <w:r>
        <w:rPr>
          <w:bCs/>
          <w:sz w:val="20"/>
        </w:rPr>
        <w:br w:type="page"/>
      </w:r>
    </w:p>
    <w:p w14:paraId="4CF52F89" w14:textId="77777777" w:rsidR="001870CA" w:rsidRDefault="001870CA">
      <w:pPr>
        <w:ind w:left="196" w:right="196"/>
        <w:rPr>
          <w:bCs/>
          <w:sz w:val="20"/>
        </w:rPr>
      </w:pPr>
    </w:p>
    <w:p w14:paraId="498DE73E" w14:textId="68430A53" w:rsidR="00446715" w:rsidRDefault="00446715" w:rsidP="0061406B">
      <w:pPr>
        <w:pStyle w:val="2"/>
        <w:numPr>
          <w:ilvl w:val="1"/>
          <w:numId w:val="9"/>
        </w:numPr>
        <w:tabs>
          <w:tab w:val="left" w:pos="721"/>
        </w:tabs>
        <w:ind w:right="196"/>
      </w:pPr>
      <w:r>
        <w:t>Compression Flag</w:t>
      </w:r>
    </w:p>
    <w:p w14:paraId="63ED01CC" w14:textId="77777777" w:rsidR="00446715" w:rsidRDefault="00446715" w:rsidP="00446715">
      <w:pPr>
        <w:pStyle w:val="a3"/>
        <w:spacing w:before="5"/>
        <w:ind w:right="220"/>
        <w:rPr>
          <w:b w:val="0"/>
          <w:sz w:val="22"/>
        </w:rPr>
      </w:pPr>
    </w:p>
    <w:p w14:paraId="166AEBDE" w14:textId="7908DE03" w:rsidR="00446715" w:rsidRDefault="00446715" w:rsidP="00446715">
      <w:pPr>
        <w:ind w:left="196" w:right="196"/>
        <w:rPr>
          <w:sz w:val="20"/>
        </w:rPr>
      </w:pPr>
      <w:r>
        <w:rPr>
          <w:b/>
          <w:sz w:val="20"/>
        </w:rPr>
        <w:t xml:space="preserve">Definition: </w:t>
      </w:r>
      <w:r w:rsidR="00C76501" w:rsidRPr="00C76501">
        <w:rPr>
          <w:sz w:val="20"/>
        </w:rPr>
        <w:t>Indicates if the resource is compressed</w:t>
      </w:r>
    </w:p>
    <w:p w14:paraId="1EE767B0" w14:textId="77777777" w:rsidR="00446715" w:rsidRDefault="00446715" w:rsidP="00446715">
      <w:pPr>
        <w:pStyle w:val="a3"/>
        <w:spacing w:before="7"/>
        <w:ind w:right="220"/>
        <w:rPr>
          <w:sz w:val="22"/>
        </w:rPr>
      </w:pPr>
    </w:p>
    <w:p w14:paraId="2E817BB8" w14:textId="0F69C2FA" w:rsidR="00446715" w:rsidRDefault="00446715" w:rsidP="00446715">
      <w:pPr>
        <w:ind w:left="196" w:right="196"/>
        <w:rPr>
          <w:sz w:val="20"/>
        </w:rPr>
      </w:pPr>
      <w:r>
        <w:rPr>
          <w:b/>
          <w:sz w:val="20"/>
        </w:rPr>
        <w:t xml:space="preserve">CamelCase: </w:t>
      </w:r>
      <w:r w:rsidR="00C76501" w:rsidRPr="00C76501">
        <w:rPr>
          <w:sz w:val="20"/>
        </w:rPr>
        <w:t>compressionFlag</w:t>
      </w:r>
    </w:p>
    <w:p w14:paraId="3873FED6" w14:textId="77777777" w:rsidR="00446715" w:rsidRDefault="00446715" w:rsidP="00446715">
      <w:pPr>
        <w:pStyle w:val="a3"/>
        <w:spacing w:before="4"/>
        <w:ind w:right="220"/>
        <w:rPr>
          <w:sz w:val="22"/>
        </w:rPr>
      </w:pPr>
    </w:p>
    <w:p w14:paraId="55042C09" w14:textId="77777777" w:rsidR="00446715" w:rsidRDefault="00446715" w:rsidP="00E84E6B">
      <w:pPr>
        <w:pStyle w:val="a3"/>
        <w:ind w:right="220"/>
      </w:pPr>
      <w:r>
        <w:t>Alias:</w:t>
      </w:r>
    </w:p>
    <w:p w14:paraId="1C1A3C60" w14:textId="77777777" w:rsidR="00446715" w:rsidRDefault="00446715" w:rsidP="00446715">
      <w:pPr>
        <w:pStyle w:val="a3"/>
        <w:spacing w:before="7"/>
        <w:ind w:right="220"/>
        <w:rPr>
          <w:b w:val="0"/>
          <w:sz w:val="22"/>
        </w:rPr>
      </w:pPr>
    </w:p>
    <w:p w14:paraId="358ADFF4" w14:textId="7EDBD53C" w:rsidR="00446715" w:rsidRDefault="00446715" w:rsidP="00446715">
      <w:pPr>
        <w:ind w:left="196" w:right="196"/>
        <w:rPr>
          <w:sz w:val="20"/>
        </w:rPr>
      </w:pPr>
      <w:r>
        <w:rPr>
          <w:b/>
          <w:sz w:val="20"/>
        </w:rPr>
        <w:t xml:space="preserve">Value type: </w:t>
      </w:r>
      <w:r w:rsidR="00C76501" w:rsidRPr="00C76501">
        <w:rPr>
          <w:bCs/>
          <w:sz w:val="20"/>
        </w:rPr>
        <w:t>boolean</w:t>
      </w:r>
    </w:p>
    <w:p w14:paraId="2BBE6C82" w14:textId="77777777" w:rsidR="00446715" w:rsidRDefault="00446715" w:rsidP="00446715">
      <w:pPr>
        <w:pStyle w:val="a3"/>
        <w:spacing w:before="4"/>
        <w:ind w:right="220"/>
        <w:rPr>
          <w:sz w:val="22"/>
        </w:rPr>
      </w:pPr>
    </w:p>
    <w:p w14:paraId="43557B09" w14:textId="77777777" w:rsidR="00446715" w:rsidRDefault="00446715" w:rsidP="00446715">
      <w:pPr>
        <w:ind w:left="196" w:right="196"/>
        <w:rPr>
          <w:sz w:val="20"/>
        </w:rPr>
      </w:pPr>
      <w:r>
        <w:rPr>
          <w:b/>
          <w:sz w:val="20"/>
        </w:rPr>
        <w:t xml:space="preserve">Remarks: </w:t>
      </w:r>
      <w:r>
        <w:rPr>
          <w:sz w:val="20"/>
        </w:rPr>
        <w:t>No remarks.</w:t>
      </w:r>
    </w:p>
    <w:p w14:paraId="0953EB84" w14:textId="68B9EB6B" w:rsidR="00E84E6B" w:rsidRDefault="00E84E6B">
      <w:pPr>
        <w:rPr>
          <w:bCs/>
          <w:sz w:val="20"/>
        </w:rPr>
      </w:pPr>
      <w:r>
        <w:rPr>
          <w:bCs/>
          <w:sz w:val="20"/>
        </w:rPr>
        <w:br w:type="page"/>
      </w:r>
    </w:p>
    <w:p w14:paraId="7F1ECD04" w14:textId="77777777" w:rsidR="00446715" w:rsidRDefault="00446715">
      <w:pPr>
        <w:ind w:left="196" w:right="196"/>
        <w:rPr>
          <w:bCs/>
          <w:sz w:val="20"/>
        </w:rPr>
      </w:pPr>
    </w:p>
    <w:p w14:paraId="3B82C701" w14:textId="77777777" w:rsidR="00E84E6B" w:rsidRDefault="00E84E6B" w:rsidP="0061406B">
      <w:pPr>
        <w:pStyle w:val="2"/>
        <w:numPr>
          <w:ilvl w:val="1"/>
          <w:numId w:val="9"/>
        </w:numPr>
        <w:tabs>
          <w:tab w:val="left" w:pos="721"/>
        </w:tabs>
        <w:ind w:right="196"/>
      </w:pPr>
      <w:r>
        <w:t>Contact</w:t>
      </w:r>
      <w:r>
        <w:rPr>
          <w:spacing w:val="-1"/>
        </w:rPr>
        <w:t xml:space="preserve"> </w:t>
      </w:r>
      <w:r>
        <w:t>Instructions</w:t>
      </w:r>
    </w:p>
    <w:p w14:paraId="23194822" w14:textId="77777777" w:rsidR="00E84E6B" w:rsidRDefault="00E84E6B" w:rsidP="00E84E6B">
      <w:pPr>
        <w:pStyle w:val="a3"/>
        <w:spacing w:before="5"/>
        <w:ind w:right="220"/>
        <w:rPr>
          <w:b w:val="0"/>
          <w:sz w:val="22"/>
        </w:rPr>
      </w:pPr>
    </w:p>
    <w:p w14:paraId="1BF100DE" w14:textId="77777777" w:rsidR="00E84E6B" w:rsidRPr="00892317" w:rsidRDefault="00E84E6B" w:rsidP="00E84E6B">
      <w:pPr>
        <w:pStyle w:val="a3"/>
        <w:ind w:right="220"/>
        <w:rPr>
          <w:b w:val="0"/>
          <w:bCs/>
        </w:rPr>
      </w:pPr>
      <w:r>
        <w:t xml:space="preserve">Definition: </w:t>
      </w:r>
      <w:r w:rsidRPr="00892317">
        <w:rPr>
          <w:b w:val="0"/>
          <w:bCs/>
        </w:rPr>
        <w:t>Instructions provided on how to contact a particular person, organisation or service.</w:t>
      </w:r>
    </w:p>
    <w:p w14:paraId="07BB0730" w14:textId="77777777" w:rsidR="00E84E6B" w:rsidRDefault="00E84E6B" w:rsidP="00E84E6B">
      <w:pPr>
        <w:pStyle w:val="a3"/>
        <w:spacing w:before="7"/>
        <w:ind w:right="220"/>
        <w:rPr>
          <w:sz w:val="22"/>
        </w:rPr>
      </w:pPr>
    </w:p>
    <w:p w14:paraId="2D0F7B4E" w14:textId="77777777" w:rsidR="00E84E6B" w:rsidRDefault="00E84E6B" w:rsidP="00E84E6B">
      <w:pPr>
        <w:ind w:left="196" w:right="196"/>
        <w:rPr>
          <w:sz w:val="20"/>
        </w:rPr>
      </w:pPr>
      <w:r>
        <w:rPr>
          <w:b/>
          <w:sz w:val="20"/>
        </w:rPr>
        <w:t xml:space="preserve">CamelCase: </w:t>
      </w:r>
      <w:r>
        <w:rPr>
          <w:sz w:val="20"/>
        </w:rPr>
        <w:t>contactInstructions</w:t>
      </w:r>
    </w:p>
    <w:p w14:paraId="45FA2206" w14:textId="77777777" w:rsidR="00E84E6B" w:rsidRDefault="00E84E6B" w:rsidP="00E84E6B">
      <w:pPr>
        <w:pStyle w:val="a3"/>
        <w:spacing w:before="4"/>
        <w:ind w:right="220"/>
        <w:rPr>
          <w:sz w:val="22"/>
        </w:rPr>
      </w:pPr>
    </w:p>
    <w:p w14:paraId="27F80CFC" w14:textId="77777777" w:rsidR="00E84E6B" w:rsidRDefault="00E84E6B" w:rsidP="00E84E6B">
      <w:pPr>
        <w:pStyle w:val="a3"/>
        <w:ind w:right="220"/>
      </w:pPr>
      <w:r>
        <w:t>Alias:</w:t>
      </w:r>
    </w:p>
    <w:p w14:paraId="7216D9FD" w14:textId="77777777" w:rsidR="00E84E6B" w:rsidRDefault="00E84E6B" w:rsidP="00E84E6B">
      <w:pPr>
        <w:pStyle w:val="a3"/>
        <w:spacing w:before="7"/>
        <w:ind w:right="220"/>
        <w:rPr>
          <w:b w:val="0"/>
          <w:sz w:val="22"/>
        </w:rPr>
      </w:pPr>
    </w:p>
    <w:p w14:paraId="71B5B2D2" w14:textId="77777777" w:rsidR="00E84E6B" w:rsidRDefault="00E84E6B" w:rsidP="00E84E6B">
      <w:pPr>
        <w:ind w:left="196" w:right="196"/>
        <w:rPr>
          <w:sz w:val="20"/>
        </w:rPr>
      </w:pPr>
      <w:r>
        <w:rPr>
          <w:b/>
          <w:sz w:val="20"/>
        </w:rPr>
        <w:t xml:space="preserve">Value type: </w:t>
      </w:r>
      <w:r>
        <w:rPr>
          <w:sz w:val="20"/>
        </w:rPr>
        <w:t>text</w:t>
      </w:r>
    </w:p>
    <w:p w14:paraId="629A227D" w14:textId="77777777" w:rsidR="00E84E6B" w:rsidRDefault="00E84E6B" w:rsidP="00E84E6B">
      <w:pPr>
        <w:pStyle w:val="a3"/>
        <w:spacing w:before="4"/>
        <w:ind w:right="220"/>
        <w:rPr>
          <w:sz w:val="22"/>
        </w:rPr>
      </w:pPr>
    </w:p>
    <w:p w14:paraId="4E2A0D85" w14:textId="77777777" w:rsidR="00E84E6B" w:rsidRDefault="00E84E6B" w:rsidP="00E84E6B">
      <w:pPr>
        <w:ind w:left="196" w:right="196"/>
        <w:rPr>
          <w:sz w:val="20"/>
        </w:rPr>
      </w:pPr>
      <w:r>
        <w:rPr>
          <w:b/>
          <w:sz w:val="20"/>
        </w:rPr>
        <w:t xml:space="preserve">Remarks: </w:t>
      </w:r>
      <w:r>
        <w:rPr>
          <w:sz w:val="20"/>
        </w:rPr>
        <w:t>No remarks.</w:t>
      </w:r>
    </w:p>
    <w:p w14:paraId="3F895AA9" w14:textId="775702E6" w:rsidR="00E84E6B" w:rsidRDefault="00E84E6B">
      <w:pPr>
        <w:rPr>
          <w:bCs/>
          <w:sz w:val="20"/>
        </w:rPr>
      </w:pPr>
      <w:r>
        <w:rPr>
          <w:bCs/>
          <w:sz w:val="20"/>
        </w:rPr>
        <w:br w:type="page"/>
      </w:r>
    </w:p>
    <w:p w14:paraId="244C14EE" w14:textId="77777777" w:rsidR="00E84E6B" w:rsidRDefault="00E84E6B">
      <w:pPr>
        <w:ind w:left="196" w:right="196"/>
        <w:rPr>
          <w:bCs/>
          <w:sz w:val="20"/>
        </w:rPr>
      </w:pPr>
    </w:p>
    <w:p w14:paraId="15CBC6BB" w14:textId="77777777" w:rsidR="00E84E6B" w:rsidRDefault="00E84E6B" w:rsidP="0061406B">
      <w:pPr>
        <w:pStyle w:val="2"/>
        <w:numPr>
          <w:ilvl w:val="1"/>
          <w:numId w:val="9"/>
        </w:numPr>
        <w:tabs>
          <w:tab w:val="left" w:pos="721"/>
        </w:tabs>
        <w:ind w:right="196"/>
      </w:pPr>
      <w:r>
        <w:t>Contract</w:t>
      </w:r>
      <w:r>
        <w:rPr>
          <w:spacing w:val="-1"/>
        </w:rPr>
        <w:t xml:space="preserve"> </w:t>
      </w:r>
      <w:r>
        <w:t>Period</w:t>
      </w:r>
    </w:p>
    <w:p w14:paraId="4593A65C" w14:textId="77777777" w:rsidR="00E84E6B" w:rsidRDefault="00E84E6B" w:rsidP="00E84E6B">
      <w:pPr>
        <w:pStyle w:val="a3"/>
        <w:spacing w:before="5"/>
        <w:ind w:right="220"/>
        <w:rPr>
          <w:b w:val="0"/>
          <w:sz w:val="22"/>
        </w:rPr>
      </w:pPr>
    </w:p>
    <w:p w14:paraId="65D8B8D8" w14:textId="5EF303B7" w:rsidR="00E84E6B" w:rsidRPr="00892317" w:rsidRDefault="00E84E6B" w:rsidP="00E84E6B">
      <w:pPr>
        <w:pStyle w:val="a3"/>
        <w:ind w:right="220"/>
        <w:rPr>
          <w:b w:val="0"/>
          <w:bCs/>
          <w:sz w:val="22"/>
        </w:rPr>
      </w:pPr>
      <w:r>
        <w:t xml:space="preserve">Definition: </w:t>
      </w:r>
      <w:r w:rsidRPr="00892317">
        <w:rPr>
          <w:b w:val="0"/>
          <w:bCs/>
        </w:rPr>
        <w:t>The available period of contact</w:t>
      </w:r>
    </w:p>
    <w:p w14:paraId="718A5D11" w14:textId="77777777" w:rsidR="00E84E6B" w:rsidRDefault="00E84E6B" w:rsidP="00E84E6B">
      <w:pPr>
        <w:pStyle w:val="a3"/>
        <w:ind w:right="220"/>
      </w:pPr>
    </w:p>
    <w:p w14:paraId="463825D0" w14:textId="77777777" w:rsidR="00E84E6B" w:rsidRDefault="00E84E6B" w:rsidP="00E84E6B">
      <w:pPr>
        <w:ind w:left="196" w:right="196"/>
        <w:rPr>
          <w:sz w:val="20"/>
        </w:rPr>
      </w:pPr>
      <w:r>
        <w:rPr>
          <w:b/>
          <w:sz w:val="20"/>
        </w:rPr>
        <w:t xml:space="preserve">CamelCase: </w:t>
      </w:r>
      <w:r>
        <w:rPr>
          <w:sz w:val="20"/>
        </w:rPr>
        <w:t>contractPeriod</w:t>
      </w:r>
    </w:p>
    <w:p w14:paraId="730F7340" w14:textId="77777777" w:rsidR="00E84E6B" w:rsidRDefault="00E84E6B" w:rsidP="00E84E6B">
      <w:pPr>
        <w:pStyle w:val="a3"/>
        <w:spacing w:before="4"/>
        <w:ind w:right="220"/>
        <w:rPr>
          <w:sz w:val="22"/>
        </w:rPr>
      </w:pPr>
    </w:p>
    <w:p w14:paraId="32C56486" w14:textId="77777777" w:rsidR="00E84E6B" w:rsidRDefault="00E84E6B" w:rsidP="00E84E6B">
      <w:pPr>
        <w:pStyle w:val="a3"/>
        <w:ind w:right="220"/>
      </w:pPr>
      <w:r>
        <w:t>Alias:</w:t>
      </w:r>
    </w:p>
    <w:p w14:paraId="59AE2F56" w14:textId="77777777" w:rsidR="00E84E6B" w:rsidRDefault="00E84E6B" w:rsidP="00E84E6B">
      <w:pPr>
        <w:pStyle w:val="a3"/>
        <w:spacing w:before="7"/>
        <w:ind w:right="220"/>
        <w:rPr>
          <w:b w:val="0"/>
          <w:sz w:val="22"/>
        </w:rPr>
      </w:pPr>
    </w:p>
    <w:p w14:paraId="0A5ADB19" w14:textId="77777777" w:rsidR="00E84E6B" w:rsidRDefault="00E84E6B" w:rsidP="00E84E6B">
      <w:pPr>
        <w:ind w:left="196" w:right="196"/>
        <w:rPr>
          <w:sz w:val="20"/>
        </w:rPr>
      </w:pPr>
      <w:r>
        <w:rPr>
          <w:b/>
          <w:sz w:val="20"/>
        </w:rPr>
        <w:t xml:space="preserve">Value type: </w:t>
      </w:r>
      <w:r>
        <w:rPr>
          <w:sz w:val="20"/>
        </w:rPr>
        <w:t>text</w:t>
      </w:r>
    </w:p>
    <w:p w14:paraId="5A94144A" w14:textId="77777777" w:rsidR="00E84E6B" w:rsidRDefault="00E84E6B" w:rsidP="00E84E6B">
      <w:pPr>
        <w:pStyle w:val="a3"/>
        <w:spacing w:before="4"/>
        <w:ind w:right="220"/>
        <w:rPr>
          <w:sz w:val="22"/>
        </w:rPr>
      </w:pPr>
    </w:p>
    <w:p w14:paraId="7DDB3C49" w14:textId="77777777" w:rsidR="00E84E6B" w:rsidRDefault="00E84E6B" w:rsidP="00E84E6B">
      <w:pPr>
        <w:ind w:left="196" w:right="196"/>
        <w:rPr>
          <w:sz w:val="20"/>
        </w:rPr>
      </w:pPr>
      <w:r>
        <w:rPr>
          <w:b/>
          <w:sz w:val="20"/>
        </w:rPr>
        <w:t xml:space="preserve">Remarks: </w:t>
      </w:r>
      <w:r>
        <w:rPr>
          <w:sz w:val="20"/>
        </w:rPr>
        <w:t>No remarks.</w:t>
      </w:r>
    </w:p>
    <w:p w14:paraId="759B5800" w14:textId="77777777" w:rsidR="00E84E6B" w:rsidRDefault="00E84E6B">
      <w:pPr>
        <w:ind w:left="196" w:right="196"/>
        <w:rPr>
          <w:bCs/>
          <w:sz w:val="20"/>
        </w:rPr>
      </w:pPr>
    </w:p>
    <w:p w14:paraId="60171F8C" w14:textId="2A3DA12A" w:rsidR="00E84E6B" w:rsidRDefault="00E84E6B">
      <w:pPr>
        <w:rPr>
          <w:bCs/>
          <w:sz w:val="20"/>
        </w:rPr>
      </w:pPr>
      <w:r>
        <w:rPr>
          <w:bCs/>
          <w:sz w:val="20"/>
        </w:rPr>
        <w:br w:type="page"/>
      </w:r>
    </w:p>
    <w:p w14:paraId="18615CFE" w14:textId="77777777" w:rsidR="00E84E6B" w:rsidRDefault="00E84E6B">
      <w:pPr>
        <w:rPr>
          <w:bCs/>
          <w:sz w:val="20"/>
        </w:rPr>
      </w:pPr>
    </w:p>
    <w:p w14:paraId="4758E961" w14:textId="74F8F723" w:rsidR="00E84E6B" w:rsidRDefault="00E84E6B" w:rsidP="0061406B">
      <w:pPr>
        <w:pStyle w:val="2"/>
        <w:numPr>
          <w:ilvl w:val="1"/>
          <w:numId w:val="9"/>
        </w:numPr>
        <w:tabs>
          <w:tab w:val="left" w:pos="721"/>
        </w:tabs>
        <w:ind w:right="196"/>
      </w:pPr>
      <w:r>
        <w:t>Country Na</w:t>
      </w:r>
      <w:r w:rsidR="00F746A5">
        <w:t>me</w:t>
      </w:r>
    </w:p>
    <w:p w14:paraId="38FE19C3" w14:textId="77777777" w:rsidR="00E84E6B" w:rsidRDefault="00E84E6B" w:rsidP="00E84E6B">
      <w:pPr>
        <w:pStyle w:val="a3"/>
        <w:spacing w:before="5"/>
        <w:ind w:right="220"/>
        <w:rPr>
          <w:b w:val="0"/>
          <w:sz w:val="22"/>
        </w:rPr>
      </w:pPr>
    </w:p>
    <w:p w14:paraId="072F1A6C" w14:textId="5BB939EB" w:rsidR="00E84E6B" w:rsidRDefault="00E84E6B" w:rsidP="00E84E6B">
      <w:pPr>
        <w:ind w:left="196" w:right="196"/>
        <w:rPr>
          <w:sz w:val="20"/>
        </w:rPr>
      </w:pPr>
      <w:r>
        <w:rPr>
          <w:b/>
          <w:sz w:val="20"/>
        </w:rPr>
        <w:t xml:space="preserve">Definition: </w:t>
      </w:r>
      <w:r>
        <w:rPr>
          <w:sz w:val="20"/>
        </w:rPr>
        <w:t>The name of a</w:t>
      </w:r>
      <w:r w:rsidR="00C93B48">
        <w:rPr>
          <w:sz w:val="20"/>
        </w:rPr>
        <w:t xml:space="preserve"> town or city</w:t>
      </w:r>
      <w:r>
        <w:rPr>
          <w:sz w:val="20"/>
        </w:rPr>
        <w:t>.</w:t>
      </w:r>
    </w:p>
    <w:p w14:paraId="351546C6" w14:textId="77777777" w:rsidR="00E84E6B" w:rsidRDefault="00E84E6B" w:rsidP="00E84E6B">
      <w:pPr>
        <w:pStyle w:val="a3"/>
        <w:spacing w:before="7"/>
        <w:ind w:right="220"/>
        <w:rPr>
          <w:sz w:val="22"/>
        </w:rPr>
      </w:pPr>
    </w:p>
    <w:p w14:paraId="0C48F3D9" w14:textId="3DE0322F" w:rsidR="00E84E6B" w:rsidRDefault="00E84E6B" w:rsidP="00E84E6B">
      <w:pPr>
        <w:ind w:left="196" w:right="196"/>
        <w:rPr>
          <w:sz w:val="20"/>
        </w:rPr>
      </w:pPr>
      <w:r>
        <w:rPr>
          <w:b/>
          <w:sz w:val="20"/>
        </w:rPr>
        <w:t xml:space="preserve">CamelCase: </w:t>
      </w:r>
      <w:r>
        <w:rPr>
          <w:sz w:val="20"/>
        </w:rPr>
        <w:t>country</w:t>
      </w:r>
      <w:r w:rsidR="00F746A5">
        <w:rPr>
          <w:sz w:val="20"/>
        </w:rPr>
        <w:t>Name</w:t>
      </w:r>
    </w:p>
    <w:p w14:paraId="65BF7E1B" w14:textId="77777777" w:rsidR="00E84E6B" w:rsidRDefault="00E84E6B" w:rsidP="00E84E6B">
      <w:pPr>
        <w:pStyle w:val="a3"/>
        <w:spacing w:before="4"/>
        <w:ind w:right="220"/>
        <w:rPr>
          <w:sz w:val="22"/>
        </w:rPr>
      </w:pPr>
    </w:p>
    <w:p w14:paraId="7E55CD70" w14:textId="77777777" w:rsidR="00E84E6B" w:rsidRDefault="00E84E6B" w:rsidP="00CF153C">
      <w:pPr>
        <w:pStyle w:val="a3"/>
        <w:ind w:right="220"/>
      </w:pPr>
      <w:r>
        <w:t>Alias:</w:t>
      </w:r>
    </w:p>
    <w:p w14:paraId="3CB736A7" w14:textId="77777777" w:rsidR="00E84E6B" w:rsidRDefault="00E84E6B" w:rsidP="00E84E6B">
      <w:pPr>
        <w:pStyle w:val="a3"/>
        <w:spacing w:before="7"/>
        <w:ind w:right="220"/>
        <w:rPr>
          <w:b w:val="0"/>
          <w:sz w:val="22"/>
        </w:rPr>
      </w:pPr>
    </w:p>
    <w:p w14:paraId="5BB86CF9" w14:textId="77777777" w:rsidR="00E84E6B" w:rsidRDefault="00E84E6B" w:rsidP="00E84E6B">
      <w:pPr>
        <w:ind w:left="196" w:right="196"/>
        <w:rPr>
          <w:sz w:val="20"/>
        </w:rPr>
      </w:pPr>
      <w:r>
        <w:rPr>
          <w:b/>
          <w:sz w:val="20"/>
        </w:rPr>
        <w:t xml:space="preserve">Value type: </w:t>
      </w:r>
      <w:r>
        <w:rPr>
          <w:sz w:val="20"/>
        </w:rPr>
        <w:t>text</w:t>
      </w:r>
    </w:p>
    <w:p w14:paraId="4D397129" w14:textId="77777777" w:rsidR="00E84E6B" w:rsidRDefault="00E84E6B" w:rsidP="00E84E6B">
      <w:pPr>
        <w:pStyle w:val="a3"/>
        <w:spacing w:before="4"/>
        <w:ind w:right="220"/>
        <w:rPr>
          <w:sz w:val="22"/>
        </w:rPr>
      </w:pPr>
    </w:p>
    <w:p w14:paraId="2FB71088" w14:textId="77777777" w:rsidR="00E84E6B" w:rsidRDefault="00E84E6B" w:rsidP="00E84E6B">
      <w:pPr>
        <w:ind w:left="196" w:right="196"/>
        <w:rPr>
          <w:sz w:val="20"/>
        </w:rPr>
      </w:pPr>
      <w:r>
        <w:rPr>
          <w:b/>
          <w:sz w:val="20"/>
        </w:rPr>
        <w:t xml:space="preserve">Remarks: </w:t>
      </w:r>
      <w:r>
        <w:rPr>
          <w:sz w:val="20"/>
        </w:rPr>
        <w:t>No remarks.</w:t>
      </w:r>
    </w:p>
    <w:p w14:paraId="6F53A2BB" w14:textId="77777777" w:rsidR="00E84E6B" w:rsidRDefault="00E84E6B">
      <w:pPr>
        <w:ind w:left="196" w:right="196"/>
        <w:rPr>
          <w:bCs/>
          <w:sz w:val="20"/>
        </w:rPr>
      </w:pPr>
    </w:p>
    <w:p w14:paraId="195C82C8" w14:textId="24711025" w:rsidR="00CF153C" w:rsidRDefault="00CF153C">
      <w:pPr>
        <w:rPr>
          <w:bCs/>
          <w:sz w:val="20"/>
        </w:rPr>
      </w:pPr>
      <w:r>
        <w:rPr>
          <w:bCs/>
          <w:sz w:val="20"/>
        </w:rPr>
        <w:br w:type="page"/>
      </w:r>
    </w:p>
    <w:p w14:paraId="5FA9652D" w14:textId="77777777" w:rsidR="00CF153C" w:rsidRDefault="00CF153C">
      <w:pPr>
        <w:ind w:left="196" w:right="196"/>
        <w:rPr>
          <w:bCs/>
          <w:sz w:val="20"/>
        </w:rPr>
      </w:pPr>
    </w:p>
    <w:p w14:paraId="009B5F5F" w14:textId="77777777" w:rsidR="00CF153C" w:rsidRDefault="00CF153C" w:rsidP="0061406B">
      <w:pPr>
        <w:pStyle w:val="2"/>
        <w:numPr>
          <w:ilvl w:val="1"/>
          <w:numId w:val="9"/>
        </w:numPr>
        <w:tabs>
          <w:tab w:val="left" w:pos="721"/>
        </w:tabs>
        <w:ind w:right="196"/>
      </w:pPr>
      <w:r>
        <w:t>Currency</w:t>
      </w:r>
    </w:p>
    <w:p w14:paraId="63A661D4" w14:textId="77777777" w:rsidR="00CF153C" w:rsidRDefault="00CF153C" w:rsidP="00CF153C">
      <w:pPr>
        <w:pStyle w:val="a3"/>
        <w:spacing w:before="5"/>
        <w:ind w:right="220"/>
        <w:rPr>
          <w:b w:val="0"/>
          <w:sz w:val="22"/>
        </w:rPr>
      </w:pPr>
    </w:p>
    <w:p w14:paraId="0103E334" w14:textId="77777777" w:rsidR="00CF153C" w:rsidRPr="00892317" w:rsidRDefault="00CF153C" w:rsidP="00CF153C">
      <w:pPr>
        <w:pStyle w:val="a3"/>
        <w:ind w:right="220"/>
        <w:rPr>
          <w:b w:val="0"/>
          <w:bCs/>
        </w:rPr>
      </w:pPr>
      <w:r>
        <w:t xml:space="preserve">Definition: </w:t>
      </w:r>
      <w:r w:rsidRPr="00892317">
        <w:rPr>
          <w:b w:val="0"/>
          <w:bCs/>
        </w:rPr>
        <w:t>The metal or paper medium of exchange that is presently used.</w:t>
      </w:r>
    </w:p>
    <w:p w14:paraId="0D2FF106" w14:textId="77777777" w:rsidR="00CF153C" w:rsidRDefault="00CF153C" w:rsidP="00CF153C">
      <w:pPr>
        <w:pStyle w:val="a3"/>
        <w:spacing w:before="7"/>
        <w:ind w:right="220"/>
        <w:rPr>
          <w:sz w:val="22"/>
        </w:rPr>
      </w:pPr>
    </w:p>
    <w:p w14:paraId="033E3054" w14:textId="77777777" w:rsidR="00CF153C" w:rsidRDefault="00CF153C" w:rsidP="00CF153C">
      <w:pPr>
        <w:ind w:left="196" w:right="196"/>
        <w:rPr>
          <w:sz w:val="20"/>
        </w:rPr>
      </w:pPr>
      <w:r>
        <w:rPr>
          <w:b/>
          <w:sz w:val="20"/>
        </w:rPr>
        <w:t xml:space="preserve">CamelCase: </w:t>
      </w:r>
      <w:r>
        <w:rPr>
          <w:sz w:val="20"/>
        </w:rPr>
        <w:t>currency</w:t>
      </w:r>
    </w:p>
    <w:p w14:paraId="03D0A787" w14:textId="77777777" w:rsidR="00CF153C" w:rsidRDefault="00CF153C" w:rsidP="00CF153C">
      <w:pPr>
        <w:pStyle w:val="a3"/>
        <w:spacing w:before="4"/>
        <w:ind w:right="220"/>
        <w:rPr>
          <w:sz w:val="22"/>
        </w:rPr>
      </w:pPr>
    </w:p>
    <w:p w14:paraId="76B786D3" w14:textId="77777777" w:rsidR="00CF153C" w:rsidRDefault="00CF153C" w:rsidP="00CF153C">
      <w:pPr>
        <w:pStyle w:val="a3"/>
        <w:ind w:right="220"/>
      </w:pPr>
      <w:r>
        <w:t>Alias:</w:t>
      </w:r>
    </w:p>
    <w:p w14:paraId="79BC3C3F" w14:textId="77777777" w:rsidR="00CF153C" w:rsidRDefault="00CF153C" w:rsidP="00CF153C">
      <w:pPr>
        <w:pStyle w:val="a3"/>
        <w:spacing w:before="7"/>
        <w:ind w:right="220"/>
        <w:rPr>
          <w:b w:val="0"/>
          <w:sz w:val="22"/>
        </w:rPr>
      </w:pPr>
    </w:p>
    <w:p w14:paraId="45602FE7" w14:textId="77777777" w:rsidR="00CF153C" w:rsidRDefault="00CF153C" w:rsidP="00CF153C">
      <w:pPr>
        <w:ind w:left="196" w:right="196"/>
        <w:rPr>
          <w:sz w:val="20"/>
        </w:rPr>
      </w:pPr>
      <w:r>
        <w:rPr>
          <w:b/>
          <w:sz w:val="20"/>
        </w:rPr>
        <w:t xml:space="preserve">Value type: </w:t>
      </w:r>
      <w:r>
        <w:rPr>
          <w:sz w:val="20"/>
        </w:rPr>
        <w:t>text</w:t>
      </w:r>
    </w:p>
    <w:p w14:paraId="161A83DE" w14:textId="77777777" w:rsidR="00CF153C" w:rsidRDefault="00CF153C" w:rsidP="00CF153C">
      <w:pPr>
        <w:pStyle w:val="a3"/>
        <w:spacing w:before="4"/>
        <w:ind w:right="220"/>
        <w:rPr>
          <w:sz w:val="22"/>
        </w:rPr>
      </w:pPr>
    </w:p>
    <w:p w14:paraId="1241920D" w14:textId="77777777" w:rsidR="00CF153C" w:rsidRDefault="00CF153C" w:rsidP="00CF153C">
      <w:pPr>
        <w:ind w:left="196" w:right="196"/>
        <w:rPr>
          <w:sz w:val="20"/>
        </w:rPr>
      </w:pPr>
      <w:r>
        <w:rPr>
          <w:b/>
          <w:sz w:val="20"/>
        </w:rPr>
        <w:t xml:space="preserve">Remarks: </w:t>
      </w:r>
      <w:r>
        <w:rPr>
          <w:sz w:val="20"/>
        </w:rPr>
        <w:t>No remarks.</w:t>
      </w:r>
    </w:p>
    <w:p w14:paraId="208533B6" w14:textId="45840DCB" w:rsidR="00CF153C" w:rsidRDefault="00CF153C">
      <w:pPr>
        <w:rPr>
          <w:bCs/>
          <w:sz w:val="20"/>
        </w:rPr>
      </w:pPr>
      <w:r>
        <w:rPr>
          <w:bCs/>
          <w:sz w:val="20"/>
        </w:rPr>
        <w:br w:type="page"/>
      </w:r>
    </w:p>
    <w:p w14:paraId="362B4198" w14:textId="77777777" w:rsidR="00CF153C" w:rsidRDefault="00CF153C" w:rsidP="00CF153C">
      <w:pPr>
        <w:ind w:right="196"/>
        <w:rPr>
          <w:bCs/>
          <w:sz w:val="20"/>
        </w:rPr>
      </w:pPr>
    </w:p>
    <w:p w14:paraId="0296D4C5" w14:textId="77777777" w:rsidR="00CF153C" w:rsidRDefault="00CF153C" w:rsidP="0061406B">
      <w:pPr>
        <w:pStyle w:val="2"/>
        <w:numPr>
          <w:ilvl w:val="1"/>
          <w:numId w:val="9"/>
        </w:numPr>
        <w:tabs>
          <w:tab w:val="left" w:pos="721"/>
        </w:tabs>
        <w:ind w:right="196"/>
      </w:pPr>
      <w:r>
        <w:t>Dataset</w:t>
      </w:r>
      <w:r>
        <w:rPr>
          <w:spacing w:val="-1"/>
        </w:rPr>
        <w:t xml:space="preserve"> </w:t>
      </w:r>
      <w:r>
        <w:t>Name</w:t>
      </w:r>
    </w:p>
    <w:p w14:paraId="6F6D4282" w14:textId="77777777" w:rsidR="00CF153C" w:rsidRDefault="00CF153C" w:rsidP="00CF153C">
      <w:pPr>
        <w:pStyle w:val="a3"/>
        <w:spacing w:before="5"/>
        <w:ind w:right="220"/>
        <w:rPr>
          <w:b w:val="0"/>
          <w:sz w:val="22"/>
        </w:rPr>
      </w:pPr>
    </w:p>
    <w:p w14:paraId="4D9D773B" w14:textId="77777777" w:rsidR="00CF153C" w:rsidRPr="00892317" w:rsidRDefault="00CF153C" w:rsidP="00CF153C">
      <w:pPr>
        <w:pStyle w:val="a3"/>
        <w:ind w:right="220"/>
        <w:rPr>
          <w:b w:val="0"/>
          <w:bCs/>
        </w:rPr>
      </w:pPr>
      <w:r>
        <w:t xml:space="preserve">Definition: </w:t>
      </w:r>
      <w:r w:rsidRPr="00892317">
        <w:rPr>
          <w:b w:val="0"/>
          <w:bCs/>
        </w:rPr>
        <w:t>A logical entity of data consisting of several elements (fields) grouped under one criterion.</w:t>
      </w:r>
    </w:p>
    <w:p w14:paraId="2CF3E289" w14:textId="77777777" w:rsidR="00CF153C" w:rsidRDefault="00CF153C" w:rsidP="00CF153C">
      <w:pPr>
        <w:pStyle w:val="a3"/>
        <w:spacing w:before="7"/>
        <w:ind w:right="220"/>
        <w:rPr>
          <w:sz w:val="22"/>
        </w:rPr>
      </w:pPr>
    </w:p>
    <w:p w14:paraId="23465BEA" w14:textId="77777777" w:rsidR="00CF153C" w:rsidRDefault="00CF153C" w:rsidP="00CF153C">
      <w:pPr>
        <w:ind w:left="196" w:right="196"/>
        <w:rPr>
          <w:sz w:val="20"/>
        </w:rPr>
      </w:pPr>
      <w:r>
        <w:rPr>
          <w:b/>
          <w:sz w:val="20"/>
        </w:rPr>
        <w:t xml:space="preserve">CamelCase: </w:t>
      </w:r>
      <w:r>
        <w:rPr>
          <w:sz w:val="20"/>
        </w:rPr>
        <w:t>datasetName</w:t>
      </w:r>
    </w:p>
    <w:p w14:paraId="5D40F80C" w14:textId="77777777" w:rsidR="00CF153C" w:rsidRDefault="00CF153C" w:rsidP="00CF153C">
      <w:pPr>
        <w:pStyle w:val="a3"/>
        <w:spacing w:before="4"/>
        <w:ind w:right="220"/>
        <w:rPr>
          <w:sz w:val="22"/>
        </w:rPr>
      </w:pPr>
    </w:p>
    <w:p w14:paraId="2078CE9C" w14:textId="77777777" w:rsidR="00CF153C" w:rsidRDefault="00CF153C" w:rsidP="00CF153C">
      <w:pPr>
        <w:pStyle w:val="a3"/>
        <w:ind w:right="220"/>
      </w:pPr>
      <w:r>
        <w:t>Alias:</w:t>
      </w:r>
    </w:p>
    <w:p w14:paraId="559AFFE0" w14:textId="77777777" w:rsidR="00CF153C" w:rsidRDefault="00CF153C" w:rsidP="00CF153C">
      <w:pPr>
        <w:pStyle w:val="a3"/>
        <w:spacing w:before="7"/>
        <w:ind w:right="220"/>
        <w:rPr>
          <w:b w:val="0"/>
          <w:sz w:val="22"/>
        </w:rPr>
      </w:pPr>
    </w:p>
    <w:p w14:paraId="36571FF9" w14:textId="77777777" w:rsidR="00CF153C" w:rsidRDefault="00CF153C" w:rsidP="00CF153C">
      <w:pPr>
        <w:ind w:left="196" w:right="196"/>
        <w:rPr>
          <w:sz w:val="20"/>
        </w:rPr>
      </w:pPr>
      <w:r>
        <w:rPr>
          <w:b/>
          <w:sz w:val="20"/>
        </w:rPr>
        <w:t xml:space="preserve">Value type: </w:t>
      </w:r>
      <w:r>
        <w:rPr>
          <w:sz w:val="20"/>
        </w:rPr>
        <w:t>text</w:t>
      </w:r>
    </w:p>
    <w:p w14:paraId="47726700" w14:textId="77777777" w:rsidR="00CF153C" w:rsidRDefault="00CF153C" w:rsidP="00CF153C">
      <w:pPr>
        <w:pStyle w:val="a3"/>
        <w:spacing w:before="4"/>
        <w:ind w:right="220"/>
        <w:rPr>
          <w:sz w:val="22"/>
        </w:rPr>
      </w:pPr>
    </w:p>
    <w:p w14:paraId="0AE65926" w14:textId="77777777" w:rsidR="00CF153C" w:rsidRDefault="00CF153C" w:rsidP="00CF153C">
      <w:pPr>
        <w:ind w:left="196" w:right="196"/>
        <w:rPr>
          <w:sz w:val="20"/>
        </w:rPr>
      </w:pPr>
      <w:r>
        <w:rPr>
          <w:b/>
          <w:sz w:val="20"/>
        </w:rPr>
        <w:t xml:space="preserve">Remarks: </w:t>
      </w:r>
      <w:r>
        <w:rPr>
          <w:sz w:val="20"/>
        </w:rPr>
        <w:t>No remarks.</w:t>
      </w:r>
    </w:p>
    <w:p w14:paraId="70FBC66C" w14:textId="77777777" w:rsidR="00CF153C" w:rsidRDefault="00CF153C">
      <w:pPr>
        <w:ind w:left="196" w:right="196"/>
        <w:rPr>
          <w:bCs/>
          <w:sz w:val="20"/>
        </w:rPr>
      </w:pPr>
    </w:p>
    <w:p w14:paraId="7611FC8F" w14:textId="4285E0D1" w:rsidR="00CF153C" w:rsidRDefault="00CF153C">
      <w:pPr>
        <w:rPr>
          <w:bCs/>
          <w:sz w:val="20"/>
        </w:rPr>
      </w:pPr>
      <w:r>
        <w:rPr>
          <w:bCs/>
          <w:sz w:val="20"/>
        </w:rPr>
        <w:br w:type="page"/>
      </w:r>
    </w:p>
    <w:p w14:paraId="55539819" w14:textId="77777777" w:rsidR="00CF153C" w:rsidRDefault="00CF153C">
      <w:pPr>
        <w:rPr>
          <w:bCs/>
          <w:sz w:val="20"/>
        </w:rPr>
      </w:pPr>
    </w:p>
    <w:p w14:paraId="0BCB656C" w14:textId="77777777" w:rsidR="00CF153C" w:rsidRDefault="00CF153C" w:rsidP="0061406B">
      <w:pPr>
        <w:pStyle w:val="2"/>
        <w:numPr>
          <w:ilvl w:val="1"/>
          <w:numId w:val="9"/>
        </w:numPr>
        <w:tabs>
          <w:tab w:val="left" w:pos="721"/>
        </w:tabs>
        <w:ind w:right="196"/>
      </w:pPr>
      <w:r>
        <w:t>Date</w:t>
      </w:r>
    </w:p>
    <w:p w14:paraId="14FE86C0" w14:textId="77777777" w:rsidR="00CF153C" w:rsidRDefault="00CF153C" w:rsidP="00CF153C">
      <w:pPr>
        <w:pStyle w:val="a3"/>
        <w:spacing w:before="5"/>
        <w:ind w:right="220"/>
        <w:rPr>
          <w:b w:val="0"/>
          <w:sz w:val="22"/>
        </w:rPr>
      </w:pPr>
    </w:p>
    <w:p w14:paraId="0384352B" w14:textId="32BB3F9E" w:rsidR="00CF153C" w:rsidRDefault="00CF153C" w:rsidP="00CF153C">
      <w:pPr>
        <w:ind w:left="196" w:right="196"/>
        <w:rPr>
          <w:sz w:val="20"/>
        </w:rPr>
      </w:pPr>
      <w:r>
        <w:rPr>
          <w:b/>
          <w:sz w:val="20"/>
        </w:rPr>
        <w:t xml:space="preserve">Definition: </w:t>
      </w:r>
      <w:r>
        <w:rPr>
          <w:sz w:val="20"/>
        </w:rPr>
        <w:t>The version of date of the specification.</w:t>
      </w:r>
    </w:p>
    <w:p w14:paraId="01F855B1" w14:textId="77777777" w:rsidR="00CF153C" w:rsidRDefault="00CF153C" w:rsidP="00CF153C">
      <w:pPr>
        <w:pStyle w:val="a3"/>
        <w:spacing w:before="7"/>
        <w:ind w:right="220"/>
        <w:rPr>
          <w:sz w:val="22"/>
        </w:rPr>
      </w:pPr>
    </w:p>
    <w:p w14:paraId="2EFC1B14" w14:textId="77777777" w:rsidR="00CF153C" w:rsidRDefault="00CF153C" w:rsidP="00CF153C">
      <w:pPr>
        <w:ind w:left="196" w:right="196"/>
        <w:rPr>
          <w:sz w:val="20"/>
        </w:rPr>
      </w:pPr>
      <w:r>
        <w:rPr>
          <w:b/>
          <w:sz w:val="20"/>
        </w:rPr>
        <w:t xml:space="preserve">CamelCase: </w:t>
      </w:r>
      <w:r>
        <w:rPr>
          <w:sz w:val="20"/>
        </w:rPr>
        <w:t>date</w:t>
      </w:r>
    </w:p>
    <w:p w14:paraId="18A79574" w14:textId="77777777" w:rsidR="00CF153C" w:rsidRDefault="00CF153C" w:rsidP="00CF153C">
      <w:pPr>
        <w:pStyle w:val="a3"/>
        <w:spacing w:before="4"/>
        <w:ind w:right="220"/>
        <w:rPr>
          <w:sz w:val="22"/>
        </w:rPr>
      </w:pPr>
    </w:p>
    <w:p w14:paraId="701D3CAF" w14:textId="77777777" w:rsidR="00CF153C" w:rsidRDefault="00CF153C" w:rsidP="00892317">
      <w:pPr>
        <w:pStyle w:val="a3"/>
        <w:ind w:right="220"/>
      </w:pPr>
      <w:r>
        <w:t>Alias:</w:t>
      </w:r>
    </w:p>
    <w:p w14:paraId="2CADF299" w14:textId="77777777" w:rsidR="00CF153C" w:rsidRDefault="00CF153C" w:rsidP="00CF153C">
      <w:pPr>
        <w:pStyle w:val="a3"/>
        <w:spacing w:before="7"/>
        <w:ind w:right="220"/>
        <w:rPr>
          <w:b w:val="0"/>
          <w:sz w:val="22"/>
        </w:rPr>
      </w:pPr>
    </w:p>
    <w:p w14:paraId="28409626" w14:textId="77777777" w:rsidR="00CF153C" w:rsidRDefault="00CF153C" w:rsidP="00CF153C">
      <w:pPr>
        <w:ind w:left="196" w:right="196"/>
        <w:rPr>
          <w:sz w:val="20"/>
        </w:rPr>
      </w:pPr>
      <w:r>
        <w:rPr>
          <w:b/>
          <w:sz w:val="20"/>
        </w:rPr>
        <w:t xml:space="preserve">Value type: </w:t>
      </w:r>
      <w:r>
        <w:rPr>
          <w:sz w:val="20"/>
        </w:rPr>
        <w:t>date</w:t>
      </w:r>
    </w:p>
    <w:p w14:paraId="50CCFCFB" w14:textId="77777777" w:rsidR="00CF153C" w:rsidRDefault="00CF153C" w:rsidP="00CF153C">
      <w:pPr>
        <w:pStyle w:val="a3"/>
        <w:spacing w:before="4"/>
        <w:ind w:right="220"/>
        <w:rPr>
          <w:sz w:val="22"/>
        </w:rPr>
      </w:pPr>
    </w:p>
    <w:p w14:paraId="63120678" w14:textId="77777777" w:rsidR="00CF153C" w:rsidRDefault="00CF153C" w:rsidP="00CF153C">
      <w:pPr>
        <w:ind w:left="196" w:right="196"/>
        <w:rPr>
          <w:sz w:val="20"/>
        </w:rPr>
      </w:pPr>
      <w:r>
        <w:rPr>
          <w:b/>
          <w:sz w:val="20"/>
        </w:rPr>
        <w:t xml:space="preserve">Remarks: </w:t>
      </w:r>
      <w:r>
        <w:rPr>
          <w:sz w:val="20"/>
        </w:rPr>
        <w:t>No remarks.</w:t>
      </w:r>
    </w:p>
    <w:p w14:paraId="540ABE8C" w14:textId="77777777" w:rsidR="00CF153C" w:rsidRDefault="00CF153C">
      <w:pPr>
        <w:ind w:left="196" w:right="196"/>
        <w:rPr>
          <w:bCs/>
          <w:sz w:val="20"/>
        </w:rPr>
      </w:pPr>
    </w:p>
    <w:p w14:paraId="250E7D4E" w14:textId="28CA535F" w:rsidR="00892317" w:rsidRDefault="00892317">
      <w:pPr>
        <w:rPr>
          <w:bCs/>
          <w:sz w:val="20"/>
        </w:rPr>
      </w:pPr>
      <w:r>
        <w:rPr>
          <w:bCs/>
          <w:sz w:val="20"/>
        </w:rPr>
        <w:br w:type="page"/>
      </w:r>
    </w:p>
    <w:p w14:paraId="6A448621" w14:textId="77777777" w:rsidR="00892317" w:rsidRDefault="00892317">
      <w:pPr>
        <w:rPr>
          <w:bCs/>
          <w:sz w:val="20"/>
        </w:rPr>
      </w:pPr>
    </w:p>
    <w:p w14:paraId="49892ECD" w14:textId="37947F56" w:rsidR="00892317" w:rsidRDefault="00892317" w:rsidP="0061406B">
      <w:pPr>
        <w:pStyle w:val="2"/>
        <w:numPr>
          <w:ilvl w:val="1"/>
          <w:numId w:val="9"/>
        </w:numPr>
        <w:tabs>
          <w:tab w:val="left" w:pos="721"/>
        </w:tabs>
        <w:ind w:right="196"/>
      </w:pPr>
      <w:r>
        <w:t>Date End</w:t>
      </w:r>
    </w:p>
    <w:p w14:paraId="2ED54DC8" w14:textId="77777777" w:rsidR="00892317" w:rsidRDefault="00892317" w:rsidP="00892317">
      <w:pPr>
        <w:pStyle w:val="a3"/>
        <w:spacing w:before="5"/>
        <w:ind w:right="220"/>
        <w:rPr>
          <w:b w:val="0"/>
          <w:sz w:val="22"/>
        </w:rPr>
      </w:pPr>
    </w:p>
    <w:p w14:paraId="4815CD4B" w14:textId="0B5C9320" w:rsidR="00892317" w:rsidRDefault="00892317" w:rsidP="00892317">
      <w:pPr>
        <w:ind w:left="196" w:right="196"/>
        <w:rPr>
          <w:sz w:val="20"/>
        </w:rPr>
      </w:pPr>
      <w:r>
        <w:rPr>
          <w:b/>
          <w:sz w:val="20"/>
        </w:rPr>
        <w:t xml:space="preserve">Definition: </w:t>
      </w:r>
      <w:r w:rsidRPr="00892317">
        <w:rPr>
          <w:sz w:val="20"/>
        </w:rPr>
        <w:t>The latest date on which an object (for example a buoy) will be present.</w:t>
      </w:r>
    </w:p>
    <w:p w14:paraId="077195B5" w14:textId="77777777" w:rsidR="00892317" w:rsidRDefault="00892317" w:rsidP="00892317">
      <w:pPr>
        <w:pStyle w:val="a3"/>
        <w:spacing w:before="7"/>
        <w:ind w:right="220"/>
        <w:rPr>
          <w:sz w:val="22"/>
        </w:rPr>
      </w:pPr>
    </w:p>
    <w:p w14:paraId="2B8903F7" w14:textId="01865218" w:rsidR="00892317" w:rsidRDefault="00892317" w:rsidP="00892317">
      <w:pPr>
        <w:ind w:left="196" w:right="196"/>
        <w:rPr>
          <w:sz w:val="20"/>
        </w:rPr>
      </w:pPr>
      <w:r>
        <w:rPr>
          <w:b/>
          <w:sz w:val="20"/>
        </w:rPr>
        <w:t xml:space="preserve">CamelCase: </w:t>
      </w:r>
      <w:r w:rsidRPr="00892317">
        <w:rPr>
          <w:bCs/>
          <w:sz w:val="20"/>
        </w:rPr>
        <w:t>d</w:t>
      </w:r>
      <w:r>
        <w:rPr>
          <w:sz w:val="20"/>
        </w:rPr>
        <w:t>ateEnd</w:t>
      </w:r>
    </w:p>
    <w:p w14:paraId="4269F1F2" w14:textId="77777777" w:rsidR="00892317" w:rsidRDefault="00892317" w:rsidP="00892317">
      <w:pPr>
        <w:pStyle w:val="a3"/>
        <w:spacing w:before="4"/>
        <w:ind w:right="220"/>
        <w:rPr>
          <w:sz w:val="22"/>
        </w:rPr>
      </w:pPr>
    </w:p>
    <w:p w14:paraId="7573BB3C" w14:textId="77777777" w:rsidR="00892317" w:rsidRDefault="00892317" w:rsidP="007A72E9">
      <w:pPr>
        <w:pStyle w:val="a3"/>
        <w:ind w:right="220"/>
      </w:pPr>
      <w:r>
        <w:t>Alias:</w:t>
      </w:r>
    </w:p>
    <w:p w14:paraId="73E2E355" w14:textId="77777777" w:rsidR="00892317" w:rsidRDefault="00892317" w:rsidP="00892317">
      <w:pPr>
        <w:pStyle w:val="a3"/>
        <w:spacing w:before="7"/>
        <w:ind w:right="220"/>
        <w:rPr>
          <w:b w:val="0"/>
          <w:sz w:val="22"/>
        </w:rPr>
      </w:pPr>
    </w:p>
    <w:p w14:paraId="62381B81" w14:textId="6D869873" w:rsidR="00892317" w:rsidRDefault="00892317" w:rsidP="00892317">
      <w:pPr>
        <w:ind w:left="196" w:right="196"/>
        <w:rPr>
          <w:sz w:val="20"/>
        </w:rPr>
      </w:pPr>
      <w:r>
        <w:rPr>
          <w:b/>
          <w:sz w:val="20"/>
        </w:rPr>
        <w:t xml:space="preserve">Value type: </w:t>
      </w:r>
      <w:ins w:id="2035" w:author="USER" w:date="2024-03-27T22:50:00Z">
        <w:r w:rsidR="002473CC" w:rsidRPr="002473CC">
          <w:rPr>
            <w:sz w:val="20"/>
          </w:rPr>
          <w:t>S-100</w:t>
        </w:r>
      </w:ins>
      <w:ins w:id="2036" w:author="USER" w:date="2024-03-27T22:51:00Z">
        <w:r w:rsidR="002473CC" w:rsidRPr="002473CC">
          <w:rPr>
            <w:sz w:val="20"/>
          </w:rPr>
          <w:t>_TruncatedD</w:t>
        </w:r>
      </w:ins>
      <w:del w:id="2037" w:author="USER" w:date="2024-03-27T22:51:00Z">
        <w:r w:rsidRPr="002473CC" w:rsidDel="002473CC">
          <w:rPr>
            <w:sz w:val="20"/>
          </w:rPr>
          <w:delText>d</w:delText>
        </w:r>
      </w:del>
      <w:r w:rsidRPr="002473CC">
        <w:rPr>
          <w:sz w:val="20"/>
        </w:rPr>
        <w:t>ate</w:t>
      </w:r>
    </w:p>
    <w:p w14:paraId="1D8405CC" w14:textId="77777777" w:rsidR="00892317" w:rsidRDefault="00892317" w:rsidP="00892317">
      <w:pPr>
        <w:pStyle w:val="a3"/>
        <w:spacing w:before="4"/>
        <w:ind w:right="220"/>
        <w:rPr>
          <w:sz w:val="22"/>
        </w:rPr>
      </w:pPr>
    </w:p>
    <w:p w14:paraId="6CDF2618" w14:textId="77777777" w:rsidR="00892317" w:rsidRDefault="00892317" w:rsidP="00892317">
      <w:pPr>
        <w:ind w:left="196" w:right="196"/>
        <w:rPr>
          <w:sz w:val="20"/>
        </w:rPr>
      </w:pPr>
      <w:r>
        <w:rPr>
          <w:b/>
          <w:sz w:val="20"/>
        </w:rPr>
        <w:t xml:space="preserve">Remarks: </w:t>
      </w:r>
      <w:r>
        <w:rPr>
          <w:sz w:val="20"/>
        </w:rPr>
        <w:t>No remarks.</w:t>
      </w:r>
    </w:p>
    <w:p w14:paraId="6F90FC9B" w14:textId="77777777" w:rsidR="00892317" w:rsidRDefault="00892317">
      <w:pPr>
        <w:ind w:left="196" w:right="196"/>
        <w:rPr>
          <w:bCs/>
          <w:sz w:val="20"/>
        </w:rPr>
      </w:pPr>
    </w:p>
    <w:p w14:paraId="74ED206D" w14:textId="7C270DAA" w:rsidR="007A72E9" w:rsidRDefault="007A72E9">
      <w:pPr>
        <w:rPr>
          <w:bCs/>
          <w:sz w:val="20"/>
        </w:rPr>
      </w:pPr>
      <w:r>
        <w:rPr>
          <w:bCs/>
          <w:sz w:val="20"/>
        </w:rPr>
        <w:br w:type="page"/>
      </w:r>
    </w:p>
    <w:p w14:paraId="3C8BE86B" w14:textId="77777777" w:rsidR="007A72E9" w:rsidRDefault="007A72E9">
      <w:pPr>
        <w:rPr>
          <w:bCs/>
          <w:sz w:val="20"/>
        </w:rPr>
      </w:pPr>
    </w:p>
    <w:p w14:paraId="5DDEAC8D" w14:textId="0BD598E3" w:rsidR="007A72E9" w:rsidRDefault="007A72E9" w:rsidP="0061406B">
      <w:pPr>
        <w:pStyle w:val="2"/>
        <w:numPr>
          <w:ilvl w:val="1"/>
          <w:numId w:val="9"/>
        </w:numPr>
        <w:tabs>
          <w:tab w:val="left" w:pos="721"/>
        </w:tabs>
        <w:ind w:right="196"/>
      </w:pPr>
      <w:r>
        <w:t>Date Start</w:t>
      </w:r>
    </w:p>
    <w:p w14:paraId="428E8659" w14:textId="77777777" w:rsidR="007A72E9" w:rsidRDefault="007A72E9" w:rsidP="007A72E9">
      <w:pPr>
        <w:pStyle w:val="a3"/>
        <w:spacing w:before="5"/>
        <w:ind w:right="220"/>
        <w:rPr>
          <w:b w:val="0"/>
          <w:sz w:val="22"/>
        </w:rPr>
      </w:pPr>
    </w:p>
    <w:p w14:paraId="4AA33A22" w14:textId="4B6097BF" w:rsidR="007A72E9" w:rsidRDefault="007A72E9" w:rsidP="007A72E9">
      <w:pPr>
        <w:ind w:left="196" w:right="196"/>
        <w:rPr>
          <w:sz w:val="20"/>
        </w:rPr>
      </w:pPr>
      <w:r>
        <w:rPr>
          <w:b/>
          <w:sz w:val="20"/>
        </w:rPr>
        <w:t xml:space="preserve">Definition: </w:t>
      </w:r>
      <w:r w:rsidRPr="007A72E9">
        <w:rPr>
          <w:sz w:val="20"/>
        </w:rPr>
        <w:t>The earliest date on which an object (for example a buoy) will be present.</w:t>
      </w:r>
    </w:p>
    <w:p w14:paraId="3CD30390" w14:textId="77777777" w:rsidR="007A72E9" w:rsidRDefault="007A72E9" w:rsidP="007A72E9">
      <w:pPr>
        <w:ind w:left="196" w:right="196"/>
      </w:pPr>
    </w:p>
    <w:p w14:paraId="72F9F859" w14:textId="019DAEF8" w:rsidR="007A72E9" w:rsidRDefault="007A72E9" w:rsidP="007A72E9">
      <w:pPr>
        <w:ind w:left="196" w:right="196"/>
        <w:rPr>
          <w:sz w:val="20"/>
        </w:rPr>
      </w:pPr>
      <w:r>
        <w:rPr>
          <w:b/>
          <w:sz w:val="20"/>
        </w:rPr>
        <w:t xml:space="preserve">CamelCase: </w:t>
      </w:r>
      <w:r>
        <w:rPr>
          <w:sz w:val="20"/>
        </w:rPr>
        <w:t>dateStart</w:t>
      </w:r>
    </w:p>
    <w:p w14:paraId="7AB971E7" w14:textId="77777777" w:rsidR="007A72E9" w:rsidRDefault="007A72E9" w:rsidP="007A72E9">
      <w:pPr>
        <w:pStyle w:val="a3"/>
        <w:spacing w:before="4"/>
        <w:ind w:right="220"/>
        <w:rPr>
          <w:sz w:val="22"/>
        </w:rPr>
      </w:pPr>
    </w:p>
    <w:p w14:paraId="3753A99F" w14:textId="77777777" w:rsidR="007A72E9" w:rsidRDefault="007A72E9" w:rsidP="00DC2000">
      <w:pPr>
        <w:pStyle w:val="a3"/>
        <w:ind w:right="220"/>
      </w:pPr>
      <w:r>
        <w:t>Alias:</w:t>
      </w:r>
    </w:p>
    <w:p w14:paraId="1F9F1899" w14:textId="77777777" w:rsidR="007A72E9" w:rsidRDefault="007A72E9" w:rsidP="007A72E9">
      <w:pPr>
        <w:pStyle w:val="a3"/>
        <w:spacing w:before="7"/>
        <w:ind w:right="220"/>
        <w:rPr>
          <w:b w:val="0"/>
          <w:sz w:val="22"/>
        </w:rPr>
      </w:pPr>
    </w:p>
    <w:p w14:paraId="357F6546" w14:textId="3EED6A47" w:rsidR="007A72E9" w:rsidRDefault="007A72E9" w:rsidP="007A72E9">
      <w:pPr>
        <w:ind w:left="196" w:right="196"/>
        <w:rPr>
          <w:sz w:val="20"/>
        </w:rPr>
      </w:pPr>
      <w:r>
        <w:rPr>
          <w:b/>
          <w:sz w:val="20"/>
        </w:rPr>
        <w:t xml:space="preserve">Value type: </w:t>
      </w:r>
      <w:ins w:id="2038" w:author="USER" w:date="2024-03-27T22:52:00Z">
        <w:r w:rsidR="002473CC" w:rsidRPr="002473CC">
          <w:rPr>
            <w:sz w:val="20"/>
          </w:rPr>
          <w:t>S-100_TruncatedDate</w:t>
        </w:r>
      </w:ins>
      <w:del w:id="2039" w:author="USER" w:date="2024-03-27T22:52:00Z">
        <w:r w:rsidDel="002473CC">
          <w:rPr>
            <w:sz w:val="20"/>
          </w:rPr>
          <w:delText>date</w:delText>
        </w:r>
      </w:del>
    </w:p>
    <w:p w14:paraId="735CF10A" w14:textId="77777777" w:rsidR="007A72E9" w:rsidRDefault="007A72E9" w:rsidP="007A72E9">
      <w:pPr>
        <w:pStyle w:val="a3"/>
        <w:spacing w:before="4"/>
        <w:ind w:right="220"/>
        <w:rPr>
          <w:sz w:val="22"/>
        </w:rPr>
      </w:pPr>
    </w:p>
    <w:p w14:paraId="4F97F8D4" w14:textId="77777777" w:rsidR="007A72E9" w:rsidRDefault="007A72E9" w:rsidP="007A72E9">
      <w:pPr>
        <w:ind w:left="196" w:right="196"/>
        <w:rPr>
          <w:sz w:val="20"/>
        </w:rPr>
      </w:pPr>
      <w:r>
        <w:rPr>
          <w:b/>
          <w:sz w:val="20"/>
        </w:rPr>
        <w:t xml:space="preserve">Remarks: </w:t>
      </w:r>
      <w:r>
        <w:rPr>
          <w:sz w:val="20"/>
        </w:rPr>
        <w:t>No remarks.</w:t>
      </w:r>
    </w:p>
    <w:p w14:paraId="6A655B64" w14:textId="77777777" w:rsidR="007A72E9" w:rsidRDefault="007A72E9">
      <w:pPr>
        <w:ind w:left="196" w:right="196"/>
        <w:rPr>
          <w:bCs/>
          <w:sz w:val="20"/>
        </w:rPr>
      </w:pPr>
    </w:p>
    <w:p w14:paraId="014432BD" w14:textId="334FEB64" w:rsidR="00DC2000" w:rsidRDefault="00DC2000">
      <w:pPr>
        <w:rPr>
          <w:bCs/>
          <w:sz w:val="20"/>
        </w:rPr>
      </w:pPr>
      <w:r>
        <w:rPr>
          <w:bCs/>
          <w:sz w:val="20"/>
        </w:rPr>
        <w:br w:type="page"/>
      </w:r>
    </w:p>
    <w:p w14:paraId="2F648605" w14:textId="77777777" w:rsidR="00DC2000" w:rsidRDefault="00DC2000">
      <w:pPr>
        <w:rPr>
          <w:bCs/>
          <w:sz w:val="20"/>
        </w:rPr>
      </w:pPr>
    </w:p>
    <w:p w14:paraId="03AA1312" w14:textId="77777777" w:rsidR="00DC2000" w:rsidRDefault="00DC2000" w:rsidP="0061406B">
      <w:pPr>
        <w:pStyle w:val="2"/>
        <w:numPr>
          <w:ilvl w:val="1"/>
          <w:numId w:val="9"/>
        </w:numPr>
        <w:tabs>
          <w:tab w:val="left" w:pos="721"/>
        </w:tabs>
        <w:ind w:right="196"/>
      </w:pPr>
      <w:r>
        <w:t>Delivery</w:t>
      </w:r>
      <w:r>
        <w:rPr>
          <w:spacing w:val="-5"/>
        </w:rPr>
        <w:t xml:space="preserve"> </w:t>
      </w:r>
      <w:r>
        <w:t>Point</w:t>
      </w:r>
    </w:p>
    <w:p w14:paraId="2EAA5CD3" w14:textId="77777777" w:rsidR="00DC2000" w:rsidRDefault="00DC2000" w:rsidP="00DC2000">
      <w:pPr>
        <w:pStyle w:val="a3"/>
        <w:spacing w:before="5"/>
        <w:ind w:right="220"/>
        <w:rPr>
          <w:b w:val="0"/>
          <w:sz w:val="22"/>
        </w:rPr>
      </w:pPr>
    </w:p>
    <w:p w14:paraId="58B7E8D6" w14:textId="77777777" w:rsidR="00DC2000" w:rsidRDefault="00DC2000" w:rsidP="00DC2000">
      <w:pPr>
        <w:pStyle w:val="a3"/>
        <w:spacing w:line="264" w:lineRule="auto"/>
        <w:ind w:right="220"/>
      </w:pPr>
      <w:r>
        <w:t>Definition:</w:t>
      </w:r>
      <w:r>
        <w:rPr>
          <w:spacing w:val="-8"/>
        </w:rPr>
        <w:t xml:space="preserve"> </w:t>
      </w:r>
      <w:r w:rsidRPr="00DC2000">
        <w:rPr>
          <w:b w:val="0"/>
          <w:bCs/>
        </w:rPr>
        <w:t>Details</w:t>
      </w:r>
      <w:r w:rsidRPr="00DC2000">
        <w:rPr>
          <w:b w:val="0"/>
          <w:bCs/>
          <w:spacing w:val="-6"/>
        </w:rPr>
        <w:t xml:space="preserve"> </w:t>
      </w:r>
      <w:r w:rsidRPr="00DC2000">
        <w:rPr>
          <w:b w:val="0"/>
          <w:bCs/>
        </w:rPr>
        <w:t>of</w:t>
      </w:r>
      <w:r w:rsidRPr="00DC2000">
        <w:rPr>
          <w:b w:val="0"/>
          <w:bCs/>
          <w:spacing w:val="-5"/>
        </w:rPr>
        <w:t xml:space="preserve"> </w:t>
      </w:r>
      <w:r w:rsidRPr="00DC2000">
        <w:rPr>
          <w:b w:val="0"/>
          <w:bCs/>
        </w:rPr>
        <w:t>where</w:t>
      </w:r>
      <w:r w:rsidRPr="00DC2000">
        <w:rPr>
          <w:b w:val="0"/>
          <w:bCs/>
          <w:spacing w:val="-9"/>
        </w:rPr>
        <w:t xml:space="preserve"> </w:t>
      </w:r>
      <w:r w:rsidRPr="00DC2000">
        <w:rPr>
          <w:b w:val="0"/>
          <w:bCs/>
        </w:rPr>
        <w:t>post</w:t>
      </w:r>
      <w:r w:rsidRPr="00DC2000">
        <w:rPr>
          <w:b w:val="0"/>
          <w:bCs/>
          <w:spacing w:val="-7"/>
        </w:rPr>
        <w:t xml:space="preserve"> </w:t>
      </w:r>
      <w:r w:rsidRPr="00DC2000">
        <w:rPr>
          <w:b w:val="0"/>
          <w:bCs/>
        </w:rPr>
        <w:t>can</w:t>
      </w:r>
      <w:r w:rsidRPr="00DC2000">
        <w:rPr>
          <w:b w:val="0"/>
          <w:bCs/>
          <w:spacing w:val="-8"/>
        </w:rPr>
        <w:t xml:space="preserve"> </w:t>
      </w:r>
      <w:r w:rsidRPr="00DC2000">
        <w:rPr>
          <w:b w:val="0"/>
          <w:bCs/>
        </w:rPr>
        <w:t>be</w:t>
      </w:r>
      <w:r w:rsidRPr="00DC2000">
        <w:rPr>
          <w:b w:val="0"/>
          <w:bCs/>
          <w:spacing w:val="-9"/>
        </w:rPr>
        <w:t xml:space="preserve"> </w:t>
      </w:r>
      <w:r w:rsidRPr="00DC2000">
        <w:rPr>
          <w:b w:val="0"/>
          <w:bCs/>
        </w:rPr>
        <w:t>delivered</w:t>
      </w:r>
      <w:r w:rsidRPr="00DC2000">
        <w:rPr>
          <w:b w:val="0"/>
          <w:bCs/>
          <w:spacing w:val="-10"/>
        </w:rPr>
        <w:t xml:space="preserve"> </w:t>
      </w:r>
      <w:r w:rsidRPr="00DC2000">
        <w:rPr>
          <w:b w:val="0"/>
          <w:bCs/>
        </w:rPr>
        <w:t>such</w:t>
      </w:r>
      <w:r w:rsidRPr="00DC2000">
        <w:rPr>
          <w:b w:val="0"/>
          <w:bCs/>
          <w:spacing w:val="-9"/>
        </w:rPr>
        <w:t xml:space="preserve"> </w:t>
      </w:r>
      <w:r w:rsidRPr="00DC2000">
        <w:rPr>
          <w:b w:val="0"/>
          <w:bCs/>
        </w:rPr>
        <w:t>as</w:t>
      </w:r>
      <w:r w:rsidRPr="00DC2000">
        <w:rPr>
          <w:b w:val="0"/>
          <w:bCs/>
          <w:spacing w:val="-8"/>
        </w:rPr>
        <w:t xml:space="preserve"> </w:t>
      </w:r>
      <w:r w:rsidRPr="00DC2000">
        <w:rPr>
          <w:b w:val="0"/>
          <w:bCs/>
        </w:rPr>
        <w:t>the</w:t>
      </w:r>
      <w:r w:rsidRPr="00DC2000">
        <w:rPr>
          <w:b w:val="0"/>
          <w:bCs/>
          <w:spacing w:val="-8"/>
        </w:rPr>
        <w:t xml:space="preserve"> </w:t>
      </w:r>
      <w:r w:rsidRPr="00DC2000">
        <w:rPr>
          <w:b w:val="0"/>
          <w:bCs/>
        </w:rPr>
        <w:t>apartment,</w:t>
      </w:r>
      <w:r w:rsidRPr="00DC2000">
        <w:rPr>
          <w:b w:val="0"/>
          <w:bCs/>
          <w:spacing w:val="-9"/>
        </w:rPr>
        <w:t xml:space="preserve"> </w:t>
      </w:r>
      <w:r w:rsidRPr="00DC2000">
        <w:rPr>
          <w:b w:val="0"/>
          <w:bCs/>
        </w:rPr>
        <w:t>name</w:t>
      </w:r>
      <w:r w:rsidRPr="00DC2000">
        <w:rPr>
          <w:b w:val="0"/>
          <w:bCs/>
          <w:spacing w:val="-9"/>
        </w:rPr>
        <w:t xml:space="preserve"> </w:t>
      </w:r>
      <w:r w:rsidRPr="00DC2000">
        <w:rPr>
          <w:b w:val="0"/>
          <w:bCs/>
        </w:rPr>
        <w:t>and/or</w:t>
      </w:r>
      <w:r w:rsidRPr="00DC2000">
        <w:rPr>
          <w:b w:val="0"/>
          <w:bCs/>
          <w:spacing w:val="-6"/>
        </w:rPr>
        <w:t xml:space="preserve"> </w:t>
      </w:r>
      <w:r w:rsidRPr="00DC2000">
        <w:rPr>
          <w:b w:val="0"/>
          <w:bCs/>
        </w:rPr>
        <w:t>number</w:t>
      </w:r>
      <w:r w:rsidRPr="00DC2000">
        <w:rPr>
          <w:b w:val="0"/>
          <w:bCs/>
          <w:spacing w:val="-9"/>
        </w:rPr>
        <w:t xml:space="preserve"> </w:t>
      </w:r>
      <w:r w:rsidRPr="00DC2000">
        <w:rPr>
          <w:b w:val="0"/>
          <w:bCs/>
        </w:rPr>
        <w:t>of</w:t>
      </w:r>
      <w:r w:rsidRPr="00DC2000">
        <w:rPr>
          <w:b w:val="0"/>
          <w:bCs/>
          <w:spacing w:val="-7"/>
        </w:rPr>
        <w:t xml:space="preserve"> </w:t>
      </w:r>
      <w:r w:rsidRPr="00DC2000">
        <w:rPr>
          <w:b w:val="0"/>
          <w:bCs/>
        </w:rPr>
        <w:t>a</w:t>
      </w:r>
      <w:r w:rsidRPr="00DC2000">
        <w:rPr>
          <w:b w:val="0"/>
          <w:bCs/>
          <w:spacing w:val="-9"/>
        </w:rPr>
        <w:t xml:space="preserve"> </w:t>
      </w:r>
      <w:r w:rsidRPr="00DC2000">
        <w:rPr>
          <w:b w:val="0"/>
          <w:bCs/>
        </w:rPr>
        <w:t>street,</w:t>
      </w:r>
      <w:r w:rsidRPr="00DC2000">
        <w:rPr>
          <w:b w:val="0"/>
          <w:bCs/>
          <w:spacing w:val="-7"/>
        </w:rPr>
        <w:t xml:space="preserve"> </w:t>
      </w:r>
      <w:r w:rsidRPr="00DC2000">
        <w:rPr>
          <w:b w:val="0"/>
          <w:bCs/>
        </w:rPr>
        <w:t>building or PO</w:t>
      </w:r>
      <w:r w:rsidRPr="00DC2000">
        <w:rPr>
          <w:b w:val="0"/>
          <w:bCs/>
          <w:spacing w:val="-3"/>
        </w:rPr>
        <w:t xml:space="preserve"> </w:t>
      </w:r>
      <w:r w:rsidRPr="00DC2000">
        <w:rPr>
          <w:b w:val="0"/>
          <w:bCs/>
        </w:rPr>
        <w:t>Box.</w:t>
      </w:r>
    </w:p>
    <w:p w14:paraId="226C3FF2" w14:textId="77777777" w:rsidR="00DC2000" w:rsidRDefault="00DC2000" w:rsidP="00DC2000">
      <w:pPr>
        <w:pStyle w:val="a3"/>
        <w:spacing w:before="1"/>
        <w:ind w:right="220"/>
      </w:pPr>
    </w:p>
    <w:p w14:paraId="2DDDF777" w14:textId="77777777" w:rsidR="00DC2000" w:rsidRDefault="00DC2000" w:rsidP="00DC2000">
      <w:pPr>
        <w:ind w:left="196" w:right="196"/>
        <w:rPr>
          <w:sz w:val="20"/>
        </w:rPr>
      </w:pPr>
      <w:r>
        <w:rPr>
          <w:b/>
          <w:sz w:val="20"/>
        </w:rPr>
        <w:t xml:space="preserve">CamelCase: </w:t>
      </w:r>
      <w:r>
        <w:rPr>
          <w:sz w:val="20"/>
        </w:rPr>
        <w:t>deliveryPoint</w:t>
      </w:r>
    </w:p>
    <w:p w14:paraId="376B4DD3" w14:textId="77777777" w:rsidR="00DC2000" w:rsidRDefault="00DC2000" w:rsidP="00DC2000">
      <w:pPr>
        <w:pStyle w:val="a3"/>
        <w:spacing w:before="7"/>
        <w:ind w:right="220"/>
        <w:rPr>
          <w:sz w:val="22"/>
        </w:rPr>
      </w:pPr>
    </w:p>
    <w:p w14:paraId="2A9556F8" w14:textId="77777777" w:rsidR="00DC2000" w:rsidRDefault="00DC2000" w:rsidP="00DC2000">
      <w:pPr>
        <w:pStyle w:val="a3"/>
        <w:ind w:right="220"/>
      </w:pPr>
      <w:r>
        <w:t>Alias:</w:t>
      </w:r>
    </w:p>
    <w:p w14:paraId="3E362E3A" w14:textId="77777777" w:rsidR="00DC2000" w:rsidRDefault="00DC2000" w:rsidP="00DC2000">
      <w:pPr>
        <w:pStyle w:val="a3"/>
        <w:spacing w:before="4"/>
        <w:ind w:right="220"/>
        <w:rPr>
          <w:b w:val="0"/>
          <w:sz w:val="22"/>
        </w:rPr>
      </w:pPr>
    </w:p>
    <w:p w14:paraId="3F984182" w14:textId="77777777" w:rsidR="00DC2000" w:rsidRDefault="00DC2000" w:rsidP="00DC2000">
      <w:pPr>
        <w:ind w:left="196" w:right="196"/>
        <w:rPr>
          <w:sz w:val="20"/>
        </w:rPr>
      </w:pPr>
      <w:r>
        <w:rPr>
          <w:b/>
          <w:sz w:val="20"/>
        </w:rPr>
        <w:t xml:space="preserve">Value type: </w:t>
      </w:r>
      <w:r>
        <w:rPr>
          <w:sz w:val="20"/>
        </w:rPr>
        <w:t>text</w:t>
      </w:r>
    </w:p>
    <w:p w14:paraId="4F15FB48" w14:textId="77777777" w:rsidR="00DC2000" w:rsidRDefault="00DC2000" w:rsidP="00DC2000">
      <w:pPr>
        <w:pStyle w:val="a3"/>
        <w:spacing w:before="4"/>
        <w:ind w:right="220"/>
        <w:rPr>
          <w:sz w:val="22"/>
        </w:rPr>
      </w:pPr>
    </w:p>
    <w:p w14:paraId="1955D7F1" w14:textId="77777777" w:rsidR="00DC2000" w:rsidRDefault="00DC2000" w:rsidP="00DC2000">
      <w:pPr>
        <w:ind w:left="196" w:right="196"/>
        <w:rPr>
          <w:sz w:val="20"/>
        </w:rPr>
      </w:pPr>
      <w:r>
        <w:rPr>
          <w:b/>
          <w:sz w:val="20"/>
        </w:rPr>
        <w:t xml:space="preserve">Remarks: </w:t>
      </w:r>
      <w:r>
        <w:rPr>
          <w:sz w:val="20"/>
        </w:rPr>
        <w:t>No remarks.</w:t>
      </w:r>
    </w:p>
    <w:p w14:paraId="17C73238" w14:textId="77777777" w:rsidR="00DC2000" w:rsidRDefault="00DC2000">
      <w:pPr>
        <w:ind w:left="196" w:right="196"/>
        <w:rPr>
          <w:bCs/>
          <w:sz w:val="20"/>
        </w:rPr>
      </w:pPr>
    </w:p>
    <w:p w14:paraId="1C61E908" w14:textId="77777777" w:rsidR="00D537EB" w:rsidRDefault="00D537EB">
      <w:pPr>
        <w:ind w:left="196" w:right="196"/>
        <w:rPr>
          <w:bCs/>
          <w:sz w:val="20"/>
        </w:rPr>
      </w:pPr>
    </w:p>
    <w:p w14:paraId="6FA40CE6" w14:textId="1440DC7E" w:rsidR="00D537EB" w:rsidRDefault="00D537EB" w:rsidP="00D537EB">
      <w:pPr>
        <w:rPr>
          <w:bCs/>
          <w:sz w:val="20"/>
        </w:rPr>
      </w:pPr>
      <w:r>
        <w:rPr>
          <w:bCs/>
          <w:sz w:val="20"/>
        </w:rPr>
        <w:br w:type="page"/>
      </w:r>
    </w:p>
    <w:p w14:paraId="3788F7D2" w14:textId="372EA340" w:rsidR="00D537EB" w:rsidDel="0061406B" w:rsidRDefault="00D537EB" w:rsidP="00D537EB">
      <w:pPr>
        <w:pStyle w:val="a3"/>
        <w:spacing w:before="10"/>
        <w:ind w:right="220"/>
        <w:rPr>
          <w:del w:id="2040" w:author="USER" w:date="2024-04-08T14:38:00Z"/>
          <w:sz w:val="24"/>
        </w:rPr>
      </w:pPr>
    </w:p>
    <w:p w14:paraId="1C97F394" w14:textId="036F74BC" w:rsidR="00D537EB" w:rsidDel="0061406B" w:rsidRDefault="00D537EB" w:rsidP="0061406B">
      <w:pPr>
        <w:pStyle w:val="2"/>
        <w:numPr>
          <w:ilvl w:val="1"/>
          <w:numId w:val="9"/>
        </w:numPr>
        <w:tabs>
          <w:tab w:val="left" w:pos="721"/>
        </w:tabs>
        <w:ind w:right="196"/>
        <w:rPr>
          <w:del w:id="2041" w:author="USER" w:date="2024-04-08T14:38:00Z"/>
        </w:rPr>
      </w:pPr>
      <w:del w:id="2042" w:author="USER" w:date="2024-04-08T14:38:00Z">
        <w:r w:rsidDel="0061406B">
          <w:delText>Digital</w:delText>
        </w:r>
        <w:r w:rsidDel="0061406B">
          <w:rPr>
            <w:spacing w:val="-3"/>
          </w:rPr>
          <w:delText xml:space="preserve"> </w:delText>
        </w:r>
        <w:r w:rsidDel="0061406B">
          <w:delText>Signature</w:delText>
        </w:r>
      </w:del>
    </w:p>
    <w:p w14:paraId="0C6848C4" w14:textId="65DE051F" w:rsidR="00D537EB" w:rsidDel="0061406B" w:rsidRDefault="00D537EB" w:rsidP="00D537EB">
      <w:pPr>
        <w:pStyle w:val="a3"/>
        <w:spacing w:before="5"/>
        <w:ind w:right="220"/>
        <w:rPr>
          <w:del w:id="2043" w:author="USER" w:date="2024-04-08T14:38:00Z"/>
          <w:b w:val="0"/>
          <w:sz w:val="22"/>
        </w:rPr>
      </w:pPr>
    </w:p>
    <w:p w14:paraId="28F3701A" w14:textId="6605A21D" w:rsidR="00D537EB" w:rsidDel="0061406B" w:rsidRDefault="00D537EB" w:rsidP="00D537EB">
      <w:pPr>
        <w:pStyle w:val="a3"/>
        <w:spacing w:line="264" w:lineRule="auto"/>
        <w:ind w:right="220"/>
        <w:rPr>
          <w:del w:id="2044" w:author="USER" w:date="2024-04-08T14:38:00Z"/>
          <w:b w:val="0"/>
          <w:bCs/>
        </w:rPr>
      </w:pPr>
      <w:del w:id="2045" w:author="USER" w:date="2024-04-08T14:38:00Z">
        <w:r w:rsidDel="0061406B">
          <w:delText xml:space="preserve">Definition: </w:delText>
        </w:r>
      </w:del>
      <w:del w:id="2046" w:author="USER" w:date="2024-03-28T00:47:00Z">
        <w:r w:rsidRPr="00D537EB" w:rsidDel="004857F3">
          <w:rPr>
            <w:b w:val="0"/>
            <w:bCs/>
          </w:rPr>
          <w:delText>A single digital signature</w:delText>
        </w:r>
      </w:del>
    </w:p>
    <w:p w14:paraId="336A3C41" w14:textId="012931FE" w:rsidR="00D537EB" w:rsidDel="0061406B" w:rsidRDefault="00D537EB" w:rsidP="00D537EB">
      <w:pPr>
        <w:pStyle w:val="a3"/>
        <w:spacing w:line="264" w:lineRule="auto"/>
        <w:ind w:right="220"/>
        <w:rPr>
          <w:del w:id="2047" w:author="USER" w:date="2024-04-08T14:38:00Z"/>
        </w:rPr>
      </w:pPr>
    </w:p>
    <w:p w14:paraId="1E206CD0" w14:textId="53F1986B" w:rsidR="00D537EB" w:rsidDel="0061406B" w:rsidRDefault="00D537EB" w:rsidP="00D537EB">
      <w:pPr>
        <w:ind w:left="196" w:right="196"/>
        <w:rPr>
          <w:del w:id="2048" w:author="USER" w:date="2024-04-08T14:38:00Z"/>
          <w:sz w:val="20"/>
        </w:rPr>
      </w:pPr>
      <w:del w:id="2049" w:author="USER" w:date="2024-04-08T14:38:00Z">
        <w:r w:rsidDel="0061406B">
          <w:rPr>
            <w:b/>
            <w:sz w:val="20"/>
          </w:rPr>
          <w:delText xml:space="preserve">CamelCase: </w:delText>
        </w:r>
        <w:r w:rsidDel="0061406B">
          <w:rPr>
            <w:sz w:val="20"/>
          </w:rPr>
          <w:delText>digitalSignature</w:delText>
        </w:r>
      </w:del>
    </w:p>
    <w:p w14:paraId="5CFB3975" w14:textId="76712B31" w:rsidR="00D537EB" w:rsidDel="0061406B" w:rsidRDefault="00D537EB" w:rsidP="00D537EB">
      <w:pPr>
        <w:pStyle w:val="a3"/>
        <w:spacing w:before="7"/>
        <w:ind w:right="220"/>
        <w:rPr>
          <w:del w:id="2050" w:author="USER" w:date="2024-04-08T14:38:00Z"/>
          <w:sz w:val="22"/>
        </w:rPr>
      </w:pPr>
    </w:p>
    <w:p w14:paraId="2CD82BCD" w14:textId="15A7E3DF" w:rsidR="00D537EB" w:rsidDel="0061406B" w:rsidRDefault="00D537EB" w:rsidP="00700E00">
      <w:pPr>
        <w:pStyle w:val="a3"/>
        <w:ind w:right="220"/>
        <w:rPr>
          <w:del w:id="2051" w:author="USER" w:date="2024-04-08T14:38:00Z"/>
        </w:rPr>
      </w:pPr>
      <w:del w:id="2052" w:author="USER" w:date="2024-04-08T14:38:00Z">
        <w:r w:rsidDel="0061406B">
          <w:delText>Alias:</w:delText>
        </w:r>
      </w:del>
    </w:p>
    <w:p w14:paraId="7C151955" w14:textId="64DD9D94" w:rsidR="00D537EB" w:rsidDel="0061406B" w:rsidRDefault="00D537EB" w:rsidP="00D537EB">
      <w:pPr>
        <w:pStyle w:val="a3"/>
        <w:spacing w:before="4"/>
        <w:ind w:right="220"/>
        <w:rPr>
          <w:del w:id="2053" w:author="USER" w:date="2024-04-08T14:38:00Z"/>
          <w:b w:val="0"/>
          <w:sz w:val="22"/>
        </w:rPr>
      </w:pPr>
    </w:p>
    <w:p w14:paraId="5079C51E" w14:textId="6183A4F0" w:rsidR="00D537EB" w:rsidDel="0061406B" w:rsidRDefault="00D537EB" w:rsidP="00D537EB">
      <w:pPr>
        <w:ind w:left="196" w:right="196"/>
        <w:rPr>
          <w:del w:id="2054" w:author="USER" w:date="2024-04-08T14:38:00Z"/>
          <w:sz w:val="20"/>
        </w:rPr>
      </w:pPr>
      <w:del w:id="2055" w:author="USER" w:date="2024-04-08T14:38:00Z">
        <w:r w:rsidDel="0061406B">
          <w:rPr>
            <w:b/>
            <w:sz w:val="20"/>
          </w:rPr>
          <w:delText xml:space="preserve">Value type: </w:delText>
        </w:r>
        <w:r w:rsidDel="0061406B">
          <w:rPr>
            <w:sz w:val="20"/>
          </w:rPr>
          <w:delText>enumeration</w:delText>
        </w:r>
      </w:del>
    </w:p>
    <w:p w14:paraId="6A8BF7D2" w14:textId="125B809A" w:rsidR="00D537EB" w:rsidDel="0061406B" w:rsidRDefault="00D537EB" w:rsidP="00D537EB">
      <w:pPr>
        <w:pStyle w:val="a3"/>
        <w:spacing w:before="4"/>
        <w:ind w:right="220"/>
        <w:rPr>
          <w:del w:id="2056" w:author="USER" w:date="2024-04-08T14:38:00Z"/>
          <w:sz w:val="22"/>
        </w:rPr>
      </w:pPr>
    </w:p>
    <w:p w14:paraId="16AF3106" w14:textId="6F5BF75A" w:rsidR="00D537EB" w:rsidDel="0061406B" w:rsidRDefault="00D537EB" w:rsidP="00D537EB">
      <w:pPr>
        <w:ind w:left="196" w:right="196"/>
        <w:rPr>
          <w:del w:id="2057" w:author="USER" w:date="2024-04-08T14:38:00Z"/>
          <w:sz w:val="20"/>
        </w:rPr>
      </w:pPr>
      <w:del w:id="2058" w:author="USER" w:date="2024-04-08T14:38:00Z">
        <w:r w:rsidDel="0061406B">
          <w:rPr>
            <w:b/>
            <w:sz w:val="20"/>
          </w:rPr>
          <w:delText xml:space="preserve">Remarks: </w:delText>
        </w:r>
        <w:r w:rsidDel="0061406B">
          <w:rPr>
            <w:sz w:val="20"/>
          </w:rPr>
          <w:delText>No remarks.</w:delText>
        </w:r>
      </w:del>
    </w:p>
    <w:p w14:paraId="59F85EB6" w14:textId="362D3234" w:rsidR="00D537EB" w:rsidDel="0061406B" w:rsidRDefault="00D537EB" w:rsidP="00D537EB">
      <w:pPr>
        <w:pStyle w:val="a3"/>
        <w:ind w:right="220"/>
        <w:rPr>
          <w:del w:id="2059" w:author="USER" w:date="2024-04-08T14:38:00Z"/>
          <w:sz w:val="22"/>
        </w:rPr>
      </w:pPr>
    </w:p>
    <w:p w14:paraId="28565A6A" w14:textId="7EEBCE20" w:rsidR="00D537EB" w:rsidDel="0061406B" w:rsidRDefault="00D537EB" w:rsidP="00D537EB">
      <w:pPr>
        <w:pStyle w:val="a3"/>
        <w:ind w:right="220"/>
        <w:rPr>
          <w:del w:id="2060" w:author="USER" w:date="2024-04-08T14:38:00Z"/>
          <w:sz w:val="22"/>
        </w:rPr>
      </w:pPr>
    </w:p>
    <w:p w14:paraId="13D7565F" w14:textId="374FAEA4" w:rsidR="00D537EB" w:rsidDel="0061406B" w:rsidRDefault="00D537EB" w:rsidP="00D537EB">
      <w:pPr>
        <w:pStyle w:val="a3"/>
        <w:spacing w:before="9"/>
        <w:ind w:right="220"/>
        <w:rPr>
          <w:del w:id="2061" w:author="USER" w:date="2024-04-08T14:38:00Z"/>
          <w:sz w:val="31"/>
        </w:rPr>
      </w:pPr>
    </w:p>
    <w:p w14:paraId="47194763" w14:textId="180E9B60" w:rsidR="00D537EB" w:rsidDel="0061406B" w:rsidRDefault="00D537EB" w:rsidP="00E35E02">
      <w:pPr>
        <w:pStyle w:val="a3"/>
        <w:ind w:right="220"/>
        <w:rPr>
          <w:del w:id="2062" w:author="USER" w:date="2024-04-08T14:38:00Z"/>
        </w:rPr>
      </w:pPr>
      <w:del w:id="2063" w:author="USER" w:date="2024-04-08T14:38:00Z">
        <w:r w:rsidDel="0061406B">
          <w:delText>Listed Values:</w:delText>
        </w:r>
      </w:del>
    </w:p>
    <w:p w14:paraId="2FD488BE" w14:textId="036B6B33" w:rsidR="00D537EB" w:rsidDel="0061406B" w:rsidRDefault="00D537EB" w:rsidP="00D537EB">
      <w:pPr>
        <w:pStyle w:val="a3"/>
        <w:ind w:right="220"/>
        <w:rPr>
          <w:del w:id="2064" w:author="USER" w:date="2024-04-08T14:38: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D537EB" w:rsidDel="0061406B" w14:paraId="0BD1ED84" w14:textId="3BCCF3CB" w:rsidTr="00B467B9">
        <w:trPr>
          <w:trHeight w:val="462"/>
          <w:del w:id="2065" w:author="USER" w:date="2024-04-08T14:38:00Z"/>
        </w:trPr>
        <w:tc>
          <w:tcPr>
            <w:tcW w:w="1438" w:type="dxa"/>
            <w:shd w:val="clear" w:color="auto" w:fill="FFF1CC"/>
          </w:tcPr>
          <w:p w14:paraId="078EAA75" w14:textId="4894D602" w:rsidR="00D537EB" w:rsidDel="0061406B" w:rsidRDefault="00D537EB" w:rsidP="00B467B9">
            <w:pPr>
              <w:pStyle w:val="TableParagraph"/>
              <w:spacing w:before="114"/>
              <w:ind w:left="196" w:right="196"/>
              <w:rPr>
                <w:del w:id="2066" w:author="USER" w:date="2024-04-08T14:38:00Z"/>
                <w:b/>
                <w:sz w:val="18"/>
              </w:rPr>
            </w:pPr>
            <w:del w:id="2067" w:author="USER" w:date="2024-04-08T14:38:00Z">
              <w:r w:rsidDel="0061406B">
                <w:rPr>
                  <w:b/>
                  <w:sz w:val="18"/>
                </w:rPr>
                <w:delText>Code</w:delText>
              </w:r>
            </w:del>
          </w:p>
        </w:tc>
        <w:tc>
          <w:tcPr>
            <w:tcW w:w="2878" w:type="dxa"/>
            <w:shd w:val="clear" w:color="auto" w:fill="FFF1CC"/>
          </w:tcPr>
          <w:p w14:paraId="072DFE48" w14:textId="6E0AE1F4" w:rsidR="00D537EB" w:rsidDel="0061406B" w:rsidRDefault="00D537EB" w:rsidP="00B467B9">
            <w:pPr>
              <w:pStyle w:val="TableParagraph"/>
              <w:spacing w:before="114"/>
              <w:ind w:left="196" w:right="196"/>
              <w:rPr>
                <w:del w:id="2068" w:author="USER" w:date="2024-04-08T14:38:00Z"/>
                <w:b/>
                <w:sz w:val="18"/>
              </w:rPr>
            </w:pPr>
            <w:del w:id="2069" w:author="USER" w:date="2024-04-08T14:38:00Z">
              <w:r w:rsidDel="0061406B">
                <w:rPr>
                  <w:b/>
                  <w:sz w:val="18"/>
                </w:rPr>
                <w:delText>Label</w:delText>
              </w:r>
            </w:del>
          </w:p>
        </w:tc>
        <w:tc>
          <w:tcPr>
            <w:tcW w:w="5751" w:type="dxa"/>
            <w:shd w:val="clear" w:color="auto" w:fill="FFF1CC"/>
          </w:tcPr>
          <w:p w14:paraId="0A80D757" w14:textId="23BD9A16" w:rsidR="00D537EB" w:rsidDel="0061406B" w:rsidRDefault="00D537EB" w:rsidP="00B467B9">
            <w:pPr>
              <w:pStyle w:val="TableParagraph"/>
              <w:spacing w:before="114"/>
              <w:ind w:left="196" w:right="196"/>
              <w:rPr>
                <w:del w:id="2070" w:author="USER" w:date="2024-04-08T14:38:00Z"/>
                <w:b/>
                <w:sz w:val="18"/>
              </w:rPr>
            </w:pPr>
            <w:del w:id="2071" w:author="USER" w:date="2024-04-08T14:38:00Z">
              <w:r w:rsidDel="0061406B">
                <w:rPr>
                  <w:b/>
                  <w:sz w:val="18"/>
                </w:rPr>
                <w:delText>Definition</w:delText>
              </w:r>
            </w:del>
          </w:p>
        </w:tc>
      </w:tr>
      <w:tr w:rsidR="00D537EB" w:rsidDel="0061406B" w14:paraId="2166C661" w14:textId="0E764512" w:rsidTr="00B467B9">
        <w:trPr>
          <w:trHeight w:val="462"/>
          <w:del w:id="2072" w:author="USER" w:date="2024-04-08T14:38:00Z"/>
        </w:trPr>
        <w:tc>
          <w:tcPr>
            <w:tcW w:w="1438" w:type="dxa"/>
          </w:tcPr>
          <w:p w14:paraId="0F918A51" w14:textId="73128EB3" w:rsidR="00D537EB" w:rsidDel="0061406B" w:rsidRDefault="00D537EB" w:rsidP="00B467B9">
            <w:pPr>
              <w:pStyle w:val="TableParagraph"/>
              <w:ind w:left="196" w:right="196"/>
              <w:rPr>
                <w:del w:id="2073" w:author="USER" w:date="2024-04-08T14:38:00Z"/>
                <w:sz w:val="18"/>
              </w:rPr>
            </w:pPr>
            <w:del w:id="2074" w:author="USER" w:date="2024-03-28T00:47:00Z">
              <w:r w:rsidDel="004857F3">
                <w:rPr>
                  <w:w w:val="99"/>
                  <w:sz w:val="18"/>
                </w:rPr>
                <w:delText>1</w:delText>
              </w:r>
            </w:del>
          </w:p>
        </w:tc>
        <w:tc>
          <w:tcPr>
            <w:tcW w:w="2878" w:type="dxa"/>
          </w:tcPr>
          <w:p w14:paraId="5D740317" w14:textId="17609B12" w:rsidR="00D537EB" w:rsidDel="0061406B" w:rsidRDefault="00D537EB" w:rsidP="00B467B9">
            <w:pPr>
              <w:pStyle w:val="TableParagraph"/>
              <w:ind w:left="196" w:right="196"/>
              <w:rPr>
                <w:del w:id="2075" w:author="USER" w:date="2024-04-08T14:38:00Z"/>
                <w:sz w:val="18"/>
              </w:rPr>
            </w:pPr>
            <w:del w:id="2076" w:author="USER" w:date="2024-03-28T00:47:00Z">
              <w:r w:rsidDel="004857F3">
                <w:rPr>
                  <w:sz w:val="18"/>
                </w:rPr>
                <w:delText>dsa</w:delText>
              </w:r>
            </w:del>
          </w:p>
        </w:tc>
        <w:tc>
          <w:tcPr>
            <w:tcW w:w="5751" w:type="dxa"/>
          </w:tcPr>
          <w:p w14:paraId="46A77600" w14:textId="7029CBA4" w:rsidR="00D537EB" w:rsidDel="0061406B" w:rsidRDefault="00D537EB" w:rsidP="00B467B9">
            <w:pPr>
              <w:pStyle w:val="TableParagraph"/>
              <w:ind w:left="196" w:right="196"/>
              <w:rPr>
                <w:del w:id="2077" w:author="USER" w:date="2024-04-08T14:38:00Z"/>
                <w:sz w:val="18"/>
              </w:rPr>
            </w:pPr>
            <w:del w:id="2078" w:author="USER" w:date="2024-03-28T00:47:00Z">
              <w:r w:rsidDel="004857F3">
                <w:rPr>
                  <w:sz w:val="18"/>
                </w:rPr>
                <w:delText>American digital signature standards.</w:delText>
              </w:r>
            </w:del>
          </w:p>
        </w:tc>
      </w:tr>
    </w:tbl>
    <w:p w14:paraId="4A030CAE" w14:textId="3C8FD2D1" w:rsidR="00E35E02" w:rsidDel="0061406B" w:rsidRDefault="00E35E02">
      <w:pPr>
        <w:rPr>
          <w:del w:id="2079" w:author="USER" w:date="2024-04-08T14:39:00Z"/>
          <w:b/>
          <w:sz w:val="24"/>
          <w:szCs w:val="20"/>
        </w:rPr>
      </w:pPr>
      <w:del w:id="2080" w:author="USER" w:date="2024-04-08T14:39:00Z">
        <w:r w:rsidDel="0061406B">
          <w:rPr>
            <w:sz w:val="24"/>
          </w:rPr>
          <w:br w:type="page"/>
        </w:r>
      </w:del>
    </w:p>
    <w:p w14:paraId="3ADE0E86" w14:textId="77777777" w:rsidR="00E35E02" w:rsidRDefault="00E35E02" w:rsidP="0061406B">
      <w:pPr>
        <w:rPr>
          <w:sz w:val="24"/>
        </w:rPr>
      </w:pPr>
    </w:p>
    <w:p w14:paraId="1C2FD081" w14:textId="77777777" w:rsidR="00E35E02" w:rsidRPr="00E35E02" w:rsidRDefault="00E35E02" w:rsidP="0061406B">
      <w:pPr>
        <w:pStyle w:val="2"/>
        <w:numPr>
          <w:ilvl w:val="1"/>
          <w:numId w:val="9"/>
        </w:numPr>
        <w:rPr>
          <w:sz w:val="20"/>
        </w:rPr>
      </w:pPr>
      <w:r>
        <w:t xml:space="preserve">Digital Signature </w:t>
      </w:r>
      <w:r>
        <w:rPr>
          <w:spacing w:val="-3"/>
        </w:rPr>
        <w:t xml:space="preserve">Value </w:t>
      </w:r>
    </w:p>
    <w:p w14:paraId="3164C02E" w14:textId="77777777" w:rsidR="00537BCB" w:rsidRDefault="00537BCB" w:rsidP="00E35E02">
      <w:pPr>
        <w:pStyle w:val="a3"/>
        <w:ind w:right="220"/>
      </w:pPr>
    </w:p>
    <w:p w14:paraId="216496F7" w14:textId="78174FFE" w:rsidR="00E35E02" w:rsidRDefault="00E35E02" w:rsidP="00E35E02">
      <w:pPr>
        <w:pStyle w:val="a3"/>
        <w:ind w:right="220"/>
      </w:pPr>
      <w:r w:rsidRPr="00E35E02">
        <w:t xml:space="preserve">Definition: </w:t>
      </w:r>
      <w:r w:rsidRPr="00E35E02">
        <w:rPr>
          <w:b w:val="0"/>
          <w:bCs/>
        </w:rPr>
        <w:t>Value derived from the digital signature</w:t>
      </w:r>
    </w:p>
    <w:p w14:paraId="447B879A" w14:textId="77777777" w:rsidR="00E35E02" w:rsidRDefault="00E35E02" w:rsidP="00E35E02">
      <w:pPr>
        <w:pStyle w:val="a3"/>
        <w:ind w:right="220"/>
      </w:pPr>
    </w:p>
    <w:p w14:paraId="3C0C74DF" w14:textId="2B00459E" w:rsidR="00E35E02" w:rsidRDefault="00E35E02" w:rsidP="00E35E02">
      <w:pPr>
        <w:pStyle w:val="a3"/>
        <w:ind w:right="220"/>
      </w:pPr>
      <w:r w:rsidRPr="00E35E02">
        <w:t>CamelCase:</w:t>
      </w:r>
      <w:r w:rsidRPr="00E35E02">
        <w:rPr>
          <w:spacing w:val="1"/>
        </w:rPr>
        <w:t xml:space="preserve"> </w:t>
      </w:r>
      <w:r w:rsidRPr="00E35E02">
        <w:rPr>
          <w:b w:val="0"/>
          <w:bCs/>
        </w:rPr>
        <w:t>digitalSignatureValue</w:t>
      </w:r>
    </w:p>
    <w:p w14:paraId="146ED9E2" w14:textId="77777777" w:rsidR="00E35E02" w:rsidRPr="00E35E02" w:rsidRDefault="00E35E02" w:rsidP="00E35E02">
      <w:pPr>
        <w:pStyle w:val="a3"/>
        <w:ind w:right="220"/>
      </w:pPr>
    </w:p>
    <w:p w14:paraId="44EC6208" w14:textId="77777777" w:rsidR="00E35E02" w:rsidRDefault="00E35E02" w:rsidP="00E35E02">
      <w:pPr>
        <w:pStyle w:val="a3"/>
        <w:ind w:right="220"/>
      </w:pPr>
      <w:r>
        <w:t>Alias:</w:t>
      </w:r>
    </w:p>
    <w:p w14:paraId="3B79B0A3" w14:textId="77777777" w:rsidR="00E35E02" w:rsidRDefault="00E35E02" w:rsidP="00E35E02">
      <w:pPr>
        <w:pStyle w:val="a3"/>
        <w:spacing w:before="7"/>
        <w:ind w:right="220"/>
        <w:rPr>
          <w:b w:val="0"/>
          <w:sz w:val="22"/>
        </w:rPr>
      </w:pPr>
    </w:p>
    <w:p w14:paraId="467A2DFD" w14:textId="77777777" w:rsidR="00E35E02" w:rsidRDefault="00E35E02" w:rsidP="00E35E02">
      <w:pPr>
        <w:ind w:left="196" w:right="196"/>
        <w:rPr>
          <w:sz w:val="20"/>
        </w:rPr>
      </w:pPr>
      <w:r>
        <w:rPr>
          <w:b/>
          <w:sz w:val="20"/>
        </w:rPr>
        <w:t xml:space="preserve">Value type: </w:t>
      </w:r>
      <w:r>
        <w:rPr>
          <w:sz w:val="20"/>
        </w:rPr>
        <w:t>text</w:t>
      </w:r>
    </w:p>
    <w:p w14:paraId="58431568" w14:textId="77777777" w:rsidR="00E35E02" w:rsidRDefault="00E35E02" w:rsidP="00E35E02">
      <w:pPr>
        <w:pStyle w:val="a3"/>
        <w:spacing w:before="4"/>
        <w:ind w:right="220"/>
        <w:rPr>
          <w:sz w:val="22"/>
        </w:rPr>
      </w:pPr>
    </w:p>
    <w:p w14:paraId="20991019" w14:textId="77777777" w:rsidR="00E35E02" w:rsidRDefault="00E35E02" w:rsidP="00E35E02">
      <w:pPr>
        <w:ind w:left="196" w:right="196"/>
        <w:rPr>
          <w:sz w:val="20"/>
        </w:rPr>
      </w:pPr>
      <w:r>
        <w:rPr>
          <w:b/>
          <w:sz w:val="20"/>
        </w:rPr>
        <w:t xml:space="preserve">Remarks: </w:t>
      </w:r>
      <w:r>
        <w:rPr>
          <w:sz w:val="20"/>
        </w:rPr>
        <w:t>No remarks.</w:t>
      </w:r>
    </w:p>
    <w:p w14:paraId="10703776" w14:textId="77777777" w:rsidR="00E35E02" w:rsidRDefault="00E35E02">
      <w:pPr>
        <w:pStyle w:val="a3"/>
        <w:spacing w:before="10"/>
        <w:ind w:right="220"/>
        <w:rPr>
          <w:sz w:val="24"/>
        </w:rPr>
      </w:pPr>
    </w:p>
    <w:p w14:paraId="72A91E84" w14:textId="6E5B3C9D" w:rsidR="00E35E02" w:rsidRDefault="00E35E02">
      <w:pPr>
        <w:rPr>
          <w:b/>
          <w:sz w:val="24"/>
          <w:szCs w:val="20"/>
        </w:rPr>
      </w:pPr>
      <w:r>
        <w:rPr>
          <w:sz w:val="24"/>
        </w:rPr>
        <w:br w:type="page"/>
      </w:r>
    </w:p>
    <w:p w14:paraId="60D18B60" w14:textId="77777777" w:rsidR="00E35E02" w:rsidRDefault="00E35E02" w:rsidP="00E35E02">
      <w:pPr>
        <w:pStyle w:val="a3"/>
        <w:spacing w:before="10"/>
        <w:ind w:right="220"/>
        <w:rPr>
          <w:sz w:val="24"/>
        </w:rPr>
      </w:pPr>
    </w:p>
    <w:p w14:paraId="61DCDB8F" w14:textId="07842D8D" w:rsidR="00E35E02" w:rsidRDefault="00E35E02" w:rsidP="0061406B">
      <w:pPr>
        <w:pStyle w:val="2"/>
        <w:numPr>
          <w:ilvl w:val="1"/>
          <w:numId w:val="9"/>
        </w:numPr>
        <w:tabs>
          <w:tab w:val="left" w:pos="721"/>
        </w:tabs>
        <w:ind w:right="196"/>
      </w:pPr>
      <w:del w:id="2081" w:author="GREENBLUE" w:date="2024-08-08T09:35:00Z">
        <w:r w:rsidDel="008C524B">
          <w:delText>Display</w:delText>
        </w:r>
        <w:r w:rsidDel="008C524B">
          <w:rPr>
            <w:spacing w:val="-7"/>
          </w:rPr>
          <w:delText xml:space="preserve"> </w:delText>
        </w:r>
      </w:del>
      <w:r>
        <w:t>Name</w:t>
      </w:r>
      <w:ins w:id="2082" w:author="GREENBLUE" w:date="2024-08-08T09:35:00Z">
        <w:r w:rsidR="008C524B">
          <w:t xml:space="preserve"> Usage</w:t>
        </w:r>
      </w:ins>
    </w:p>
    <w:p w14:paraId="70DFD630" w14:textId="77777777" w:rsidR="00E35E02" w:rsidRDefault="00E35E02" w:rsidP="00E35E02">
      <w:pPr>
        <w:pStyle w:val="a3"/>
        <w:spacing w:before="5"/>
        <w:ind w:right="220"/>
        <w:rPr>
          <w:b w:val="0"/>
          <w:sz w:val="22"/>
        </w:rPr>
      </w:pPr>
    </w:p>
    <w:p w14:paraId="5628D617" w14:textId="349231A9" w:rsidR="00E35E02" w:rsidRDefault="00E35E02" w:rsidP="00E35E02">
      <w:pPr>
        <w:pStyle w:val="a3"/>
        <w:ind w:right="220"/>
      </w:pPr>
      <w:r>
        <w:t xml:space="preserve">Definition: </w:t>
      </w:r>
      <w:ins w:id="2083" w:author="GREENBLUE" w:date="2024-08-08T09:35:00Z">
        <w:r w:rsidR="008C524B" w:rsidRPr="008C524B">
          <w:rPr>
            <w:b w:val="0"/>
          </w:rPr>
          <w:t>Classification of the type and display level of the name of a feature in an end-user.</w:t>
        </w:r>
        <w:r w:rsidR="008C524B" w:rsidRPr="00B17E02">
          <w:t xml:space="preserve"> </w:t>
        </w:r>
      </w:ins>
      <w:del w:id="2084" w:author="GREENBLUE" w:date="2024-08-08T09:35:00Z">
        <w:r w:rsidRPr="00E35E02" w:rsidDel="008C524B">
          <w:rPr>
            <w:b w:val="0"/>
            <w:bCs/>
          </w:rPr>
          <w:delText>A statement expressing if a feature name is to be displayed in certain system display settings or not.</w:delText>
        </w:r>
      </w:del>
    </w:p>
    <w:p w14:paraId="77AA047F" w14:textId="77777777" w:rsidR="00E35E02" w:rsidRDefault="00E35E02" w:rsidP="00E35E02">
      <w:pPr>
        <w:pStyle w:val="a3"/>
        <w:spacing w:before="7"/>
        <w:ind w:right="220"/>
        <w:rPr>
          <w:sz w:val="22"/>
        </w:rPr>
      </w:pPr>
    </w:p>
    <w:p w14:paraId="507B7BAA" w14:textId="330B0F47" w:rsidR="00E35E02" w:rsidRDefault="00E35E02" w:rsidP="00E35E02">
      <w:pPr>
        <w:ind w:left="196" w:right="196"/>
        <w:rPr>
          <w:sz w:val="20"/>
        </w:rPr>
      </w:pPr>
      <w:r>
        <w:rPr>
          <w:b/>
          <w:sz w:val="20"/>
        </w:rPr>
        <w:t xml:space="preserve">CamelCase: </w:t>
      </w:r>
      <w:ins w:id="2085" w:author="GREENBLUE" w:date="2024-08-08T09:36:00Z">
        <w:r w:rsidR="008C524B">
          <w:rPr>
            <w:sz w:val="20"/>
          </w:rPr>
          <w:t>nameUsage</w:t>
        </w:r>
      </w:ins>
      <w:del w:id="2086" w:author="GREENBLUE" w:date="2024-08-08T09:36:00Z">
        <w:r w:rsidDel="008C524B">
          <w:rPr>
            <w:sz w:val="20"/>
          </w:rPr>
          <w:delText>displayName</w:delText>
        </w:r>
      </w:del>
    </w:p>
    <w:p w14:paraId="2C440898" w14:textId="77777777" w:rsidR="00E35E02" w:rsidRDefault="00E35E02" w:rsidP="00E35E02">
      <w:pPr>
        <w:pStyle w:val="a3"/>
        <w:spacing w:before="4"/>
        <w:ind w:right="220"/>
        <w:rPr>
          <w:sz w:val="22"/>
        </w:rPr>
      </w:pPr>
    </w:p>
    <w:p w14:paraId="490A6EE8" w14:textId="77777777" w:rsidR="00E35E02" w:rsidRDefault="00E35E02" w:rsidP="00E35E02">
      <w:pPr>
        <w:pStyle w:val="a3"/>
        <w:ind w:right="220"/>
      </w:pPr>
      <w:r>
        <w:t>Alias:</w:t>
      </w:r>
    </w:p>
    <w:p w14:paraId="304DA342" w14:textId="77777777" w:rsidR="00E35E02" w:rsidRDefault="00E35E02" w:rsidP="00E35E02">
      <w:pPr>
        <w:pStyle w:val="a3"/>
        <w:spacing w:before="7"/>
        <w:ind w:right="220"/>
        <w:rPr>
          <w:b w:val="0"/>
          <w:sz w:val="22"/>
        </w:rPr>
      </w:pPr>
    </w:p>
    <w:p w14:paraId="2D7CE0D0" w14:textId="6DEAD19C" w:rsidR="00E35E02" w:rsidRDefault="00E35E02" w:rsidP="008C524B">
      <w:pPr>
        <w:ind w:left="196" w:right="196"/>
        <w:rPr>
          <w:sz w:val="20"/>
        </w:rPr>
      </w:pPr>
      <w:r>
        <w:rPr>
          <w:b/>
          <w:sz w:val="20"/>
        </w:rPr>
        <w:t xml:space="preserve">Value type: </w:t>
      </w:r>
      <w:ins w:id="2087" w:author="GREENBLUE" w:date="2024-08-08T09:36:00Z">
        <w:r w:rsidR="008C524B">
          <w:rPr>
            <w:sz w:val="20"/>
          </w:rPr>
          <w:t>enumeration</w:t>
        </w:r>
      </w:ins>
      <w:del w:id="2088" w:author="GREENBLUE" w:date="2024-08-08T09:36:00Z">
        <w:r w:rsidDel="008C524B">
          <w:rPr>
            <w:sz w:val="20"/>
          </w:rPr>
          <w:delText>boolean</w:delText>
        </w:r>
      </w:del>
    </w:p>
    <w:p w14:paraId="2AC94A21" w14:textId="77777777" w:rsidR="00E35E02" w:rsidRDefault="00E35E02" w:rsidP="00E35E02">
      <w:pPr>
        <w:pStyle w:val="a3"/>
        <w:spacing w:before="4"/>
        <w:ind w:right="220"/>
        <w:rPr>
          <w:sz w:val="22"/>
        </w:rPr>
      </w:pPr>
    </w:p>
    <w:p w14:paraId="072DA12B" w14:textId="4335D3F3" w:rsidR="00E35E02" w:rsidRDefault="00E35E02" w:rsidP="00E35E02">
      <w:pPr>
        <w:pStyle w:val="a3"/>
        <w:spacing w:line="261" w:lineRule="auto"/>
        <w:ind w:right="220"/>
      </w:pPr>
      <w:r>
        <w:t xml:space="preserve">Remarks: </w:t>
      </w:r>
      <w:ins w:id="2089" w:author="GREENBLUE" w:date="2024-08-08T09:36:00Z">
        <w:r w:rsidR="008C524B" w:rsidRPr="008C524B">
          <w:rPr>
            <w:b w:val="0"/>
          </w:rPr>
          <w:t>For ECDIS, all encoded instances of the complex attribute feature name will be able to be viewed in the ECDIS Pick Report, regardless of the value populated for name usage.</w:t>
        </w:r>
      </w:ins>
      <w:del w:id="2090" w:author="GREENBLUE" w:date="2024-08-08T09:36:00Z">
        <w:r w:rsidRPr="00E35E02" w:rsidDel="008C524B">
          <w:rPr>
            <w:b w:val="0"/>
            <w:bCs/>
          </w:rPr>
          <w:delText>Where it is allowable to encode multiple instances of feature name for a single feature instance, only one feature name instance can indicate that the name is to be displayed (display name set to True).</w:delText>
        </w:r>
      </w:del>
    </w:p>
    <w:p w14:paraId="7C8CA58A" w14:textId="4FE4B7DB" w:rsidR="00E35E02" w:rsidRDefault="00E35E02" w:rsidP="00E35E02">
      <w:pPr>
        <w:pStyle w:val="a3"/>
        <w:spacing w:before="10"/>
        <w:ind w:right="220"/>
        <w:rPr>
          <w:ins w:id="2091" w:author="GREENBLUE" w:date="2024-08-08T09:37:00Z"/>
          <w:sz w:val="24"/>
        </w:rPr>
      </w:pPr>
    </w:p>
    <w:p w14:paraId="146E3636" w14:textId="63226D70" w:rsidR="008C524B" w:rsidRDefault="008C524B" w:rsidP="00E35E02">
      <w:pPr>
        <w:pStyle w:val="a3"/>
        <w:spacing w:before="10"/>
        <w:ind w:right="220"/>
        <w:rPr>
          <w:ins w:id="2092" w:author="GREENBLUE" w:date="2024-08-08T09:37:00Z"/>
          <w:sz w:val="24"/>
        </w:rPr>
      </w:pPr>
    </w:p>
    <w:p w14:paraId="3ACD47E4" w14:textId="704BC660" w:rsidR="008C524B" w:rsidRDefault="008C524B" w:rsidP="00E35E02">
      <w:pPr>
        <w:pStyle w:val="a3"/>
        <w:spacing w:before="10"/>
        <w:ind w:right="220"/>
        <w:rPr>
          <w:ins w:id="2093" w:author="GREENBLUE" w:date="2024-08-08T09:37:00Z"/>
          <w:sz w:val="24"/>
        </w:rPr>
      </w:pPr>
    </w:p>
    <w:p w14:paraId="57258ED8" w14:textId="77777777" w:rsidR="008C524B" w:rsidRDefault="008C524B" w:rsidP="008C524B">
      <w:pPr>
        <w:pStyle w:val="a3"/>
        <w:ind w:right="220"/>
        <w:rPr>
          <w:ins w:id="2094" w:author="GREENBLUE" w:date="2024-08-08T09:37:00Z"/>
        </w:rPr>
      </w:pPr>
      <w:ins w:id="2095" w:author="GREENBLUE" w:date="2024-08-08T09:37:00Z">
        <w:r>
          <w:t>Listed Values:</w:t>
        </w:r>
      </w:ins>
    </w:p>
    <w:p w14:paraId="56E5C88A" w14:textId="77777777" w:rsidR="008C524B" w:rsidRDefault="008C524B" w:rsidP="008C524B">
      <w:pPr>
        <w:pStyle w:val="a3"/>
        <w:spacing w:before="10"/>
        <w:ind w:right="220"/>
        <w:rPr>
          <w:ins w:id="2096" w:author="GREENBLUE" w:date="2024-08-08T09:37: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8C524B" w14:paraId="62F2BEC8" w14:textId="77777777" w:rsidTr="008C524B">
        <w:trPr>
          <w:trHeight w:val="465"/>
          <w:ins w:id="2097" w:author="GREENBLUE" w:date="2024-08-08T09:37:00Z"/>
        </w:trPr>
        <w:tc>
          <w:tcPr>
            <w:tcW w:w="1438" w:type="dxa"/>
            <w:shd w:val="clear" w:color="auto" w:fill="FFF1CC"/>
          </w:tcPr>
          <w:p w14:paraId="484B2854" w14:textId="77777777" w:rsidR="008C524B" w:rsidRDefault="008C524B" w:rsidP="008C524B">
            <w:pPr>
              <w:pStyle w:val="TableParagraph"/>
              <w:spacing w:before="117"/>
              <w:ind w:left="196" w:right="196"/>
              <w:rPr>
                <w:ins w:id="2098" w:author="GREENBLUE" w:date="2024-08-08T09:37:00Z"/>
                <w:b/>
                <w:sz w:val="18"/>
              </w:rPr>
            </w:pPr>
            <w:ins w:id="2099" w:author="GREENBLUE" w:date="2024-08-08T09:37:00Z">
              <w:r>
                <w:rPr>
                  <w:b/>
                  <w:sz w:val="18"/>
                </w:rPr>
                <w:t>Code</w:t>
              </w:r>
            </w:ins>
          </w:p>
        </w:tc>
        <w:tc>
          <w:tcPr>
            <w:tcW w:w="2878" w:type="dxa"/>
            <w:shd w:val="clear" w:color="auto" w:fill="FFF1CC"/>
          </w:tcPr>
          <w:p w14:paraId="06570253" w14:textId="77777777" w:rsidR="008C524B" w:rsidRDefault="008C524B" w:rsidP="008C524B">
            <w:pPr>
              <w:pStyle w:val="TableParagraph"/>
              <w:spacing w:before="117"/>
              <w:ind w:left="196" w:right="196"/>
              <w:rPr>
                <w:ins w:id="2100" w:author="GREENBLUE" w:date="2024-08-08T09:37:00Z"/>
                <w:b/>
                <w:sz w:val="18"/>
              </w:rPr>
            </w:pPr>
            <w:ins w:id="2101" w:author="GREENBLUE" w:date="2024-08-08T09:37:00Z">
              <w:r>
                <w:rPr>
                  <w:b/>
                  <w:sz w:val="18"/>
                </w:rPr>
                <w:t>Label</w:t>
              </w:r>
            </w:ins>
          </w:p>
        </w:tc>
        <w:tc>
          <w:tcPr>
            <w:tcW w:w="5751" w:type="dxa"/>
            <w:shd w:val="clear" w:color="auto" w:fill="FFF1CC"/>
          </w:tcPr>
          <w:p w14:paraId="5300DB87" w14:textId="77777777" w:rsidR="008C524B" w:rsidRDefault="008C524B" w:rsidP="008C524B">
            <w:pPr>
              <w:pStyle w:val="TableParagraph"/>
              <w:spacing w:before="117"/>
              <w:ind w:left="196" w:right="196"/>
              <w:rPr>
                <w:ins w:id="2102" w:author="GREENBLUE" w:date="2024-08-08T09:37:00Z"/>
                <w:b/>
                <w:sz w:val="18"/>
              </w:rPr>
            </w:pPr>
            <w:ins w:id="2103" w:author="GREENBLUE" w:date="2024-08-08T09:37:00Z">
              <w:r>
                <w:rPr>
                  <w:b/>
                  <w:sz w:val="18"/>
                </w:rPr>
                <w:t>Definition</w:t>
              </w:r>
            </w:ins>
          </w:p>
        </w:tc>
      </w:tr>
      <w:tr w:rsidR="008C524B" w14:paraId="712A0DBF" w14:textId="77777777" w:rsidTr="008C524B">
        <w:trPr>
          <w:trHeight w:val="462"/>
          <w:ins w:id="2104" w:author="GREENBLUE" w:date="2024-08-08T09:37:00Z"/>
        </w:trPr>
        <w:tc>
          <w:tcPr>
            <w:tcW w:w="1438" w:type="dxa"/>
          </w:tcPr>
          <w:p w14:paraId="158DD859" w14:textId="77777777" w:rsidR="008C524B" w:rsidRDefault="008C524B" w:rsidP="008C524B">
            <w:pPr>
              <w:pStyle w:val="TableParagraph"/>
              <w:ind w:left="196" w:right="196"/>
              <w:rPr>
                <w:ins w:id="2105" w:author="GREENBLUE" w:date="2024-08-08T09:37:00Z"/>
                <w:sz w:val="18"/>
              </w:rPr>
            </w:pPr>
            <w:ins w:id="2106" w:author="GREENBLUE" w:date="2024-08-08T09:37:00Z">
              <w:r>
                <w:rPr>
                  <w:w w:val="99"/>
                  <w:sz w:val="18"/>
                </w:rPr>
                <w:t>1</w:t>
              </w:r>
            </w:ins>
          </w:p>
        </w:tc>
        <w:tc>
          <w:tcPr>
            <w:tcW w:w="2878" w:type="dxa"/>
          </w:tcPr>
          <w:p w14:paraId="7DB19210" w14:textId="58DCF0B0" w:rsidR="008C524B" w:rsidRDefault="008C524B" w:rsidP="008C524B">
            <w:pPr>
              <w:pStyle w:val="TableParagraph"/>
              <w:ind w:left="196" w:right="196"/>
              <w:rPr>
                <w:ins w:id="2107" w:author="GREENBLUE" w:date="2024-08-08T09:37:00Z"/>
                <w:sz w:val="18"/>
              </w:rPr>
            </w:pPr>
            <w:ins w:id="2108" w:author="GREENBLUE" w:date="2024-08-08T09:37:00Z">
              <w:r>
                <w:rPr>
                  <w:sz w:val="18"/>
                </w:rPr>
                <w:t>Default name display</w:t>
              </w:r>
            </w:ins>
          </w:p>
        </w:tc>
        <w:tc>
          <w:tcPr>
            <w:tcW w:w="5751" w:type="dxa"/>
          </w:tcPr>
          <w:p w14:paraId="203D77CF" w14:textId="2B37FE31" w:rsidR="008C524B" w:rsidRDefault="0007629D" w:rsidP="008C524B">
            <w:pPr>
              <w:pStyle w:val="TableParagraph"/>
              <w:ind w:left="196" w:right="196"/>
              <w:rPr>
                <w:ins w:id="2109" w:author="GREENBLUE" w:date="2024-08-08T09:37:00Z"/>
                <w:sz w:val="18"/>
              </w:rPr>
            </w:pPr>
            <w:ins w:id="2110" w:author="GREENBLUE" w:date="2024-08-08T09:42:00Z">
              <w:r>
                <w:rPr>
                  <w:sz w:val="18"/>
                </w:rPr>
                <w:t>The name is intended to be displayed</w:t>
              </w:r>
            </w:ins>
            <w:ins w:id="2111" w:author="GREENBLUE" w:date="2024-08-08T09:43:00Z">
              <w:r>
                <w:rPr>
                  <w:sz w:val="18"/>
                </w:rPr>
                <w:t xml:space="preserve"> when the end-user system is set to the default name/text display setting.</w:t>
              </w:r>
            </w:ins>
            <w:ins w:id="2112" w:author="GREENBLUE" w:date="2024-08-08T09:37:00Z">
              <w:r w:rsidR="008C524B">
                <w:rPr>
                  <w:sz w:val="18"/>
                </w:rPr>
                <w:t>.</w:t>
              </w:r>
            </w:ins>
          </w:p>
        </w:tc>
      </w:tr>
      <w:tr w:rsidR="008C524B" w14:paraId="47F35200" w14:textId="77777777" w:rsidTr="008C524B">
        <w:trPr>
          <w:trHeight w:val="686"/>
          <w:ins w:id="2113" w:author="GREENBLUE" w:date="2024-08-08T09:37:00Z"/>
        </w:trPr>
        <w:tc>
          <w:tcPr>
            <w:tcW w:w="1438" w:type="dxa"/>
          </w:tcPr>
          <w:p w14:paraId="755E5883" w14:textId="77777777" w:rsidR="008C524B" w:rsidRDefault="008C524B" w:rsidP="008C524B">
            <w:pPr>
              <w:pStyle w:val="TableParagraph"/>
              <w:ind w:left="196" w:right="196"/>
              <w:rPr>
                <w:ins w:id="2114" w:author="GREENBLUE" w:date="2024-08-08T09:37:00Z"/>
                <w:sz w:val="18"/>
              </w:rPr>
            </w:pPr>
            <w:ins w:id="2115" w:author="GREENBLUE" w:date="2024-08-08T09:37:00Z">
              <w:r>
                <w:rPr>
                  <w:w w:val="99"/>
                  <w:sz w:val="18"/>
                </w:rPr>
                <w:t>2</w:t>
              </w:r>
            </w:ins>
          </w:p>
        </w:tc>
        <w:tc>
          <w:tcPr>
            <w:tcW w:w="2878" w:type="dxa"/>
          </w:tcPr>
          <w:p w14:paraId="3F768ACF" w14:textId="418A6563" w:rsidR="008C524B" w:rsidRDefault="008C524B" w:rsidP="008C524B">
            <w:pPr>
              <w:pStyle w:val="TableParagraph"/>
              <w:ind w:left="196" w:right="196"/>
              <w:rPr>
                <w:ins w:id="2116" w:author="GREENBLUE" w:date="2024-08-08T09:37:00Z"/>
                <w:sz w:val="18"/>
              </w:rPr>
            </w:pPr>
            <w:ins w:id="2117" w:author="GREENBLUE" w:date="2024-08-08T09:37:00Z">
              <w:r>
                <w:rPr>
                  <w:sz w:val="18"/>
                </w:rPr>
                <w:t>Alternate name display</w:t>
              </w:r>
            </w:ins>
          </w:p>
        </w:tc>
        <w:tc>
          <w:tcPr>
            <w:tcW w:w="5751" w:type="dxa"/>
          </w:tcPr>
          <w:p w14:paraId="41B7EC5C" w14:textId="1040FAF9" w:rsidR="008C524B" w:rsidRDefault="0007629D" w:rsidP="008C524B">
            <w:pPr>
              <w:pStyle w:val="TableParagraph"/>
              <w:spacing w:line="259" w:lineRule="auto"/>
              <w:ind w:left="196" w:right="196"/>
              <w:rPr>
                <w:ins w:id="2118" w:author="GREENBLUE" w:date="2024-08-08T09:37:00Z"/>
                <w:sz w:val="18"/>
              </w:rPr>
            </w:pPr>
            <w:ins w:id="2119" w:author="GREENBLUE" w:date="2024-08-08T09:43:00Z">
              <w:r w:rsidRPr="0007629D">
                <w:rPr>
                  <w:sz w:val="18"/>
                </w:rPr>
                <w:t>The name is intended to be displayed when the end-user system is set to an alternate name/text display setting, for example an alternate language</w:t>
              </w:r>
            </w:ins>
          </w:p>
        </w:tc>
      </w:tr>
      <w:tr w:rsidR="008C524B" w14:paraId="51F61B83" w14:textId="77777777" w:rsidTr="008C524B">
        <w:trPr>
          <w:trHeight w:val="686"/>
          <w:ins w:id="2120" w:author="GREENBLUE" w:date="2024-08-08T09:37:00Z"/>
        </w:trPr>
        <w:tc>
          <w:tcPr>
            <w:tcW w:w="1438" w:type="dxa"/>
          </w:tcPr>
          <w:p w14:paraId="06042117" w14:textId="0E7DB7B4" w:rsidR="008C524B" w:rsidRPr="008C524B" w:rsidRDefault="008C524B" w:rsidP="008C524B">
            <w:pPr>
              <w:pStyle w:val="TableParagraph"/>
              <w:ind w:left="196" w:right="196"/>
              <w:rPr>
                <w:ins w:id="2121" w:author="GREENBLUE" w:date="2024-08-08T09:37:00Z"/>
                <w:rFonts w:eastAsiaTheme="minorEastAsia"/>
                <w:w w:val="99"/>
                <w:sz w:val="18"/>
                <w:lang w:eastAsia="ko-KR"/>
              </w:rPr>
            </w:pPr>
            <w:ins w:id="2122" w:author="GREENBLUE" w:date="2024-08-08T09:37:00Z">
              <w:r>
                <w:rPr>
                  <w:rFonts w:eastAsiaTheme="minorEastAsia" w:hint="eastAsia"/>
                  <w:w w:val="99"/>
                  <w:sz w:val="18"/>
                  <w:lang w:eastAsia="ko-KR"/>
                </w:rPr>
                <w:t>3</w:t>
              </w:r>
            </w:ins>
          </w:p>
        </w:tc>
        <w:tc>
          <w:tcPr>
            <w:tcW w:w="2878" w:type="dxa"/>
          </w:tcPr>
          <w:p w14:paraId="67761797" w14:textId="094D3B48" w:rsidR="008C524B" w:rsidRPr="008C524B" w:rsidRDefault="008C524B" w:rsidP="008C524B">
            <w:pPr>
              <w:pStyle w:val="TableParagraph"/>
              <w:ind w:left="196" w:right="196"/>
              <w:rPr>
                <w:ins w:id="2123" w:author="GREENBLUE" w:date="2024-08-08T09:37:00Z"/>
                <w:rFonts w:eastAsiaTheme="minorEastAsia"/>
                <w:sz w:val="18"/>
                <w:lang w:eastAsia="ko-KR"/>
              </w:rPr>
            </w:pPr>
            <w:ins w:id="2124" w:author="GREENBLUE" w:date="2024-08-08T09:37:00Z">
              <w:r>
                <w:rPr>
                  <w:rFonts w:eastAsiaTheme="minorEastAsia"/>
                  <w:sz w:val="18"/>
                  <w:lang w:eastAsia="ko-KR"/>
                </w:rPr>
                <w:t>No chart display</w:t>
              </w:r>
            </w:ins>
          </w:p>
        </w:tc>
        <w:tc>
          <w:tcPr>
            <w:tcW w:w="5751" w:type="dxa"/>
          </w:tcPr>
          <w:p w14:paraId="3873EA73" w14:textId="5D25D075" w:rsidR="008C524B" w:rsidRDefault="0007629D" w:rsidP="008C524B">
            <w:pPr>
              <w:pStyle w:val="TableParagraph"/>
              <w:spacing w:line="259" w:lineRule="auto"/>
              <w:ind w:left="196" w:right="196"/>
              <w:rPr>
                <w:ins w:id="2125" w:author="GREENBLUE" w:date="2024-08-08T09:37:00Z"/>
                <w:sz w:val="18"/>
              </w:rPr>
            </w:pPr>
            <w:ins w:id="2126" w:author="GREENBLUE" w:date="2024-08-08T09:43:00Z">
              <w:r w:rsidRPr="0007629D">
                <w:rPr>
                  <w:sz w:val="18"/>
                </w:rPr>
                <w:t>The name or text is not intended to be displayed</w:t>
              </w:r>
            </w:ins>
          </w:p>
        </w:tc>
      </w:tr>
    </w:tbl>
    <w:p w14:paraId="260634D5" w14:textId="77777777" w:rsidR="008C524B" w:rsidRDefault="008C524B" w:rsidP="00E35E02">
      <w:pPr>
        <w:pStyle w:val="a3"/>
        <w:spacing w:before="10"/>
        <w:ind w:right="220"/>
        <w:rPr>
          <w:sz w:val="24"/>
        </w:rPr>
      </w:pPr>
    </w:p>
    <w:p w14:paraId="3D314EF8" w14:textId="38065B80" w:rsidR="00E35E02" w:rsidRDefault="00E35E02">
      <w:pPr>
        <w:rPr>
          <w:b/>
          <w:sz w:val="24"/>
          <w:szCs w:val="20"/>
        </w:rPr>
      </w:pPr>
      <w:r>
        <w:rPr>
          <w:sz w:val="24"/>
        </w:rPr>
        <w:br w:type="page"/>
      </w:r>
    </w:p>
    <w:p w14:paraId="66F0FD43" w14:textId="77777777" w:rsidR="00E35E02" w:rsidRDefault="00E35E02">
      <w:pPr>
        <w:pStyle w:val="a3"/>
        <w:spacing w:before="10"/>
        <w:ind w:right="220"/>
        <w:rPr>
          <w:sz w:val="24"/>
        </w:rPr>
      </w:pPr>
    </w:p>
    <w:p w14:paraId="319BD0FD" w14:textId="77777777" w:rsidR="00E35E02" w:rsidRDefault="00E35E02" w:rsidP="0061406B">
      <w:pPr>
        <w:pStyle w:val="2"/>
        <w:numPr>
          <w:ilvl w:val="1"/>
          <w:numId w:val="9"/>
        </w:numPr>
        <w:tabs>
          <w:tab w:val="left" w:pos="721"/>
        </w:tabs>
        <w:ind w:right="196"/>
      </w:pPr>
      <w:r>
        <w:t>Distribution</w:t>
      </w:r>
      <w:r>
        <w:rPr>
          <w:spacing w:val="-1"/>
        </w:rPr>
        <w:t xml:space="preserve"> </w:t>
      </w:r>
      <w:r>
        <w:t>Status</w:t>
      </w:r>
    </w:p>
    <w:p w14:paraId="41AD3674" w14:textId="77777777" w:rsidR="00E35E02" w:rsidRDefault="00E35E02" w:rsidP="00E35E02">
      <w:pPr>
        <w:pStyle w:val="a3"/>
        <w:spacing w:before="5"/>
        <w:ind w:right="220"/>
        <w:rPr>
          <w:b w:val="0"/>
          <w:sz w:val="22"/>
        </w:rPr>
      </w:pPr>
    </w:p>
    <w:p w14:paraId="2D0ED0FD" w14:textId="77777777" w:rsidR="00E35E02" w:rsidRDefault="00E35E02" w:rsidP="00E35E02">
      <w:pPr>
        <w:ind w:left="196" w:right="196"/>
        <w:rPr>
          <w:sz w:val="20"/>
        </w:rPr>
      </w:pPr>
      <w:r>
        <w:rPr>
          <w:b/>
          <w:sz w:val="20"/>
        </w:rPr>
        <w:t xml:space="preserve">Definition: </w:t>
      </w:r>
      <w:r>
        <w:rPr>
          <w:sz w:val="20"/>
        </w:rPr>
        <w:t>Supply status of nautical products.</w:t>
      </w:r>
    </w:p>
    <w:p w14:paraId="2C745360" w14:textId="77777777" w:rsidR="00E35E02" w:rsidRDefault="00E35E02" w:rsidP="00E35E02">
      <w:pPr>
        <w:pStyle w:val="a3"/>
        <w:spacing w:before="7"/>
        <w:ind w:right="220"/>
        <w:rPr>
          <w:sz w:val="22"/>
        </w:rPr>
      </w:pPr>
    </w:p>
    <w:p w14:paraId="05AF5F13" w14:textId="77777777" w:rsidR="00E35E02" w:rsidRDefault="00E35E02" w:rsidP="00E35E02">
      <w:pPr>
        <w:ind w:left="196" w:right="196"/>
        <w:rPr>
          <w:sz w:val="20"/>
        </w:rPr>
      </w:pPr>
      <w:r>
        <w:rPr>
          <w:b/>
          <w:sz w:val="20"/>
        </w:rPr>
        <w:t xml:space="preserve">CamelCase: </w:t>
      </w:r>
      <w:r>
        <w:rPr>
          <w:sz w:val="20"/>
        </w:rPr>
        <w:t>distributionStatus</w:t>
      </w:r>
    </w:p>
    <w:p w14:paraId="33DEFD2C" w14:textId="77777777" w:rsidR="00E35E02" w:rsidRDefault="00E35E02" w:rsidP="00E35E02">
      <w:pPr>
        <w:pStyle w:val="a3"/>
        <w:spacing w:before="4"/>
        <w:ind w:right="220"/>
        <w:rPr>
          <w:sz w:val="22"/>
        </w:rPr>
      </w:pPr>
    </w:p>
    <w:p w14:paraId="0CA34D57" w14:textId="77777777" w:rsidR="00E35E02" w:rsidRDefault="00E35E02" w:rsidP="00E35E02">
      <w:pPr>
        <w:pStyle w:val="a3"/>
        <w:ind w:right="220"/>
      </w:pPr>
      <w:r>
        <w:t>Alias:</w:t>
      </w:r>
    </w:p>
    <w:p w14:paraId="6FDAB99A" w14:textId="77777777" w:rsidR="00E35E02" w:rsidRDefault="00E35E02" w:rsidP="00E35E02">
      <w:pPr>
        <w:pStyle w:val="a3"/>
        <w:spacing w:before="7"/>
        <w:ind w:right="220"/>
        <w:rPr>
          <w:b w:val="0"/>
          <w:sz w:val="22"/>
        </w:rPr>
      </w:pPr>
    </w:p>
    <w:p w14:paraId="350F2F39" w14:textId="77777777" w:rsidR="00E35E02" w:rsidRDefault="00E35E02" w:rsidP="00E35E02">
      <w:pPr>
        <w:ind w:left="196" w:right="196"/>
        <w:rPr>
          <w:sz w:val="20"/>
        </w:rPr>
      </w:pPr>
      <w:r>
        <w:rPr>
          <w:b/>
          <w:sz w:val="20"/>
        </w:rPr>
        <w:t xml:space="preserve">Value type: </w:t>
      </w:r>
      <w:r>
        <w:rPr>
          <w:sz w:val="20"/>
        </w:rPr>
        <w:t>enumeration</w:t>
      </w:r>
    </w:p>
    <w:p w14:paraId="2293754D" w14:textId="77777777" w:rsidR="00E35E02" w:rsidRDefault="00E35E02" w:rsidP="00E35E02">
      <w:pPr>
        <w:pStyle w:val="a3"/>
        <w:spacing w:before="4"/>
        <w:ind w:right="220"/>
        <w:rPr>
          <w:sz w:val="22"/>
        </w:rPr>
      </w:pPr>
    </w:p>
    <w:p w14:paraId="0E07CB6A" w14:textId="77777777" w:rsidR="00E35E02" w:rsidRDefault="00E35E02" w:rsidP="00E35E02">
      <w:pPr>
        <w:ind w:left="196" w:right="196"/>
        <w:rPr>
          <w:sz w:val="20"/>
        </w:rPr>
      </w:pPr>
      <w:r>
        <w:rPr>
          <w:b/>
          <w:sz w:val="20"/>
        </w:rPr>
        <w:t xml:space="preserve">Remarks: </w:t>
      </w:r>
      <w:r>
        <w:rPr>
          <w:sz w:val="20"/>
        </w:rPr>
        <w:t>No remarks.</w:t>
      </w:r>
    </w:p>
    <w:p w14:paraId="5C135D13" w14:textId="77777777" w:rsidR="00E35E02" w:rsidRDefault="00E35E02" w:rsidP="00E35E02">
      <w:pPr>
        <w:pStyle w:val="a3"/>
        <w:ind w:right="220"/>
        <w:rPr>
          <w:sz w:val="22"/>
        </w:rPr>
      </w:pPr>
    </w:p>
    <w:p w14:paraId="6DE68B40" w14:textId="77777777" w:rsidR="00E35E02" w:rsidRDefault="00E35E02" w:rsidP="00E35E02">
      <w:pPr>
        <w:pStyle w:val="a3"/>
        <w:ind w:right="220"/>
        <w:rPr>
          <w:sz w:val="22"/>
        </w:rPr>
      </w:pPr>
    </w:p>
    <w:p w14:paraId="4078FEED" w14:textId="77777777" w:rsidR="00E35E02" w:rsidRDefault="00E35E02" w:rsidP="00E35E02">
      <w:pPr>
        <w:pStyle w:val="a3"/>
        <w:spacing w:before="9"/>
        <w:ind w:right="220"/>
        <w:rPr>
          <w:sz w:val="31"/>
        </w:rPr>
      </w:pPr>
    </w:p>
    <w:p w14:paraId="7CD89A7E" w14:textId="77777777" w:rsidR="00E35E02" w:rsidRDefault="00E35E02" w:rsidP="00E35E02">
      <w:pPr>
        <w:pStyle w:val="a3"/>
        <w:ind w:right="220"/>
      </w:pPr>
      <w:r>
        <w:t>Listed Values:</w:t>
      </w:r>
    </w:p>
    <w:p w14:paraId="1CABD028" w14:textId="77777777" w:rsidR="00E35E02" w:rsidRDefault="00E35E02" w:rsidP="00E35E02">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E35E02" w14:paraId="451B0BFB" w14:textId="77777777" w:rsidTr="00B467B9">
        <w:trPr>
          <w:trHeight w:val="465"/>
        </w:trPr>
        <w:tc>
          <w:tcPr>
            <w:tcW w:w="1438" w:type="dxa"/>
            <w:shd w:val="clear" w:color="auto" w:fill="FFF1CC"/>
          </w:tcPr>
          <w:p w14:paraId="065D5617" w14:textId="77777777" w:rsidR="00E35E02" w:rsidRDefault="00E35E02" w:rsidP="00B467B9">
            <w:pPr>
              <w:pStyle w:val="TableParagraph"/>
              <w:spacing w:before="117"/>
              <w:ind w:left="196" w:right="196"/>
              <w:rPr>
                <w:b/>
                <w:sz w:val="18"/>
              </w:rPr>
            </w:pPr>
            <w:r>
              <w:rPr>
                <w:b/>
                <w:sz w:val="18"/>
              </w:rPr>
              <w:t>Code</w:t>
            </w:r>
          </w:p>
        </w:tc>
        <w:tc>
          <w:tcPr>
            <w:tcW w:w="2878" w:type="dxa"/>
            <w:shd w:val="clear" w:color="auto" w:fill="FFF1CC"/>
          </w:tcPr>
          <w:p w14:paraId="45BC75BD" w14:textId="77777777" w:rsidR="00E35E02" w:rsidRDefault="00E35E02" w:rsidP="00B467B9">
            <w:pPr>
              <w:pStyle w:val="TableParagraph"/>
              <w:spacing w:before="117"/>
              <w:ind w:left="196" w:right="196"/>
              <w:rPr>
                <w:b/>
                <w:sz w:val="18"/>
              </w:rPr>
            </w:pPr>
            <w:r>
              <w:rPr>
                <w:b/>
                <w:sz w:val="18"/>
              </w:rPr>
              <w:t>Label</w:t>
            </w:r>
          </w:p>
        </w:tc>
        <w:tc>
          <w:tcPr>
            <w:tcW w:w="5751" w:type="dxa"/>
            <w:shd w:val="clear" w:color="auto" w:fill="FFF1CC"/>
          </w:tcPr>
          <w:p w14:paraId="69FDB524" w14:textId="77777777" w:rsidR="00E35E02" w:rsidRDefault="00E35E02" w:rsidP="00B467B9">
            <w:pPr>
              <w:pStyle w:val="TableParagraph"/>
              <w:spacing w:before="117"/>
              <w:ind w:left="196" w:right="196"/>
              <w:rPr>
                <w:b/>
                <w:sz w:val="18"/>
              </w:rPr>
            </w:pPr>
            <w:r>
              <w:rPr>
                <w:b/>
                <w:sz w:val="18"/>
              </w:rPr>
              <w:t>Definition</w:t>
            </w:r>
          </w:p>
        </w:tc>
      </w:tr>
      <w:tr w:rsidR="00E35E02" w14:paraId="0E5E3CF7" w14:textId="77777777" w:rsidTr="00B467B9">
        <w:trPr>
          <w:trHeight w:val="462"/>
        </w:trPr>
        <w:tc>
          <w:tcPr>
            <w:tcW w:w="1438" w:type="dxa"/>
          </w:tcPr>
          <w:p w14:paraId="39A77739" w14:textId="77777777" w:rsidR="00E35E02" w:rsidRDefault="00E35E02" w:rsidP="00B467B9">
            <w:pPr>
              <w:pStyle w:val="TableParagraph"/>
              <w:ind w:left="196" w:right="196"/>
              <w:rPr>
                <w:sz w:val="18"/>
              </w:rPr>
            </w:pPr>
            <w:r>
              <w:rPr>
                <w:w w:val="99"/>
                <w:sz w:val="18"/>
              </w:rPr>
              <w:t>1</w:t>
            </w:r>
          </w:p>
        </w:tc>
        <w:tc>
          <w:tcPr>
            <w:tcW w:w="2878" w:type="dxa"/>
          </w:tcPr>
          <w:p w14:paraId="689593C8" w14:textId="77777777" w:rsidR="00E35E02" w:rsidRDefault="00E35E02" w:rsidP="00B467B9">
            <w:pPr>
              <w:pStyle w:val="TableParagraph"/>
              <w:ind w:left="196" w:right="196"/>
              <w:rPr>
                <w:sz w:val="18"/>
              </w:rPr>
            </w:pPr>
            <w:r>
              <w:rPr>
                <w:sz w:val="18"/>
              </w:rPr>
              <w:t>production</w:t>
            </w:r>
          </w:p>
        </w:tc>
        <w:tc>
          <w:tcPr>
            <w:tcW w:w="5751" w:type="dxa"/>
          </w:tcPr>
          <w:p w14:paraId="4D5343D6" w14:textId="77777777" w:rsidR="00E35E02" w:rsidRDefault="00E35E02" w:rsidP="00B467B9">
            <w:pPr>
              <w:pStyle w:val="TableParagraph"/>
              <w:ind w:left="196" w:right="196"/>
              <w:rPr>
                <w:sz w:val="18"/>
              </w:rPr>
            </w:pPr>
            <w:r>
              <w:rPr>
                <w:sz w:val="18"/>
              </w:rPr>
              <w:t>The act or process of producing something.</w:t>
            </w:r>
          </w:p>
        </w:tc>
      </w:tr>
      <w:tr w:rsidR="00E35E02" w14:paraId="6C1384BE" w14:textId="77777777" w:rsidTr="00B467B9">
        <w:trPr>
          <w:trHeight w:val="686"/>
        </w:trPr>
        <w:tc>
          <w:tcPr>
            <w:tcW w:w="1438" w:type="dxa"/>
          </w:tcPr>
          <w:p w14:paraId="50558980" w14:textId="77777777" w:rsidR="00E35E02" w:rsidRDefault="00E35E02" w:rsidP="00B467B9">
            <w:pPr>
              <w:pStyle w:val="TableParagraph"/>
              <w:ind w:left="196" w:right="196"/>
              <w:rPr>
                <w:sz w:val="18"/>
              </w:rPr>
            </w:pPr>
            <w:r>
              <w:rPr>
                <w:w w:val="99"/>
                <w:sz w:val="18"/>
              </w:rPr>
              <w:t>2</w:t>
            </w:r>
          </w:p>
        </w:tc>
        <w:tc>
          <w:tcPr>
            <w:tcW w:w="2878" w:type="dxa"/>
          </w:tcPr>
          <w:p w14:paraId="7C88CF0F" w14:textId="77777777" w:rsidR="00E35E02" w:rsidRDefault="00E35E02" w:rsidP="00B467B9">
            <w:pPr>
              <w:pStyle w:val="TableParagraph"/>
              <w:ind w:left="196" w:right="196"/>
              <w:rPr>
                <w:sz w:val="18"/>
              </w:rPr>
            </w:pPr>
            <w:r>
              <w:rPr>
                <w:sz w:val="18"/>
              </w:rPr>
              <w:t>withdrawn</w:t>
            </w:r>
          </w:p>
        </w:tc>
        <w:tc>
          <w:tcPr>
            <w:tcW w:w="5751" w:type="dxa"/>
          </w:tcPr>
          <w:p w14:paraId="277C714E" w14:textId="77777777" w:rsidR="00E35E02" w:rsidRDefault="00E35E02" w:rsidP="00B467B9">
            <w:pPr>
              <w:pStyle w:val="TableParagraph"/>
              <w:spacing w:line="259" w:lineRule="auto"/>
              <w:ind w:left="196" w:right="196"/>
              <w:rPr>
                <w:sz w:val="18"/>
              </w:rPr>
            </w:pPr>
            <w:r>
              <w:rPr>
                <w:sz w:val="18"/>
              </w:rPr>
              <w:t>The action to withdraw a time stamp (Used when a time stamp has been reported incorrectly).</w:t>
            </w:r>
          </w:p>
        </w:tc>
      </w:tr>
    </w:tbl>
    <w:p w14:paraId="47295005" w14:textId="77777777" w:rsidR="00E35E02" w:rsidRDefault="00E35E02">
      <w:pPr>
        <w:pStyle w:val="a3"/>
        <w:spacing w:before="10"/>
        <w:ind w:right="220"/>
        <w:rPr>
          <w:sz w:val="24"/>
        </w:rPr>
      </w:pPr>
    </w:p>
    <w:p w14:paraId="7E8110E4" w14:textId="787B1C7B" w:rsidR="00E35E02" w:rsidRDefault="00E35E02">
      <w:pPr>
        <w:rPr>
          <w:b/>
          <w:sz w:val="24"/>
          <w:szCs w:val="20"/>
        </w:rPr>
      </w:pPr>
      <w:r>
        <w:rPr>
          <w:sz w:val="24"/>
        </w:rPr>
        <w:br w:type="page"/>
      </w:r>
    </w:p>
    <w:p w14:paraId="260084EF" w14:textId="77777777" w:rsidR="00E35E02" w:rsidRDefault="00E35E02">
      <w:pPr>
        <w:pStyle w:val="a3"/>
        <w:spacing w:before="10"/>
        <w:ind w:right="220"/>
        <w:rPr>
          <w:sz w:val="24"/>
        </w:rPr>
      </w:pPr>
    </w:p>
    <w:p w14:paraId="0CF14BED" w14:textId="09109745" w:rsidR="00E35E02" w:rsidRDefault="00E35E02" w:rsidP="0061406B">
      <w:pPr>
        <w:pStyle w:val="2"/>
        <w:numPr>
          <w:ilvl w:val="1"/>
          <w:numId w:val="9"/>
        </w:numPr>
        <w:tabs>
          <w:tab w:val="left" w:pos="589"/>
        </w:tabs>
        <w:ind w:right="196"/>
      </w:pPr>
      <w:r>
        <w:t>Distributor Name</w:t>
      </w:r>
    </w:p>
    <w:p w14:paraId="1FFA6FFB" w14:textId="77777777" w:rsidR="00E35E02" w:rsidRDefault="00E35E02" w:rsidP="00E35E02">
      <w:pPr>
        <w:pStyle w:val="a3"/>
        <w:spacing w:before="5"/>
        <w:ind w:right="220"/>
        <w:rPr>
          <w:b w:val="0"/>
          <w:sz w:val="22"/>
        </w:rPr>
      </w:pPr>
    </w:p>
    <w:p w14:paraId="65A6C274" w14:textId="699BFF42" w:rsidR="00E35E02" w:rsidRDefault="00E35E02" w:rsidP="00E35E02">
      <w:pPr>
        <w:pStyle w:val="a3"/>
        <w:ind w:right="220"/>
      </w:pPr>
      <w:r>
        <w:t xml:space="preserve">Definition: </w:t>
      </w:r>
      <w:r w:rsidRPr="00E35E02">
        <w:rPr>
          <w:b w:val="0"/>
          <w:bCs/>
        </w:rPr>
        <w:t>Name of the distributor</w:t>
      </w:r>
    </w:p>
    <w:p w14:paraId="497EC6EA" w14:textId="77777777" w:rsidR="00E35E02" w:rsidRDefault="00E35E02" w:rsidP="00E35E02">
      <w:pPr>
        <w:pStyle w:val="a3"/>
        <w:spacing w:before="7"/>
        <w:ind w:right="220"/>
        <w:rPr>
          <w:sz w:val="22"/>
        </w:rPr>
      </w:pPr>
    </w:p>
    <w:p w14:paraId="1FA1D2A1" w14:textId="27F36EF1" w:rsidR="00E35E02" w:rsidRDefault="00E35E02" w:rsidP="00E35E02">
      <w:pPr>
        <w:ind w:left="196" w:right="196"/>
        <w:rPr>
          <w:sz w:val="20"/>
        </w:rPr>
      </w:pPr>
      <w:r>
        <w:rPr>
          <w:b/>
          <w:sz w:val="20"/>
        </w:rPr>
        <w:t xml:space="preserve">CamelCase: </w:t>
      </w:r>
      <w:r w:rsidRPr="00E35E02">
        <w:rPr>
          <w:sz w:val="20"/>
        </w:rPr>
        <w:t>distributorName</w:t>
      </w:r>
    </w:p>
    <w:p w14:paraId="1E1A393E" w14:textId="77777777" w:rsidR="00E35E02" w:rsidRDefault="00E35E02" w:rsidP="00E35E02">
      <w:pPr>
        <w:pStyle w:val="a3"/>
        <w:spacing w:before="4"/>
        <w:ind w:right="220"/>
        <w:rPr>
          <w:sz w:val="22"/>
        </w:rPr>
      </w:pPr>
    </w:p>
    <w:p w14:paraId="6F12AF53" w14:textId="77777777" w:rsidR="00E35E02" w:rsidRDefault="00E35E02" w:rsidP="00E35E02">
      <w:pPr>
        <w:pStyle w:val="a3"/>
        <w:ind w:right="220"/>
      </w:pPr>
      <w:r>
        <w:t>Alias:</w:t>
      </w:r>
    </w:p>
    <w:p w14:paraId="3ADCFF02" w14:textId="77777777" w:rsidR="00E35E02" w:rsidRDefault="00E35E02" w:rsidP="00E35E02">
      <w:pPr>
        <w:pStyle w:val="a3"/>
        <w:spacing w:before="7"/>
        <w:ind w:right="220"/>
        <w:rPr>
          <w:b w:val="0"/>
          <w:sz w:val="22"/>
        </w:rPr>
      </w:pPr>
    </w:p>
    <w:p w14:paraId="4B2FD34E" w14:textId="77777777" w:rsidR="00E35E02" w:rsidRDefault="00E35E02" w:rsidP="00E35E02">
      <w:pPr>
        <w:ind w:left="196" w:right="196"/>
        <w:rPr>
          <w:sz w:val="20"/>
        </w:rPr>
      </w:pPr>
      <w:r>
        <w:rPr>
          <w:b/>
          <w:sz w:val="20"/>
        </w:rPr>
        <w:t xml:space="preserve">Value type: </w:t>
      </w:r>
      <w:r>
        <w:rPr>
          <w:sz w:val="20"/>
        </w:rPr>
        <w:t>text</w:t>
      </w:r>
    </w:p>
    <w:p w14:paraId="04CA408A" w14:textId="77777777" w:rsidR="00E35E02" w:rsidRDefault="00E35E02" w:rsidP="00E35E02">
      <w:pPr>
        <w:pStyle w:val="a3"/>
        <w:spacing w:before="4"/>
        <w:ind w:right="220"/>
        <w:rPr>
          <w:sz w:val="22"/>
        </w:rPr>
      </w:pPr>
    </w:p>
    <w:p w14:paraId="5E1AA282" w14:textId="77777777" w:rsidR="00E35E02" w:rsidRDefault="00E35E02" w:rsidP="00E35E02">
      <w:pPr>
        <w:ind w:left="196" w:right="196"/>
        <w:rPr>
          <w:sz w:val="20"/>
        </w:rPr>
      </w:pPr>
      <w:r>
        <w:rPr>
          <w:b/>
          <w:sz w:val="20"/>
        </w:rPr>
        <w:t xml:space="preserve">Remarks: </w:t>
      </w:r>
      <w:r>
        <w:rPr>
          <w:sz w:val="20"/>
        </w:rPr>
        <w:t>No remarks.</w:t>
      </w:r>
    </w:p>
    <w:p w14:paraId="21145D85" w14:textId="77777777" w:rsidR="00E35E02" w:rsidRDefault="00E35E02">
      <w:pPr>
        <w:pStyle w:val="a3"/>
        <w:spacing w:before="10"/>
        <w:ind w:right="220"/>
        <w:rPr>
          <w:sz w:val="24"/>
        </w:rPr>
      </w:pPr>
    </w:p>
    <w:p w14:paraId="5F9B7E9C" w14:textId="0E28E1C6" w:rsidR="00E35E02" w:rsidRDefault="00E35E02">
      <w:pPr>
        <w:rPr>
          <w:b/>
          <w:sz w:val="24"/>
          <w:szCs w:val="20"/>
        </w:rPr>
      </w:pPr>
      <w:r>
        <w:rPr>
          <w:sz w:val="24"/>
        </w:rPr>
        <w:br w:type="page"/>
      </w:r>
    </w:p>
    <w:p w14:paraId="516A1B81" w14:textId="77777777" w:rsidR="00E35E02" w:rsidRDefault="00E35E02">
      <w:pPr>
        <w:pStyle w:val="a3"/>
        <w:spacing w:before="10"/>
        <w:ind w:right="220"/>
        <w:rPr>
          <w:sz w:val="24"/>
        </w:rPr>
      </w:pPr>
    </w:p>
    <w:p w14:paraId="17365917" w14:textId="447D1566" w:rsidR="00CC118B" w:rsidRDefault="00CC118B" w:rsidP="0061406B">
      <w:pPr>
        <w:pStyle w:val="2"/>
        <w:numPr>
          <w:ilvl w:val="1"/>
          <w:numId w:val="9"/>
        </w:numPr>
        <w:tabs>
          <w:tab w:val="left" w:pos="589"/>
        </w:tabs>
        <w:ind w:right="196"/>
      </w:pPr>
      <w:r>
        <w:t>D</w:t>
      </w:r>
      <w:r w:rsidRPr="00CC118B">
        <w:t>omestic</w:t>
      </w:r>
      <w:r>
        <w:t xml:space="preserve"> </w:t>
      </w:r>
      <w:r w:rsidRPr="00CC118B">
        <w:t>Carriage</w:t>
      </w:r>
      <w:r>
        <w:t xml:space="preserve"> </w:t>
      </w:r>
      <w:r w:rsidRPr="00CC118B">
        <w:t>Requirements</w:t>
      </w:r>
    </w:p>
    <w:p w14:paraId="1B048925" w14:textId="77777777" w:rsidR="00CC118B" w:rsidRDefault="00CC118B" w:rsidP="00CC118B">
      <w:pPr>
        <w:pStyle w:val="a3"/>
        <w:spacing w:before="5"/>
        <w:ind w:right="220"/>
        <w:rPr>
          <w:b w:val="0"/>
          <w:sz w:val="22"/>
        </w:rPr>
      </w:pPr>
    </w:p>
    <w:p w14:paraId="6F7C403A" w14:textId="4ED95C9A" w:rsidR="00CC118B" w:rsidRDefault="00CC118B" w:rsidP="00CC118B">
      <w:pPr>
        <w:pStyle w:val="a3"/>
        <w:ind w:right="220"/>
      </w:pPr>
      <w:r>
        <w:t xml:space="preserve">Definition: </w:t>
      </w:r>
      <w:r w:rsidRPr="00CC118B">
        <w:rPr>
          <w:b w:val="0"/>
          <w:bCs/>
        </w:rPr>
        <w:t>Domestic Carriage requirements.</w:t>
      </w:r>
    </w:p>
    <w:p w14:paraId="2DBDEEA7" w14:textId="77777777" w:rsidR="00CC118B" w:rsidRDefault="00CC118B" w:rsidP="00CC118B">
      <w:pPr>
        <w:pStyle w:val="a3"/>
        <w:ind w:right="220"/>
        <w:rPr>
          <w:sz w:val="22"/>
        </w:rPr>
      </w:pPr>
    </w:p>
    <w:p w14:paraId="0CB8E07E" w14:textId="38A10894" w:rsidR="00CC118B" w:rsidRDefault="00CC118B" w:rsidP="00CC118B">
      <w:pPr>
        <w:ind w:left="196" w:right="196"/>
        <w:rPr>
          <w:sz w:val="20"/>
        </w:rPr>
      </w:pPr>
      <w:r>
        <w:rPr>
          <w:b/>
          <w:sz w:val="20"/>
        </w:rPr>
        <w:t xml:space="preserve">CamelCase: </w:t>
      </w:r>
      <w:r w:rsidRPr="00CC118B">
        <w:rPr>
          <w:sz w:val="20"/>
        </w:rPr>
        <w:t>domesticCarriageRequirements</w:t>
      </w:r>
    </w:p>
    <w:p w14:paraId="2B88F926" w14:textId="77777777" w:rsidR="00CC118B" w:rsidRDefault="00CC118B" w:rsidP="00CC118B">
      <w:pPr>
        <w:pStyle w:val="a3"/>
        <w:spacing w:before="4"/>
        <w:ind w:right="220"/>
        <w:rPr>
          <w:sz w:val="22"/>
        </w:rPr>
      </w:pPr>
    </w:p>
    <w:p w14:paraId="40CAE332" w14:textId="77777777" w:rsidR="00CC118B" w:rsidRDefault="00CC118B" w:rsidP="00CC118B">
      <w:pPr>
        <w:pStyle w:val="a3"/>
        <w:ind w:right="220"/>
      </w:pPr>
      <w:r>
        <w:t>Alias:</w:t>
      </w:r>
    </w:p>
    <w:p w14:paraId="427ADE70" w14:textId="77777777" w:rsidR="00CC118B" w:rsidRDefault="00CC118B" w:rsidP="00CC118B">
      <w:pPr>
        <w:pStyle w:val="a3"/>
        <w:spacing w:before="7"/>
        <w:ind w:right="220"/>
        <w:rPr>
          <w:b w:val="0"/>
          <w:sz w:val="22"/>
        </w:rPr>
      </w:pPr>
    </w:p>
    <w:p w14:paraId="7EB45064" w14:textId="1E5A2B01" w:rsidR="00CC118B" w:rsidRDefault="00CC118B" w:rsidP="00CC118B">
      <w:pPr>
        <w:ind w:left="196" w:right="196"/>
        <w:rPr>
          <w:sz w:val="20"/>
        </w:rPr>
      </w:pPr>
      <w:r>
        <w:rPr>
          <w:b/>
          <w:sz w:val="20"/>
        </w:rPr>
        <w:t xml:space="preserve">Value type: </w:t>
      </w:r>
      <w:r>
        <w:rPr>
          <w:sz w:val="20"/>
        </w:rPr>
        <w:t>integer</w:t>
      </w:r>
    </w:p>
    <w:p w14:paraId="667D0722" w14:textId="77777777" w:rsidR="00CC118B" w:rsidRDefault="00CC118B" w:rsidP="00CC118B">
      <w:pPr>
        <w:pStyle w:val="a3"/>
        <w:spacing w:before="4"/>
        <w:ind w:right="220"/>
        <w:rPr>
          <w:sz w:val="22"/>
        </w:rPr>
      </w:pPr>
    </w:p>
    <w:p w14:paraId="65879876" w14:textId="77777777" w:rsidR="00CC118B" w:rsidRDefault="00CC118B" w:rsidP="00CC118B">
      <w:pPr>
        <w:ind w:left="196" w:right="196"/>
        <w:rPr>
          <w:sz w:val="20"/>
        </w:rPr>
      </w:pPr>
      <w:r>
        <w:rPr>
          <w:b/>
          <w:sz w:val="20"/>
        </w:rPr>
        <w:t xml:space="preserve">Remarks: </w:t>
      </w:r>
      <w:r>
        <w:rPr>
          <w:sz w:val="20"/>
        </w:rPr>
        <w:t>No remarks.</w:t>
      </w:r>
    </w:p>
    <w:p w14:paraId="6FCFBFA4" w14:textId="77777777" w:rsidR="00CC118B" w:rsidRDefault="00CC118B">
      <w:pPr>
        <w:pStyle w:val="a3"/>
        <w:spacing w:before="10"/>
        <w:ind w:right="220"/>
        <w:rPr>
          <w:sz w:val="24"/>
        </w:rPr>
      </w:pPr>
    </w:p>
    <w:p w14:paraId="02399656" w14:textId="71980481" w:rsidR="00AF1C62" w:rsidRDefault="00AF1C62">
      <w:pPr>
        <w:rPr>
          <w:b/>
          <w:sz w:val="24"/>
          <w:szCs w:val="20"/>
        </w:rPr>
      </w:pPr>
      <w:r>
        <w:rPr>
          <w:sz w:val="24"/>
        </w:rPr>
        <w:br w:type="page"/>
      </w:r>
    </w:p>
    <w:p w14:paraId="6FF1B2E2" w14:textId="77777777" w:rsidR="00AF1C62" w:rsidRDefault="00AF1C62">
      <w:pPr>
        <w:pStyle w:val="a3"/>
        <w:spacing w:before="10"/>
        <w:ind w:right="220"/>
        <w:rPr>
          <w:sz w:val="24"/>
        </w:rPr>
      </w:pPr>
    </w:p>
    <w:p w14:paraId="4535AC46" w14:textId="77777777" w:rsidR="00AF1C62" w:rsidRDefault="00AF1C62" w:rsidP="0061406B">
      <w:pPr>
        <w:pStyle w:val="2"/>
        <w:numPr>
          <w:ilvl w:val="1"/>
          <w:numId w:val="9"/>
        </w:numPr>
      </w:pPr>
      <w:r>
        <w:t>Edition Date</w:t>
      </w:r>
    </w:p>
    <w:p w14:paraId="371EC7A8" w14:textId="77777777" w:rsidR="00AF1C62" w:rsidRDefault="00AF1C62" w:rsidP="00AF1C62">
      <w:pPr>
        <w:pStyle w:val="a3"/>
        <w:spacing w:before="5"/>
        <w:ind w:right="220"/>
        <w:rPr>
          <w:b w:val="0"/>
          <w:sz w:val="22"/>
        </w:rPr>
      </w:pPr>
    </w:p>
    <w:p w14:paraId="32DE43C9" w14:textId="77777777" w:rsidR="00AF1C62" w:rsidRDefault="00AF1C62" w:rsidP="00AF1C62">
      <w:pPr>
        <w:ind w:left="196" w:right="196"/>
        <w:rPr>
          <w:sz w:val="20"/>
        </w:rPr>
      </w:pPr>
      <w:r>
        <w:rPr>
          <w:b/>
          <w:sz w:val="20"/>
        </w:rPr>
        <w:t xml:space="preserve">Definition: </w:t>
      </w:r>
      <w:r>
        <w:rPr>
          <w:sz w:val="20"/>
        </w:rPr>
        <w:t>Edition date of the voyage product data.</w:t>
      </w:r>
    </w:p>
    <w:p w14:paraId="13DB4200" w14:textId="77777777" w:rsidR="00AF1C62" w:rsidRDefault="00AF1C62" w:rsidP="00AF1C62">
      <w:pPr>
        <w:pStyle w:val="a3"/>
        <w:spacing w:before="7"/>
        <w:ind w:right="220"/>
        <w:rPr>
          <w:sz w:val="22"/>
        </w:rPr>
      </w:pPr>
    </w:p>
    <w:p w14:paraId="5D7FB484" w14:textId="77777777" w:rsidR="00AF1C62" w:rsidRDefault="00AF1C62" w:rsidP="00AF1C62">
      <w:pPr>
        <w:ind w:left="196" w:right="196"/>
        <w:rPr>
          <w:sz w:val="20"/>
        </w:rPr>
      </w:pPr>
      <w:r>
        <w:rPr>
          <w:b/>
          <w:sz w:val="20"/>
        </w:rPr>
        <w:t xml:space="preserve">CamelCase: </w:t>
      </w:r>
      <w:r>
        <w:rPr>
          <w:sz w:val="20"/>
        </w:rPr>
        <w:t>editionDate</w:t>
      </w:r>
    </w:p>
    <w:p w14:paraId="073D26D7" w14:textId="77777777" w:rsidR="00AF1C62" w:rsidRDefault="00AF1C62" w:rsidP="00AF1C62">
      <w:pPr>
        <w:pStyle w:val="a3"/>
        <w:spacing w:before="4"/>
        <w:ind w:right="220"/>
        <w:rPr>
          <w:sz w:val="22"/>
        </w:rPr>
      </w:pPr>
    </w:p>
    <w:p w14:paraId="5007B562" w14:textId="77777777" w:rsidR="00AF1C62" w:rsidRDefault="00AF1C62" w:rsidP="00AF1C62">
      <w:pPr>
        <w:pStyle w:val="a3"/>
        <w:ind w:right="220"/>
      </w:pPr>
      <w:r>
        <w:t>Alias:</w:t>
      </w:r>
    </w:p>
    <w:p w14:paraId="52C6620B" w14:textId="77777777" w:rsidR="00AF1C62" w:rsidRDefault="00AF1C62" w:rsidP="00AF1C62">
      <w:pPr>
        <w:pStyle w:val="a3"/>
        <w:spacing w:before="7"/>
        <w:ind w:right="220"/>
        <w:rPr>
          <w:b w:val="0"/>
          <w:sz w:val="22"/>
        </w:rPr>
      </w:pPr>
    </w:p>
    <w:p w14:paraId="1FAC19FD" w14:textId="77777777" w:rsidR="00AF1C62" w:rsidRDefault="00AF1C62" w:rsidP="00AF1C62">
      <w:pPr>
        <w:ind w:left="196" w:right="196"/>
        <w:rPr>
          <w:sz w:val="20"/>
        </w:rPr>
      </w:pPr>
      <w:r>
        <w:rPr>
          <w:b/>
          <w:sz w:val="20"/>
        </w:rPr>
        <w:t xml:space="preserve">Value type: </w:t>
      </w:r>
      <w:r>
        <w:rPr>
          <w:sz w:val="20"/>
        </w:rPr>
        <w:t>date</w:t>
      </w:r>
    </w:p>
    <w:p w14:paraId="286DB828" w14:textId="77777777" w:rsidR="00AF1C62" w:rsidRDefault="00AF1C62" w:rsidP="00AF1C62">
      <w:pPr>
        <w:pStyle w:val="a3"/>
        <w:spacing w:before="4"/>
        <w:ind w:right="220"/>
        <w:rPr>
          <w:sz w:val="22"/>
        </w:rPr>
      </w:pPr>
    </w:p>
    <w:p w14:paraId="143EA7AE" w14:textId="77777777" w:rsidR="00AF1C62" w:rsidRDefault="00AF1C62" w:rsidP="00AF1C62">
      <w:pPr>
        <w:ind w:left="196" w:right="196"/>
        <w:rPr>
          <w:sz w:val="20"/>
        </w:rPr>
      </w:pPr>
      <w:r>
        <w:rPr>
          <w:b/>
          <w:sz w:val="20"/>
        </w:rPr>
        <w:t xml:space="preserve">Remarks: </w:t>
      </w:r>
      <w:r>
        <w:rPr>
          <w:sz w:val="20"/>
        </w:rPr>
        <w:t>No remarks.</w:t>
      </w:r>
    </w:p>
    <w:p w14:paraId="35C0EC4A" w14:textId="77777777" w:rsidR="00AF1C62" w:rsidRDefault="00AF1C62">
      <w:pPr>
        <w:pStyle w:val="a3"/>
        <w:spacing w:before="10"/>
        <w:ind w:right="220"/>
        <w:rPr>
          <w:sz w:val="24"/>
        </w:rPr>
      </w:pPr>
    </w:p>
    <w:p w14:paraId="2D123073" w14:textId="12315476" w:rsidR="00AF1C62" w:rsidRDefault="00AF1C62">
      <w:pPr>
        <w:rPr>
          <w:b/>
          <w:sz w:val="24"/>
          <w:szCs w:val="20"/>
        </w:rPr>
      </w:pPr>
      <w:r>
        <w:rPr>
          <w:sz w:val="24"/>
        </w:rPr>
        <w:br w:type="page"/>
      </w:r>
    </w:p>
    <w:p w14:paraId="0981E932" w14:textId="77777777" w:rsidR="00AF1C62" w:rsidRDefault="00AF1C62">
      <w:pPr>
        <w:pStyle w:val="a3"/>
        <w:spacing w:before="10"/>
        <w:ind w:right="220"/>
        <w:rPr>
          <w:sz w:val="24"/>
        </w:rPr>
      </w:pPr>
    </w:p>
    <w:p w14:paraId="2874B696" w14:textId="5F27144C" w:rsidR="00537BCB" w:rsidRDefault="00537BCB" w:rsidP="0061406B">
      <w:pPr>
        <w:pStyle w:val="2"/>
        <w:numPr>
          <w:ilvl w:val="1"/>
          <w:numId w:val="9"/>
        </w:numPr>
      </w:pPr>
      <w:r>
        <w:t>Edition Number</w:t>
      </w:r>
    </w:p>
    <w:p w14:paraId="208D58DC" w14:textId="77777777" w:rsidR="00537BCB" w:rsidRDefault="00537BCB" w:rsidP="00537BCB">
      <w:pPr>
        <w:pStyle w:val="a3"/>
        <w:spacing w:before="5"/>
        <w:ind w:right="220"/>
        <w:rPr>
          <w:b w:val="0"/>
          <w:sz w:val="22"/>
        </w:rPr>
      </w:pPr>
    </w:p>
    <w:p w14:paraId="53326FC9" w14:textId="7368332C" w:rsidR="00537BCB" w:rsidRDefault="00537BCB" w:rsidP="00537BCB">
      <w:pPr>
        <w:ind w:left="196" w:right="196"/>
        <w:rPr>
          <w:sz w:val="20"/>
        </w:rPr>
      </w:pPr>
      <w:r>
        <w:rPr>
          <w:b/>
          <w:sz w:val="20"/>
        </w:rPr>
        <w:t xml:space="preserve">Definition: </w:t>
      </w:r>
      <w:r w:rsidRPr="00537BCB">
        <w:rPr>
          <w:sz w:val="20"/>
        </w:rPr>
        <w:t>Edition of the ENC being referenced.</w:t>
      </w:r>
    </w:p>
    <w:p w14:paraId="58D10A79" w14:textId="77777777" w:rsidR="00537BCB" w:rsidRDefault="00537BCB" w:rsidP="00537BCB">
      <w:pPr>
        <w:ind w:left="196" w:right="196"/>
      </w:pPr>
    </w:p>
    <w:p w14:paraId="50F75A52" w14:textId="0EA17438" w:rsidR="00537BCB" w:rsidRDefault="00537BCB" w:rsidP="00537BCB">
      <w:pPr>
        <w:ind w:left="196" w:right="196"/>
        <w:rPr>
          <w:sz w:val="20"/>
        </w:rPr>
      </w:pPr>
      <w:r>
        <w:rPr>
          <w:b/>
          <w:sz w:val="20"/>
        </w:rPr>
        <w:t xml:space="preserve">CamelCase: </w:t>
      </w:r>
      <w:r>
        <w:rPr>
          <w:sz w:val="20"/>
        </w:rPr>
        <w:t>editionNumber</w:t>
      </w:r>
    </w:p>
    <w:p w14:paraId="3C50CFA2" w14:textId="77777777" w:rsidR="00537BCB" w:rsidRDefault="00537BCB" w:rsidP="00537BCB">
      <w:pPr>
        <w:pStyle w:val="a3"/>
        <w:spacing w:before="4"/>
        <w:ind w:right="220"/>
        <w:rPr>
          <w:sz w:val="22"/>
        </w:rPr>
      </w:pPr>
    </w:p>
    <w:p w14:paraId="033A5D83" w14:textId="77777777" w:rsidR="00537BCB" w:rsidRDefault="00537BCB" w:rsidP="00537BCB">
      <w:pPr>
        <w:pStyle w:val="a3"/>
        <w:ind w:right="220"/>
      </w:pPr>
      <w:r>
        <w:t>Alias:</w:t>
      </w:r>
    </w:p>
    <w:p w14:paraId="71220E07" w14:textId="77777777" w:rsidR="00537BCB" w:rsidRDefault="00537BCB" w:rsidP="00537BCB">
      <w:pPr>
        <w:pStyle w:val="a3"/>
        <w:spacing w:before="7"/>
        <w:ind w:right="220"/>
        <w:rPr>
          <w:b w:val="0"/>
          <w:sz w:val="22"/>
        </w:rPr>
      </w:pPr>
    </w:p>
    <w:p w14:paraId="42811F87" w14:textId="75749A20" w:rsidR="00537BCB" w:rsidRDefault="00537BCB" w:rsidP="00537BCB">
      <w:pPr>
        <w:ind w:left="196" w:right="196"/>
        <w:rPr>
          <w:sz w:val="20"/>
        </w:rPr>
      </w:pPr>
      <w:r>
        <w:rPr>
          <w:b/>
          <w:sz w:val="20"/>
        </w:rPr>
        <w:t>Value type:</w:t>
      </w:r>
      <w:r w:rsidR="006C03AE">
        <w:rPr>
          <w:b/>
          <w:sz w:val="20"/>
        </w:rPr>
        <w:t xml:space="preserve"> </w:t>
      </w:r>
      <w:r w:rsidRPr="006C03AE">
        <w:rPr>
          <w:bCs/>
          <w:sz w:val="20"/>
        </w:rPr>
        <w:t>integer</w:t>
      </w:r>
    </w:p>
    <w:p w14:paraId="6EA347B2" w14:textId="77777777" w:rsidR="00537BCB" w:rsidRDefault="00537BCB" w:rsidP="00537BCB">
      <w:pPr>
        <w:pStyle w:val="a3"/>
        <w:spacing w:before="4"/>
        <w:ind w:right="220"/>
        <w:rPr>
          <w:sz w:val="22"/>
        </w:rPr>
      </w:pPr>
    </w:p>
    <w:p w14:paraId="090266B6" w14:textId="77777777" w:rsidR="00537BCB" w:rsidRDefault="00537BCB" w:rsidP="00537BCB">
      <w:pPr>
        <w:ind w:left="196" w:right="196"/>
        <w:rPr>
          <w:sz w:val="20"/>
        </w:rPr>
      </w:pPr>
      <w:r>
        <w:rPr>
          <w:b/>
          <w:sz w:val="20"/>
        </w:rPr>
        <w:t xml:space="preserve">Remarks: </w:t>
      </w:r>
      <w:r>
        <w:rPr>
          <w:sz w:val="20"/>
        </w:rPr>
        <w:t>No remarks.</w:t>
      </w:r>
    </w:p>
    <w:p w14:paraId="6DA9DC48" w14:textId="77777777" w:rsidR="00537BCB" w:rsidRDefault="00537BCB">
      <w:pPr>
        <w:pStyle w:val="a3"/>
        <w:spacing w:before="10"/>
        <w:ind w:right="220"/>
        <w:rPr>
          <w:sz w:val="24"/>
        </w:rPr>
      </w:pPr>
    </w:p>
    <w:p w14:paraId="616D5C3B" w14:textId="3C3B7121" w:rsidR="00537BCB" w:rsidRDefault="00537BCB">
      <w:pPr>
        <w:pStyle w:val="a3"/>
        <w:spacing w:before="10"/>
        <w:ind w:right="220"/>
        <w:rPr>
          <w:sz w:val="24"/>
        </w:rPr>
      </w:pPr>
    </w:p>
    <w:p w14:paraId="4A50AC7C" w14:textId="04CEEB41" w:rsidR="00537BCB" w:rsidRDefault="00537BCB">
      <w:pPr>
        <w:rPr>
          <w:b/>
          <w:sz w:val="24"/>
          <w:szCs w:val="20"/>
        </w:rPr>
      </w:pPr>
      <w:r>
        <w:rPr>
          <w:sz w:val="24"/>
        </w:rPr>
        <w:br w:type="page"/>
      </w:r>
    </w:p>
    <w:p w14:paraId="0E34E8E6" w14:textId="138B8C92" w:rsidR="00537BCB" w:rsidDel="0061406B" w:rsidRDefault="00537BCB">
      <w:pPr>
        <w:pStyle w:val="a3"/>
        <w:spacing w:before="10"/>
        <w:ind w:right="220"/>
        <w:rPr>
          <w:del w:id="2127" w:author="USER" w:date="2024-04-08T14:40:00Z"/>
          <w:sz w:val="24"/>
        </w:rPr>
      </w:pPr>
    </w:p>
    <w:p w14:paraId="2B90BFC6" w14:textId="3D01654E" w:rsidR="00AF1C62" w:rsidDel="0061406B" w:rsidRDefault="0099794A" w:rsidP="0061406B">
      <w:pPr>
        <w:pStyle w:val="2"/>
        <w:numPr>
          <w:ilvl w:val="1"/>
          <w:numId w:val="9"/>
        </w:numPr>
        <w:tabs>
          <w:tab w:val="left" w:pos="721"/>
        </w:tabs>
        <w:ind w:right="196"/>
        <w:rPr>
          <w:del w:id="2128" w:author="USER" w:date="2024-04-08T14:40:00Z"/>
        </w:rPr>
      </w:pPr>
      <w:del w:id="2129" w:author="USER" w:date="2024-04-08T14:40:00Z">
        <w:r w:rsidDel="0061406B">
          <w:delText>S100_</w:delText>
        </w:r>
        <w:r w:rsidR="00B01036" w:rsidDel="0061406B">
          <w:delText>Encoding Format</w:delText>
        </w:r>
      </w:del>
    </w:p>
    <w:p w14:paraId="6B19C999" w14:textId="79984344" w:rsidR="00AF1C62" w:rsidDel="0061406B" w:rsidRDefault="00AF1C62" w:rsidP="00AF1C62">
      <w:pPr>
        <w:pStyle w:val="a3"/>
        <w:spacing w:before="5"/>
        <w:ind w:right="220"/>
        <w:rPr>
          <w:del w:id="2130" w:author="USER" w:date="2024-04-08T14:40:00Z"/>
          <w:b w:val="0"/>
          <w:sz w:val="22"/>
        </w:rPr>
      </w:pPr>
    </w:p>
    <w:p w14:paraId="5757D509" w14:textId="01F36913" w:rsidR="00AF1C62" w:rsidDel="0061406B" w:rsidRDefault="00AF1C62" w:rsidP="00AF1C62">
      <w:pPr>
        <w:ind w:left="196" w:right="196"/>
        <w:rPr>
          <w:del w:id="2131" w:author="USER" w:date="2024-04-08T14:40:00Z"/>
          <w:sz w:val="20"/>
        </w:rPr>
      </w:pPr>
      <w:del w:id="2132" w:author="USER" w:date="2024-04-08T14:40:00Z">
        <w:r w:rsidDel="0061406B">
          <w:rPr>
            <w:b/>
            <w:sz w:val="20"/>
          </w:rPr>
          <w:delText xml:space="preserve">Definition: </w:delText>
        </w:r>
        <w:r w:rsidR="00B01036" w:rsidRPr="00B01036" w:rsidDel="0061406B">
          <w:rPr>
            <w:sz w:val="20"/>
          </w:rPr>
          <w:delText>The encoding format of the dataset</w:delText>
        </w:r>
        <w:r w:rsidR="00B01036" w:rsidDel="0061406B">
          <w:rPr>
            <w:sz w:val="20"/>
          </w:rPr>
          <w:delText>.</w:delText>
        </w:r>
      </w:del>
    </w:p>
    <w:p w14:paraId="5F94AE2F" w14:textId="7212A3F7" w:rsidR="00AF1C62" w:rsidDel="0061406B" w:rsidRDefault="00AF1C62" w:rsidP="00AF1C62">
      <w:pPr>
        <w:pStyle w:val="a3"/>
        <w:spacing w:before="7"/>
        <w:ind w:right="220"/>
        <w:rPr>
          <w:del w:id="2133" w:author="USER" w:date="2024-04-08T14:40:00Z"/>
          <w:sz w:val="22"/>
        </w:rPr>
      </w:pPr>
    </w:p>
    <w:p w14:paraId="65EB1AD6" w14:textId="1F27DE80" w:rsidR="00AF1C62" w:rsidDel="0061406B" w:rsidRDefault="00AF1C62" w:rsidP="00AF1C62">
      <w:pPr>
        <w:ind w:left="196" w:right="196"/>
        <w:rPr>
          <w:del w:id="2134" w:author="USER" w:date="2024-04-08T14:40:00Z"/>
          <w:sz w:val="20"/>
        </w:rPr>
      </w:pPr>
      <w:del w:id="2135" w:author="USER" w:date="2024-04-08T14:40:00Z">
        <w:r w:rsidDel="0061406B">
          <w:rPr>
            <w:b/>
            <w:sz w:val="20"/>
          </w:rPr>
          <w:delText xml:space="preserve">CamelCase: </w:delText>
        </w:r>
        <w:r w:rsidR="00B01036" w:rsidRPr="00B01036" w:rsidDel="0061406B">
          <w:rPr>
            <w:sz w:val="20"/>
          </w:rPr>
          <w:delText>encodingFormat</w:delText>
        </w:r>
      </w:del>
    </w:p>
    <w:p w14:paraId="077174D0" w14:textId="578F8B45" w:rsidR="00AF1C62" w:rsidDel="0061406B" w:rsidRDefault="00AF1C62" w:rsidP="00AF1C62">
      <w:pPr>
        <w:pStyle w:val="a3"/>
        <w:spacing w:before="4"/>
        <w:ind w:right="220"/>
        <w:rPr>
          <w:del w:id="2136" w:author="USER" w:date="2024-04-08T14:40:00Z"/>
          <w:sz w:val="22"/>
        </w:rPr>
      </w:pPr>
    </w:p>
    <w:p w14:paraId="269B06B6" w14:textId="568A155A" w:rsidR="00AF1C62" w:rsidDel="0061406B" w:rsidRDefault="00AF1C62" w:rsidP="00AF1C62">
      <w:pPr>
        <w:pStyle w:val="a3"/>
        <w:ind w:right="220"/>
        <w:rPr>
          <w:del w:id="2137" w:author="USER" w:date="2024-04-08T14:40:00Z"/>
        </w:rPr>
      </w:pPr>
      <w:del w:id="2138" w:author="USER" w:date="2024-04-08T14:40:00Z">
        <w:r w:rsidDel="0061406B">
          <w:delText>Alias:</w:delText>
        </w:r>
      </w:del>
    </w:p>
    <w:p w14:paraId="245D41F8" w14:textId="0A61FC69" w:rsidR="00AF1C62" w:rsidDel="0061406B" w:rsidRDefault="00AF1C62" w:rsidP="00AF1C62">
      <w:pPr>
        <w:pStyle w:val="a3"/>
        <w:spacing w:before="7"/>
        <w:ind w:right="220"/>
        <w:rPr>
          <w:del w:id="2139" w:author="USER" w:date="2024-04-08T14:40:00Z"/>
          <w:b w:val="0"/>
          <w:sz w:val="22"/>
        </w:rPr>
      </w:pPr>
    </w:p>
    <w:p w14:paraId="28B8965F" w14:textId="5BC5769B" w:rsidR="00AF1C62" w:rsidDel="0061406B" w:rsidRDefault="00AF1C62" w:rsidP="00AF1C62">
      <w:pPr>
        <w:ind w:left="196" w:right="196"/>
        <w:rPr>
          <w:del w:id="2140" w:author="USER" w:date="2024-04-08T14:40:00Z"/>
          <w:sz w:val="20"/>
        </w:rPr>
      </w:pPr>
      <w:del w:id="2141" w:author="USER" w:date="2024-04-08T14:40:00Z">
        <w:r w:rsidDel="0061406B">
          <w:rPr>
            <w:b/>
            <w:sz w:val="20"/>
          </w:rPr>
          <w:delText xml:space="preserve">Value type: </w:delText>
        </w:r>
        <w:r w:rsidDel="0061406B">
          <w:rPr>
            <w:sz w:val="20"/>
          </w:rPr>
          <w:delText>enumeration</w:delText>
        </w:r>
      </w:del>
    </w:p>
    <w:p w14:paraId="4C6D74BB" w14:textId="4163F346" w:rsidR="00AF1C62" w:rsidDel="0061406B" w:rsidRDefault="00AF1C62" w:rsidP="00AF1C62">
      <w:pPr>
        <w:pStyle w:val="a3"/>
        <w:spacing w:before="4"/>
        <w:ind w:right="220"/>
        <w:rPr>
          <w:del w:id="2142" w:author="USER" w:date="2024-04-08T14:40:00Z"/>
          <w:sz w:val="22"/>
        </w:rPr>
      </w:pPr>
    </w:p>
    <w:p w14:paraId="1E2408F2" w14:textId="41195962" w:rsidR="00AF1C62" w:rsidDel="0061406B" w:rsidRDefault="00AF1C62" w:rsidP="00AF1C62">
      <w:pPr>
        <w:ind w:left="196" w:right="196"/>
        <w:rPr>
          <w:del w:id="2143" w:author="USER" w:date="2024-04-08T14:40:00Z"/>
          <w:sz w:val="20"/>
        </w:rPr>
      </w:pPr>
      <w:del w:id="2144" w:author="USER" w:date="2024-04-08T14:40:00Z">
        <w:r w:rsidDel="0061406B">
          <w:rPr>
            <w:b/>
            <w:sz w:val="20"/>
          </w:rPr>
          <w:delText xml:space="preserve">Remarks: </w:delText>
        </w:r>
        <w:r w:rsidDel="0061406B">
          <w:rPr>
            <w:sz w:val="20"/>
          </w:rPr>
          <w:delText>No remarks.</w:delText>
        </w:r>
      </w:del>
    </w:p>
    <w:p w14:paraId="6777EBAD" w14:textId="0486E843" w:rsidR="00AF1C62" w:rsidDel="0061406B" w:rsidRDefault="00AF1C62" w:rsidP="00AF1C62">
      <w:pPr>
        <w:pStyle w:val="a3"/>
        <w:ind w:right="220"/>
        <w:rPr>
          <w:del w:id="2145" w:author="USER" w:date="2024-04-08T14:40:00Z"/>
          <w:sz w:val="22"/>
        </w:rPr>
      </w:pPr>
    </w:p>
    <w:p w14:paraId="7E993BC9" w14:textId="4688F5C8" w:rsidR="00AF1C62" w:rsidDel="0061406B" w:rsidRDefault="00AF1C62" w:rsidP="00AF1C62">
      <w:pPr>
        <w:pStyle w:val="a3"/>
        <w:ind w:right="220"/>
        <w:rPr>
          <w:del w:id="2146" w:author="USER" w:date="2024-04-08T14:40:00Z"/>
          <w:sz w:val="22"/>
        </w:rPr>
      </w:pPr>
    </w:p>
    <w:p w14:paraId="57979C75" w14:textId="0F49D047" w:rsidR="00AF1C62" w:rsidDel="0061406B" w:rsidRDefault="00AF1C62" w:rsidP="00AF1C62">
      <w:pPr>
        <w:pStyle w:val="a3"/>
        <w:spacing w:before="9"/>
        <w:ind w:right="220"/>
        <w:rPr>
          <w:del w:id="2147" w:author="USER" w:date="2024-04-08T14:40:00Z"/>
          <w:sz w:val="31"/>
        </w:rPr>
      </w:pPr>
    </w:p>
    <w:p w14:paraId="6E5A19E1" w14:textId="18DD954B" w:rsidR="00AF1C62" w:rsidDel="0061406B" w:rsidRDefault="00AF1C62" w:rsidP="00AF1C62">
      <w:pPr>
        <w:pStyle w:val="a3"/>
        <w:ind w:right="220"/>
        <w:rPr>
          <w:del w:id="2148" w:author="USER" w:date="2024-04-08T14:40:00Z"/>
        </w:rPr>
      </w:pPr>
      <w:del w:id="2149" w:author="USER" w:date="2024-04-08T14:40:00Z">
        <w:r w:rsidDel="0061406B">
          <w:delText>Listed Values:</w:delText>
        </w:r>
      </w:del>
    </w:p>
    <w:p w14:paraId="119FC3BA" w14:textId="07B51C5E" w:rsidR="00AF1C62" w:rsidDel="0061406B" w:rsidRDefault="00AF1C62" w:rsidP="00AF1C62">
      <w:pPr>
        <w:pStyle w:val="a3"/>
        <w:spacing w:before="10"/>
        <w:ind w:right="220"/>
        <w:rPr>
          <w:del w:id="2150" w:author="USER" w:date="2024-04-08T14:40:00Z"/>
          <w:b w:val="0"/>
          <w:sz w:val="22"/>
        </w:rPr>
      </w:pPr>
    </w:p>
    <w:tbl>
      <w:tblPr>
        <w:tblStyle w:val="TableNormal1"/>
        <w:tblW w:w="10069"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EC7EC8" w:rsidDel="0061406B" w14:paraId="4E981C11" w14:textId="7C74A3A9" w:rsidTr="00EC7EC8">
        <w:trPr>
          <w:trHeight w:val="465"/>
          <w:del w:id="2151" w:author="USER" w:date="2024-04-08T14:40:00Z"/>
        </w:trPr>
        <w:tc>
          <w:tcPr>
            <w:tcW w:w="1440" w:type="dxa"/>
            <w:shd w:val="clear" w:color="auto" w:fill="FFF1CC"/>
          </w:tcPr>
          <w:p w14:paraId="21E64A00" w14:textId="122AC89B" w:rsidR="00EC7EC8" w:rsidRPr="00EC7EC8" w:rsidDel="0061406B" w:rsidRDefault="00EC7EC8" w:rsidP="00B467B9">
            <w:pPr>
              <w:pStyle w:val="TableParagraph"/>
              <w:spacing w:before="117"/>
              <w:ind w:left="196" w:right="196"/>
              <w:rPr>
                <w:del w:id="2152" w:author="USER" w:date="2024-04-08T14:40:00Z"/>
                <w:rFonts w:eastAsiaTheme="minorEastAsia"/>
                <w:b/>
                <w:sz w:val="18"/>
                <w:lang w:eastAsia="ko-KR"/>
              </w:rPr>
            </w:pPr>
          </w:p>
        </w:tc>
        <w:tc>
          <w:tcPr>
            <w:tcW w:w="2878" w:type="dxa"/>
            <w:shd w:val="clear" w:color="auto" w:fill="FFF1CC"/>
          </w:tcPr>
          <w:p w14:paraId="4794828B" w14:textId="5E20AC21" w:rsidR="00EC7EC8" w:rsidDel="0061406B" w:rsidRDefault="00EC7EC8" w:rsidP="00B467B9">
            <w:pPr>
              <w:pStyle w:val="TableParagraph"/>
              <w:spacing w:before="117"/>
              <w:ind w:left="196" w:right="196"/>
              <w:rPr>
                <w:del w:id="2153" w:author="USER" w:date="2024-04-08T14:40:00Z"/>
                <w:b/>
                <w:sz w:val="18"/>
              </w:rPr>
            </w:pPr>
            <w:del w:id="2154" w:author="USER" w:date="2024-04-08T14:40:00Z">
              <w:r w:rsidDel="0061406B">
                <w:rPr>
                  <w:b/>
                  <w:sz w:val="18"/>
                </w:rPr>
                <w:delText>Label</w:delText>
              </w:r>
            </w:del>
          </w:p>
        </w:tc>
        <w:tc>
          <w:tcPr>
            <w:tcW w:w="5751" w:type="dxa"/>
            <w:shd w:val="clear" w:color="auto" w:fill="FFF1CC"/>
          </w:tcPr>
          <w:p w14:paraId="2760FB5E" w14:textId="7187A93E" w:rsidR="00EC7EC8" w:rsidDel="0061406B" w:rsidRDefault="00EC7EC8" w:rsidP="00B467B9">
            <w:pPr>
              <w:pStyle w:val="TableParagraph"/>
              <w:spacing w:before="117"/>
              <w:ind w:left="196" w:right="196"/>
              <w:rPr>
                <w:del w:id="2155" w:author="USER" w:date="2024-04-08T14:40:00Z"/>
                <w:b/>
                <w:sz w:val="18"/>
              </w:rPr>
            </w:pPr>
            <w:del w:id="2156" w:author="USER" w:date="2024-04-08T14:40:00Z">
              <w:r w:rsidDel="0061406B">
                <w:rPr>
                  <w:b/>
                  <w:sz w:val="18"/>
                </w:rPr>
                <w:delText>Definition</w:delText>
              </w:r>
            </w:del>
          </w:p>
        </w:tc>
      </w:tr>
      <w:tr w:rsidR="00EC7EC8" w:rsidDel="0061406B" w14:paraId="129C96DC" w14:textId="42710056" w:rsidTr="00EC7EC8">
        <w:trPr>
          <w:trHeight w:val="462"/>
          <w:del w:id="2157" w:author="USER" w:date="2024-04-08T14:40:00Z"/>
        </w:trPr>
        <w:tc>
          <w:tcPr>
            <w:tcW w:w="1440" w:type="dxa"/>
          </w:tcPr>
          <w:p w14:paraId="2D15F495" w14:textId="16B1FF56" w:rsidR="00EC7EC8" w:rsidRPr="00EC7EC8" w:rsidDel="0061406B" w:rsidRDefault="00EC7EC8" w:rsidP="00B467B9">
            <w:pPr>
              <w:pStyle w:val="TableParagraph"/>
              <w:ind w:left="196" w:right="196"/>
              <w:rPr>
                <w:del w:id="2158" w:author="USER" w:date="2024-04-08T14:40:00Z"/>
                <w:rFonts w:eastAsiaTheme="minorEastAsia"/>
                <w:sz w:val="18"/>
                <w:lang w:eastAsia="ko-KR"/>
              </w:rPr>
            </w:pPr>
          </w:p>
        </w:tc>
        <w:tc>
          <w:tcPr>
            <w:tcW w:w="2878" w:type="dxa"/>
          </w:tcPr>
          <w:p w14:paraId="1D2E88C9" w14:textId="3C433370" w:rsidR="00EC7EC8" w:rsidDel="0061406B" w:rsidRDefault="00EC7EC8" w:rsidP="00B467B9">
            <w:pPr>
              <w:pStyle w:val="TableParagraph"/>
              <w:ind w:left="196" w:right="196"/>
              <w:rPr>
                <w:del w:id="2159" w:author="USER" w:date="2024-04-08T14:40:00Z"/>
                <w:sz w:val="18"/>
              </w:rPr>
            </w:pPr>
            <w:del w:id="2160" w:author="USER" w:date="2024-04-08T14:40:00Z">
              <w:r w:rsidRPr="000103A3" w:rsidDel="0061406B">
                <w:rPr>
                  <w:sz w:val="18"/>
                </w:rPr>
                <w:delText>ISO/IEC 8211</w:delText>
              </w:r>
            </w:del>
          </w:p>
        </w:tc>
        <w:tc>
          <w:tcPr>
            <w:tcW w:w="5751" w:type="dxa"/>
          </w:tcPr>
          <w:p w14:paraId="1D4246A3" w14:textId="5501D5B9" w:rsidR="00EC7EC8" w:rsidDel="0061406B" w:rsidRDefault="00EC7EC8" w:rsidP="00B467B9">
            <w:pPr>
              <w:pStyle w:val="TableParagraph"/>
              <w:ind w:left="196" w:right="196"/>
              <w:rPr>
                <w:del w:id="2161" w:author="USER" w:date="2024-04-08T14:40:00Z"/>
                <w:sz w:val="18"/>
              </w:rPr>
            </w:pPr>
            <w:del w:id="2162" w:author="USER" w:date="2024-04-08T14:40:00Z">
              <w:r w:rsidRPr="000103A3" w:rsidDel="0061406B">
                <w:rPr>
                  <w:sz w:val="18"/>
                </w:rPr>
                <w:delText>Specification for a data descriptive file for information interchange.</w:delText>
              </w:r>
            </w:del>
          </w:p>
        </w:tc>
      </w:tr>
      <w:tr w:rsidR="00EC7EC8" w:rsidDel="0061406B" w14:paraId="68A9B76C" w14:textId="6CAD96D0" w:rsidTr="00EC7EC8">
        <w:trPr>
          <w:trHeight w:val="686"/>
          <w:del w:id="2163" w:author="USER" w:date="2024-04-08T14:40:00Z"/>
        </w:trPr>
        <w:tc>
          <w:tcPr>
            <w:tcW w:w="1440" w:type="dxa"/>
          </w:tcPr>
          <w:p w14:paraId="57838334" w14:textId="5AC0DC5D" w:rsidR="00EC7EC8" w:rsidRPr="00EC7EC8" w:rsidDel="0061406B" w:rsidRDefault="00EC7EC8" w:rsidP="00B467B9">
            <w:pPr>
              <w:pStyle w:val="TableParagraph"/>
              <w:ind w:left="196" w:right="196"/>
              <w:rPr>
                <w:del w:id="2164" w:author="USER" w:date="2024-04-08T14:40:00Z"/>
                <w:rFonts w:eastAsiaTheme="minorEastAsia"/>
                <w:sz w:val="18"/>
                <w:lang w:eastAsia="ko-KR"/>
              </w:rPr>
            </w:pPr>
          </w:p>
        </w:tc>
        <w:tc>
          <w:tcPr>
            <w:tcW w:w="2878" w:type="dxa"/>
          </w:tcPr>
          <w:p w14:paraId="672358ED" w14:textId="37465903" w:rsidR="00EC7EC8" w:rsidDel="0061406B" w:rsidRDefault="00EC7EC8" w:rsidP="00B467B9">
            <w:pPr>
              <w:pStyle w:val="TableParagraph"/>
              <w:ind w:left="196" w:right="196"/>
              <w:rPr>
                <w:del w:id="2165" w:author="USER" w:date="2024-04-08T14:40:00Z"/>
                <w:sz w:val="18"/>
              </w:rPr>
            </w:pPr>
            <w:del w:id="2166" w:author="USER" w:date="2024-04-08T14:40:00Z">
              <w:r w:rsidRPr="000103A3" w:rsidDel="0061406B">
                <w:rPr>
                  <w:sz w:val="18"/>
                </w:rPr>
                <w:delText>GML</w:delText>
              </w:r>
            </w:del>
          </w:p>
        </w:tc>
        <w:tc>
          <w:tcPr>
            <w:tcW w:w="5751" w:type="dxa"/>
          </w:tcPr>
          <w:p w14:paraId="52177328" w14:textId="308EADC8" w:rsidR="00EC7EC8" w:rsidDel="0061406B" w:rsidRDefault="00EC7EC8" w:rsidP="00B467B9">
            <w:pPr>
              <w:pStyle w:val="TableParagraph"/>
              <w:spacing w:line="259" w:lineRule="auto"/>
              <w:ind w:left="196" w:right="196"/>
              <w:rPr>
                <w:del w:id="2167" w:author="USER" w:date="2024-04-08T14:40:00Z"/>
                <w:sz w:val="18"/>
              </w:rPr>
            </w:pPr>
            <w:del w:id="2168" w:author="USER" w:date="2024-04-08T14:40:00Z">
              <w:r w:rsidRPr="000103A3" w:rsidDel="0061406B">
                <w:rPr>
                  <w:sz w:val="18"/>
                </w:rPr>
                <w:delText>Geography Markup Language. An XML-based geographic information encoding language developed by the Open GIS Consortium (OGC) to enhance the interoperability of geographic information.</w:delText>
              </w:r>
            </w:del>
          </w:p>
        </w:tc>
      </w:tr>
      <w:tr w:rsidR="00EC7EC8" w:rsidDel="0061406B" w14:paraId="108C42C4" w14:textId="1D1A2745" w:rsidTr="00EC7EC8">
        <w:trPr>
          <w:trHeight w:val="686"/>
          <w:del w:id="2169" w:author="USER" w:date="2024-04-08T14:40:00Z"/>
        </w:trPr>
        <w:tc>
          <w:tcPr>
            <w:tcW w:w="1440" w:type="dxa"/>
          </w:tcPr>
          <w:p w14:paraId="0F188E2B" w14:textId="6CA3CCEA" w:rsidR="00EC7EC8" w:rsidRPr="00EC7EC8" w:rsidDel="0061406B" w:rsidRDefault="00EC7EC8" w:rsidP="00B467B9">
            <w:pPr>
              <w:pStyle w:val="TableParagraph"/>
              <w:ind w:left="196" w:right="196"/>
              <w:rPr>
                <w:del w:id="2170" w:author="USER" w:date="2024-04-08T14:40:00Z"/>
                <w:rFonts w:eastAsiaTheme="minorEastAsia"/>
                <w:sz w:val="18"/>
                <w:lang w:eastAsia="ko-KR"/>
              </w:rPr>
            </w:pPr>
          </w:p>
        </w:tc>
        <w:tc>
          <w:tcPr>
            <w:tcW w:w="2878" w:type="dxa"/>
          </w:tcPr>
          <w:p w14:paraId="6DC87D21" w14:textId="08A20C79" w:rsidR="00EC7EC8" w:rsidRPr="000103A3" w:rsidDel="0061406B" w:rsidRDefault="00EC7EC8" w:rsidP="00B467B9">
            <w:pPr>
              <w:pStyle w:val="TableParagraph"/>
              <w:ind w:left="196" w:right="196"/>
              <w:rPr>
                <w:del w:id="2171" w:author="USER" w:date="2024-04-08T14:40:00Z"/>
                <w:sz w:val="18"/>
              </w:rPr>
            </w:pPr>
            <w:del w:id="2172" w:author="USER" w:date="2024-04-08T14:40:00Z">
              <w:r w:rsidRPr="000103A3" w:rsidDel="0061406B">
                <w:rPr>
                  <w:sz w:val="18"/>
                </w:rPr>
                <w:delText>HDF5</w:delText>
              </w:r>
            </w:del>
          </w:p>
        </w:tc>
        <w:tc>
          <w:tcPr>
            <w:tcW w:w="5751" w:type="dxa"/>
          </w:tcPr>
          <w:p w14:paraId="3F7542B0" w14:textId="688A4F89" w:rsidR="00EC7EC8" w:rsidRPr="000103A3" w:rsidDel="0061406B" w:rsidRDefault="00EC7EC8" w:rsidP="00B467B9">
            <w:pPr>
              <w:pStyle w:val="TableParagraph"/>
              <w:spacing w:line="259" w:lineRule="auto"/>
              <w:ind w:left="196" w:right="196"/>
              <w:rPr>
                <w:del w:id="2173" w:author="USER" w:date="2024-04-08T14:40:00Z"/>
                <w:sz w:val="18"/>
              </w:rPr>
            </w:pPr>
            <w:del w:id="2174" w:author="USER" w:date="2024-04-08T14:40:00Z">
              <w:r w:rsidRPr="000103A3" w:rsidDel="0061406B">
                <w:rPr>
                  <w:sz w:val="18"/>
                </w:rPr>
                <w:delText>Grid file format.</w:delText>
              </w:r>
            </w:del>
          </w:p>
        </w:tc>
      </w:tr>
      <w:tr w:rsidR="00EC7EC8" w:rsidDel="0061406B" w14:paraId="0D403B05" w14:textId="7D729E01" w:rsidTr="00EC7EC8">
        <w:trPr>
          <w:trHeight w:val="686"/>
          <w:del w:id="2175" w:author="USER" w:date="2024-04-08T14:40:00Z"/>
        </w:trPr>
        <w:tc>
          <w:tcPr>
            <w:tcW w:w="1440" w:type="dxa"/>
          </w:tcPr>
          <w:p w14:paraId="33D49472" w14:textId="49978523" w:rsidR="00EC7EC8" w:rsidRPr="00EC7EC8" w:rsidDel="0061406B" w:rsidRDefault="00EC7EC8" w:rsidP="00B467B9">
            <w:pPr>
              <w:pStyle w:val="TableParagraph"/>
              <w:ind w:left="196" w:right="196"/>
              <w:rPr>
                <w:del w:id="2176" w:author="USER" w:date="2024-04-08T14:40:00Z"/>
                <w:rFonts w:eastAsiaTheme="minorEastAsia"/>
                <w:sz w:val="18"/>
                <w:lang w:eastAsia="ko-KR"/>
              </w:rPr>
            </w:pPr>
          </w:p>
        </w:tc>
        <w:tc>
          <w:tcPr>
            <w:tcW w:w="2878" w:type="dxa"/>
          </w:tcPr>
          <w:p w14:paraId="36C04593" w14:textId="7F22AD20" w:rsidR="00EC7EC8" w:rsidRPr="000103A3" w:rsidDel="0061406B" w:rsidRDefault="00EC7EC8" w:rsidP="00B467B9">
            <w:pPr>
              <w:pStyle w:val="TableParagraph"/>
              <w:ind w:left="196" w:right="196"/>
              <w:rPr>
                <w:del w:id="2177" w:author="USER" w:date="2024-04-08T14:40:00Z"/>
                <w:sz w:val="18"/>
              </w:rPr>
            </w:pPr>
            <w:del w:id="2178" w:author="USER" w:date="2024-04-08T14:40:00Z">
              <w:r w:rsidRPr="000103A3" w:rsidDel="0061406B">
                <w:rPr>
                  <w:sz w:val="18"/>
                </w:rPr>
                <w:delText>undefined</w:delText>
              </w:r>
            </w:del>
          </w:p>
        </w:tc>
        <w:tc>
          <w:tcPr>
            <w:tcW w:w="5751" w:type="dxa"/>
          </w:tcPr>
          <w:p w14:paraId="0939E62E" w14:textId="15AF3435" w:rsidR="00EC7EC8" w:rsidRPr="000103A3" w:rsidDel="0061406B" w:rsidRDefault="00EC7EC8" w:rsidP="00B467B9">
            <w:pPr>
              <w:pStyle w:val="TableParagraph"/>
              <w:spacing w:line="259" w:lineRule="auto"/>
              <w:ind w:left="196" w:right="196"/>
              <w:rPr>
                <w:del w:id="2179" w:author="USER" w:date="2024-04-08T14:40:00Z"/>
                <w:sz w:val="18"/>
              </w:rPr>
            </w:pPr>
            <w:del w:id="2180" w:author="USER" w:date="2024-04-08T14:40:00Z">
              <w:r w:rsidRPr="000103A3" w:rsidDel="0061406B">
                <w:rPr>
                  <w:sz w:val="18"/>
                </w:rPr>
                <w:delText>The encoding is defined in the Product Specification.</w:delText>
              </w:r>
            </w:del>
          </w:p>
        </w:tc>
      </w:tr>
    </w:tbl>
    <w:p w14:paraId="71538135" w14:textId="31249AE1" w:rsidR="00AF1C62" w:rsidDel="0061406B" w:rsidRDefault="00AF1C62">
      <w:pPr>
        <w:pStyle w:val="a3"/>
        <w:spacing w:before="10"/>
        <w:ind w:right="220"/>
        <w:rPr>
          <w:del w:id="2181" w:author="USER" w:date="2024-04-08T14:40:00Z"/>
          <w:sz w:val="24"/>
        </w:rPr>
      </w:pPr>
    </w:p>
    <w:p w14:paraId="17521B6D" w14:textId="684C242B" w:rsidR="000103A3" w:rsidDel="004B4D46" w:rsidRDefault="000103A3">
      <w:pPr>
        <w:rPr>
          <w:del w:id="2182" w:author="USER" w:date="2024-07-01T09:43:00Z"/>
          <w:b/>
          <w:sz w:val="24"/>
          <w:szCs w:val="20"/>
        </w:rPr>
      </w:pPr>
      <w:del w:id="2183" w:author="USER" w:date="2024-07-01T09:43:00Z">
        <w:r w:rsidDel="004B4D46">
          <w:rPr>
            <w:sz w:val="24"/>
          </w:rPr>
          <w:br w:type="page"/>
        </w:r>
      </w:del>
    </w:p>
    <w:p w14:paraId="03D11AF6" w14:textId="77777777" w:rsidR="000103A3" w:rsidRDefault="000103A3" w:rsidP="004B4D46">
      <w:pPr>
        <w:rPr>
          <w:sz w:val="24"/>
        </w:rPr>
      </w:pPr>
    </w:p>
    <w:p w14:paraId="7F1B5497" w14:textId="77777777" w:rsidR="001A5F9E" w:rsidRDefault="001A5F9E" w:rsidP="0061406B">
      <w:pPr>
        <w:pStyle w:val="2"/>
        <w:numPr>
          <w:ilvl w:val="1"/>
          <w:numId w:val="9"/>
        </w:numPr>
        <w:tabs>
          <w:tab w:val="left" w:pos="721"/>
        </w:tabs>
        <w:ind w:right="196"/>
      </w:pPr>
      <w:r>
        <w:t>Expiration</w:t>
      </w:r>
      <w:r>
        <w:rPr>
          <w:spacing w:val="-1"/>
        </w:rPr>
        <w:t xml:space="preserve"> </w:t>
      </w:r>
      <w:r>
        <w:t>Date</w:t>
      </w:r>
    </w:p>
    <w:p w14:paraId="5689104D" w14:textId="77777777" w:rsidR="001A5F9E" w:rsidRDefault="001A5F9E" w:rsidP="001A5F9E">
      <w:pPr>
        <w:pStyle w:val="a3"/>
        <w:spacing w:before="5"/>
        <w:ind w:right="220"/>
        <w:rPr>
          <w:b w:val="0"/>
          <w:sz w:val="22"/>
        </w:rPr>
      </w:pPr>
    </w:p>
    <w:p w14:paraId="63434618" w14:textId="77777777" w:rsidR="001A5F9E" w:rsidRDefault="001A5F9E" w:rsidP="001A5F9E">
      <w:pPr>
        <w:ind w:left="196" w:right="196"/>
        <w:rPr>
          <w:sz w:val="20"/>
        </w:rPr>
      </w:pPr>
      <w:r>
        <w:rPr>
          <w:b/>
          <w:sz w:val="20"/>
        </w:rPr>
        <w:t xml:space="preserve">Definition: </w:t>
      </w:r>
      <w:r>
        <w:rPr>
          <w:sz w:val="20"/>
        </w:rPr>
        <w:t>Expiration date of nautical product data</w:t>
      </w:r>
    </w:p>
    <w:p w14:paraId="26E4E4AE" w14:textId="77777777" w:rsidR="001A5F9E" w:rsidRDefault="001A5F9E" w:rsidP="001A5F9E">
      <w:pPr>
        <w:pStyle w:val="a3"/>
        <w:spacing w:before="7"/>
        <w:ind w:right="220"/>
        <w:rPr>
          <w:sz w:val="22"/>
        </w:rPr>
      </w:pPr>
    </w:p>
    <w:p w14:paraId="3625B882" w14:textId="77777777" w:rsidR="001A5F9E" w:rsidRDefault="001A5F9E" w:rsidP="001A5F9E">
      <w:pPr>
        <w:ind w:left="196" w:right="196"/>
        <w:rPr>
          <w:sz w:val="20"/>
        </w:rPr>
      </w:pPr>
      <w:r>
        <w:rPr>
          <w:b/>
          <w:sz w:val="20"/>
        </w:rPr>
        <w:t xml:space="preserve">CamelCase: </w:t>
      </w:r>
      <w:r>
        <w:rPr>
          <w:sz w:val="20"/>
        </w:rPr>
        <w:t>expirationDate</w:t>
      </w:r>
    </w:p>
    <w:p w14:paraId="60243023" w14:textId="77777777" w:rsidR="001A5F9E" w:rsidRDefault="001A5F9E" w:rsidP="001A5F9E">
      <w:pPr>
        <w:pStyle w:val="a3"/>
        <w:spacing w:before="4"/>
        <w:ind w:right="220"/>
        <w:rPr>
          <w:sz w:val="22"/>
        </w:rPr>
      </w:pPr>
    </w:p>
    <w:p w14:paraId="6757918B" w14:textId="77777777" w:rsidR="001A5F9E" w:rsidRDefault="001A5F9E" w:rsidP="001A5F9E">
      <w:pPr>
        <w:pStyle w:val="a3"/>
        <w:ind w:right="220"/>
      </w:pPr>
      <w:r>
        <w:t>Alias:</w:t>
      </w:r>
    </w:p>
    <w:p w14:paraId="257771BE" w14:textId="77777777" w:rsidR="001A5F9E" w:rsidRDefault="001A5F9E" w:rsidP="001A5F9E">
      <w:pPr>
        <w:pStyle w:val="a3"/>
        <w:spacing w:before="7"/>
        <w:ind w:right="220"/>
        <w:rPr>
          <w:b w:val="0"/>
          <w:sz w:val="22"/>
        </w:rPr>
      </w:pPr>
    </w:p>
    <w:p w14:paraId="72533D3E" w14:textId="77777777" w:rsidR="001A5F9E" w:rsidRDefault="001A5F9E" w:rsidP="001A5F9E">
      <w:pPr>
        <w:ind w:left="196" w:right="196"/>
        <w:rPr>
          <w:sz w:val="20"/>
        </w:rPr>
      </w:pPr>
      <w:r>
        <w:rPr>
          <w:b/>
          <w:sz w:val="20"/>
        </w:rPr>
        <w:t xml:space="preserve">Value type: </w:t>
      </w:r>
      <w:r>
        <w:rPr>
          <w:sz w:val="20"/>
        </w:rPr>
        <w:t>date</w:t>
      </w:r>
    </w:p>
    <w:p w14:paraId="7E616EB4" w14:textId="77777777" w:rsidR="001A5F9E" w:rsidRDefault="001A5F9E" w:rsidP="001A5F9E">
      <w:pPr>
        <w:pStyle w:val="a3"/>
        <w:spacing w:before="4"/>
        <w:ind w:right="220"/>
        <w:rPr>
          <w:sz w:val="22"/>
        </w:rPr>
      </w:pPr>
    </w:p>
    <w:p w14:paraId="7AE0E0E7" w14:textId="77777777" w:rsidR="001A5F9E" w:rsidRDefault="001A5F9E" w:rsidP="001A5F9E">
      <w:pPr>
        <w:ind w:left="196" w:right="196"/>
        <w:rPr>
          <w:sz w:val="20"/>
        </w:rPr>
      </w:pPr>
      <w:r>
        <w:rPr>
          <w:b/>
          <w:sz w:val="20"/>
        </w:rPr>
        <w:t xml:space="preserve">Remarks: </w:t>
      </w:r>
      <w:r>
        <w:rPr>
          <w:sz w:val="20"/>
        </w:rPr>
        <w:t>No remarks.</w:t>
      </w:r>
    </w:p>
    <w:p w14:paraId="5A5494AA" w14:textId="77777777" w:rsidR="000103A3" w:rsidRDefault="000103A3">
      <w:pPr>
        <w:pStyle w:val="a3"/>
        <w:spacing w:before="10"/>
        <w:ind w:right="220"/>
        <w:rPr>
          <w:sz w:val="24"/>
        </w:rPr>
      </w:pPr>
    </w:p>
    <w:p w14:paraId="533AD915" w14:textId="260E50AA" w:rsidR="001A5F9E" w:rsidDel="001D0A5D" w:rsidRDefault="001A5F9E">
      <w:pPr>
        <w:rPr>
          <w:del w:id="2184" w:author="USER" w:date="2024-03-27T23:50:00Z"/>
          <w:b/>
          <w:sz w:val="24"/>
          <w:szCs w:val="20"/>
        </w:rPr>
      </w:pPr>
      <w:del w:id="2185" w:author="USER" w:date="2024-03-27T23:50:00Z">
        <w:r w:rsidDel="001D0A5D">
          <w:rPr>
            <w:sz w:val="24"/>
          </w:rPr>
          <w:br w:type="page"/>
        </w:r>
      </w:del>
    </w:p>
    <w:p w14:paraId="66C644D2" w14:textId="0896FEEA" w:rsidR="001A5F9E" w:rsidDel="001D0A5D" w:rsidRDefault="001A5F9E" w:rsidP="001D0A5D">
      <w:pPr>
        <w:pStyle w:val="a3"/>
        <w:spacing w:before="10"/>
        <w:ind w:right="220"/>
        <w:rPr>
          <w:del w:id="2186" w:author="USER" w:date="2024-03-27T23:50:00Z"/>
          <w:sz w:val="24"/>
        </w:rPr>
      </w:pPr>
    </w:p>
    <w:p w14:paraId="02215431" w14:textId="5AE5CE66" w:rsidR="000346C3" w:rsidDel="001D0A5D" w:rsidRDefault="00E21CC9">
      <w:pPr>
        <w:pStyle w:val="2"/>
        <w:numPr>
          <w:ilvl w:val="1"/>
          <w:numId w:val="9"/>
        </w:numPr>
        <w:tabs>
          <w:tab w:val="left" w:pos="589"/>
        </w:tabs>
        <w:ind w:left="666" w:right="196"/>
        <w:rPr>
          <w:del w:id="2187" w:author="USER" w:date="2024-03-27T23:50:00Z"/>
        </w:rPr>
      </w:pPr>
      <w:del w:id="2188" w:author="USER" w:date="2024-03-27T23:50:00Z">
        <w:r w:rsidDel="001D0A5D">
          <w:delText>File</w:delText>
        </w:r>
        <w:r w:rsidDel="001D0A5D">
          <w:rPr>
            <w:spacing w:val="-1"/>
          </w:rPr>
          <w:delText xml:space="preserve"> </w:delText>
        </w:r>
        <w:r w:rsidDel="001D0A5D">
          <w:delText>Location</w:delText>
        </w:r>
      </w:del>
    </w:p>
    <w:p w14:paraId="53A78CA7" w14:textId="3D2C06FB" w:rsidR="000346C3" w:rsidDel="001D0A5D" w:rsidRDefault="000346C3">
      <w:pPr>
        <w:pStyle w:val="a3"/>
        <w:spacing w:before="5"/>
        <w:ind w:right="220"/>
        <w:rPr>
          <w:del w:id="2189" w:author="USER" w:date="2024-03-27T23:50:00Z"/>
          <w:b w:val="0"/>
          <w:sz w:val="22"/>
        </w:rPr>
      </w:pPr>
    </w:p>
    <w:p w14:paraId="5DCBCCFE" w14:textId="15552E4C" w:rsidR="000346C3" w:rsidDel="001D0A5D" w:rsidRDefault="00E21CC9">
      <w:pPr>
        <w:pStyle w:val="a3"/>
        <w:ind w:right="220"/>
        <w:rPr>
          <w:del w:id="2190" w:author="USER" w:date="2024-03-27T23:50:00Z"/>
        </w:rPr>
      </w:pPr>
      <w:del w:id="2191" w:author="USER" w:date="2024-03-27T23:50:00Z">
        <w:r w:rsidDel="001D0A5D">
          <w:delText xml:space="preserve">Definition: </w:delText>
        </w:r>
        <w:r w:rsidRPr="00305C4D" w:rsidDel="001D0A5D">
          <w:rPr>
            <w:b w:val="0"/>
            <w:bCs/>
          </w:rPr>
          <w:delText>The location of a fragment of text or other information in a support file.</w:delText>
        </w:r>
      </w:del>
    </w:p>
    <w:p w14:paraId="6E841372" w14:textId="7FDDD313" w:rsidR="000346C3" w:rsidDel="001D0A5D" w:rsidRDefault="000346C3">
      <w:pPr>
        <w:pStyle w:val="a3"/>
        <w:spacing w:before="7"/>
        <w:ind w:right="220"/>
        <w:rPr>
          <w:del w:id="2192" w:author="USER" w:date="2024-03-27T23:50:00Z"/>
          <w:sz w:val="22"/>
        </w:rPr>
      </w:pPr>
    </w:p>
    <w:p w14:paraId="5BEB0130" w14:textId="36BC3D11" w:rsidR="000346C3" w:rsidDel="001D0A5D" w:rsidRDefault="00E21CC9">
      <w:pPr>
        <w:ind w:left="196" w:right="196"/>
        <w:rPr>
          <w:del w:id="2193" w:author="USER" w:date="2024-03-27T23:50:00Z"/>
          <w:sz w:val="20"/>
        </w:rPr>
      </w:pPr>
      <w:del w:id="2194" w:author="USER" w:date="2024-03-27T23:50:00Z">
        <w:r w:rsidDel="001D0A5D">
          <w:rPr>
            <w:b/>
            <w:sz w:val="20"/>
          </w:rPr>
          <w:delText xml:space="preserve">CamelCase: </w:delText>
        </w:r>
        <w:r w:rsidDel="001D0A5D">
          <w:rPr>
            <w:sz w:val="20"/>
          </w:rPr>
          <w:delText>fileLocation</w:delText>
        </w:r>
      </w:del>
    </w:p>
    <w:p w14:paraId="6199632E" w14:textId="6E7F98D4" w:rsidR="000346C3" w:rsidDel="001D0A5D" w:rsidRDefault="000346C3">
      <w:pPr>
        <w:pStyle w:val="a3"/>
        <w:spacing w:before="4"/>
        <w:ind w:right="220"/>
        <w:rPr>
          <w:del w:id="2195" w:author="USER" w:date="2024-03-27T23:50:00Z"/>
          <w:sz w:val="22"/>
        </w:rPr>
      </w:pPr>
    </w:p>
    <w:p w14:paraId="547EC642" w14:textId="7A95FAC3" w:rsidR="000346C3" w:rsidDel="001D0A5D" w:rsidRDefault="00E21CC9" w:rsidP="00E35E02">
      <w:pPr>
        <w:pStyle w:val="a3"/>
        <w:ind w:right="220"/>
        <w:rPr>
          <w:del w:id="2196" w:author="USER" w:date="2024-03-27T23:50:00Z"/>
        </w:rPr>
      </w:pPr>
      <w:del w:id="2197" w:author="USER" w:date="2024-03-27T23:50:00Z">
        <w:r w:rsidDel="001D0A5D">
          <w:delText>Alias:</w:delText>
        </w:r>
      </w:del>
    </w:p>
    <w:p w14:paraId="1E88B70F" w14:textId="66C2111C" w:rsidR="000346C3" w:rsidDel="001D0A5D" w:rsidRDefault="000346C3">
      <w:pPr>
        <w:pStyle w:val="a3"/>
        <w:spacing w:before="7"/>
        <w:ind w:right="220"/>
        <w:rPr>
          <w:del w:id="2198" w:author="USER" w:date="2024-03-27T23:50:00Z"/>
          <w:b w:val="0"/>
          <w:sz w:val="22"/>
        </w:rPr>
      </w:pPr>
    </w:p>
    <w:p w14:paraId="7DE36F32" w14:textId="19CE6B3E" w:rsidR="000346C3" w:rsidDel="001D0A5D" w:rsidRDefault="00E21CC9">
      <w:pPr>
        <w:ind w:left="196" w:right="196"/>
        <w:rPr>
          <w:del w:id="2199" w:author="USER" w:date="2024-03-27T23:50:00Z"/>
          <w:sz w:val="20"/>
        </w:rPr>
      </w:pPr>
      <w:del w:id="2200" w:author="USER" w:date="2024-03-27T23:50:00Z">
        <w:r w:rsidDel="001D0A5D">
          <w:rPr>
            <w:b/>
            <w:sz w:val="20"/>
          </w:rPr>
          <w:delText xml:space="preserve">Value type: </w:delText>
        </w:r>
        <w:r w:rsidDel="001D0A5D">
          <w:rPr>
            <w:sz w:val="20"/>
          </w:rPr>
          <w:delText>text</w:delText>
        </w:r>
      </w:del>
    </w:p>
    <w:p w14:paraId="192DCC93" w14:textId="1EF4E492" w:rsidR="000346C3" w:rsidDel="001D0A5D" w:rsidRDefault="000346C3">
      <w:pPr>
        <w:pStyle w:val="a3"/>
        <w:spacing w:before="4"/>
        <w:ind w:right="220"/>
        <w:rPr>
          <w:del w:id="2201" w:author="USER" w:date="2024-03-27T23:50:00Z"/>
          <w:sz w:val="22"/>
        </w:rPr>
      </w:pPr>
    </w:p>
    <w:p w14:paraId="0D0DDD2D" w14:textId="289CB3F8" w:rsidR="000346C3" w:rsidDel="001D0A5D" w:rsidRDefault="00E21CC9">
      <w:pPr>
        <w:ind w:left="196" w:right="196"/>
        <w:rPr>
          <w:del w:id="2202" w:author="USER" w:date="2024-03-27T23:50:00Z"/>
          <w:sz w:val="20"/>
        </w:rPr>
      </w:pPr>
      <w:del w:id="2203" w:author="USER" w:date="2024-03-27T23:50:00Z">
        <w:r w:rsidDel="001D0A5D">
          <w:rPr>
            <w:b/>
            <w:sz w:val="20"/>
          </w:rPr>
          <w:delText xml:space="preserve">Remarks: </w:delText>
        </w:r>
        <w:r w:rsidDel="001D0A5D">
          <w:rPr>
            <w:sz w:val="20"/>
          </w:rPr>
          <w:delText>No remarks.</w:delText>
        </w:r>
      </w:del>
    </w:p>
    <w:p w14:paraId="67EABC8B"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1DF27D21" w14:textId="77777777" w:rsidR="00305C4D" w:rsidRDefault="00305C4D" w:rsidP="00305C4D">
      <w:pPr>
        <w:pStyle w:val="a3"/>
        <w:spacing w:before="10"/>
        <w:ind w:leftChars="0" w:left="0" w:right="220"/>
        <w:rPr>
          <w:sz w:val="24"/>
        </w:rPr>
      </w:pPr>
    </w:p>
    <w:p w14:paraId="7AB72A56" w14:textId="0245A672" w:rsidR="00305C4D" w:rsidRDefault="00305C4D" w:rsidP="0061406B">
      <w:pPr>
        <w:pStyle w:val="2"/>
        <w:numPr>
          <w:ilvl w:val="1"/>
          <w:numId w:val="9"/>
        </w:numPr>
        <w:tabs>
          <w:tab w:val="left" w:pos="589"/>
        </w:tabs>
        <w:ind w:left="666" w:right="196"/>
      </w:pPr>
      <w:r>
        <w:t>File</w:t>
      </w:r>
      <w:r>
        <w:rPr>
          <w:spacing w:val="-1"/>
        </w:rPr>
        <w:t xml:space="preserve"> </w:t>
      </w:r>
      <w:r>
        <w:t>Locator</w:t>
      </w:r>
    </w:p>
    <w:p w14:paraId="5FE00CCB" w14:textId="77777777" w:rsidR="00305C4D" w:rsidRDefault="00305C4D" w:rsidP="00305C4D">
      <w:pPr>
        <w:pStyle w:val="a3"/>
        <w:spacing w:before="5"/>
        <w:ind w:right="220"/>
        <w:rPr>
          <w:b w:val="0"/>
          <w:sz w:val="22"/>
        </w:rPr>
      </w:pPr>
    </w:p>
    <w:p w14:paraId="3157A2C9" w14:textId="77777777" w:rsidR="00305C4D" w:rsidRDefault="00305C4D" w:rsidP="00305C4D">
      <w:pPr>
        <w:pStyle w:val="a3"/>
        <w:ind w:right="220"/>
      </w:pPr>
      <w:r>
        <w:t xml:space="preserve">Definition: </w:t>
      </w:r>
      <w:r w:rsidRPr="00305C4D">
        <w:rPr>
          <w:b w:val="0"/>
          <w:bCs/>
        </w:rPr>
        <w:t>The location of a fragment of text or other information in a support file.</w:t>
      </w:r>
    </w:p>
    <w:p w14:paraId="0A0CC719" w14:textId="77777777" w:rsidR="00305C4D" w:rsidRDefault="00305C4D" w:rsidP="00305C4D">
      <w:pPr>
        <w:pStyle w:val="a3"/>
        <w:spacing w:before="7"/>
        <w:ind w:right="220"/>
        <w:rPr>
          <w:sz w:val="22"/>
        </w:rPr>
      </w:pPr>
    </w:p>
    <w:p w14:paraId="273EC7E6" w14:textId="32C979D2" w:rsidR="00305C4D" w:rsidRDefault="00305C4D" w:rsidP="00305C4D">
      <w:pPr>
        <w:ind w:left="196" w:right="196"/>
        <w:rPr>
          <w:sz w:val="20"/>
        </w:rPr>
      </w:pPr>
      <w:r>
        <w:rPr>
          <w:b/>
          <w:sz w:val="20"/>
        </w:rPr>
        <w:t xml:space="preserve">CamelCase: </w:t>
      </w:r>
      <w:r>
        <w:rPr>
          <w:sz w:val="20"/>
        </w:rPr>
        <w:t>fileLocator</w:t>
      </w:r>
    </w:p>
    <w:p w14:paraId="2E8796C7" w14:textId="77777777" w:rsidR="00305C4D" w:rsidRDefault="00305C4D" w:rsidP="00305C4D">
      <w:pPr>
        <w:pStyle w:val="a3"/>
        <w:spacing w:before="4"/>
        <w:ind w:right="220"/>
        <w:rPr>
          <w:sz w:val="22"/>
        </w:rPr>
      </w:pPr>
    </w:p>
    <w:p w14:paraId="22B00A11" w14:textId="77777777" w:rsidR="00305C4D" w:rsidRDefault="00305C4D" w:rsidP="00305C4D">
      <w:pPr>
        <w:pStyle w:val="a3"/>
        <w:ind w:right="220"/>
      </w:pPr>
      <w:r>
        <w:t>Alias:</w:t>
      </w:r>
    </w:p>
    <w:p w14:paraId="567EE360" w14:textId="77777777" w:rsidR="00305C4D" w:rsidRDefault="00305C4D" w:rsidP="00305C4D">
      <w:pPr>
        <w:pStyle w:val="a3"/>
        <w:spacing w:before="7"/>
        <w:ind w:right="220"/>
        <w:rPr>
          <w:b w:val="0"/>
          <w:sz w:val="22"/>
        </w:rPr>
      </w:pPr>
    </w:p>
    <w:p w14:paraId="5CE5B25D" w14:textId="77777777" w:rsidR="00305C4D" w:rsidRDefault="00305C4D" w:rsidP="00305C4D">
      <w:pPr>
        <w:ind w:left="196" w:right="196"/>
        <w:rPr>
          <w:sz w:val="20"/>
        </w:rPr>
      </w:pPr>
      <w:r>
        <w:rPr>
          <w:b/>
          <w:sz w:val="20"/>
        </w:rPr>
        <w:t xml:space="preserve">Value type: </w:t>
      </w:r>
      <w:r>
        <w:rPr>
          <w:sz w:val="20"/>
        </w:rPr>
        <w:t>text</w:t>
      </w:r>
    </w:p>
    <w:p w14:paraId="72F8877A" w14:textId="77777777" w:rsidR="00305C4D" w:rsidRDefault="00305C4D" w:rsidP="00305C4D">
      <w:pPr>
        <w:pStyle w:val="a3"/>
        <w:spacing w:before="4"/>
        <w:ind w:right="220"/>
        <w:rPr>
          <w:sz w:val="22"/>
        </w:rPr>
      </w:pPr>
    </w:p>
    <w:p w14:paraId="43725087" w14:textId="77777777" w:rsidR="00305C4D" w:rsidRDefault="00305C4D" w:rsidP="00305C4D">
      <w:pPr>
        <w:ind w:left="196" w:right="196"/>
        <w:rPr>
          <w:sz w:val="20"/>
        </w:rPr>
      </w:pPr>
      <w:r>
        <w:rPr>
          <w:b/>
          <w:sz w:val="20"/>
        </w:rPr>
        <w:t xml:space="preserve">Remarks: </w:t>
      </w:r>
      <w:r>
        <w:rPr>
          <w:sz w:val="20"/>
        </w:rPr>
        <w:t>No remarks.</w:t>
      </w:r>
    </w:p>
    <w:p w14:paraId="7D5E1903" w14:textId="77777777" w:rsidR="00305C4D" w:rsidRDefault="00305C4D">
      <w:pPr>
        <w:pStyle w:val="a3"/>
        <w:spacing w:before="10"/>
        <w:ind w:right="220"/>
        <w:rPr>
          <w:sz w:val="24"/>
        </w:rPr>
      </w:pPr>
    </w:p>
    <w:p w14:paraId="59DB796E" w14:textId="67819CF5" w:rsidR="00305C4D" w:rsidRDefault="00305C4D">
      <w:pPr>
        <w:rPr>
          <w:b/>
          <w:sz w:val="24"/>
          <w:szCs w:val="20"/>
        </w:rPr>
      </w:pPr>
      <w:r>
        <w:rPr>
          <w:sz w:val="24"/>
        </w:rPr>
        <w:br w:type="page"/>
      </w:r>
    </w:p>
    <w:p w14:paraId="726F62FB" w14:textId="77777777" w:rsidR="00305C4D" w:rsidRDefault="00305C4D">
      <w:pPr>
        <w:pStyle w:val="a3"/>
        <w:spacing w:before="10"/>
        <w:ind w:right="220"/>
        <w:rPr>
          <w:sz w:val="24"/>
        </w:rPr>
      </w:pPr>
    </w:p>
    <w:p w14:paraId="23CF8707" w14:textId="77777777" w:rsidR="000346C3" w:rsidRDefault="00E21CC9" w:rsidP="0061406B">
      <w:pPr>
        <w:pStyle w:val="2"/>
        <w:numPr>
          <w:ilvl w:val="1"/>
          <w:numId w:val="9"/>
        </w:numPr>
        <w:tabs>
          <w:tab w:val="left" w:pos="589"/>
        </w:tabs>
        <w:ind w:left="666" w:right="196"/>
      </w:pPr>
      <w:r>
        <w:t>File</w:t>
      </w:r>
      <w:r>
        <w:rPr>
          <w:spacing w:val="-1"/>
        </w:rPr>
        <w:t xml:space="preserve"> </w:t>
      </w:r>
      <w:r>
        <w:t>Name</w:t>
      </w:r>
    </w:p>
    <w:p w14:paraId="6B7BEE62" w14:textId="77777777" w:rsidR="000346C3" w:rsidRDefault="000346C3">
      <w:pPr>
        <w:pStyle w:val="a3"/>
        <w:spacing w:before="5"/>
        <w:ind w:right="220"/>
        <w:rPr>
          <w:b w:val="0"/>
          <w:sz w:val="22"/>
        </w:rPr>
      </w:pPr>
    </w:p>
    <w:p w14:paraId="0C751373" w14:textId="42068585" w:rsidR="000346C3" w:rsidRDefault="00E21CC9">
      <w:pPr>
        <w:ind w:left="196" w:right="196"/>
        <w:rPr>
          <w:sz w:val="20"/>
        </w:rPr>
      </w:pPr>
      <w:r>
        <w:rPr>
          <w:b/>
          <w:sz w:val="20"/>
        </w:rPr>
        <w:t>Definition:</w:t>
      </w:r>
      <w:r w:rsidR="00D673B5">
        <w:rPr>
          <w:b/>
          <w:sz w:val="20"/>
        </w:rPr>
        <w:t xml:space="preserve"> </w:t>
      </w:r>
      <w:r w:rsidR="00D673B5" w:rsidRPr="00D673B5">
        <w:rPr>
          <w:bCs/>
          <w:sz w:val="20"/>
        </w:rPr>
        <w:t>N</w:t>
      </w:r>
      <w:r>
        <w:rPr>
          <w:sz w:val="20"/>
        </w:rPr>
        <w:t>ame of</w:t>
      </w:r>
      <w:r w:rsidR="00D673B5">
        <w:rPr>
          <w:sz w:val="20"/>
        </w:rPr>
        <w:t xml:space="preserve"> the file</w:t>
      </w:r>
      <w:r>
        <w:rPr>
          <w:sz w:val="20"/>
        </w:rPr>
        <w:t>.</w:t>
      </w:r>
    </w:p>
    <w:p w14:paraId="0277E159" w14:textId="77777777" w:rsidR="000346C3" w:rsidRDefault="000346C3">
      <w:pPr>
        <w:pStyle w:val="a3"/>
        <w:spacing w:before="7"/>
        <w:ind w:right="220"/>
        <w:rPr>
          <w:sz w:val="22"/>
        </w:rPr>
      </w:pPr>
    </w:p>
    <w:p w14:paraId="4C0CBA25" w14:textId="77777777" w:rsidR="000346C3" w:rsidRDefault="00E21CC9">
      <w:pPr>
        <w:ind w:left="196" w:right="196"/>
        <w:rPr>
          <w:sz w:val="20"/>
        </w:rPr>
      </w:pPr>
      <w:r>
        <w:rPr>
          <w:b/>
          <w:sz w:val="20"/>
        </w:rPr>
        <w:t xml:space="preserve">CamelCase: </w:t>
      </w:r>
      <w:r>
        <w:rPr>
          <w:sz w:val="20"/>
        </w:rPr>
        <w:t>fileName</w:t>
      </w:r>
    </w:p>
    <w:p w14:paraId="1F4DFABB" w14:textId="77777777" w:rsidR="000346C3" w:rsidRDefault="000346C3">
      <w:pPr>
        <w:pStyle w:val="a3"/>
        <w:spacing w:before="4"/>
        <w:ind w:right="220"/>
        <w:rPr>
          <w:sz w:val="22"/>
        </w:rPr>
      </w:pPr>
    </w:p>
    <w:p w14:paraId="0D98A7E3" w14:textId="77777777" w:rsidR="000346C3" w:rsidRDefault="00E21CC9" w:rsidP="00A67B28">
      <w:pPr>
        <w:pStyle w:val="a3"/>
        <w:ind w:right="220"/>
      </w:pPr>
      <w:r>
        <w:t>Alias:</w:t>
      </w:r>
    </w:p>
    <w:p w14:paraId="346D5BAC" w14:textId="77777777" w:rsidR="000346C3" w:rsidRDefault="000346C3">
      <w:pPr>
        <w:pStyle w:val="a3"/>
        <w:spacing w:before="7"/>
        <w:ind w:right="220"/>
        <w:rPr>
          <w:b w:val="0"/>
          <w:sz w:val="22"/>
        </w:rPr>
      </w:pPr>
    </w:p>
    <w:p w14:paraId="6262B5C4" w14:textId="77777777" w:rsidR="000346C3" w:rsidRDefault="00E21CC9">
      <w:pPr>
        <w:ind w:left="196" w:right="196"/>
        <w:rPr>
          <w:sz w:val="20"/>
        </w:rPr>
      </w:pPr>
      <w:r>
        <w:rPr>
          <w:b/>
          <w:sz w:val="20"/>
        </w:rPr>
        <w:t xml:space="preserve">Value type: </w:t>
      </w:r>
      <w:r>
        <w:rPr>
          <w:sz w:val="20"/>
        </w:rPr>
        <w:t>text</w:t>
      </w:r>
    </w:p>
    <w:p w14:paraId="7FE409B3" w14:textId="77777777" w:rsidR="000346C3" w:rsidRDefault="000346C3">
      <w:pPr>
        <w:pStyle w:val="a3"/>
        <w:spacing w:before="4"/>
        <w:ind w:right="220"/>
        <w:rPr>
          <w:sz w:val="22"/>
        </w:rPr>
      </w:pPr>
    </w:p>
    <w:p w14:paraId="6A550EA3" w14:textId="77777777" w:rsidR="000346C3" w:rsidRDefault="00E21CC9">
      <w:pPr>
        <w:ind w:left="196" w:right="196"/>
        <w:rPr>
          <w:sz w:val="20"/>
        </w:rPr>
      </w:pPr>
      <w:r>
        <w:rPr>
          <w:b/>
          <w:sz w:val="20"/>
        </w:rPr>
        <w:t xml:space="preserve">Remarks: </w:t>
      </w:r>
      <w:r>
        <w:rPr>
          <w:sz w:val="20"/>
        </w:rPr>
        <w:t>No remarks.</w:t>
      </w:r>
    </w:p>
    <w:p w14:paraId="5C1F71BC"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3D5B1010" w14:textId="77777777" w:rsidR="000346C3" w:rsidRDefault="000346C3">
      <w:pPr>
        <w:pStyle w:val="a3"/>
        <w:spacing w:before="10"/>
        <w:ind w:right="220"/>
        <w:rPr>
          <w:sz w:val="24"/>
        </w:rPr>
      </w:pPr>
    </w:p>
    <w:p w14:paraId="56BA4969" w14:textId="77777777" w:rsidR="00A67B28" w:rsidRDefault="00A67B28" w:rsidP="0061406B">
      <w:pPr>
        <w:pStyle w:val="2"/>
        <w:numPr>
          <w:ilvl w:val="1"/>
          <w:numId w:val="9"/>
        </w:numPr>
        <w:tabs>
          <w:tab w:val="left" w:pos="721"/>
        </w:tabs>
        <w:ind w:left="798" w:right="196" w:hanging="602"/>
      </w:pPr>
      <w:r>
        <w:t>File</w:t>
      </w:r>
      <w:r>
        <w:rPr>
          <w:spacing w:val="-1"/>
        </w:rPr>
        <w:t xml:space="preserve"> </w:t>
      </w:r>
      <w:r>
        <w:t>Reference</w:t>
      </w:r>
    </w:p>
    <w:p w14:paraId="439F3775" w14:textId="77777777" w:rsidR="00A67B28" w:rsidRDefault="00A67B28" w:rsidP="00A67B28">
      <w:pPr>
        <w:pStyle w:val="a3"/>
        <w:spacing w:before="5"/>
        <w:ind w:right="220"/>
        <w:rPr>
          <w:b w:val="0"/>
          <w:sz w:val="22"/>
        </w:rPr>
      </w:pPr>
    </w:p>
    <w:p w14:paraId="4E1F5613" w14:textId="77777777" w:rsidR="00A67B28" w:rsidRDefault="00A67B28" w:rsidP="00A67B28">
      <w:pPr>
        <w:pStyle w:val="a3"/>
        <w:ind w:right="220"/>
      </w:pPr>
      <w:r>
        <w:t xml:space="preserve">Definition: </w:t>
      </w:r>
      <w:r w:rsidRPr="00A67B28">
        <w:rPr>
          <w:b w:val="0"/>
          <w:bCs/>
        </w:rPr>
        <w:t>The file name of an externally referenced text file.</w:t>
      </w:r>
    </w:p>
    <w:p w14:paraId="2335F730" w14:textId="77777777" w:rsidR="00A67B28" w:rsidRDefault="00A67B28" w:rsidP="00A67B28">
      <w:pPr>
        <w:pStyle w:val="a3"/>
        <w:spacing w:before="7"/>
        <w:ind w:right="220"/>
        <w:rPr>
          <w:sz w:val="22"/>
        </w:rPr>
      </w:pPr>
    </w:p>
    <w:p w14:paraId="6858AF92" w14:textId="77777777" w:rsidR="00A67B28" w:rsidRDefault="00A67B28" w:rsidP="00A67B28">
      <w:pPr>
        <w:ind w:left="196" w:right="196"/>
        <w:rPr>
          <w:sz w:val="20"/>
        </w:rPr>
      </w:pPr>
      <w:r>
        <w:rPr>
          <w:b/>
          <w:sz w:val="20"/>
        </w:rPr>
        <w:t xml:space="preserve">CamelCase: </w:t>
      </w:r>
      <w:r>
        <w:rPr>
          <w:sz w:val="20"/>
        </w:rPr>
        <w:t>fileReference</w:t>
      </w:r>
    </w:p>
    <w:p w14:paraId="2D546AA7" w14:textId="77777777" w:rsidR="00A67B28" w:rsidRDefault="00A67B28" w:rsidP="00A67B28">
      <w:pPr>
        <w:pStyle w:val="a3"/>
        <w:spacing w:before="4"/>
        <w:ind w:right="220"/>
        <w:rPr>
          <w:sz w:val="22"/>
        </w:rPr>
      </w:pPr>
    </w:p>
    <w:p w14:paraId="1A8C50C0" w14:textId="77777777" w:rsidR="00A67B28" w:rsidRDefault="00A67B28" w:rsidP="00E74293">
      <w:pPr>
        <w:pStyle w:val="a3"/>
        <w:ind w:right="220"/>
      </w:pPr>
      <w:r>
        <w:t>Alias:</w:t>
      </w:r>
    </w:p>
    <w:p w14:paraId="1402A58D" w14:textId="77777777" w:rsidR="00A67B28" w:rsidRDefault="00A67B28" w:rsidP="00A67B28">
      <w:pPr>
        <w:pStyle w:val="a3"/>
        <w:spacing w:before="7"/>
        <w:ind w:right="220"/>
        <w:rPr>
          <w:b w:val="0"/>
          <w:sz w:val="22"/>
        </w:rPr>
      </w:pPr>
    </w:p>
    <w:p w14:paraId="4495D6DB" w14:textId="77777777" w:rsidR="00A67B28" w:rsidRDefault="00A67B28" w:rsidP="00A67B28">
      <w:pPr>
        <w:ind w:left="196" w:right="196"/>
        <w:rPr>
          <w:sz w:val="20"/>
        </w:rPr>
      </w:pPr>
      <w:r>
        <w:rPr>
          <w:b/>
          <w:sz w:val="20"/>
        </w:rPr>
        <w:t xml:space="preserve">Value type: </w:t>
      </w:r>
      <w:r>
        <w:rPr>
          <w:sz w:val="20"/>
        </w:rPr>
        <w:t>text</w:t>
      </w:r>
    </w:p>
    <w:p w14:paraId="43607815" w14:textId="77777777" w:rsidR="00A67B28" w:rsidRDefault="00A67B28" w:rsidP="00A67B28">
      <w:pPr>
        <w:pStyle w:val="a3"/>
        <w:spacing w:before="4"/>
        <w:ind w:right="220"/>
        <w:rPr>
          <w:sz w:val="22"/>
        </w:rPr>
      </w:pPr>
    </w:p>
    <w:p w14:paraId="66EBA660" w14:textId="77777777" w:rsidR="00A67B28" w:rsidRDefault="00A67B28" w:rsidP="00A67B28">
      <w:pPr>
        <w:ind w:left="196" w:right="196"/>
        <w:rPr>
          <w:sz w:val="20"/>
        </w:rPr>
      </w:pPr>
      <w:r>
        <w:rPr>
          <w:b/>
          <w:sz w:val="20"/>
        </w:rPr>
        <w:t xml:space="preserve">Remarks: </w:t>
      </w:r>
      <w:r>
        <w:rPr>
          <w:sz w:val="20"/>
        </w:rPr>
        <w:t>No remarks.</w:t>
      </w:r>
    </w:p>
    <w:p w14:paraId="66BC0936" w14:textId="77777777" w:rsidR="00A67B28" w:rsidRDefault="00A67B28">
      <w:pPr>
        <w:pStyle w:val="a3"/>
        <w:spacing w:before="10"/>
        <w:ind w:right="220"/>
        <w:rPr>
          <w:sz w:val="24"/>
        </w:rPr>
      </w:pPr>
    </w:p>
    <w:p w14:paraId="5D3E1723" w14:textId="38FF5CA0" w:rsidR="00A67B28" w:rsidRDefault="00A67B28">
      <w:pPr>
        <w:rPr>
          <w:b/>
          <w:sz w:val="24"/>
          <w:szCs w:val="20"/>
        </w:rPr>
      </w:pPr>
      <w:r>
        <w:rPr>
          <w:sz w:val="24"/>
        </w:rPr>
        <w:br w:type="page"/>
      </w:r>
    </w:p>
    <w:p w14:paraId="5676D0B1"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2730F6E3" w14:textId="77777777" w:rsidR="000346C3" w:rsidRDefault="000346C3">
      <w:pPr>
        <w:pStyle w:val="a3"/>
        <w:spacing w:before="10"/>
        <w:ind w:right="220"/>
        <w:rPr>
          <w:sz w:val="24"/>
        </w:rPr>
      </w:pPr>
    </w:p>
    <w:p w14:paraId="67E4D930" w14:textId="77777777" w:rsidR="00E74293" w:rsidRDefault="00E74293" w:rsidP="0061406B">
      <w:pPr>
        <w:pStyle w:val="2"/>
        <w:numPr>
          <w:ilvl w:val="1"/>
          <w:numId w:val="9"/>
        </w:numPr>
        <w:tabs>
          <w:tab w:val="left" w:pos="721"/>
        </w:tabs>
        <w:ind w:left="798" w:right="196" w:hanging="602"/>
      </w:pPr>
      <w:r>
        <w:t>Headline</w:t>
      </w:r>
    </w:p>
    <w:p w14:paraId="516CFAF3" w14:textId="77777777" w:rsidR="00E74293" w:rsidRDefault="00E74293" w:rsidP="00E74293">
      <w:pPr>
        <w:pStyle w:val="a3"/>
        <w:spacing w:before="5"/>
        <w:ind w:right="220"/>
        <w:rPr>
          <w:b w:val="0"/>
          <w:sz w:val="22"/>
        </w:rPr>
      </w:pPr>
    </w:p>
    <w:p w14:paraId="5CE4276C" w14:textId="77777777" w:rsidR="00E74293" w:rsidRPr="00E74293" w:rsidRDefault="00E74293" w:rsidP="00E74293">
      <w:pPr>
        <w:pStyle w:val="a3"/>
        <w:ind w:right="220"/>
        <w:rPr>
          <w:b w:val="0"/>
          <w:bCs/>
        </w:rPr>
      </w:pPr>
      <w:r>
        <w:t xml:space="preserve">Definition: </w:t>
      </w:r>
      <w:r w:rsidRPr="00E74293">
        <w:rPr>
          <w:b w:val="0"/>
          <w:bCs/>
        </w:rPr>
        <w:t>Words set at the head of a passage or page to introduce or categorize.</w:t>
      </w:r>
    </w:p>
    <w:p w14:paraId="37C950B2" w14:textId="77777777" w:rsidR="00E74293" w:rsidRDefault="00E74293" w:rsidP="00E74293">
      <w:pPr>
        <w:pStyle w:val="a3"/>
        <w:spacing w:before="7"/>
        <w:ind w:right="220"/>
        <w:rPr>
          <w:sz w:val="22"/>
        </w:rPr>
      </w:pPr>
    </w:p>
    <w:p w14:paraId="41299D2C" w14:textId="77777777" w:rsidR="00E74293" w:rsidRDefault="00E74293" w:rsidP="00E74293">
      <w:pPr>
        <w:ind w:left="196" w:right="196"/>
        <w:rPr>
          <w:sz w:val="20"/>
        </w:rPr>
      </w:pPr>
      <w:r>
        <w:rPr>
          <w:b/>
          <w:sz w:val="20"/>
        </w:rPr>
        <w:t xml:space="preserve">CamelCase: </w:t>
      </w:r>
      <w:r>
        <w:rPr>
          <w:sz w:val="20"/>
        </w:rPr>
        <w:t>headline</w:t>
      </w:r>
    </w:p>
    <w:p w14:paraId="747F7906" w14:textId="77777777" w:rsidR="00E74293" w:rsidRDefault="00E74293" w:rsidP="00E74293">
      <w:pPr>
        <w:pStyle w:val="a3"/>
        <w:spacing w:before="4"/>
        <w:ind w:right="220"/>
        <w:rPr>
          <w:sz w:val="22"/>
        </w:rPr>
      </w:pPr>
    </w:p>
    <w:p w14:paraId="5952C56D" w14:textId="77777777" w:rsidR="00E74293" w:rsidRDefault="00E74293" w:rsidP="00E74293">
      <w:pPr>
        <w:pStyle w:val="a3"/>
        <w:ind w:right="220"/>
      </w:pPr>
      <w:r>
        <w:t>Alias:</w:t>
      </w:r>
    </w:p>
    <w:p w14:paraId="576CD651" w14:textId="77777777" w:rsidR="00E74293" w:rsidRDefault="00E74293" w:rsidP="00E74293">
      <w:pPr>
        <w:pStyle w:val="a3"/>
        <w:spacing w:before="7"/>
        <w:ind w:right="220"/>
        <w:rPr>
          <w:b w:val="0"/>
          <w:sz w:val="22"/>
        </w:rPr>
      </w:pPr>
    </w:p>
    <w:p w14:paraId="0566B49A" w14:textId="77777777" w:rsidR="00E74293" w:rsidRDefault="00E74293" w:rsidP="00E74293">
      <w:pPr>
        <w:ind w:left="196" w:right="196"/>
        <w:rPr>
          <w:sz w:val="20"/>
        </w:rPr>
      </w:pPr>
      <w:r>
        <w:rPr>
          <w:b/>
          <w:sz w:val="20"/>
        </w:rPr>
        <w:t xml:space="preserve">Value type: </w:t>
      </w:r>
      <w:r>
        <w:rPr>
          <w:sz w:val="20"/>
        </w:rPr>
        <w:t>text</w:t>
      </w:r>
    </w:p>
    <w:p w14:paraId="502B1CE2" w14:textId="77777777" w:rsidR="00E74293" w:rsidRDefault="00E74293" w:rsidP="00E74293">
      <w:pPr>
        <w:pStyle w:val="a3"/>
        <w:spacing w:before="4"/>
        <w:ind w:right="220"/>
        <w:rPr>
          <w:sz w:val="22"/>
        </w:rPr>
      </w:pPr>
    </w:p>
    <w:p w14:paraId="20FFF8FF" w14:textId="77777777" w:rsidR="00E74293" w:rsidRDefault="00E74293" w:rsidP="00E74293">
      <w:pPr>
        <w:ind w:left="196" w:right="196"/>
        <w:rPr>
          <w:sz w:val="20"/>
        </w:rPr>
      </w:pPr>
      <w:r>
        <w:rPr>
          <w:b/>
          <w:sz w:val="20"/>
        </w:rPr>
        <w:t xml:space="preserve">Remarks: </w:t>
      </w:r>
      <w:r>
        <w:rPr>
          <w:sz w:val="20"/>
        </w:rPr>
        <w:t>No remarks.</w:t>
      </w:r>
    </w:p>
    <w:p w14:paraId="7A4D0166" w14:textId="77777777" w:rsidR="00E74293" w:rsidRDefault="00E74293">
      <w:pPr>
        <w:pStyle w:val="a3"/>
        <w:spacing w:before="10"/>
        <w:ind w:right="220"/>
        <w:rPr>
          <w:sz w:val="24"/>
        </w:rPr>
      </w:pPr>
    </w:p>
    <w:p w14:paraId="7376E524" w14:textId="6F7EC7B1" w:rsidR="00E74293" w:rsidRDefault="00E74293">
      <w:pPr>
        <w:rPr>
          <w:b/>
          <w:sz w:val="24"/>
          <w:szCs w:val="20"/>
        </w:rPr>
      </w:pPr>
      <w:r>
        <w:rPr>
          <w:sz w:val="24"/>
        </w:rPr>
        <w:br w:type="page"/>
      </w:r>
    </w:p>
    <w:p w14:paraId="6DBFB3C1" w14:textId="547F0502" w:rsidR="00E74293" w:rsidDel="00243AA0" w:rsidRDefault="00E74293">
      <w:pPr>
        <w:pStyle w:val="a3"/>
        <w:spacing w:before="10"/>
        <w:ind w:right="220"/>
        <w:rPr>
          <w:del w:id="2204" w:author="USER" w:date="2024-03-27T21:55:00Z"/>
          <w:sz w:val="24"/>
        </w:rPr>
      </w:pPr>
    </w:p>
    <w:p w14:paraId="26322BF2" w14:textId="1164B35F" w:rsidR="00E74293" w:rsidDel="00243AA0" w:rsidRDefault="00E74293">
      <w:pPr>
        <w:pStyle w:val="2"/>
        <w:numPr>
          <w:ilvl w:val="1"/>
          <w:numId w:val="9"/>
        </w:numPr>
        <w:tabs>
          <w:tab w:val="left" w:pos="721"/>
        </w:tabs>
        <w:ind w:right="196"/>
        <w:rPr>
          <w:del w:id="2205" w:author="USER" w:date="2024-03-27T21:55:00Z"/>
        </w:rPr>
      </w:pPr>
      <w:del w:id="2206" w:author="USER" w:date="2024-03-27T21:55:00Z">
        <w:r w:rsidDel="00243AA0">
          <w:delText>Horizontal Datum</w:delText>
        </w:r>
        <w:r w:rsidDel="00243AA0">
          <w:rPr>
            <w:spacing w:val="-1"/>
          </w:rPr>
          <w:delText xml:space="preserve"> </w:delText>
        </w:r>
        <w:r w:rsidDel="00243AA0">
          <w:delText>Reference</w:delText>
        </w:r>
      </w:del>
    </w:p>
    <w:p w14:paraId="6DCCA1ED" w14:textId="5F41FC28" w:rsidR="00E74293" w:rsidDel="00243AA0" w:rsidRDefault="00E74293" w:rsidP="00E74293">
      <w:pPr>
        <w:pStyle w:val="a3"/>
        <w:spacing w:before="5"/>
        <w:ind w:right="220"/>
        <w:rPr>
          <w:del w:id="2207" w:author="USER" w:date="2024-03-27T21:55:00Z"/>
          <w:b w:val="0"/>
          <w:sz w:val="22"/>
        </w:rPr>
      </w:pPr>
    </w:p>
    <w:p w14:paraId="5E6CF815" w14:textId="2CBF42B0" w:rsidR="00E74293" w:rsidDel="00243AA0" w:rsidRDefault="00E74293" w:rsidP="00E74293">
      <w:pPr>
        <w:pStyle w:val="a3"/>
        <w:ind w:right="220"/>
        <w:rPr>
          <w:del w:id="2208" w:author="USER" w:date="2024-03-27T21:55:00Z"/>
        </w:rPr>
      </w:pPr>
      <w:del w:id="2209" w:author="USER" w:date="2024-03-27T21:55:00Z">
        <w:r w:rsidDel="00243AA0">
          <w:delText xml:space="preserve">Definition: </w:delText>
        </w:r>
        <w:r w:rsidRPr="00E74293" w:rsidDel="00243AA0">
          <w:rPr>
            <w:b w:val="0"/>
            <w:bCs/>
          </w:rPr>
          <w:delText>Reference of geodetic points such as the longitude and latitude of the earth indicating horizontal position</w:delText>
        </w:r>
      </w:del>
    </w:p>
    <w:p w14:paraId="1576288E" w14:textId="406E223E" w:rsidR="00E74293" w:rsidDel="00243AA0" w:rsidRDefault="00E74293" w:rsidP="00E74293">
      <w:pPr>
        <w:pStyle w:val="a3"/>
        <w:spacing w:before="7"/>
        <w:ind w:right="220"/>
        <w:rPr>
          <w:del w:id="2210" w:author="USER" w:date="2024-03-27T21:55:00Z"/>
          <w:sz w:val="22"/>
        </w:rPr>
      </w:pPr>
    </w:p>
    <w:p w14:paraId="70FE8AC7" w14:textId="2E0B670A" w:rsidR="00E74293" w:rsidDel="00243AA0" w:rsidRDefault="00E74293" w:rsidP="00E74293">
      <w:pPr>
        <w:ind w:left="196" w:right="196"/>
        <w:rPr>
          <w:del w:id="2211" w:author="USER" w:date="2024-03-27T21:55:00Z"/>
          <w:sz w:val="20"/>
        </w:rPr>
      </w:pPr>
      <w:del w:id="2212" w:author="USER" w:date="2024-03-27T21:55:00Z">
        <w:r w:rsidDel="00243AA0">
          <w:rPr>
            <w:b/>
            <w:sz w:val="20"/>
          </w:rPr>
          <w:delText xml:space="preserve">CamelCase: </w:delText>
        </w:r>
        <w:r w:rsidDel="00243AA0">
          <w:rPr>
            <w:sz w:val="20"/>
          </w:rPr>
          <w:delText>horizontalDatumReference</w:delText>
        </w:r>
      </w:del>
    </w:p>
    <w:p w14:paraId="701EE129" w14:textId="067CC8D3" w:rsidR="00E74293" w:rsidDel="00243AA0" w:rsidRDefault="00E74293" w:rsidP="00E74293">
      <w:pPr>
        <w:pStyle w:val="a3"/>
        <w:spacing w:before="4"/>
        <w:ind w:right="220"/>
        <w:rPr>
          <w:del w:id="2213" w:author="USER" w:date="2024-03-27T21:55:00Z"/>
          <w:sz w:val="22"/>
        </w:rPr>
      </w:pPr>
    </w:p>
    <w:p w14:paraId="6BB0DF3F" w14:textId="7BCC5EAE" w:rsidR="00E74293" w:rsidDel="00243AA0" w:rsidRDefault="00E74293" w:rsidP="00724824">
      <w:pPr>
        <w:pStyle w:val="a3"/>
        <w:ind w:right="220"/>
        <w:rPr>
          <w:del w:id="2214" w:author="USER" w:date="2024-03-27T21:55:00Z"/>
        </w:rPr>
      </w:pPr>
      <w:del w:id="2215" w:author="USER" w:date="2024-03-27T21:55:00Z">
        <w:r w:rsidDel="00243AA0">
          <w:delText>Alias:</w:delText>
        </w:r>
      </w:del>
    </w:p>
    <w:p w14:paraId="7B716FBD" w14:textId="6A59440D" w:rsidR="00E74293" w:rsidDel="00243AA0" w:rsidRDefault="00E74293" w:rsidP="00E74293">
      <w:pPr>
        <w:pStyle w:val="a3"/>
        <w:spacing w:before="7"/>
        <w:ind w:right="220"/>
        <w:rPr>
          <w:del w:id="2216" w:author="USER" w:date="2024-03-27T21:55:00Z"/>
          <w:b w:val="0"/>
          <w:sz w:val="22"/>
        </w:rPr>
      </w:pPr>
    </w:p>
    <w:p w14:paraId="49D8AF9A" w14:textId="2BBF115B" w:rsidR="00E74293" w:rsidDel="00243AA0" w:rsidRDefault="00E74293" w:rsidP="00E74293">
      <w:pPr>
        <w:ind w:left="196" w:right="196"/>
        <w:rPr>
          <w:del w:id="2217" w:author="USER" w:date="2024-03-27T21:55:00Z"/>
          <w:sz w:val="20"/>
        </w:rPr>
      </w:pPr>
      <w:del w:id="2218" w:author="USER" w:date="2024-03-27T21:55:00Z">
        <w:r w:rsidDel="00243AA0">
          <w:rPr>
            <w:b/>
            <w:sz w:val="20"/>
          </w:rPr>
          <w:delText xml:space="preserve">Value type: </w:delText>
        </w:r>
        <w:r w:rsidDel="00243AA0">
          <w:rPr>
            <w:sz w:val="20"/>
          </w:rPr>
          <w:delText>text</w:delText>
        </w:r>
      </w:del>
    </w:p>
    <w:p w14:paraId="18D59039" w14:textId="5C099AD6" w:rsidR="00E74293" w:rsidDel="00243AA0" w:rsidRDefault="00E74293" w:rsidP="00E74293">
      <w:pPr>
        <w:pStyle w:val="a3"/>
        <w:spacing w:before="4"/>
        <w:ind w:right="220"/>
        <w:rPr>
          <w:del w:id="2219" w:author="USER" w:date="2024-03-27T21:55:00Z"/>
          <w:sz w:val="22"/>
        </w:rPr>
      </w:pPr>
    </w:p>
    <w:p w14:paraId="540A960D" w14:textId="68C04456" w:rsidR="00E74293" w:rsidDel="00243AA0" w:rsidRDefault="00E74293" w:rsidP="00E74293">
      <w:pPr>
        <w:ind w:left="196" w:right="196"/>
        <w:rPr>
          <w:del w:id="2220" w:author="USER" w:date="2024-03-27T21:55:00Z"/>
          <w:sz w:val="20"/>
        </w:rPr>
      </w:pPr>
      <w:del w:id="2221" w:author="USER" w:date="2024-03-27T21:55:00Z">
        <w:r w:rsidDel="00243AA0">
          <w:rPr>
            <w:b/>
            <w:sz w:val="20"/>
          </w:rPr>
          <w:delText xml:space="preserve">Remarks: </w:delText>
        </w:r>
        <w:r w:rsidDel="00243AA0">
          <w:rPr>
            <w:sz w:val="20"/>
          </w:rPr>
          <w:delText>No remarks.</w:delText>
        </w:r>
      </w:del>
    </w:p>
    <w:p w14:paraId="19888A66" w14:textId="330A744E" w:rsidR="00E74293" w:rsidDel="00243AA0" w:rsidRDefault="00E74293">
      <w:pPr>
        <w:pStyle w:val="a3"/>
        <w:spacing w:before="10"/>
        <w:ind w:right="220"/>
        <w:rPr>
          <w:del w:id="2222" w:author="USER" w:date="2024-03-27T21:55:00Z"/>
          <w:sz w:val="24"/>
        </w:rPr>
      </w:pPr>
    </w:p>
    <w:p w14:paraId="69919640" w14:textId="6C02A0A9" w:rsidR="00E74293" w:rsidDel="00243AA0" w:rsidRDefault="00E74293">
      <w:pPr>
        <w:rPr>
          <w:del w:id="2223" w:author="USER" w:date="2024-03-27T21:55:00Z"/>
          <w:b/>
          <w:sz w:val="24"/>
          <w:szCs w:val="20"/>
        </w:rPr>
      </w:pPr>
      <w:del w:id="2224" w:author="USER" w:date="2024-03-27T21:55:00Z">
        <w:r w:rsidDel="00243AA0">
          <w:rPr>
            <w:sz w:val="24"/>
          </w:rPr>
          <w:br w:type="page"/>
        </w:r>
      </w:del>
    </w:p>
    <w:p w14:paraId="55286E29" w14:textId="77777777" w:rsidR="00E74293" w:rsidRDefault="00E74293">
      <w:pPr>
        <w:pStyle w:val="a3"/>
        <w:spacing w:before="10"/>
        <w:ind w:right="220"/>
        <w:rPr>
          <w:sz w:val="24"/>
        </w:rPr>
      </w:pPr>
    </w:p>
    <w:p w14:paraId="57F22D05" w14:textId="5222A58F" w:rsidR="00724824" w:rsidRDefault="00724824" w:rsidP="0061406B">
      <w:pPr>
        <w:pStyle w:val="2"/>
        <w:numPr>
          <w:ilvl w:val="1"/>
          <w:numId w:val="9"/>
        </w:numPr>
        <w:tabs>
          <w:tab w:val="left" w:pos="721"/>
        </w:tabs>
        <w:ind w:right="196"/>
      </w:pPr>
      <w:r w:rsidRPr="00724824">
        <w:t>IMO</w:t>
      </w:r>
      <w:r>
        <w:t xml:space="preserve"> </w:t>
      </w:r>
      <w:r w:rsidRPr="00724824">
        <w:t>MaritimeService</w:t>
      </w:r>
    </w:p>
    <w:p w14:paraId="00B5FE0C" w14:textId="77777777" w:rsidR="00724824" w:rsidRDefault="00724824" w:rsidP="00724824">
      <w:pPr>
        <w:pStyle w:val="a3"/>
        <w:spacing w:before="5"/>
        <w:ind w:right="220"/>
        <w:rPr>
          <w:b w:val="0"/>
          <w:sz w:val="22"/>
        </w:rPr>
      </w:pPr>
    </w:p>
    <w:p w14:paraId="05FCFA2A" w14:textId="35057E29" w:rsidR="00724824" w:rsidRDefault="00724824" w:rsidP="00724824">
      <w:pPr>
        <w:ind w:left="196" w:right="196"/>
        <w:rPr>
          <w:sz w:val="20"/>
        </w:rPr>
      </w:pPr>
      <w:r>
        <w:rPr>
          <w:b/>
          <w:sz w:val="20"/>
        </w:rPr>
        <w:t xml:space="preserve">Definition: </w:t>
      </w:r>
      <w:r w:rsidRPr="00724824">
        <w:rPr>
          <w:sz w:val="20"/>
        </w:rPr>
        <w:t>International Maritime Organization (IMO) maritime services.</w:t>
      </w:r>
    </w:p>
    <w:p w14:paraId="12431EF7" w14:textId="77777777" w:rsidR="00724824" w:rsidRDefault="00724824" w:rsidP="00724824">
      <w:pPr>
        <w:ind w:left="196" w:right="196"/>
      </w:pPr>
    </w:p>
    <w:p w14:paraId="5515E32A" w14:textId="7A8C4237" w:rsidR="00724824" w:rsidRDefault="00724824" w:rsidP="00724824">
      <w:pPr>
        <w:ind w:left="196" w:right="196"/>
        <w:rPr>
          <w:sz w:val="20"/>
        </w:rPr>
      </w:pPr>
      <w:r>
        <w:rPr>
          <w:b/>
          <w:sz w:val="20"/>
        </w:rPr>
        <w:t xml:space="preserve">CamelCase: </w:t>
      </w:r>
      <w:r w:rsidRPr="00724824">
        <w:rPr>
          <w:sz w:val="20"/>
        </w:rPr>
        <w:t>IMOMaritimeService</w:t>
      </w:r>
    </w:p>
    <w:p w14:paraId="43B8AE28" w14:textId="77777777" w:rsidR="00724824" w:rsidRDefault="00724824" w:rsidP="00724824">
      <w:pPr>
        <w:pStyle w:val="a3"/>
        <w:spacing w:before="4"/>
        <w:ind w:right="220"/>
        <w:rPr>
          <w:sz w:val="22"/>
        </w:rPr>
      </w:pPr>
    </w:p>
    <w:p w14:paraId="1EFDFD97" w14:textId="77777777" w:rsidR="00724824" w:rsidRDefault="00724824" w:rsidP="00724824">
      <w:pPr>
        <w:pStyle w:val="a3"/>
        <w:ind w:right="220"/>
      </w:pPr>
      <w:r>
        <w:t>Alias:</w:t>
      </w:r>
    </w:p>
    <w:p w14:paraId="10F64128" w14:textId="77777777" w:rsidR="00724824" w:rsidRDefault="00724824" w:rsidP="00724824">
      <w:pPr>
        <w:pStyle w:val="a3"/>
        <w:spacing w:before="7"/>
        <w:ind w:right="220"/>
        <w:rPr>
          <w:b w:val="0"/>
          <w:sz w:val="22"/>
        </w:rPr>
      </w:pPr>
    </w:p>
    <w:p w14:paraId="522E50F4" w14:textId="77777777" w:rsidR="00724824" w:rsidRDefault="00724824" w:rsidP="00724824">
      <w:pPr>
        <w:ind w:left="196" w:right="196"/>
        <w:rPr>
          <w:sz w:val="20"/>
        </w:rPr>
      </w:pPr>
      <w:r>
        <w:rPr>
          <w:b/>
          <w:sz w:val="20"/>
        </w:rPr>
        <w:t xml:space="preserve">Value type: </w:t>
      </w:r>
      <w:r>
        <w:rPr>
          <w:sz w:val="20"/>
        </w:rPr>
        <w:t>enumeration</w:t>
      </w:r>
    </w:p>
    <w:p w14:paraId="55E48E09" w14:textId="77777777" w:rsidR="00724824" w:rsidRDefault="00724824" w:rsidP="00724824">
      <w:pPr>
        <w:pStyle w:val="a3"/>
        <w:spacing w:before="4"/>
        <w:ind w:right="220"/>
        <w:rPr>
          <w:sz w:val="22"/>
        </w:rPr>
      </w:pPr>
    </w:p>
    <w:p w14:paraId="3C29D09A" w14:textId="77777777" w:rsidR="00724824" w:rsidRDefault="00724824" w:rsidP="00724824">
      <w:pPr>
        <w:ind w:left="196" w:right="196"/>
        <w:rPr>
          <w:sz w:val="20"/>
        </w:rPr>
      </w:pPr>
      <w:r>
        <w:rPr>
          <w:b/>
          <w:sz w:val="20"/>
        </w:rPr>
        <w:t xml:space="preserve">Remarks: </w:t>
      </w:r>
      <w:r>
        <w:rPr>
          <w:sz w:val="20"/>
        </w:rPr>
        <w:t>No remarks.</w:t>
      </w:r>
    </w:p>
    <w:p w14:paraId="2B347BEA" w14:textId="77777777" w:rsidR="00724824" w:rsidRDefault="00724824" w:rsidP="00724824">
      <w:pPr>
        <w:pStyle w:val="a3"/>
        <w:ind w:right="220"/>
        <w:rPr>
          <w:sz w:val="22"/>
        </w:rPr>
      </w:pPr>
    </w:p>
    <w:p w14:paraId="17827CED" w14:textId="77777777" w:rsidR="00724824" w:rsidRDefault="00724824" w:rsidP="00724824">
      <w:pPr>
        <w:pStyle w:val="a3"/>
        <w:ind w:right="220"/>
        <w:rPr>
          <w:sz w:val="22"/>
        </w:rPr>
      </w:pPr>
    </w:p>
    <w:p w14:paraId="03FF5D6D" w14:textId="77777777" w:rsidR="00724824" w:rsidRDefault="00724824" w:rsidP="00724824">
      <w:pPr>
        <w:pStyle w:val="a3"/>
        <w:spacing w:before="9"/>
        <w:ind w:right="220"/>
        <w:rPr>
          <w:sz w:val="31"/>
        </w:rPr>
      </w:pPr>
    </w:p>
    <w:p w14:paraId="76AFE374" w14:textId="77777777" w:rsidR="00724824" w:rsidRDefault="00724824" w:rsidP="00724824">
      <w:pPr>
        <w:pStyle w:val="a3"/>
        <w:ind w:right="220"/>
      </w:pPr>
      <w:r>
        <w:t>Listed Values:</w:t>
      </w:r>
    </w:p>
    <w:p w14:paraId="54B5D692" w14:textId="77777777" w:rsidR="00724824" w:rsidRDefault="00724824" w:rsidP="00724824">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7E7504" w14:paraId="35947699" w14:textId="77777777" w:rsidTr="007E7504">
        <w:trPr>
          <w:trHeight w:val="465"/>
        </w:trPr>
        <w:tc>
          <w:tcPr>
            <w:tcW w:w="1440" w:type="dxa"/>
            <w:shd w:val="clear" w:color="auto" w:fill="FFF1CC"/>
          </w:tcPr>
          <w:p w14:paraId="4A3D38C4" w14:textId="5750BB29" w:rsidR="007E7504" w:rsidRDefault="007E7504" w:rsidP="00B467B9">
            <w:pPr>
              <w:pStyle w:val="TableParagraph"/>
              <w:spacing w:before="117"/>
              <w:ind w:left="196" w:right="196"/>
              <w:rPr>
                <w:b/>
                <w:sz w:val="18"/>
              </w:rPr>
            </w:pPr>
            <w:ins w:id="2225" w:author="USER" w:date="2024-03-27T13:24:00Z">
              <w:r>
                <w:rPr>
                  <w:rFonts w:eastAsiaTheme="minorEastAsia"/>
                  <w:b/>
                  <w:sz w:val="18"/>
                  <w:lang w:eastAsia="ko-KR"/>
                </w:rPr>
                <w:t>Code</w:t>
              </w:r>
            </w:ins>
          </w:p>
        </w:tc>
        <w:tc>
          <w:tcPr>
            <w:tcW w:w="2878" w:type="dxa"/>
            <w:shd w:val="clear" w:color="auto" w:fill="FFF1CC"/>
          </w:tcPr>
          <w:p w14:paraId="5EF57B93" w14:textId="10453635" w:rsidR="007E7504" w:rsidRDefault="007E7504" w:rsidP="00B467B9">
            <w:pPr>
              <w:pStyle w:val="TableParagraph"/>
              <w:spacing w:before="117"/>
              <w:ind w:left="196" w:right="196"/>
              <w:rPr>
                <w:b/>
                <w:sz w:val="18"/>
              </w:rPr>
            </w:pPr>
            <w:r>
              <w:rPr>
                <w:b/>
                <w:sz w:val="18"/>
              </w:rPr>
              <w:t>Label</w:t>
            </w:r>
          </w:p>
        </w:tc>
        <w:tc>
          <w:tcPr>
            <w:tcW w:w="5751" w:type="dxa"/>
            <w:shd w:val="clear" w:color="auto" w:fill="FFF1CC"/>
          </w:tcPr>
          <w:p w14:paraId="0A929CC2" w14:textId="77777777" w:rsidR="007E7504" w:rsidRDefault="007E7504" w:rsidP="00B467B9">
            <w:pPr>
              <w:pStyle w:val="TableParagraph"/>
              <w:spacing w:before="117"/>
              <w:ind w:left="196" w:right="196"/>
              <w:rPr>
                <w:b/>
                <w:sz w:val="18"/>
              </w:rPr>
            </w:pPr>
            <w:r>
              <w:rPr>
                <w:b/>
                <w:sz w:val="18"/>
              </w:rPr>
              <w:t>Definition</w:t>
            </w:r>
          </w:p>
        </w:tc>
      </w:tr>
      <w:tr w:rsidR="007E7504" w14:paraId="03B181F1" w14:textId="77777777" w:rsidTr="007E7504">
        <w:trPr>
          <w:trHeight w:val="462"/>
        </w:trPr>
        <w:tc>
          <w:tcPr>
            <w:tcW w:w="1440" w:type="dxa"/>
          </w:tcPr>
          <w:p w14:paraId="0021FD3E" w14:textId="4F28ED35" w:rsidR="007E7504" w:rsidRPr="007E7504" w:rsidRDefault="007E7504" w:rsidP="00B467B9">
            <w:pPr>
              <w:pStyle w:val="TableParagraph"/>
              <w:ind w:left="196" w:right="196"/>
              <w:rPr>
                <w:rFonts w:eastAsiaTheme="minorEastAsia"/>
                <w:sz w:val="18"/>
                <w:lang w:eastAsia="ko-KR"/>
              </w:rPr>
            </w:pPr>
            <w:ins w:id="2226" w:author="USER" w:date="2024-03-27T13:24:00Z">
              <w:r>
                <w:rPr>
                  <w:rFonts w:eastAsiaTheme="minorEastAsia" w:hint="eastAsia"/>
                  <w:sz w:val="18"/>
                  <w:lang w:eastAsia="ko-KR"/>
                </w:rPr>
                <w:t>1</w:t>
              </w:r>
            </w:ins>
          </w:p>
        </w:tc>
        <w:tc>
          <w:tcPr>
            <w:tcW w:w="2878" w:type="dxa"/>
          </w:tcPr>
          <w:p w14:paraId="1B96A74C" w14:textId="29B782CF" w:rsidR="007E7504" w:rsidRDefault="007E7504" w:rsidP="00B467B9">
            <w:pPr>
              <w:pStyle w:val="TableParagraph"/>
              <w:ind w:left="196" w:right="196"/>
              <w:rPr>
                <w:sz w:val="18"/>
              </w:rPr>
            </w:pPr>
            <w:del w:id="2227" w:author="USER" w:date="2024-03-27T13:25:00Z">
              <w:r w:rsidRPr="00724824" w:rsidDel="007E7504">
                <w:rPr>
                  <w:sz w:val="18"/>
                </w:rPr>
                <w:delText xml:space="preserve">MS 1 </w:delText>
              </w:r>
            </w:del>
            <w:r w:rsidRPr="00724824">
              <w:rPr>
                <w:sz w:val="18"/>
              </w:rPr>
              <w:t>Vessel traffic service</w:t>
            </w:r>
          </w:p>
        </w:tc>
        <w:tc>
          <w:tcPr>
            <w:tcW w:w="5751" w:type="dxa"/>
          </w:tcPr>
          <w:p w14:paraId="7D9CCEAB" w14:textId="19A93CDF" w:rsidR="007E7504" w:rsidRDefault="007E7504" w:rsidP="00B467B9">
            <w:pPr>
              <w:pStyle w:val="TableParagraph"/>
              <w:ind w:left="196" w:right="196"/>
              <w:rPr>
                <w:sz w:val="18"/>
              </w:rPr>
            </w:pPr>
            <w:r w:rsidRPr="00724824">
              <w:rPr>
                <w:sz w:val="18"/>
              </w:rPr>
              <w:t>VTS Information Service(IS)</w:t>
            </w:r>
          </w:p>
        </w:tc>
      </w:tr>
      <w:tr w:rsidR="007E7504" w14:paraId="45F8DAFD" w14:textId="77777777" w:rsidTr="007E7504">
        <w:trPr>
          <w:trHeight w:val="462"/>
        </w:trPr>
        <w:tc>
          <w:tcPr>
            <w:tcW w:w="1440" w:type="dxa"/>
          </w:tcPr>
          <w:p w14:paraId="2D81224B" w14:textId="7020F7DF" w:rsidR="007E7504" w:rsidRPr="007E7504" w:rsidRDefault="007E7504" w:rsidP="00B467B9">
            <w:pPr>
              <w:pStyle w:val="TableParagraph"/>
              <w:ind w:left="196" w:right="196"/>
              <w:rPr>
                <w:rFonts w:eastAsiaTheme="minorEastAsia"/>
                <w:sz w:val="18"/>
                <w:lang w:eastAsia="ko-KR"/>
              </w:rPr>
            </w:pPr>
            <w:ins w:id="2228" w:author="USER" w:date="2024-03-27T13:24:00Z">
              <w:r>
                <w:rPr>
                  <w:rFonts w:eastAsiaTheme="minorEastAsia" w:hint="eastAsia"/>
                  <w:sz w:val="18"/>
                  <w:lang w:eastAsia="ko-KR"/>
                </w:rPr>
                <w:t>2</w:t>
              </w:r>
            </w:ins>
          </w:p>
        </w:tc>
        <w:tc>
          <w:tcPr>
            <w:tcW w:w="2878" w:type="dxa"/>
          </w:tcPr>
          <w:p w14:paraId="5A0FAF72" w14:textId="20378AC2" w:rsidR="007E7504" w:rsidRPr="00724824" w:rsidRDefault="007E7504" w:rsidP="00B467B9">
            <w:pPr>
              <w:pStyle w:val="TableParagraph"/>
              <w:ind w:left="196" w:right="196"/>
              <w:rPr>
                <w:sz w:val="18"/>
              </w:rPr>
            </w:pPr>
            <w:del w:id="2229" w:author="USER" w:date="2024-03-27T13:25:00Z">
              <w:r w:rsidRPr="00724824" w:rsidDel="007E7504">
                <w:rPr>
                  <w:sz w:val="18"/>
                </w:rPr>
                <w:delText xml:space="preserve">MS 2 </w:delText>
              </w:r>
            </w:del>
            <w:r w:rsidRPr="00724824">
              <w:rPr>
                <w:sz w:val="18"/>
              </w:rPr>
              <w:t>Aids to navigation service</w:t>
            </w:r>
          </w:p>
        </w:tc>
        <w:tc>
          <w:tcPr>
            <w:tcW w:w="5751" w:type="dxa"/>
          </w:tcPr>
          <w:p w14:paraId="26CA9D14" w14:textId="727A3ED8" w:rsidR="007E7504" w:rsidRPr="00724824" w:rsidRDefault="007E7504" w:rsidP="00B467B9">
            <w:pPr>
              <w:pStyle w:val="TableParagraph"/>
              <w:ind w:left="196" w:right="196"/>
              <w:rPr>
                <w:sz w:val="18"/>
              </w:rPr>
            </w:pPr>
            <w:r w:rsidRPr="00724824">
              <w:rPr>
                <w:sz w:val="18"/>
              </w:rPr>
              <w:t>Navigational Assistance Service(NAS)</w:t>
            </w:r>
          </w:p>
        </w:tc>
      </w:tr>
      <w:tr w:rsidR="007E7504" w14:paraId="4F462CDA" w14:textId="77777777" w:rsidTr="007E7504">
        <w:trPr>
          <w:trHeight w:val="462"/>
        </w:trPr>
        <w:tc>
          <w:tcPr>
            <w:tcW w:w="1440" w:type="dxa"/>
          </w:tcPr>
          <w:p w14:paraId="718D8F22" w14:textId="3BD21C40" w:rsidR="007E7504" w:rsidRPr="007E7504" w:rsidRDefault="007E7504" w:rsidP="00B467B9">
            <w:pPr>
              <w:pStyle w:val="TableParagraph"/>
              <w:ind w:left="196" w:right="196"/>
              <w:rPr>
                <w:rFonts w:eastAsiaTheme="minorEastAsia"/>
                <w:sz w:val="18"/>
                <w:lang w:eastAsia="ko-KR"/>
              </w:rPr>
            </w:pPr>
            <w:ins w:id="2230" w:author="USER" w:date="2024-03-27T13:24:00Z">
              <w:r>
                <w:rPr>
                  <w:rFonts w:eastAsiaTheme="minorEastAsia" w:hint="eastAsia"/>
                  <w:sz w:val="18"/>
                  <w:lang w:eastAsia="ko-KR"/>
                </w:rPr>
                <w:t>3</w:t>
              </w:r>
            </w:ins>
          </w:p>
        </w:tc>
        <w:tc>
          <w:tcPr>
            <w:tcW w:w="2878" w:type="dxa"/>
          </w:tcPr>
          <w:p w14:paraId="255962CB" w14:textId="67D28E44" w:rsidR="007E7504" w:rsidRPr="00724824" w:rsidRDefault="007E7504" w:rsidP="00B467B9">
            <w:pPr>
              <w:pStyle w:val="TableParagraph"/>
              <w:ind w:left="196" w:right="196"/>
              <w:rPr>
                <w:sz w:val="18"/>
              </w:rPr>
            </w:pPr>
            <w:del w:id="2231" w:author="USER" w:date="2024-03-27T13:25:00Z">
              <w:r w:rsidRPr="00724824" w:rsidDel="007E7504">
                <w:rPr>
                  <w:sz w:val="18"/>
                </w:rPr>
                <w:delText>MS 3 (</w:delText>
              </w:r>
            </w:del>
            <w:r w:rsidRPr="00724824">
              <w:rPr>
                <w:sz w:val="18"/>
              </w:rPr>
              <w:t>Reserved for future use</w:t>
            </w:r>
            <w:del w:id="2232" w:author="USER" w:date="2024-03-27T13:25:00Z">
              <w:r w:rsidRPr="00724824" w:rsidDel="007E7504">
                <w:rPr>
                  <w:sz w:val="18"/>
                </w:rPr>
                <w:delText>)</w:delText>
              </w:r>
              <w:r w:rsidDel="007E7504">
                <w:delText xml:space="preserve"> </w:delText>
              </w:r>
            </w:del>
          </w:p>
        </w:tc>
        <w:tc>
          <w:tcPr>
            <w:tcW w:w="5751" w:type="dxa"/>
          </w:tcPr>
          <w:p w14:paraId="712FBBD7" w14:textId="3AD2E6E0" w:rsidR="007E7504" w:rsidRPr="00724824" w:rsidRDefault="007E7504" w:rsidP="00B467B9">
            <w:pPr>
              <w:pStyle w:val="TableParagraph"/>
              <w:ind w:left="196" w:right="196"/>
              <w:rPr>
                <w:sz w:val="18"/>
              </w:rPr>
            </w:pPr>
            <w:r w:rsidRPr="00724824">
              <w:rPr>
                <w:sz w:val="18"/>
              </w:rPr>
              <w:t>Traffic Organization Service(TOS)</w:t>
            </w:r>
          </w:p>
        </w:tc>
      </w:tr>
      <w:tr w:rsidR="007E7504" w14:paraId="1328EBF2" w14:textId="77777777" w:rsidTr="007E7504">
        <w:trPr>
          <w:trHeight w:val="462"/>
        </w:trPr>
        <w:tc>
          <w:tcPr>
            <w:tcW w:w="1440" w:type="dxa"/>
          </w:tcPr>
          <w:p w14:paraId="77DB47EC" w14:textId="06928F02" w:rsidR="007E7504" w:rsidRPr="007E7504" w:rsidRDefault="007E7504" w:rsidP="00B467B9">
            <w:pPr>
              <w:pStyle w:val="TableParagraph"/>
              <w:ind w:left="196" w:right="196"/>
              <w:rPr>
                <w:rFonts w:eastAsiaTheme="minorEastAsia"/>
                <w:sz w:val="18"/>
                <w:lang w:eastAsia="ko-KR"/>
              </w:rPr>
            </w:pPr>
            <w:ins w:id="2233" w:author="USER" w:date="2024-03-27T13:24:00Z">
              <w:r>
                <w:rPr>
                  <w:rFonts w:eastAsiaTheme="minorEastAsia" w:hint="eastAsia"/>
                  <w:sz w:val="18"/>
                  <w:lang w:eastAsia="ko-KR"/>
                </w:rPr>
                <w:t>4</w:t>
              </w:r>
            </w:ins>
          </w:p>
        </w:tc>
        <w:tc>
          <w:tcPr>
            <w:tcW w:w="2878" w:type="dxa"/>
          </w:tcPr>
          <w:p w14:paraId="6B0672EF" w14:textId="13A8B47A" w:rsidR="007E7504" w:rsidRPr="00724824" w:rsidRDefault="007E7504" w:rsidP="00B467B9">
            <w:pPr>
              <w:pStyle w:val="TableParagraph"/>
              <w:ind w:left="196" w:right="196"/>
              <w:rPr>
                <w:sz w:val="18"/>
              </w:rPr>
            </w:pPr>
            <w:del w:id="2234" w:author="USER" w:date="2024-03-27T13:25:00Z">
              <w:r w:rsidRPr="00724824" w:rsidDel="007E7504">
                <w:rPr>
                  <w:sz w:val="18"/>
                </w:rPr>
                <w:delText xml:space="preserve">MS 4 </w:delText>
              </w:r>
            </w:del>
            <w:r w:rsidRPr="00724824">
              <w:rPr>
                <w:sz w:val="18"/>
              </w:rPr>
              <w:t>Port support service</w:t>
            </w:r>
          </w:p>
        </w:tc>
        <w:tc>
          <w:tcPr>
            <w:tcW w:w="5751" w:type="dxa"/>
          </w:tcPr>
          <w:p w14:paraId="71743BD9" w14:textId="2477FCF9" w:rsidR="007E7504" w:rsidRPr="00724824" w:rsidRDefault="007E7504" w:rsidP="00B467B9">
            <w:pPr>
              <w:pStyle w:val="TableParagraph"/>
              <w:ind w:left="196" w:right="196"/>
              <w:rPr>
                <w:sz w:val="18"/>
              </w:rPr>
            </w:pPr>
            <w:r w:rsidRPr="00724824">
              <w:rPr>
                <w:sz w:val="18"/>
              </w:rPr>
              <w:t>Local Port Service</w:t>
            </w:r>
          </w:p>
        </w:tc>
      </w:tr>
      <w:tr w:rsidR="007E7504" w14:paraId="1A1A4B85" w14:textId="77777777" w:rsidTr="007E7504">
        <w:trPr>
          <w:trHeight w:val="462"/>
        </w:trPr>
        <w:tc>
          <w:tcPr>
            <w:tcW w:w="1440" w:type="dxa"/>
          </w:tcPr>
          <w:p w14:paraId="1F6E84CC" w14:textId="3F84E557" w:rsidR="007E7504" w:rsidRPr="007E7504" w:rsidRDefault="007E7504" w:rsidP="00B467B9">
            <w:pPr>
              <w:pStyle w:val="TableParagraph"/>
              <w:ind w:left="196" w:right="196"/>
              <w:rPr>
                <w:rFonts w:eastAsiaTheme="minorEastAsia"/>
                <w:sz w:val="18"/>
                <w:lang w:eastAsia="ko-KR"/>
              </w:rPr>
            </w:pPr>
            <w:ins w:id="2235" w:author="USER" w:date="2024-03-27T13:24:00Z">
              <w:r>
                <w:rPr>
                  <w:rFonts w:eastAsiaTheme="minorEastAsia" w:hint="eastAsia"/>
                  <w:sz w:val="18"/>
                  <w:lang w:eastAsia="ko-KR"/>
                </w:rPr>
                <w:t>5</w:t>
              </w:r>
            </w:ins>
          </w:p>
        </w:tc>
        <w:tc>
          <w:tcPr>
            <w:tcW w:w="2878" w:type="dxa"/>
          </w:tcPr>
          <w:p w14:paraId="39C16B7C" w14:textId="4A2063C4" w:rsidR="007E7504" w:rsidRPr="00724824" w:rsidRDefault="007E7504" w:rsidP="00B467B9">
            <w:pPr>
              <w:pStyle w:val="TableParagraph"/>
              <w:ind w:left="196" w:right="196"/>
              <w:rPr>
                <w:sz w:val="18"/>
              </w:rPr>
            </w:pPr>
            <w:del w:id="2236" w:author="USER" w:date="2024-03-27T13:25:00Z">
              <w:r w:rsidRPr="00724824" w:rsidDel="007E7504">
                <w:rPr>
                  <w:sz w:val="18"/>
                </w:rPr>
                <w:delText xml:space="preserve">MS 5 </w:delText>
              </w:r>
            </w:del>
            <w:r w:rsidRPr="00724824">
              <w:rPr>
                <w:sz w:val="18"/>
              </w:rPr>
              <w:t>Maritime safety information service</w:t>
            </w:r>
          </w:p>
        </w:tc>
        <w:tc>
          <w:tcPr>
            <w:tcW w:w="5751" w:type="dxa"/>
          </w:tcPr>
          <w:p w14:paraId="4C454FFC" w14:textId="6F33735F" w:rsidR="007E7504" w:rsidRPr="00724824" w:rsidRDefault="007E7504" w:rsidP="00B467B9">
            <w:pPr>
              <w:pStyle w:val="TableParagraph"/>
              <w:ind w:left="196" w:right="196"/>
              <w:rPr>
                <w:sz w:val="18"/>
              </w:rPr>
            </w:pPr>
            <w:r w:rsidRPr="00724824">
              <w:rPr>
                <w:sz w:val="18"/>
              </w:rPr>
              <w:t>Maritime Safety Information Service(MSI)</w:t>
            </w:r>
          </w:p>
        </w:tc>
      </w:tr>
      <w:tr w:rsidR="007E7504" w14:paraId="3F1417E3" w14:textId="77777777" w:rsidTr="007E7504">
        <w:trPr>
          <w:trHeight w:val="462"/>
        </w:trPr>
        <w:tc>
          <w:tcPr>
            <w:tcW w:w="1440" w:type="dxa"/>
          </w:tcPr>
          <w:p w14:paraId="2BD96D0C" w14:textId="685F1B7C" w:rsidR="007E7504" w:rsidRPr="007E7504" w:rsidRDefault="007E7504" w:rsidP="00B467B9">
            <w:pPr>
              <w:pStyle w:val="TableParagraph"/>
              <w:ind w:left="196" w:right="196"/>
              <w:rPr>
                <w:rFonts w:eastAsiaTheme="minorEastAsia"/>
                <w:sz w:val="18"/>
                <w:lang w:eastAsia="ko-KR"/>
              </w:rPr>
            </w:pPr>
            <w:ins w:id="2237" w:author="USER" w:date="2024-03-27T13:24:00Z">
              <w:r>
                <w:rPr>
                  <w:rFonts w:eastAsiaTheme="minorEastAsia" w:hint="eastAsia"/>
                  <w:sz w:val="18"/>
                  <w:lang w:eastAsia="ko-KR"/>
                </w:rPr>
                <w:t>6</w:t>
              </w:r>
            </w:ins>
          </w:p>
        </w:tc>
        <w:tc>
          <w:tcPr>
            <w:tcW w:w="2878" w:type="dxa"/>
          </w:tcPr>
          <w:p w14:paraId="76B6C85A" w14:textId="39C14C40" w:rsidR="007E7504" w:rsidRPr="00724824" w:rsidRDefault="007E7504" w:rsidP="00B467B9">
            <w:pPr>
              <w:pStyle w:val="TableParagraph"/>
              <w:ind w:left="196" w:right="196"/>
              <w:rPr>
                <w:sz w:val="18"/>
              </w:rPr>
            </w:pPr>
            <w:del w:id="2238" w:author="USER" w:date="2024-03-27T13:25:00Z">
              <w:r w:rsidRPr="00724824" w:rsidDel="007E7504">
                <w:rPr>
                  <w:sz w:val="18"/>
                </w:rPr>
                <w:delText xml:space="preserve">MS 6 </w:delText>
              </w:r>
            </w:del>
            <w:r w:rsidRPr="00724824">
              <w:rPr>
                <w:sz w:val="18"/>
              </w:rPr>
              <w:t>Pilotage service</w:t>
            </w:r>
          </w:p>
        </w:tc>
        <w:tc>
          <w:tcPr>
            <w:tcW w:w="5751" w:type="dxa"/>
          </w:tcPr>
          <w:p w14:paraId="5D311589" w14:textId="2DD6E804" w:rsidR="007E7504" w:rsidRPr="00724824" w:rsidRDefault="007E7504" w:rsidP="00B467B9">
            <w:pPr>
              <w:pStyle w:val="TableParagraph"/>
              <w:ind w:left="196" w:right="196"/>
              <w:rPr>
                <w:sz w:val="18"/>
              </w:rPr>
            </w:pPr>
            <w:r w:rsidRPr="00724824">
              <w:rPr>
                <w:sz w:val="18"/>
              </w:rPr>
              <w:t>Pilotage service</w:t>
            </w:r>
          </w:p>
        </w:tc>
      </w:tr>
      <w:tr w:rsidR="007E7504" w14:paraId="2A01D4F1" w14:textId="77777777" w:rsidTr="007E7504">
        <w:trPr>
          <w:trHeight w:val="462"/>
        </w:trPr>
        <w:tc>
          <w:tcPr>
            <w:tcW w:w="1440" w:type="dxa"/>
          </w:tcPr>
          <w:p w14:paraId="607FAD1D" w14:textId="23AE5EEE" w:rsidR="007E7504" w:rsidRPr="007E7504" w:rsidRDefault="007E7504" w:rsidP="00B467B9">
            <w:pPr>
              <w:pStyle w:val="TableParagraph"/>
              <w:ind w:left="196" w:right="196"/>
              <w:rPr>
                <w:rFonts w:eastAsiaTheme="minorEastAsia"/>
                <w:sz w:val="18"/>
                <w:lang w:eastAsia="ko-KR"/>
              </w:rPr>
            </w:pPr>
            <w:ins w:id="2239" w:author="USER" w:date="2024-03-27T13:24:00Z">
              <w:r>
                <w:rPr>
                  <w:rFonts w:eastAsiaTheme="minorEastAsia" w:hint="eastAsia"/>
                  <w:sz w:val="18"/>
                  <w:lang w:eastAsia="ko-KR"/>
                </w:rPr>
                <w:t>7</w:t>
              </w:r>
            </w:ins>
          </w:p>
        </w:tc>
        <w:tc>
          <w:tcPr>
            <w:tcW w:w="2878" w:type="dxa"/>
          </w:tcPr>
          <w:p w14:paraId="52D8223C" w14:textId="47971555" w:rsidR="007E7504" w:rsidRPr="00724824" w:rsidRDefault="007E7504" w:rsidP="00B467B9">
            <w:pPr>
              <w:pStyle w:val="TableParagraph"/>
              <w:ind w:left="196" w:right="196"/>
              <w:rPr>
                <w:sz w:val="18"/>
              </w:rPr>
            </w:pPr>
            <w:del w:id="2240" w:author="USER" w:date="2024-03-27T13:25:00Z">
              <w:r w:rsidRPr="00724824" w:rsidDel="007E7504">
                <w:rPr>
                  <w:sz w:val="18"/>
                </w:rPr>
                <w:delText xml:space="preserve">MS 7 </w:delText>
              </w:r>
            </w:del>
            <w:r w:rsidRPr="00724824">
              <w:rPr>
                <w:sz w:val="18"/>
              </w:rPr>
              <w:t>Tug service</w:t>
            </w:r>
          </w:p>
        </w:tc>
        <w:tc>
          <w:tcPr>
            <w:tcW w:w="5751" w:type="dxa"/>
          </w:tcPr>
          <w:p w14:paraId="48A62C64" w14:textId="18B46895" w:rsidR="007E7504" w:rsidRPr="00724824" w:rsidRDefault="007E7504" w:rsidP="00B467B9">
            <w:pPr>
              <w:pStyle w:val="TableParagraph"/>
              <w:ind w:left="196" w:right="196"/>
              <w:rPr>
                <w:sz w:val="18"/>
              </w:rPr>
            </w:pPr>
            <w:r w:rsidRPr="00724824">
              <w:rPr>
                <w:sz w:val="18"/>
              </w:rPr>
              <w:t>Tug Service</w:t>
            </w:r>
          </w:p>
        </w:tc>
      </w:tr>
      <w:tr w:rsidR="007E7504" w14:paraId="5264C65A" w14:textId="77777777" w:rsidTr="007E7504">
        <w:trPr>
          <w:trHeight w:val="462"/>
        </w:trPr>
        <w:tc>
          <w:tcPr>
            <w:tcW w:w="1440" w:type="dxa"/>
          </w:tcPr>
          <w:p w14:paraId="1ACC105F" w14:textId="737CA61A" w:rsidR="007E7504" w:rsidRPr="007E7504" w:rsidRDefault="007E7504" w:rsidP="00B467B9">
            <w:pPr>
              <w:pStyle w:val="TableParagraph"/>
              <w:ind w:left="196" w:right="196"/>
              <w:rPr>
                <w:rFonts w:eastAsiaTheme="minorEastAsia"/>
                <w:sz w:val="18"/>
                <w:lang w:eastAsia="ko-KR"/>
              </w:rPr>
            </w:pPr>
            <w:ins w:id="2241" w:author="USER" w:date="2024-03-27T13:24:00Z">
              <w:r>
                <w:rPr>
                  <w:rFonts w:eastAsiaTheme="minorEastAsia" w:hint="eastAsia"/>
                  <w:sz w:val="18"/>
                  <w:lang w:eastAsia="ko-KR"/>
                </w:rPr>
                <w:t>8</w:t>
              </w:r>
            </w:ins>
          </w:p>
        </w:tc>
        <w:tc>
          <w:tcPr>
            <w:tcW w:w="2878" w:type="dxa"/>
          </w:tcPr>
          <w:p w14:paraId="4BE085F1" w14:textId="0A1A2ECE" w:rsidR="007E7504" w:rsidRPr="00724824" w:rsidRDefault="007E7504" w:rsidP="00B467B9">
            <w:pPr>
              <w:pStyle w:val="TableParagraph"/>
              <w:ind w:left="196" w:right="196"/>
              <w:rPr>
                <w:sz w:val="18"/>
              </w:rPr>
            </w:pPr>
            <w:del w:id="2242" w:author="USER" w:date="2024-03-27T13:25:00Z">
              <w:r w:rsidRPr="00724824" w:rsidDel="007E7504">
                <w:rPr>
                  <w:sz w:val="18"/>
                </w:rPr>
                <w:delText xml:space="preserve">MS 8 </w:delText>
              </w:r>
            </w:del>
            <w:r w:rsidRPr="00724824">
              <w:rPr>
                <w:sz w:val="18"/>
              </w:rPr>
              <w:t>Vessel shore reporting</w:t>
            </w:r>
          </w:p>
        </w:tc>
        <w:tc>
          <w:tcPr>
            <w:tcW w:w="5751" w:type="dxa"/>
          </w:tcPr>
          <w:p w14:paraId="7F7F5174" w14:textId="3A53B0AF" w:rsidR="007E7504" w:rsidRPr="00724824" w:rsidRDefault="007E7504" w:rsidP="00B467B9">
            <w:pPr>
              <w:pStyle w:val="TableParagraph"/>
              <w:ind w:left="196" w:right="196"/>
              <w:rPr>
                <w:sz w:val="18"/>
              </w:rPr>
            </w:pPr>
            <w:r w:rsidRPr="00724824">
              <w:rPr>
                <w:sz w:val="18"/>
              </w:rPr>
              <w:t>Vessel Shore Reporting</w:t>
            </w:r>
          </w:p>
        </w:tc>
      </w:tr>
      <w:tr w:rsidR="007E7504" w14:paraId="6602D7D9" w14:textId="77777777" w:rsidTr="007E7504">
        <w:trPr>
          <w:trHeight w:val="462"/>
        </w:trPr>
        <w:tc>
          <w:tcPr>
            <w:tcW w:w="1440" w:type="dxa"/>
          </w:tcPr>
          <w:p w14:paraId="19EAABA1" w14:textId="0FFD24E4" w:rsidR="007E7504" w:rsidRPr="007E7504" w:rsidRDefault="007E7504" w:rsidP="00B467B9">
            <w:pPr>
              <w:pStyle w:val="TableParagraph"/>
              <w:ind w:left="196" w:right="196"/>
              <w:rPr>
                <w:rFonts w:eastAsiaTheme="minorEastAsia"/>
                <w:sz w:val="18"/>
                <w:lang w:eastAsia="ko-KR"/>
              </w:rPr>
            </w:pPr>
            <w:ins w:id="2243" w:author="USER" w:date="2024-03-27T13:24:00Z">
              <w:r>
                <w:rPr>
                  <w:rFonts w:eastAsiaTheme="minorEastAsia" w:hint="eastAsia"/>
                  <w:sz w:val="18"/>
                  <w:lang w:eastAsia="ko-KR"/>
                </w:rPr>
                <w:t>9</w:t>
              </w:r>
            </w:ins>
          </w:p>
        </w:tc>
        <w:tc>
          <w:tcPr>
            <w:tcW w:w="2878" w:type="dxa"/>
          </w:tcPr>
          <w:p w14:paraId="1C2ADA08" w14:textId="29824EE8" w:rsidR="007E7504" w:rsidRPr="00724824" w:rsidRDefault="007E7504" w:rsidP="00B467B9">
            <w:pPr>
              <w:pStyle w:val="TableParagraph"/>
              <w:ind w:left="196" w:right="196"/>
              <w:rPr>
                <w:sz w:val="18"/>
              </w:rPr>
            </w:pPr>
            <w:del w:id="2244" w:author="USER" w:date="2024-03-27T13:25:00Z">
              <w:r w:rsidRPr="00724824" w:rsidDel="007E7504">
                <w:rPr>
                  <w:sz w:val="18"/>
                </w:rPr>
                <w:delText xml:space="preserve">MS 9 </w:delText>
              </w:r>
            </w:del>
            <w:r w:rsidRPr="00724824">
              <w:rPr>
                <w:sz w:val="18"/>
              </w:rPr>
              <w:t>Telemedical assistance service</w:t>
            </w:r>
          </w:p>
        </w:tc>
        <w:tc>
          <w:tcPr>
            <w:tcW w:w="5751" w:type="dxa"/>
          </w:tcPr>
          <w:p w14:paraId="32FB1935" w14:textId="06395BF4" w:rsidR="007E7504" w:rsidRPr="00724824" w:rsidRDefault="007E7504" w:rsidP="00B467B9">
            <w:pPr>
              <w:pStyle w:val="TableParagraph"/>
              <w:ind w:left="196" w:right="196"/>
              <w:rPr>
                <w:sz w:val="18"/>
              </w:rPr>
            </w:pPr>
            <w:r w:rsidRPr="00724824">
              <w:rPr>
                <w:sz w:val="18"/>
              </w:rPr>
              <w:t>Telemedical Assistance Service(TMAS)</w:t>
            </w:r>
          </w:p>
        </w:tc>
      </w:tr>
      <w:tr w:rsidR="007E7504" w14:paraId="36F64B97" w14:textId="77777777" w:rsidTr="007E7504">
        <w:trPr>
          <w:trHeight w:val="462"/>
        </w:trPr>
        <w:tc>
          <w:tcPr>
            <w:tcW w:w="1440" w:type="dxa"/>
          </w:tcPr>
          <w:p w14:paraId="2135136F" w14:textId="3D73EB7E" w:rsidR="007E7504" w:rsidRPr="007E7504" w:rsidRDefault="007E7504" w:rsidP="00B467B9">
            <w:pPr>
              <w:pStyle w:val="TableParagraph"/>
              <w:ind w:left="196" w:right="196"/>
              <w:rPr>
                <w:rFonts w:eastAsiaTheme="minorEastAsia"/>
                <w:sz w:val="18"/>
                <w:lang w:eastAsia="ko-KR"/>
              </w:rPr>
            </w:pPr>
            <w:ins w:id="2245" w:author="USER" w:date="2024-03-27T13:24:00Z">
              <w:r>
                <w:rPr>
                  <w:rFonts w:eastAsiaTheme="minorEastAsia"/>
                  <w:sz w:val="18"/>
                  <w:lang w:eastAsia="ko-KR"/>
                </w:rPr>
                <w:t>1</w:t>
              </w:r>
              <w:r>
                <w:rPr>
                  <w:rFonts w:eastAsiaTheme="minorEastAsia" w:hint="eastAsia"/>
                  <w:sz w:val="18"/>
                  <w:lang w:eastAsia="ko-KR"/>
                </w:rPr>
                <w:t>0</w:t>
              </w:r>
            </w:ins>
          </w:p>
        </w:tc>
        <w:tc>
          <w:tcPr>
            <w:tcW w:w="2878" w:type="dxa"/>
          </w:tcPr>
          <w:p w14:paraId="7C4BE5C3" w14:textId="0719EB5C" w:rsidR="007E7504" w:rsidRPr="00724824" w:rsidRDefault="007E7504" w:rsidP="00B467B9">
            <w:pPr>
              <w:pStyle w:val="TableParagraph"/>
              <w:ind w:left="196" w:right="196"/>
              <w:rPr>
                <w:sz w:val="18"/>
              </w:rPr>
            </w:pPr>
            <w:del w:id="2246" w:author="USER" w:date="2024-03-27T13:25:00Z">
              <w:r w:rsidRPr="00724824" w:rsidDel="007E7504">
                <w:rPr>
                  <w:sz w:val="18"/>
                </w:rPr>
                <w:delText xml:space="preserve">MS 10 </w:delText>
              </w:r>
            </w:del>
            <w:r w:rsidRPr="00724824">
              <w:rPr>
                <w:sz w:val="18"/>
              </w:rPr>
              <w:t>Maritime assistance service</w:t>
            </w:r>
          </w:p>
        </w:tc>
        <w:tc>
          <w:tcPr>
            <w:tcW w:w="5751" w:type="dxa"/>
          </w:tcPr>
          <w:p w14:paraId="06BA5FB5" w14:textId="00F5E3A3" w:rsidR="007E7504" w:rsidRPr="00724824" w:rsidRDefault="007E7504" w:rsidP="00B467B9">
            <w:pPr>
              <w:pStyle w:val="TableParagraph"/>
              <w:ind w:left="196" w:right="196"/>
              <w:rPr>
                <w:sz w:val="18"/>
              </w:rPr>
            </w:pPr>
            <w:r w:rsidRPr="00724824">
              <w:rPr>
                <w:sz w:val="18"/>
              </w:rPr>
              <w:t>Maritime Assistnace Service(MAS)</w:t>
            </w:r>
          </w:p>
        </w:tc>
      </w:tr>
      <w:tr w:rsidR="007E7504" w14:paraId="151E00EA" w14:textId="77777777" w:rsidTr="007E7504">
        <w:trPr>
          <w:trHeight w:val="462"/>
        </w:trPr>
        <w:tc>
          <w:tcPr>
            <w:tcW w:w="1440" w:type="dxa"/>
          </w:tcPr>
          <w:p w14:paraId="40D0775D" w14:textId="526BE7AD" w:rsidR="007E7504" w:rsidRPr="007E7504" w:rsidRDefault="007E7504" w:rsidP="00B467B9">
            <w:pPr>
              <w:pStyle w:val="TableParagraph"/>
              <w:ind w:left="196" w:right="196"/>
              <w:rPr>
                <w:rFonts w:eastAsiaTheme="minorEastAsia"/>
                <w:sz w:val="18"/>
                <w:lang w:eastAsia="ko-KR"/>
              </w:rPr>
            </w:pPr>
            <w:ins w:id="2247" w:author="USER" w:date="2024-03-27T13:24:00Z">
              <w:r>
                <w:rPr>
                  <w:rFonts w:eastAsiaTheme="minorEastAsia" w:hint="eastAsia"/>
                  <w:sz w:val="18"/>
                  <w:lang w:eastAsia="ko-KR"/>
                </w:rPr>
                <w:t>1</w:t>
              </w:r>
              <w:r>
                <w:rPr>
                  <w:rFonts w:eastAsiaTheme="minorEastAsia"/>
                  <w:sz w:val="18"/>
                  <w:lang w:eastAsia="ko-KR"/>
                </w:rPr>
                <w:t>1</w:t>
              </w:r>
            </w:ins>
          </w:p>
        </w:tc>
        <w:tc>
          <w:tcPr>
            <w:tcW w:w="2878" w:type="dxa"/>
          </w:tcPr>
          <w:p w14:paraId="5EA785F5" w14:textId="0866CA12" w:rsidR="007E7504" w:rsidRPr="00724824" w:rsidRDefault="007E7504" w:rsidP="00B467B9">
            <w:pPr>
              <w:pStyle w:val="TableParagraph"/>
              <w:ind w:left="196" w:right="196"/>
              <w:rPr>
                <w:sz w:val="18"/>
              </w:rPr>
            </w:pPr>
            <w:del w:id="2248" w:author="USER" w:date="2024-03-27T13:25:00Z">
              <w:r w:rsidRPr="00724824" w:rsidDel="007E7504">
                <w:rPr>
                  <w:sz w:val="18"/>
                </w:rPr>
                <w:delText xml:space="preserve">MS 11 </w:delText>
              </w:r>
            </w:del>
            <w:r w:rsidRPr="00724824">
              <w:rPr>
                <w:sz w:val="18"/>
              </w:rPr>
              <w:t>Nautical chart service</w:t>
            </w:r>
          </w:p>
        </w:tc>
        <w:tc>
          <w:tcPr>
            <w:tcW w:w="5751" w:type="dxa"/>
          </w:tcPr>
          <w:p w14:paraId="5BCAFB78" w14:textId="541D8745" w:rsidR="007E7504" w:rsidRPr="00724824" w:rsidRDefault="007E7504" w:rsidP="00B467B9">
            <w:pPr>
              <w:pStyle w:val="TableParagraph"/>
              <w:ind w:left="196" w:right="196"/>
              <w:rPr>
                <w:sz w:val="18"/>
              </w:rPr>
            </w:pPr>
            <w:r w:rsidRPr="00724824">
              <w:rPr>
                <w:sz w:val="18"/>
              </w:rPr>
              <w:t>Nautical Chart Service</w:t>
            </w:r>
          </w:p>
        </w:tc>
      </w:tr>
      <w:tr w:rsidR="007E7504" w14:paraId="5D134B2A" w14:textId="77777777" w:rsidTr="007E7504">
        <w:trPr>
          <w:trHeight w:val="462"/>
        </w:trPr>
        <w:tc>
          <w:tcPr>
            <w:tcW w:w="1440" w:type="dxa"/>
          </w:tcPr>
          <w:p w14:paraId="04AB23DE" w14:textId="732F3B3E" w:rsidR="007E7504" w:rsidRPr="007E7504" w:rsidRDefault="007E7504" w:rsidP="00B467B9">
            <w:pPr>
              <w:pStyle w:val="TableParagraph"/>
              <w:ind w:left="196" w:right="196"/>
              <w:rPr>
                <w:rFonts w:eastAsiaTheme="minorEastAsia"/>
                <w:sz w:val="18"/>
                <w:lang w:eastAsia="ko-KR"/>
              </w:rPr>
            </w:pPr>
            <w:ins w:id="2249" w:author="USER" w:date="2024-03-27T13:24:00Z">
              <w:r>
                <w:rPr>
                  <w:rFonts w:eastAsiaTheme="minorEastAsia" w:hint="eastAsia"/>
                  <w:sz w:val="18"/>
                  <w:lang w:eastAsia="ko-KR"/>
                </w:rPr>
                <w:t>1</w:t>
              </w:r>
              <w:r>
                <w:rPr>
                  <w:rFonts w:eastAsiaTheme="minorEastAsia"/>
                  <w:sz w:val="18"/>
                  <w:lang w:eastAsia="ko-KR"/>
                </w:rPr>
                <w:t>2</w:t>
              </w:r>
            </w:ins>
          </w:p>
        </w:tc>
        <w:tc>
          <w:tcPr>
            <w:tcW w:w="2878" w:type="dxa"/>
          </w:tcPr>
          <w:p w14:paraId="73B4503C" w14:textId="6A62B701" w:rsidR="007E7504" w:rsidRPr="00724824" w:rsidRDefault="007E7504" w:rsidP="00B467B9">
            <w:pPr>
              <w:pStyle w:val="TableParagraph"/>
              <w:ind w:left="196" w:right="196"/>
              <w:rPr>
                <w:sz w:val="18"/>
              </w:rPr>
            </w:pPr>
            <w:del w:id="2250" w:author="USER" w:date="2024-03-27T13:25:00Z">
              <w:r w:rsidRPr="00724824" w:rsidDel="007E7504">
                <w:rPr>
                  <w:sz w:val="18"/>
                </w:rPr>
                <w:delText xml:space="preserve">MS 12 </w:delText>
              </w:r>
            </w:del>
            <w:r w:rsidRPr="00724824">
              <w:rPr>
                <w:sz w:val="18"/>
              </w:rPr>
              <w:t>Nautical publications service</w:t>
            </w:r>
          </w:p>
        </w:tc>
        <w:tc>
          <w:tcPr>
            <w:tcW w:w="5751" w:type="dxa"/>
          </w:tcPr>
          <w:p w14:paraId="67770BF9" w14:textId="31531F38" w:rsidR="007E7504" w:rsidRPr="00724824" w:rsidRDefault="007E7504" w:rsidP="00B467B9">
            <w:pPr>
              <w:pStyle w:val="TableParagraph"/>
              <w:ind w:left="196" w:right="196"/>
              <w:rPr>
                <w:sz w:val="18"/>
              </w:rPr>
            </w:pPr>
            <w:r w:rsidRPr="00724824">
              <w:rPr>
                <w:sz w:val="18"/>
              </w:rPr>
              <w:t>Nautical Publications Service</w:t>
            </w:r>
          </w:p>
        </w:tc>
      </w:tr>
      <w:tr w:rsidR="007E7504" w14:paraId="4CA32213" w14:textId="77777777" w:rsidTr="007E7504">
        <w:trPr>
          <w:trHeight w:val="462"/>
        </w:trPr>
        <w:tc>
          <w:tcPr>
            <w:tcW w:w="1440" w:type="dxa"/>
          </w:tcPr>
          <w:p w14:paraId="6C8DFE85" w14:textId="16015963" w:rsidR="007E7504" w:rsidRPr="007E7504" w:rsidRDefault="007E7504" w:rsidP="00B467B9">
            <w:pPr>
              <w:pStyle w:val="TableParagraph"/>
              <w:ind w:left="196" w:right="196"/>
              <w:rPr>
                <w:rFonts w:eastAsiaTheme="minorEastAsia"/>
                <w:sz w:val="18"/>
                <w:lang w:eastAsia="ko-KR"/>
              </w:rPr>
            </w:pPr>
            <w:ins w:id="2251" w:author="USER" w:date="2024-03-27T13:24:00Z">
              <w:r>
                <w:rPr>
                  <w:rFonts w:eastAsiaTheme="minorEastAsia" w:hint="eastAsia"/>
                  <w:sz w:val="18"/>
                  <w:lang w:eastAsia="ko-KR"/>
                </w:rPr>
                <w:t>1</w:t>
              </w:r>
              <w:r>
                <w:rPr>
                  <w:rFonts w:eastAsiaTheme="minorEastAsia"/>
                  <w:sz w:val="18"/>
                  <w:lang w:eastAsia="ko-KR"/>
                </w:rPr>
                <w:t>3</w:t>
              </w:r>
            </w:ins>
          </w:p>
        </w:tc>
        <w:tc>
          <w:tcPr>
            <w:tcW w:w="2878" w:type="dxa"/>
          </w:tcPr>
          <w:p w14:paraId="0C3205BD" w14:textId="6813907B" w:rsidR="007E7504" w:rsidRPr="00724824" w:rsidRDefault="007E7504" w:rsidP="00B467B9">
            <w:pPr>
              <w:pStyle w:val="TableParagraph"/>
              <w:ind w:left="196" w:right="196"/>
              <w:rPr>
                <w:sz w:val="18"/>
              </w:rPr>
            </w:pPr>
            <w:del w:id="2252" w:author="USER" w:date="2024-03-27T13:25:00Z">
              <w:r w:rsidRPr="00724824" w:rsidDel="007E7504">
                <w:rPr>
                  <w:sz w:val="18"/>
                </w:rPr>
                <w:delText xml:space="preserve">MS 13 </w:delText>
              </w:r>
            </w:del>
            <w:r w:rsidRPr="00724824">
              <w:rPr>
                <w:sz w:val="18"/>
              </w:rPr>
              <w:t>Ice navigation service</w:t>
            </w:r>
          </w:p>
        </w:tc>
        <w:tc>
          <w:tcPr>
            <w:tcW w:w="5751" w:type="dxa"/>
          </w:tcPr>
          <w:p w14:paraId="7612DC87" w14:textId="31B09CC8" w:rsidR="007E7504" w:rsidRPr="00724824" w:rsidRDefault="007E7504" w:rsidP="00B467B9">
            <w:pPr>
              <w:pStyle w:val="TableParagraph"/>
              <w:ind w:left="196" w:right="196"/>
              <w:rPr>
                <w:sz w:val="18"/>
              </w:rPr>
            </w:pPr>
            <w:r w:rsidRPr="00724824">
              <w:rPr>
                <w:sz w:val="18"/>
              </w:rPr>
              <w:t>Ice Navigation Service</w:t>
            </w:r>
          </w:p>
        </w:tc>
      </w:tr>
      <w:tr w:rsidR="007E7504" w14:paraId="56BD3485" w14:textId="77777777" w:rsidTr="007E7504">
        <w:trPr>
          <w:trHeight w:val="462"/>
        </w:trPr>
        <w:tc>
          <w:tcPr>
            <w:tcW w:w="1440" w:type="dxa"/>
          </w:tcPr>
          <w:p w14:paraId="6A4E30FE" w14:textId="39B0CA46" w:rsidR="007E7504" w:rsidRPr="007E7504" w:rsidRDefault="007E7504" w:rsidP="00B467B9">
            <w:pPr>
              <w:pStyle w:val="TableParagraph"/>
              <w:ind w:left="196" w:right="196"/>
              <w:rPr>
                <w:rFonts w:eastAsiaTheme="minorEastAsia"/>
                <w:sz w:val="18"/>
                <w:lang w:eastAsia="ko-KR"/>
              </w:rPr>
            </w:pPr>
            <w:ins w:id="2253" w:author="USER" w:date="2024-03-27T13:24:00Z">
              <w:r>
                <w:rPr>
                  <w:rFonts w:eastAsiaTheme="minorEastAsia" w:hint="eastAsia"/>
                  <w:sz w:val="18"/>
                  <w:lang w:eastAsia="ko-KR"/>
                </w:rPr>
                <w:t>1</w:t>
              </w:r>
              <w:r>
                <w:rPr>
                  <w:rFonts w:eastAsiaTheme="minorEastAsia"/>
                  <w:sz w:val="18"/>
                  <w:lang w:eastAsia="ko-KR"/>
                </w:rPr>
                <w:t>4</w:t>
              </w:r>
            </w:ins>
          </w:p>
        </w:tc>
        <w:tc>
          <w:tcPr>
            <w:tcW w:w="2878" w:type="dxa"/>
          </w:tcPr>
          <w:p w14:paraId="11EE6DA0" w14:textId="519AA6D5" w:rsidR="007E7504" w:rsidRPr="00724824" w:rsidRDefault="007E7504" w:rsidP="00B467B9">
            <w:pPr>
              <w:pStyle w:val="TableParagraph"/>
              <w:ind w:left="196" w:right="196"/>
              <w:rPr>
                <w:sz w:val="18"/>
              </w:rPr>
            </w:pPr>
            <w:del w:id="2254" w:author="USER" w:date="2024-03-27T13:25:00Z">
              <w:r w:rsidRPr="00724824" w:rsidDel="007E7504">
                <w:rPr>
                  <w:sz w:val="18"/>
                </w:rPr>
                <w:delText xml:space="preserve">MS 14 </w:delText>
              </w:r>
            </w:del>
            <w:r w:rsidRPr="00724824">
              <w:rPr>
                <w:sz w:val="18"/>
              </w:rPr>
              <w:t>Meteorological information service</w:t>
            </w:r>
          </w:p>
        </w:tc>
        <w:tc>
          <w:tcPr>
            <w:tcW w:w="5751" w:type="dxa"/>
          </w:tcPr>
          <w:p w14:paraId="02F04615" w14:textId="28A7FE3E" w:rsidR="007E7504" w:rsidRPr="00724824" w:rsidRDefault="007E7504" w:rsidP="00B467B9">
            <w:pPr>
              <w:pStyle w:val="TableParagraph"/>
              <w:ind w:left="196" w:right="196"/>
              <w:rPr>
                <w:sz w:val="18"/>
              </w:rPr>
            </w:pPr>
            <w:r w:rsidRPr="00724824">
              <w:rPr>
                <w:sz w:val="18"/>
              </w:rPr>
              <w:t>Meteorological Information Service</w:t>
            </w:r>
          </w:p>
        </w:tc>
      </w:tr>
      <w:tr w:rsidR="007E7504" w14:paraId="2B9EDA53" w14:textId="77777777" w:rsidTr="007E7504">
        <w:trPr>
          <w:trHeight w:val="462"/>
        </w:trPr>
        <w:tc>
          <w:tcPr>
            <w:tcW w:w="1440" w:type="dxa"/>
          </w:tcPr>
          <w:p w14:paraId="115E3FD1" w14:textId="7DEA5F1B" w:rsidR="007E7504" w:rsidRPr="007E7504" w:rsidRDefault="007E7504" w:rsidP="00B467B9">
            <w:pPr>
              <w:pStyle w:val="TableParagraph"/>
              <w:ind w:left="196" w:right="196"/>
              <w:rPr>
                <w:rFonts w:eastAsiaTheme="minorEastAsia"/>
                <w:sz w:val="18"/>
                <w:lang w:eastAsia="ko-KR"/>
              </w:rPr>
            </w:pPr>
            <w:ins w:id="2255" w:author="USER" w:date="2024-03-27T13:24:00Z">
              <w:r>
                <w:rPr>
                  <w:rFonts w:eastAsiaTheme="minorEastAsia"/>
                  <w:sz w:val="18"/>
                  <w:lang w:eastAsia="ko-KR"/>
                </w:rPr>
                <w:t>15</w:t>
              </w:r>
            </w:ins>
          </w:p>
        </w:tc>
        <w:tc>
          <w:tcPr>
            <w:tcW w:w="2878" w:type="dxa"/>
          </w:tcPr>
          <w:p w14:paraId="18327D24" w14:textId="34FF25A7" w:rsidR="007E7504" w:rsidRPr="00724824" w:rsidRDefault="007E7504" w:rsidP="00B467B9">
            <w:pPr>
              <w:pStyle w:val="TableParagraph"/>
              <w:ind w:left="196" w:right="196"/>
              <w:rPr>
                <w:sz w:val="18"/>
              </w:rPr>
            </w:pPr>
            <w:del w:id="2256" w:author="USER" w:date="2024-03-27T13:25:00Z">
              <w:r w:rsidRPr="00724824" w:rsidDel="007E7504">
                <w:rPr>
                  <w:sz w:val="18"/>
                </w:rPr>
                <w:delText xml:space="preserve">MS 15 </w:delText>
              </w:r>
            </w:del>
            <w:r w:rsidRPr="00724824">
              <w:rPr>
                <w:sz w:val="18"/>
              </w:rPr>
              <w:t>Real-time hydrographic and environmental information services</w:t>
            </w:r>
          </w:p>
        </w:tc>
        <w:tc>
          <w:tcPr>
            <w:tcW w:w="5751" w:type="dxa"/>
          </w:tcPr>
          <w:p w14:paraId="63F791BD" w14:textId="73D79124" w:rsidR="007E7504" w:rsidRPr="00724824" w:rsidRDefault="007E7504" w:rsidP="00724824">
            <w:pPr>
              <w:pStyle w:val="TableParagraph"/>
              <w:ind w:right="196" w:firstLineChars="50" w:firstLine="90"/>
              <w:rPr>
                <w:sz w:val="18"/>
              </w:rPr>
            </w:pPr>
            <w:r w:rsidRPr="00724824">
              <w:rPr>
                <w:sz w:val="18"/>
              </w:rPr>
              <w:t>Real-time hydrographic and environmental information services</w:t>
            </w:r>
          </w:p>
        </w:tc>
      </w:tr>
      <w:tr w:rsidR="007E7504" w14:paraId="588A3079" w14:textId="77777777" w:rsidTr="007E7504">
        <w:trPr>
          <w:trHeight w:val="462"/>
        </w:trPr>
        <w:tc>
          <w:tcPr>
            <w:tcW w:w="1440" w:type="dxa"/>
          </w:tcPr>
          <w:p w14:paraId="3A54F4DC" w14:textId="3ECC50CD" w:rsidR="007E7504" w:rsidRPr="007E7504" w:rsidRDefault="007E7504" w:rsidP="00B467B9">
            <w:pPr>
              <w:pStyle w:val="TableParagraph"/>
              <w:ind w:left="196" w:right="196"/>
              <w:rPr>
                <w:rFonts w:eastAsiaTheme="minorEastAsia"/>
                <w:sz w:val="18"/>
                <w:lang w:eastAsia="ko-KR"/>
              </w:rPr>
            </w:pPr>
            <w:ins w:id="2257" w:author="USER" w:date="2024-03-27T13:24:00Z">
              <w:r>
                <w:rPr>
                  <w:rFonts w:eastAsiaTheme="minorEastAsia" w:hint="eastAsia"/>
                  <w:sz w:val="18"/>
                  <w:lang w:eastAsia="ko-KR"/>
                </w:rPr>
                <w:t>1</w:t>
              </w:r>
              <w:r>
                <w:rPr>
                  <w:rFonts w:eastAsiaTheme="minorEastAsia"/>
                  <w:sz w:val="18"/>
                  <w:lang w:eastAsia="ko-KR"/>
                </w:rPr>
                <w:t>6</w:t>
              </w:r>
            </w:ins>
          </w:p>
        </w:tc>
        <w:tc>
          <w:tcPr>
            <w:tcW w:w="2878" w:type="dxa"/>
          </w:tcPr>
          <w:p w14:paraId="32FAED55" w14:textId="3B543D34" w:rsidR="007E7504" w:rsidRPr="00724824" w:rsidRDefault="007E7504" w:rsidP="00B467B9">
            <w:pPr>
              <w:pStyle w:val="TableParagraph"/>
              <w:ind w:left="196" w:right="196"/>
              <w:rPr>
                <w:sz w:val="18"/>
              </w:rPr>
            </w:pPr>
            <w:del w:id="2258" w:author="USER" w:date="2024-03-27T13:25:00Z">
              <w:r w:rsidRPr="00724824" w:rsidDel="007E7504">
                <w:rPr>
                  <w:sz w:val="18"/>
                </w:rPr>
                <w:delText xml:space="preserve">MS 16 </w:delText>
              </w:r>
            </w:del>
            <w:r w:rsidRPr="00724824">
              <w:rPr>
                <w:sz w:val="18"/>
              </w:rPr>
              <w:t>Search and rescue service</w:t>
            </w:r>
          </w:p>
        </w:tc>
        <w:tc>
          <w:tcPr>
            <w:tcW w:w="5751" w:type="dxa"/>
          </w:tcPr>
          <w:p w14:paraId="5F6FA141" w14:textId="6E294C94" w:rsidR="007E7504" w:rsidRPr="00724824" w:rsidRDefault="007E7504" w:rsidP="00B467B9">
            <w:pPr>
              <w:pStyle w:val="TableParagraph"/>
              <w:ind w:left="196" w:right="196"/>
              <w:rPr>
                <w:sz w:val="18"/>
              </w:rPr>
            </w:pPr>
            <w:r w:rsidRPr="00724824">
              <w:rPr>
                <w:sz w:val="18"/>
              </w:rPr>
              <w:t>Search and rescue service</w:t>
            </w:r>
          </w:p>
        </w:tc>
      </w:tr>
    </w:tbl>
    <w:p w14:paraId="6C352923" w14:textId="77777777" w:rsidR="00724824" w:rsidRDefault="00724824" w:rsidP="00724824">
      <w:pPr>
        <w:pStyle w:val="a3"/>
        <w:spacing w:before="10"/>
        <w:ind w:right="220"/>
        <w:rPr>
          <w:sz w:val="24"/>
        </w:rPr>
      </w:pPr>
    </w:p>
    <w:p w14:paraId="4E7818D4" w14:textId="77777777" w:rsidR="00724824" w:rsidRDefault="00724824" w:rsidP="00724824">
      <w:pPr>
        <w:rPr>
          <w:b/>
          <w:sz w:val="24"/>
          <w:szCs w:val="20"/>
        </w:rPr>
      </w:pPr>
      <w:r>
        <w:rPr>
          <w:sz w:val="24"/>
        </w:rPr>
        <w:br w:type="page"/>
      </w:r>
    </w:p>
    <w:p w14:paraId="1F77F4AC" w14:textId="77777777" w:rsidR="00724824" w:rsidRDefault="00724824">
      <w:pPr>
        <w:pStyle w:val="a3"/>
        <w:spacing w:before="10"/>
        <w:ind w:right="220"/>
        <w:rPr>
          <w:sz w:val="24"/>
        </w:rPr>
      </w:pPr>
    </w:p>
    <w:p w14:paraId="34193FA0" w14:textId="5C86A28D" w:rsidR="00233CDD" w:rsidRDefault="00233CDD" w:rsidP="0061406B">
      <w:pPr>
        <w:pStyle w:val="2"/>
        <w:numPr>
          <w:ilvl w:val="1"/>
          <w:numId w:val="9"/>
        </w:numPr>
        <w:tabs>
          <w:tab w:val="left" w:pos="587"/>
        </w:tabs>
        <w:ind w:right="196"/>
      </w:pPr>
      <w:r w:rsidRPr="00233CDD">
        <w:t>International</w:t>
      </w:r>
      <w:r>
        <w:t xml:space="preserve"> </w:t>
      </w:r>
      <w:r w:rsidRPr="00233CDD">
        <w:t>Carriage</w:t>
      </w:r>
      <w:r>
        <w:t xml:space="preserve"> </w:t>
      </w:r>
      <w:r w:rsidRPr="00233CDD">
        <w:t>Requirements</w:t>
      </w:r>
    </w:p>
    <w:p w14:paraId="47AA9ADE" w14:textId="77777777" w:rsidR="00233CDD" w:rsidRDefault="00233CDD" w:rsidP="00233CDD">
      <w:pPr>
        <w:pStyle w:val="a3"/>
        <w:spacing w:before="5"/>
        <w:ind w:right="220"/>
        <w:rPr>
          <w:b w:val="0"/>
          <w:sz w:val="22"/>
        </w:rPr>
      </w:pPr>
    </w:p>
    <w:p w14:paraId="701672CE" w14:textId="15D9E119" w:rsidR="00233CDD" w:rsidRDefault="00233CDD" w:rsidP="00233CDD">
      <w:pPr>
        <w:pStyle w:val="a3"/>
        <w:ind w:right="220"/>
        <w:rPr>
          <w:b w:val="0"/>
          <w:bCs/>
        </w:rPr>
      </w:pPr>
      <w:r>
        <w:t xml:space="preserve">Definition: </w:t>
      </w:r>
      <w:r w:rsidRPr="00233CDD">
        <w:rPr>
          <w:b w:val="0"/>
          <w:bCs/>
        </w:rPr>
        <w:t>International Carriage requirements</w:t>
      </w:r>
      <w:r>
        <w:rPr>
          <w:b w:val="0"/>
          <w:bCs/>
        </w:rPr>
        <w:t>.</w:t>
      </w:r>
    </w:p>
    <w:p w14:paraId="46FC272B" w14:textId="77777777" w:rsidR="00233CDD" w:rsidRDefault="00233CDD" w:rsidP="00233CDD">
      <w:pPr>
        <w:pStyle w:val="a3"/>
        <w:ind w:right="220"/>
        <w:rPr>
          <w:sz w:val="22"/>
        </w:rPr>
      </w:pPr>
    </w:p>
    <w:p w14:paraId="283F4A8A" w14:textId="417FBDB4" w:rsidR="00233CDD" w:rsidRDefault="00233CDD" w:rsidP="00233CDD">
      <w:pPr>
        <w:ind w:left="196" w:right="196"/>
        <w:rPr>
          <w:sz w:val="20"/>
        </w:rPr>
      </w:pPr>
      <w:r>
        <w:rPr>
          <w:b/>
          <w:sz w:val="20"/>
        </w:rPr>
        <w:t xml:space="preserve">CamelCase: </w:t>
      </w:r>
    </w:p>
    <w:p w14:paraId="1F1B53CC" w14:textId="77777777" w:rsidR="00233CDD" w:rsidRDefault="00233CDD" w:rsidP="00233CDD">
      <w:pPr>
        <w:pStyle w:val="a3"/>
        <w:spacing w:before="4"/>
        <w:ind w:right="220"/>
        <w:rPr>
          <w:sz w:val="22"/>
        </w:rPr>
      </w:pPr>
    </w:p>
    <w:p w14:paraId="766A6D68" w14:textId="77777777" w:rsidR="00233CDD" w:rsidRDefault="00233CDD" w:rsidP="00233CDD">
      <w:pPr>
        <w:pStyle w:val="a3"/>
        <w:ind w:right="220"/>
      </w:pPr>
      <w:r>
        <w:t>Alias:</w:t>
      </w:r>
    </w:p>
    <w:p w14:paraId="6BF426BD" w14:textId="77777777" w:rsidR="00233CDD" w:rsidRDefault="00233CDD" w:rsidP="00233CDD">
      <w:pPr>
        <w:pStyle w:val="a3"/>
        <w:spacing w:before="7"/>
        <w:ind w:right="220"/>
        <w:rPr>
          <w:b w:val="0"/>
          <w:sz w:val="22"/>
        </w:rPr>
      </w:pPr>
    </w:p>
    <w:p w14:paraId="107F1986" w14:textId="01FAE231" w:rsidR="00233CDD" w:rsidRDefault="00233CDD" w:rsidP="00233CDD">
      <w:pPr>
        <w:ind w:left="196" w:right="196"/>
        <w:rPr>
          <w:sz w:val="20"/>
        </w:rPr>
      </w:pPr>
      <w:r>
        <w:rPr>
          <w:b/>
          <w:sz w:val="20"/>
        </w:rPr>
        <w:t xml:space="preserve">Value type: </w:t>
      </w:r>
      <w:r>
        <w:rPr>
          <w:sz w:val="20"/>
        </w:rPr>
        <w:t>integer</w:t>
      </w:r>
    </w:p>
    <w:p w14:paraId="7702DCB4" w14:textId="77777777" w:rsidR="00233CDD" w:rsidRDefault="00233CDD" w:rsidP="00233CDD">
      <w:pPr>
        <w:pStyle w:val="a3"/>
        <w:spacing w:before="4"/>
        <w:ind w:right="220"/>
        <w:rPr>
          <w:sz w:val="22"/>
        </w:rPr>
      </w:pPr>
    </w:p>
    <w:p w14:paraId="43D9D9FB" w14:textId="77777777" w:rsidR="00233CDD" w:rsidRDefault="00233CDD" w:rsidP="00233CDD">
      <w:pPr>
        <w:ind w:left="196" w:right="196"/>
        <w:rPr>
          <w:sz w:val="20"/>
        </w:rPr>
      </w:pPr>
      <w:r>
        <w:rPr>
          <w:b/>
          <w:sz w:val="20"/>
        </w:rPr>
        <w:t xml:space="preserve">Remarks: </w:t>
      </w:r>
      <w:r>
        <w:rPr>
          <w:sz w:val="20"/>
        </w:rPr>
        <w:t>No remarks.</w:t>
      </w:r>
    </w:p>
    <w:p w14:paraId="43D0960D" w14:textId="77777777" w:rsidR="00233CDD" w:rsidRDefault="00233CDD">
      <w:pPr>
        <w:pStyle w:val="a3"/>
        <w:spacing w:before="10"/>
        <w:ind w:right="220"/>
        <w:rPr>
          <w:sz w:val="24"/>
        </w:rPr>
      </w:pPr>
    </w:p>
    <w:p w14:paraId="71BCB042" w14:textId="2180227E" w:rsidR="00143ED1" w:rsidRDefault="00143ED1">
      <w:pPr>
        <w:rPr>
          <w:b/>
          <w:sz w:val="24"/>
          <w:szCs w:val="20"/>
        </w:rPr>
      </w:pPr>
      <w:r>
        <w:rPr>
          <w:sz w:val="24"/>
        </w:rPr>
        <w:br w:type="page"/>
      </w:r>
    </w:p>
    <w:p w14:paraId="4BB7F4A5" w14:textId="77777777" w:rsidR="00233CDD" w:rsidRDefault="00233CDD">
      <w:pPr>
        <w:pStyle w:val="a3"/>
        <w:spacing w:before="10"/>
        <w:ind w:right="220"/>
        <w:rPr>
          <w:sz w:val="24"/>
        </w:rPr>
      </w:pPr>
    </w:p>
    <w:p w14:paraId="42F44222" w14:textId="52DB299F" w:rsidR="00143ED1" w:rsidRDefault="00143ED1" w:rsidP="0061406B">
      <w:pPr>
        <w:pStyle w:val="2"/>
        <w:numPr>
          <w:ilvl w:val="1"/>
          <w:numId w:val="9"/>
        </w:numPr>
        <w:tabs>
          <w:tab w:val="left" w:pos="587"/>
        </w:tabs>
        <w:ind w:right="196"/>
      </w:pPr>
      <w:r>
        <w:t>ISBN</w:t>
      </w:r>
    </w:p>
    <w:p w14:paraId="2F99F70E" w14:textId="77777777" w:rsidR="00143ED1" w:rsidRDefault="00143ED1" w:rsidP="00143ED1">
      <w:pPr>
        <w:pStyle w:val="a3"/>
        <w:spacing w:before="5"/>
        <w:ind w:right="220"/>
        <w:rPr>
          <w:b w:val="0"/>
          <w:sz w:val="22"/>
        </w:rPr>
      </w:pPr>
    </w:p>
    <w:p w14:paraId="40A7B2B8" w14:textId="009CB52F" w:rsidR="00143ED1" w:rsidRDefault="00143ED1" w:rsidP="00143ED1">
      <w:pPr>
        <w:pStyle w:val="a3"/>
        <w:ind w:right="220"/>
      </w:pPr>
      <w:r>
        <w:t xml:space="preserve">Definition: </w:t>
      </w:r>
      <w:r w:rsidRPr="00143ED1">
        <w:rPr>
          <w:b w:val="0"/>
          <w:bCs/>
        </w:rPr>
        <w:t>International Standard Book Number.</w:t>
      </w:r>
    </w:p>
    <w:p w14:paraId="7C80267D" w14:textId="77777777" w:rsidR="00143ED1" w:rsidRDefault="00143ED1" w:rsidP="00143ED1">
      <w:pPr>
        <w:pStyle w:val="a3"/>
        <w:spacing w:before="7"/>
        <w:ind w:right="220"/>
        <w:rPr>
          <w:sz w:val="22"/>
        </w:rPr>
      </w:pPr>
    </w:p>
    <w:p w14:paraId="5B518DF5" w14:textId="6BD9554E" w:rsidR="00143ED1" w:rsidRDefault="00143ED1" w:rsidP="00143ED1">
      <w:pPr>
        <w:ind w:left="196" w:right="196"/>
        <w:rPr>
          <w:sz w:val="20"/>
        </w:rPr>
      </w:pPr>
      <w:r>
        <w:rPr>
          <w:b/>
          <w:sz w:val="20"/>
        </w:rPr>
        <w:t xml:space="preserve">CamelCase: </w:t>
      </w:r>
      <w:r w:rsidR="003665CE">
        <w:rPr>
          <w:bCs/>
          <w:sz w:val="20"/>
        </w:rPr>
        <w:t>isbn</w:t>
      </w:r>
    </w:p>
    <w:p w14:paraId="62BFD647" w14:textId="77777777" w:rsidR="00143ED1" w:rsidRDefault="00143ED1" w:rsidP="00143ED1">
      <w:pPr>
        <w:pStyle w:val="a3"/>
        <w:spacing w:before="4"/>
        <w:ind w:right="220"/>
        <w:rPr>
          <w:sz w:val="22"/>
        </w:rPr>
      </w:pPr>
    </w:p>
    <w:p w14:paraId="748C5FAB" w14:textId="77777777" w:rsidR="00143ED1" w:rsidRDefault="00143ED1" w:rsidP="00143ED1">
      <w:pPr>
        <w:pStyle w:val="a3"/>
        <w:ind w:right="220"/>
      </w:pPr>
      <w:r>
        <w:t>Alias:</w:t>
      </w:r>
    </w:p>
    <w:p w14:paraId="483F2951" w14:textId="77777777" w:rsidR="00143ED1" w:rsidRDefault="00143ED1" w:rsidP="00143ED1">
      <w:pPr>
        <w:pStyle w:val="a3"/>
        <w:spacing w:before="7"/>
        <w:ind w:right="220"/>
        <w:rPr>
          <w:b w:val="0"/>
          <w:sz w:val="22"/>
        </w:rPr>
      </w:pPr>
    </w:p>
    <w:p w14:paraId="3A20EE8E" w14:textId="77777777" w:rsidR="00143ED1" w:rsidRDefault="00143ED1" w:rsidP="00143ED1">
      <w:pPr>
        <w:ind w:left="196" w:right="196"/>
        <w:rPr>
          <w:sz w:val="20"/>
        </w:rPr>
      </w:pPr>
      <w:r>
        <w:rPr>
          <w:b/>
          <w:sz w:val="20"/>
        </w:rPr>
        <w:t xml:space="preserve">Value type: </w:t>
      </w:r>
      <w:r>
        <w:rPr>
          <w:sz w:val="20"/>
        </w:rPr>
        <w:t>text</w:t>
      </w:r>
    </w:p>
    <w:p w14:paraId="1C6C872B" w14:textId="77777777" w:rsidR="00143ED1" w:rsidRDefault="00143ED1" w:rsidP="00143ED1">
      <w:pPr>
        <w:pStyle w:val="a3"/>
        <w:spacing w:before="4"/>
        <w:ind w:right="220"/>
        <w:rPr>
          <w:sz w:val="22"/>
        </w:rPr>
      </w:pPr>
    </w:p>
    <w:p w14:paraId="0A8A3E56" w14:textId="77777777" w:rsidR="00143ED1" w:rsidRDefault="00143ED1" w:rsidP="00143ED1">
      <w:pPr>
        <w:ind w:left="196" w:right="196"/>
        <w:rPr>
          <w:sz w:val="20"/>
        </w:rPr>
      </w:pPr>
      <w:r>
        <w:rPr>
          <w:b/>
          <w:sz w:val="20"/>
        </w:rPr>
        <w:t xml:space="preserve">Remarks: </w:t>
      </w:r>
      <w:r>
        <w:rPr>
          <w:sz w:val="20"/>
        </w:rPr>
        <w:t>No remarks.</w:t>
      </w:r>
    </w:p>
    <w:p w14:paraId="54079BE3" w14:textId="77777777" w:rsidR="00143ED1" w:rsidRDefault="00143ED1">
      <w:pPr>
        <w:pStyle w:val="a3"/>
        <w:spacing w:before="10"/>
        <w:ind w:right="220"/>
        <w:rPr>
          <w:sz w:val="24"/>
        </w:rPr>
      </w:pPr>
    </w:p>
    <w:p w14:paraId="7721F2B5" w14:textId="62D4DE4D" w:rsidR="00143ED1" w:rsidRDefault="00143ED1">
      <w:pPr>
        <w:rPr>
          <w:b/>
          <w:sz w:val="24"/>
          <w:szCs w:val="20"/>
        </w:rPr>
      </w:pPr>
      <w:r>
        <w:rPr>
          <w:sz w:val="24"/>
        </w:rPr>
        <w:br w:type="page"/>
      </w:r>
    </w:p>
    <w:p w14:paraId="1B6129A9" w14:textId="77777777" w:rsidR="00143ED1" w:rsidRDefault="00143ED1">
      <w:pPr>
        <w:pStyle w:val="a3"/>
        <w:spacing w:before="10"/>
        <w:ind w:right="220"/>
        <w:rPr>
          <w:sz w:val="24"/>
        </w:rPr>
      </w:pPr>
    </w:p>
    <w:p w14:paraId="6A702C4C" w14:textId="7F736F90" w:rsidR="00143ED1" w:rsidRDefault="00143ED1" w:rsidP="0061406B">
      <w:pPr>
        <w:pStyle w:val="2"/>
        <w:numPr>
          <w:ilvl w:val="1"/>
          <w:numId w:val="9"/>
        </w:numPr>
      </w:pPr>
      <w:r>
        <w:t>ISO216</w:t>
      </w:r>
    </w:p>
    <w:p w14:paraId="6C603F84" w14:textId="77777777" w:rsidR="00143ED1" w:rsidRDefault="00143ED1" w:rsidP="00143ED1">
      <w:pPr>
        <w:pStyle w:val="a3"/>
        <w:spacing w:before="5"/>
        <w:ind w:right="220"/>
        <w:rPr>
          <w:b w:val="0"/>
          <w:sz w:val="22"/>
        </w:rPr>
      </w:pPr>
    </w:p>
    <w:p w14:paraId="437197F9" w14:textId="124ACC2B" w:rsidR="00143ED1" w:rsidRDefault="00143ED1" w:rsidP="00143ED1">
      <w:pPr>
        <w:ind w:left="196" w:right="196"/>
        <w:rPr>
          <w:sz w:val="20"/>
        </w:rPr>
      </w:pPr>
      <w:r>
        <w:rPr>
          <w:b/>
          <w:sz w:val="20"/>
        </w:rPr>
        <w:t xml:space="preserve">Definition: </w:t>
      </w:r>
      <w:r w:rsidRPr="00143ED1">
        <w:rPr>
          <w:sz w:val="20"/>
        </w:rPr>
        <w:t>A paper-size standard established by the International Organization for Standardization</w:t>
      </w:r>
      <w:r>
        <w:rPr>
          <w:sz w:val="20"/>
        </w:rPr>
        <w:t>.</w:t>
      </w:r>
    </w:p>
    <w:p w14:paraId="77E01062" w14:textId="77777777" w:rsidR="00143ED1" w:rsidRDefault="00143ED1" w:rsidP="00143ED1">
      <w:pPr>
        <w:pStyle w:val="a3"/>
        <w:spacing w:before="7"/>
        <w:ind w:right="220"/>
        <w:rPr>
          <w:sz w:val="22"/>
        </w:rPr>
      </w:pPr>
    </w:p>
    <w:p w14:paraId="69E17324" w14:textId="31C67C9A" w:rsidR="00143ED1" w:rsidRDefault="00143ED1" w:rsidP="00143ED1">
      <w:pPr>
        <w:ind w:left="196" w:right="196"/>
        <w:rPr>
          <w:sz w:val="20"/>
        </w:rPr>
      </w:pPr>
      <w:r>
        <w:rPr>
          <w:b/>
          <w:sz w:val="20"/>
        </w:rPr>
        <w:t xml:space="preserve">CamelCase: </w:t>
      </w:r>
      <w:r w:rsidR="00A2053D">
        <w:rPr>
          <w:sz w:val="20"/>
        </w:rPr>
        <w:t>iso</w:t>
      </w:r>
      <w:r>
        <w:rPr>
          <w:sz w:val="20"/>
        </w:rPr>
        <w:t>216</w:t>
      </w:r>
    </w:p>
    <w:p w14:paraId="090B0984" w14:textId="77777777" w:rsidR="00143ED1" w:rsidRDefault="00143ED1" w:rsidP="00143ED1">
      <w:pPr>
        <w:pStyle w:val="a3"/>
        <w:spacing w:before="4"/>
        <w:ind w:right="220"/>
        <w:rPr>
          <w:sz w:val="22"/>
        </w:rPr>
      </w:pPr>
    </w:p>
    <w:p w14:paraId="0778D3D7" w14:textId="77777777" w:rsidR="00143ED1" w:rsidRDefault="00143ED1" w:rsidP="00B17327">
      <w:pPr>
        <w:pStyle w:val="a3"/>
        <w:ind w:right="220"/>
      </w:pPr>
      <w:r>
        <w:t>Alias:</w:t>
      </w:r>
    </w:p>
    <w:p w14:paraId="41638C23" w14:textId="77777777" w:rsidR="00143ED1" w:rsidRDefault="00143ED1" w:rsidP="00143ED1">
      <w:pPr>
        <w:pStyle w:val="a3"/>
        <w:spacing w:before="7"/>
        <w:ind w:right="220"/>
        <w:rPr>
          <w:b w:val="0"/>
          <w:sz w:val="22"/>
        </w:rPr>
      </w:pPr>
    </w:p>
    <w:p w14:paraId="2303FAED" w14:textId="77777777" w:rsidR="00143ED1" w:rsidRDefault="00143ED1" w:rsidP="00143ED1">
      <w:pPr>
        <w:ind w:left="196" w:right="196"/>
        <w:rPr>
          <w:sz w:val="20"/>
        </w:rPr>
      </w:pPr>
      <w:r>
        <w:rPr>
          <w:b/>
          <w:sz w:val="20"/>
        </w:rPr>
        <w:t xml:space="preserve">Value type: </w:t>
      </w:r>
      <w:r>
        <w:rPr>
          <w:sz w:val="20"/>
        </w:rPr>
        <w:t>enumeration</w:t>
      </w:r>
    </w:p>
    <w:p w14:paraId="6ABE1243" w14:textId="77777777" w:rsidR="00143ED1" w:rsidRDefault="00143ED1" w:rsidP="00143ED1">
      <w:pPr>
        <w:pStyle w:val="a3"/>
        <w:spacing w:before="4"/>
        <w:ind w:right="220"/>
        <w:rPr>
          <w:sz w:val="22"/>
        </w:rPr>
      </w:pPr>
    </w:p>
    <w:p w14:paraId="18CF8F13" w14:textId="77777777" w:rsidR="00143ED1" w:rsidRDefault="00143ED1" w:rsidP="00143ED1">
      <w:pPr>
        <w:ind w:left="196" w:right="196"/>
        <w:rPr>
          <w:sz w:val="20"/>
        </w:rPr>
      </w:pPr>
      <w:r>
        <w:rPr>
          <w:b/>
          <w:sz w:val="20"/>
        </w:rPr>
        <w:t xml:space="preserve">Remarks: </w:t>
      </w:r>
      <w:r>
        <w:rPr>
          <w:sz w:val="20"/>
        </w:rPr>
        <w:t>No remarks.</w:t>
      </w:r>
    </w:p>
    <w:p w14:paraId="6DB0939B" w14:textId="77777777" w:rsidR="00143ED1" w:rsidRDefault="00143ED1" w:rsidP="00143ED1">
      <w:pPr>
        <w:pStyle w:val="a3"/>
        <w:ind w:right="220"/>
        <w:rPr>
          <w:sz w:val="22"/>
        </w:rPr>
      </w:pPr>
    </w:p>
    <w:p w14:paraId="2A1B9AFE" w14:textId="77777777" w:rsidR="00143ED1" w:rsidRDefault="00143ED1" w:rsidP="00143ED1">
      <w:pPr>
        <w:pStyle w:val="a3"/>
        <w:ind w:right="220"/>
        <w:rPr>
          <w:sz w:val="22"/>
        </w:rPr>
      </w:pPr>
    </w:p>
    <w:p w14:paraId="0015DB84" w14:textId="77777777" w:rsidR="00143ED1" w:rsidRDefault="00143ED1" w:rsidP="00143ED1">
      <w:pPr>
        <w:pStyle w:val="a3"/>
        <w:spacing w:before="9"/>
        <w:ind w:right="220"/>
        <w:rPr>
          <w:sz w:val="31"/>
        </w:rPr>
      </w:pPr>
    </w:p>
    <w:p w14:paraId="6193173D" w14:textId="77777777" w:rsidR="00143ED1" w:rsidRDefault="00143ED1" w:rsidP="00B17327">
      <w:pPr>
        <w:pStyle w:val="a3"/>
        <w:ind w:right="220"/>
      </w:pPr>
      <w:r>
        <w:t>Listed Values:</w:t>
      </w:r>
    </w:p>
    <w:p w14:paraId="62EF7985" w14:textId="77777777" w:rsidR="00143ED1" w:rsidRDefault="00143ED1" w:rsidP="00143ED1">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43ED1" w14:paraId="67791ABE" w14:textId="77777777" w:rsidTr="00B467B9">
        <w:trPr>
          <w:trHeight w:val="465"/>
        </w:trPr>
        <w:tc>
          <w:tcPr>
            <w:tcW w:w="1438" w:type="dxa"/>
            <w:shd w:val="clear" w:color="auto" w:fill="FFF1CC"/>
          </w:tcPr>
          <w:p w14:paraId="1815BC2F" w14:textId="77777777" w:rsidR="00143ED1" w:rsidRDefault="00143ED1" w:rsidP="00B467B9">
            <w:pPr>
              <w:pStyle w:val="TableParagraph"/>
              <w:spacing w:before="117"/>
              <w:ind w:left="196" w:right="196"/>
              <w:rPr>
                <w:b/>
                <w:sz w:val="18"/>
              </w:rPr>
            </w:pPr>
            <w:r>
              <w:rPr>
                <w:b/>
                <w:sz w:val="18"/>
              </w:rPr>
              <w:t>Code</w:t>
            </w:r>
          </w:p>
        </w:tc>
        <w:tc>
          <w:tcPr>
            <w:tcW w:w="2878" w:type="dxa"/>
            <w:shd w:val="clear" w:color="auto" w:fill="FFF1CC"/>
          </w:tcPr>
          <w:p w14:paraId="14E11AE3" w14:textId="77777777" w:rsidR="00143ED1" w:rsidRDefault="00143ED1" w:rsidP="00B467B9">
            <w:pPr>
              <w:pStyle w:val="TableParagraph"/>
              <w:spacing w:before="117"/>
              <w:ind w:left="196" w:right="196"/>
              <w:rPr>
                <w:b/>
                <w:sz w:val="18"/>
              </w:rPr>
            </w:pPr>
            <w:r>
              <w:rPr>
                <w:b/>
                <w:sz w:val="18"/>
              </w:rPr>
              <w:t>Label</w:t>
            </w:r>
          </w:p>
        </w:tc>
        <w:tc>
          <w:tcPr>
            <w:tcW w:w="5751" w:type="dxa"/>
            <w:shd w:val="clear" w:color="auto" w:fill="FFF1CC"/>
          </w:tcPr>
          <w:p w14:paraId="1AD138B4" w14:textId="77777777" w:rsidR="00143ED1" w:rsidRDefault="00143ED1" w:rsidP="00B467B9">
            <w:pPr>
              <w:pStyle w:val="TableParagraph"/>
              <w:spacing w:before="117"/>
              <w:ind w:left="196" w:right="196"/>
              <w:rPr>
                <w:b/>
                <w:sz w:val="18"/>
              </w:rPr>
            </w:pPr>
            <w:r>
              <w:rPr>
                <w:b/>
                <w:sz w:val="18"/>
              </w:rPr>
              <w:t>Definition</w:t>
            </w:r>
          </w:p>
        </w:tc>
      </w:tr>
      <w:tr w:rsidR="00143ED1" w14:paraId="354C41B0" w14:textId="77777777" w:rsidTr="00B467B9">
        <w:trPr>
          <w:trHeight w:val="462"/>
        </w:trPr>
        <w:tc>
          <w:tcPr>
            <w:tcW w:w="1438" w:type="dxa"/>
          </w:tcPr>
          <w:p w14:paraId="2C03E48F" w14:textId="77777777" w:rsidR="00143ED1" w:rsidRDefault="00143ED1" w:rsidP="00B467B9">
            <w:pPr>
              <w:pStyle w:val="TableParagraph"/>
              <w:ind w:left="196" w:right="196"/>
              <w:rPr>
                <w:sz w:val="18"/>
              </w:rPr>
            </w:pPr>
            <w:r>
              <w:rPr>
                <w:w w:val="99"/>
                <w:sz w:val="18"/>
              </w:rPr>
              <w:t>1</w:t>
            </w:r>
          </w:p>
        </w:tc>
        <w:tc>
          <w:tcPr>
            <w:tcW w:w="2878" w:type="dxa"/>
          </w:tcPr>
          <w:p w14:paraId="2C640D41" w14:textId="77777777" w:rsidR="00143ED1" w:rsidRDefault="00143ED1" w:rsidP="00B467B9">
            <w:pPr>
              <w:pStyle w:val="TableParagraph"/>
              <w:ind w:left="196" w:right="196"/>
              <w:rPr>
                <w:sz w:val="18"/>
              </w:rPr>
            </w:pPr>
            <w:r>
              <w:rPr>
                <w:sz w:val="18"/>
              </w:rPr>
              <w:t>A0</w:t>
            </w:r>
          </w:p>
        </w:tc>
        <w:tc>
          <w:tcPr>
            <w:tcW w:w="5751" w:type="dxa"/>
          </w:tcPr>
          <w:p w14:paraId="155D3F26" w14:textId="77777777" w:rsidR="00143ED1" w:rsidRDefault="00143ED1" w:rsidP="00B467B9">
            <w:pPr>
              <w:pStyle w:val="TableParagraph"/>
              <w:ind w:left="196" w:right="196"/>
              <w:rPr>
                <w:sz w:val="18"/>
              </w:rPr>
            </w:pPr>
            <w:r>
              <w:rPr>
                <w:sz w:val="18"/>
              </w:rPr>
              <w:t>The first size as output size on nautical paper chart.</w:t>
            </w:r>
          </w:p>
        </w:tc>
      </w:tr>
      <w:tr w:rsidR="00143ED1" w14:paraId="7A664101" w14:textId="77777777" w:rsidTr="00B467B9">
        <w:trPr>
          <w:trHeight w:val="462"/>
        </w:trPr>
        <w:tc>
          <w:tcPr>
            <w:tcW w:w="1438" w:type="dxa"/>
          </w:tcPr>
          <w:p w14:paraId="4980CF35" w14:textId="77777777" w:rsidR="00143ED1" w:rsidRDefault="00143ED1" w:rsidP="00B467B9">
            <w:pPr>
              <w:pStyle w:val="TableParagraph"/>
              <w:ind w:left="196" w:right="196"/>
              <w:rPr>
                <w:sz w:val="18"/>
              </w:rPr>
            </w:pPr>
            <w:r>
              <w:rPr>
                <w:w w:val="99"/>
                <w:sz w:val="18"/>
              </w:rPr>
              <w:t>2</w:t>
            </w:r>
          </w:p>
        </w:tc>
        <w:tc>
          <w:tcPr>
            <w:tcW w:w="2878" w:type="dxa"/>
          </w:tcPr>
          <w:p w14:paraId="6D9A0F06" w14:textId="77777777" w:rsidR="00143ED1" w:rsidRDefault="00143ED1" w:rsidP="00B467B9">
            <w:pPr>
              <w:pStyle w:val="TableParagraph"/>
              <w:ind w:left="196" w:right="196"/>
              <w:rPr>
                <w:sz w:val="18"/>
              </w:rPr>
            </w:pPr>
            <w:r>
              <w:rPr>
                <w:sz w:val="18"/>
              </w:rPr>
              <w:t>A1</w:t>
            </w:r>
          </w:p>
        </w:tc>
        <w:tc>
          <w:tcPr>
            <w:tcW w:w="5751" w:type="dxa"/>
          </w:tcPr>
          <w:p w14:paraId="4A3F532A" w14:textId="77777777" w:rsidR="00143ED1" w:rsidRDefault="00143ED1" w:rsidP="00B467B9">
            <w:pPr>
              <w:pStyle w:val="TableParagraph"/>
              <w:ind w:left="196" w:right="196"/>
              <w:rPr>
                <w:sz w:val="18"/>
              </w:rPr>
            </w:pPr>
            <w:r>
              <w:rPr>
                <w:sz w:val="18"/>
              </w:rPr>
              <w:t>The second size as output size on nautical paper chart.</w:t>
            </w:r>
          </w:p>
        </w:tc>
      </w:tr>
      <w:tr w:rsidR="00143ED1" w14:paraId="25A6CF6E" w14:textId="77777777" w:rsidTr="00B467B9">
        <w:trPr>
          <w:trHeight w:val="462"/>
        </w:trPr>
        <w:tc>
          <w:tcPr>
            <w:tcW w:w="1438" w:type="dxa"/>
          </w:tcPr>
          <w:p w14:paraId="3FD8BFE5" w14:textId="77777777" w:rsidR="00143ED1" w:rsidRDefault="00143ED1" w:rsidP="00B467B9">
            <w:pPr>
              <w:pStyle w:val="TableParagraph"/>
              <w:ind w:left="196" w:right="196"/>
              <w:rPr>
                <w:sz w:val="18"/>
              </w:rPr>
            </w:pPr>
            <w:r>
              <w:rPr>
                <w:w w:val="99"/>
                <w:sz w:val="18"/>
              </w:rPr>
              <w:t>3</w:t>
            </w:r>
          </w:p>
        </w:tc>
        <w:tc>
          <w:tcPr>
            <w:tcW w:w="2878" w:type="dxa"/>
          </w:tcPr>
          <w:p w14:paraId="794689D5" w14:textId="77777777" w:rsidR="00143ED1" w:rsidRDefault="00143ED1" w:rsidP="00B467B9">
            <w:pPr>
              <w:pStyle w:val="TableParagraph"/>
              <w:ind w:left="196" w:right="196"/>
              <w:rPr>
                <w:sz w:val="18"/>
              </w:rPr>
            </w:pPr>
            <w:r>
              <w:rPr>
                <w:sz w:val="18"/>
              </w:rPr>
              <w:t>A2</w:t>
            </w:r>
          </w:p>
        </w:tc>
        <w:tc>
          <w:tcPr>
            <w:tcW w:w="5751" w:type="dxa"/>
          </w:tcPr>
          <w:p w14:paraId="2222A1D3" w14:textId="77777777" w:rsidR="00143ED1" w:rsidRDefault="00143ED1" w:rsidP="00B467B9">
            <w:pPr>
              <w:pStyle w:val="TableParagraph"/>
              <w:ind w:left="196" w:right="196"/>
              <w:rPr>
                <w:sz w:val="18"/>
              </w:rPr>
            </w:pPr>
            <w:r>
              <w:rPr>
                <w:sz w:val="18"/>
              </w:rPr>
              <w:t>The third size as output size on nautical paper chart.</w:t>
            </w:r>
          </w:p>
        </w:tc>
      </w:tr>
      <w:tr w:rsidR="00143ED1" w14:paraId="21FD0D1E" w14:textId="77777777" w:rsidTr="00B467B9">
        <w:trPr>
          <w:trHeight w:val="465"/>
        </w:trPr>
        <w:tc>
          <w:tcPr>
            <w:tcW w:w="1438" w:type="dxa"/>
          </w:tcPr>
          <w:p w14:paraId="0B707625" w14:textId="77777777" w:rsidR="00143ED1" w:rsidRDefault="00143ED1" w:rsidP="00B467B9">
            <w:pPr>
              <w:pStyle w:val="TableParagraph"/>
              <w:spacing w:before="121"/>
              <w:ind w:left="196" w:right="196"/>
              <w:rPr>
                <w:sz w:val="18"/>
              </w:rPr>
            </w:pPr>
            <w:r>
              <w:rPr>
                <w:w w:val="99"/>
                <w:sz w:val="18"/>
              </w:rPr>
              <w:t>4</w:t>
            </w:r>
          </w:p>
        </w:tc>
        <w:tc>
          <w:tcPr>
            <w:tcW w:w="2878" w:type="dxa"/>
          </w:tcPr>
          <w:p w14:paraId="74713258" w14:textId="77777777" w:rsidR="00143ED1" w:rsidRDefault="00143ED1" w:rsidP="00B467B9">
            <w:pPr>
              <w:pStyle w:val="TableParagraph"/>
              <w:spacing w:before="121"/>
              <w:ind w:left="196" w:right="196"/>
              <w:rPr>
                <w:sz w:val="18"/>
              </w:rPr>
            </w:pPr>
            <w:r>
              <w:rPr>
                <w:sz w:val="18"/>
              </w:rPr>
              <w:t>A3</w:t>
            </w:r>
          </w:p>
        </w:tc>
        <w:tc>
          <w:tcPr>
            <w:tcW w:w="5751" w:type="dxa"/>
          </w:tcPr>
          <w:p w14:paraId="35A5500F" w14:textId="77777777" w:rsidR="00143ED1" w:rsidRDefault="00143ED1" w:rsidP="00B467B9">
            <w:pPr>
              <w:pStyle w:val="TableParagraph"/>
              <w:spacing w:before="121"/>
              <w:ind w:left="196" w:right="196"/>
              <w:rPr>
                <w:sz w:val="18"/>
              </w:rPr>
            </w:pPr>
            <w:r>
              <w:rPr>
                <w:sz w:val="18"/>
              </w:rPr>
              <w:t>The fourth size as output size on nautical paper chart.</w:t>
            </w:r>
          </w:p>
        </w:tc>
      </w:tr>
      <w:tr w:rsidR="00143ED1" w14:paraId="3DA3775F" w14:textId="77777777" w:rsidTr="00B467B9">
        <w:trPr>
          <w:trHeight w:val="462"/>
        </w:trPr>
        <w:tc>
          <w:tcPr>
            <w:tcW w:w="1438" w:type="dxa"/>
          </w:tcPr>
          <w:p w14:paraId="03ECFE2F" w14:textId="77777777" w:rsidR="00143ED1" w:rsidRDefault="00143ED1" w:rsidP="00B467B9">
            <w:pPr>
              <w:pStyle w:val="TableParagraph"/>
              <w:ind w:left="196" w:right="196"/>
              <w:rPr>
                <w:sz w:val="18"/>
              </w:rPr>
            </w:pPr>
            <w:r>
              <w:rPr>
                <w:w w:val="99"/>
                <w:sz w:val="18"/>
              </w:rPr>
              <w:t>5</w:t>
            </w:r>
          </w:p>
        </w:tc>
        <w:tc>
          <w:tcPr>
            <w:tcW w:w="2878" w:type="dxa"/>
          </w:tcPr>
          <w:p w14:paraId="35E01316" w14:textId="77777777" w:rsidR="00143ED1" w:rsidRDefault="00143ED1" w:rsidP="00B467B9">
            <w:pPr>
              <w:pStyle w:val="TableParagraph"/>
              <w:ind w:left="196" w:right="196"/>
              <w:rPr>
                <w:sz w:val="18"/>
              </w:rPr>
            </w:pPr>
            <w:r>
              <w:rPr>
                <w:sz w:val="18"/>
              </w:rPr>
              <w:t>A4</w:t>
            </w:r>
          </w:p>
        </w:tc>
        <w:tc>
          <w:tcPr>
            <w:tcW w:w="5751" w:type="dxa"/>
          </w:tcPr>
          <w:p w14:paraId="70490DCD" w14:textId="77777777" w:rsidR="00143ED1" w:rsidRDefault="00143ED1" w:rsidP="00B467B9">
            <w:pPr>
              <w:pStyle w:val="TableParagraph"/>
              <w:ind w:left="196" w:right="196"/>
              <w:rPr>
                <w:sz w:val="18"/>
              </w:rPr>
            </w:pPr>
            <w:r>
              <w:rPr>
                <w:sz w:val="18"/>
              </w:rPr>
              <w:t>The fifth size as output size on nautical paper chart.</w:t>
            </w:r>
          </w:p>
        </w:tc>
      </w:tr>
      <w:tr w:rsidR="00143ED1" w14:paraId="74ACF82E" w14:textId="77777777" w:rsidTr="00B467B9">
        <w:trPr>
          <w:trHeight w:val="462"/>
        </w:trPr>
        <w:tc>
          <w:tcPr>
            <w:tcW w:w="1438" w:type="dxa"/>
          </w:tcPr>
          <w:p w14:paraId="432741C4" w14:textId="77777777" w:rsidR="00143ED1" w:rsidRDefault="00143ED1" w:rsidP="00B467B9">
            <w:pPr>
              <w:pStyle w:val="TableParagraph"/>
              <w:ind w:left="196" w:right="196"/>
              <w:rPr>
                <w:sz w:val="18"/>
              </w:rPr>
            </w:pPr>
            <w:r>
              <w:rPr>
                <w:w w:val="99"/>
                <w:sz w:val="18"/>
              </w:rPr>
              <w:t>6</w:t>
            </w:r>
          </w:p>
        </w:tc>
        <w:tc>
          <w:tcPr>
            <w:tcW w:w="2878" w:type="dxa"/>
          </w:tcPr>
          <w:p w14:paraId="5412D644" w14:textId="77777777" w:rsidR="00143ED1" w:rsidRDefault="00143ED1" w:rsidP="00B467B9">
            <w:pPr>
              <w:pStyle w:val="TableParagraph"/>
              <w:ind w:left="196" w:right="196"/>
              <w:rPr>
                <w:sz w:val="18"/>
              </w:rPr>
            </w:pPr>
            <w:r>
              <w:rPr>
                <w:sz w:val="18"/>
              </w:rPr>
              <w:t>A5</w:t>
            </w:r>
          </w:p>
        </w:tc>
        <w:tc>
          <w:tcPr>
            <w:tcW w:w="5751" w:type="dxa"/>
          </w:tcPr>
          <w:p w14:paraId="71B2D547" w14:textId="77777777" w:rsidR="00143ED1" w:rsidRDefault="00143ED1" w:rsidP="00B467B9">
            <w:pPr>
              <w:pStyle w:val="TableParagraph"/>
              <w:ind w:left="196" w:right="196"/>
              <w:rPr>
                <w:sz w:val="18"/>
              </w:rPr>
            </w:pPr>
            <w:r>
              <w:rPr>
                <w:sz w:val="18"/>
              </w:rPr>
              <w:t>The sixth size as output size on nautical paper chart.</w:t>
            </w:r>
          </w:p>
        </w:tc>
      </w:tr>
      <w:tr w:rsidR="00143ED1" w14:paraId="06CE89AD" w14:textId="77777777" w:rsidTr="00B467B9">
        <w:trPr>
          <w:trHeight w:val="462"/>
        </w:trPr>
        <w:tc>
          <w:tcPr>
            <w:tcW w:w="1438" w:type="dxa"/>
          </w:tcPr>
          <w:p w14:paraId="2AB9F26D" w14:textId="77777777" w:rsidR="00143ED1" w:rsidRDefault="00143ED1" w:rsidP="00B467B9">
            <w:pPr>
              <w:pStyle w:val="TableParagraph"/>
              <w:ind w:left="196" w:right="196"/>
              <w:rPr>
                <w:sz w:val="18"/>
              </w:rPr>
            </w:pPr>
            <w:r>
              <w:rPr>
                <w:w w:val="99"/>
                <w:sz w:val="18"/>
              </w:rPr>
              <w:t>7</w:t>
            </w:r>
          </w:p>
        </w:tc>
        <w:tc>
          <w:tcPr>
            <w:tcW w:w="2878" w:type="dxa"/>
          </w:tcPr>
          <w:p w14:paraId="3A9600DC" w14:textId="77777777" w:rsidR="00143ED1" w:rsidRDefault="00143ED1" w:rsidP="00B467B9">
            <w:pPr>
              <w:pStyle w:val="TableParagraph"/>
              <w:ind w:left="196" w:right="196"/>
              <w:rPr>
                <w:sz w:val="18"/>
              </w:rPr>
            </w:pPr>
            <w:r>
              <w:rPr>
                <w:sz w:val="18"/>
              </w:rPr>
              <w:t>A6</w:t>
            </w:r>
          </w:p>
        </w:tc>
        <w:tc>
          <w:tcPr>
            <w:tcW w:w="5751" w:type="dxa"/>
          </w:tcPr>
          <w:p w14:paraId="27ABD9C8" w14:textId="77777777" w:rsidR="00143ED1" w:rsidRDefault="00143ED1" w:rsidP="00B467B9">
            <w:pPr>
              <w:pStyle w:val="TableParagraph"/>
              <w:ind w:left="196" w:right="196"/>
              <w:rPr>
                <w:sz w:val="18"/>
              </w:rPr>
            </w:pPr>
            <w:r>
              <w:rPr>
                <w:sz w:val="18"/>
              </w:rPr>
              <w:t>The seventh size as output size on nautical paper chart.</w:t>
            </w:r>
          </w:p>
        </w:tc>
      </w:tr>
      <w:tr w:rsidR="00143ED1" w14:paraId="1DC05186" w14:textId="77777777" w:rsidTr="00B467B9">
        <w:trPr>
          <w:trHeight w:val="465"/>
        </w:trPr>
        <w:tc>
          <w:tcPr>
            <w:tcW w:w="1438" w:type="dxa"/>
          </w:tcPr>
          <w:p w14:paraId="3C847848" w14:textId="77777777" w:rsidR="00143ED1" w:rsidRDefault="00143ED1" w:rsidP="00B467B9">
            <w:pPr>
              <w:pStyle w:val="TableParagraph"/>
              <w:ind w:left="196" w:right="196"/>
              <w:rPr>
                <w:sz w:val="18"/>
              </w:rPr>
            </w:pPr>
            <w:r>
              <w:rPr>
                <w:w w:val="99"/>
                <w:sz w:val="18"/>
              </w:rPr>
              <w:t>8</w:t>
            </w:r>
          </w:p>
        </w:tc>
        <w:tc>
          <w:tcPr>
            <w:tcW w:w="2878" w:type="dxa"/>
          </w:tcPr>
          <w:p w14:paraId="4107321B" w14:textId="77777777" w:rsidR="00143ED1" w:rsidRDefault="00143ED1" w:rsidP="00B467B9">
            <w:pPr>
              <w:pStyle w:val="TableParagraph"/>
              <w:ind w:left="196" w:right="196"/>
              <w:rPr>
                <w:sz w:val="18"/>
              </w:rPr>
            </w:pPr>
            <w:r>
              <w:rPr>
                <w:sz w:val="18"/>
              </w:rPr>
              <w:t>A7</w:t>
            </w:r>
          </w:p>
        </w:tc>
        <w:tc>
          <w:tcPr>
            <w:tcW w:w="5751" w:type="dxa"/>
          </w:tcPr>
          <w:p w14:paraId="4C1A0861" w14:textId="77777777" w:rsidR="00143ED1" w:rsidRDefault="00143ED1" w:rsidP="00B467B9">
            <w:pPr>
              <w:pStyle w:val="TableParagraph"/>
              <w:ind w:left="196" w:right="196"/>
              <w:rPr>
                <w:sz w:val="18"/>
              </w:rPr>
            </w:pPr>
            <w:r>
              <w:rPr>
                <w:sz w:val="18"/>
              </w:rPr>
              <w:t>The eighth size as output size on nautical paper chart.</w:t>
            </w:r>
          </w:p>
        </w:tc>
      </w:tr>
    </w:tbl>
    <w:p w14:paraId="4AC7B4CE" w14:textId="77777777" w:rsidR="00143ED1" w:rsidRDefault="00143ED1">
      <w:pPr>
        <w:pStyle w:val="a3"/>
        <w:spacing w:before="10"/>
        <w:ind w:right="220"/>
        <w:rPr>
          <w:sz w:val="24"/>
        </w:rPr>
      </w:pPr>
    </w:p>
    <w:p w14:paraId="0D6B644B" w14:textId="7BEDE270" w:rsidR="00B17327" w:rsidRDefault="00B17327">
      <w:pPr>
        <w:pStyle w:val="a3"/>
        <w:spacing w:before="10"/>
        <w:ind w:right="220"/>
        <w:rPr>
          <w:sz w:val="24"/>
        </w:rPr>
      </w:pPr>
    </w:p>
    <w:p w14:paraId="7014DA7F" w14:textId="77777777" w:rsidR="00B17327" w:rsidRDefault="00B17327">
      <w:pPr>
        <w:rPr>
          <w:b/>
          <w:sz w:val="24"/>
          <w:szCs w:val="20"/>
        </w:rPr>
      </w:pPr>
      <w:r>
        <w:rPr>
          <w:sz w:val="24"/>
        </w:rPr>
        <w:br w:type="page"/>
      </w:r>
    </w:p>
    <w:p w14:paraId="6C7C69A5" w14:textId="06A9FD2F" w:rsidR="00B17327" w:rsidRDefault="00B17327">
      <w:pPr>
        <w:pStyle w:val="a3"/>
        <w:spacing w:before="10"/>
        <w:ind w:right="220"/>
        <w:rPr>
          <w:sz w:val="24"/>
        </w:rPr>
      </w:pPr>
    </w:p>
    <w:p w14:paraId="7CD36F5B" w14:textId="77777777" w:rsidR="00B17327" w:rsidRDefault="00B17327" w:rsidP="0061406B">
      <w:pPr>
        <w:pStyle w:val="2"/>
        <w:numPr>
          <w:ilvl w:val="1"/>
          <w:numId w:val="9"/>
        </w:numPr>
        <w:tabs>
          <w:tab w:val="left" w:pos="587"/>
        </w:tabs>
        <w:ind w:right="196"/>
      </w:pPr>
      <w:r>
        <w:t>ISSN</w:t>
      </w:r>
    </w:p>
    <w:p w14:paraId="5663E0AE" w14:textId="77777777" w:rsidR="00B17327" w:rsidRDefault="00B17327" w:rsidP="00B17327">
      <w:pPr>
        <w:pStyle w:val="a3"/>
        <w:spacing w:before="5"/>
        <w:ind w:right="220"/>
        <w:rPr>
          <w:b w:val="0"/>
          <w:sz w:val="22"/>
        </w:rPr>
      </w:pPr>
    </w:p>
    <w:p w14:paraId="50AF5F55" w14:textId="77777777" w:rsidR="00B17327" w:rsidRDefault="00B17327" w:rsidP="00B17327">
      <w:pPr>
        <w:ind w:left="196" w:right="196"/>
        <w:rPr>
          <w:sz w:val="20"/>
        </w:rPr>
      </w:pPr>
      <w:r>
        <w:rPr>
          <w:b/>
          <w:sz w:val="20"/>
        </w:rPr>
        <w:t xml:space="preserve">Definition: </w:t>
      </w:r>
      <w:r>
        <w:rPr>
          <w:sz w:val="20"/>
        </w:rPr>
        <w:t>International Standard Serial Number.</w:t>
      </w:r>
    </w:p>
    <w:p w14:paraId="72E91DD6" w14:textId="77777777" w:rsidR="00B17327" w:rsidRDefault="00B17327" w:rsidP="00B17327">
      <w:pPr>
        <w:pStyle w:val="a3"/>
        <w:spacing w:before="7"/>
        <w:ind w:right="220"/>
        <w:rPr>
          <w:sz w:val="22"/>
        </w:rPr>
      </w:pPr>
    </w:p>
    <w:p w14:paraId="742A9266" w14:textId="77777777" w:rsidR="00B17327" w:rsidRDefault="00B17327" w:rsidP="00B17327">
      <w:pPr>
        <w:ind w:left="196" w:right="196"/>
        <w:rPr>
          <w:sz w:val="20"/>
        </w:rPr>
      </w:pPr>
      <w:r>
        <w:rPr>
          <w:b/>
          <w:sz w:val="20"/>
        </w:rPr>
        <w:t xml:space="preserve">CamelCase: </w:t>
      </w:r>
      <w:r>
        <w:rPr>
          <w:sz w:val="20"/>
        </w:rPr>
        <w:t>issn</w:t>
      </w:r>
    </w:p>
    <w:p w14:paraId="203F5668" w14:textId="77777777" w:rsidR="00B17327" w:rsidRDefault="00B17327" w:rsidP="00B17327">
      <w:pPr>
        <w:pStyle w:val="a3"/>
        <w:spacing w:before="4"/>
        <w:ind w:right="220"/>
        <w:rPr>
          <w:sz w:val="22"/>
        </w:rPr>
      </w:pPr>
    </w:p>
    <w:p w14:paraId="38E2974B" w14:textId="77777777" w:rsidR="00B17327" w:rsidRDefault="00B17327" w:rsidP="00B17327">
      <w:pPr>
        <w:pStyle w:val="a3"/>
        <w:ind w:right="220"/>
      </w:pPr>
      <w:r>
        <w:t>Alias:</w:t>
      </w:r>
    </w:p>
    <w:p w14:paraId="67D2E4F8" w14:textId="77777777" w:rsidR="00B17327" w:rsidRDefault="00B17327" w:rsidP="00B17327">
      <w:pPr>
        <w:pStyle w:val="a3"/>
        <w:spacing w:before="7"/>
        <w:ind w:right="220"/>
        <w:rPr>
          <w:b w:val="0"/>
          <w:sz w:val="22"/>
        </w:rPr>
      </w:pPr>
    </w:p>
    <w:p w14:paraId="20A6FE4C" w14:textId="77777777" w:rsidR="00B17327" w:rsidRDefault="00B17327" w:rsidP="00B17327">
      <w:pPr>
        <w:ind w:left="196" w:right="196"/>
        <w:rPr>
          <w:sz w:val="20"/>
        </w:rPr>
      </w:pPr>
      <w:r>
        <w:rPr>
          <w:b/>
          <w:sz w:val="20"/>
        </w:rPr>
        <w:t xml:space="preserve">Value type: </w:t>
      </w:r>
      <w:r>
        <w:rPr>
          <w:sz w:val="20"/>
        </w:rPr>
        <w:t>text</w:t>
      </w:r>
    </w:p>
    <w:p w14:paraId="41767B48" w14:textId="77777777" w:rsidR="00B17327" w:rsidRDefault="00B17327" w:rsidP="00B17327">
      <w:pPr>
        <w:pStyle w:val="a3"/>
        <w:spacing w:before="4"/>
        <w:ind w:right="220"/>
        <w:rPr>
          <w:sz w:val="22"/>
        </w:rPr>
      </w:pPr>
    </w:p>
    <w:p w14:paraId="7964528B" w14:textId="77777777" w:rsidR="00B17327" w:rsidRDefault="00B17327" w:rsidP="00B17327">
      <w:pPr>
        <w:ind w:left="196" w:right="196"/>
        <w:rPr>
          <w:sz w:val="20"/>
        </w:rPr>
      </w:pPr>
      <w:r>
        <w:rPr>
          <w:b/>
          <w:sz w:val="20"/>
        </w:rPr>
        <w:t xml:space="preserve">Remarks: </w:t>
      </w:r>
      <w:r>
        <w:rPr>
          <w:sz w:val="20"/>
        </w:rPr>
        <w:t>No remarks.</w:t>
      </w:r>
    </w:p>
    <w:p w14:paraId="74B2722F" w14:textId="77777777" w:rsidR="00B17327" w:rsidRDefault="00B17327">
      <w:pPr>
        <w:pStyle w:val="a3"/>
        <w:spacing w:before="10"/>
        <w:ind w:right="220"/>
        <w:rPr>
          <w:sz w:val="24"/>
        </w:rPr>
      </w:pPr>
    </w:p>
    <w:p w14:paraId="4262A77A" w14:textId="77777777" w:rsidR="00B17327" w:rsidRDefault="00B17327">
      <w:pPr>
        <w:rPr>
          <w:sz w:val="24"/>
        </w:rPr>
      </w:pPr>
      <w:r>
        <w:rPr>
          <w:sz w:val="24"/>
        </w:rPr>
        <w:br w:type="page"/>
      </w:r>
    </w:p>
    <w:p w14:paraId="5D33A725" w14:textId="77777777" w:rsidR="009B7AA9" w:rsidRDefault="009B7AA9">
      <w:pPr>
        <w:rPr>
          <w:sz w:val="24"/>
        </w:rPr>
      </w:pPr>
    </w:p>
    <w:p w14:paraId="650D36BA" w14:textId="77777777" w:rsidR="009B7AA9" w:rsidRDefault="009B7AA9" w:rsidP="0061406B">
      <w:pPr>
        <w:pStyle w:val="2"/>
        <w:numPr>
          <w:ilvl w:val="1"/>
          <w:numId w:val="9"/>
        </w:numPr>
        <w:tabs>
          <w:tab w:val="left" w:pos="721"/>
        </w:tabs>
        <w:ind w:right="196"/>
      </w:pPr>
      <w:r>
        <w:t>Issue</w:t>
      </w:r>
      <w:r>
        <w:rPr>
          <w:spacing w:val="-1"/>
        </w:rPr>
        <w:t xml:space="preserve"> </w:t>
      </w:r>
      <w:r>
        <w:t>Date</w:t>
      </w:r>
    </w:p>
    <w:p w14:paraId="46F97A2D" w14:textId="77777777" w:rsidR="009B7AA9" w:rsidRDefault="009B7AA9" w:rsidP="009B7AA9">
      <w:pPr>
        <w:pStyle w:val="a3"/>
        <w:spacing w:before="5"/>
        <w:ind w:right="220"/>
        <w:rPr>
          <w:b w:val="0"/>
          <w:sz w:val="22"/>
        </w:rPr>
      </w:pPr>
    </w:p>
    <w:p w14:paraId="6BD0ECCF" w14:textId="10859A62" w:rsidR="009B7AA9" w:rsidRDefault="009B7AA9" w:rsidP="009B7AA9">
      <w:pPr>
        <w:ind w:left="196" w:right="196"/>
        <w:rPr>
          <w:sz w:val="20"/>
        </w:rPr>
      </w:pPr>
      <w:r>
        <w:rPr>
          <w:b/>
          <w:sz w:val="20"/>
        </w:rPr>
        <w:t xml:space="preserve">Definition: </w:t>
      </w:r>
      <w:ins w:id="2259" w:author="USER" w:date="2024-03-28T14:16:00Z">
        <w:r w:rsidR="006416C6" w:rsidRPr="006416C6">
          <w:rPr>
            <w:sz w:val="20"/>
          </w:rPr>
          <w:t>Date up to which the Data Producer has incorporated all applicable changes.</w:t>
        </w:r>
      </w:ins>
      <w:del w:id="2260" w:author="USER" w:date="2024-03-28T14:16:00Z">
        <w:r w:rsidDel="006416C6">
          <w:rPr>
            <w:sz w:val="20"/>
          </w:rPr>
          <w:delText>Creation date of nautical product data</w:delText>
        </w:r>
      </w:del>
    </w:p>
    <w:p w14:paraId="4919A095" w14:textId="77777777" w:rsidR="009B7AA9" w:rsidRDefault="009B7AA9" w:rsidP="009B7AA9">
      <w:pPr>
        <w:pStyle w:val="a3"/>
        <w:spacing w:before="7"/>
        <w:ind w:right="220"/>
        <w:rPr>
          <w:sz w:val="22"/>
        </w:rPr>
      </w:pPr>
    </w:p>
    <w:p w14:paraId="773256CE" w14:textId="77777777" w:rsidR="009B7AA9" w:rsidRDefault="009B7AA9" w:rsidP="009B7AA9">
      <w:pPr>
        <w:ind w:left="196" w:right="196"/>
        <w:rPr>
          <w:sz w:val="20"/>
        </w:rPr>
      </w:pPr>
      <w:r>
        <w:rPr>
          <w:b/>
          <w:sz w:val="20"/>
        </w:rPr>
        <w:t xml:space="preserve">CamelCase: </w:t>
      </w:r>
      <w:r>
        <w:rPr>
          <w:sz w:val="20"/>
        </w:rPr>
        <w:t>issueDate</w:t>
      </w:r>
    </w:p>
    <w:p w14:paraId="61392581" w14:textId="77777777" w:rsidR="009B7AA9" w:rsidRDefault="009B7AA9" w:rsidP="009B7AA9">
      <w:pPr>
        <w:pStyle w:val="a3"/>
        <w:spacing w:before="4"/>
        <w:ind w:right="220"/>
        <w:rPr>
          <w:sz w:val="22"/>
        </w:rPr>
      </w:pPr>
    </w:p>
    <w:p w14:paraId="6860ABB0" w14:textId="77777777" w:rsidR="009B7AA9" w:rsidRDefault="009B7AA9" w:rsidP="001A6D66">
      <w:pPr>
        <w:pStyle w:val="a3"/>
        <w:ind w:right="220"/>
      </w:pPr>
      <w:r>
        <w:t>Alias:</w:t>
      </w:r>
    </w:p>
    <w:p w14:paraId="5FA7795E" w14:textId="77777777" w:rsidR="009B7AA9" w:rsidRDefault="009B7AA9" w:rsidP="009B7AA9">
      <w:pPr>
        <w:pStyle w:val="a3"/>
        <w:spacing w:before="7"/>
        <w:ind w:right="220"/>
        <w:rPr>
          <w:b w:val="0"/>
          <w:sz w:val="22"/>
        </w:rPr>
      </w:pPr>
    </w:p>
    <w:p w14:paraId="36E803B5" w14:textId="77777777" w:rsidR="009B7AA9" w:rsidRDefault="009B7AA9" w:rsidP="009B7AA9">
      <w:pPr>
        <w:ind w:left="196" w:right="196"/>
        <w:rPr>
          <w:sz w:val="20"/>
        </w:rPr>
      </w:pPr>
      <w:r>
        <w:rPr>
          <w:b/>
          <w:sz w:val="20"/>
        </w:rPr>
        <w:t xml:space="preserve">Value type: </w:t>
      </w:r>
      <w:r>
        <w:rPr>
          <w:sz w:val="20"/>
        </w:rPr>
        <w:t>date</w:t>
      </w:r>
    </w:p>
    <w:p w14:paraId="7DE31A8E" w14:textId="77777777" w:rsidR="009B7AA9" w:rsidRDefault="009B7AA9" w:rsidP="009B7AA9">
      <w:pPr>
        <w:pStyle w:val="a3"/>
        <w:spacing w:before="4"/>
        <w:ind w:right="220"/>
        <w:rPr>
          <w:sz w:val="22"/>
        </w:rPr>
      </w:pPr>
    </w:p>
    <w:p w14:paraId="0C7EB7B2" w14:textId="461ABC2E" w:rsidR="009B7AA9" w:rsidRDefault="009B7AA9" w:rsidP="009B7AA9">
      <w:pPr>
        <w:ind w:left="196" w:right="196"/>
        <w:rPr>
          <w:sz w:val="20"/>
        </w:rPr>
      </w:pPr>
      <w:r>
        <w:rPr>
          <w:b/>
          <w:sz w:val="20"/>
        </w:rPr>
        <w:t xml:space="preserve">Remarks: </w:t>
      </w:r>
      <w:ins w:id="2261" w:author="USER" w:date="2024-03-28T14:10:00Z">
        <w:r w:rsidR="00F81445" w:rsidRPr="00F81445">
          <w:rPr>
            <w:sz w:val="20"/>
          </w:rPr>
          <w:t>Issue date in S-57 and S-101 ENCs defines the date when the ENC cell edition was issued. The issue date must be greater than the previous issue date of the dataset.</w:t>
        </w:r>
      </w:ins>
      <w:del w:id="2262" w:author="USER" w:date="2024-03-28T14:10:00Z">
        <w:r w:rsidDel="00F81445">
          <w:rPr>
            <w:sz w:val="20"/>
          </w:rPr>
          <w:delText>No remarks.</w:delText>
        </w:r>
      </w:del>
    </w:p>
    <w:p w14:paraId="70C23236" w14:textId="77777777" w:rsidR="009B7AA9" w:rsidRDefault="009B7AA9">
      <w:pPr>
        <w:rPr>
          <w:b/>
          <w:sz w:val="24"/>
          <w:szCs w:val="20"/>
        </w:rPr>
      </w:pPr>
    </w:p>
    <w:p w14:paraId="6F90F950" w14:textId="09980703" w:rsidR="001A6D66" w:rsidRDefault="001A6D66">
      <w:pPr>
        <w:rPr>
          <w:b/>
          <w:sz w:val="24"/>
          <w:szCs w:val="20"/>
        </w:rPr>
      </w:pPr>
      <w:r>
        <w:rPr>
          <w:b/>
          <w:sz w:val="24"/>
          <w:szCs w:val="20"/>
        </w:rPr>
        <w:br w:type="page"/>
      </w:r>
    </w:p>
    <w:p w14:paraId="2851B889" w14:textId="77777777" w:rsidR="001A6D66" w:rsidRDefault="001A6D66">
      <w:pPr>
        <w:rPr>
          <w:b/>
          <w:sz w:val="24"/>
          <w:szCs w:val="20"/>
        </w:rPr>
      </w:pPr>
    </w:p>
    <w:p w14:paraId="7B19B07C" w14:textId="672F9BDE" w:rsidR="001A6D66" w:rsidRDefault="001A6D66" w:rsidP="0061406B">
      <w:pPr>
        <w:pStyle w:val="2"/>
        <w:numPr>
          <w:ilvl w:val="1"/>
          <w:numId w:val="9"/>
        </w:numPr>
        <w:tabs>
          <w:tab w:val="left" w:pos="721"/>
        </w:tabs>
        <w:ind w:right="196"/>
      </w:pPr>
      <w:r>
        <w:t>Issue</w:t>
      </w:r>
      <w:r>
        <w:rPr>
          <w:spacing w:val="-1"/>
        </w:rPr>
        <w:t xml:space="preserve"> </w:t>
      </w:r>
      <w:r>
        <w:t>Time</w:t>
      </w:r>
    </w:p>
    <w:p w14:paraId="23948E18" w14:textId="77777777" w:rsidR="001A6D66" w:rsidRDefault="001A6D66" w:rsidP="001A6D66">
      <w:pPr>
        <w:pStyle w:val="a3"/>
        <w:spacing w:before="5"/>
        <w:ind w:right="220"/>
        <w:rPr>
          <w:b w:val="0"/>
          <w:sz w:val="22"/>
        </w:rPr>
      </w:pPr>
    </w:p>
    <w:p w14:paraId="151BEABD" w14:textId="7B158C2D" w:rsidR="001A6D66" w:rsidRDefault="001A6D66" w:rsidP="001A6D66">
      <w:pPr>
        <w:ind w:left="196" w:right="196"/>
        <w:rPr>
          <w:sz w:val="20"/>
        </w:rPr>
      </w:pPr>
      <w:r>
        <w:rPr>
          <w:b/>
          <w:sz w:val="20"/>
        </w:rPr>
        <w:t xml:space="preserve">Definition: </w:t>
      </w:r>
      <w:r w:rsidR="00550702" w:rsidRPr="00550702">
        <w:rPr>
          <w:sz w:val="20"/>
        </w:rPr>
        <w:t>Time of day at which the data was made available by the Data Producer</w:t>
      </w:r>
      <w:r w:rsidR="00550702">
        <w:rPr>
          <w:sz w:val="20"/>
        </w:rPr>
        <w:t>.</w:t>
      </w:r>
    </w:p>
    <w:p w14:paraId="6B091B17" w14:textId="77777777" w:rsidR="001A6D66" w:rsidRDefault="001A6D66" w:rsidP="001A6D66">
      <w:pPr>
        <w:pStyle w:val="a3"/>
        <w:spacing w:before="7"/>
        <w:ind w:right="220"/>
        <w:rPr>
          <w:sz w:val="22"/>
        </w:rPr>
      </w:pPr>
    </w:p>
    <w:p w14:paraId="576137AB" w14:textId="0CF4D2D3" w:rsidR="001A6D66" w:rsidRDefault="001A6D66" w:rsidP="001A6D66">
      <w:pPr>
        <w:ind w:left="196" w:right="196"/>
        <w:rPr>
          <w:sz w:val="20"/>
        </w:rPr>
      </w:pPr>
      <w:r>
        <w:rPr>
          <w:b/>
          <w:sz w:val="20"/>
        </w:rPr>
        <w:t xml:space="preserve">CamelCase: </w:t>
      </w:r>
      <w:r>
        <w:rPr>
          <w:sz w:val="20"/>
        </w:rPr>
        <w:t>issue</w:t>
      </w:r>
      <w:r w:rsidR="00550702">
        <w:rPr>
          <w:sz w:val="20"/>
        </w:rPr>
        <w:t>Time</w:t>
      </w:r>
    </w:p>
    <w:p w14:paraId="47A16DC4" w14:textId="77777777" w:rsidR="001A6D66" w:rsidRDefault="001A6D66" w:rsidP="001A6D66">
      <w:pPr>
        <w:pStyle w:val="a3"/>
        <w:spacing w:before="4"/>
        <w:ind w:right="220"/>
        <w:rPr>
          <w:sz w:val="22"/>
        </w:rPr>
      </w:pPr>
    </w:p>
    <w:p w14:paraId="16FCDF75" w14:textId="77777777" w:rsidR="001A6D66" w:rsidRDefault="001A6D66" w:rsidP="001A6D66">
      <w:pPr>
        <w:pStyle w:val="a3"/>
        <w:ind w:right="220"/>
      </w:pPr>
      <w:r>
        <w:t>Alias:</w:t>
      </w:r>
    </w:p>
    <w:p w14:paraId="7E154A84" w14:textId="77777777" w:rsidR="001A6D66" w:rsidRDefault="001A6D66" w:rsidP="001A6D66">
      <w:pPr>
        <w:pStyle w:val="a3"/>
        <w:spacing w:before="7"/>
        <w:ind w:right="220"/>
        <w:rPr>
          <w:b w:val="0"/>
          <w:sz w:val="22"/>
        </w:rPr>
      </w:pPr>
    </w:p>
    <w:p w14:paraId="11D8A0F1" w14:textId="4AD66992" w:rsidR="001A6D66" w:rsidRDefault="001A6D66" w:rsidP="001A6D66">
      <w:pPr>
        <w:ind w:left="196" w:right="196"/>
        <w:rPr>
          <w:sz w:val="20"/>
        </w:rPr>
      </w:pPr>
      <w:r>
        <w:rPr>
          <w:b/>
          <w:sz w:val="20"/>
        </w:rPr>
        <w:t xml:space="preserve">Value type: </w:t>
      </w:r>
      <w:r w:rsidR="008040EB">
        <w:rPr>
          <w:sz w:val="20"/>
        </w:rPr>
        <w:t>time</w:t>
      </w:r>
    </w:p>
    <w:p w14:paraId="3EA3021C" w14:textId="77777777" w:rsidR="001A6D66" w:rsidRDefault="001A6D66" w:rsidP="001A6D66">
      <w:pPr>
        <w:pStyle w:val="a3"/>
        <w:spacing w:before="4"/>
        <w:ind w:right="220"/>
        <w:rPr>
          <w:sz w:val="22"/>
        </w:rPr>
      </w:pPr>
    </w:p>
    <w:p w14:paraId="0E94CDBB" w14:textId="77777777" w:rsidR="001A6D66" w:rsidRDefault="001A6D66" w:rsidP="001A6D66">
      <w:pPr>
        <w:ind w:left="196" w:right="196"/>
        <w:rPr>
          <w:sz w:val="20"/>
        </w:rPr>
      </w:pPr>
      <w:r>
        <w:rPr>
          <w:b/>
          <w:sz w:val="20"/>
        </w:rPr>
        <w:t xml:space="preserve">Remarks: </w:t>
      </w:r>
      <w:r>
        <w:rPr>
          <w:sz w:val="20"/>
        </w:rPr>
        <w:t>No remarks.</w:t>
      </w:r>
    </w:p>
    <w:p w14:paraId="0CF1AF06" w14:textId="77777777" w:rsidR="001A6D66" w:rsidRDefault="001A6D66">
      <w:pPr>
        <w:rPr>
          <w:b/>
          <w:sz w:val="24"/>
          <w:szCs w:val="20"/>
        </w:rPr>
      </w:pPr>
    </w:p>
    <w:p w14:paraId="4B0750F1" w14:textId="59CFE941" w:rsidR="00802F8C" w:rsidRDefault="00802F8C">
      <w:pPr>
        <w:rPr>
          <w:b/>
          <w:sz w:val="24"/>
          <w:szCs w:val="20"/>
        </w:rPr>
      </w:pPr>
    </w:p>
    <w:p w14:paraId="18343C74" w14:textId="77777777" w:rsidR="00802F8C" w:rsidDel="00A41CA8" w:rsidRDefault="00802F8C">
      <w:pPr>
        <w:rPr>
          <w:del w:id="2263" w:author="GREENBLUE" w:date="2024-10-10T13:59:00Z"/>
          <w:b/>
          <w:sz w:val="24"/>
          <w:szCs w:val="20"/>
        </w:rPr>
      </w:pPr>
      <w:r>
        <w:rPr>
          <w:b/>
          <w:sz w:val="24"/>
          <w:szCs w:val="20"/>
        </w:rPr>
        <w:br w:type="page"/>
      </w:r>
    </w:p>
    <w:p w14:paraId="5801D832" w14:textId="620909DD" w:rsidR="00802F8C" w:rsidDel="00A41CA8" w:rsidRDefault="00802F8C">
      <w:pPr>
        <w:rPr>
          <w:del w:id="2264" w:author="GREENBLUE" w:date="2024-10-10T13:59:00Z"/>
          <w:b/>
          <w:sz w:val="24"/>
          <w:szCs w:val="20"/>
        </w:rPr>
      </w:pPr>
    </w:p>
    <w:p w14:paraId="50112BF8" w14:textId="5DB03EB1" w:rsidR="00802F8C" w:rsidDel="00A41CA8" w:rsidRDefault="00802F8C" w:rsidP="0061406B">
      <w:pPr>
        <w:pStyle w:val="2"/>
        <w:numPr>
          <w:ilvl w:val="1"/>
          <w:numId w:val="9"/>
        </w:numPr>
        <w:tabs>
          <w:tab w:val="left" w:pos="721"/>
        </w:tabs>
        <w:ind w:right="196"/>
        <w:rPr>
          <w:del w:id="2265" w:author="GREENBLUE" w:date="2024-10-10T13:59:00Z"/>
        </w:rPr>
      </w:pPr>
      <w:del w:id="2266" w:author="GREENBLUE" w:date="2024-10-10T13:59:00Z">
        <w:r w:rsidDel="00A41CA8">
          <w:delText>Keywords</w:delText>
        </w:r>
      </w:del>
    </w:p>
    <w:p w14:paraId="3DD0ABDA" w14:textId="4D61FDBE" w:rsidR="00802F8C" w:rsidDel="00A41CA8" w:rsidRDefault="00802F8C" w:rsidP="00802F8C">
      <w:pPr>
        <w:pStyle w:val="a3"/>
        <w:spacing w:before="5"/>
        <w:ind w:right="220"/>
        <w:rPr>
          <w:del w:id="2267" w:author="GREENBLUE" w:date="2024-10-10T13:59:00Z"/>
          <w:b w:val="0"/>
          <w:sz w:val="22"/>
        </w:rPr>
      </w:pPr>
    </w:p>
    <w:p w14:paraId="095D8D1C" w14:textId="0F42AF66" w:rsidR="00802F8C" w:rsidDel="00A41CA8" w:rsidRDefault="00802F8C" w:rsidP="00802F8C">
      <w:pPr>
        <w:ind w:left="196" w:right="196"/>
        <w:rPr>
          <w:del w:id="2268" w:author="GREENBLUE" w:date="2024-10-10T13:59:00Z"/>
          <w:sz w:val="20"/>
        </w:rPr>
      </w:pPr>
      <w:del w:id="2269" w:author="GREENBLUE" w:date="2024-10-10T13:59:00Z">
        <w:r w:rsidDel="00A41CA8">
          <w:rPr>
            <w:b/>
            <w:sz w:val="20"/>
          </w:rPr>
          <w:delText xml:space="preserve">Definition: </w:delText>
        </w:r>
        <w:r w:rsidRPr="00802F8C" w:rsidDel="00A41CA8">
          <w:rPr>
            <w:sz w:val="20"/>
          </w:rPr>
          <w:delText>A list of keywords associated with the service</w:delText>
        </w:r>
        <w:r w:rsidDel="00A41CA8">
          <w:rPr>
            <w:sz w:val="20"/>
          </w:rPr>
          <w:delText>.</w:delText>
        </w:r>
      </w:del>
    </w:p>
    <w:p w14:paraId="64FB2683" w14:textId="0C4FA7BC" w:rsidR="00802F8C" w:rsidDel="00A41CA8" w:rsidRDefault="00802F8C" w:rsidP="00802F8C">
      <w:pPr>
        <w:pStyle w:val="a3"/>
        <w:spacing w:before="7"/>
        <w:ind w:right="220"/>
        <w:rPr>
          <w:del w:id="2270" w:author="GREENBLUE" w:date="2024-10-10T13:59:00Z"/>
          <w:sz w:val="22"/>
        </w:rPr>
      </w:pPr>
    </w:p>
    <w:p w14:paraId="12016A67" w14:textId="123E7AC1" w:rsidR="00802F8C" w:rsidDel="00A41CA8" w:rsidRDefault="00802F8C" w:rsidP="00802F8C">
      <w:pPr>
        <w:ind w:left="196" w:right="196"/>
        <w:rPr>
          <w:del w:id="2271" w:author="GREENBLUE" w:date="2024-10-10T13:59:00Z"/>
          <w:sz w:val="20"/>
        </w:rPr>
      </w:pPr>
      <w:del w:id="2272" w:author="GREENBLUE" w:date="2024-10-10T13:59:00Z">
        <w:r w:rsidDel="00A41CA8">
          <w:rPr>
            <w:b/>
            <w:sz w:val="20"/>
          </w:rPr>
          <w:delText xml:space="preserve">CamelCase: </w:delText>
        </w:r>
        <w:r w:rsidDel="00A41CA8">
          <w:rPr>
            <w:sz w:val="20"/>
          </w:rPr>
          <w:delText>keywords</w:delText>
        </w:r>
      </w:del>
    </w:p>
    <w:p w14:paraId="5B5B99BA" w14:textId="01F7F0EB" w:rsidR="00802F8C" w:rsidDel="00A41CA8" w:rsidRDefault="00802F8C" w:rsidP="00802F8C">
      <w:pPr>
        <w:pStyle w:val="a3"/>
        <w:spacing w:before="4"/>
        <w:ind w:right="220"/>
        <w:rPr>
          <w:del w:id="2273" w:author="GREENBLUE" w:date="2024-10-10T13:59:00Z"/>
          <w:sz w:val="22"/>
        </w:rPr>
      </w:pPr>
    </w:p>
    <w:p w14:paraId="64256A22" w14:textId="410CFE6B" w:rsidR="00802F8C" w:rsidDel="00A41CA8" w:rsidRDefault="00802F8C" w:rsidP="00802F8C">
      <w:pPr>
        <w:pStyle w:val="a3"/>
        <w:ind w:right="220"/>
        <w:rPr>
          <w:del w:id="2274" w:author="GREENBLUE" w:date="2024-10-10T13:59:00Z"/>
        </w:rPr>
      </w:pPr>
      <w:del w:id="2275" w:author="GREENBLUE" w:date="2024-10-10T13:59:00Z">
        <w:r w:rsidDel="00A41CA8">
          <w:delText>Alias:</w:delText>
        </w:r>
      </w:del>
    </w:p>
    <w:p w14:paraId="0A6573F8" w14:textId="2A8930BB" w:rsidR="00802F8C" w:rsidDel="00A41CA8" w:rsidRDefault="00802F8C" w:rsidP="00802F8C">
      <w:pPr>
        <w:pStyle w:val="a3"/>
        <w:spacing w:before="7"/>
        <w:ind w:right="220"/>
        <w:rPr>
          <w:del w:id="2276" w:author="GREENBLUE" w:date="2024-10-10T13:59:00Z"/>
          <w:b w:val="0"/>
          <w:sz w:val="22"/>
        </w:rPr>
      </w:pPr>
    </w:p>
    <w:p w14:paraId="711EADDC" w14:textId="4990BCDA" w:rsidR="00802F8C" w:rsidDel="00A41CA8" w:rsidRDefault="00802F8C" w:rsidP="00802F8C">
      <w:pPr>
        <w:ind w:left="196" w:right="196"/>
        <w:rPr>
          <w:del w:id="2277" w:author="GREENBLUE" w:date="2024-10-10T13:59:00Z"/>
          <w:sz w:val="20"/>
        </w:rPr>
      </w:pPr>
      <w:del w:id="2278" w:author="GREENBLUE" w:date="2024-10-10T13:59:00Z">
        <w:r w:rsidDel="00A41CA8">
          <w:rPr>
            <w:b/>
            <w:sz w:val="20"/>
          </w:rPr>
          <w:delText xml:space="preserve">Value type: </w:delText>
        </w:r>
        <w:r w:rsidDel="00A41CA8">
          <w:rPr>
            <w:sz w:val="20"/>
          </w:rPr>
          <w:delText>text</w:delText>
        </w:r>
      </w:del>
    </w:p>
    <w:p w14:paraId="4100B6AD" w14:textId="50A9C9C4" w:rsidR="00802F8C" w:rsidDel="00A41CA8" w:rsidRDefault="00802F8C" w:rsidP="00802F8C">
      <w:pPr>
        <w:pStyle w:val="a3"/>
        <w:spacing w:before="4"/>
        <w:ind w:right="220"/>
        <w:rPr>
          <w:del w:id="2279" w:author="GREENBLUE" w:date="2024-10-10T13:59:00Z"/>
          <w:sz w:val="22"/>
        </w:rPr>
      </w:pPr>
    </w:p>
    <w:p w14:paraId="536CD819" w14:textId="48C0FB41" w:rsidR="00802F8C" w:rsidDel="00A41CA8" w:rsidRDefault="00802F8C" w:rsidP="00802F8C">
      <w:pPr>
        <w:ind w:left="196" w:right="196"/>
        <w:rPr>
          <w:del w:id="2280" w:author="GREENBLUE" w:date="2024-10-10T13:59:00Z"/>
          <w:sz w:val="20"/>
        </w:rPr>
      </w:pPr>
      <w:del w:id="2281" w:author="GREENBLUE" w:date="2024-10-10T13:59:00Z">
        <w:r w:rsidDel="00A41CA8">
          <w:rPr>
            <w:b/>
            <w:sz w:val="20"/>
          </w:rPr>
          <w:delText xml:space="preserve">Remarks: </w:delText>
        </w:r>
        <w:r w:rsidDel="00A41CA8">
          <w:rPr>
            <w:sz w:val="20"/>
          </w:rPr>
          <w:delText>No remarks.</w:delText>
        </w:r>
      </w:del>
    </w:p>
    <w:p w14:paraId="18013EDC" w14:textId="77777777" w:rsidR="00802F8C" w:rsidDel="00A41CA8" w:rsidRDefault="00802F8C">
      <w:pPr>
        <w:rPr>
          <w:del w:id="2282" w:author="GREENBLUE" w:date="2024-10-10T13:59:00Z"/>
          <w:b/>
          <w:sz w:val="24"/>
          <w:szCs w:val="20"/>
        </w:rPr>
      </w:pPr>
    </w:p>
    <w:p w14:paraId="0FCC5567" w14:textId="77777777" w:rsidR="00802F8C" w:rsidRDefault="00802F8C">
      <w:pPr>
        <w:rPr>
          <w:b/>
          <w:sz w:val="24"/>
          <w:szCs w:val="20"/>
        </w:rPr>
      </w:pPr>
      <w:del w:id="2283" w:author="GREENBLUE" w:date="2024-10-10T13:59:00Z">
        <w:r w:rsidDel="00A41CA8">
          <w:rPr>
            <w:b/>
            <w:sz w:val="24"/>
            <w:szCs w:val="20"/>
          </w:rPr>
          <w:br w:type="page"/>
        </w:r>
      </w:del>
    </w:p>
    <w:p w14:paraId="4605A7F4" w14:textId="77777777" w:rsidR="00802F8C" w:rsidRDefault="00802F8C">
      <w:pPr>
        <w:rPr>
          <w:b/>
          <w:sz w:val="24"/>
          <w:szCs w:val="20"/>
        </w:rPr>
      </w:pPr>
    </w:p>
    <w:p w14:paraId="3B9B77B1" w14:textId="77777777" w:rsidR="00670F59" w:rsidRDefault="00670F59" w:rsidP="0061406B">
      <w:pPr>
        <w:pStyle w:val="2"/>
        <w:numPr>
          <w:ilvl w:val="1"/>
          <w:numId w:val="9"/>
        </w:numPr>
        <w:tabs>
          <w:tab w:val="left" w:pos="721"/>
        </w:tabs>
        <w:ind w:right="196"/>
      </w:pPr>
      <w:r>
        <w:t>Language</w:t>
      </w:r>
    </w:p>
    <w:p w14:paraId="564B9B70" w14:textId="77777777" w:rsidR="00670F59" w:rsidRDefault="00670F59" w:rsidP="00670F59">
      <w:pPr>
        <w:pStyle w:val="a3"/>
        <w:spacing w:before="5"/>
        <w:ind w:right="220"/>
        <w:rPr>
          <w:b w:val="0"/>
          <w:sz w:val="22"/>
        </w:rPr>
      </w:pPr>
    </w:p>
    <w:p w14:paraId="2D97053C" w14:textId="77777777" w:rsidR="00670F59" w:rsidRDefault="00670F59" w:rsidP="00670F59">
      <w:pPr>
        <w:pStyle w:val="a3"/>
        <w:spacing w:line="264" w:lineRule="auto"/>
        <w:ind w:right="220"/>
      </w:pPr>
      <w:r>
        <w:t xml:space="preserve">Definition: </w:t>
      </w:r>
      <w:r w:rsidRPr="00670F59">
        <w:rPr>
          <w:b w:val="0"/>
          <w:bCs/>
        </w:rPr>
        <w:t>The method of human communication, either spoken or written, consisting of the use of words in a structured and conventional way.</w:t>
      </w:r>
    </w:p>
    <w:p w14:paraId="15B097B4" w14:textId="77777777" w:rsidR="00670F59" w:rsidRDefault="00670F59" w:rsidP="00670F59">
      <w:pPr>
        <w:pStyle w:val="a3"/>
        <w:spacing w:before="1"/>
        <w:ind w:right="220"/>
      </w:pPr>
    </w:p>
    <w:p w14:paraId="32B8A41E" w14:textId="77777777" w:rsidR="00670F59" w:rsidRDefault="00670F59" w:rsidP="00670F59">
      <w:pPr>
        <w:ind w:left="196" w:right="196"/>
        <w:rPr>
          <w:sz w:val="20"/>
        </w:rPr>
      </w:pPr>
      <w:r>
        <w:rPr>
          <w:b/>
          <w:sz w:val="20"/>
        </w:rPr>
        <w:t xml:space="preserve">CamelCase: </w:t>
      </w:r>
      <w:r>
        <w:rPr>
          <w:sz w:val="20"/>
        </w:rPr>
        <w:t>language</w:t>
      </w:r>
    </w:p>
    <w:p w14:paraId="707CD090" w14:textId="77777777" w:rsidR="00670F59" w:rsidRDefault="00670F59" w:rsidP="00670F59">
      <w:pPr>
        <w:pStyle w:val="a3"/>
        <w:spacing w:before="7"/>
        <w:ind w:right="220"/>
        <w:rPr>
          <w:sz w:val="22"/>
        </w:rPr>
      </w:pPr>
    </w:p>
    <w:p w14:paraId="7F5A10F4" w14:textId="77777777" w:rsidR="00670F59" w:rsidRDefault="00670F59" w:rsidP="00670F59">
      <w:pPr>
        <w:pStyle w:val="a3"/>
        <w:ind w:right="220"/>
      </w:pPr>
      <w:r>
        <w:t>Alias:</w:t>
      </w:r>
    </w:p>
    <w:p w14:paraId="3D496F88" w14:textId="77777777" w:rsidR="00670F59" w:rsidRDefault="00670F59" w:rsidP="00670F59">
      <w:pPr>
        <w:pStyle w:val="a3"/>
        <w:spacing w:before="4"/>
        <w:ind w:right="220"/>
        <w:rPr>
          <w:b w:val="0"/>
          <w:sz w:val="22"/>
        </w:rPr>
      </w:pPr>
    </w:p>
    <w:p w14:paraId="454876DE" w14:textId="77777777" w:rsidR="00670F59" w:rsidRDefault="00670F59" w:rsidP="00670F59">
      <w:pPr>
        <w:ind w:left="196" w:right="196"/>
        <w:rPr>
          <w:sz w:val="20"/>
        </w:rPr>
      </w:pPr>
      <w:r>
        <w:rPr>
          <w:b/>
          <w:sz w:val="20"/>
        </w:rPr>
        <w:t xml:space="preserve">Value type: </w:t>
      </w:r>
      <w:r>
        <w:rPr>
          <w:sz w:val="20"/>
        </w:rPr>
        <w:t>text</w:t>
      </w:r>
    </w:p>
    <w:p w14:paraId="080500E9" w14:textId="77777777" w:rsidR="00670F59" w:rsidRDefault="00670F59" w:rsidP="00670F59">
      <w:pPr>
        <w:pStyle w:val="a3"/>
        <w:spacing w:before="4"/>
        <w:ind w:right="220"/>
        <w:rPr>
          <w:sz w:val="22"/>
        </w:rPr>
      </w:pPr>
    </w:p>
    <w:p w14:paraId="4300B174" w14:textId="76953703" w:rsidR="00670F59" w:rsidRPr="00A81507" w:rsidRDefault="00670F59" w:rsidP="00670F59">
      <w:pPr>
        <w:pStyle w:val="a3"/>
        <w:ind w:right="220"/>
        <w:rPr>
          <w:b w:val="0"/>
          <w:bCs/>
        </w:rPr>
      </w:pPr>
      <w:r>
        <w:t xml:space="preserve">Remarks: </w:t>
      </w:r>
      <w:r w:rsidRPr="00A81507">
        <w:rPr>
          <w:b w:val="0"/>
          <w:bCs/>
        </w:rPr>
        <w:t>The language is encoded by a 3 character code following ISO 639-3/T.</w:t>
      </w:r>
    </w:p>
    <w:p w14:paraId="3F0D9215" w14:textId="77777777" w:rsidR="00143ED1" w:rsidRDefault="00143ED1">
      <w:pPr>
        <w:pStyle w:val="a3"/>
        <w:spacing w:before="10"/>
        <w:ind w:right="220"/>
        <w:rPr>
          <w:sz w:val="24"/>
        </w:rPr>
      </w:pPr>
    </w:p>
    <w:p w14:paraId="25758719" w14:textId="2D3B8AB6" w:rsidR="00A81507" w:rsidRDefault="00A81507">
      <w:pPr>
        <w:rPr>
          <w:b/>
          <w:sz w:val="24"/>
          <w:szCs w:val="20"/>
        </w:rPr>
      </w:pPr>
      <w:r>
        <w:rPr>
          <w:sz w:val="24"/>
        </w:rPr>
        <w:br w:type="page"/>
      </w:r>
    </w:p>
    <w:p w14:paraId="60452615" w14:textId="77777777" w:rsidR="00670F59" w:rsidRDefault="00670F59">
      <w:pPr>
        <w:pStyle w:val="a3"/>
        <w:spacing w:before="10"/>
        <w:ind w:right="220"/>
        <w:rPr>
          <w:sz w:val="24"/>
        </w:rPr>
      </w:pPr>
    </w:p>
    <w:p w14:paraId="40373B6B" w14:textId="77777777" w:rsidR="00D0177A" w:rsidRDefault="00D0177A" w:rsidP="0061406B">
      <w:pPr>
        <w:pStyle w:val="2"/>
        <w:numPr>
          <w:ilvl w:val="1"/>
          <w:numId w:val="9"/>
        </w:numPr>
        <w:tabs>
          <w:tab w:val="left" w:pos="721"/>
        </w:tabs>
        <w:ind w:right="196"/>
      </w:pPr>
      <w:r>
        <w:t>Linkage</w:t>
      </w:r>
    </w:p>
    <w:p w14:paraId="21EF5CCD" w14:textId="77777777" w:rsidR="00D0177A" w:rsidRDefault="00D0177A" w:rsidP="00D0177A">
      <w:pPr>
        <w:pStyle w:val="a3"/>
        <w:spacing w:before="5"/>
        <w:ind w:right="220"/>
        <w:rPr>
          <w:b w:val="0"/>
          <w:sz w:val="22"/>
        </w:rPr>
      </w:pPr>
    </w:p>
    <w:p w14:paraId="76C7F1A5" w14:textId="77777777" w:rsidR="00D0177A" w:rsidRPr="00D0177A" w:rsidRDefault="00D0177A" w:rsidP="00D0177A">
      <w:pPr>
        <w:pStyle w:val="a3"/>
        <w:ind w:right="220"/>
        <w:rPr>
          <w:b w:val="0"/>
          <w:bCs/>
        </w:rPr>
      </w:pPr>
      <w:r>
        <w:t xml:space="preserve">Definition: </w:t>
      </w:r>
      <w:r w:rsidRPr="00D0177A">
        <w:rPr>
          <w:b w:val="0"/>
          <w:bCs/>
        </w:rPr>
        <w:t>Location (address) for on-line access using a URL/URI address or similar addressing scheme.</w:t>
      </w:r>
    </w:p>
    <w:p w14:paraId="6F8E4A96" w14:textId="77777777" w:rsidR="00D0177A" w:rsidRDefault="00D0177A" w:rsidP="00D0177A">
      <w:pPr>
        <w:pStyle w:val="a3"/>
        <w:spacing w:before="7"/>
        <w:ind w:right="220"/>
        <w:rPr>
          <w:sz w:val="22"/>
        </w:rPr>
      </w:pPr>
    </w:p>
    <w:p w14:paraId="40D0623D" w14:textId="77777777" w:rsidR="00D0177A" w:rsidRDefault="00D0177A" w:rsidP="00D0177A">
      <w:pPr>
        <w:ind w:left="196" w:right="196"/>
        <w:rPr>
          <w:sz w:val="20"/>
        </w:rPr>
      </w:pPr>
      <w:r>
        <w:rPr>
          <w:b/>
          <w:sz w:val="20"/>
        </w:rPr>
        <w:t xml:space="preserve">CamelCase: </w:t>
      </w:r>
      <w:r>
        <w:rPr>
          <w:sz w:val="20"/>
        </w:rPr>
        <w:t>linkage</w:t>
      </w:r>
    </w:p>
    <w:p w14:paraId="1555A0D8" w14:textId="77777777" w:rsidR="00D0177A" w:rsidRDefault="00D0177A" w:rsidP="00D0177A">
      <w:pPr>
        <w:pStyle w:val="a3"/>
        <w:spacing w:before="4"/>
        <w:ind w:right="220"/>
        <w:rPr>
          <w:sz w:val="22"/>
        </w:rPr>
      </w:pPr>
    </w:p>
    <w:p w14:paraId="11083A6A" w14:textId="77777777" w:rsidR="00D0177A" w:rsidRDefault="00D0177A" w:rsidP="00D0177A">
      <w:pPr>
        <w:pStyle w:val="a3"/>
        <w:ind w:right="220"/>
      </w:pPr>
      <w:r>
        <w:t>Alias:</w:t>
      </w:r>
    </w:p>
    <w:p w14:paraId="03B5B3FA" w14:textId="77777777" w:rsidR="00D0177A" w:rsidRDefault="00D0177A" w:rsidP="00D0177A">
      <w:pPr>
        <w:pStyle w:val="a3"/>
        <w:spacing w:before="7"/>
        <w:ind w:right="220"/>
        <w:rPr>
          <w:b w:val="0"/>
          <w:sz w:val="22"/>
        </w:rPr>
      </w:pPr>
    </w:p>
    <w:p w14:paraId="6CC62B86" w14:textId="1AC14427" w:rsidR="00D0177A" w:rsidRDefault="00D0177A" w:rsidP="00D0177A">
      <w:pPr>
        <w:ind w:left="196" w:right="196"/>
        <w:rPr>
          <w:sz w:val="20"/>
        </w:rPr>
      </w:pPr>
      <w:r>
        <w:rPr>
          <w:b/>
          <w:sz w:val="20"/>
        </w:rPr>
        <w:t xml:space="preserve">Value type: </w:t>
      </w:r>
      <w:ins w:id="2284" w:author="USER" w:date="2024-03-27T22:44:00Z">
        <w:r w:rsidR="00D41E76">
          <w:rPr>
            <w:sz w:val="20"/>
          </w:rPr>
          <w:t>text</w:t>
        </w:r>
      </w:ins>
      <w:del w:id="2285" w:author="USER" w:date="2024-03-27T22:44:00Z">
        <w:r w:rsidDel="00D41E76">
          <w:rPr>
            <w:sz w:val="20"/>
          </w:rPr>
          <w:delText>URL</w:delText>
        </w:r>
      </w:del>
    </w:p>
    <w:p w14:paraId="0980AC3E" w14:textId="77777777" w:rsidR="00D0177A" w:rsidRDefault="00D0177A" w:rsidP="00D0177A">
      <w:pPr>
        <w:pStyle w:val="a3"/>
        <w:spacing w:before="4"/>
        <w:ind w:right="220"/>
        <w:rPr>
          <w:sz w:val="22"/>
        </w:rPr>
      </w:pPr>
    </w:p>
    <w:p w14:paraId="285C840B" w14:textId="77777777" w:rsidR="00D0177A" w:rsidRDefault="00D0177A" w:rsidP="00D0177A">
      <w:pPr>
        <w:ind w:left="196" w:right="196"/>
        <w:rPr>
          <w:sz w:val="20"/>
        </w:rPr>
      </w:pPr>
      <w:r>
        <w:rPr>
          <w:b/>
          <w:sz w:val="20"/>
        </w:rPr>
        <w:t xml:space="preserve">Remarks: </w:t>
      </w:r>
      <w:r>
        <w:rPr>
          <w:sz w:val="20"/>
        </w:rPr>
        <w:t>No remarks.</w:t>
      </w:r>
    </w:p>
    <w:p w14:paraId="33FB068E" w14:textId="77777777" w:rsidR="00D0177A" w:rsidRDefault="00D0177A">
      <w:pPr>
        <w:pStyle w:val="a3"/>
        <w:spacing w:before="10"/>
        <w:ind w:right="220"/>
        <w:rPr>
          <w:sz w:val="24"/>
        </w:rPr>
      </w:pPr>
    </w:p>
    <w:p w14:paraId="6BB4F4C3" w14:textId="29B56680" w:rsidR="00D0177A" w:rsidRDefault="00D0177A">
      <w:pPr>
        <w:rPr>
          <w:b/>
          <w:sz w:val="24"/>
          <w:szCs w:val="20"/>
        </w:rPr>
      </w:pPr>
      <w:r>
        <w:rPr>
          <w:sz w:val="24"/>
        </w:rPr>
        <w:br w:type="page"/>
      </w:r>
    </w:p>
    <w:p w14:paraId="0541408E" w14:textId="70FB2188" w:rsidR="00680C68" w:rsidRPr="00D0177A" w:rsidRDefault="0065591C" w:rsidP="0061406B">
      <w:pPr>
        <w:pStyle w:val="2"/>
        <w:numPr>
          <w:ilvl w:val="1"/>
          <w:numId w:val="9"/>
        </w:numPr>
        <w:rPr>
          <w:sz w:val="20"/>
        </w:rPr>
      </w:pPr>
      <w:ins w:id="2286" w:author="USER" w:date="2024-06-28T13:33:00Z">
        <w:r>
          <w:lastRenderedPageBreak/>
          <w:t>C</w:t>
        </w:r>
      </w:ins>
      <w:ins w:id="2287" w:author="USER" w:date="2024-06-28T13:32:00Z">
        <w:r w:rsidR="00DA329F" w:rsidRPr="00DA329F">
          <w:t>ategory</w:t>
        </w:r>
      </w:ins>
      <w:ins w:id="2288" w:author="USER" w:date="2024-06-28T13:33:00Z">
        <w:r>
          <w:t xml:space="preserve"> o</w:t>
        </w:r>
      </w:ins>
      <w:ins w:id="2289" w:author="USER" w:date="2024-06-28T13:32:00Z">
        <w:r w:rsidR="00DA329F" w:rsidRPr="00DA329F">
          <w:t>f</w:t>
        </w:r>
      </w:ins>
      <w:ins w:id="2290" w:author="USER" w:date="2024-06-28T13:33:00Z">
        <w:r>
          <w:t xml:space="preserve"> </w:t>
        </w:r>
      </w:ins>
      <w:ins w:id="2291" w:author="USER" w:date="2024-06-28T13:32:00Z">
        <w:r w:rsidR="00DA329F" w:rsidRPr="00DA329F">
          <w:t>Product</w:t>
        </w:r>
      </w:ins>
      <w:ins w:id="2292" w:author="USER" w:date="2024-06-28T13:33:00Z">
        <w:r>
          <w:t xml:space="preserve"> </w:t>
        </w:r>
      </w:ins>
      <w:ins w:id="2293" w:author="USER" w:date="2024-06-28T13:32:00Z">
        <w:r w:rsidR="00DA329F" w:rsidRPr="00DA329F">
          <w:t>Mapping</w:t>
        </w:r>
      </w:ins>
      <w:del w:id="2294" w:author="USER" w:date="2024-06-28T13:32:00Z">
        <w:r w:rsidR="00680C68" w:rsidDel="00DA329F">
          <w:delText>M</w:delText>
        </w:r>
        <w:r w:rsidR="008A477E" w:rsidDel="00DA329F">
          <w:delText>apping Priority</w:delText>
        </w:r>
      </w:del>
      <w:r w:rsidR="008A477E">
        <w:rPr>
          <w:rFonts w:ascii="맑은 고딕" w:eastAsia="맑은 고딕" w:hAnsi="맑은 고딕" w:cs="맑은 고딕"/>
          <w:lang w:eastAsia="ko-KR"/>
        </w:rPr>
        <w:t xml:space="preserve"> </w:t>
      </w:r>
    </w:p>
    <w:p w14:paraId="33562BDA" w14:textId="77777777" w:rsidR="00680C68" w:rsidRDefault="00680C68" w:rsidP="00680C68">
      <w:pPr>
        <w:pStyle w:val="a3"/>
        <w:ind w:right="220"/>
      </w:pPr>
    </w:p>
    <w:p w14:paraId="0BDD20BE" w14:textId="1C8ACD55" w:rsidR="00680C68" w:rsidRPr="00D0177A" w:rsidRDefault="00680C68" w:rsidP="00680C68">
      <w:pPr>
        <w:pStyle w:val="a3"/>
        <w:ind w:right="220"/>
        <w:rPr>
          <w:b w:val="0"/>
          <w:bCs/>
        </w:rPr>
      </w:pPr>
      <w:r>
        <w:t xml:space="preserve">Definition: </w:t>
      </w:r>
      <w:ins w:id="2295" w:author="USER" w:date="2024-06-28T13:33:00Z">
        <w:r w:rsidR="0065591C" w:rsidRPr="0065591C">
          <w:rPr>
            <w:b w:val="0"/>
            <w:bCs/>
          </w:rPr>
          <w:t>A classification of the internal relationships between products and services</w:t>
        </w:r>
        <w:r w:rsidR="0065591C">
          <w:rPr>
            <w:b w:val="0"/>
            <w:bCs/>
          </w:rPr>
          <w:t>.</w:t>
        </w:r>
      </w:ins>
      <w:del w:id="2296" w:author="USER" w:date="2024-06-28T13:33:00Z">
        <w:r w:rsidR="00A238E5" w:rsidRPr="00A238E5" w:rsidDel="0065591C">
          <w:rPr>
            <w:b w:val="0"/>
            <w:bCs/>
          </w:rPr>
          <w:delText>Data preferred between S-100 compatible systems and pre S-100 system</w:delText>
        </w:r>
        <w:r w:rsidRPr="00A238E5" w:rsidDel="0065591C">
          <w:rPr>
            <w:b w:val="0"/>
            <w:bCs/>
          </w:rPr>
          <w:delText>.</w:delText>
        </w:r>
      </w:del>
      <w:r w:rsidRPr="00D0177A">
        <w:rPr>
          <w:b w:val="0"/>
          <w:bCs/>
        </w:rPr>
        <w:t xml:space="preserve"> </w:t>
      </w:r>
    </w:p>
    <w:p w14:paraId="3D3DC4A2" w14:textId="77777777" w:rsidR="00680C68" w:rsidRDefault="00680C68" w:rsidP="00680C68">
      <w:pPr>
        <w:pStyle w:val="a3"/>
        <w:ind w:right="220"/>
      </w:pPr>
    </w:p>
    <w:p w14:paraId="05AD49C1" w14:textId="29E64BE1" w:rsidR="00680C68" w:rsidRDefault="00680C68" w:rsidP="00680C68">
      <w:pPr>
        <w:pStyle w:val="a3"/>
        <w:ind w:right="220"/>
      </w:pPr>
      <w:r>
        <w:t>CamelCase:</w:t>
      </w:r>
      <w:r>
        <w:rPr>
          <w:spacing w:val="-1"/>
        </w:rPr>
        <w:t xml:space="preserve"> </w:t>
      </w:r>
      <w:ins w:id="2297" w:author="USER" w:date="2024-06-28T13:33:00Z">
        <w:r w:rsidR="0065591C" w:rsidRPr="0065591C">
          <w:rPr>
            <w:b w:val="0"/>
            <w:bCs/>
          </w:rPr>
          <w:t>categoryOfProductMapping</w:t>
        </w:r>
      </w:ins>
      <w:del w:id="2298" w:author="USER" w:date="2024-06-28T13:33:00Z">
        <w:r w:rsidRPr="00D0177A" w:rsidDel="0065591C">
          <w:rPr>
            <w:b w:val="0"/>
            <w:bCs/>
          </w:rPr>
          <w:delText>ma</w:delText>
        </w:r>
        <w:r w:rsidR="000525AE" w:rsidDel="0065591C">
          <w:rPr>
            <w:b w:val="0"/>
            <w:bCs/>
          </w:rPr>
          <w:delText>ppingPriority</w:delText>
        </w:r>
      </w:del>
    </w:p>
    <w:p w14:paraId="63F32EDA" w14:textId="77777777" w:rsidR="00680C68" w:rsidRDefault="00680C68" w:rsidP="00680C68">
      <w:pPr>
        <w:pStyle w:val="a3"/>
        <w:ind w:right="220"/>
      </w:pPr>
    </w:p>
    <w:p w14:paraId="035954D0" w14:textId="77777777" w:rsidR="00680C68" w:rsidRDefault="00680C68" w:rsidP="00680C68">
      <w:pPr>
        <w:pStyle w:val="a3"/>
        <w:ind w:right="220"/>
      </w:pPr>
      <w:r>
        <w:t>Alias:</w:t>
      </w:r>
    </w:p>
    <w:p w14:paraId="15176D75" w14:textId="77777777" w:rsidR="00680C68" w:rsidRDefault="00680C68" w:rsidP="00680C68">
      <w:pPr>
        <w:pStyle w:val="a3"/>
        <w:spacing w:before="7"/>
        <w:ind w:right="220"/>
        <w:rPr>
          <w:b w:val="0"/>
          <w:sz w:val="22"/>
        </w:rPr>
      </w:pPr>
    </w:p>
    <w:p w14:paraId="3ECED654" w14:textId="1105BC73" w:rsidR="00680C68" w:rsidRDefault="00680C68" w:rsidP="00680C68">
      <w:pPr>
        <w:ind w:left="196" w:right="196"/>
        <w:rPr>
          <w:sz w:val="20"/>
        </w:rPr>
      </w:pPr>
      <w:r>
        <w:rPr>
          <w:b/>
          <w:sz w:val="20"/>
        </w:rPr>
        <w:t xml:space="preserve">Value type: </w:t>
      </w:r>
      <w:r w:rsidR="000525AE">
        <w:rPr>
          <w:sz w:val="20"/>
        </w:rPr>
        <w:t>enumeration</w:t>
      </w:r>
    </w:p>
    <w:p w14:paraId="20013088" w14:textId="77777777" w:rsidR="00680C68" w:rsidRDefault="00680C68" w:rsidP="00680C68">
      <w:pPr>
        <w:pStyle w:val="a3"/>
        <w:spacing w:before="4"/>
        <w:ind w:right="220"/>
        <w:rPr>
          <w:sz w:val="22"/>
        </w:rPr>
      </w:pPr>
    </w:p>
    <w:p w14:paraId="68AF86FA" w14:textId="77777777" w:rsidR="00680C68" w:rsidRDefault="00680C68" w:rsidP="00680C68">
      <w:pPr>
        <w:ind w:left="196" w:right="196"/>
        <w:rPr>
          <w:sz w:val="20"/>
        </w:rPr>
      </w:pPr>
      <w:r>
        <w:rPr>
          <w:b/>
          <w:sz w:val="20"/>
        </w:rPr>
        <w:t xml:space="preserve">Remarks: </w:t>
      </w:r>
      <w:r>
        <w:rPr>
          <w:sz w:val="20"/>
        </w:rPr>
        <w:t>No remarks.</w:t>
      </w:r>
    </w:p>
    <w:p w14:paraId="0827865C" w14:textId="77777777" w:rsidR="009E4E78" w:rsidRDefault="009E4E78" w:rsidP="009E4E78">
      <w:pPr>
        <w:pStyle w:val="a3"/>
        <w:ind w:right="220"/>
        <w:rPr>
          <w:sz w:val="22"/>
        </w:rPr>
      </w:pPr>
    </w:p>
    <w:p w14:paraId="6F5A3276" w14:textId="77777777" w:rsidR="009E4E78" w:rsidRDefault="009E4E78" w:rsidP="009E4E78">
      <w:pPr>
        <w:pStyle w:val="a3"/>
        <w:ind w:right="220"/>
        <w:rPr>
          <w:sz w:val="22"/>
        </w:rPr>
      </w:pPr>
    </w:p>
    <w:p w14:paraId="724EDE29" w14:textId="77777777" w:rsidR="009E4E78" w:rsidRDefault="009E4E78" w:rsidP="009E4E78">
      <w:pPr>
        <w:pStyle w:val="a3"/>
        <w:spacing w:before="9"/>
        <w:ind w:right="220"/>
        <w:rPr>
          <w:sz w:val="31"/>
        </w:rPr>
      </w:pPr>
    </w:p>
    <w:p w14:paraId="56ADD07E" w14:textId="77777777" w:rsidR="009E4E78" w:rsidRDefault="009E4E78" w:rsidP="009E4E78">
      <w:pPr>
        <w:pStyle w:val="a3"/>
        <w:ind w:right="220"/>
      </w:pPr>
      <w:r>
        <w:t>Listed Values:</w:t>
      </w:r>
    </w:p>
    <w:p w14:paraId="65244684" w14:textId="77777777" w:rsidR="009E4E78" w:rsidRDefault="009E4E78" w:rsidP="009E4E78">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9"/>
        <w:gridCol w:w="3544"/>
        <w:gridCol w:w="5236"/>
      </w:tblGrid>
      <w:tr w:rsidR="00BF7C96" w14:paraId="79170FE0" w14:textId="77777777" w:rsidTr="0065591C">
        <w:trPr>
          <w:trHeight w:val="465"/>
        </w:trPr>
        <w:tc>
          <w:tcPr>
            <w:tcW w:w="1289" w:type="dxa"/>
            <w:shd w:val="clear" w:color="auto" w:fill="FFF1CC"/>
          </w:tcPr>
          <w:p w14:paraId="49C86B78" w14:textId="344E89AE" w:rsidR="00BF7C96" w:rsidRPr="00BF7C96" w:rsidRDefault="00BF7C96" w:rsidP="00B467B9">
            <w:pPr>
              <w:pStyle w:val="TableParagraph"/>
              <w:spacing w:before="117"/>
              <w:ind w:left="196" w:right="196"/>
              <w:rPr>
                <w:rFonts w:eastAsiaTheme="minorEastAsia"/>
                <w:b/>
                <w:sz w:val="18"/>
                <w:lang w:eastAsia="ko-KR"/>
              </w:rPr>
            </w:pPr>
            <w:ins w:id="2299" w:author="USER" w:date="2024-03-27T22:10:00Z">
              <w:r>
                <w:rPr>
                  <w:rFonts w:eastAsiaTheme="minorEastAsia"/>
                  <w:b/>
                  <w:sz w:val="18"/>
                  <w:lang w:eastAsia="ko-KR"/>
                </w:rPr>
                <w:t>Code</w:t>
              </w:r>
            </w:ins>
          </w:p>
        </w:tc>
        <w:tc>
          <w:tcPr>
            <w:tcW w:w="3544" w:type="dxa"/>
            <w:shd w:val="clear" w:color="auto" w:fill="FFF1CC"/>
          </w:tcPr>
          <w:p w14:paraId="3BB22080" w14:textId="61385958" w:rsidR="00BF7C96" w:rsidRDefault="00BF7C96" w:rsidP="00B467B9">
            <w:pPr>
              <w:pStyle w:val="TableParagraph"/>
              <w:spacing w:before="117"/>
              <w:ind w:left="196" w:right="196"/>
              <w:rPr>
                <w:b/>
                <w:sz w:val="18"/>
              </w:rPr>
            </w:pPr>
            <w:r>
              <w:rPr>
                <w:b/>
                <w:sz w:val="18"/>
              </w:rPr>
              <w:t>Label</w:t>
            </w:r>
          </w:p>
        </w:tc>
        <w:tc>
          <w:tcPr>
            <w:tcW w:w="5236" w:type="dxa"/>
            <w:shd w:val="clear" w:color="auto" w:fill="FFF1CC"/>
          </w:tcPr>
          <w:p w14:paraId="3B95B394" w14:textId="77777777" w:rsidR="00BF7C96" w:rsidRDefault="00BF7C96" w:rsidP="00B467B9">
            <w:pPr>
              <w:pStyle w:val="TableParagraph"/>
              <w:spacing w:before="117"/>
              <w:ind w:left="196" w:right="196"/>
              <w:rPr>
                <w:b/>
                <w:sz w:val="18"/>
              </w:rPr>
            </w:pPr>
            <w:r>
              <w:rPr>
                <w:b/>
                <w:sz w:val="18"/>
              </w:rPr>
              <w:t>Definition</w:t>
            </w:r>
          </w:p>
        </w:tc>
      </w:tr>
      <w:tr w:rsidR="00BF7C96" w14:paraId="3CDECFF2" w14:textId="77777777" w:rsidTr="0065591C">
        <w:trPr>
          <w:trHeight w:val="624"/>
        </w:trPr>
        <w:tc>
          <w:tcPr>
            <w:tcW w:w="1289" w:type="dxa"/>
          </w:tcPr>
          <w:p w14:paraId="4612B7EC" w14:textId="1AC68D5C" w:rsidR="00BF7C96" w:rsidRPr="00BF7C96" w:rsidRDefault="00BF7C96" w:rsidP="00B467B9">
            <w:pPr>
              <w:pStyle w:val="TableParagraph"/>
              <w:ind w:left="196" w:right="196"/>
              <w:rPr>
                <w:rFonts w:eastAsiaTheme="minorEastAsia"/>
                <w:sz w:val="18"/>
                <w:lang w:eastAsia="ko-KR"/>
              </w:rPr>
            </w:pPr>
            <w:ins w:id="2300" w:author="USER" w:date="2024-03-27T22:10:00Z">
              <w:r>
                <w:rPr>
                  <w:rFonts w:eastAsiaTheme="minorEastAsia" w:hint="eastAsia"/>
                  <w:sz w:val="18"/>
                  <w:lang w:eastAsia="ko-KR"/>
                </w:rPr>
                <w:t>1</w:t>
              </w:r>
            </w:ins>
          </w:p>
        </w:tc>
        <w:tc>
          <w:tcPr>
            <w:tcW w:w="3544" w:type="dxa"/>
          </w:tcPr>
          <w:p w14:paraId="04C8FFC9" w14:textId="781F8583" w:rsidR="00BF7C96" w:rsidRDefault="00480554" w:rsidP="00B467B9">
            <w:pPr>
              <w:pStyle w:val="TableParagraph"/>
              <w:ind w:left="196" w:right="196"/>
              <w:rPr>
                <w:sz w:val="18"/>
              </w:rPr>
            </w:pPr>
            <w:ins w:id="2301" w:author="USER" w:date="2024-06-28T14:14:00Z">
              <w:r>
                <w:rPr>
                  <w:sz w:val="18"/>
                </w:rPr>
                <w:t>H</w:t>
              </w:r>
            </w:ins>
            <w:ins w:id="2302" w:author="USER" w:date="2024-06-28T13:33:00Z">
              <w:r w:rsidR="0065591C" w:rsidRPr="0065591C">
                <w:rPr>
                  <w:sz w:val="18"/>
                </w:rPr>
                <w:t>igher</w:t>
              </w:r>
            </w:ins>
            <w:ins w:id="2303" w:author="USER" w:date="2024-06-28T14:22:00Z">
              <w:r w:rsidR="0096318D">
                <w:rPr>
                  <w:sz w:val="18"/>
                </w:rPr>
                <w:t xml:space="preserve"> </w:t>
              </w:r>
            </w:ins>
            <w:ins w:id="2304" w:author="USER" w:date="2024-06-28T13:33:00Z">
              <w:r w:rsidR="0065591C" w:rsidRPr="0065591C">
                <w:rPr>
                  <w:sz w:val="18"/>
                </w:rPr>
                <w:t>Priority</w:t>
              </w:r>
            </w:ins>
            <w:ins w:id="2305" w:author="USER" w:date="2024-06-28T14:22:00Z">
              <w:r w:rsidR="0096318D">
                <w:rPr>
                  <w:sz w:val="18"/>
                </w:rPr>
                <w:t xml:space="preserve"> </w:t>
              </w:r>
            </w:ins>
            <w:ins w:id="2306" w:author="USER" w:date="2024-06-28T13:33:00Z">
              <w:r w:rsidR="0065591C" w:rsidRPr="0065591C">
                <w:rPr>
                  <w:sz w:val="18"/>
                </w:rPr>
                <w:t>Alternative</w:t>
              </w:r>
            </w:ins>
            <w:del w:id="2307" w:author="USER" w:date="2024-06-28T13:33:00Z">
              <w:r w:rsidR="00BF7C96" w:rsidDel="0065591C">
                <w:rPr>
                  <w:sz w:val="18"/>
                </w:rPr>
                <w:delText>S-100 Preferred</w:delText>
              </w:r>
            </w:del>
          </w:p>
        </w:tc>
        <w:tc>
          <w:tcPr>
            <w:tcW w:w="5236" w:type="dxa"/>
          </w:tcPr>
          <w:p w14:paraId="2E097BCA" w14:textId="6D61E2A0" w:rsidR="00BF7C96" w:rsidRDefault="0065591C" w:rsidP="00B467B9">
            <w:pPr>
              <w:pStyle w:val="TableParagraph"/>
              <w:ind w:left="196" w:right="196"/>
              <w:rPr>
                <w:sz w:val="18"/>
              </w:rPr>
            </w:pPr>
            <w:ins w:id="2308" w:author="USER" w:date="2024-06-28T13:34:00Z">
              <w:r w:rsidRPr="0065591C">
                <w:rPr>
                  <w:sz w:val="18"/>
                </w:rPr>
                <w:t>A higher prioritized or recommended alternative product or service, that can fully replace another.</w:t>
              </w:r>
            </w:ins>
            <w:del w:id="2309" w:author="USER" w:date="2024-06-28T13:34:00Z">
              <w:r w:rsidR="00BF7C96" w:rsidRPr="00D5409D" w:rsidDel="0065591C">
                <w:rPr>
                  <w:sz w:val="18"/>
                </w:rPr>
                <w:delText>Data preferred for S-100 compatible systems.</w:delText>
              </w:r>
            </w:del>
          </w:p>
        </w:tc>
      </w:tr>
      <w:tr w:rsidR="00BF7C96" w14:paraId="0879FF61" w14:textId="77777777" w:rsidTr="0065591C">
        <w:trPr>
          <w:trHeight w:val="624"/>
        </w:trPr>
        <w:tc>
          <w:tcPr>
            <w:tcW w:w="1289" w:type="dxa"/>
          </w:tcPr>
          <w:p w14:paraId="049D2C0F" w14:textId="7B41DF5D" w:rsidR="00BF7C96" w:rsidRPr="00BF7C96" w:rsidRDefault="00BF7C96" w:rsidP="00B467B9">
            <w:pPr>
              <w:pStyle w:val="TableParagraph"/>
              <w:ind w:left="196" w:right="196"/>
              <w:rPr>
                <w:rFonts w:eastAsiaTheme="minorEastAsia"/>
                <w:sz w:val="18"/>
                <w:lang w:eastAsia="ko-KR"/>
              </w:rPr>
            </w:pPr>
            <w:ins w:id="2310" w:author="USER" w:date="2024-03-27T22:10:00Z">
              <w:r>
                <w:rPr>
                  <w:rFonts w:eastAsiaTheme="minorEastAsia" w:hint="eastAsia"/>
                  <w:sz w:val="18"/>
                  <w:lang w:eastAsia="ko-KR"/>
                </w:rPr>
                <w:t>2</w:t>
              </w:r>
            </w:ins>
          </w:p>
        </w:tc>
        <w:tc>
          <w:tcPr>
            <w:tcW w:w="3544" w:type="dxa"/>
          </w:tcPr>
          <w:p w14:paraId="4ADC4F67" w14:textId="1E6663CD" w:rsidR="00BF7C96" w:rsidRPr="00724824" w:rsidRDefault="00480554" w:rsidP="00B467B9">
            <w:pPr>
              <w:pStyle w:val="TableParagraph"/>
              <w:ind w:left="196" w:right="196"/>
              <w:rPr>
                <w:sz w:val="18"/>
              </w:rPr>
            </w:pPr>
            <w:ins w:id="2311" w:author="USER" w:date="2024-06-28T14:14:00Z">
              <w:r>
                <w:rPr>
                  <w:sz w:val="18"/>
                </w:rPr>
                <w:t>L</w:t>
              </w:r>
            </w:ins>
            <w:ins w:id="2312" w:author="USER" w:date="2024-06-28T13:33:00Z">
              <w:r w:rsidR="0065591C" w:rsidRPr="0065591C">
                <w:rPr>
                  <w:sz w:val="18"/>
                </w:rPr>
                <w:t>ower</w:t>
              </w:r>
            </w:ins>
            <w:ins w:id="2313" w:author="USER" w:date="2024-06-28T14:22:00Z">
              <w:r w:rsidR="0096318D">
                <w:rPr>
                  <w:sz w:val="18"/>
                </w:rPr>
                <w:t xml:space="preserve"> </w:t>
              </w:r>
            </w:ins>
            <w:ins w:id="2314" w:author="USER" w:date="2024-06-28T13:33:00Z">
              <w:r w:rsidR="0065591C" w:rsidRPr="0065591C">
                <w:rPr>
                  <w:sz w:val="18"/>
                </w:rPr>
                <w:t>Priority</w:t>
              </w:r>
            </w:ins>
            <w:ins w:id="2315" w:author="USER" w:date="2024-06-28T14:22:00Z">
              <w:r w:rsidR="0096318D">
                <w:rPr>
                  <w:sz w:val="18"/>
                </w:rPr>
                <w:t xml:space="preserve"> </w:t>
              </w:r>
            </w:ins>
            <w:ins w:id="2316" w:author="USER" w:date="2024-06-28T13:33:00Z">
              <w:r w:rsidR="0065591C" w:rsidRPr="0065591C">
                <w:rPr>
                  <w:sz w:val="18"/>
                </w:rPr>
                <w:t>Alternative</w:t>
              </w:r>
            </w:ins>
            <w:del w:id="2317" w:author="USER" w:date="2024-06-28T13:33:00Z">
              <w:r w:rsidR="00BF7C96" w:rsidDel="0065591C">
                <w:rPr>
                  <w:sz w:val="18"/>
                </w:rPr>
                <w:delText>Legacy Preferred</w:delText>
              </w:r>
            </w:del>
          </w:p>
        </w:tc>
        <w:tc>
          <w:tcPr>
            <w:tcW w:w="5236" w:type="dxa"/>
          </w:tcPr>
          <w:p w14:paraId="00DF101E" w14:textId="44D84BAA" w:rsidR="00BF7C96" w:rsidRPr="00724824" w:rsidRDefault="0065591C" w:rsidP="00B467B9">
            <w:pPr>
              <w:pStyle w:val="TableParagraph"/>
              <w:ind w:left="196" w:right="196"/>
              <w:rPr>
                <w:sz w:val="18"/>
              </w:rPr>
            </w:pPr>
            <w:ins w:id="2318" w:author="USER" w:date="2024-06-28T13:34:00Z">
              <w:r w:rsidRPr="0065591C">
                <w:rPr>
                  <w:sz w:val="18"/>
                </w:rPr>
                <w:t>A lower prioritized or not recommended alternative product or service, that can fully replace another.</w:t>
              </w:r>
            </w:ins>
            <w:del w:id="2319" w:author="USER" w:date="2024-06-28T13:34:00Z">
              <w:r w:rsidR="00BF7C96" w:rsidRPr="00D5409D" w:rsidDel="0065591C">
                <w:rPr>
                  <w:sz w:val="18"/>
                </w:rPr>
                <w:delText>Data preferred for pre S-100 system.</w:delText>
              </w:r>
            </w:del>
          </w:p>
        </w:tc>
      </w:tr>
      <w:tr w:rsidR="0065591C" w14:paraId="36068E9B" w14:textId="77777777" w:rsidTr="0065591C">
        <w:trPr>
          <w:trHeight w:val="624"/>
          <w:ins w:id="2320" w:author="USER" w:date="2024-06-28T13:33:00Z"/>
        </w:trPr>
        <w:tc>
          <w:tcPr>
            <w:tcW w:w="1289" w:type="dxa"/>
          </w:tcPr>
          <w:p w14:paraId="344B1B50" w14:textId="49370F5E" w:rsidR="0065591C" w:rsidRDefault="0065591C" w:rsidP="00B467B9">
            <w:pPr>
              <w:pStyle w:val="TableParagraph"/>
              <w:ind w:left="196" w:right="196"/>
              <w:rPr>
                <w:ins w:id="2321" w:author="USER" w:date="2024-06-28T13:33:00Z"/>
                <w:rFonts w:eastAsiaTheme="minorEastAsia"/>
                <w:sz w:val="18"/>
                <w:lang w:eastAsia="ko-KR"/>
              </w:rPr>
            </w:pPr>
            <w:ins w:id="2322" w:author="USER" w:date="2024-06-28T13:33:00Z">
              <w:r>
                <w:rPr>
                  <w:rFonts w:eastAsiaTheme="minorEastAsia" w:hint="eastAsia"/>
                  <w:sz w:val="18"/>
                  <w:lang w:eastAsia="ko-KR"/>
                </w:rPr>
                <w:t>3</w:t>
              </w:r>
            </w:ins>
          </w:p>
        </w:tc>
        <w:tc>
          <w:tcPr>
            <w:tcW w:w="3544" w:type="dxa"/>
          </w:tcPr>
          <w:p w14:paraId="4063A707" w14:textId="4047FF72" w:rsidR="0065591C" w:rsidRDefault="00480554" w:rsidP="00B467B9">
            <w:pPr>
              <w:pStyle w:val="TableParagraph"/>
              <w:ind w:left="196" w:right="196"/>
              <w:rPr>
                <w:ins w:id="2323" w:author="USER" w:date="2024-06-28T13:33:00Z"/>
                <w:sz w:val="18"/>
              </w:rPr>
            </w:pPr>
            <w:ins w:id="2324" w:author="USER" w:date="2024-06-28T14:14:00Z">
              <w:r>
                <w:rPr>
                  <w:sz w:val="18"/>
                </w:rPr>
                <w:t>R</w:t>
              </w:r>
            </w:ins>
            <w:ins w:id="2325" w:author="USER" w:date="2024-06-28T13:34:00Z">
              <w:r w:rsidR="0065591C" w:rsidRPr="0065591C">
                <w:rPr>
                  <w:sz w:val="18"/>
                </w:rPr>
                <w:t>ecommended</w:t>
              </w:r>
            </w:ins>
            <w:ins w:id="2326" w:author="USER" w:date="2024-06-28T14:22:00Z">
              <w:r w:rsidR="0096318D">
                <w:rPr>
                  <w:sz w:val="18"/>
                </w:rPr>
                <w:t xml:space="preserve"> </w:t>
              </w:r>
            </w:ins>
            <w:ins w:id="2327" w:author="USER" w:date="2024-06-28T13:34:00Z">
              <w:r w:rsidR="0065591C" w:rsidRPr="0065591C">
                <w:rPr>
                  <w:sz w:val="18"/>
                </w:rPr>
                <w:t>Enhancement</w:t>
              </w:r>
            </w:ins>
            <w:ins w:id="2328" w:author="USER" w:date="2024-06-28T14:22:00Z">
              <w:r w:rsidR="0096318D">
                <w:rPr>
                  <w:sz w:val="18"/>
                </w:rPr>
                <w:t xml:space="preserve"> </w:t>
              </w:r>
            </w:ins>
            <w:ins w:id="2329" w:author="USER" w:date="2024-06-28T13:34:00Z">
              <w:r w:rsidR="0065591C" w:rsidRPr="0065591C">
                <w:rPr>
                  <w:sz w:val="18"/>
                </w:rPr>
                <w:t>Provider</w:t>
              </w:r>
            </w:ins>
          </w:p>
        </w:tc>
        <w:tc>
          <w:tcPr>
            <w:tcW w:w="5236" w:type="dxa"/>
          </w:tcPr>
          <w:p w14:paraId="4A0B7EA6" w14:textId="7463F039" w:rsidR="0065591C" w:rsidRPr="00D5409D" w:rsidRDefault="0065591C" w:rsidP="00B467B9">
            <w:pPr>
              <w:pStyle w:val="TableParagraph"/>
              <w:ind w:left="196" w:right="196"/>
              <w:rPr>
                <w:ins w:id="2330" w:author="USER" w:date="2024-06-28T13:33:00Z"/>
                <w:sz w:val="18"/>
              </w:rPr>
            </w:pPr>
            <w:ins w:id="2331" w:author="USER" w:date="2024-06-28T13:34:00Z">
              <w:r w:rsidRPr="0065591C">
                <w:rPr>
                  <w:sz w:val="18"/>
                </w:rPr>
                <w:t>A recommended additional product or service, that provides added value to another.</w:t>
              </w:r>
            </w:ins>
          </w:p>
        </w:tc>
      </w:tr>
      <w:tr w:rsidR="0065591C" w14:paraId="0B1EA82D" w14:textId="77777777" w:rsidTr="0065591C">
        <w:trPr>
          <w:trHeight w:val="624"/>
          <w:ins w:id="2332" w:author="USER" w:date="2024-06-28T13:33:00Z"/>
        </w:trPr>
        <w:tc>
          <w:tcPr>
            <w:tcW w:w="1289" w:type="dxa"/>
          </w:tcPr>
          <w:p w14:paraId="20B1BA1B" w14:textId="62BF1F4F" w:rsidR="0065591C" w:rsidRDefault="0065591C" w:rsidP="00B467B9">
            <w:pPr>
              <w:pStyle w:val="TableParagraph"/>
              <w:ind w:left="196" w:right="196"/>
              <w:rPr>
                <w:ins w:id="2333" w:author="USER" w:date="2024-06-28T13:33:00Z"/>
                <w:rFonts w:eastAsiaTheme="minorEastAsia"/>
                <w:sz w:val="18"/>
                <w:lang w:eastAsia="ko-KR"/>
              </w:rPr>
            </w:pPr>
            <w:ins w:id="2334" w:author="USER" w:date="2024-06-28T13:33:00Z">
              <w:r>
                <w:rPr>
                  <w:rFonts w:eastAsiaTheme="minorEastAsia" w:hint="eastAsia"/>
                  <w:sz w:val="18"/>
                  <w:lang w:eastAsia="ko-KR"/>
                </w:rPr>
                <w:t>4</w:t>
              </w:r>
            </w:ins>
          </w:p>
        </w:tc>
        <w:tc>
          <w:tcPr>
            <w:tcW w:w="3544" w:type="dxa"/>
          </w:tcPr>
          <w:p w14:paraId="5D3D6CB5" w14:textId="48EF85A1" w:rsidR="0065591C" w:rsidRDefault="00480554" w:rsidP="00B467B9">
            <w:pPr>
              <w:pStyle w:val="TableParagraph"/>
              <w:ind w:left="196" w:right="196"/>
              <w:rPr>
                <w:ins w:id="2335" w:author="USER" w:date="2024-06-28T13:33:00Z"/>
                <w:sz w:val="18"/>
              </w:rPr>
            </w:pPr>
            <w:ins w:id="2336" w:author="USER" w:date="2024-06-28T14:14:00Z">
              <w:r>
                <w:rPr>
                  <w:sz w:val="18"/>
                </w:rPr>
                <w:t>R</w:t>
              </w:r>
            </w:ins>
            <w:ins w:id="2337" w:author="USER" w:date="2024-06-28T13:34:00Z">
              <w:r w:rsidR="0065591C" w:rsidRPr="0065591C">
                <w:rPr>
                  <w:sz w:val="18"/>
                </w:rPr>
                <w:t>ecommended</w:t>
              </w:r>
            </w:ins>
            <w:ins w:id="2338" w:author="USER" w:date="2024-06-28T14:22:00Z">
              <w:r w:rsidR="0096318D">
                <w:rPr>
                  <w:sz w:val="18"/>
                </w:rPr>
                <w:t xml:space="preserve"> </w:t>
              </w:r>
            </w:ins>
            <w:ins w:id="2339" w:author="USER" w:date="2024-06-28T13:34:00Z">
              <w:r w:rsidR="0065591C" w:rsidRPr="0065591C">
                <w:rPr>
                  <w:sz w:val="18"/>
                </w:rPr>
                <w:t>Enhancement</w:t>
              </w:r>
            </w:ins>
            <w:ins w:id="2340" w:author="USER" w:date="2024-06-28T14:22:00Z">
              <w:r w:rsidR="0096318D">
                <w:rPr>
                  <w:sz w:val="18"/>
                </w:rPr>
                <w:t xml:space="preserve"> </w:t>
              </w:r>
            </w:ins>
            <w:ins w:id="2341" w:author="USER" w:date="2024-06-28T13:34:00Z">
              <w:r w:rsidR="0065591C" w:rsidRPr="0065591C">
                <w:rPr>
                  <w:sz w:val="18"/>
                </w:rPr>
                <w:t>User</w:t>
              </w:r>
            </w:ins>
          </w:p>
        </w:tc>
        <w:tc>
          <w:tcPr>
            <w:tcW w:w="5236" w:type="dxa"/>
          </w:tcPr>
          <w:p w14:paraId="18803FDC" w14:textId="0F74F1A2" w:rsidR="0065591C" w:rsidRPr="00D5409D" w:rsidRDefault="0065591C" w:rsidP="00B467B9">
            <w:pPr>
              <w:pStyle w:val="TableParagraph"/>
              <w:ind w:left="196" w:right="196"/>
              <w:rPr>
                <w:ins w:id="2342" w:author="USER" w:date="2024-06-28T13:33:00Z"/>
                <w:sz w:val="18"/>
              </w:rPr>
            </w:pPr>
            <w:ins w:id="2343" w:author="USER" w:date="2024-06-28T13:35:00Z">
              <w:r w:rsidRPr="0065591C">
                <w:rPr>
                  <w:sz w:val="18"/>
                </w:rPr>
                <w:t>A product or service, that is recommended to make use of added value provided by another product or service</w:t>
              </w:r>
            </w:ins>
          </w:p>
        </w:tc>
      </w:tr>
    </w:tbl>
    <w:p w14:paraId="30DA2027" w14:textId="77777777" w:rsidR="00680C68" w:rsidRDefault="00680C68" w:rsidP="00680C68">
      <w:pPr>
        <w:pStyle w:val="a3"/>
        <w:spacing w:before="10"/>
        <w:ind w:right="220"/>
        <w:rPr>
          <w:sz w:val="24"/>
        </w:rPr>
      </w:pPr>
    </w:p>
    <w:p w14:paraId="3B105142" w14:textId="77777777" w:rsidR="00680C68" w:rsidRDefault="00680C68" w:rsidP="00680C68">
      <w:pPr>
        <w:rPr>
          <w:b/>
          <w:sz w:val="24"/>
          <w:szCs w:val="20"/>
        </w:rPr>
      </w:pPr>
      <w:r>
        <w:rPr>
          <w:sz w:val="24"/>
        </w:rPr>
        <w:br w:type="page"/>
      </w:r>
    </w:p>
    <w:p w14:paraId="2F2A0D33" w14:textId="3C6F9DE0" w:rsidR="00D0177A" w:rsidDel="0061406B" w:rsidRDefault="00D0177A">
      <w:pPr>
        <w:pStyle w:val="a3"/>
        <w:spacing w:before="10"/>
        <w:ind w:right="220"/>
        <w:rPr>
          <w:del w:id="2344" w:author="USER" w:date="2024-04-08T14:37:00Z"/>
          <w:sz w:val="24"/>
        </w:rPr>
      </w:pPr>
    </w:p>
    <w:p w14:paraId="4491FE80" w14:textId="0C378CFD" w:rsidR="00D0177A" w:rsidRPr="00D0177A" w:rsidDel="0061406B" w:rsidRDefault="00D0177A">
      <w:pPr>
        <w:pStyle w:val="2"/>
        <w:numPr>
          <w:ilvl w:val="1"/>
          <w:numId w:val="9"/>
        </w:numPr>
        <w:rPr>
          <w:del w:id="2345" w:author="USER" w:date="2024-04-08T14:37:00Z"/>
          <w:sz w:val="20"/>
        </w:rPr>
      </w:pPr>
      <w:del w:id="2346" w:author="USER" w:date="2024-03-28T13:31:00Z">
        <w:r w:rsidDel="00B01BD9">
          <w:delText>Mari</w:delText>
        </w:r>
      </w:del>
      <w:del w:id="2347" w:author="USER" w:date="2024-03-27T13:14:00Z">
        <w:r w:rsidDel="003B14F3">
          <w:delText>ne</w:delText>
        </w:r>
      </w:del>
      <w:del w:id="2348" w:author="USER" w:date="2024-03-28T13:31:00Z">
        <w:r w:rsidDel="00B01BD9">
          <w:delText xml:space="preserve"> Resource Name </w:delText>
        </w:r>
      </w:del>
    </w:p>
    <w:p w14:paraId="63898EB7" w14:textId="4A28823A" w:rsidR="00F9250E" w:rsidDel="0061406B" w:rsidRDefault="00F9250E" w:rsidP="00D0177A">
      <w:pPr>
        <w:pStyle w:val="a3"/>
        <w:ind w:right="220"/>
        <w:rPr>
          <w:del w:id="2349" w:author="USER" w:date="2024-04-08T14:37:00Z"/>
        </w:rPr>
      </w:pPr>
    </w:p>
    <w:p w14:paraId="55BF8E7C" w14:textId="7C66E523" w:rsidR="00D0177A" w:rsidRPr="00D0177A" w:rsidDel="0061406B" w:rsidRDefault="00D0177A" w:rsidP="00D0177A">
      <w:pPr>
        <w:pStyle w:val="a3"/>
        <w:ind w:right="220"/>
        <w:rPr>
          <w:del w:id="2350" w:author="USER" w:date="2024-04-08T14:37:00Z"/>
          <w:b w:val="0"/>
          <w:bCs/>
        </w:rPr>
      </w:pPr>
      <w:del w:id="2351" w:author="USER" w:date="2024-04-08T14:37:00Z">
        <w:r w:rsidDel="0061406B">
          <w:delText>Definition:</w:delText>
        </w:r>
      </w:del>
      <w:del w:id="2352" w:author="USER" w:date="2024-03-28T13:32:00Z">
        <w:r w:rsidDel="00B01BD9">
          <w:delText xml:space="preserve"> </w:delText>
        </w:r>
        <w:r w:rsidRPr="00D0177A" w:rsidDel="00B01BD9">
          <w:rPr>
            <w:b w:val="0"/>
            <w:bCs/>
          </w:rPr>
          <w:delText>Name of mari</w:delText>
        </w:r>
      </w:del>
      <w:del w:id="2353" w:author="USER" w:date="2024-03-27T13:14:00Z">
        <w:r w:rsidRPr="00D0177A" w:rsidDel="003B14F3">
          <w:rPr>
            <w:b w:val="0"/>
            <w:bCs/>
          </w:rPr>
          <w:delText>ne</w:delText>
        </w:r>
      </w:del>
      <w:del w:id="2354" w:author="USER" w:date="2024-03-28T13:32:00Z">
        <w:r w:rsidRPr="00D0177A" w:rsidDel="00B01BD9">
          <w:rPr>
            <w:b w:val="0"/>
            <w:bCs/>
          </w:rPr>
          <w:delText xml:space="preserve"> resource.</w:delText>
        </w:r>
      </w:del>
      <w:del w:id="2355" w:author="USER" w:date="2024-04-08T14:37:00Z">
        <w:r w:rsidRPr="00D0177A" w:rsidDel="0061406B">
          <w:rPr>
            <w:b w:val="0"/>
            <w:bCs/>
          </w:rPr>
          <w:delText xml:space="preserve"> </w:delText>
        </w:r>
      </w:del>
    </w:p>
    <w:p w14:paraId="5094D0DC" w14:textId="12716475" w:rsidR="00D0177A" w:rsidDel="0061406B" w:rsidRDefault="00D0177A" w:rsidP="00D0177A">
      <w:pPr>
        <w:pStyle w:val="a3"/>
        <w:ind w:right="220"/>
        <w:rPr>
          <w:del w:id="2356" w:author="USER" w:date="2024-04-08T14:37:00Z"/>
        </w:rPr>
      </w:pPr>
    </w:p>
    <w:p w14:paraId="4983E4C2" w14:textId="5E502380" w:rsidR="00D0177A" w:rsidDel="0061406B" w:rsidRDefault="00D0177A" w:rsidP="00D0177A">
      <w:pPr>
        <w:pStyle w:val="a3"/>
        <w:ind w:right="220"/>
        <w:rPr>
          <w:del w:id="2357" w:author="USER" w:date="2024-04-08T14:37:00Z"/>
        </w:rPr>
      </w:pPr>
      <w:del w:id="2358" w:author="USER" w:date="2024-04-08T14:37:00Z">
        <w:r w:rsidDel="0061406B">
          <w:delText>CamelCase:</w:delText>
        </w:r>
        <w:r w:rsidDel="0061406B">
          <w:rPr>
            <w:spacing w:val="-1"/>
          </w:rPr>
          <w:delText xml:space="preserve"> </w:delText>
        </w:r>
      </w:del>
      <w:del w:id="2359" w:author="USER" w:date="2024-03-28T13:32:00Z">
        <w:r w:rsidRPr="00D0177A" w:rsidDel="00B01BD9">
          <w:rPr>
            <w:b w:val="0"/>
            <w:bCs/>
          </w:rPr>
          <w:delText>marineResourceName</w:delText>
        </w:r>
      </w:del>
    </w:p>
    <w:p w14:paraId="1C07E86D" w14:textId="436ED79E" w:rsidR="00D0177A" w:rsidDel="0061406B" w:rsidRDefault="00D0177A" w:rsidP="00D0177A">
      <w:pPr>
        <w:pStyle w:val="a3"/>
        <w:ind w:right="220"/>
        <w:rPr>
          <w:del w:id="2360" w:author="USER" w:date="2024-04-08T14:37:00Z"/>
        </w:rPr>
      </w:pPr>
    </w:p>
    <w:p w14:paraId="63EBBEE4" w14:textId="111307C3" w:rsidR="00D0177A" w:rsidDel="0061406B" w:rsidRDefault="00D0177A" w:rsidP="00D0177A">
      <w:pPr>
        <w:pStyle w:val="a3"/>
        <w:ind w:right="220"/>
        <w:rPr>
          <w:del w:id="2361" w:author="USER" w:date="2024-04-08T14:37:00Z"/>
        </w:rPr>
      </w:pPr>
      <w:del w:id="2362" w:author="USER" w:date="2024-04-08T14:37:00Z">
        <w:r w:rsidDel="0061406B">
          <w:delText>Alias:</w:delText>
        </w:r>
      </w:del>
    </w:p>
    <w:p w14:paraId="6607178E" w14:textId="221D71FF" w:rsidR="00D0177A" w:rsidDel="0061406B" w:rsidRDefault="00D0177A" w:rsidP="00D0177A">
      <w:pPr>
        <w:pStyle w:val="a3"/>
        <w:spacing w:before="7"/>
        <w:ind w:right="220"/>
        <w:rPr>
          <w:del w:id="2363" w:author="USER" w:date="2024-04-08T14:37:00Z"/>
          <w:b w:val="0"/>
          <w:sz w:val="22"/>
        </w:rPr>
      </w:pPr>
    </w:p>
    <w:p w14:paraId="391F7D8D" w14:textId="3F9099C9" w:rsidR="00D0177A" w:rsidDel="0061406B" w:rsidRDefault="00D0177A" w:rsidP="00D0177A">
      <w:pPr>
        <w:ind w:left="196" w:right="196"/>
        <w:rPr>
          <w:del w:id="2364" w:author="USER" w:date="2024-04-08T14:37:00Z"/>
          <w:sz w:val="20"/>
        </w:rPr>
      </w:pPr>
      <w:del w:id="2365" w:author="USER" w:date="2024-04-08T14:37:00Z">
        <w:r w:rsidDel="0061406B">
          <w:rPr>
            <w:b/>
            <w:sz w:val="20"/>
          </w:rPr>
          <w:delText xml:space="preserve">Value type: </w:delText>
        </w:r>
        <w:r w:rsidDel="0061406B">
          <w:rPr>
            <w:sz w:val="20"/>
          </w:rPr>
          <w:delText>URN</w:delText>
        </w:r>
      </w:del>
    </w:p>
    <w:p w14:paraId="08205155" w14:textId="296893A1" w:rsidR="00D0177A" w:rsidDel="0061406B" w:rsidRDefault="00D0177A" w:rsidP="00D0177A">
      <w:pPr>
        <w:pStyle w:val="a3"/>
        <w:spacing w:before="4"/>
        <w:ind w:right="220"/>
        <w:rPr>
          <w:del w:id="2366" w:author="USER" w:date="2024-04-08T14:37:00Z"/>
          <w:sz w:val="22"/>
        </w:rPr>
      </w:pPr>
    </w:p>
    <w:p w14:paraId="5ADCEBD1" w14:textId="0E540083" w:rsidR="00D0177A" w:rsidDel="0061406B" w:rsidRDefault="00D0177A" w:rsidP="00D0177A">
      <w:pPr>
        <w:ind w:left="196" w:right="196"/>
        <w:rPr>
          <w:del w:id="2367" w:author="USER" w:date="2024-04-08T14:37:00Z"/>
          <w:sz w:val="20"/>
        </w:rPr>
      </w:pPr>
      <w:del w:id="2368" w:author="USER" w:date="2024-04-08T14:37:00Z">
        <w:r w:rsidDel="0061406B">
          <w:rPr>
            <w:b/>
            <w:sz w:val="20"/>
          </w:rPr>
          <w:delText xml:space="preserve">Remarks: </w:delText>
        </w:r>
        <w:r w:rsidDel="0061406B">
          <w:rPr>
            <w:sz w:val="20"/>
          </w:rPr>
          <w:delText>No remarks.</w:delText>
        </w:r>
      </w:del>
    </w:p>
    <w:p w14:paraId="62A405EB" w14:textId="50982521" w:rsidR="00D0177A" w:rsidDel="00D54FD9" w:rsidRDefault="00D0177A">
      <w:pPr>
        <w:pStyle w:val="a3"/>
        <w:spacing w:before="10"/>
        <w:ind w:right="220"/>
        <w:rPr>
          <w:del w:id="2369" w:author="USER" w:date="2024-07-01T09:43:00Z"/>
          <w:sz w:val="24"/>
        </w:rPr>
      </w:pPr>
    </w:p>
    <w:p w14:paraId="76B16970" w14:textId="77D53FD2" w:rsidR="00D0177A" w:rsidDel="00D54FD9" w:rsidRDefault="00D0177A">
      <w:pPr>
        <w:rPr>
          <w:del w:id="2370" w:author="USER" w:date="2024-07-01T09:43:00Z"/>
          <w:b/>
          <w:sz w:val="24"/>
          <w:szCs w:val="20"/>
        </w:rPr>
      </w:pPr>
      <w:del w:id="2371" w:author="USER" w:date="2024-07-01T09:43:00Z">
        <w:r w:rsidDel="00D54FD9">
          <w:rPr>
            <w:sz w:val="24"/>
          </w:rPr>
          <w:br w:type="page"/>
        </w:r>
      </w:del>
    </w:p>
    <w:p w14:paraId="0ED5971D" w14:textId="77777777" w:rsidR="00D0177A" w:rsidRDefault="00D0177A" w:rsidP="00D54FD9">
      <w:pPr>
        <w:rPr>
          <w:sz w:val="24"/>
        </w:rPr>
      </w:pPr>
    </w:p>
    <w:p w14:paraId="468A0F16" w14:textId="77777777" w:rsidR="00F9250E" w:rsidRDefault="00F9250E" w:rsidP="0061406B">
      <w:pPr>
        <w:pStyle w:val="2"/>
        <w:numPr>
          <w:ilvl w:val="1"/>
          <w:numId w:val="9"/>
        </w:numPr>
        <w:tabs>
          <w:tab w:val="left" w:pos="721"/>
        </w:tabs>
        <w:ind w:right="196"/>
      </w:pPr>
      <w:r>
        <w:t>Maximum Display</w:t>
      </w:r>
      <w:r>
        <w:rPr>
          <w:spacing w:val="-8"/>
        </w:rPr>
        <w:t xml:space="preserve"> </w:t>
      </w:r>
      <w:r>
        <w:t>Scale</w:t>
      </w:r>
    </w:p>
    <w:p w14:paraId="39718E31" w14:textId="77777777" w:rsidR="00F9250E" w:rsidRDefault="00F9250E" w:rsidP="00F9250E">
      <w:pPr>
        <w:pStyle w:val="a3"/>
        <w:spacing w:before="5"/>
        <w:ind w:right="220"/>
        <w:rPr>
          <w:b w:val="0"/>
          <w:sz w:val="22"/>
        </w:rPr>
      </w:pPr>
    </w:p>
    <w:p w14:paraId="52B710A3" w14:textId="256F8512" w:rsidR="00F9250E" w:rsidRDefault="00F9250E" w:rsidP="00DA06CD">
      <w:pPr>
        <w:pStyle w:val="a3"/>
        <w:ind w:right="220"/>
        <w:rPr>
          <w:b w:val="0"/>
          <w:bCs/>
        </w:rPr>
      </w:pPr>
      <w:r>
        <w:t xml:space="preserve">Definition: </w:t>
      </w:r>
      <w:r w:rsidR="00DA06CD" w:rsidRPr="00DA06CD">
        <w:rPr>
          <w:b w:val="0"/>
          <w:bCs/>
        </w:rPr>
        <w:t>The value considered by the Data Producer to be the maximum (largest) scale at which the data is to be displayed before it can be considered to be “grossly overscaled”.</w:t>
      </w:r>
    </w:p>
    <w:p w14:paraId="61774423" w14:textId="77777777" w:rsidR="00423F48" w:rsidRDefault="00423F48" w:rsidP="00DA06CD">
      <w:pPr>
        <w:pStyle w:val="a3"/>
        <w:ind w:right="220"/>
        <w:rPr>
          <w:sz w:val="22"/>
        </w:rPr>
      </w:pPr>
    </w:p>
    <w:p w14:paraId="540622F7" w14:textId="77777777" w:rsidR="00F9250E" w:rsidRDefault="00F9250E" w:rsidP="00F9250E">
      <w:pPr>
        <w:ind w:left="196" w:right="196"/>
        <w:rPr>
          <w:sz w:val="20"/>
        </w:rPr>
      </w:pPr>
      <w:r>
        <w:rPr>
          <w:b/>
          <w:sz w:val="20"/>
        </w:rPr>
        <w:t xml:space="preserve">CamelCase: </w:t>
      </w:r>
      <w:r>
        <w:rPr>
          <w:sz w:val="20"/>
        </w:rPr>
        <w:t>maximumDisplayScale</w:t>
      </w:r>
    </w:p>
    <w:p w14:paraId="0A785133" w14:textId="77777777" w:rsidR="00F9250E" w:rsidRDefault="00F9250E" w:rsidP="00F9250E">
      <w:pPr>
        <w:pStyle w:val="a3"/>
        <w:spacing w:before="4"/>
        <w:ind w:right="220"/>
        <w:rPr>
          <w:sz w:val="22"/>
        </w:rPr>
      </w:pPr>
    </w:p>
    <w:p w14:paraId="44CFC17B" w14:textId="77777777" w:rsidR="00F9250E" w:rsidRDefault="00F9250E" w:rsidP="00F9250E">
      <w:pPr>
        <w:pStyle w:val="a3"/>
        <w:ind w:right="220"/>
      </w:pPr>
      <w:r>
        <w:t>Alias:</w:t>
      </w:r>
    </w:p>
    <w:p w14:paraId="713E6F1C" w14:textId="77777777" w:rsidR="00F9250E" w:rsidRDefault="00F9250E" w:rsidP="00F9250E">
      <w:pPr>
        <w:pStyle w:val="a3"/>
        <w:spacing w:before="7"/>
        <w:ind w:right="220"/>
        <w:rPr>
          <w:b w:val="0"/>
          <w:sz w:val="22"/>
        </w:rPr>
      </w:pPr>
    </w:p>
    <w:p w14:paraId="033986CD" w14:textId="77777777" w:rsidR="00F9250E" w:rsidRDefault="00F9250E" w:rsidP="00F9250E">
      <w:pPr>
        <w:ind w:left="196" w:right="196"/>
        <w:rPr>
          <w:sz w:val="20"/>
        </w:rPr>
      </w:pPr>
      <w:r>
        <w:rPr>
          <w:b/>
          <w:sz w:val="20"/>
        </w:rPr>
        <w:t xml:space="preserve">Value type: </w:t>
      </w:r>
      <w:r>
        <w:rPr>
          <w:sz w:val="20"/>
        </w:rPr>
        <w:t>integer</w:t>
      </w:r>
    </w:p>
    <w:p w14:paraId="50F5233D" w14:textId="77777777" w:rsidR="00F9250E" w:rsidRDefault="00F9250E" w:rsidP="00F9250E">
      <w:pPr>
        <w:pStyle w:val="a3"/>
        <w:spacing w:before="4"/>
        <w:ind w:right="220"/>
        <w:rPr>
          <w:sz w:val="22"/>
        </w:rPr>
      </w:pPr>
    </w:p>
    <w:p w14:paraId="6755C0EA" w14:textId="77777777" w:rsidR="00F9250E" w:rsidRDefault="00F9250E" w:rsidP="00F9250E">
      <w:pPr>
        <w:ind w:left="196" w:right="196"/>
        <w:rPr>
          <w:sz w:val="20"/>
        </w:rPr>
      </w:pPr>
      <w:r>
        <w:rPr>
          <w:b/>
          <w:sz w:val="20"/>
        </w:rPr>
        <w:t xml:space="preserve">Remarks: </w:t>
      </w:r>
      <w:r>
        <w:rPr>
          <w:sz w:val="20"/>
        </w:rPr>
        <w:t>No remarks.</w:t>
      </w:r>
    </w:p>
    <w:p w14:paraId="66C2497C" w14:textId="77777777" w:rsidR="00F9250E" w:rsidRDefault="00F9250E">
      <w:pPr>
        <w:pStyle w:val="a3"/>
        <w:spacing w:before="10"/>
        <w:ind w:right="220"/>
        <w:rPr>
          <w:sz w:val="24"/>
        </w:rPr>
      </w:pPr>
    </w:p>
    <w:p w14:paraId="0EE498EC" w14:textId="6841C96D" w:rsidR="00F9250E" w:rsidRDefault="00F9250E">
      <w:pPr>
        <w:pStyle w:val="a3"/>
        <w:spacing w:before="10"/>
        <w:ind w:right="220"/>
        <w:rPr>
          <w:sz w:val="24"/>
        </w:rPr>
      </w:pPr>
    </w:p>
    <w:p w14:paraId="3ED9382F" w14:textId="77777777" w:rsidR="00F9250E" w:rsidRDefault="00F9250E">
      <w:pPr>
        <w:rPr>
          <w:b/>
          <w:sz w:val="24"/>
          <w:szCs w:val="20"/>
        </w:rPr>
      </w:pPr>
      <w:r>
        <w:rPr>
          <w:sz w:val="24"/>
        </w:rPr>
        <w:br w:type="page"/>
      </w:r>
    </w:p>
    <w:p w14:paraId="7F367C0C" w14:textId="5E9A6BED" w:rsidR="00F9250E" w:rsidRDefault="00F9250E">
      <w:pPr>
        <w:pStyle w:val="a3"/>
        <w:spacing w:before="10"/>
        <w:ind w:right="220"/>
        <w:rPr>
          <w:sz w:val="24"/>
        </w:rPr>
      </w:pPr>
    </w:p>
    <w:p w14:paraId="06E757D4" w14:textId="77777777" w:rsidR="00F9250E" w:rsidRDefault="00F9250E" w:rsidP="0061406B">
      <w:pPr>
        <w:pStyle w:val="2"/>
        <w:numPr>
          <w:ilvl w:val="1"/>
          <w:numId w:val="9"/>
        </w:numPr>
        <w:tabs>
          <w:tab w:val="left" w:pos="721"/>
        </w:tabs>
        <w:ind w:right="196"/>
      </w:pPr>
      <w:r>
        <w:t>Minimum Display</w:t>
      </w:r>
      <w:r>
        <w:rPr>
          <w:spacing w:val="-5"/>
        </w:rPr>
        <w:t xml:space="preserve"> </w:t>
      </w:r>
      <w:r>
        <w:t>Scale</w:t>
      </w:r>
    </w:p>
    <w:p w14:paraId="742104F4" w14:textId="77777777" w:rsidR="00F9250E" w:rsidRDefault="00F9250E" w:rsidP="00F9250E">
      <w:pPr>
        <w:pStyle w:val="a3"/>
        <w:spacing w:before="5"/>
        <w:ind w:right="220"/>
        <w:rPr>
          <w:b w:val="0"/>
          <w:sz w:val="22"/>
        </w:rPr>
      </w:pPr>
    </w:p>
    <w:p w14:paraId="31C7F389" w14:textId="77777777" w:rsidR="00F9250E" w:rsidRDefault="00F9250E" w:rsidP="00F9250E">
      <w:pPr>
        <w:pStyle w:val="a3"/>
        <w:ind w:right="220"/>
      </w:pPr>
      <w:r>
        <w:t xml:space="preserve">Definition: </w:t>
      </w:r>
      <w:r w:rsidRPr="00F9250E">
        <w:rPr>
          <w:b w:val="0"/>
          <w:bCs/>
        </w:rPr>
        <w:t>The smallest intended viewing scale for the data.</w:t>
      </w:r>
    </w:p>
    <w:p w14:paraId="5ED6A203" w14:textId="77777777" w:rsidR="00F9250E" w:rsidRDefault="00F9250E" w:rsidP="00F9250E">
      <w:pPr>
        <w:pStyle w:val="a3"/>
        <w:spacing w:before="7"/>
        <w:ind w:right="220"/>
        <w:rPr>
          <w:sz w:val="22"/>
        </w:rPr>
      </w:pPr>
    </w:p>
    <w:p w14:paraId="6B1245B9" w14:textId="77777777" w:rsidR="00F9250E" w:rsidRDefault="00F9250E" w:rsidP="00F9250E">
      <w:pPr>
        <w:ind w:left="196" w:right="196"/>
        <w:rPr>
          <w:sz w:val="20"/>
        </w:rPr>
      </w:pPr>
      <w:r>
        <w:rPr>
          <w:b/>
          <w:sz w:val="20"/>
        </w:rPr>
        <w:t xml:space="preserve">CamelCase: </w:t>
      </w:r>
      <w:r>
        <w:rPr>
          <w:sz w:val="20"/>
        </w:rPr>
        <w:t>minimumDisplayScale</w:t>
      </w:r>
    </w:p>
    <w:p w14:paraId="3709B4FB" w14:textId="77777777" w:rsidR="00F9250E" w:rsidRDefault="00F9250E" w:rsidP="00F9250E">
      <w:pPr>
        <w:pStyle w:val="a3"/>
        <w:spacing w:before="4"/>
        <w:ind w:right="220"/>
        <w:rPr>
          <w:sz w:val="22"/>
        </w:rPr>
      </w:pPr>
    </w:p>
    <w:p w14:paraId="0A70D4E2" w14:textId="77777777" w:rsidR="00F9250E" w:rsidRDefault="00F9250E" w:rsidP="00F9250E">
      <w:pPr>
        <w:pStyle w:val="a3"/>
        <w:ind w:right="220"/>
      </w:pPr>
      <w:r>
        <w:t>Alias:</w:t>
      </w:r>
    </w:p>
    <w:p w14:paraId="25A39175" w14:textId="77777777" w:rsidR="00F9250E" w:rsidRDefault="00F9250E" w:rsidP="00F9250E">
      <w:pPr>
        <w:pStyle w:val="a3"/>
        <w:spacing w:before="7"/>
        <w:ind w:right="220"/>
        <w:rPr>
          <w:b w:val="0"/>
          <w:sz w:val="22"/>
        </w:rPr>
      </w:pPr>
    </w:p>
    <w:p w14:paraId="0F10078E" w14:textId="77777777" w:rsidR="00F9250E" w:rsidRDefault="00F9250E" w:rsidP="00F9250E">
      <w:pPr>
        <w:ind w:left="196" w:right="196"/>
        <w:rPr>
          <w:sz w:val="20"/>
        </w:rPr>
      </w:pPr>
      <w:r>
        <w:rPr>
          <w:b/>
          <w:sz w:val="20"/>
        </w:rPr>
        <w:t xml:space="preserve">Value type: </w:t>
      </w:r>
      <w:r>
        <w:rPr>
          <w:sz w:val="20"/>
        </w:rPr>
        <w:t>integer</w:t>
      </w:r>
    </w:p>
    <w:p w14:paraId="74FE8216" w14:textId="77777777" w:rsidR="00F9250E" w:rsidRDefault="00F9250E" w:rsidP="00F9250E">
      <w:pPr>
        <w:pStyle w:val="a3"/>
        <w:spacing w:before="4"/>
        <w:ind w:right="220"/>
        <w:rPr>
          <w:sz w:val="22"/>
        </w:rPr>
      </w:pPr>
    </w:p>
    <w:p w14:paraId="62D18C56" w14:textId="77777777" w:rsidR="00F9250E" w:rsidRDefault="00F9250E" w:rsidP="00F9250E">
      <w:pPr>
        <w:ind w:left="196" w:right="196"/>
        <w:rPr>
          <w:sz w:val="20"/>
        </w:rPr>
      </w:pPr>
      <w:r>
        <w:rPr>
          <w:b/>
          <w:sz w:val="20"/>
        </w:rPr>
        <w:t xml:space="preserve">Remarks: </w:t>
      </w:r>
      <w:r>
        <w:rPr>
          <w:sz w:val="20"/>
        </w:rPr>
        <w:t>No remarks.</w:t>
      </w:r>
    </w:p>
    <w:p w14:paraId="186C1ED4" w14:textId="77777777" w:rsidR="00F9250E" w:rsidRDefault="00F9250E">
      <w:pPr>
        <w:pStyle w:val="a3"/>
        <w:spacing w:before="10"/>
        <w:ind w:right="220"/>
        <w:rPr>
          <w:sz w:val="24"/>
        </w:rPr>
      </w:pPr>
    </w:p>
    <w:p w14:paraId="652B3E95" w14:textId="68DD2AE7" w:rsidR="00F9250E" w:rsidRDefault="00F9250E">
      <w:pPr>
        <w:rPr>
          <w:sz w:val="24"/>
        </w:rPr>
      </w:pPr>
      <w:r>
        <w:rPr>
          <w:sz w:val="24"/>
        </w:rPr>
        <w:br w:type="page"/>
      </w:r>
    </w:p>
    <w:p w14:paraId="07C3CC91" w14:textId="1B565F1B" w:rsidR="00F9250E" w:rsidDel="00D54FD9" w:rsidRDefault="00F9250E">
      <w:pPr>
        <w:rPr>
          <w:del w:id="2372" w:author="USER" w:date="2024-07-01T09:43:00Z"/>
          <w:sz w:val="24"/>
        </w:rPr>
      </w:pPr>
      <w:del w:id="2373" w:author="USER" w:date="2024-07-01T09:43:00Z">
        <w:r w:rsidDel="00D54FD9">
          <w:rPr>
            <w:sz w:val="24"/>
          </w:rPr>
          <w:lastRenderedPageBreak/>
          <w:br w:type="page"/>
        </w:r>
      </w:del>
    </w:p>
    <w:p w14:paraId="30633461" w14:textId="77777777" w:rsidR="00F9250E" w:rsidRDefault="00F9250E">
      <w:pPr>
        <w:rPr>
          <w:b/>
          <w:sz w:val="24"/>
          <w:szCs w:val="20"/>
        </w:rPr>
      </w:pPr>
    </w:p>
    <w:p w14:paraId="32085EBD" w14:textId="77777777" w:rsidR="00F9250E" w:rsidRDefault="00F9250E" w:rsidP="0061406B">
      <w:pPr>
        <w:pStyle w:val="2"/>
        <w:numPr>
          <w:ilvl w:val="1"/>
          <w:numId w:val="9"/>
        </w:numPr>
        <w:tabs>
          <w:tab w:val="left" w:pos="721"/>
        </w:tabs>
        <w:ind w:right="196"/>
      </w:pPr>
      <w:r>
        <w:t>Name</w:t>
      </w:r>
    </w:p>
    <w:p w14:paraId="062752F4" w14:textId="77777777" w:rsidR="00F9250E" w:rsidRDefault="00F9250E" w:rsidP="00F9250E">
      <w:pPr>
        <w:pStyle w:val="a3"/>
        <w:spacing w:before="5"/>
        <w:ind w:right="220"/>
        <w:rPr>
          <w:b w:val="0"/>
          <w:sz w:val="22"/>
        </w:rPr>
      </w:pPr>
    </w:p>
    <w:p w14:paraId="2DA60966" w14:textId="77777777" w:rsidR="00F9250E" w:rsidRDefault="00F9250E" w:rsidP="00F9250E">
      <w:pPr>
        <w:ind w:left="196" w:right="196"/>
        <w:rPr>
          <w:sz w:val="20"/>
        </w:rPr>
      </w:pPr>
      <w:r>
        <w:rPr>
          <w:b/>
          <w:sz w:val="20"/>
        </w:rPr>
        <w:t xml:space="preserve">Definition: </w:t>
      </w:r>
      <w:r>
        <w:rPr>
          <w:sz w:val="20"/>
        </w:rPr>
        <w:t>The individual name of a feature.</w:t>
      </w:r>
    </w:p>
    <w:p w14:paraId="55C34EB8" w14:textId="77777777" w:rsidR="00F9250E" w:rsidRDefault="00F9250E" w:rsidP="00F9250E">
      <w:pPr>
        <w:pStyle w:val="a3"/>
        <w:spacing w:before="7"/>
        <w:ind w:right="220"/>
        <w:rPr>
          <w:sz w:val="22"/>
        </w:rPr>
      </w:pPr>
    </w:p>
    <w:p w14:paraId="40AFB951" w14:textId="77777777" w:rsidR="00F9250E" w:rsidRDefault="00F9250E" w:rsidP="00F9250E">
      <w:pPr>
        <w:ind w:left="196" w:right="196"/>
        <w:rPr>
          <w:sz w:val="20"/>
        </w:rPr>
      </w:pPr>
      <w:r>
        <w:rPr>
          <w:b/>
          <w:sz w:val="20"/>
        </w:rPr>
        <w:t xml:space="preserve">CamelCase: </w:t>
      </w:r>
      <w:r>
        <w:rPr>
          <w:sz w:val="20"/>
        </w:rPr>
        <w:t>name</w:t>
      </w:r>
    </w:p>
    <w:p w14:paraId="3065356A" w14:textId="77777777" w:rsidR="00F9250E" w:rsidRDefault="00F9250E" w:rsidP="00F9250E">
      <w:pPr>
        <w:pStyle w:val="a3"/>
        <w:spacing w:before="4"/>
        <w:ind w:right="220"/>
        <w:rPr>
          <w:sz w:val="22"/>
        </w:rPr>
      </w:pPr>
    </w:p>
    <w:p w14:paraId="35BEE6F2" w14:textId="77777777" w:rsidR="00F9250E" w:rsidRDefault="00F9250E" w:rsidP="00F9250E">
      <w:pPr>
        <w:pStyle w:val="a3"/>
        <w:ind w:right="220"/>
      </w:pPr>
      <w:r>
        <w:t>Alias:</w:t>
      </w:r>
    </w:p>
    <w:p w14:paraId="77AE97AB" w14:textId="77777777" w:rsidR="00F9250E" w:rsidRDefault="00F9250E" w:rsidP="00F9250E">
      <w:pPr>
        <w:pStyle w:val="a3"/>
        <w:spacing w:before="7"/>
        <w:ind w:right="220"/>
        <w:rPr>
          <w:b w:val="0"/>
          <w:sz w:val="22"/>
        </w:rPr>
      </w:pPr>
    </w:p>
    <w:p w14:paraId="7FFD7F71" w14:textId="77777777" w:rsidR="00F9250E" w:rsidRDefault="00F9250E" w:rsidP="00F9250E">
      <w:pPr>
        <w:ind w:left="196" w:right="196"/>
        <w:rPr>
          <w:sz w:val="20"/>
        </w:rPr>
      </w:pPr>
      <w:r>
        <w:rPr>
          <w:b/>
          <w:sz w:val="20"/>
        </w:rPr>
        <w:t xml:space="preserve">Value type: </w:t>
      </w:r>
      <w:r>
        <w:rPr>
          <w:sz w:val="20"/>
        </w:rPr>
        <w:t>text</w:t>
      </w:r>
    </w:p>
    <w:p w14:paraId="3B0F09DD" w14:textId="77777777" w:rsidR="00F9250E" w:rsidRDefault="00F9250E" w:rsidP="00F9250E">
      <w:pPr>
        <w:pStyle w:val="a3"/>
        <w:spacing w:before="4"/>
        <w:ind w:right="220"/>
        <w:rPr>
          <w:sz w:val="22"/>
        </w:rPr>
      </w:pPr>
    </w:p>
    <w:p w14:paraId="4AFA27D8" w14:textId="77777777" w:rsidR="00F9250E" w:rsidRDefault="00F9250E" w:rsidP="00F9250E">
      <w:pPr>
        <w:ind w:left="196" w:right="196"/>
        <w:rPr>
          <w:sz w:val="20"/>
        </w:rPr>
      </w:pPr>
      <w:r>
        <w:rPr>
          <w:b/>
          <w:sz w:val="20"/>
        </w:rPr>
        <w:t xml:space="preserve">Remarks: </w:t>
      </w:r>
      <w:r>
        <w:rPr>
          <w:sz w:val="20"/>
        </w:rPr>
        <w:t>No remarks.</w:t>
      </w:r>
    </w:p>
    <w:p w14:paraId="63661758" w14:textId="77777777" w:rsidR="00F9250E" w:rsidRDefault="00F9250E">
      <w:pPr>
        <w:pStyle w:val="a3"/>
        <w:spacing w:before="10"/>
        <w:ind w:right="220"/>
        <w:rPr>
          <w:sz w:val="24"/>
        </w:rPr>
      </w:pPr>
    </w:p>
    <w:p w14:paraId="657C62E1" w14:textId="753E1F8D" w:rsidR="00F9250E" w:rsidRDefault="00F9250E">
      <w:pPr>
        <w:pStyle w:val="a3"/>
        <w:spacing w:before="10"/>
        <w:ind w:right="220"/>
        <w:rPr>
          <w:sz w:val="24"/>
        </w:rPr>
      </w:pPr>
    </w:p>
    <w:p w14:paraId="6B4D5D87" w14:textId="77777777" w:rsidR="00F9250E" w:rsidRDefault="00F9250E">
      <w:pPr>
        <w:rPr>
          <w:b/>
          <w:sz w:val="24"/>
          <w:szCs w:val="20"/>
        </w:rPr>
      </w:pPr>
      <w:r>
        <w:rPr>
          <w:sz w:val="24"/>
        </w:rPr>
        <w:br w:type="page"/>
      </w:r>
    </w:p>
    <w:p w14:paraId="69D07AD4" w14:textId="326CBF96" w:rsidR="00F9250E" w:rsidRDefault="00F9250E">
      <w:pPr>
        <w:rPr>
          <w:b/>
          <w:sz w:val="24"/>
          <w:szCs w:val="20"/>
        </w:rPr>
      </w:pPr>
    </w:p>
    <w:p w14:paraId="0CAF4F83" w14:textId="7B9186BE" w:rsidR="00F9250E" w:rsidRPr="00F9250E" w:rsidRDefault="00F9250E" w:rsidP="0061406B">
      <w:pPr>
        <w:pStyle w:val="2"/>
        <w:numPr>
          <w:ilvl w:val="1"/>
          <w:numId w:val="9"/>
        </w:numPr>
        <w:rPr>
          <w:sz w:val="20"/>
        </w:rPr>
      </w:pPr>
      <w:r>
        <w:t xml:space="preserve">Name </w:t>
      </w:r>
      <w:ins w:id="2374" w:author="USER" w:date="2024-06-28T13:49:00Z">
        <w:r w:rsidR="00723C1F">
          <w:t>o</w:t>
        </w:r>
      </w:ins>
      <w:r>
        <w:t xml:space="preserve">f Resource </w:t>
      </w:r>
    </w:p>
    <w:p w14:paraId="13334D5A" w14:textId="77777777" w:rsidR="00F9250E" w:rsidRDefault="00F9250E" w:rsidP="00F9250E">
      <w:pPr>
        <w:pStyle w:val="a3"/>
        <w:ind w:right="220"/>
      </w:pPr>
    </w:p>
    <w:p w14:paraId="32B48EBA" w14:textId="2F776A3C" w:rsidR="00F9250E" w:rsidRDefault="00F9250E" w:rsidP="00F9250E">
      <w:pPr>
        <w:pStyle w:val="a3"/>
        <w:ind w:right="220"/>
      </w:pPr>
      <w:r>
        <w:t xml:space="preserve">Definition: </w:t>
      </w:r>
      <w:r w:rsidRPr="00F9250E">
        <w:rPr>
          <w:b w:val="0"/>
          <w:bCs/>
        </w:rPr>
        <w:t>Name of the online resource.</w:t>
      </w:r>
      <w:r>
        <w:t xml:space="preserve"> </w:t>
      </w:r>
    </w:p>
    <w:p w14:paraId="11C3AEA8" w14:textId="77777777" w:rsidR="00F9250E" w:rsidRDefault="00F9250E" w:rsidP="00F9250E">
      <w:pPr>
        <w:pStyle w:val="a3"/>
        <w:ind w:right="220"/>
      </w:pPr>
    </w:p>
    <w:p w14:paraId="0FBD94EB" w14:textId="53D44764" w:rsidR="00F9250E" w:rsidRDefault="00F9250E" w:rsidP="00F9250E">
      <w:pPr>
        <w:pStyle w:val="a3"/>
        <w:ind w:right="220"/>
      </w:pPr>
      <w:r>
        <w:t>CamelCase:</w:t>
      </w:r>
      <w:r>
        <w:rPr>
          <w:spacing w:val="2"/>
        </w:rPr>
        <w:t xml:space="preserve"> </w:t>
      </w:r>
      <w:r w:rsidRPr="00F9250E">
        <w:rPr>
          <w:b w:val="0"/>
          <w:bCs/>
        </w:rPr>
        <w:t>nameOfResource</w:t>
      </w:r>
    </w:p>
    <w:p w14:paraId="6D095819" w14:textId="77777777" w:rsidR="00F9250E" w:rsidRDefault="00F9250E" w:rsidP="00F9250E">
      <w:pPr>
        <w:pStyle w:val="a3"/>
        <w:ind w:right="220"/>
      </w:pPr>
    </w:p>
    <w:p w14:paraId="7706BB22" w14:textId="77777777" w:rsidR="00F9250E" w:rsidRDefault="00F9250E" w:rsidP="00F9250E">
      <w:pPr>
        <w:pStyle w:val="a3"/>
        <w:ind w:right="220"/>
      </w:pPr>
      <w:r>
        <w:t>Alias:</w:t>
      </w:r>
    </w:p>
    <w:p w14:paraId="5845F74B" w14:textId="77777777" w:rsidR="00F9250E" w:rsidRDefault="00F9250E" w:rsidP="00F9250E">
      <w:pPr>
        <w:pStyle w:val="a3"/>
        <w:spacing w:before="7"/>
        <w:ind w:right="220"/>
        <w:rPr>
          <w:b w:val="0"/>
          <w:sz w:val="22"/>
        </w:rPr>
      </w:pPr>
    </w:p>
    <w:p w14:paraId="0F2CE07A" w14:textId="77777777" w:rsidR="00F9250E" w:rsidRDefault="00F9250E" w:rsidP="00F9250E">
      <w:pPr>
        <w:ind w:left="196" w:right="196"/>
        <w:rPr>
          <w:sz w:val="20"/>
        </w:rPr>
      </w:pPr>
      <w:r>
        <w:rPr>
          <w:b/>
          <w:sz w:val="20"/>
        </w:rPr>
        <w:t xml:space="preserve">Value type: </w:t>
      </w:r>
      <w:r>
        <w:rPr>
          <w:sz w:val="20"/>
        </w:rPr>
        <w:t>text</w:t>
      </w:r>
    </w:p>
    <w:p w14:paraId="47AC4ED5" w14:textId="77777777" w:rsidR="00F9250E" w:rsidRDefault="00F9250E" w:rsidP="00F9250E">
      <w:pPr>
        <w:pStyle w:val="a3"/>
        <w:spacing w:before="4"/>
        <w:ind w:right="220"/>
        <w:rPr>
          <w:sz w:val="22"/>
        </w:rPr>
      </w:pPr>
    </w:p>
    <w:p w14:paraId="38592928" w14:textId="77777777" w:rsidR="00F9250E" w:rsidRDefault="00F9250E" w:rsidP="00F9250E">
      <w:pPr>
        <w:ind w:left="196" w:right="196"/>
        <w:rPr>
          <w:sz w:val="20"/>
        </w:rPr>
      </w:pPr>
      <w:r>
        <w:rPr>
          <w:b/>
          <w:sz w:val="20"/>
        </w:rPr>
        <w:t xml:space="preserve">Remarks: </w:t>
      </w:r>
      <w:r>
        <w:rPr>
          <w:sz w:val="20"/>
        </w:rPr>
        <w:t>No remarks.</w:t>
      </w:r>
    </w:p>
    <w:p w14:paraId="4EFB559E" w14:textId="77777777" w:rsidR="00F9250E" w:rsidRDefault="00F9250E">
      <w:pPr>
        <w:rPr>
          <w:b/>
          <w:sz w:val="24"/>
          <w:szCs w:val="20"/>
        </w:rPr>
      </w:pPr>
    </w:p>
    <w:p w14:paraId="25C4B176" w14:textId="69862D80" w:rsidR="00F9250E" w:rsidRDefault="00F9250E">
      <w:pPr>
        <w:rPr>
          <w:b/>
          <w:sz w:val="24"/>
          <w:szCs w:val="20"/>
        </w:rPr>
      </w:pPr>
      <w:r>
        <w:rPr>
          <w:sz w:val="24"/>
        </w:rPr>
        <w:br w:type="page"/>
      </w:r>
    </w:p>
    <w:p w14:paraId="5B8C7438" w14:textId="08D957A0" w:rsidR="00F9250E" w:rsidDel="0061406B" w:rsidRDefault="00F9250E">
      <w:pPr>
        <w:pStyle w:val="a3"/>
        <w:spacing w:before="10"/>
        <w:ind w:right="220"/>
        <w:rPr>
          <w:del w:id="2375" w:author="USER" w:date="2024-04-08T14:41:00Z"/>
          <w:sz w:val="24"/>
        </w:rPr>
      </w:pPr>
    </w:p>
    <w:p w14:paraId="52FA5B72" w14:textId="55679721" w:rsidR="00BD1B47" w:rsidDel="0061406B" w:rsidRDefault="00350873" w:rsidP="0061406B">
      <w:pPr>
        <w:pStyle w:val="2"/>
        <w:numPr>
          <w:ilvl w:val="1"/>
          <w:numId w:val="9"/>
        </w:numPr>
        <w:tabs>
          <w:tab w:val="left" w:pos="721"/>
        </w:tabs>
        <w:ind w:right="196"/>
        <w:rPr>
          <w:del w:id="2376" w:author="USER" w:date="2024-04-08T14:41:00Z"/>
        </w:rPr>
      </w:pPr>
      <w:del w:id="2377" w:author="USER" w:date="2024-04-08T14:41:00Z">
        <w:r w:rsidDel="0061406B">
          <w:delText>S100_</w:delText>
        </w:r>
        <w:r w:rsidR="00BD1B47" w:rsidRPr="00BD1B47" w:rsidDel="0061406B">
          <w:delText>Navigation</w:delText>
        </w:r>
        <w:r w:rsidR="00BD1B47" w:rsidDel="0061406B">
          <w:delText xml:space="preserve"> </w:delText>
        </w:r>
        <w:r w:rsidR="00BD1B47" w:rsidRPr="00BD1B47" w:rsidDel="0061406B">
          <w:delText>Purpose</w:delText>
        </w:r>
      </w:del>
    </w:p>
    <w:p w14:paraId="69930BAA" w14:textId="021DC33B" w:rsidR="00BD1B47" w:rsidDel="0061406B" w:rsidRDefault="00BD1B47" w:rsidP="00BD1B47">
      <w:pPr>
        <w:pStyle w:val="a3"/>
        <w:spacing w:before="5"/>
        <w:ind w:right="220"/>
        <w:rPr>
          <w:del w:id="2378" w:author="USER" w:date="2024-04-08T14:41:00Z"/>
          <w:b w:val="0"/>
          <w:sz w:val="22"/>
        </w:rPr>
      </w:pPr>
    </w:p>
    <w:p w14:paraId="49335E23" w14:textId="5DCDF197" w:rsidR="00BD1B47" w:rsidDel="0061406B" w:rsidRDefault="00BD1B47" w:rsidP="00BD1B47">
      <w:pPr>
        <w:pStyle w:val="a3"/>
        <w:spacing w:line="264" w:lineRule="auto"/>
        <w:ind w:right="220"/>
        <w:rPr>
          <w:del w:id="2379" w:author="USER" w:date="2024-04-08T14:41:00Z"/>
        </w:rPr>
      </w:pPr>
      <w:del w:id="2380" w:author="USER" w:date="2024-04-08T14:41:00Z">
        <w:r w:rsidDel="0061406B">
          <w:delText xml:space="preserve">Definition: </w:delText>
        </w:r>
        <w:r w:rsidRPr="00BD1B47" w:rsidDel="0061406B">
          <w:rPr>
            <w:b w:val="0"/>
            <w:bCs/>
          </w:rPr>
          <w:delText>The navigational purpose of the dataset.</w:delText>
        </w:r>
      </w:del>
    </w:p>
    <w:p w14:paraId="52AF3556" w14:textId="40BA1EEC" w:rsidR="00BD1B47" w:rsidDel="0061406B" w:rsidRDefault="00BD1B47" w:rsidP="00BD1B47">
      <w:pPr>
        <w:pStyle w:val="a3"/>
        <w:spacing w:before="1"/>
        <w:ind w:right="220"/>
        <w:rPr>
          <w:del w:id="2381" w:author="USER" w:date="2024-04-08T14:41:00Z"/>
        </w:rPr>
      </w:pPr>
    </w:p>
    <w:p w14:paraId="269E0F2B" w14:textId="1DF190F0" w:rsidR="00BD1B47" w:rsidDel="0061406B" w:rsidRDefault="00BD1B47" w:rsidP="00BD1B47">
      <w:pPr>
        <w:ind w:left="196" w:right="196"/>
        <w:rPr>
          <w:del w:id="2382" w:author="USER" w:date="2024-04-08T14:41:00Z"/>
          <w:sz w:val="20"/>
        </w:rPr>
      </w:pPr>
      <w:del w:id="2383" w:author="USER" w:date="2024-04-08T14:41:00Z">
        <w:r w:rsidDel="0061406B">
          <w:rPr>
            <w:b/>
            <w:sz w:val="20"/>
          </w:rPr>
          <w:delText xml:space="preserve">CamelCase: </w:delText>
        </w:r>
        <w:r w:rsidRPr="00BD1B47" w:rsidDel="0061406B">
          <w:rPr>
            <w:sz w:val="20"/>
          </w:rPr>
          <w:delText>navigationPurpose</w:delText>
        </w:r>
      </w:del>
    </w:p>
    <w:p w14:paraId="18B89FD1" w14:textId="57520168" w:rsidR="00BD1B47" w:rsidDel="0061406B" w:rsidRDefault="00BD1B47" w:rsidP="00BD1B47">
      <w:pPr>
        <w:pStyle w:val="a3"/>
        <w:spacing w:before="7"/>
        <w:ind w:right="220"/>
        <w:rPr>
          <w:del w:id="2384" w:author="USER" w:date="2024-04-08T14:41:00Z"/>
          <w:sz w:val="22"/>
        </w:rPr>
      </w:pPr>
    </w:p>
    <w:p w14:paraId="7DD7DB6E" w14:textId="06D91884" w:rsidR="00BD1B47" w:rsidDel="0061406B" w:rsidRDefault="00BD1B47" w:rsidP="009910F8">
      <w:pPr>
        <w:pStyle w:val="a3"/>
        <w:ind w:right="220"/>
        <w:rPr>
          <w:del w:id="2385" w:author="USER" w:date="2024-04-08T14:41:00Z"/>
        </w:rPr>
      </w:pPr>
      <w:del w:id="2386" w:author="USER" w:date="2024-04-08T14:41:00Z">
        <w:r w:rsidDel="0061406B">
          <w:delText>Alias:</w:delText>
        </w:r>
      </w:del>
    </w:p>
    <w:p w14:paraId="5D0A083D" w14:textId="518E232C" w:rsidR="00BD1B47" w:rsidDel="0061406B" w:rsidRDefault="00BD1B47" w:rsidP="00BD1B47">
      <w:pPr>
        <w:pStyle w:val="a3"/>
        <w:spacing w:before="4"/>
        <w:ind w:right="220"/>
        <w:rPr>
          <w:del w:id="2387" w:author="USER" w:date="2024-04-08T14:41:00Z"/>
          <w:b w:val="0"/>
          <w:sz w:val="22"/>
        </w:rPr>
      </w:pPr>
    </w:p>
    <w:p w14:paraId="64EB00F9" w14:textId="47BC5B5B" w:rsidR="00BD1B47" w:rsidDel="0061406B" w:rsidRDefault="00BD1B47" w:rsidP="00BD1B47">
      <w:pPr>
        <w:ind w:left="196" w:right="196"/>
        <w:rPr>
          <w:del w:id="2388" w:author="USER" w:date="2024-04-08T14:41:00Z"/>
          <w:sz w:val="20"/>
        </w:rPr>
      </w:pPr>
      <w:del w:id="2389" w:author="USER" w:date="2024-04-08T14:41:00Z">
        <w:r w:rsidDel="0061406B">
          <w:rPr>
            <w:b/>
            <w:sz w:val="20"/>
          </w:rPr>
          <w:delText xml:space="preserve">Value type: </w:delText>
        </w:r>
        <w:r w:rsidDel="0061406B">
          <w:rPr>
            <w:sz w:val="20"/>
          </w:rPr>
          <w:delText>enumeration</w:delText>
        </w:r>
      </w:del>
    </w:p>
    <w:p w14:paraId="2691311E" w14:textId="20097CEA" w:rsidR="00BD1B47" w:rsidDel="0061406B" w:rsidRDefault="00BD1B47" w:rsidP="00BD1B47">
      <w:pPr>
        <w:pStyle w:val="a3"/>
        <w:spacing w:before="4"/>
        <w:ind w:right="220"/>
        <w:rPr>
          <w:del w:id="2390" w:author="USER" w:date="2024-04-08T14:41:00Z"/>
          <w:sz w:val="22"/>
        </w:rPr>
      </w:pPr>
    </w:p>
    <w:p w14:paraId="2B160B84" w14:textId="6E9BFE89" w:rsidR="00BD1B47" w:rsidDel="0061406B" w:rsidRDefault="00BD1B47" w:rsidP="00BD1B47">
      <w:pPr>
        <w:ind w:left="196" w:right="196"/>
        <w:rPr>
          <w:del w:id="2391" w:author="USER" w:date="2024-04-08T14:41:00Z"/>
          <w:sz w:val="20"/>
        </w:rPr>
      </w:pPr>
      <w:del w:id="2392" w:author="USER" w:date="2024-04-08T14:41:00Z">
        <w:r w:rsidDel="0061406B">
          <w:rPr>
            <w:b/>
            <w:sz w:val="20"/>
          </w:rPr>
          <w:delText xml:space="preserve">Remarks: </w:delText>
        </w:r>
        <w:r w:rsidDel="0061406B">
          <w:rPr>
            <w:sz w:val="20"/>
          </w:rPr>
          <w:delText>No remarks.</w:delText>
        </w:r>
      </w:del>
    </w:p>
    <w:p w14:paraId="07C4829A" w14:textId="7180CDAB" w:rsidR="00BD1B47" w:rsidDel="0061406B" w:rsidRDefault="00BD1B47" w:rsidP="00BD1B47">
      <w:pPr>
        <w:pStyle w:val="a3"/>
        <w:ind w:right="220"/>
        <w:rPr>
          <w:del w:id="2393" w:author="USER" w:date="2024-04-08T14:41:00Z"/>
          <w:sz w:val="22"/>
        </w:rPr>
      </w:pPr>
    </w:p>
    <w:p w14:paraId="18D2F18A" w14:textId="755F1BB8" w:rsidR="00BD1B47" w:rsidDel="0061406B" w:rsidRDefault="00BD1B47" w:rsidP="00BD1B47">
      <w:pPr>
        <w:pStyle w:val="a3"/>
        <w:ind w:right="220"/>
        <w:rPr>
          <w:del w:id="2394" w:author="USER" w:date="2024-04-08T14:41:00Z"/>
          <w:sz w:val="22"/>
        </w:rPr>
      </w:pPr>
    </w:p>
    <w:p w14:paraId="6F88F952" w14:textId="5CB752C2" w:rsidR="00BD1B47" w:rsidDel="0061406B" w:rsidRDefault="00BD1B47" w:rsidP="00BD1B47">
      <w:pPr>
        <w:pStyle w:val="a3"/>
        <w:spacing w:before="9"/>
        <w:ind w:right="220"/>
        <w:rPr>
          <w:del w:id="2395" w:author="USER" w:date="2024-04-08T14:41:00Z"/>
          <w:sz w:val="31"/>
        </w:rPr>
      </w:pPr>
    </w:p>
    <w:p w14:paraId="74D1B5D9" w14:textId="080DE27A" w:rsidR="00BD1B47" w:rsidDel="0061406B" w:rsidRDefault="00BD1B47" w:rsidP="009910F8">
      <w:pPr>
        <w:pStyle w:val="a3"/>
        <w:ind w:right="220"/>
        <w:rPr>
          <w:del w:id="2396" w:author="USER" w:date="2024-04-08T14:41:00Z"/>
        </w:rPr>
      </w:pPr>
      <w:del w:id="2397" w:author="USER" w:date="2024-04-08T14:41:00Z">
        <w:r w:rsidDel="0061406B">
          <w:delText>Listed Values:</w:delText>
        </w:r>
      </w:del>
    </w:p>
    <w:p w14:paraId="2C3A37CD" w14:textId="17B60683" w:rsidR="00BD1B47" w:rsidDel="0061406B" w:rsidRDefault="00BD1B47" w:rsidP="00BD1B47">
      <w:pPr>
        <w:pStyle w:val="a3"/>
        <w:ind w:right="220"/>
        <w:rPr>
          <w:del w:id="2398" w:author="USER" w:date="2024-04-08T14:41: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BD1B47" w:rsidDel="0061406B" w14:paraId="63A19323" w14:textId="2C6288DF" w:rsidTr="00B467B9">
        <w:trPr>
          <w:trHeight w:val="462"/>
          <w:del w:id="2399" w:author="USER" w:date="2024-04-08T14:41:00Z"/>
        </w:trPr>
        <w:tc>
          <w:tcPr>
            <w:tcW w:w="1438" w:type="dxa"/>
            <w:shd w:val="clear" w:color="auto" w:fill="FFF1CC"/>
          </w:tcPr>
          <w:p w14:paraId="507B7196" w14:textId="40FAE45A" w:rsidR="00BD1B47" w:rsidDel="0061406B" w:rsidRDefault="00BD1B47" w:rsidP="00B467B9">
            <w:pPr>
              <w:pStyle w:val="TableParagraph"/>
              <w:spacing w:before="114"/>
              <w:ind w:left="196" w:right="196"/>
              <w:rPr>
                <w:del w:id="2400" w:author="USER" w:date="2024-04-08T14:41:00Z"/>
                <w:b/>
                <w:sz w:val="18"/>
              </w:rPr>
            </w:pPr>
            <w:del w:id="2401" w:author="USER" w:date="2024-04-08T14:41:00Z">
              <w:r w:rsidDel="0061406B">
                <w:rPr>
                  <w:b/>
                  <w:sz w:val="18"/>
                </w:rPr>
                <w:delText>Code</w:delText>
              </w:r>
            </w:del>
          </w:p>
        </w:tc>
        <w:tc>
          <w:tcPr>
            <w:tcW w:w="2878" w:type="dxa"/>
            <w:shd w:val="clear" w:color="auto" w:fill="FFF1CC"/>
          </w:tcPr>
          <w:p w14:paraId="2AC17796" w14:textId="36158EF8" w:rsidR="00BD1B47" w:rsidDel="0061406B" w:rsidRDefault="00BD1B47" w:rsidP="00B467B9">
            <w:pPr>
              <w:pStyle w:val="TableParagraph"/>
              <w:spacing w:before="114"/>
              <w:ind w:left="196" w:right="196"/>
              <w:rPr>
                <w:del w:id="2402" w:author="USER" w:date="2024-04-08T14:41:00Z"/>
                <w:b/>
                <w:sz w:val="18"/>
              </w:rPr>
            </w:pPr>
            <w:del w:id="2403" w:author="USER" w:date="2024-04-08T14:41:00Z">
              <w:r w:rsidDel="0061406B">
                <w:rPr>
                  <w:b/>
                  <w:sz w:val="18"/>
                </w:rPr>
                <w:delText>Label</w:delText>
              </w:r>
            </w:del>
          </w:p>
        </w:tc>
        <w:tc>
          <w:tcPr>
            <w:tcW w:w="5751" w:type="dxa"/>
            <w:shd w:val="clear" w:color="auto" w:fill="FFF1CC"/>
          </w:tcPr>
          <w:p w14:paraId="5B158524" w14:textId="3CC6A988" w:rsidR="00BD1B47" w:rsidDel="0061406B" w:rsidRDefault="00BD1B47" w:rsidP="00B467B9">
            <w:pPr>
              <w:pStyle w:val="TableParagraph"/>
              <w:spacing w:before="114"/>
              <w:ind w:left="196" w:right="196"/>
              <w:rPr>
                <w:del w:id="2404" w:author="USER" w:date="2024-04-08T14:41:00Z"/>
                <w:b/>
                <w:sz w:val="18"/>
              </w:rPr>
            </w:pPr>
            <w:del w:id="2405" w:author="USER" w:date="2024-04-08T14:41:00Z">
              <w:r w:rsidDel="0061406B">
                <w:rPr>
                  <w:b/>
                  <w:sz w:val="18"/>
                </w:rPr>
                <w:delText>Definition</w:delText>
              </w:r>
            </w:del>
          </w:p>
        </w:tc>
      </w:tr>
      <w:tr w:rsidR="00BD1B47" w:rsidDel="0061406B" w14:paraId="1006876C" w14:textId="28E00391" w:rsidTr="00B467B9">
        <w:trPr>
          <w:trHeight w:val="462"/>
          <w:del w:id="2406" w:author="USER" w:date="2024-04-08T14:41:00Z"/>
        </w:trPr>
        <w:tc>
          <w:tcPr>
            <w:tcW w:w="1438" w:type="dxa"/>
          </w:tcPr>
          <w:p w14:paraId="4896967B" w14:textId="63C2D373" w:rsidR="00BD1B47" w:rsidDel="0061406B" w:rsidRDefault="00BD1B47" w:rsidP="00B467B9">
            <w:pPr>
              <w:pStyle w:val="TableParagraph"/>
              <w:ind w:left="196" w:right="196"/>
              <w:rPr>
                <w:del w:id="2407" w:author="USER" w:date="2024-04-08T14:41:00Z"/>
                <w:sz w:val="18"/>
              </w:rPr>
            </w:pPr>
            <w:del w:id="2408" w:author="USER" w:date="2024-04-08T14:41:00Z">
              <w:r w:rsidDel="0061406B">
                <w:rPr>
                  <w:w w:val="99"/>
                  <w:sz w:val="18"/>
                </w:rPr>
                <w:delText>1</w:delText>
              </w:r>
            </w:del>
          </w:p>
        </w:tc>
        <w:tc>
          <w:tcPr>
            <w:tcW w:w="2878" w:type="dxa"/>
          </w:tcPr>
          <w:p w14:paraId="5417D4AF" w14:textId="06AC0002" w:rsidR="00BD1B47" w:rsidDel="0061406B" w:rsidRDefault="00BD1B47" w:rsidP="00B467B9">
            <w:pPr>
              <w:pStyle w:val="TableParagraph"/>
              <w:ind w:left="196" w:right="196"/>
              <w:rPr>
                <w:del w:id="2409" w:author="USER" w:date="2024-04-08T14:41:00Z"/>
                <w:sz w:val="18"/>
              </w:rPr>
            </w:pPr>
            <w:del w:id="2410" w:author="USER" w:date="2024-04-08T14:41:00Z">
              <w:r w:rsidRPr="00BD1B47" w:rsidDel="0061406B">
                <w:rPr>
                  <w:sz w:val="18"/>
                </w:rPr>
                <w:delText>port</w:delText>
              </w:r>
            </w:del>
          </w:p>
        </w:tc>
        <w:tc>
          <w:tcPr>
            <w:tcW w:w="5751" w:type="dxa"/>
          </w:tcPr>
          <w:p w14:paraId="31471BE9" w14:textId="1718AE36" w:rsidR="00BD1B47" w:rsidDel="0061406B" w:rsidRDefault="00BD1B47" w:rsidP="00B467B9">
            <w:pPr>
              <w:pStyle w:val="TableParagraph"/>
              <w:ind w:left="196" w:right="196"/>
              <w:rPr>
                <w:del w:id="2411" w:author="USER" w:date="2024-04-08T14:41:00Z"/>
                <w:sz w:val="18"/>
              </w:rPr>
            </w:pPr>
            <w:del w:id="2412" w:author="USER" w:date="2024-04-08T14:41:00Z">
              <w:r w:rsidRPr="00BD1B47" w:rsidDel="0061406B">
                <w:rPr>
                  <w:sz w:val="18"/>
                </w:rPr>
                <w:delText>For port and near shore operations.</w:delText>
              </w:r>
            </w:del>
          </w:p>
        </w:tc>
      </w:tr>
      <w:tr w:rsidR="00BD1B47" w:rsidDel="0061406B" w14:paraId="7991B390" w14:textId="65ABF6D6" w:rsidTr="00B467B9">
        <w:trPr>
          <w:trHeight w:val="462"/>
          <w:del w:id="2413" w:author="USER" w:date="2024-04-08T14:41:00Z"/>
        </w:trPr>
        <w:tc>
          <w:tcPr>
            <w:tcW w:w="1438" w:type="dxa"/>
          </w:tcPr>
          <w:p w14:paraId="586A8F0C" w14:textId="4E7FC71C" w:rsidR="00BD1B47" w:rsidRPr="00BD1B47" w:rsidDel="0061406B" w:rsidRDefault="00BD1B47" w:rsidP="00B467B9">
            <w:pPr>
              <w:pStyle w:val="TableParagraph"/>
              <w:ind w:left="196" w:right="196"/>
              <w:rPr>
                <w:del w:id="2414" w:author="USER" w:date="2024-04-08T14:41:00Z"/>
                <w:rFonts w:eastAsiaTheme="minorEastAsia"/>
                <w:w w:val="99"/>
                <w:sz w:val="18"/>
                <w:lang w:eastAsia="ko-KR"/>
              </w:rPr>
            </w:pPr>
            <w:del w:id="2415" w:author="USER" w:date="2024-04-08T14:41:00Z">
              <w:r w:rsidDel="0061406B">
                <w:rPr>
                  <w:rFonts w:eastAsiaTheme="minorEastAsia" w:hint="eastAsia"/>
                  <w:w w:val="99"/>
                  <w:sz w:val="18"/>
                  <w:lang w:eastAsia="ko-KR"/>
                </w:rPr>
                <w:delText>2</w:delText>
              </w:r>
            </w:del>
          </w:p>
        </w:tc>
        <w:tc>
          <w:tcPr>
            <w:tcW w:w="2878" w:type="dxa"/>
          </w:tcPr>
          <w:p w14:paraId="0AFEA677" w14:textId="69619E77" w:rsidR="00BD1B47" w:rsidRPr="00BD1B47" w:rsidDel="0061406B" w:rsidRDefault="00BD1B47" w:rsidP="00B467B9">
            <w:pPr>
              <w:pStyle w:val="TableParagraph"/>
              <w:ind w:left="196" w:right="196"/>
              <w:rPr>
                <w:del w:id="2416" w:author="USER" w:date="2024-04-08T14:41:00Z"/>
                <w:sz w:val="18"/>
              </w:rPr>
            </w:pPr>
            <w:del w:id="2417" w:author="USER" w:date="2024-04-08T14:41:00Z">
              <w:r w:rsidRPr="00BD1B47" w:rsidDel="0061406B">
                <w:rPr>
                  <w:sz w:val="18"/>
                </w:rPr>
                <w:delText>transit</w:delText>
              </w:r>
            </w:del>
          </w:p>
        </w:tc>
        <w:tc>
          <w:tcPr>
            <w:tcW w:w="5751" w:type="dxa"/>
          </w:tcPr>
          <w:p w14:paraId="6644D44E" w14:textId="39BB68B0" w:rsidR="00BD1B47" w:rsidRPr="00BD1B47" w:rsidDel="0061406B" w:rsidRDefault="00BD1B47" w:rsidP="00B467B9">
            <w:pPr>
              <w:pStyle w:val="TableParagraph"/>
              <w:ind w:left="196" w:right="196"/>
              <w:rPr>
                <w:del w:id="2418" w:author="USER" w:date="2024-04-08T14:41:00Z"/>
                <w:sz w:val="18"/>
              </w:rPr>
            </w:pPr>
            <w:del w:id="2419" w:author="USER" w:date="2024-04-08T14:41:00Z">
              <w:r w:rsidRPr="00BD1B47" w:rsidDel="0061406B">
                <w:rPr>
                  <w:sz w:val="18"/>
                </w:rPr>
                <w:delText>For coast and planning purposes.</w:delText>
              </w:r>
            </w:del>
          </w:p>
        </w:tc>
      </w:tr>
      <w:tr w:rsidR="00BD1B47" w:rsidDel="0061406B" w14:paraId="0D263149" w14:textId="3FC0BD5D" w:rsidTr="00B467B9">
        <w:trPr>
          <w:trHeight w:val="462"/>
          <w:del w:id="2420" w:author="USER" w:date="2024-04-08T14:41:00Z"/>
        </w:trPr>
        <w:tc>
          <w:tcPr>
            <w:tcW w:w="1438" w:type="dxa"/>
          </w:tcPr>
          <w:p w14:paraId="69DD681A" w14:textId="79827914" w:rsidR="00BD1B47" w:rsidRPr="00BD1B47" w:rsidDel="0061406B" w:rsidRDefault="00BD1B47" w:rsidP="00B467B9">
            <w:pPr>
              <w:pStyle w:val="TableParagraph"/>
              <w:ind w:left="196" w:right="196"/>
              <w:rPr>
                <w:del w:id="2421" w:author="USER" w:date="2024-04-08T14:41:00Z"/>
                <w:rFonts w:eastAsiaTheme="minorEastAsia"/>
                <w:w w:val="99"/>
                <w:sz w:val="18"/>
                <w:lang w:eastAsia="ko-KR"/>
              </w:rPr>
            </w:pPr>
            <w:del w:id="2422" w:author="USER" w:date="2024-04-08T14:41:00Z">
              <w:r w:rsidDel="0061406B">
                <w:rPr>
                  <w:rFonts w:eastAsiaTheme="minorEastAsia" w:hint="eastAsia"/>
                  <w:w w:val="99"/>
                  <w:sz w:val="18"/>
                  <w:lang w:eastAsia="ko-KR"/>
                </w:rPr>
                <w:delText>3</w:delText>
              </w:r>
            </w:del>
          </w:p>
        </w:tc>
        <w:tc>
          <w:tcPr>
            <w:tcW w:w="2878" w:type="dxa"/>
          </w:tcPr>
          <w:p w14:paraId="6DEF92F8" w14:textId="531DFF70" w:rsidR="00BD1B47" w:rsidRPr="00BD1B47" w:rsidDel="0061406B" w:rsidRDefault="00BD1B47" w:rsidP="00B467B9">
            <w:pPr>
              <w:pStyle w:val="TableParagraph"/>
              <w:ind w:left="196" w:right="196"/>
              <w:rPr>
                <w:del w:id="2423" w:author="USER" w:date="2024-04-08T14:41:00Z"/>
                <w:sz w:val="18"/>
              </w:rPr>
            </w:pPr>
            <w:del w:id="2424" w:author="USER" w:date="2024-04-08T14:41:00Z">
              <w:r w:rsidRPr="00BD1B47" w:rsidDel="0061406B">
                <w:rPr>
                  <w:sz w:val="18"/>
                </w:rPr>
                <w:delText>overview</w:delText>
              </w:r>
            </w:del>
          </w:p>
        </w:tc>
        <w:tc>
          <w:tcPr>
            <w:tcW w:w="5751" w:type="dxa"/>
          </w:tcPr>
          <w:p w14:paraId="1AE63905" w14:textId="062B21EA" w:rsidR="00BD1B47" w:rsidRPr="00BD1B47" w:rsidDel="0061406B" w:rsidRDefault="00BD1B47" w:rsidP="00B467B9">
            <w:pPr>
              <w:pStyle w:val="TableParagraph"/>
              <w:ind w:left="196" w:right="196"/>
              <w:rPr>
                <w:del w:id="2425" w:author="USER" w:date="2024-04-08T14:41:00Z"/>
                <w:sz w:val="18"/>
              </w:rPr>
            </w:pPr>
            <w:del w:id="2426" w:author="USER" w:date="2024-04-08T14:41:00Z">
              <w:r w:rsidRPr="00BD1B47" w:rsidDel="0061406B">
                <w:rPr>
                  <w:sz w:val="18"/>
                </w:rPr>
                <w:delText>For ocean crossing and planning purposes.</w:delText>
              </w:r>
            </w:del>
          </w:p>
        </w:tc>
      </w:tr>
    </w:tbl>
    <w:p w14:paraId="3F1064A2" w14:textId="602D6AD4" w:rsidR="00F9250E" w:rsidDel="0061406B" w:rsidRDefault="00F9250E">
      <w:pPr>
        <w:pStyle w:val="a3"/>
        <w:spacing w:before="10"/>
        <w:ind w:right="220"/>
        <w:rPr>
          <w:del w:id="2427" w:author="USER" w:date="2024-04-08T14:41:00Z"/>
          <w:sz w:val="24"/>
        </w:rPr>
      </w:pPr>
    </w:p>
    <w:p w14:paraId="363F37B2" w14:textId="759E5BCA" w:rsidR="00B97998" w:rsidDel="0061406B" w:rsidRDefault="00B97998">
      <w:pPr>
        <w:rPr>
          <w:del w:id="2428" w:author="USER" w:date="2024-04-08T14:41:00Z"/>
          <w:b/>
          <w:sz w:val="24"/>
          <w:szCs w:val="20"/>
        </w:rPr>
      </w:pPr>
      <w:del w:id="2429" w:author="USER" w:date="2024-04-08T14:41:00Z">
        <w:r w:rsidDel="0061406B">
          <w:rPr>
            <w:sz w:val="24"/>
          </w:rPr>
          <w:br w:type="page"/>
        </w:r>
      </w:del>
    </w:p>
    <w:p w14:paraId="595ABE6D" w14:textId="77777777" w:rsidR="00BD1B47" w:rsidRDefault="00BD1B47" w:rsidP="0061406B">
      <w:pPr>
        <w:rPr>
          <w:sz w:val="24"/>
        </w:rPr>
      </w:pPr>
    </w:p>
    <w:p w14:paraId="5BF31974" w14:textId="5778CB32" w:rsidR="00B97998" w:rsidRDefault="00B97998" w:rsidP="0061406B">
      <w:pPr>
        <w:pStyle w:val="2"/>
        <w:numPr>
          <w:ilvl w:val="1"/>
          <w:numId w:val="9"/>
        </w:numPr>
        <w:tabs>
          <w:tab w:val="left" w:pos="721"/>
        </w:tabs>
        <w:ind w:right="196"/>
      </w:pPr>
      <w:r>
        <w:t>Not For Navigation</w:t>
      </w:r>
    </w:p>
    <w:p w14:paraId="1824654A" w14:textId="77777777" w:rsidR="00B97998" w:rsidRDefault="00B97998" w:rsidP="00B97998">
      <w:pPr>
        <w:pStyle w:val="a3"/>
        <w:spacing w:before="5"/>
        <w:ind w:right="220"/>
        <w:rPr>
          <w:b w:val="0"/>
          <w:sz w:val="22"/>
        </w:rPr>
      </w:pPr>
    </w:p>
    <w:p w14:paraId="474E7BCF" w14:textId="76648A09" w:rsidR="00B97998" w:rsidRDefault="00B97998" w:rsidP="00B97998">
      <w:pPr>
        <w:pStyle w:val="a3"/>
        <w:spacing w:line="264" w:lineRule="auto"/>
        <w:ind w:right="220"/>
      </w:pPr>
      <w:r>
        <w:t xml:space="preserve">Definition: </w:t>
      </w:r>
      <w:r w:rsidRPr="00B97998">
        <w:rPr>
          <w:b w:val="0"/>
          <w:bCs/>
        </w:rPr>
        <w:t>Indicates the dataset is not intended to be used for navigation</w:t>
      </w:r>
      <w:r>
        <w:rPr>
          <w:b w:val="0"/>
          <w:bCs/>
        </w:rPr>
        <w:t>.</w:t>
      </w:r>
    </w:p>
    <w:p w14:paraId="28F08952" w14:textId="77777777" w:rsidR="00B97998" w:rsidRDefault="00B97998" w:rsidP="00B97998">
      <w:pPr>
        <w:pStyle w:val="a3"/>
        <w:spacing w:before="1"/>
        <w:ind w:right="220"/>
      </w:pPr>
    </w:p>
    <w:p w14:paraId="2ED0CF74" w14:textId="46571A31" w:rsidR="00B97998" w:rsidRDefault="00B97998" w:rsidP="00B97998">
      <w:pPr>
        <w:ind w:left="196" w:right="196"/>
        <w:rPr>
          <w:sz w:val="20"/>
        </w:rPr>
      </w:pPr>
      <w:r>
        <w:rPr>
          <w:b/>
          <w:sz w:val="20"/>
        </w:rPr>
        <w:t xml:space="preserve">CamelCase: </w:t>
      </w:r>
      <w:r w:rsidRPr="00B97998">
        <w:rPr>
          <w:sz w:val="20"/>
        </w:rPr>
        <w:t>notForNavigation</w:t>
      </w:r>
    </w:p>
    <w:p w14:paraId="1BB3659E" w14:textId="77777777" w:rsidR="00B97998" w:rsidRDefault="00B97998" w:rsidP="00B97998">
      <w:pPr>
        <w:pStyle w:val="a3"/>
        <w:spacing w:before="7"/>
        <w:ind w:right="220"/>
        <w:rPr>
          <w:sz w:val="22"/>
        </w:rPr>
      </w:pPr>
    </w:p>
    <w:p w14:paraId="4C4E1505" w14:textId="77777777" w:rsidR="00B97998" w:rsidRDefault="00B97998" w:rsidP="00B97998">
      <w:pPr>
        <w:pStyle w:val="a3"/>
        <w:ind w:right="220"/>
      </w:pPr>
      <w:r>
        <w:t>Alias:</w:t>
      </w:r>
    </w:p>
    <w:p w14:paraId="6A894A9D" w14:textId="77777777" w:rsidR="00B97998" w:rsidRDefault="00B97998" w:rsidP="00B97998">
      <w:pPr>
        <w:pStyle w:val="a3"/>
        <w:spacing w:before="4"/>
        <w:ind w:right="220"/>
        <w:rPr>
          <w:b w:val="0"/>
          <w:sz w:val="22"/>
        </w:rPr>
      </w:pPr>
    </w:p>
    <w:p w14:paraId="30005528" w14:textId="572B19C3" w:rsidR="00B97998" w:rsidRDefault="00B97998" w:rsidP="00B97998">
      <w:pPr>
        <w:ind w:left="196" w:right="196"/>
        <w:rPr>
          <w:sz w:val="20"/>
        </w:rPr>
      </w:pPr>
      <w:r>
        <w:rPr>
          <w:b/>
          <w:sz w:val="20"/>
        </w:rPr>
        <w:t xml:space="preserve">Value type: </w:t>
      </w:r>
      <w:r>
        <w:rPr>
          <w:sz w:val="20"/>
        </w:rPr>
        <w:t>boolean</w:t>
      </w:r>
    </w:p>
    <w:p w14:paraId="17CFBD7E" w14:textId="77777777" w:rsidR="00B97998" w:rsidRDefault="00B97998" w:rsidP="00B97998">
      <w:pPr>
        <w:pStyle w:val="a3"/>
        <w:spacing w:before="4"/>
        <w:ind w:right="220"/>
        <w:rPr>
          <w:sz w:val="22"/>
        </w:rPr>
      </w:pPr>
    </w:p>
    <w:p w14:paraId="17A55C13" w14:textId="77777777" w:rsidR="00B97998" w:rsidRDefault="00B97998" w:rsidP="00B97998">
      <w:pPr>
        <w:ind w:left="196" w:right="196"/>
        <w:rPr>
          <w:sz w:val="20"/>
        </w:rPr>
      </w:pPr>
      <w:r>
        <w:rPr>
          <w:b/>
          <w:sz w:val="20"/>
        </w:rPr>
        <w:t xml:space="preserve">Remarks: </w:t>
      </w:r>
      <w:r>
        <w:rPr>
          <w:sz w:val="20"/>
        </w:rPr>
        <w:t>No remarks.</w:t>
      </w:r>
    </w:p>
    <w:p w14:paraId="63840CFC" w14:textId="77777777" w:rsidR="00B97998" w:rsidRDefault="00B97998">
      <w:pPr>
        <w:pStyle w:val="a3"/>
        <w:spacing w:before="10"/>
        <w:ind w:right="220"/>
        <w:rPr>
          <w:sz w:val="24"/>
        </w:rPr>
      </w:pPr>
    </w:p>
    <w:p w14:paraId="4FDC9A20" w14:textId="4BF96F75" w:rsidR="00330674" w:rsidRDefault="00330674">
      <w:pPr>
        <w:pStyle w:val="a3"/>
        <w:spacing w:before="10"/>
        <w:ind w:right="220"/>
        <w:rPr>
          <w:sz w:val="24"/>
        </w:rPr>
      </w:pPr>
    </w:p>
    <w:p w14:paraId="3B35C621" w14:textId="77777777" w:rsidR="00330674" w:rsidRDefault="00330674">
      <w:pPr>
        <w:rPr>
          <w:b/>
          <w:sz w:val="24"/>
          <w:szCs w:val="20"/>
        </w:rPr>
      </w:pPr>
      <w:r>
        <w:rPr>
          <w:sz w:val="24"/>
        </w:rPr>
        <w:br w:type="page"/>
      </w:r>
    </w:p>
    <w:p w14:paraId="0700FD13" w14:textId="6E34B3BC" w:rsidR="00330674" w:rsidRDefault="00330674">
      <w:pPr>
        <w:pStyle w:val="a3"/>
        <w:spacing w:before="10"/>
        <w:ind w:right="220"/>
        <w:rPr>
          <w:sz w:val="24"/>
        </w:rPr>
      </w:pPr>
    </w:p>
    <w:p w14:paraId="5F972FB2" w14:textId="77777777" w:rsidR="00330674" w:rsidRDefault="00330674" w:rsidP="0061406B">
      <w:pPr>
        <w:pStyle w:val="2"/>
        <w:numPr>
          <w:ilvl w:val="1"/>
          <w:numId w:val="9"/>
        </w:numPr>
        <w:tabs>
          <w:tab w:val="left" w:pos="721"/>
        </w:tabs>
        <w:ind w:right="196"/>
      </w:pPr>
      <w:r>
        <w:t>Online</w:t>
      </w:r>
      <w:r>
        <w:rPr>
          <w:spacing w:val="-1"/>
        </w:rPr>
        <w:t xml:space="preserve"> </w:t>
      </w:r>
      <w:r>
        <w:t>Description</w:t>
      </w:r>
    </w:p>
    <w:p w14:paraId="460DAD49" w14:textId="77777777" w:rsidR="00330674" w:rsidRDefault="00330674" w:rsidP="00330674">
      <w:pPr>
        <w:pStyle w:val="a3"/>
        <w:spacing w:before="5"/>
        <w:ind w:right="220"/>
        <w:rPr>
          <w:b w:val="0"/>
          <w:sz w:val="22"/>
        </w:rPr>
      </w:pPr>
    </w:p>
    <w:p w14:paraId="15BD9965" w14:textId="77777777" w:rsidR="00330674" w:rsidRDefault="00330674" w:rsidP="00330674">
      <w:pPr>
        <w:ind w:left="196" w:right="196"/>
        <w:rPr>
          <w:sz w:val="20"/>
        </w:rPr>
      </w:pPr>
      <w:r>
        <w:rPr>
          <w:b/>
          <w:sz w:val="20"/>
        </w:rPr>
        <w:t xml:space="preserve">Definition: </w:t>
      </w:r>
      <w:r>
        <w:rPr>
          <w:sz w:val="20"/>
        </w:rPr>
        <w:t>Description of online resources.</w:t>
      </w:r>
    </w:p>
    <w:p w14:paraId="25B2834C" w14:textId="77777777" w:rsidR="00330674" w:rsidRDefault="00330674" w:rsidP="00330674">
      <w:pPr>
        <w:pStyle w:val="a3"/>
        <w:spacing w:before="7"/>
        <w:ind w:right="220"/>
        <w:rPr>
          <w:sz w:val="22"/>
        </w:rPr>
      </w:pPr>
    </w:p>
    <w:p w14:paraId="4C63B8A6" w14:textId="77777777" w:rsidR="00330674" w:rsidRDefault="00330674" w:rsidP="00330674">
      <w:pPr>
        <w:ind w:left="196" w:right="196"/>
        <w:rPr>
          <w:sz w:val="20"/>
        </w:rPr>
      </w:pPr>
      <w:r>
        <w:rPr>
          <w:b/>
          <w:sz w:val="20"/>
        </w:rPr>
        <w:t xml:space="preserve">CamelCase: </w:t>
      </w:r>
      <w:r>
        <w:rPr>
          <w:sz w:val="20"/>
        </w:rPr>
        <w:t>onlineDescription</w:t>
      </w:r>
    </w:p>
    <w:p w14:paraId="28AFA16E" w14:textId="77777777" w:rsidR="00330674" w:rsidRDefault="00330674" w:rsidP="00330674">
      <w:pPr>
        <w:pStyle w:val="a3"/>
        <w:spacing w:before="4"/>
        <w:ind w:right="220"/>
        <w:rPr>
          <w:sz w:val="22"/>
        </w:rPr>
      </w:pPr>
    </w:p>
    <w:p w14:paraId="74D0CCBA" w14:textId="77777777" w:rsidR="00330674" w:rsidRDefault="00330674" w:rsidP="00AD10BF">
      <w:pPr>
        <w:pStyle w:val="a3"/>
        <w:ind w:right="220"/>
      </w:pPr>
      <w:r>
        <w:t>Alias:</w:t>
      </w:r>
    </w:p>
    <w:p w14:paraId="094AFEA0" w14:textId="77777777" w:rsidR="00330674" w:rsidRDefault="00330674" w:rsidP="00330674">
      <w:pPr>
        <w:pStyle w:val="a3"/>
        <w:spacing w:before="7"/>
        <w:ind w:right="220"/>
        <w:rPr>
          <w:b w:val="0"/>
          <w:sz w:val="22"/>
        </w:rPr>
      </w:pPr>
    </w:p>
    <w:p w14:paraId="1D16E7C4" w14:textId="77777777" w:rsidR="00330674" w:rsidRDefault="00330674" w:rsidP="00330674">
      <w:pPr>
        <w:ind w:left="196" w:right="196"/>
        <w:rPr>
          <w:sz w:val="20"/>
        </w:rPr>
      </w:pPr>
      <w:r>
        <w:rPr>
          <w:b/>
          <w:sz w:val="20"/>
        </w:rPr>
        <w:t xml:space="preserve">Value type: </w:t>
      </w:r>
      <w:r>
        <w:rPr>
          <w:sz w:val="20"/>
        </w:rPr>
        <w:t>text</w:t>
      </w:r>
    </w:p>
    <w:p w14:paraId="12C6010E" w14:textId="77777777" w:rsidR="00330674" w:rsidRDefault="00330674" w:rsidP="00330674">
      <w:pPr>
        <w:pStyle w:val="a3"/>
        <w:spacing w:before="4"/>
        <w:ind w:right="220"/>
        <w:rPr>
          <w:sz w:val="22"/>
        </w:rPr>
      </w:pPr>
    </w:p>
    <w:p w14:paraId="51232810" w14:textId="77777777" w:rsidR="00330674" w:rsidRDefault="00330674" w:rsidP="00330674">
      <w:pPr>
        <w:ind w:left="196" w:right="196"/>
        <w:rPr>
          <w:sz w:val="20"/>
        </w:rPr>
      </w:pPr>
      <w:r>
        <w:rPr>
          <w:b/>
          <w:sz w:val="20"/>
        </w:rPr>
        <w:t xml:space="preserve">Remarks: </w:t>
      </w:r>
      <w:r>
        <w:rPr>
          <w:sz w:val="20"/>
        </w:rPr>
        <w:t>No remarks.</w:t>
      </w:r>
    </w:p>
    <w:p w14:paraId="67339431" w14:textId="77777777" w:rsidR="00330674" w:rsidRDefault="00330674">
      <w:pPr>
        <w:pStyle w:val="a3"/>
        <w:spacing w:before="10"/>
        <w:ind w:right="220"/>
        <w:rPr>
          <w:sz w:val="24"/>
        </w:rPr>
      </w:pPr>
    </w:p>
    <w:p w14:paraId="76E03632" w14:textId="77777777" w:rsidR="00330674" w:rsidRDefault="00330674">
      <w:pPr>
        <w:rPr>
          <w:b/>
          <w:sz w:val="24"/>
          <w:szCs w:val="20"/>
        </w:rPr>
      </w:pPr>
      <w:r>
        <w:rPr>
          <w:sz w:val="24"/>
        </w:rPr>
        <w:br w:type="page"/>
      </w:r>
    </w:p>
    <w:p w14:paraId="7C268E79" w14:textId="77777777" w:rsidR="00B97998" w:rsidRDefault="00B97998">
      <w:pPr>
        <w:pStyle w:val="a3"/>
        <w:spacing w:before="10"/>
        <w:ind w:right="220"/>
        <w:rPr>
          <w:sz w:val="24"/>
        </w:rPr>
      </w:pPr>
    </w:p>
    <w:p w14:paraId="67AEA12E" w14:textId="7F0031DE" w:rsidR="00AD10BF" w:rsidRDefault="00AD10BF" w:rsidP="0061406B">
      <w:pPr>
        <w:pStyle w:val="2"/>
        <w:numPr>
          <w:ilvl w:val="1"/>
          <w:numId w:val="9"/>
        </w:numPr>
        <w:tabs>
          <w:tab w:val="left" w:pos="721"/>
        </w:tabs>
        <w:ind w:right="196"/>
      </w:pPr>
      <w:r>
        <w:t>Optimum Display</w:t>
      </w:r>
      <w:r>
        <w:rPr>
          <w:spacing w:val="-8"/>
        </w:rPr>
        <w:t xml:space="preserve"> </w:t>
      </w:r>
      <w:r>
        <w:t>Scale</w:t>
      </w:r>
    </w:p>
    <w:p w14:paraId="316A5ED8" w14:textId="77777777" w:rsidR="00AD10BF" w:rsidRDefault="00AD10BF" w:rsidP="00AD10BF">
      <w:pPr>
        <w:pStyle w:val="a3"/>
        <w:spacing w:before="5"/>
        <w:ind w:right="220"/>
        <w:rPr>
          <w:b w:val="0"/>
          <w:sz w:val="22"/>
        </w:rPr>
      </w:pPr>
    </w:p>
    <w:p w14:paraId="58C544FB" w14:textId="4CD393D1" w:rsidR="00AD10BF" w:rsidRDefault="00AD10BF" w:rsidP="00AD10BF">
      <w:pPr>
        <w:pStyle w:val="a3"/>
        <w:ind w:right="220"/>
      </w:pPr>
      <w:r>
        <w:t xml:space="preserve">Definition: </w:t>
      </w:r>
      <w:r w:rsidRPr="00AD10BF">
        <w:rPr>
          <w:b w:val="0"/>
          <w:bCs/>
        </w:rPr>
        <w:t>The largest intended viewing scale for the data.</w:t>
      </w:r>
    </w:p>
    <w:p w14:paraId="22F43A16" w14:textId="77777777" w:rsidR="00AD10BF" w:rsidRDefault="00AD10BF" w:rsidP="00AD10BF">
      <w:pPr>
        <w:pStyle w:val="a3"/>
        <w:spacing w:before="7"/>
        <w:ind w:right="220"/>
        <w:rPr>
          <w:sz w:val="22"/>
        </w:rPr>
      </w:pPr>
    </w:p>
    <w:p w14:paraId="0E651CDC" w14:textId="1234A84D" w:rsidR="00AD10BF" w:rsidRDefault="00AD10BF" w:rsidP="00AD10BF">
      <w:pPr>
        <w:ind w:left="196" w:right="196"/>
        <w:rPr>
          <w:sz w:val="20"/>
        </w:rPr>
      </w:pPr>
      <w:r>
        <w:rPr>
          <w:b/>
          <w:sz w:val="20"/>
        </w:rPr>
        <w:t xml:space="preserve">CamelCase: </w:t>
      </w:r>
      <w:r w:rsidR="003A58ED" w:rsidRPr="003A58ED">
        <w:rPr>
          <w:sz w:val="20"/>
        </w:rPr>
        <w:t>optimumDisplayScale</w:t>
      </w:r>
    </w:p>
    <w:p w14:paraId="5810E69B" w14:textId="77777777" w:rsidR="00AD10BF" w:rsidRDefault="00AD10BF" w:rsidP="00AD10BF">
      <w:pPr>
        <w:pStyle w:val="a3"/>
        <w:spacing w:before="4"/>
        <w:ind w:right="220"/>
        <w:rPr>
          <w:sz w:val="22"/>
        </w:rPr>
      </w:pPr>
    </w:p>
    <w:p w14:paraId="1B6BBB7A" w14:textId="77777777" w:rsidR="00AD10BF" w:rsidRDefault="00AD10BF" w:rsidP="00AD10BF">
      <w:pPr>
        <w:pStyle w:val="a3"/>
        <w:ind w:right="220"/>
      </w:pPr>
      <w:r>
        <w:t>Alias:</w:t>
      </w:r>
    </w:p>
    <w:p w14:paraId="0F03F1C5" w14:textId="77777777" w:rsidR="00AD10BF" w:rsidRDefault="00AD10BF" w:rsidP="00AD10BF">
      <w:pPr>
        <w:pStyle w:val="a3"/>
        <w:spacing w:before="7"/>
        <w:ind w:right="220"/>
        <w:rPr>
          <w:b w:val="0"/>
          <w:sz w:val="22"/>
        </w:rPr>
      </w:pPr>
    </w:p>
    <w:p w14:paraId="255EB9C2" w14:textId="77777777" w:rsidR="00AD10BF" w:rsidRDefault="00AD10BF" w:rsidP="00AD10BF">
      <w:pPr>
        <w:ind w:left="196" w:right="196"/>
        <w:rPr>
          <w:sz w:val="20"/>
        </w:rPr>
      </w:pPr>
      <w:r>
        <w:rPr>
          <w:b/>
          <w:sz w:val="20"/>
        </w:rPr>
        <w:t xml:space="preserve">Value type: </w:t>
      </w:r>
      <w:r>
        <w:rPr>
          <w:sz w:val="20"/>
        </w:rPr>
        <w:t>integer</w:t>
      </w:r>
    </w:p>
    <w:p w14:paraId="3E08FAE1" w14:textId="77777777" w:rsidR="00AD10BF" w:rsidRDefault="00AD10BF" w:rsidP="00AD10BF">
      <w:pPr>
        <w:pStyle w:val="a3"/>
        <w:spacing w:before="4"/>
        <w:ind w:right="220"/>
        <w:rPr>
          <w:sz w:val="22"/>
        </w:rPr>
      </w:pPr>
    </w:p>
    <w:p w14:paraId="798D5470" w14:textId="77777777" w:rsidR="00AD10BF" w:rsidRDefault="00AD10BF" w:rsidP="00AD10BF">
      <w:pPr>
        <w:ind w:left="196" w:right="196"/>
        <w:rPr>
          <w:sz w:val="20"/>
        </w:rPr>
      </w:pPr>
      <w:r>
        <w:rPr>
          <w:b/>
          <w:sz w:val="20"/>
        </w:rPr>
        <w:t xml:space="preserve">Remarks: </w:t>
      </w:r>
      <w:r>
        <w:rPr>
          <w:sz w:val="20"/>
        </w:rPr>
        <w:t>No remarks.</w:t>
      </w:r>
    </w:p>
    <w:p w14:paraId="1366BEB3" w14:textId="77777777" w:rsidR="00AD10BF" w:rsidRDefault="00AD10BF">
      <w:pPr>
        <w:pStyle w:val="a3"/>
        <w:spacing w:before="10"/>
        <w:ind w:right="220"/>
        <w:rPr>
          <w:sz w:val="24"/>
        </w:rPr>
      </w:pPr>
    </w:p>
    <w:p w14:paraId="0DC1C5AF" w14:textId="7F73046C" w:rsidR="00C10876" w:rsidRDefault="00C10876">
      <w:pPr>
        <w:rPr>
          <w:b/>
          <w:sz w:val="24"/>
          <w:szCs w:val="20"/>
        </w:rPr>
      </w:pPr>
      <w:r>
        <w:rPr>
          <w:sz w:val="24"/>
        </w:rPr>
        <w:br w:type="page"/>
      </w:r>
    </w:p>
    <w:p w14:paraId="136DD82B" w14:textId="77777777" w:rsidR="00C10876" w:rsidRDefault="00C10876" w:rsidP="00C10876">
      <w:pPr>
        <w:pStyle w:val="a3"/>
        <w:spacing w:before="10"/>
        <w:ind w:right="220"/>
        <w:rPr>
          <w:sz w:val="24"/>
        </w:rPr>
      </w:pPr>
    </w:p>
    <w:p w14:paraId="780AB60B" w14:textId="2FF6B278" w:rsidR="00C10876" w:rsidRDefault="0098170A" w:rsidP="0061406B">
      <w:pPr>
        <w:pStyle w:val="2"/>
        <w:numPr>
          <w:ilvl w:val="1"/>
          <w:numId w:val="9"/>
        </w:numPr>
        <w:tabs>
          <w:tab w:val="left" w:pos="721"/>
        </w:tabs>
        <w:ind w:right="196"/>
      </w:pPr>
      <w:r>
        <w:t xml:space="preserve"> </w:t>
      </w:r>
      <w:r w:rsidR="00C10876">
        <w:t xml:space="preserve">Original </w:t>
      </w:r>
      <w:ins w:id="2430" w:author="USER" w:date="2024-03-28T13:45:00Z">
        <w:r w:rsidR="00133531">
          <w:t>P</w:t>
        </w:r>
      </w:ins>
      <w:ins w:id="2431" w:author="USER" w:date="2024-03-28T13:44:00Z">
        <w:r w:rsidR="00133531" w:rsidRPr="00133531">
          <w:t>roduct</w:t>
        </w:r>
      </w:ins>
      <w:del w:id="2432" w:author="USER" w:date="2024-03-28T13:44:00Z">
        <w:r w:rsidR="00C10876" w:rsidDel="00133531">
          <w:delText>Chart</w:delText>
        </w:r>
      </w:del>
      <w:r w:rsidR="00C10876">
        <w:rPr>
          <w:spacing w:val="-1"/>
        </w:rPr>
        <w:t xml:space="preserve"> </w:t>
      </w:r>
      <w:r w:rsidR="00C10876">
        <w:t>Number</w:t>
      </w:r>
    </w:p>
    <w:p w14:paraId="4DF6CEB0" w14:textId="77777777" w:rsidR="00C10876" w:rsidRDefault="00C10876" w:rsidP="00C10876">
      <w:pPr>
        <w:pStyle w:val="a3"/>
        <w:spacing w:before="5"/>
        <w:ind w:right="220"/>
        <w:rPr>
          <w:b w:val="0"/>
          <w:sz w:val="22"/>
        </w:rPr>
      </w:pPr>
    </w:p>
    <w:p w14:paraId="1064182C" w14:textId="49766427" w:rsidR="00C10876" w:rsidRDefault="00C10876" w:rsidP="00C10876">
      <w:pPr>
        <w:pStyle w:val="a3"/>
        <w:ind w:right="220"/>
      </w:pPr>
      <w:r>
        <w:t xml:space="preserve">Definition: </w:t>
      </w:r>
      <w:r w:rsidRPr="00C10876">
        <w:rPr>
          <w:b w:val="0"/>
          <w:bCs/>
        </w:rPr>
        <w:t xml:space="preserve">A </w:t>
      </w:r>
      <w:del w:id="2433" w:author="USER" w:date="2024-03-28T13:45:00Z">
        <w:r w:rsidRPr="00C10876" w:rsidDel="00133531">
          <w:rPr>
            <w:b w:val="0"/>
            <w:bCs/>
          </w:rPr>
          <w:delText xml:space="preserve">chart </w:delText>
        </w:r>
      </w:del>
      <w:ins w:id="2434" w:author="USER" w:date="2024-03-28T13:45:00Z">
        <w:r w:rsidR="00133531">
          <w:rPr>
            <w:b w:val="0"/>
            <w:bCs/>
          </w:rPr>
          <w:t>Product</w:t>
        </w:r>
        <w:r w:rsidR="00133531" w:rsidRPr="00C10876">
          <w:rPr>
            <w:b w:val="0"/>
            <w:bCs/>
          </w:rPr>
          <w:t xml:space="preserve"> </w:t>
        </w:r>
      </w:ins>
      <w:r w:rsidRPr="00C10876">
        <w:rPr>
          <w:b w:val="0"/>
          <w:bCs/>
        </w:rPr>
        <w:t>which has been drawn up as a result of direct survey.</w:t>
      </w:r>
    </w:p>
    <w:p w14:paraId="6B00087A" w14:textId="77777777" w:rsidR="00C10876" w:rsidRDefault="00C10876" w:rsidP="00C10876">
      <w:pPr>
        <w:pStyle w:val="a3"/>
        <w:spacing w:before="7"/>
        <w:ind w:right="220"/>
        <w:rPr>
          <w:sz w:val="22"/>
        </w:rPr>
      </w:pPr>
    </w:p>
    <w:p w14:paraId="7B522EDF" w14:textId="1F9EE561" w:rsidR="00C10876" w:rsidRDefault="00C10876" w:rsidP="00C10876">
      <w:pPr>
        <w:ind w:left="196" w:right="196"/>
        <w:rPr>
          <w:sz w:val="20"/>
        </w:rPr>
      </w:pPr>
      <w:r>
        <w:rPr>
          <w:b/>
          <w:sz w:val="20"/>
        </w:rPr>
        <w:t xml:space="preserve">CamelCase: </w:t>
      </w:r>
      <w:r>
        <w:rPr>
          <w:sz w:val="20"/>
        </w:rPr>
        <w:t>original</w:t>
      </w:r>
      <w:del w:id="2435" w:author="USER" w:date="2024-03-28T13:45:00Z">
        <w:r w:rsidDel="00133531">
          <w:rPr>
            <w:sz w:val="20"/>
          </w:rPr>
          <w:delText>Chart</w:delText>
        </w:r>
      </w:del>
      <w:ins w:id="2436" w:author="USER" w:date="2024-03-28T13:45:00Z">
        <w:r w:rsidR="00133531">
          <w:rPr>
            <w:sz w:val="20"/>
          </w:rPr>
          <w:t>Product</w:t>
        </w:r>
      </w:ins>
      <w:r>
        <w:rPr>
          <w:sz w:val="20"/>
        </w:rPr>
        <w:t>Number</w:t>
      </w:r>
    </w:p>
    <w:p w14:paraId="1ADD1946" w14:textId="77777777" w:rsidR="00C10876" w:rsidRDefault="00C10876" w:rsidP="00C10876">
      <w:pPr>
        <w:pStyle w:val="a3"/>
        <w:spacing w:before="4"/>
        <w:ind w:right="220"/>
        <w:rPr>
          <w:sz w:val="22"/>
        </w:rPr>
      </w:pPr>
    </w:p>
    <w:p w14:paraId="2F1F5A70" w14:textId="77777777" w:rsidR="00C10876" w:rsidRDefault="00C10876" w:rsidP="00112B32">
      <w:pPr>
        <w:pStyle w:val="a3"/>
        <w:ind w:right="220"/>
      </w:pPr>
      <w:r>
        <w:t>Alias:</w:t>
      </w:r>
    </w:p>
    <w:p w14:paraId="60DD4384" w14:textId="77777777" w:rsidR="00C10876" w:rsidRDefault="00C10876" w:rsidP="00C10876">
      <w:pPr>
        <w:pStyle w:val="a3"/>
        <w:spacing w:before="7"/>
        <w:ind w:right="220"/>
        <w:rPr>
          <w:b w:val="0"/>
          <w:sz w:val="22"/>
        </w:rPr>
      </w:pPr>
    </w:p>
    <w:p w14:paraId="23740E13" w14:textId="77777777" w:rsidR="00C10876" w:rsidRDefault="00C10876" w:rsidP="00C10876">
      <w:pPr>
        <w:ind w:left="196" w:right="196"/>
        <w:rPr>
          <w:sz w:val="20"/>
        </w:rPr>
      </w:pPr>
      <w:r>
        <w:rPr>
          <w:b/>
          <w:sz w:val="20"/>
        </w:rPr>
        <w:t xml:space="preserve">Value type: </w:t>
      </w:r>
      <w:r>
        <w:rPr>
          <w:sz w:val="20"/>
        </w:rPr>
        <w:t>text</w:t>
      </w:r>
    </w:p>
    <w:p w14:paraId="364CB0B1" w14:textId="77777777" w:rsidR="00C10876" w:rsidRDefault="00C10876" w:rsidP="00C10876">
      <w:pPr>
        <w:pStyle w:val="a3"/>
        <w:spacing w:before="4"/>
        <w:ind w:right="220"/>
        <w:rPr>
          <w:sz w:val="22"/>
        </w:rPr>
      </w:pPr>
    </w:p>
    <w:p w14:paraId="37233C36" w14:textId="6118352F" w:rsidR="00C10876" w:rsidRDefault="00C10876" w:rsidP="00C10876">
      <w:pPr>
        <w:ind w:left="196" w:right="196"/>
        <w:rPr>
          <w:sz w:val="20"/>
        </w:rPr>
      </w:pPr>
      <w:r>
        <w:rPr>
          <w:b/>
          <w:sz w:val="20"/>
        </w:rPr>
        <w:t xml:space="preserve">Remarks: </w:t>
      </w:r>
      <w:ins w:id="2437" w:author="USER" w:date="2024-03-28T18:41:00Z">
        <w:r w:rsidR="009473B6" w:rsidRPr="009473B6">
          <w:rPr>
            <w:sz w:val="20"/>
          </w:rPr>
          <w:t>Encode Original Chart Number  Original Product Number</w:t>
        </w:r>
      </w:ins>
      <w:del w:id="2438" w:author="USER" w:date="2024-03-28T18:41:00Z">
        <w:r w:rsidRPr="009473B6" w:rsidDel="009473B6">
          <w:rPr>
            <w:sz w:val="20"/>
          </w:rPr>
          <w:delText>No</w:delText>
        </w:r>
        <w:r w:rsidDel="009473B6">
          <w:rPr>
            <w:sz w:val="20"/>
          </w:rPr>
          <w:delText xml:space="preserve"> remarks</w:delText>
        </w:r>
      </w:del>
      <w:r>
        <w:rPr>
          <w:sz w:val="20"/>
        </w:rPr>
        <w:t>.</w:t>
      </w:r>
    </w:p>
    <w:p w14:paraId="7A7D9EF0" w14:textId="77777777" w:rsidR="00AD10BF" w:rsidRDefault="00AD10BF">
      <w:pPr>
        <w:pStyle w:val="a3"/>
        <w:spacing w:before="10"/>
        <w:ind w:right="220"/>
        <w:rPr>
          <w:sz w:val="24"/>
        </w:rPr>
      </w:pPr>
    </w:p>
    <w:p w14:paraId="60370911" w14:textId="3BA531CC" w:rsidR="00112B32" w:rsidRDefault="00112B32">
      <w:pPr>
        <w:pStyle w:val="a3"/>
        <w:spacing w:before="10"/>
        <w:ind w:right="220"/>
        <w:rPr>
          <w:sz w:val="24"/>
        </w:rPr>
      </w:pPr>
    </w:p>
    <w:p w14:paraId="4B744623" w14:textId="77777777" w:rsidR="00112B32" w:rsidRDefault="00112B32">
      <w:pPr>
        <w:rPr>
          <w:b/>
          <w:sz w:val="24"/>
          <w:szCs w:val="20"/>
        </w:rPr>
      </w:pPr>
      <w:r>
        <w:rPr>
          <w:sz w:val="24"/>
        </w:rPr>
        <w:br w:type="page"/>
      </w:r>
    </w:p>
    <w:p w14:paraId="18C0E887" w14:textId="34B05409" w:rsidR="00112B32" w:rsidRDefault="00112B32">
      <w:pPr>
        <w:pStyle w:val="a3"/>
        <w:spacing w:before="10"/>
        <w:ind w:right="220"/>
        <w:rPr>
          <w:sz w:val="24"/>
        </w:rPr>
      </w:pPr>
    </w:p>
    <w:p w14:paraId="5F127485" w14:textId="161A9AD2" w:rsidR="00112B32" w:rsidRDefault="00112B32" w:rsidP="0061406B">
      <w:pPr>
        <w:pStyle w:val="2"/>
        <w:numPr>
          <w:ilvl w:val="1"/>
          <w:numId w:val="9"/>
        </w:numPr>
        <w:tabs>
          <w:tab w:val="left" w:pos="721"/>
        </w:tabs>
        <w:ind w:right="196"/>
      </w:pPr>
      <w:r w:rsidRPr="00112B32">
        <w:t>Other</w:t>
      </w:r>
      <w:r>
        <w:t xml:space="preserve"> </w:t>
      </w:r>
      <w:r w:rsidRPr="00112B32">
        <w:t>Data</w:t>
      </w:r>
      <w:r>
        <w:t xml:space="preserve"> </w:t>
      </w:r>
      <w:r w:rsidRPr="00112B32">
        <w:t>Type</w:t>
      </w:r>
      <w:r>
        <w:t xml:space="preserve"> </w:t>
      </w:r>
      <w:r w:rsidRPr="00112B32">
        <w:t>Description</w:t>
      </w:r>
    </w:p>
    <w:p w14:paraId="620CF705" w14:textId="77777777" w:rsidR="00112B32" w:rsidRDefault="00112B32" w:rsidP="00112B32">
      <w:pPr>
        <w:pStyle w:val="a3"/>
        <w:spacing w:before="5"/>
        <w:ind w:right="220"/>
        <w:rPr>
          <w:b w:val="0"/>
          <w:sz w:val="22"/>
        </w:rPr>
      </w:pPr>
    </w:p>
    <w:p w14:paraId="4C0D7A6D" w14:textId="0CA02C50" w:rsidR="00112B32" w:rsidRDefault="00112B32" w:rsidP="00112B32">
      <w:pPr>
        <w:pStyle w:val="a3"/>
        <w:ind w:right="220"/>
        <w:rPr>
          <w:b w:val="0"/>
          <w:bCs/>
        </w:rPr>
      </w:pPr>
      <w:r>
        <w:t xml:space="preserve">Definition: </w:t>
      </w:r>
      <w:r w:rsidRPr="00112B32">
        <w:rPr>
          <w:b w:val="0"/>
          <w:bCs/>
        </w:rPr>
        <w:t>Support file format other than those listed</w:t>
      </w:r>
    </w:p>
    <w:p w14:paraId="7E492A2E" w14:textId="77777777" w:rsidR="002112D4" w:rsidRDefault="002112D4" w:rsidP="00112B32">
      <w:pPr>
        <w:pStyle w:val="a3"/>
        <w:ind w:right="220"/>
        <w:rPr>
          <w:sz w:val="22"/>
        </w:rPr>
      </w:pPr>
    </w:p>
    <w:p w14:paraId="3C1E85C8" w14:textId="4D5A524C" w:rsidR="00112B32" w:rsidRDefault="00112B32" w:rsidP="00112B32">
      <w:pPr>
        <w:ind w:left="196" w:right="196"/>
        <w:rPr>
          <w:sz w:val="20"/>
        </w:rPr>
      </w:pPr>
      <w:r>
        <w:rPr>
          <w:b/>
          <w:sz w:val="20"/>
        </w:rPr>
        <w:t xml:space="preserve">CamelCase: </w:t>
      </w:r>
      <w:r w:rsidRPr="00112B32">
        <w:rPr>
          <w:sz w:val="20"/>
        </w:rPr>
        <w:t>otherDataTypeDescription</w:t>
      </w:r>
    </w:p>
    <w:p w14:paraId="79FF2FDB" w14:textId="77777777" w:rsidR="00112B32" w:rsidRDefault="00112B32" w:rsidP="00112B32">
      <w:pPr>
        <w:pStyle w:val="a3"/>
        <w:spacing w:before="4"/>
        <w:ind w:right="220"/>
        <w:rPr>
          <w:sz w:val="22"/>
        </w:rPr>
      </w:pPr>
    </w:p>
    <w:p w14:paraId="4DDBDB78" w14:textId="77777777" w:rsidR="00112B32" w:rsidRDefault="00112B32" w:rsidP="00112B32">
      <w:pPr>
        <w:pStyle w:val="a3"/>
        <w:ind w:right="220"/>
      </w:pPr>
      <w:r>
        <w:t>Alias:</w:t>
      </w:r>
    </w:p>
    <w:p w14:paraId="067F6EA0" w14:textId="77777777" w:rsidR="00112B32" w:rsidRDefault="00112B32" w:rsidP="00112B32">
      <w:pPr>
        <w:pStyle w:val="a3"/>
        <w:spacing w:before="7"/>
        <w:ind w:right="220"/>
        <w:rPr>
          <w:b w:val="0"/>
          <w:sz w:val="22"/>
        </w:rPr>
      </w:pPr>
    </w:p>
    <w:p w14:paraId="61C3B668" w14:textId="77777777" w:rsidR="00112B32" w:rsidRDefault="00112B32" w:rsidP="00112B32">
      <w:pPr>
        <w:ind w:left="196" w:right="196"/>
        <w:rPr>
          <w:sz w:val="20"/>
        </w:rPr>
      </w:pPr>
      <w:r>
        <w:rPr>
          <w:b/>
          <w:sz w:val="20"/>
        </w:rPr>
        <w:t xml:space="preserve">Value type: </w:t>
      </w:r>
      <w:r>
        <w:rPr>
          <w:sz w:val="20"/>
        </w:rPr>
        <w:t>text</w:t>
      </w:r>
    </w:p>
    <w:p w14:paraId="2C399C28" w14:textId="77777777" w:rsidR="00112B32" w:rsidRDefault="00112B32" w:rsidP="00112B32">
      <w:pPr>
        <w:pStyle w:val="a3"/>
        <w:spacing w:before="4"/>
        <w:ind w:right="220"/>
        <w:rPr>
          <w:sz w:val="22"/>
        </w:rPr>
      </w:pPr>
    </w:p>
    <w:p w14:paraId="39288558" w14:textId="77777777" w:rsidR="00112B32" w:rsidRDefault="00112B32" w:rsidP="00112B32">
      <w:pPr>
        <w:ind w:left="196" w:right="196"/>
        <w:rPr>
          <w:sz w:val="20"/>
        </w:rPr>
      </w:pPr>
      <w:r>
        <w:rPr>
          <w:b/>
          <w:sz w:val="20"/>
        </w:rPr>
        <w:t xml:space="preserve">Remarks: </w:t>
      </w:r>
      <w:r>
        <w:rPr>
          <w:sz w:val="20"/>
        </w:rPr>
        <w:t>No remarks.</w:t>
      </w:r>
    </w:p>
    <w:p w14:paraId="30704BA3" w14:textId="77777777" w:rsidR="00112B32" w:rsidRDefault="00112B32">
      <w:pPr>
        <w:pStyle w:val="a3"/>
        <w:spacing w:before="10"/>
        <w:ind w:right="220"/>
        <w:rPr>
          <w:sz w:val="24"/>
        </w:rPr>
      </w:pPr>
    </w:p>
    <w:p w14:paraId="55FA2F10" w14:textId="77777777" w:rsidR="00005612" w:rsidDel="009E101E" w:rsidRDefault="00112B32" w:rsidP="00005612">
      <w:pPr>
        <w:pStyle w:val="a3"/>
        <w:spacing w:before="10"/>
        <w:ind w:right="220"/>
        <w:rPr>
          <w:del w:id="2439" w:author="박세영" w:date="2024-12-06T15:34:00Z"/>
          <w:sz w:val="24"/>
        </w:rPr>
      </w:pPr>
      <w:r>
        <w:rPr>
          <w:sz w:val="24"/>
        </w:rPr>
        <w:br w:type="page"/>
      </w:r>
    </w:p>
    <w:p w14:paraId="79EC50B3" w14:textId="25AC011C" w:rsidR="00005612" w:rsidDel="009E101E" w:rsidRDefault="00005612" w:rsidP="009E101E">
      <w:pPr>
        <w:pStyle w:val="2"/>
        <w:numPr>
          <w:ilvl w:val="1"/>
          <w:numId w:val="9"/>
        </w:numPr>
        <w:tabs>
          <w:tab w:val="left" w:pos="721"/>
        </w:tabs>
        <w:ind w:left="0" w:right="196"/>
        <w:rPr>
          <w:del w:id="2440" w:author="박세영" w:date="2024-12-06T15:34:00Z"/>
        </w:rPr>
      </w:pPr>
      <w:del w:id="2441" w:author="박세영" w:date="2024-12-06T15:34:00Z">
        <w:r w:rsidRPr="00005612" w:rsidDel="009E101E">
          <w:delText>Pictorial</w:delText>
        </w:r>
        <w:r w:rsidDel="009E101E">
          <w:delText xml:space="preserve"> </w:delText>
        </w:r>
        <w:r w:rsidRPr="00005612" w:rsidDel="009E101E">
          <w:delText>Representaion</w:delText>
        </w:r>
      </w:del>
    </w:p>
    <w:p w14:paraId="79E0E5B3" w14:textId="52B363EA" w:rsidR="00005612" w:rsidDel="009E101E" w:rsidRDefault="00005612" w:rsidP="009E101E">
      <w:pPr>
        <w:pStyle w:val="a3"/>
        <w:spacing w:before="5"/>
        <w:ind w:leftChars="0" w:left="0" w:right="220"/>
        <w:rPr>
          <w:del w:id="2442" w:author="박세영" w:date="2024-12-06T15:34:00Z"/>
          <w:b w:val="0"/>
          <w:sz w:val="22"/>
        </w:rPr>
      </w:pPr>
    </w:p>
    <w:p w14:paraId="43D8FBD6" w14:textId="6EEC52DE" w:rsidR="00005612" w:rsidDel="009E101E" w:rsidRDefault="00005612" w:rsidP="009E101E">
      <w:pPr>
        <w:pStyle w:val="a3"/>
        <w:ind w:leftChars="0" w:left="0" w:right="220"/>
        <w:rPr>
          <w:del w:id="2443" w:author="박세영" w:date="2024-12-06T15:34:00Z"/>
          <w:b w:val="0"/>
          <w:bCs/>
        </w:rPr>
      </w:pPr>
      <w:del w:id="2444" w:author="박세영" w:date="2024-12-06T15:34:00Z">
        <w:r w:rsidDel="009E101E">
          <w:delText xml:space="preserve">Definition: </w:delText>
        </w:r>
      </w:del>
    </w:p>
    <w:p w14:paraId="76422BA9" w14:textId="7B340A0D" w:rsidR="00005612" w:rsidDel="009E101E" w:rsidRDefault="00005612" w:rsidP="009E101E">
      <w:pPr>
        <w:pStyle w:val="a3"/>
        <w:ind w:leftChars="0" w:left="0" w:right="220"/>
        <w:rPr>
          <w:del w:id="2445" w:author="박세영" w:date="2024-12-06T15:34:00Z"/>
          <w:sz w:val="22"/>
        </w:rPr>
      </w:pPr>
    </w:p>
    <w:p w14:paraId="6391FA50" w14:textId="7AAF12A4" w:rsidR="00005612" w:rsidDel="009E101E" w:rsidRDefault="00005612" w:rsidP="009E101E">
      <w:pPr>
        <w:ind w:right="196"/>
        <w:rPr>
          <w:del w:id="2446" w:author="박세영" w:date="2024-12-06T15:34:00Z"/>
          <w:sz w:val="20"/>
        </w:rPr>
      </w:pPr>
      <w:del w:id="2447" w:author="박세영" w:date="2024-12-06T15:34:00Z">
        <w:r w:rsidDel="009E101E">
          <w:rPr>
            <w:b/>
            <w:sz w:val="20"/>
          </w:rPr>
          <w:delText xml:space="preserve">CamelCase: </w:delText>
        </w:r>
        <w:r w:rsidRPr="00005612" w:rsidDel="009E101E">
          <w:rPr>
            <w:sz w:val="20"/>
          </w:rPr>
          <w:delText>pictorialRepresentaion</w:delText>
        </w:r>
      </w:del>
    </w:p>
    <w:p w14:paraId="723CBC15" w14:textId="296B0727" w:rsidR="00005612" w:rsidDel="009E101E" w:rsidRDefault="00005612" w:rsidP="009E101E">
      <w:pPr>
        <w:pStyle w:val="a3"/>
        <w:spacing w:before="4"/>
        <w:ind w:leftChars="0" w:left="0" w:right="220"/>
        <w:rPr>
          <w:del w:id="2448" w:author="박세영" w:date="2024-12-06T15:34:00Z"/>
          <w:sz w:val="22"/>
        </w:rPr>
      </w:pPr>
    </w:p>
    <w:p w14:paraId="1F08567C" w14:textId="09FE3A77" w:rsidR="00005612" w:rsidDel="009E101E" w:rsidRDefault="00005612" w:rsidP="009E101E">
      <w:pPr>
        <w:pStyle w:val="a3"/>
        <w:ind w:leftChars="0" w:left="0" w:right="220"/>
        <w:rPr>
          <w:del w:id="2449" w:author="박세영" w:date="2024-12-06T15:34:00Z"/>
        </w:rPr>
      </w:pPr>
      <w:del w:id="2450" w:author="박세영" w:date="2024-12-06T15:34:00Z">
        <w:r w:rsidDel="009E101E">
          <w:delText>Alias:</w:delText>
        </w:r>
      </w:del>
    </w:p>
    <w:p w14:paraId="1DEA9968" w14:textId="79158BCB" w:rsidR="00005612" w:rsidDel="009E101E" w:rsidRDefault="00005612" w:rsidP="009E101E">
      <w:pPr>
        <w:pStyle w:val="a3"/>
        <w:spacing w:before="7"/>
        <w:ind w:leftChars="0" w:left="0" w:right="220"/>
        <w:rPr>
          <w:del w:id="2451" w:author="박세영" w:date="2024-12-06T15:34:00Z"/>
          <w:b w:val="0"/>
          <w:sz w:val="22"/>
        </w:rPr>
      </w:pPr>
    </w:p>
    <w:p w14:paraId="4C0BF3C3" w14:textId="185155D3" w:rsidR="00005612" w:rsidDel="009E101E" w:rsidRDefault="00005612" w:rsidP="009E101E">
      <w:pPr>
        <w:ind w:right="196"/>
        <w:rPr>
          <w:del w:id="2452" w:author="박세영" w:date="2024-12-06T15:34:00Z"/>
          <w:sz w:val="20"/>
        </w:rPr>
      </w:pPr>
      <w:del w:id="2453" w:author="박세영" w:date="2024-12-06T15:34:00Z">
        <w:r w:rsidDel="009E101E">
          <w:rPr>
            <w:b/>
            <w:sz w:val="20"/>
          </w:rPr>
          <w:delText xml:space="preserve">Value type: </w:delText>
        </w:r>
        <w:r w:rsidDel="009E101E">
          <w:rPr>
            <w:sz w:val="20"/>
          </w:rPr>
          <w:delText>text</w:delText>
        </w:r>
      </w:del>
    </w:p>
    <w:p w14:paraId="01935689" w14:textId="035630A9" w:rsidR="00005612" w:rsidDel="009E101E" w:rsidRDefault="00005612" w:rsidP="009E101E">
      <w:pPr>
        <w:pStyle w:val="a3"/>
        <w:spacing w:before="4"/>
        <w:ind w:leftChars="0" w:left="0" w:right="220"/>
        <w:rPr>
          <w:del w:id="2454" w:author="박세영" w:date="2024-12-06T15:34:00Z"/>
          <w:sz w:val="22"/>
        </w:rPr>
      </w:pPr>
    </w:p>
    <w:p w14:paraId="0C6B7F51" w14:textId="2BCD6865" w:rsidR="00005612" w:rsidDel="009E101E" w:rsidRDefault="00005612" w:rsidP="009E101E">
      <w:pPr>
        <w:ind w:right="196"/>
        <w:rPr>
          <w:del w:id="2455" w:author="박세영" w:date="2024-12-06T15:34:00Z"/>
          <w:sz w:val="20"/>
        </w:rPr>
      </w:pPr>
      <w:del w:id="2456" w:author="박세영" w:date="2024-12-06T15:34:00Z">
        <w:r w:rsidDel="009E101E">
          <w:rPr>
            <w:b/>
            <w:sz w:val="20"/>
          </w:rPr>
          <w:delText xml:space="preserve">Remarks: </w:delText>
        </w:r>
        <w:r w:rsidDel="009E101E">
          <w:rPr>
            <w:sz w:val="20"/>
          </w:rPr>
          <w:delText>No remarks.</w:delText>
        </w:r>
      </w:del>
    </w:p>
    <w:p w14:paraId="13000D16" w14:textId="022AAC8F" w:rsidR="00005612" w:rsidDel="009E101E" w:rsidRDefault="00005612" w:rsidP="009E101E">
      <w:pPr>
        <w:pStyle w:val="a3"/>
        <w:spacing w:before="10"/>
        <w:ind w:leftChars="0" w:left="0" w:right="220"/>
        <w:rPr>
          <w:del w:id="2457" w:author="박세영" w:date="2024-12-06T15:34:00Z"/>
          <w:sz w:val="24"/>
        </w:rPr>
      </w:pPr>
    </w:p>
    <w:p w14:paraId="0402CEFD" w14:textId="0DF4E6A6" w:rsidR="00005612" w:rsidDel="009E101E" w:rsidRDefault="00005612" w:rsidP="009E101E">
      <w:pPr>
        <w:rPr>
          <w:del w:id="2458" w:author="박세영" w:date="2024-12-06T15:34:00Z"/>
          <w:b/>
          <w:sz w:val="24"/>
          <w:szCs w:val="20"/>
        </w:rPr>
      </w:pPr>
      <w:del w:id="2459" w:author="박세영" w:date="2024-12-06T15:34:00Z">
        <w:r w:rsidDel="009E101E">
          <w:rPr>
            <w:sz w:val="24"/>
          </w:rPr>
          <w:br w:type="page"/>
        </w:r>
      </w:del>
    </w:p>
    <w:p w14:paraId="6B94A307" w14:textId="07412861" w:rsidR="00112B32" w:rsidDel="009E101E" w:rsidRDefault="00112B32" w:rsidP="009E101E">
      <w:pPr>
        <w:rPr>
          <w:del w:id="2460" w:author="박세영" w:date="2024-12-06T15:34:00Z"/>
          <w:b/>
          <w:sz w:val="24"/>
          <w:szCs w:val="20"/>
        </w:rPr>
      </w:pPr>
    </w:p>
    <w:p w14:paraId="3E6C3438" w14:textId="69B6BBF2" w:rsidR="0016015A" w:rsidDel="009E101E" w:rsidRDefault="0016015A" w:rsidP="009E101E">
      <w:pPr>
        <w:pStyle w:val="2"/>
        <w:numPr>
          <w:ilvl w:val="1"/>
          <w:numId w:val="9"/>
        </w:numPr>
        <w:tabs>
          <w:tab w:val="left" w:pos="721"/>
        </w:tabs>
        <w:ind w:left="0" w:right="196"/>
        <w:rPr>
          <w:del w:id="2461" w:author="박세영" w:date="2024-12-06T15:34:00Z"/>
        </w:rPr>
      </w:pPr>
      <w:del w:id="2462" w:author="박세영" w:date="2024-12-06T15:34:00Z">
        <w:r w:rsidDel="009E101E">
          <w:delText>Picture Caption</w:delText>
        </w:r>
      </w:del>
    </w:p>
    <w:p w14:paraId="581C26AD" w14:textId="22552149" w:rsidR="0016015A" w:rsidDel="009E101E" w:rsidRDefault="0016015A" w:rsidP="009E101E">
      <w:pPr>
        <w:pStyle w:val="a3"/>
        <w:spacing w:before="5"/>
        <w:ind w:leftChars="0" w:left="0" w:right="220"/>
        <w:rPr>
          <w:del w:id="2463" w:author="박세영" w:date="2024-12-06T15:34:00Z"/>
          <w:b w:val="0"/>
          <w:sz w:val="22"/>
        </w:rPr>
      </w:pPr>
    </w:p>
    <w:p w14:paraId="4B04AEFC" w14:textId="65626373" w:rsidR="0016015A" w:rsidDel="009E101E" w:rsidRDefault="0016015A" w:rsidP="009E101E">
      <w:pPr>
        <w:ind w:right="196"/>
        <w:rPr>
          <w:del w:id="2464" w:author="박세영" w:date="2024-12-06T15:34:00Z"/>
          <w:sz w:val="20"/>
        </w:rPr>
      </w:pPr>
      <w:del w:id="2465" w:author="박세영" w:date="2024-12-06T15:34:00Z">
        <w:r w:rsidDel="009E101E">
          <w:rPr>
            <w:b/>
            <w:sz w:val="20"/>
          </w:rPr>
          <w:delText xml:space="preserve">Definition: </w:delText>
        </w:r>
        <w:r w:rsidDel="009E101E">
          <w:rPr>
            <w:sz w:val="20"/>
          </w:rPr>
          <w:delText>Short description of the purpose of the image.</w:delText>
        </w:r>
      </w:del>
    </w:p>
    <w:p w14:paraId="0DB9E838" w14:textId="0A8E1AEE" w:rsidR="0016015A" w:rsidDel="009E101E" w:rsidRDefault="0016015A" w:rsidP="009E101E">
      <w:pPr>
        <w:pStyle w:val="a3"/>
        <w:spacing w:before="7"/>
        <w:ind w:leftChars="0" w:left="0" w:right="220"/>
        <w:rPr>
          <w:del w:id="2466" w:author="박세영" w:date="2024-12-06T15:34:00Z"/>
          <w:sz w:val="22"/>
        </w:rPr>
      </w:pPr>
    </w:p>
    <w:p w14:paraId="300E6AAF" w14:textId="45181C0C" w:rsidR="0016015A" w:rsidDel="009E101E" w:rsidRDefault="0016015A" w:rsidP="009E101E">
      <w:pPr>
        <w:ind w:right="196"/>
        <w:rPr>
          <w:del w:id="2467" w:author="박세영" w:date="2024-12-06T15:34:00Z"/>
          <w:sz w:val="20"/>
        </w:rPr>
      </w:pPr>
      <w:del w:id="2468" w:author="박세영" w:date="2024-12-06T15:34:00Z">
        <w:r w:rsidDel="009E101E">
          <w:rPr>
            <w:b/>
            <w:sz w:val="20"/>
          </w:rPr>
          <w:delText xml:space="preserve">CamelCase: </w:delText>
        </w:r>
        <w:r w:rsidDel="009E101E">
          <w:rPr>
            <w:sz w:val="20"/>
          </w:rPr>
          <w:delText>pictureCaption</w:delText>
        </w:r>
      </w:del>
    </w:p>
    <w:p w14:paraId="341F9A36" w14:textId="48F8C16A" w:rsidR="0016015A" w:rsidDel="009E101E" w:rsidRDefault="0016015A" w:rsidP="009E101E">
      <w:pPr>
        <w:pStyle w:val="a3"/>
        <w:spacing w:before="4"/>
        <w:ind w:leftChars="0" w:left="0" w:right="220"/>
        <w:rPr>
          <w:del w:id="2469" w:author="박세영" w:date="2024-12-06T15:34:00Z"/>
          <w:sz w:val="22"/>
        </w:rPr>
      </w:pPr>
    </w:p>
    <w:p w14:paraId="3B6BCCE7" w14:textId="0A20DD2C" w:rsidR="0016015A" w:rsidDel="009E101E" w:rsidRDefault="0016015A" w:rsidP="009E101E">
      <w:pPr>
        <w:pStyle w:val="a3"/>
        <w:ind w:leftChars="0" w:left="0" w:right="220"/>
        <w:rPr>
          <w:del w:id="2470" w:author="박세영" w:date="2024-12-06T15:34:00Z"/>
        </w:rPr>
      </w:pPr>
      <w:del w:id="2471" w:author="박세영" w:date="2024-12-06T15:34:00Z">
        <w:r w:rsidDel="009E101E">
          <w:delText>Alias:</w:delText>
        </w:r>
      </w:del>
    </w:p>
    <w:p w14:paraId="31A0981B" w14:textId="29D19669" w:rsidR="0016015A" w:rsidDel="009E101E" w:rsidRDefault="0016015A" w:rsidP="009E101E">
      <w:pPr>
        <w:pStyle w:val="a3"/>
        <w:spacing w:before="7"/>
        <w:ind w:leftChars="0" w:left="0" w:right="220"/>
        <w:rPr>
          <w:del w:id="2472" w:author="박세영" w:date="2024-12-06T15:34:00Z"/>
          <w:b w:val="0"/>
          <w:sz w:val="22"/>
        </w:rPr>
      </w:pPr>
    </w:p>
    <w:p w14:paraId="78F803A5" w14:textId="2B2DFCAE" w:rsidR="0016015A" w:rsidDel="009E101E" w:rsidRDefault="0016015A" w:rsidP="009E101E">
      <w:pPr>
        <w:ind w:right="196"/>
        <w:rPr>
          <w:del w:id="2473" w:author="박세영" w:date="2024-12-06T15:34:00Z"/>
          <w:sz w:val="20"/>
        </w:rPr>
      </w:pPr>
      <w:del w:id="2474" w:author="박세영" w:date="2024-12-06T15:34:00Z">
        <w:r w:rsidDel="009E101E">
          <w:rPr>
            <w:b/>
            <w:sz w:val="20"/>
          </w:rPr>
          <w:delText xml:space="preserve">Value type: </w:delText>
        </w:r>
        <w:r w:rsidDel="009E101E">
          <w:rPr>
            <w:sz w:val="20"/>
          </w:rPr>
          <w:delText>text</w:delText>
        </w:r>
      </w:del>
    </w:p>
    <w:p w14:paraId="5DB0C7DA" w14:textId="1E43772E" w:rsidR="0016015A" w:rsidDel="009E101E" w:rsidRDefault="0016015A" w:rsidP="009E101E">
      <w:pPr>
        <w:pStyle w:val="a3"/>
        <w:spacing w:before="4"/>
        <w:ind w:leftChars="0" w:left="0" w:right="220"/>
        <w:rPr>
          <w:del w:id="2475" w:author="박세영" w:date="2024-12-06T15:34:00Z"/>
          <w:sz w:val="22"/>
        </w:rPr>
      </w:pPr>
    </w:p>
    <w:p w14:paraId="61EFDA39" w14:textId="35FFD9D1" w:rsidR="0016015A" w:rsidDel="009E101E" w:rsidRDefault="0016015A" w:rsidP="009E101E">
      <w:pPr>
        <w:ind w:right="196"/>
        <w:rPr>
          <w:del w:id="2476" w:author="박세영" w:date="2024-12-06T15:34:00Z"/>
          <w:sz w:val="20"/>
        </w:rPr>
      </w:pPr>
      <w:del w:id="2477" w:author="박세영" w:date="2024-12-06T15:34:00Z">
        <w:r w:rsidDel="009E101E">
          <w:rPr>
            <w:b/>
            <w:sz w:val="20"/>
          </w:rPr>
          <w:delText xml:space="preserve">Remarks: </w:delText>
        </w:r>
        <w:r w:rsidDel="009E101E">
          <w:rPr>
            <w:sz w:val="20"/>
          </w:rPr>
          <w:delText>No remarks.</w:delText>
        </w:r>
      </w:del>
    </w:p>
    <w:p w14:paraId="44384998" w14:textId="3353EBC9" w:rsidR="0016015A" w:rsidDel="009E101E" w:rsidRDefault="0016015A" w:rsidP="009E101E">
      <w:pPr>
        <w:rPr>
          <w:del w:id="2478" w:author="박세영" w:date="2024-12-06T15:34:00Z"/>
          <w:b/>
          <w:sz w:val="24"/>
          <w:szCs w:val="20"/>
        </w:rPr>
      </w:pPr>
    </w:p>
    <w:p w14:paraId="6ED6776C" w14:textId="35895516" w:rsidR="00112B32" w:rsidDel="009E101E" w:rsidRDefault="00112B32" w:rsidP="009E101E">
      <w:pPr>
        <w:pStyle w:val="a3"/>
        <w:spacing w:before="10"/>
        <w:ind w:leftChars="0" w:left="0" w:right="220"/>
        <w:rPr>
          <w:del w:id="2479" w:author="박세영" w:date="2024-12-06T15:34:00Z"/>
          <w:sz w:val="24"/>
        </w:rPr>
      </w:pPr>
    </w:p>
    <w:p w14:paraId="3F259458" w14:textId="70920960" w:rsidR="0016015A" w:rsidDel="009E101E" w:rsidRDefault="0016015A" w:rsidP="009E101E">
      <w:pPr>
        <w:pStyle w:val="a3"/>
        <w:spacing w:before="10"/>
        <w:ind w:leftChars="0" w:left="0" w:right="220"/>
        <w:rPr>
          <w:del w:id="2480" w:author="박세영" w:date="2024-12-06T15:34:00Z"/>
          <w:sz w:val="24"/>
        </w:rPr>
      </w:pPr>
    </w:p>
    <w:p w14:paraId="1EB3EF1D" w14:textId="6ECC3B64" w:rsidR="0016015A" w:rsidDel="009E101E" w:rsidRDefault="0016015A" w:rsidP="009E101E">
      <w:pPr>
        <w:rPr>
          <w:del w:id="2481" w:author="박세영" w:date="2024-12-06T15:34:00Z"/>
          <w:b/>
          <w:sz w:val="24"/>
          <w:szCs w:val="20"/>
        </w:rPr>
      </w:pPr>
      <w:del w:id="2482" w:author="박세영" w:date="2024-12-06T15:34:00Z">
        <w:r w:rsidDel="009E101E">
          <w:rPr>
            <w:sz w:val="24"/>
          </w:rPr>
          <w:br w:type="page"/>
        </w:r>
      </w:del>
    </w:p>
    <w:p w14:paraId="179FEC05" w14:textId="2C0F6CA8" w:rsidR="0016015A" w:rsidDel="009E101E" w:rsidRDefault="0016015A" w:rsidP="009E101E">
      <w:pPr>
        <w:pStyle w:val="a3"/>
        <w:spacing w:before="10"/>
        <w:ind w:leftChars="0" w:left="0" w:right="220"/>
        <w:rPr>
          <w:del w:id="2483" w:author="박세영" w:date="2024-12-06T15:34:00Z"/>
          <w:sz w:val="24"/>
        </w:rPr>
      </w:pPr>
    </w:p>
    <w:p w14:paraId="3DCDF6B7" w14:textId="66C83049" w:rsidR="0016015A" w:rsidDel="009E101E" w:rsidRDefault="0016015A" w:rsidP="009E101E">
      <w:pPr>
        <w:pStyle w:val="a3"/>
        <w:spacing w:before="10"/>
        <w:ind w:leftChars="0" w:left="0" w:right="220"/>
        <w:rPr>
          <w:del w:id="2484" w:author="박세영" w:date="2024-12-06T15:34:00Z"/>
          <w:sz w:val="24"/>
        </w:rPr>
      </w:pPr>
    </w:p>
    <w:p w14:paraId="217EAC90" w14:textId="4D9A1C14" w:rsidR="0016015A" w:rsidDel="009E101E" w:rsidRDefault="0016015A" w:rsidP="009E101E">
      <w:pPr>
        <w:pStyle w:val="2"/>
        <w:numPr>
          <w:ilvl w:val="1"/>
          <w:numId w:val="9"/>
        </w:numPr>
        <w:tabs>
          <w:tab w:val="left" w:pos="721"/>
        </w:tabs>
        <w:ind w:left="0" w:right="196"/>
        <w:rPr>
          <w:del w:id="2485" w:author="박세영" w:date="2024-12-06T15:34:00Z"/>
        </w:rPr>
      </w:pPr>
      <w:del w:id="2486" w:author="박세영" w:date="2024-12-06T15:34:00Z">
        <w:r w:rsidDel="009E101E">
          <w:delText>Picture Information</w:delText>
        </w:r>
      </w:del>
    </w:p>
    <w:p w14:paraId="13AEE13D" w14:textId="2C340FAC" w:rsidR="0016015A" w:rsidDel="009E101E" w:rsidRDefault="0016015A" w:rsidP="009E101E">
      <w:pPr>
        <w:pStyle w:val="a3"/>
        <w:spacing w:before="5"/>
        <w:ind w:leftChars="0" w:left="0" w:right="220"/>
        <w:rPr>
          <w:del w:id="2487" w:author="박세영" w:date="2024-12-06T15:34:00Z"/>
          <w:b w:val="0"/>
          <w:sz w:val="22"/>
        </w:rPr>
      </w:pPr>
    </w:p>
    <w:p w14:paraId="37039B3B" w14:textId="217799B8" w:rsidR="0016015A" w:rsidDel="009E101E" w:rsidRDefault="0016015A" w:rsidP="009E101E">
      <w:pPr>
        <w:pStyle w:val="a3"/>
        <w:ind w:leftChars="0" w:left="0" w:right="220"/>
        <w:rPr>
          <w:del w:id="2488" w:author="박세영" w:date="2024-12-06T15:34:00Z"/>
        </w:rPr>
      </w:pPr>
      <w:del w:id="2489" w:author="박세영" w:date="2024-12-06T15:34:00Z">
        <w:r w:rsidDel="009E101E">
          <w:delText xml:space="preserve">Definition: </w:delText>
        </w:r>
        <w:r w:rsidRPr="0016015A" w:rsidDel="009E101E">
          <w:rPr>
            <w:b w:val="0"/>
            <w:bCs/>
          </w:rPr>
          <w:delText>A set of information to provide credits to picture creator, copyright owner etc</w:delText>
        </w:r>
        <w:r w:rsidDel="009E101E">
          <w:delText>.</w:delText>
        </w:r>
      </w:del>
    </w:p>
    <w:p w14:paraId="2066F782" w14:textId="0450F5C6" w:rsidR="0016015A" w:rsidDel="009E101E" w:rsidRDefault="0016015A" w:rsidP="009E101E">
      <w:pPr>
        <w:pStyle w:val="a3"/>
        <w:spacing w:before="7"/>
        <w:ind w:leftChars="0" w:left="0" w:right="220"/>
        <w:rPr>
          <w:del w:id="2490" w:author="박세영" w:date="2024-12-06T15:34:00Z"/>
          <w:sz w:val="22"/>
        </w:rPr>
      </w:pPr>
    </w:p>
    <w:p w14:paraId="2931FE3C" w14:textId="36824DA9" w:rsidR="0016015A" w:rsidDel="009E101E" w:rsidRDefault="0016015A" w:rsidP="009E101E">
      <w:pPr>
        <w:ind w:right="196"/>
        <w:rPr>
          <w:del w:id="2491" w:author="박세영" w:date="2024-12-06T15:34:00Z"/>
          <w:sz w:val="20"/>
        </w:rPr>
      </w:pPr>
      <w:del w:id="2492" w:author="박세영" w:date="2024-12-06T15:34:00Z">
        <w:r w:rsidDel="009E101E">
          <w:rPr>
            <w:b/>
            <w:sz w:val="20"/>
          </w:rPr>
          <w:delText xml:space="preserve">CamelCase: </w:delText>
        </w:r>
        <w:r w:rsidDel="009E101E">
          <w:rPr>
            <w:sz w:val="20"/>
          </w:rPr>
          <w:delText>pictureInformation</w:delText>
        </w:r>
      </w:del>
    </w:p>
    <w:p w14:paraId="7DF30CA0" w14:textId="3FEA2BC7" w:rsidR="0016015A" w:rsidDel="009E101E" w:rsidRDefault="0016015A" w:rsidP="009E101E">
      <w:pPr>
        <w:pStyle w:val="a3"/>
        <w:spacing w:before="4"/>
        <w:ind w:leftChars="0" w:left="0" w:right="220"/>
        <w:rPr>
          <w:del w:id="2493" w:author="박세영" w:date="2024-12-06T15:34:00Z"/>
          <w:sz w:val="22"/>
        </w:rPr>
      </w:pPr>
    </w:p>
    <w:p w14:paraId="7038453E" w14:textId="159E53E7" w:rsidR="0016015A" w:rsidDel="009E101E" w:rsidRDefault="0016015A" w:rsidP="009E101E">
      <w:pPr>
        <w:pStyle w:val="a3"/>
        <w:ind w:leftChars="0" w:left="0" w:right="220"/>
        <w:rPr>
          <w:del w:id="2494" w:author="박세영" w:date="2024-12-06T15:34:00Z"/>
        </w:rPr>
      </w:pPr>
      <w:del w:id="2495" w:author="박세영" w:date="2024-12-06T15:34:00Z">
        <w:r w:rsidDel="009E101E">
          <w:delText>Alias:</w:delText>
        </w:r>
      </w:del>
    </w:p>
    <w:p w14:paraId="39C543C0" w14:textId="760579E4" w:rsidR="0016015A" w:rsidDel="009E101E" w:rsidRDefault="0016015A" w:rsidP="009E101E">
      <w:pPr>
        <w:pStyle w:val="a3"/>
        <w:spacing w:before="7"/>
        <w:ind w:leftChars="0" w:left="0" w:right="220"/>
        <w:rPr>
          <w:del w:id="2496" w:author="박세영" w:date="2024-12-06T15:34:00Z"/>
          <w:b w:val="0"/>
          <w:sz w:val="22"/>
        </w:rPr>
      </w:pPr>
    </w:p>
    <w:p w14:paraId="5FC4E9B3" w14:textId="73DDEB23" w:rsidR="0016015A" w:rsidDel="009E101E" w:rsidRDefault="0016015A" w:rsidP="009E101E">
      <w:pPr>
        <w:ind w:right="196"/>
        <w:rPr>
          <w:del w:id="2497" w:author="박세영" w:date="2024-12-06T15:34:00Z"/>
          <w:sz w:val="20"/>
        </w:rPr>
      </w:pPr>
      <w:del w:id="2498" w:author="박세영" w:date="2024-12-06T15:34:00Z">
        <w:r w:rsidDel="009E101E">
          <w:rPr>
            <w:b/>
            <w:sz w:val="20"/>
          </w:rPr>
          <w:delText xml:space="preserve">Value type: </w:delText>
        </w:r>
        <w:r w:rsidDel="009E101E">
          <w:rPr>
            <w:sz w:val="20"/>
          </w:rPr>
          <w:delText>text</w:delText>
        </w:r>
      </w:del>
    </w:p>
    <w:p w14:paraId="204666C6" w14:textId="2392815F" w:rsidR="0016015A" w:rsidDel="009E101E" w:rsidRDefault="0016015A" w:rsidP="009E101E">
      <w:pPr>
        <w:pStyle w:val="a3"/>
        <w:spacing w:before="4"/>
        <w:ind w:leftChars="0" w:left="0" w:right="220"/>
        <w:rPr>
          <w:del w:id="2499" w:author="박세영" w:date="2024-12-06T15:34:00Z"/>
          <w:sz w:val="22"/>
        </w:rPr>
      </w:pPr>
    </w:p>
    <w:p w14:paraId="47E17F3D" w14:textId="4D1830C9" w:rsidR="0016015A" w:rsidDel="009E101E" w:rsidRDefault="0016015A" w:rsidP="009E101E">
      <w:pPr>
        <w:ind w:right="196"/>
        <w:rPr>
          <w:del w:id="2500" w:author="박세영" w:date="2024-12-06T15:34:00Z"/>
          <w:sz w:val="20"/>
        </w:rPr>
      </w:pPr>
      <w:del w:id="2501" w:author="박세영" w:date="2024-12-06T15:34:00Z">
        <w:r w:rsidDel="009E101E">
          <w:rPr>
            <w:b/>
            <w:sz w:val="20"/>
          </w:rPr>
          <w:delText xml:space="preserve">Remarks: </w:delText>
        </w:r>
        <w:r w:rsidDel="009E101E">
          <w:rPr>
            <w:sz w:val="20"/>
          </w:rPr>
          <w:delText>No remarks.</w:delText>
        </w:r>
      </w:del>
    </w:p>
    <w:p w14:paraId="6B552DE1" w14:textId="34145FB8" w:rsidR="0016015A" w:rsidDel="009E101E" w:rsidRDefault="0016015A" w:rsidP="009E101E">
      <w:pPr>
        <w:pStyle w:val="a3"/>
        <w:spacing w:before="10"/>
        <w:ind w:right="220"/>
        <w:rPr>
          <w:del w:id="2502" w:author="박세영" w:date="2024-12-06T15:34:00Z"/>
          <w:sz w:val="24"/>
        </w:rPr>
      </w:pPr>
    </w:p>
    <w:p w14:paraId="3319E8B9" w14:textId="45DAD6F3" w:rsidR="0016015A" w:rsidDel="009E101E" w:rsidRDefault="0016015A">
      <w:pPr>
        <w:rPr>
          <w:del w:id="2503" w:author="박세영" w:date="2024-12-06T15:34:00Z"/>
          <w:sz w:val="24"/>
        </w:rPr>
      </w:pPr>
      <w:del w:id="2504" w:author="박세영" w:date="2024-12-06T15:34:00Z">
        <w:r w:rsidDel="009E101E">
          <w:rPr>
            <w:sz w:val="24"/>
          </w:rPr>
          <w:br w:type="page"/>
        </w:r>
      </w:del>
    </w:p>
    <w:p w14:paraId="12D750EB" w14:textId="7774EF28" w:rsidR="008A673B" w:rsidDel="009E101E" w:rsidRDefault="008A673B" w:rsidP="009E101E">
      <w:pPr>
        <w:rPr>
          <w:del w:id="2505" w:author="박세영" w:date="2024-12-06T15:34:00Z"/>
          <w:sz w:val="24"/>
        </w:rPr>
      </w:pPr>
    </w:p>
    <w:p w14:paraId="6947F766" w14:textId="77777777" w:rsidR="008A673B" w:rsidRDefault="008A673B" w:rsidP="0061406B">
      <w:pPr>
        <w:pStyle w:val="2"/>
        <w:numPr>
          <w:ilvl w:val="1"/>
          <w:numId w:val="9"/>
        </w:numPr>
        <w:tabs>
          <w:tab w:val="left" w:pos="721"/>
        </w:tabs>
        <w:ind w:right="196"/>
      </w:pPr>
      <w:r>
        <w:t>Postal</w:t>
      </w:r>
      <w:r>
        <w:rPr>
          <w:spacing w:val="-1"/>
        </w:rPr>
        <w:t xml:space="preserve"> </w:t>
      </w:r>
      <w:r>
        <w:t>Code</w:t>
      </w:r>
    </w:p>
    <w:p w14:paraId="08EAEE75" w14:textId="77777777" w:rsidR="008A673B" w:rsidRDefault="008A673B" w:rsidP="008A673B">
      <w:pPr>
        <w:pStyle w:val="a3"/>
        <w:spacing w:before="5"/>
        <w:ind w:right="220"/>
        <w:rPr>
          <w:b w:val="0"/>
          <w:sz w:val="22"/>
        </w:rPr>
      </w:pPr>
    </w:p>
    <w:p w14:paraId="37CAAF48" w14:textId="77777777" w:rsidR="008A673B" w:rsidRPr="008A673B" w:rsidRDefault="008A673B" w:rsidP="008A673B">
      <w:pPr>
        <w:pStyle w:val="a3"/>
        <w:spacing w:line="264" w:lineRule="auto"/>
        <w:ind w:right="220"/>
        <w:rPr>
          <w:b w:val="0"/>
          <w:bCs/>
        </w:rPr>
      </w:pPr>
      <w:r>
        <w:t xml:space="preserve">Definition: </w:t>
      </w:r>
      <w:r w:rsidRPr="008A673B">
        <w:rPr>
          <w:b w:val="0"/>
          <w:bCs/>
        </w:rPr>
        <w:t>Known in various countries as a postcode, or ZIP code, the postal code is a series of letters and/or digits that identifies each postal delivery area.</w:t>
      </w:r>
    </w:p>
    <w:p w14:paraId="75B34082" w14:textId="77777777" w:rsidR="008A673B" w:rsidRDefault="008A673B" w:rsidP="008A673B">
      <w:pPr>
        <w:pStyle w:val="a3"/>
        <w:spacing w:before="1"/>
        <w:ind w:right="220"/>
      </w:pPr>
    </w:p>
    <w:p w14:paraId="78BEB5E2" w14:textId="77777777" w:rsidR="008A673B" w:rsidRDefault="008A673B" w:rsidP="008A673B">
      <w:pPr>
        <w:ind w:left="196" w:right="196"/>
        <w:rPr>
          <w:sz w:val="20"/>
        </w:rPr>
      </w:pPr>
      <w:r>
        <w:rPr>
          <w:b/>
          <w:sz w:val="20"/>
        </w:rPr>
        <w:t xml:space="preserve">CamelCase: </w:t>
      </w:r>
      <w:r>
        <w:rPr>
          <w:sz w:val="20"/>
        </w:rPr>
        <w:t>postalCode</w:t>
      </w:r>
    </w:p>
    <w:p w14:paraId="47548647" w14:textId="77777777" w:rsidR="008A673B" w:rsidRDefault="008A673B" w:rsidP="008A673B">
      <w:pPr>
        <w:pStyle w:val="a3"/>
        <w:spacing w:before="7"/>
        <w:ind w:right="220"/>
        <w:rPr>
          <w:sz w:val="22"/>
        </w:rPr>
      </w:pPr>
    </w:p>
    <w:p w14:paraId="10B03048" w14:textId="77777777" w:rsidR="008A673B" w:rsidRDefault="008A673B" w:rsidP="00223E6F">
      <w:pPr>
        <w:pStyle w:val="a3"/>
        <w:ind w:right="220"/>
      </w:pPr>
      <w:r>
        <w:t>Alias:</w:t>
      </w:r>
    </w:p>
    <w:p w14:paraId="5238EF81" w14:textId="77777777" w:rsidR="008A673B" w:rsidRDefault="008A673B" w:rsidP="008A673B">
      <w:pPr>
        <w:pStyle w:val="a3"/>
        <w:spacing w:before="4"/>
        <w:ind w:right="220"/>
        <w:rPr>
          <w:b w:val="0"/>
          <w:sz w:val="22"/>
        </w:rPr>
      </w:pPr>
    </w:p>
    <w:p w14:paraId="6D490E4A" w14:textId="77777777" w:rsidR="008A673B" w:rsidRDefault="008A673B" w:rsidP="008A673B">
      <w:pPr>
        <w:ind w:left="196" w:right="196"/>
        <w:rPr>
          <w:sz w:val="20"/>
        </w:rPr>
      </w:pPr>
      <w:r>
        <w:rPr>
          <w:b/>
          <w:sz w:val="20"/>
        </w:rPr>
        <w:t xml:space="preserve">Value type: </w:t>
      </w:r>
      <w:r>
        <w:rPr>
          <w:sz w:val="20"/>
        </w:rPr>
        <w:t>text</w:t>
      </w:r>
    </w:p>
    <w:p w14:paraId="26B61256" w14:textId="77777777" w:rsidR="008A673B" w:rsidRDefault="008A673B" w:rsidP="008A673B">
      <w:pPr>
        <w:pStyle w:val="a3"/>
        <w:spacing w:before="4"/>
        <w:ind w:right="220"/>
        <w:rPr>
          <w:sz w:val="22"/>
        </w:rPr>
      </w:pPr>
    </w:p>
    <w:p w14:paraId="31EA44FC" w14:textId="77777777" w:rsidR="008A673B" w:rsidRDefault="008A673B" w:rsidP="008A673B">
      <w:pPr>
        <w:ind w:left="196" w:right="196"/>
        <w:rPr>
          <w:sz w:val="20"/>
        </w:rPr>
      </w:pPr>
      <w:r>
        <w:rPr>
          <w:b/>
          <w:sz w:val="20"/>
        </w:rPr>
        <w:t xml:space="preserve">Remarks: </w:t>
      </w:r>
      <w:r>
        <w:rPr>
          <w:sz w:val="20"/>
        </w:rPr>
        <w:t>No remarks.</w:t>
      </w:r>
    </w:p>
    <w:p w14:paraId="6594A6FE" w14:textId="77777777" w:rsidR="008A673B" w:rsidRDefault="008A673B">
      <w:pPr>
        <w:rPr>
          <w:b/>
          <w:sz w:val="24"/>
          <w:szCs w:val="20"/>
        </w:rPr>
      </w:pPr>
    </w:p>
    <w:p w14:paraId="3B6FCB62" w14:textId="3ABE2670" w:rsidR="00223E6F" w:rsidRDefault="00223E6F">
      <w:pPr>
        <w:rPr>
          <w:b/>
          <w:sz w:val="24"/>
          <w:szCs w:val="20"/>
        </w:rPr>
      </w:pPr>
      <w:r>
        <w:rPr>
          <w:sz w:val="24"/>
        </w:rPr>
        <w:br w:type="page"/>
      </w:r>
    </w:p>
    <w:p w14:paraId="2BD57B9E" w14:textId="77777777" w:rsidR="00C10876" w:rsidRDefault="00C10876">
      <w:pPr>
        <w:pStyle w:val="a3"/>
        <w:spacing w:before="10"/>
        <w:ind w:right="220"/>
        <w:rPr>
          <w:sz w:val="24"/>
        </w:rPr>
      </w:pPr>
    </w:p>
    <w:p w14:paraId="1181F3BC" w14:textId="77777777" w:rsidR="00223E6F" w:rsidRDefault="00223E6F" w:rsidP="0061406B">
      <w:pPr>
        <w:pStyle w:val="2"/>
        <w:numPr>
          <w:ilvl w:val="1"/>
          <w:numId w:val="9"/>
        </w:numPr>
        <w:tabs>
          <w:tab w:val="left" w:pos="723"/>
        </w:tabs>
        <w:ind w:right="196"/>
      </w:pPr>
      <w:r>
        <w:t>Price</w:t>
      </w:r>
    </w:p>
    <w:p w14:paraId="41702E1E" w14:textId="77777777" w:rsidR="00223E6F" w:rsidRDefault="00223E6F" w:rsidP="00223E6F">
      <w:pPr>
        <w:pStyle w:val="a3"/>
        <w:spacing w:before="5"/>
        <w:ind w:right="220"/>
        <w:rPr>
          <w:b w:val="0"/>
          <w:sz w:val="22"/>
        </w:rPr>
      </w:pPr>
    </w:p>
    <w:p w14:paraId="07A5FEEE" w14:textId="77777777" w:rsidR="00223E6F" w:rsidRDefault="00223E6F" w:rsidP="00223E6F">
      <w:pPr>
        <w:ind w:left="196" w:right="196"/>
        <w:rPr>
          <w:sz w:val="20"/>
        </w:rPr>
      </w:pPr>
      <w:r>
        <w:rPr>
          <w:b/>
          <w:sz w:val="20"/>
        </w:rPr>
        <w:t xml:space="preserve">Definition: </w:t>
      </w:r>
      <w:r>
        <w:rPr>
          <w:sz w:val="20"/>
        </w:rPr>
        <w:t>The property of having material worth.</w:t>
      </w:r>
    </w:p>
    <w:p w14:paraId="0631B5A0" w14:textId="77777777" w:rsidR="00223E6F" w:rsidRDefault="00223E6F" w:rsidP="00223E6F">
      <w:pPr>
        <w:pStyle w:val="a3"/>
        <w:spacing w:before="7"/>
        <w:ind w:right="220"/>
        <w:rPr>
          <w:sz w:val="22"/>
        </w:rPr>
      </w:pPr>
    </w:p>
    <w:p w14:paraId="3C116157" w14:textId="77777777" w:rsidR="00223E6F" w:rsidRDefault="00223E6F" w:rsidP="00223E6F">
      <w:pPr>
        <w:ind w:left="196" w:right="196"/>
        <w:rPr>
          <w:sz w:val="20"/>
        </w:rPr>
      </w:pPr>
      <w:r>
        <w:rPr>
          <w:b/>
          <w:sz w:val="20"/>
        </w:rPr>
        <w:t xml:space="preserve">CamelCase: </w:t>
      </w:r>
      <w:r>
        <w:rPr>
          <w:sz w:val="20"/>
        </w:rPr>
        <w:t>price</w:t>
      </w:r>
    </w:p>
    <w:p w14:paraId="01D01283" w14:textId="77777777" w:rsidR="00223E6F" w:rsidRDefault="00223E6F" w:rsidP="00223E6F">
      <w:pPr>
        <w:pStyle w:val="a3"/>
        <w:spacing w:before="4"/>
        <w:ind w:right="220"/>
        <w:rPr>
          <w:sz w:val="22"/>
        </w:rPr>
      </w:pPr>
    </w:p>
    <w:p w14:paraId="2662DF24" w14:textId="77777777" w:rsidR="00223E6F" w:rsidRDefault="00223E6F" w:rsidP="00223E6F">
      <w:pPr>
        <w:pStyle w:val="a3"/>
        <w:ind w:right="220"/>
      </w:pPr>
      <w:r>
        <w:t>Alias:</w:t>
      </w:r>
    </w:p>
    <w:p w14:paraId="3A1740B9" w14:textId="77777777" w:rsidR="00223E6F" w:rsidRDefault="00223E6F" w:rsidP="00223E6F">
      <w:pPr>
        <w:pStyle w:val="a3"/>
        <w:spacing w:before="7"/>
        <w:ind w:right="220"/>
        <w:rPr>
          <w:b w:val="0"/>
          <w:sz w:val="22"/>
        </w:rPr>
      </w:pPr>
    </w:p>
    <w:p w14:paraId="291ABF1E" w14:textId="77777777" w:rsidR="00223E6F" w:rsidRDefault="00223E6F" w:rsidP="00223E6F">
      <w:pPr>
        <w:ind w:left="196" w:right="196"/>
        <w:rPr>
          <w:sz w:val="20"/>
        </w:rPr>
      </w:pPr>
      <w:r>
        <w:rPr>
          <w:b/>
          <w:sz w:val="20"/>
        </w:rPr>
        <w:t xml:space="preserve">Value type: </w:t>
      </w:r>
      <w:r>
        <w:rPr>
          <w:sz w:val="20"/>
        </w:rPr>
        <w:t>real</w:t>
      </w:r>
    </w:p>
    <w:p w14:paraId="0222A770" w14:textId="77777777" w:rsidR="00223E6F" w:rsidRDefault="00223E6F" w:rsidP="00223E6F">
      <w:pPr>
        <w:pStyle w:val="a3"/>
        <w:spacing w:before="4"/>
        <w:ind w:right="220"/>
        <w:rPr>
          <w:sz w:val="22"/>
        </w:rPr>
      </w:pPr>
    </w:p>
    <w:p w14:paraId="067E1662" w14:textId="77777777" w:rsidR="00223E6F" w:rsidRDefault="00223E6F" w:rsidP="00223E6F">
      <w:pPr>
        <w:ind w:left="196" w:right="196"/>
        <w:rPr>
          <w:sz w:val="20"/>
        </w:rPr>
      </w:pPr>
      <w:r>
        <w:rPr>
          <w:b/>
          <w:sz w:val="20"/>
        </w:rPr>
        <w:t xml:space="preserve">Remarks: </w:t>
      </w:r>
      <w:r>
        <w:rPr>
          <w:sz w:val="20"/>
        </w:rPr>
        <w:t>No remarks.</w:t>
      </w:r>
    </w:p>
    <w:p w14:paraId="6E8F7B81" w14:textId="77777777" w:rsidR="00223E6F" w:rsidRDefault="00223E6F">
      <w:pPr>
        <w:pStyle w:val="a3"/>
        <w:spacing w:before="10"/>
        <w:ind w:right="220"/>
        <w:rPr>
          <w:sz w:val="24"/>
        </w:rPr>
      </w:pPr>
    </w:p>
    <w:p w14:paraId="3EB66FEB" w14:textId="5EE10B18" w:rsidR="00223E6F" w:rsidRDefault="00223E6F">
      <w:pPr>
        <w:pStyle w:val="a3"/>
        <w:spacing w:before="10"/>
        <w:ind w:right="220"/>
        <w:rPr>
          <w:sz w:val="24"/>
        </w:rPr>
      </w:pPr>
    </w:p>
    <w:p w14:paraId="7A7378D3" w14:textId="77777777" w:rsidR="00223E6F" w:rsidRDefault="00223E6F">
      <w:pPr>
        <w:rPr>
          <w:b/>
          <w:sz w:val="24"/>
          <w:szCs w:val="20"/>
        </w:rPr>
      </w:pPr>
      <w:r>
        <w:rPr>
          <w:sz w:val="24"/>
        </w:rPr>
        <w:br w:type="page"/>
      </w:r>
    </w:p>
    <w:p w14:paraId="41792083" w14:textId="77F06EEE" w:rsidR="00223E6F" w:rsidRDefault="00223E6F">
      <w:pPr>
        <w:pStyle w:val="a3"/>
        <w:spacing w:before="10"/>
        <w:ind w:right="220"/>
        <w:rPr>
          <w:sz w:val="24"/>
        </w:rPr>
      </w:pPr>
    </w:p>
    <w:p w14:paraId="700CA040" w14:textId="77777777" w:rsidR="00223E6F" w:rsidRDefault="00223E6F" w:rsidP="0061406B">
      <w:pPr>
        <w:pStyle w:val="2"/>
        <w:numPr>
          <w:ilvl w:val="1"/>
          <w:numId w:val="9"/>
        </w:numPr>
        <w:tabs>
          <w:tab w:val="left" w:pos="721"/>
        </w:tabs>
        <w:ind w:right="196"/>
      </w:pPr>
      <w:r>
        <w:t>Print</w:t>
      </w:r>
      <w:r>
        <w:rPr>
          <w:spacing w:val="-8"/>
        </w:rPr>
        <w:t xml:space="preserve"> </w:t>
      </w:r>
      <w:r>
        <w:t>Agency</w:t>
      </w:r>
    </w:p>
    <w:p w14:paraId="2F6CB342" w14:textId="77777777" w:rsidR="00223E6F" w:rsidRDefault="00223E6F" w:rsidP="00223E6F">
      <w:pPr>
        <w:pStyle w:val="a3"/>
        <w:spacing w:before="5"/>
        <w:ind w:right="220"/>
        <w:rPr>
          <w:b w:val="0"/>
          <w:sz w:val="22"/>
        </w:rPr>
      </w:pPr>
    </w:p>
    <w:p w14:paraId="7825B620" w14:textId="77777777" w:rsidR="00223E6F" w:rsidRPr="00223E6F" w:rsidRDefault="00223E6F" w:rsidP="00223E6F">
      <w:pPr>
        <w:pStyle w:val="a3"/>
        <w:ind w:right="220"/>
        <w:rPr>
          <w:b w:val="0"/>
          <w:bCs/>
        </w:rPr>
      </w:pPr>
      <w:r>
        <w:t xml:space="preserve">Definition: </w:t>
      </w:r>
      <w:r w:rsidRPr="00223E6F">
        <w:rPr>
          <w:b w:val="0"/>
          <w:bCs/>
        </w:rPr>
        <w:t>Name of the publishing institution of the paper chart for navigation.</w:t>
      </w:r>
    </w:p>
    <w:p w14:paraId="59C8F0F2" w14:textId="77777777" w:rsidR="00223E6F" w:rsidRDefault="00223E6F" w:rsidP="00223E6F">
      <w:pPr>
        <w:pStyle w:val="a3"/>
        <w:spacing w:before="7"/>
        <w:ind w:right="220"/>
        <w:rPr>
          <w:sz w:val="22"/>
        </w:rPr>
      </w:pPr>
    </w:p>
    <w:p w14:paraId="0CD04F8E" w14:textId="77777777" w:rsidR="00223E6F" w:rsidRDefault="00223E6F" w:rsidP="00223E6F">
      <w:pPr>
        <w:ind w:left="196" w:right="196"/>
        <w:rPr>
          <w:sz w:val="20"/>
        </w:rPr>
      </w:pPr>
      <w:r>
        <w:rPr>
          <w:b/>
          <w:sz w:val="20"/>
        </w:rPr>
        <w:t xml:space="preserve">CamelCase: </w:t>
      </w:r>
      <w:r>
        <w:rPr>
          <w:sz w:val="20"/>
        </w:rPr>
        <w:t>printAgency</w:t>
      </w:r>
    </w:p>
    <w:p w14:paraId="2E88B3AF" w14:textId="77777777" w:rsidR="00223E6F" w:rsidRDefault="00223E6F" w:rsidP="00223E6F">
      <w:pPr>
        <w:pStyle w:val="a3"/>
        <w:spacing w:before="4"/>
        <w:ind w:right="220"/>
        <w:rPr>
          <w:sz w:val="22"/>
        </w:rPr>
      </w:pPr>
    </w:p>
    <w:p w14:paraId="4D6203C9" w14:textId="77777777" w:rsidR="00223E6F" w:rsidRDefault="00223E6F" w:rsidP="00223E6F">
      <w:pPr>
        <w:pStyle w:val="a3"/>
        <w:ind w:right="220"/>
      </w:pPr>
      <w:r>
        <w:t>Alias:</w:t>
      </w:r>
    </w:p>
    <w:p w14:paraId="44380D3C" w14:textId="77777777" w:rsidR="00223E6F" w:rsidRDefault="00223E6F" w:rsidP="00223E6F">
      <w:pPr>
        <w:pStyle w:val="a3"/>
        <w:spacing w:before="7"/>
        <w:ind w:right="220"/>
        <w:rPr>
          <w:b w:val="0"/>
          <w:sz w:val="22"/>
        </w:rPr>
      </w:pPr>
    </w:p>
    <w:p w14:paraId="3560A11F" w14:textId="77777777" w:rsidR="00223E6F" w:rsidRDefault="00223E6F" w:rsidP="00223E6F">
      <w:pPr>
        <w:ind w:left="196" w:right="196"/>
        <w:rPr>
          <w:sz w:val="20"/>
        </w:rPr>
      </w:pPr>
      <w:r>
        <w:rPr>
          <w:b/>
          <w:sz w:val="20"/>
        </w:rPr>
        <w:t xml:space="preserve">Value type: </w:t>
      </w:r>
      <w:r>
        <w:rPr>
          <w:sz w:val="20"/>
        </w:rPr>
        <w:t>text</w:t>
      </w:r>
    </w:p>
    <w:p w14:paraId="5711F26F" w14:textId="77777777" w:rsidR="00223E6F" w:rsidRDefault="00223E6F" w:rsidP="00223E6F">
      <w:pPr>
        <w:pStyle w:val="a3"/>
        <w:spacing w:before="4"/>
        <w:ind w:right="220"/>
        <w:rPr>
          <w:sz w:val="22"/>
        </w:rPr>
      </w:pPr>
    </w:p>
    <w:p w14:paraId="668E73CC" w14:textId="77777777" w:rsidR="00223E6F" w:rsidRDefault="00223E6F" w:rsidP="00223E6F">
      <w:pPr>
        <w:ind w:left="196" w:right="196"/>
        <w:rPr>
          <w:sz w:val="20"/>
        </w:rPr>
      </w:pPr>
      <w:r>
        <w:rPr>
          <w:b/>
          <w:sz w:val="20"/>
        </w:rPr>
        <w:t xml:space="preserve">Remarks: </w:t>
      </w:r>
      <w:r>
        <w:rPr>
          <w:sz w:val="20"/>
        </w:rPr>
        <w:t>No remarks.</w:t>
      </w:r>
    </w:p>
    <w:p w14:paraId="2FEB46EC" w14:textId="77777777" w:rsidR="00223E6F" w:rsidRDefault="00223E6F">
      <w:pPr>
        <w:pStyle w:val="a3"/>
        <w:spacing w:before="10"/>
        <w:ind w:right="220"/>
        <w:rPr>
          <w:sz w:val="24"/>
        </w:rPr>
      </w:pPr>
    </w:p>
    <w:p w14:paraId="5DDC9221" w14:textId="77777777" w:rsidR="00223E6F" w:rsidRDefault="00223E6F">
      <w:pPr>
        <w:rPr>
          <w:b/>
          <w:sz w:val="24"/>
          <w:szCs w:val="20"/>
        </w:rPr>
      </w:pPr>
      <w:r>
        <w:rPr>
          <w:sz w:val="24"/>
        </w:rPr>
        <w:br w:type="page"/>
      </w:r>
    </w:p>
    <w:p w14:paraId="7F17228D" w14:textId="77777777" w:rsidR="00223E6F" w:rsidRDefault="00223E6F" w:rsidP="00223E6F">
      <w:pPr>
        <w:pStyle w:val="a3"/>
        <w:spacing w:before="10"/>
        <w:ind w:leftChars="0" w:left="0" w:right="220"/>
        <w:rPr>
          <w:sz w:val="24"/>
        </w:rPr>
      </w:pPr>
    </w:p>
    <w:p w14:paraId="35958338" w14:textId="77777777" w:rsidR="00223E6F" w:rsidRDefault="00223E6F" w:rsidP="0061406B">
      <w:pPr>
        <w:pStyle w:val="2"/>
        <w:numPr>
          <w:ilvl w:val="1"/>
          <w:numId w:val="9"/>
        </w:numPr>
        <w:tabs>
          <w:tab w:val="left" w:pos="721"/>
        </w:tabs>
        <w:ind w:right="196"/>
      </w:pPr>
      <w:r>
        <w:t>Print Nation</w:t>
      </w:r>
    </w:p>
    <w:p w14:paraId="43D7C8E5" w14:textId="77777777" w:rsidR="00223E6F" w:rsidRDefault="00223E6F" w:rsidP="00223E6F">
      <w:pPr>
        <w:pStyle w:val="a3"/>
        <w:spacing w:before="5"/>
        <w:ind w:right="220"/>
        <w:rPr>
          <w:b w:val="0"/>
          <w:sz w:val="22"/>
        </w:rPr>
      </w:pPr>
    </w:p>
    <w:p w14:paraId="4842D2F5" w14:textId="77777777" w:rsidR="00223E6F" w:rsidRDefault="00223E6F" w:rsidP="00223E6F">
      <w:pPr>
        <w:ind w:left="196" w:right="196"/>
        <w:rPr>
          <w:sz w:val="20"/>
        </w:rPr>
      </w:pPr>
      <w:r>
        <w:rPr>
          <w:b/>
          <w:sz w:val="20"/>
        </w:rPr>
        <w:t xml:space="preserve">Definition: </w:t>
      </w:r>
      <w:r>
        <w:rPr>
          <w:sz w:val="20"/>
        </w:rPr>
        <w:t>Country with printed nautical paper chart.</w:t>
      </w:r>
    </w:p>
    <w:p w14:paraId="46A3CBB5" w14:textId="77777777" w:rsidR="00223E6F" w:rsidRDefault="00223E6F" w:rsidP="00223E6F">
      <w:pPr>
        <w:pStyle w:val="a3"/>
        <w:spacing w:before="7"/>
        <w:ind w:right="220"/>
        <w:rPr>
          <w:sz w:val="22"/>
        </w:rPr>
      </w:pPr>
    </w:p>
    <w:p w14:paraId="14CABC44" w14:textId="77777777" w:rsidR="00223E6F" w:rsidRDefault="00223E6F" w:rsidP="00223E6F">
      <w:pPr>
        <w:ind w:left="196" w:right="196"/>
        <w:rPr>
          <w:sz w:val="20"/>
        </w:rPr>
      </w:pPr>
      <w:r>
        <w:rPr>
          <w:b/>
          <w:sz w:val="20"/>
        </w:rPr>
        <w:t xml:space="preserve">CamelCase: </w:t>
      </w:r>
      <w:r>
        <w:rPr>
          <w:sz w:val="20"/>
        </w:rPr>
        <w:t>printNation</w:t>
      </w:r>
    </w:p>
    <w:p w14:paraId="40A54A8E" w14:textId="77777777" w:rsidR="00223E6F" w:rsidRDefault="00223E6F" w:rsidP="00223E6F">
      <w:pPr>
        <w:pStyle w:val="a3"/>
        <w:spacing w:before="4"/>
        <w:ind w:right="220"/>
        <w:rPr>
          <w:sz w:val="22"/>
        </w:rPr>
      </w:pPr>
    </w:p>
    <w:p w14:paraId="2029F8DD" w14:textId="77777777" w:rsidR="00223E6F" w:rsidRDefault="00223E6F" w:rsidP="00223E6F">
      <w:pPr>
        <w:pStyle w:val="a3"/>
        <w:ind w:right="220"/>
      </w:pPr>
      <w:r>
        <w:t>Alias:</w:t>
      </w:r>
    </w:p>
    <w:p w14:paraId="053CF082" w14:textId="77777777" w:rsidR="00223E6F" w:rsidRDefault="00223E6F" w:rsidP="00223E6F">
      <w:pPr>
        <w:pStyle w:val="a3"/>
        <w:spacing w:before="7"/>
        <w:ind w:right="220"/>
        <w:rPr>
          <w:b w:val="0"/>
          <w:sz w:val="22"/>
        </w:rPr>
      </w:pPr>
    </w:p>
    <w:p w14:paraId="0DE363E0" w14:textId="77777777" w:rsidR="00223E6F" w:rsidRDefault="00223E6F" w:rsidP="00223E6F">
      <w:pPr>
        <w:ind w:left="196" w:right="196"/>
        <w:rPr>
          <w:sz w:val="20"/>
        </w:rPr>
      </w:pPr>
      <w:r>
        <w:rPr>
          <w:b/>
          <w:sz w:val="20"/>
        </w:rPr>
        <w:t xml:space="preserve">Value type: </w:t>
      </w:r>
      <w:r>
        <w:rPr>
          <w:sz w:val="20"/>
        </w:rPr>
        <w:t>text</w:t>
      </w:r>
    </w:p>
    <w:p w14:paraId="677B4823" w14:textId="77777777" w:rsidR="00223E6F" w:rsidRDefault="00223E6F" w:rsidP="00223E6F">
      <w:pPr>
        <w:pStyle w:val="a3"/>
        <w:spacing w:before="4"/>
        <w:ind w:right="220"/>
        <w:rPr>
          <w:sz w:val="22"/>
        </w:rPr>
      </w:pPr>
    </w:p>
    <w:p w14:paraId="7F8B56A7" w14:textId="77777777" w:rsidR="00223E6F" w:rsidRDefault="00223E6F" w:rsidP="00223E6F">
      <w:pPr>
        <w:ind w:left="196" w:right="196"/>
        <w:rPr>
          <w:sz w:val="20"/>
        </w:rPr>
      </w:pPr>
      <w:r>
        <w:rPr>
          <w:b/>
          <w:sz w:val="20"/>
        </w:rPr>
        <w:t xml:space="preserve">Remarks: </w:t>
      </w:r>
      <w:r>
        <w:rPr>
          <w:sz w:val="20"/>
        </w:rPr>
        <w:t>No remarks.</w:t>
      </w:r>
    </w:p>
    <w:p w14:paraId="7B30180A" w14:textId="77777777" w:rsidR="00223E6F" w:rsidRDefault="00223E6F">
      <w:pPr>
        <w:pStyle w:val="a3"/>
        <w:spacing w:before="10"/>
        <w:ind w:right="220"/>
        <w:rPr>
          <w:sz w:val="24"/>
        </w:rPr>
      </w:pPr>
    </w:p>
    <w:p w14:paraId="6780013A" w14:textId="77777777" w:rsidR="00223E6F" w:rsidRDefault="00223E6F">
      <w:pPr>
        <w:pStyle w:val="a3"/>
        <w:spacing w:before="10"/>
        <w:ind w:right="220"/>
        <w:rPr>
          <w:sz w:val="24"/>
        </w:rPr>
      </w:pPr>
    </w:p>
    <w:p w14:paraId="2801A437" w14:textId="266C8092" w:rsidR="00223E6F" w:rsidRDefault="00223E6F">
      <w:pPr>
        <w:pStyle w:val="a3"/>
        <w:spacing w:before="10"/>
        <w:ind w:right="220"/>
        <w:rPr>
          <w:sz w:val="24"/>
        </w:rPr>
      </w:pPr>
    </w:p>
    <w:p w14:paraId="2B8D16D7" w14:textId="77777777" w:rsidR="00223E6F" w:rsidRDefault="00223E6F">
      <w:pPr>
        <w:rPr>
          <w:b/>
          <w:sz w:val="24"/>
          <w:szCs w:val="20"/>
        </w:rPr>
      </w:pPr>
      <w:r>
        <w:rPr>
          <w:sz w:val="24"/>
        </w:rPr>
        <w:br w:type="page"/>
      </w:r>
    </w:p>
    <w:p w14:paraId="43F7BDFD" w14:textId="77777777" w:rsidR="00223E6F" w:rsidRDefault="00223E6F" w:rsidP="00223E6F">
      <w:pPr>
        <w:pStyle w:val="a3"/>
        <w:spacing w:before="10"/>
        <w:ind w:leftChars="0" w:left="0" w:right="220"/>
        <w:rPr>
          <w:b w:val="0"/>
          <w:sz w:val="24"/>
        </w:rPr>
      </w:pPr>
    </w:p>
    <w:p w14:paraId="1240724C" w14:textId="422B844B" w:rsidR="00223E6F" w:rsidDel="003312F3" w:rsidRDefault="00223E6F" w:rsidP="0061406B">
      <w:pPr>
        <w:pStyle w:val="2"/>
        <w:numPr>
          <w:ilvl w:val="1"/>
          <w:numId w:val="9"/>
        </w:numPr>
        <w:rPr>
          <w:del w:id="2506" w:author="GREENBLUE" w:date="2024-10-10T13:05:00Z"/>
        </w:rPr>
      </w:pPr>
      <w:del w:id="2507" w:author="GREENBLUE" w:date="2024-10-10T13:05:00Z">
        <w:r w:rsidDel="003312F3">
          <w:delText>Print</w:delText>
        </w:r>
        <w:r w:rsidDel="003312F3">
          <w:rPr>
            <w:spacing w:val="-4"/>
          </w:rPr>
          <w:delText xml:space="preserve"> </w:delText>
        </w:r>
        <w:r w:rsidDel="003312F3">
          <w:delText>Week</w:delText>
        </w:r>
      </w:del>
    </w:p>
    <w:p w14:paraId="4D6D89DA" w14:textId="1A7F06AB" w:rsidR="00223E6F" w:rsidDel="003312F3" w:rsidRDefault="00223E6F" w:rsidP="00223E6F">
      <w:pPr>
        <w:pStyle w:val="a3"/>
        <w:spacing w:before="5"/>
        <w:ind w:right="220"/>
        <w:rPr>
          <w:del w:id="2508" w:author="GREENBLUE" w:date="2024-10-10T13:05:00Z"/>
          <w:b w:val="0"/>
          <w:sz w:val="22"/>
        </w:rPr>
      </w:pPr>
    </w:p>
    <w:p w14:paraId="7E4E4B88" w14:textId="03DD2712" w:rsidR="00223E6F" w:rsidDel="003312F3" w:rsidRDefault="00223E6F" w:rsidP="00223E6F">
      <w:pPr>
        <w:pStyle w:val="a3"/>
        <w:ind w:right="220"/>
        <w:rPr>
          <w:del w:id="2509" w:author="GREENBLUE" w:date="2024-10-10T13:05:00Z"/>
        </w:rPr>
      </w:pPr>
      <w:del w:id="2510" w:author="GREENBLUE" w:date="2024-10-10T13:05:00Z">
        <w:r w:rsidDel="003312F3">
          <w:delText xml:space="preserve">Definition: </w:delText>
        </w:r>
        <w:r w:rsidRPr="00223E6F" w:rsidDel="003312F3">
          <w:rPr>
            <w:b w:val="0"/>
            <w:bCs/>
          </w:rPr>
          <w:delText>The week in which nautical paper charts were published.</w:delText>
        </w:r>
      </w:del>
    </w:p>
    <w:p w14:paraId="1CB48A5B" w14:textId="563092E3" w:rsidR="00223E6F" w:rsidDel="003312F3" w:rsidRDefault="00223E6F" w:rsidP="00223E6F">
      <w:pPr>
        <w:pStyle w:val="a3"/>
        <w:spacing w:before="7"/>
        <w:ind w:right="220"/>
        <w:rPr>
          <w:del w:id="2511" w:author="GREENBLUE" w:date="2024-10-10T13:05:00Z"/>
          <w:sz w:val="22"/>
        </w:rPr>
      </w:pPr>
    </w:p>
    <w:p w14:paraId="552C98E7" w14:textId="7F2B05BE" w:rsidR="00223E6F" w:rsidDel="003312F3" w:rsidRDefault="00223E6F" w:rsidP="00223E6F">
      <w:pPr>
        <w:ind w:left="196" w:right="196"/>
        <w:rPr>
          <w:del w:id="2512" w:author="GREENBLUE" w:date="2024-10-10T13:05:00Z"/>
          <w:sz w:val="20"/>
        </w:rPr>
      </w:pPr>
      <w:del w:id="2513" w:author="GREENBLUE" w:date="2024-10-10T13:05:00Z">
        <w:r w:rsidDel="003312F3">
          <w:rPr>
            <w:b/>
            <w:sz w:val="20"/>
          </w:rPr>
          <w:delText xml:space="preserve">CamelCase: </w:delText>
        </w:r>
        <w:r w:rsidDel="003312F3">
          <w:rPr>
            <w:sz w:val="20"/>
          </w:rPr>
          <w:delText>printWeek</w:delText>
        </w:r>
      </w:del>
    </w:p>
    <w:p w14:paraId="2AF2B993" w14:textId="30885731" w:rsidR="00223E6F" w:rsidDel="003312F3" w:rsidRDefault="00223E6F" w:rsidP="00223E6F">
      <w:pPr>
        <w:pStyle w:val="a3"/>
        <w:spacing w:before="4"/>
        <w:ind w:right="220"/>
        <w:rPr>
          <w:del w:id="2514" w:author="GREENBLUE" w:date="2024-10-10T13:05:00Z"/>
          <w:sz w:val="22"/>
        </w:rPr>
      </w:pPr>
    </w:p>
    <w:p w14:paraId="3CC60635" w14:textId="187F3580" w:rsidR="00223E6F" w:rsidDel="003312F3" w:rsidRDefault="00223E6F" w:rsidP="008B1736">
      <w:pPr>
        <w:pStyle w:val="a3"/>
        <w:ind w:right="220"/>
        <w:rPr>
          <w:del w:id="2515" w:author="GREENBLUE" w:date="2024-10-10T13:05:00Z"/>
        </w:rPr>
      </w:pPr>
      <w:del w:id="2516" w:author="GREENBLUE" w:date="2024-10-10T13:05:00Z">
        <w:r w:rsidDel="003312F3">
          <w:delText>Alias:</w:delText>
        </w:r>
      </w:del>
    </w:p>
    <w:p w14:paraId="13E8F5E0" w14:textId="633431F6" w:rsidR="00223E6F" w:rsidDel="003312F3" w:rsidRDefault="00223E6F" w:rsidP="00223E6F">
      <w:pPr>
        <w:pStyle w:val="a3"/>
        <w:spacing w:before="7"/>
        <w:ind w:right="220"/>
        <w:rPr>
          <w:del w:id="2517" w:author="GREENBLUE" w:date="2024-10-10T13:05:00Z"/>
          <w:b w:val="0"/>
          <w:sz w:val="22"/>
        </w:rPr>
      </w:pPr>
    </w:p>
    <w:p w14:paraId="6B2D44F3" w14:textId="2131E30A" w:rsidR="00223E6F" w:rsidDel="003312F3" w:rsidRDefault="00223E6F" w:rsidP="00223E6F">
      <w:pPr>
        <w:ind w:left="196" w:right="196"/>
        <w:rPr>
          <w:del w:id="2518" w:author="GREENBLUE" w:date="2024-10-10T13:05:00Z"/>
          <w:sz w:val="20"/>
        </w:rPr>
      </w:pPr>
      <w:del w:id="2519" w:author="GREENBLUE" w:date="2024-10-10T13:05:00Z">
        <w:r w:rsidDel="003312F3">
          <w:rPr>
            <w:b/>
            <w:sz w:val="20"/>
          </w:rPr>
          <w:delText xml:space="preserve">Value type: </w:delText>
        </w:r>
        <w:r w:rsidDel="003312F3">
          <w:rPr>
            <w:sz w:val="20"/>
          </w:rPr>
          <w:delText>integer</w:delText>
        </w:r>
      </w:del>
    </w:p>
    <w:p w14:paraId="42BB0F6B" w14:textId="11DFB49A" w:rsidR="00223E6F" w:rsidDel="003312F3" w:rsidRDefault="00223E6F" w:rsidP="00223E6F">
      <w:pPr>
        <w:pStyle w:val="a3"/>
        <w:spacing w:before="4"/>
        <w:ind w:right="220"/>
        <w:rPr>
          <w:del w:id="2520" w:author="GREENBLUE" w:date="2024-10-10T13:05:00Z"/>
          <w:sz w:val="22"/>
        </w:rPr>
      </w:pPr>
    </w:p>
    <w:p w14:paraId="1D4B6081" w14:textId="46D53B37" w:rsidR="00223E6F" w:rsidDel="003312F3" w:rsidRDefault="00223E6F" w:rsidP="00223E6F">
      <w:pPr>
        <w:ind w:left="196" w:right="196"/>
        <w:rPr>
          <w:del w:id="2521" w:author="GREENBLUE" w:date="2024-10-10T13:05:00Z"/>
          <w:sz w:val="20"/>
        </w:rPr>
      </w:pPr>
      <w:del w:id="2522" w:author="GREENBLUE" w:date="2024-10-10T13:05:00Z">
        <w:r w:rsidDel="003312F3">
          <w:rPr>
            <w:b/>
            <w:sz w:val="20"/>
          </w:rPr>
          <w:delText xml:space="preserve">Remarks: </w:delText>
        </w:r>
        <w:r w:rsidDel="003312F3">
          <w:rPr>
            <w:sz w:val="20"/>
          </w:rPr>
          <w:delText>No remarks.</w:delText>
        </w:r>
      </w:del>
    </w:p>
    <w:p w14:paraId="71BD3EF9" w14:textId="24C67A9B" w:rsidR="00223E6F" w:rsidDel="003312F3" w:rsidRDefault="00223E6F">
      <w:pPr>
        <w:rPr>
          <w:del w:id="2523" w:author="GREENBLUE" w:date="2024-10-10T13:05:00Z"/>
          <w:b/>
          <w:sz w:val="24"/>
          <w:szCs w:val="20"/>
        </w:rPr>
      </w:pPr>
      <w:del w:id="2524" w:author="GREENBLUE" w:date="2024-10-10T13:05:00Z">
        <w:r w:rsidDel="003312F3">
          <w:rPr>
            <w:sz w:val="24"/>
          </w:rPr>
          <w:br w:type="page"/>
        </w:r>
      </w:del>
    </w:p>
    <w:p w14:paraId="6CC1EF1F" w14:textId="77777777" w:rsidR="00223E6F" w:rsidDel="003312F3" w:rsidRDefault="00223E6F">
      <w:pPr>
        <w:pStyle w:val="a3"/>
        <w:spacing w:before="10"/>
        <w:ind w:right="220"/>
        <w:rPr>
          <w:del w:id="2525" w:author="GREENBLUE" w:date="2024-10-10T13:05:00Z"/>
          <w:sz w:val="24"/>
        </w:rPr>
      </w:pPr>
    </w:p>
    <w:p w14:paraId="75C93E18" w14:textId="600340CB" w:rsidR="008B1736" w:rsidDel="003312F3" w:rsidRDefault="008B1736" w:rsidP="003312F3">
      <w:pPr>
        <w:pStyle w:val="2"/>
        <w:numPr>
          <w:ilvl w:val="1"/>
          <w:numId w:val="9"/>
        </w:numPr>
        <w:tabs>
          <w:tab w:val="left" w:pos="721"/>
        </w:tabs>
        <w:ind w:left="0" w:right="196"/>
        <w:rPr>
          <w:del w:id="2526" w:author="GREENBLUE" w:date="2024-10-10T13:05:00Z"/>
        </w:rPr>
      </w:pPr>
      <w:del w:id="2527" w:author="GREENBLUE" w:date="2024-10-10T13:05:00Z">
        <w:r w:rsidDel="003312F3">
          <w:delText>Print</w:delText>
        </w:r>
        <w:r w:rsidDel="003312F3">
          <w:rPr>
            <w:spacing w:val="-5"/>
          </w:rPr>
          <w:delText xml:space="preserve"> Year</w:delText>
        </w:r>
      </w:del>
    </w:p>
    <w:p w14:paraId="44601B8D" w14:textId="77D9A161" w:rsidR="008B1736" w:rsidDel="003312F3" w:rsidRDefault="008B1736" w:rsidP="003312F3">
      <w:pPr>
        <w:pStyle w:val="a3"/>
        <w:spacing w:before="5"/>
        <w:ind w:leftChars="0" w:left="0" w:right="220"/>
        <w:rPr>
          <w:del w:id="2528" w:author="GREENBLUE" w:date="2024-10-10T13:05:00Z"/>
          <w:b w:val="0"/>
          <w:sz w:val="22"/>
        </w:rPr>
      </w:pPr>
    </w:p>
    <w:p w14:paraId="360DBB60" w14:textId="080722B5" w:rsidR="008B1736" w:rsidDel="003312F3" w:rsidRDefault="008B1736" w:rsidP="003312F3">
      <w:pPr>
        <w:ind w:right="196"/>
        <w:rPr>
          <w:del w:id="2529" w:author="GREENBLUE" w:date="2024-10-10T13:05:00Z"/>
          <w:sz w:val="20"/>
        </w:rPr>
      </w:pPr>
      <w:del w:id="2530" w:author="GREENBLUE" w:date="2024-10-10T13:05:00Z">
        <w:r w:rsidDel="003312F3">
          <w:rPr>
            <w:b/>
            <w:sz w:val="20"/>
          </w:rPr>
          <w:delText xml:space="preserve">Definition: </w:delText>
        </w:r>
        <w:r w:rsidDel="003312F3">
          <w:rPr>
            <w:sz w:val="20"/>
          </w:rPr>
          <w:delText>Publication year of the nautical paper chart.</w:delText>
        </w:r>
      </w:del>
    </w:p>
    <w:p w14:paraId="47DA32D5" w14:textId="14CB1FE5" w:rsidR="008B1736" w:rsidDel="003312F3" w:rsidRDefault="008B1736" w:rsidP="003312F3">
      <w:pPr>
        <w:pStyle w:val="a3"/>
        <w:spacing w:before="7"/>
        <w:ind w:leftChars="0" w:left="0" w:right="220"/>
        <w:rPr>
          <w:del w:id="2531" w:author="GREENBLUE" w:date="2024-10-10T13:05:00Z"/>
          <w:sz w:val="22"/>
        </w:rPr>
      </w:pPr>
    </w:p>
    <w:p w14:paraId="18DCF0DE" w14:textId="3A0C71A9" w:rsidR="008B1736" w:rsidDel="003312F3" w:rsidRDefault="008B1736" w:rsidP="003312F3">
      <w:pPr>
        <w:ind w:right="196"/>
        <w:rPr>
          <w:del w:id="2532" w:author="GREENBLUE" w:date="2024-10-10T13:05:00Z"/>
          <w:sz w:val="20"/>
        </w:rPr>
      </w:pPr>
      <w:del w:id="2533" w:author="GREENBLUE" w:date="2024-10-10T13:05:00Z">
        <w:r w:rsidDel="003312F3">
          <w:rPr>
            <w:b/>
            <w:sz w:val="20"/>
          </w:rPr>
          <w:delText xml:space="preserve">CamelCase: </w:delText>
        </w:r>
        <w:r w:rsidDel="003312F3">
          <w:rPr>
            <w:sz w:val="20"/>
          </w:rPr>
          <w:delText>printYear</w:delText>
        </w:r>
      </w:del>
    </w:p>
    <w:p w14:paraId="6F11462B" w14:textId="0A713930" w:rsidR="008B1736" w:rsidDel="003312F3" w:rsidRDefault="008B1736" w:rsidP="003312F3">
      <w:pPr>
        <w:pStyle w:val="a3"/>
        <w:spacing w:before="4"/>
        <w:ind w:leftChars="0" w:left="0" w:right="220"/>
        <w:rPr>
          <w:del w:id="2534" w:author="GREENBLUE" w:date="2024-10-10T13:05:00Z"/>
          <w:sz w:val="22"/>
        </w:rPr>
      </w:pPr>
    </w:p>
    <w:p w14:paraId="04BDD171" w14:textId="37A3C784" w:rsidR="008B1736" w:rsidDel="003312F3" w:rsidRDefault="008B1736" w:rsidP="003312F3">
      <w:pPr>
        <w:pStyle w:val="a3"/>
        <w:ind w:leftChars="0" w:left="0" w:right="220"/>
        <w:rPr>
          <w:del w:id="2535" w:author="GREENBLUE" w:date="2024-10-10T13:05:00Z"/>
        </w:rPr>
      </w:pPr>
      <w:del w:id="2536" w:author="GREENBLUE" w:date="2024-10-10T13:05:00Z">
        <w:r w:rsidDel="003312F3">
          <w:delText>Alias:</w:delText>
        </w:r>
      </w:del>
    </w:p>
    <w:p w14:paraId="01188C3C" w14:textId="2129DBEF" w:rsidR="008B1736" w:rsidDel="003312F3" w:rsidRDefault="008B1736" w:rsidP="003312F3">
      <w:pPr>
        <w:pStyle w:val="a3"/>
        <w:spacing w:before="7"/>
        <w:ind w:leftChars="0" w:left="0" w:right="220"/>
        <w:rPr>
          <w:del w:id="2537" w:author="GREENBLUE" w:date="2024-10-10T13:05:00Z"/>
          <w:b w:val="0"/>
          <w:sz w:val="22"/>
        </w:rPr>
      </w:pPr>
    </w:p>
    <w:p w14:paraId="25C88568" w14:textId="063BF5F2" w:rsidR="008B1736" w:rsidDel="003312F3" w:rsidRDefault="008B1736" w:rsidP="003312F3">
      <w:pPr>
        <w:ind w:right="196"/>
        <w:rPr>
          <w:del w:id="2538" w:author="GREENBLUE" w:date="2024-10-10T13:05:00Z"/>
          <w:sz w:val="20"/>
        </w:rPr>
      </w:pPr>
      <w:del w:id="2539" w:author="GREENBLUE" w:date="2024-10-10T13:05:00Z">
        <w:r w:rsidDel="003312F3">
          <w:rPr>
            <w:b/>
            <w:sz w:val="20"/>
          </w:rPr>
          <w:delText xml:space="preserve">Value type: </w:delText>
        </w:r>
        <w:r w:rsidDel="003312F3">
          <w:rPr>
            <w:sz w:val="20"/>
          </w:rPr>
          <w:delText>text</w:delText>
        </w:r>
      </w:del>
    </w:p>
    <w:p w14:paraId="18B2B5AF" w14:textId="45570367" w:rsidR="008B1736" w:rsidDel="003312F3" w:rsidRDefault="008B1736" w:rsidP="003312F3">
      <w:pPr>
        <w:pStyle w:val="a3"/>
        <w:spacing w:before="4"/>
        <w:ind w:leftChars="0" w:left="0" w:right="220"/>
        <w:rPr>
          <w:del w:id="2540" w:author="GREENBLUE" w:date="2024-10-10T13:05:00Z"/>
          <w:sz w:val="22"/>
        </w:rPr>
      </w:pPr>
    </w:p>
    <w:p w14:paraId="1AF0C3D2" w14:textId="722C435B" w:rsidR="008B1736" w:rsidDel="003312F3" w:rsidRDefault="008B1736" w:rsidP="003312F3">
      <w:pPr>
        <w:ind w:right="196"/>
        <w:rPr>
          <w:del w:id="2541" w:author="GREENBLUE" w:date="2024-10-10T13:05:00Z"/>
          <w:sz w:val="20"/>
        </w:rPr>
      </w:pPr>
      <w:del w:id="2542" w:author="GREENBLUE" w:date="2024-10-10T13:05:00Z">
        <w:r w:rsidDel="003312F3">
          <w:rPr>
            <w:b/>
            <w:sz w:val="20"/>
          </w:rPr>
          <w:delText xml:space="preserve">Remarks: </w:delText>
        </w:r>
        <w:r w:rsidDel="003312F3">
          <w:rPr>
            <w:sz w:val="20"/>
          </w:rPr>
          <w:delText>No remarks.</w:delText>
        </w:r>
      </w:del>
    </w:p>
    <w:p w14:paraId="475728E9" w14:textId="77777777" w:rsidR="008B1736" w:rsidDel="003312F3" w:rsidRDefault="008B1736" w:rsidP="003312F3">
      <w:pPr>
        <w:pStyle w:val="a3"/>
        <w:spacing w:before="10"/>
        <w:ind w:leftChars="0" w:left="0" w:right="220"/>
        <w:rPr>
          <w:del w:id="2543" w:author="GREENBLUE" w:date="2024-10-10T13:05:00Z"/>
          <w:sz w:val="24"/>
        </w:rPr>
      </w:pPr>
    </w:p>
    <w:p w14:paraId="177FBCEC" w14:textId="5A3AA110" w:rsidR="008B1736" w:rsidDel="003312F3" w:rsidRDefault="008B1736">
      <w:pPr>
        <w:pStyle w:val="a3"/>
        <w:spacing w:before="10"/>
        <w:ind w:right="220"/>
        <w:rPr>
          <w:del w:id="2544" w:author="GREENBLUE" w:date="2024-10-10T13:05:00Z"/>
          <w:sz w:val="24"/>
        </w:rPr>
      </w:pPr>
    </w:p>
    <w:p w14:paraId="5AB1F6E3" w14:textId="02CF695C" w:rsidR="000E4294" w:rsidRPr="000E4294" w:rsidRDefault="008B1736">
      <w:pPr>
        <w:rPr>
          <w:sz w:val="24"/>
        </w:rPr>
      </w:pPr>
      <w:del w:id="2545" w:author="GREENBLUE" w:date="2024-10-10T13:05:00Z">
        <w:r w:rsidDel="003312F3">
          <w:rPr>
            <w:sz w:val="24"/>
          </w:rPr>
          <w:br w:type="page"/>
        </w:r>
      </w:del>
    </w:p>
    <w:p w14:paraId="16A2D03A" w14:textId="77777777" w:rsidR="008B1736" w:rsidRDefault="008B1736" w:rsidP="008B1736">
      <w:pPr>
        <w:pStyle w:val="a3"/>
        <w:spacing w:before="10"/>
        <w:ind w:leftChars="0" w:left="0" w:right="220"/>
        <w:rPr>
          <w:sz w:val="24"/>
        </w:rPr>
      </w:pPr>
    </w:p>
    <w:p w14:paraId="7F1AF7D7" w14:textId="77777777" w:rsidR="008B1736" w:rsidRDefault="008B1736" w:rsidP="0061406B">
      <w:pPr>
        <w:pStyle w:val="2"/>
        <w:numPr>
          <w:ilvl w:val="1"/>
          <w:numId w:val="9"/>
        </w:numPr>
      </w:pPr>
      <w:r>
        <w:t>Producer</w:t>
      </w:r>
      <w:r>
        <w:rPr>
          <w:spacing w:val="-1"/>
        </w:rPr>
        <w:t xml:space="preserve"> </w:t>
      </w:r>
      <w:r>
        <w:t>Nation</w:t>
      </w:r>
    </w:p>
    <w:p w14:paraId="48A2EAD7" w14:textId="77777777" w:rsidR="008B1736" w:rsidRDefault="008B1736" w:rsidP="008B1736">
      <w:pPr>
        <w:pStyle w:val="a3"/>
        <w:spacing w:before="5"/>
        <w:ind w:right="220"/>
        <w:rPr>
          <w:b w:val="0"/>
          <w:sz w:val="22"/>
        </w:rPr>
      </w:pPr>
    </w:p>
    <w:p w14:paraId="2D181E23" w14:textId="77777777" w:rsidR="008B1736" w:rsidRDefault="008B1736" w:rsidP="008B1736">
      <w:pPr>
        <w:ind w:left="196" w:right="196"/>
        <w:rPr>
          <w:sz w:val="20"/>
        </w:rPr>
      </w:pPr>
      <w:r>
        <w:rPr>
          <w:b/>
          <w:sz w:val="20"/>
        </w:rPr>
        <w:t xml:space="preserve">Definition: </w:t>
      </w:r>
      <w:r>
        <w:rPr>
          <w:sz w:val="20"/>
        </w:rPr>
        <w:t>Country of publication of nautical products.</w:t>
      </w:r>
    </w:p>
    <w:p w14:paraId="1148EB00" w14:textId="77777777" w:rsidR="008B1736" w:rsidRDefault="008B1736" w:rsidP="008B1736">
      <w:pPr>
        <w:pStyle w:val="a3"/>
        <w:spacing w:before="7"/>
        <w:ind w:right="220"/>
        <w:rPr>
          <w:sz w:val="22"/>
        </w:rPr>
      </w:pPr>
    </w:p>
    <w:p w14:paraId="356C2103" w14:textId="77777777" w:rsidR="008B1736" w:rsidRDefault="008B1736" w:rsidP="008B1736">
      <w:pPr>
        <w:ind w:left="196" w:right="196"/>
        <w:rPr>
          <w:sz w:val="20"/>
        </w:rPr>
      </w:pPr>
      <w:r>
        <w:rPr>
          <w:b/>
          <w:sz w:val="20"/>
        </w:rPr>
        <w:t xml:space="preserve">CamelCase: </w:t>
      </w:r>
      <w:r>
        <w:rPr>
          <w:sz w:val="20"/>
        </w:rPr>
        <w:t>producerNation</w:t>
      </w:r>
    </w:p>
    <w:p w14:paraId="103B4AE8" w14:textId="77777777" w:rsidR="008B1736" w:rsidRDefault="008B1736" w:rsidP="008B1736">
      <w:pPr>
        <w:pStyle w:val="a3"/>
        <w:spacing w:before="4"/>
        <w:ind w:right="220"/>
        <w:rPr>
          <w:sz w:val="22"/>
        </w:rPr>
      </w:pPr>
    </w:p>
    <w:p w14:paraId="4DB55F73" w14:textId="77777777" w:rsidR="008B1736" w:rsidRDefault="008B1736" w:rsidP="000518C7">
      <w:pPr>
        <w:pStyle w:val="a3"/>
        <w:ind w:right="220"/>
      </w:pPr>
      <w:r>
        <w:t>Alias:</w:t>
      </w:r>
    </w:p>
    <w:p w14:paraId="421BAF52" w14:textId="77777777" w:rsidR="008B1736" w:rsidRDefault="008B1736" w:rsidP="008B1736">
      <w:pPr>
        <w:pStyle w:val="a3"/>
        <w:spacing w:before="7"/>
        <w:ind w:right="220"/>
        <w:rPr>
          <w:b w:val="0"/>
          <w:sz w:val="22"/>
        </w:rPr>
      </w:pPr>
    </w:p>
    <w:p w14:paraId="3B21AFE3" w14:textId="77777777" w:rsidR="008B1736" w:rsidRDefault="008B1736" w:rsidP="008B1736">
      <w:pPr>
        <w:ind w:left="196" w:right="196"/>
        <w:rPr>
          <w:sz w:val="20"/>
        </w:rPr>
      </w:pPr>
      <w:r>
        <w:rPr>
          <w:b/>
          <w:sz w:val="20"/>
        </w:rPr>
        <w:t xml:space="preserve">Value type: </w:t>
      </w:r>
      <w:r>
        <w:rPr>
          <w:sz w:val="20"/>
        </w:rPr>
        <w:t>text</w:t>
      </w:r>
    </w:p>
    <w:p w14:paraId="16655BCD" w14:textId="77777777" w:rsidR="008B1736" w:rsidRDefault="008B1736" w:rsidP="008B1736">
      <w:pPr>
        <w:pStyle w:val="a3"/>
        <w:spacing w:before="4"/>
        <w:ind w:right="220"/>
        <w:rPr>
          <w:sz w:val="22"/>
        </w:rPr>
      </w:pPr>
    </w:p>
    <w:p w14:paraId="497F9420" w14:textId="77777777" w:rsidR="008B1736" w:rsidRDefault="008B1736" w:rsidP="008B1736">
      <w:pPr>
        <w:ind w:left="196" w:right="196"/>
        <w:rPr>
          <w:sz w:val="20"/>
        </w:rPr>
      </w:pPr>
      <w:r>
        <w:rPr>
          <w:b/>
          <w:sz w:val="20"/>
        </w:rPr>
        <w:t xml:space="preserve">Remarks: </w:t>
      </w:r>
      <w:r>
        <w:rPr>
          <w:sz w:val="20"/>
        </w:rPr>
        <w:t>No remarks.</w:t>
      </w:r>
    </w:p>
    <w:p w14:paraId="126A649F" w14:textId="77777777" w:rsidR="008B1736" w:rsidRDefault="008B1736">
      <w:pPr>
        <w:pStyle w:val="a3"/>
        <w:spacing w:before="10"/>
        <w:ind w:right="220"/>
        <w:rPr>
          <w:sz w:val="24"/>
        </w:rPr>
      </w:pPr>
    </w:p>
    <w:p w14:paraId="5A5468CE" w14:textId="77777777" w:rsidR="0061406B" w:rsidRDefault="0061406B">
      <w:pPr>
        <w:rPr>
          <w:ins w:id="2546" w:author="USER" w:date="2024-04-08T14:38:00Z"/>
          <w:b/>
          <w:sz w:val="24"/>
          <w:szCs w:val="20"/>
        </w:rPr>
      </w:pPr>
      <w:ins w:id="2547" w:author="USER" w:date="2024-04-08T14:38:00Z">
        <w:r>
          <w:rPr>
            <w:sz w:val="24"/>
          </w:rPr>
          <w:br w:type="page"/>
        </w:r>
      </w:ins>
    </w:p>
    <w:p w14:paraId="7A29E259" w14:textId="54C52BE2" w:rsidR="0061406B" w:rsidRDefault="0061406B" w:rsidP="008B1736">
      <w:pPr>
        <w:pStyle w:val="a3"/>
        <w:spacing w:before="10"/>
        <w:ind w:leftChars="0" w:left="0" w:right="220"/>
        <w:rPr>
          <w:ins w:id="2548" w:author="USER" w:date="2024-04-08T14:38:00Z"/>
          <w:sz w:val="24"/>
        </w:rPr>
      </w:pPr>
    </w:p>
    <w:p w14:paraId="5BA01DAE" w14:textId="77777777" w:rsidR="0061406B" w:rsidRDefault="0061406B" w:rsidP="0061406B">
      <w:pPr>
        <w:pStyle w:val="a3"/>
        <w:spacing w:before="10"/>
        <w:ind w:right="220"/>
        <w:rPr>
          <w:ins w:id="2549" w:author="USER" w:date="2024-04-08T14:38:00Z"/>
          <w:b w:val="0"/>
          <w:sz w:val="24"/>
        </w:rPr>
      </w:pPr>
    </w:p>
    <w:p w14:paraId="289F9273" w14:textId="77777777" w:rsidR="0061406B" w:rsidRPr="005F43A9" w:rsidRDefault="0061406B" w:rsidP="0061406B">
      <w:pPr>
        <w:pStyle w:val="2"/>
        <w:numPr>
          <w:ilvl w:val="1"/>
          <w:numId w:val="9"/>
        </w:numPr>
        <w:rPr>
          <w:ins w:id="2550" w:author="USER" w:date="2024-04-08T14:38:00Z"/>
          <w:sz w:val="20"/>
        </w:rPr>
      </w:pPr>
      <w:ins w:id="2551" w:author="USER" w:date="2024-04-08T14:38:00Z">
        <w:r>
          <w:t xml:space="preserve">Product Number </w:t>
        </w:r>
      </w:ins>
    </w:p>
    <w:p w14:paraId="0CC21162" w14:textId="77777777" w:rsidR="0061406B" w:rsidRPr="00935E38" w:rsidRDefault="0061406B" w:rsidP="0061406B">
      <w:pPr>
        <w:pStyle w:val="a3"/>
        <w:ind w:right="220"/>
        <w:rPr>
          <w:ins w:id="2552" w:author="USER" w:date="2024-04-08T14:38:00Z"/>
        </w:rPr>
      </w:pPr>
    </w:p>
    <w:p w14:paraId="0C219AA5" w14:textId="77777777" w:rsidR="0061406B" w:rsidRPr="00892317" w:rsidRDefault="0061406B" w:rsidP="0061406B">
      <w:pPr>
        <w:pStyle w:val="a3"/>
        <w:ind w:right="220"/>
        <w:rPr>
          <w:ins w:id="2553" w:author="USER" w:date="2024-04-08T14:38:00Z"/>
          <w:b w:val="0"/>
          <w:bCs/>
          <w:spacing w:val="-4"/>
        </w:rPr>
      </w:pPr>
      <w:ins w:id="2554" w:author="USER" w:date="2024-04-08T14:38:00Z">
        <w:r w:rsidRPr="006A7FBE">
          <w:t xml:space="preserve">Definition: </w:t>
        </w:r>
        <w:r w:rsidRPr="00892317">
          <w:rPr>
            <w:b w:val="0"/>
            <w:bCs/>
          </w:rPr>
          <w:t xml:space="preserve">Number of </w:t>
        </w:r>
        <w:r>
          <w:rPr>
            <w:b w:val="0"/>
            <w:bCs/>
            <w:spacing w:val="-4"/>
          </w:rPr>
          <w:t>Product</w:t>
        </w:r>
        <w:r w:rsidRPr="00892317">
          <w:rPr>
            <w:b w:val="0"/>
            <w:bCs/>
            <w:spacing w:val="-4"/>
          </w:rPr>
          <w:t xml:space="preserve">. </w:t>
        </w:r>
      </w:ins>
    </w:p>
    <w:p w14:paraId="00366EB5" w14:textId="77777777" w:rsidR="0061406B" w:rsidRDefault="0061406B" w:rsidP="0061406B">
      <w:pPr>
        <w:pStyle w:val="a3"/>
        <w:ind w:right="220"/>
        <w:rPr>
          <w:ins w:id="2555" w:author="USER" w:date="2024-04-08T14:38:00Z"/>
          <w:spacing w:val="-4"/>
        </w:rPr>
      </w:pPr>
    </w:p>
    <w:p w14:paraId="4341C329" w14:textId="77777777" w:rsidR="0061406B" w:rsidRDefault="0061406B" w:rsidP="0061406B">
      <w:pPr>
        <w:pStyle w:val="a3"/>
        <w:ind w:right="220"/>
        <w:rPr>
          <w:ins w:id="2556" w:author="USER" w:date="2024-04-08T14:38:00Z"/>
        </w:rPr>
      </w:pPr>
      <w:ins w:id="2557" w:author="USER" w:date="2024-04-08T14:38:00Z">
        <w:r w:rsidRPr="006A7FBE">
          <w:t>CamelCase:</w:t>
        </w:r>
        <w:r w:rsidRPr="006A7FBE">
          <w:rPr>
            <w:spacing w:val="-1"/>
          </w:rPr>
          <w:t xml:space="preserve"> </w:t>
        </w:r>
        <w:r>
          <w:rPr>
            <w:b w:val="0"/>
            <w:bCs/>
          </w:rPr>
          <w:t>Product</w:t>
        </w:r>
        <w:r w:rsidRPr="005F43A9">
          <w:rPr>
            <w:b w:val="0"/>
            <w:bCs/>
          </w:rPr>
          <w:t>Number</w:t>
        </w:r>
      </w:ins>
    </w:p>
    <w:p w14:paraId="4CE8D895" w14:textId="77777777" w:rsidR="0061406B" w:rsidRPr="006A7FBE" w:rsidRDefault="0061406B" w:rsidP="0061406B">
      <w:pPr>
        <w:pStyle w:val="a3"/>
        <w:ind w:right="220"/>
        <w:rPr>
          <w:ins w:id="2558" w:author="USER" w:date="2024-04-08T14:38:00Z"/>
        </w:rPr>
      </w:pPr>
    </w:p>
    <w:p w14:paraId="1BC9A871" w14:textId="77777777" w:rsidR="0061406B" w:rsidRDefault="0061406B" w:rsidP="0061406B">
      <w:pPr>
        <w:pStyle w:val="a3"/>
        <w:ind w:right="220"/>
        <w:rPr>
          <w:ins w:id="2559" w:author="USER" w:date="2024-04-08T14:38:00Z"/>
        </w:rPr>
      </w:pPr>
      <w:ins w:id="2560" w:author="USER" w:date="2024-04-08T14:38:00Z">
        <w:r>
          <w:t>Alias:</w:t>
        </w:r>
      </w:ins>
    </w:p>
    <w:p w14:paraId="224FC880" w14:textId="77777777" w:rsidR="0061406B" w:rsidRDefault="0061406B" w:rsidP="0061406B">
      <w:pPr>
        <w:pStyle w:val="a3"/>
        <w:ind w:right="220"/>
        <w:rPr>
          <w:ins w:id="2561" w:author="USER" w:date="2024-04-08T14:38:00Z"/>
          <w:sz w:val="22"/>
        </w:rPr>
      </w:pPr>
    </w:p>
    <w:p w14:paraId="69CB9AFB" w14:textId="77777777" w:rsidR="0061406B" w:rsidRDefault="0061406B" w:rsidP="0061406B">
      <w:pPr>
        <w:pStyle w:val="a3"/>
        <w:ind w:right="220"/>
        <w:rPr>
          <w:ins w:id="2562" w:author="USER" w:date="2024-04-08T14:38:00Z"/>
        </w:rPr>
      </w:pPr>
      <w:ins w:id="2563" w:author="USER" w:date="2024-04-08T14:38:00Z">
        <w:r>
          <w:t xml:space="preserve">Value type: </w:t>
        </w:r>
        <w:r w:rsidRPr="00B524BA">
          <w:rPr>
            <w:b w:val="0"/>
            <w:bCs/>
          </w:rPr>
          <w:t>text</w:t>
        </w:r>
      </w:ins>
    </w:p>
    <w:p w14:paraId="43059023" w14:textId="77777777" w:rsidR="0061406B" w:rsidRDefault="0061406B" w:rsidP="0061406B">
      <w:pPr>
        <w:pStyle w:val="a3"/>
        <w:ind w:right="220"/>
        <w:rPr>
          <w:ins w:id="2564" w:author="USER" w:date="2024-04-08T14:38:00Z"/>
          <w:sz w:val="22"/>
        </w:rPr>
      </w:pPr>
    </w:p>
    <w:p w14:paraId="47775958" w14:textId="77777777" w:rsidR="0061406B" w:rsidRDefault="0061406B" w:rsidP="0061406B">
      <w:pPr>
        <w:pStyle w:val="a3"/>
        <w:ind w:right="220"/>
        <w:rPr>
          <w:ins w:id="2565" w:author="USER" w:date="2024-04-08T14:38:00Z"/>
          <w:b w:val="0"/>
          <w:bCs/>
        </w:rPr>
      </w:pPr>
      <w:ins w:id="2566" w:author="USER" w:date="2024-04-08T14:38:00Z">
        <w:r>
          <w:t xml:space="preserve">Remarks: </w:t>
        </w:r>
        <w:r w:rsidRPr="009473B6">
          <w:rPr>
            <w:b w:val="0"/>
          </w:rPr>
          <w:t>Encode Chart Number in the Product Number.</w:t>
        </w:r>
      </w:ins>
    </w:p>
    <w:p w14:paraId="2B31719E" w14:textId="77777777" w:rsidR="0061406B" w:rsidRDefault="0061406B" w:rsidP="008B1736">
      <w:pPr>
        <w:pStyle w:val="a3"/>
        <w:spacing w:before="10"/>
        <w:ind w:leftChars="0" w:left="0" w:right="220"/>
        <w:rPr>
          <w:ins w:id="2567" w:author="USER" w:date="2024-04-08T14:38:00Z"/>
          <w:sz w:val="24"/>
        </w:rPr>
      </w:pPr>
    </w:p>
    <w:p w14:paraId="72F86EF7" w14:textId="5B2D768D" w:rsidR="008B1736" w:rsidRDefault="008B1736" w:rsidP="008B1736">
      <w:pPr>
        <w:pStyle w:val="a3"/>
        <w:spacing w:before="10"/>
        <w:ind w:leftChars="0" w:left="0" w:right="220"/>
        <w:rPr>
          <w:sz w:val="24"/>
        </w:rPr>
      </w:pPr>
      <w:r>
        <w:rPr>
          <w:sz w:val="24"/>
        </w:rPr>
        <w:br w:type="page"/>
      </w:r>
    </w:p>
    <w:p w14:paraId="60E907DA" w14:textId="77777777" w:rsidR="008B1736" w:rsidRDefault="008B1736" w:rsidP="008B1736">
      <w:pPr>
        <w:pStyle w:val="a3"/>
        <w:spacing w:before="10"/>
        <w:ind w:leftChars="0" w:left="0" w:right="220"/>
        <w:rPr>
          <w:sz w:val="24"/>
        </w:rPr>
      </w:pPr>
    </w:p>
    <w:p w14:paraId="3FC5E16E" w14:textId="2BC60555" w:rsidR="008B1736" w:rsidRDefault="008B1736" w:rsidP="0061406B">
      <w:pPr>
        <w:pStyle w:val="2"/>
        <w:numPr>
          <w:ilvl w:val="1"/>
          <w:numId w:val="9"/>
        </w:numPr>
        <w:tabs>
          <w:tab w:val="left" w:pos="721"/>
        </w:tabs>
        <w:ind w:right="196"/>
      </w:pPr>
      <w:r>
        <w:t>Product Reference</w:t>
      </w:r>
    </w:p>
    <w:p w14:paraId="256621CA" w14:textId="77777777" w:rsidR="008B1736" w:rsidRDefault="008B1736" w:rsidP="008B1736">
      <w:pPr>
        <w:pStyle w:val="a3"/>
        <w:spacing w:before="5"/>
        <w:ind w:right="220"/>
        <w:rPr>
          <w:b w:val="0"/>
          <w:sz w:val="22"/>
        </w:rPr>
      </w:pPr>
    </w:p>
    <w:p w14:paraId="3DD062F7" w14:textId="1F4142FC" w:rsidR="008B1736" w:rsidRDefault="008B1736" w:rsidP="008B1736">
      <w:pPr>
        <w:ind w:left="196" w:right="196"/>
        <w:rPr>
          <w:sz w:val="20"/>
        </w:rPr>
      </w:pPr>
      <w:r>
        <w:rPr>
          <w:b/>
          <w:sz w:val="20"/>
        </w:rPr>
        <w:t xml:space="preserve">Definition: </w:t>
      </w:r>
      <w:r w:rsidRPr="008B1736">
        <w:rPr>
          <w:sz w:val="20"/>
        </w:rPr>
        <w:t>product reference</w:t>
      </w:r>
      <w:r>
        <w:rPr>
          <w:sz w:val="20"/>
        </w:rPr>
        <w:t>.</w:t>
      </w:r>
    </w:p>
    <w:p w14:paraId="5785CB1C" w14:textId="77777777" w:rsidR="008B1736" w:rsidRDefault="008B1736" w:rsidP="008B1736">
      <w:pPr>
        <w:ind w:left="196" w:right="196"/>
      </w:pPr>
    </w:p>
    <w:p w14:paraId="7E716A27" w14:textId="69349F03" w:rsidR="008B1736" w:rsidRDefault="008B1736" w:rsidP="008B1736">
      <w:pPr>
        <w:ind w:left="196" w:right="196"/>
        <w:rPr>
          <w:sz w:val="20"/>
        </w:rPr>
      </w:pPr>
      <w:r>
        <w:rPr>
          <w:b/>
          <w:sz w:val="20"/>
        </w:rPr>
        <w:t xml:space="preserve">CamelCase: </w:t>
      </w:r>
      <w:r w:rsidRPr="008B1736">
        <w:rPr>
          <w:sz w:val="20"/>
        </w:rPr>
        <w:t>productReference</w:t>
      </w:r>
    </w:p>
    <w:p w14:paraId="600264DC" w14:textId="77777777" w:rsidR="008B1736" w:rsidRDefault="008B1736" w:rsidP="008B1736">
      <w:pPr>
        <w:pStyle w:val="a3"/>
        <w:spacing w:before="4"/>
        <w:ind w:right="220"/>
        <w:rPr>
          <w:sz w:val="22"/>
        </w:rPr>
      </w:pPr>
    </w:p>
    <w:p w14:paraId="56E42E27" w14:textId="77777777" w:rsidR="008B1736" w:rsidRDefault="008B1736" w:rsidP="000518C7">
      <w:pPr>
        <w:pStyle w:val="a3"/>
        <w:ind w:right="220"/>
      </w:pPr>
      <w:r w:rsidRPr="000518C7">
        <w:t>Alias</w:t>
      </w:r>
      <w:r>
        <w:t>:</w:t>
      </w:r>
    </w:p>
    <w:p w14:paraId="0ACB6D08" w14:textId="77777777" w:rsidR="008B1736" w:rsidRDefault="008B1736" w:rsidP="008B1736">
      <w:pPr>
        <w:pStyle w:val="a3"/>
        <w:spacing w:before="7"/>
        <w:ind w:right="220"/>
        <w:rPr>
          <w:b w:val="0"/>
          <w:sz w:val="22"/>
        </w:rPr>
      </w:pPr>
    </w:p>
    <w:p w14:paraId="39227DBC" w14:textId="77777777" w:rsidR="008B1736" w:rsidRDefault="008B1736" w:rsidP="008B1736">
      <w:pPr>
        <w:ind w:left="196" w:right="196"/>
        <w:rPr>
          <w:sz w:val="20"/>
        </w:rPr>
      </w:pPr>
      <w:r>
        <w:rPr>
          <w:b/>
          <w:sz w:val="20"/>
        </w:rPr>
        <w:t xml:space="preserve">Value type: </w:t>
      </w:r>
      <w:r>
        <w:rPr>
          <w:sz w:val="20"/>
        </w:rPr>
        <w:t>text</w:t>
      </w:r>
    </w:p>
    <w:p w14:paraId="7B3E671E" w14:textId="77777777" w:rsidR="008B1736" w:rsidRDefault="008B1736" w:rsidP="008B1736">
      <w:pPr>
        <w:pStyle w:val="a3"/>
        <w:spacing w:before="4"/>
        <w:ind w:right="220"/>
        <w:rPr>
          <w:sz w:val="22"/>
        </w:rPr>
      </w:pPr>
    </w:p>
    <w:p w14:paraId="2406D13A" w14:textId="77777777" w:rsidR="008B1736" w:rsidRDefault="008B1736" w:rsidP="008B1736">
      <w:pPr>
        <w:ind w:left="196" w:right="196"/>
        <w:rPr>
          <w:sz w:val="20"/>
        </w:rPr>
      </w:pPr>
      <w:r>
        <w:rPr>
          <w:b/>
          <w:sz w:val="20"/>
        </w:rPr>
        <w:t xml:space="preserve">Remarks: </w:t>
      </w:r>
      <w:r>
        <w:rPr>
          <w:sz w:val="20"/>
        </w:rPr>
        <w:t>No remarks.</w:t>
      </w:r>
    </w:p>
    <w:p w14:paraId="0C407891" w14:textId="34956421" w:rsidR="008B1736" w:rsidRDefault="008B1736">
      <w:pPr>
        <w:rPr>
          <w:b/>
          <w:sz w:val="24"/>
          <w:szCs w:val="20"/>
        </w:rPr>
      </w:pPr>
    </w:p>
    <w:p w14:paraId="2FA7A8FD" w14:textId="668D69C2" w:rsidR="008B1736" w:rsidRDefault="008B1736">
      <w:pPr>
        <w:pStyle w:val="a3"/>
        <w:spacing w:before="10"/>
        <w:ind w:right="220"/>
        <w:rPr>
          <w:sz w:val="24"/>
        </w:rPr>
      </w:pPr>
    </w:p>
    <w:p w14:paraId="5A1F1E5A" w14:textId="77777777" w:rsidR="008B1736" w:rsidRDefault="008B1736">
      <w:pPr>
        <w:rPr>
          <w:b/>
          <w:sz w:val="24"/>
          <w:szCs w:val="20"/>
        </w:rPr>
      </w:pPr>
      <w:r>
        <w:rPr>
          <w:sz w:val="24"/>
        </w:rPr>
        <w:br w:type="page"/>
      </w:r>
    </w:p>
    <w:p w14:paraId="4C2FF316" w14:textId="2DF15D8A" w:rsidR="008B1736" w:rsidRDefault="008B1736">
      <w:pPr>
        <w:pStyle w:val="a3"/>
        <w:spacing w:before="10"/>
        <w:ind w:right="220"/>
        <w:rPr>
          <w:sz w:val="24"/>
        </w:rPr>
      </w:pPr>
    </w:p>
    <w:p w14:paraId="05B4A360" w14:textId="77777777" w:rsidR="000518C7" w:rsidRDefault="000518C7" w:rsidP="0061406B">
      <w:pPr>
        <w:pStyle w:val="2"/>
        <w:numPr>
          <w:ilvl w:val="1"/>
          <w:numId w:val="9"/>
        </w:numPr>
      </w:pPr>
      <w:r>
        <w:t>Protocol</w:t>
      </w:r>
    </w:p>
    <w:p w14:paraId="7DEC53F1" w14:textId="77777777" w:rsidR="000518C7" w:rsidRDefault="000518C7" w:rsidP="000518C7">
      <w:pPr>
        <w:pStyle w:val="a3"/>
        <w:spacing w:before="5"/>
        <w:ind w:right="220"/>
        <w:rPr>
          <w:b w:val="0"/>
          <w:sz w:val="22"/>
        </w:rPr>
      </w:pPr>
    </w:p>
    <w:p w14:paraId="6E5D3BFC" w14:textId="77777777" w:rsidR="000518C7" w:rsidRDefault="000518C7" w:rsidP="000518C7">
      <w:pPr>
        <w:pStyle w:val="a3"/>
        <w:ind w:right="220"/>
      </w:pPr>
      <w:r>
        <w:t xml:space="preserve">Definition: </w:t>
      </w:r>
      <w:r w:rsidRPr="000518C7">
        <w:rPr>
          <w:b w:val="0"/>
          <w:bCs/>
        </w:rPr>
        <w:t>Connection protocol to be used. Example: ftp, http get KVP, http POST, etc.</w:t>
      </w:r>
    </w:p>
    <w:p w14:paraId="09D32112" w14:textId="77777777" w:rsidR="000518C7" w:rsidRDefault="000518C7" w:rsidP="000518C7">
      <w:pPr>
        <w:pStyle w:val="a3"/>
        <w:spacing w:before="7"/>
        <w:ind w:right="220"/>
        <w:rPr>
          <w:sz w:val="22"/>
        </w:rPr>
      </w:pPr>
    </w:p>
    <w:p w14:paraId="03A86006" w14:textId="77777777" w:rsidR="000518C7" w:rsidRDefault="000518C7" w:rsidP="000518C7">
      <w:pPr>
        <w:ind w:left="196" w:right="196"/>
        <w:rPr>
          <w:sz w:val="20"/>
        </w:rPr>
      </w:pPr>
      <w:r>
        <w:rPr>
          <w:b/>
          <w:sz w:val="20"/>
        </w:rPr>
        <w:t xml:space="preserve">CamelCase: </w:t>
      </w:r>
      <w:r>
        <w:rPr>
          <w:sz w:val="20"/>
        </w:rPr>
        <w:t>protocol</w:t>
      </w:r>
    </w:p>
    <w:p w14:paraId="6D78674C" w14:textId="77777777" w:rsidR="000518C7" w:rsidRDefault="000518C7" w:rsidP="000518C7">
      <w:pPr>
        <w:pStyle w:val="a3"/>
        <w:spacing w:before="4"/>
        <w:ind w:right="220"/>
        <w:rPr>
          <w:sz w:val="22"/>
        </w:rPr>
      </w:pPr>
    </w:p>
    <w:p w14:paraId="3F1FB363" w14:textId="77777777" w:rsidR="000518C7" w:rsidRDefault="000518C7" w:rsidP="000518C7">
      <w:pPr>
        <w:pStyle w:val="a3"/>
        <w:ind w:right="220"/>
      </w:pPr>
      <w:r>
        <w:t>Alias:</w:t>
      </w:r>
    </w:p>
    <w:p w14:paraId="3E31C2A5" w14:textId="77777777" w:rsidR="000518C7" w:rsidRDefault="000518C7" w:rsidP="000518C7">
      <w:pPr>
        <w:pStyle w:val="a3"/>
        <w:spacing w:before="7"/>
        <w:ind w:right="220"/>
        <w:rPr>
          <w:b w:val="0"/>
          <w:sz w:val="22"/>
        </w:rPr>
      </w:pPr>
    </w:p>
    <w:p w14:paraId="1604FA14" w14:textId="77777777" w:rsidR="000518C7" w:rsidRDefault="000518C7" w:rsidP="000518C7">
      <w:pPr>
        <w:ind w:left="196" w:right="196"/>
        <w:rPr>
          <w:sz w:val="20"/>
        </w:rPr>
      </w:pPr>
      <w:r>
        <w:rPr>
          <w:b/>
          <w:sz w:val="20"/>
        </w:rPr>
        <w:t xml:space="preserve">Value type: </w:t>
      </w:r>
      <w:r>
        <w:rPr>
          <w:sz w:val="20"/>
        </w:rPr>
        <w:t>text</w:t>
      </w:r>
    </w:p>
    <w:p w14:paraId="57FA8557" w14:textId="77777777" w:rsidR="000518C7" w:rsidRDefault="000518C7" w:rsidP="000518C7">
      <w:pPr>
        <w:pStyle w:val="a3"/>
        <w:spacing w:before="4"/>
        <w:ind w:right="220"/>
        <w:rPr>
          <w:sz w:val="22"/>
        </w:rPr>
      </w:pPr>
    </w:p>
    <w:p w14:paraId="40DA3DA9" w14:textId="77777777" w:rsidR="000518C7" w:rsidRDefault="000518C7" w:rsidP="000518C7">
      <w:pPr>
        <w:ind w:left="196" w:right="196"/>
        <w:rPr>
          <w:sz w:val="20"/>
        </w:rPr>
      </w:pPr>
      <w:r>
        <w:rPr>
          <w:b/>
          <w:sz w:val="20"/>
        </w:rPr>
        <w:t xml:space="preserve">Remarks: </w:t>
      </w:r>
      <w:r>
        <w:rPr>
          <w:sz w:val="20"/>
        </w:rPr>
        <w:t>No remarks.</w:t>
      </w:r>
    </w:p>
    <w:p w14:paraId="4BAF43B6" w14:textId="77777777" w:rsidR="008B1736" w:rsidRDefault="008B1736">
      <w:pPr>
        <w:pStyle w:val="a3"/>
        <w:spacing w:before="10"/>
        <w:ind w:right="220"/>
        <w:rPr>
          <w:sz w:val="24"/>
        </w:rPr>
      </w:pPr>
    </w:p>
    <w:p w14:paraId="1F9E4AFB" w14:textId="77777777" w:rsidR="008B1736" w:rsidRDefault="008B1736">
      <w:pPr>
        <w:rPr>
          <w:sz w:val="24"/>
        </w:rPr>
      </w:pPr>
      <w:r>
        <w:rPr>
          <w:sz w:val="24"/>
        </w:rPr>
        <w:br w:type="page"/>
      </w:r>
    </w:p>
    <w:p w14:paraId="764ECA04" w14:textId="77777777" w:rsidR="00F36A46" w:rsidRDefault="00F36A46">
      <w:pPr>
        <w:rPr>
          <w:sz w:val="24"/>
        </w:rPr>
      </w:pPr>
    </w:p>
    <w:p w14:paraId="422BC8EC" w14:textId="77777777" w:rsidR="00F36A46" w:rsidRDefault="00F36A46" w:rsidP="0061406B">
      <w:pPr>
        <w:pStyle w:val="2"/>
        <w:numPr>
          <w:ilvl w:val="1"/>
          <w:numId w:val="9"/>
        </w:numPr>
        <w:tabs>
          <w:tab w:val="left" w:pos="721"/>
        </w:tabs>
        <w:ind w:right="196"/>
      </w:pPr>
      <w:r>
        <w:t>Protocol</w:t>
      </w:r>
      <w:r>
        <w:rPr>
          <w:spacing w:val="-1"/>
        </w:rPr>
        <w:t xml:space="preserve"> </w:t>
      </w:r>
      <w:r>
        <w:t>Request</w:t>
      </w:r>
    </w:p>
    <w:p w14:paraId="24C7CF04" w14:textId="77777777" w:rsidR="00F36A46" w:rsidRDefault="00F36A46" w:rsidP="00F36A46">
      <w:pPr>
        <w:pStyle w:val="a3"/>
        <w:spacing w:before="5"/>
        <w:ind w:right="220"/>
        <w:rPr>
          <w:b w:val="0"/>
          <w:sz w:val="22"/>
        </w:rPr>
      </w:pPr>
    </w:p>
    <w:p w14:paraId="205D98A8" w14:textId="77777777" w:rsidR="00F36A46" w:rsidRDefault="00F36A46" w:rsidP="00F36A46">
      <w:pPr>
        <w:pStyle w:val="a3"/>
        <w:spacing w:line="264" w:lineRule="auto"/>
        <w:ind w:right="220"/>
      </w:pPr>
      <w:r>
        <w:t>Definition:</w:t>
      </w:r>
      <w:r>
        <w:rPr>
          <w:spacing w:val="-8"/>
        </w:rPr>
        <w:t xml:space="preserve"> </w:t>
      </w:r>
      <w:r w:rsidRPr="00F36A46">
        <w:rPr>
          <w:b w:val="0"/>
          <w:bCs/>
        </w:rPr>
        <w:t>Request</w:t>
      </w:r>
      <w:r w:rsidRPr="00F36A46">
        <w:rPr>
          <w:b w:val="0"/>
          <w:bCs/>
          <w:spacing w:val="-10"/>
        </w:rPr>
        <w:t xml:space="preserve"> </w:t>
      </w:r>
      <w:r w:rsidRPr="00F36A46">
        <w:rPr>
          <w:b w:val="0"/>
          <w:bCs/>
        </w:rPr>
        <w:t>used</w:t>
      </w:r>
      <w:r w:rsidRPr="00F36A46">
        <w:rPr>
          <w:b w:val="0"/>
          <w:bCs/>
          <w:spacing w:val="-7"/>
        </w:rPr>
        <w:t xml:space="preserve"> </w:t>
      </w:r>
      <w:r w:rsidRPr="00F36A46">
        <w:rPr>
          <w:b w:val="0"/>
          <w:bCs/>
        </w:rPr>
        <w:t>to</w:t>
      </w:r>
      <w:r w:rsidRPr="00F36A46">
        <w:rPr>
          <w:b w:val="0"/>
          <w:bCs/>
          <w:spacing w:val="-10"/>
        </w:rPr>
        <w:t xml:space="preserve"> </w:t>
      </w:r>
      <w:r w:rsidRPr="00F36A46">
        <w:rPr>
          <w:b w:val="0"/>
          <w:bCs/>
        </w:rPr>
        <w:t>access</w:t>
      </w:r>
      <w:r w:rsidRPr="00F36A46">
        <w:rPr>
          <w:b w:val="0"/>
          <w:bCs/>
          <w:spacing w:val="-9"/>
        </w:rPr>
        <w:t xml:space="preserve"> </w:t>
      </w:r>
      <w:r w:rsidRPr="00F36A46">
        <w:rPr>
          <w:b w:val="0"/>
          <w:bCs/>
        </w:rPr>
        <w:t>the</w:t>
      </w:r>
      <w:r w:rsidRPr="00F36A46">
        <w:rPr>
          <w:b w:val="0"/>
          <w:bCs/>
          <w:spacing w:val="-10"/>
        </w:rPr>
        <w:t xml:space="preserve"> </w:t>
      </w:r>
      <w:r w:rsidRPr="00F36A46">
        <w:rPr>
          <w:b w:val="0"/>
          <w:bCs/>
        </w:rPr>
        <w:t>resource.</w:t>
      </w:r>
      <w:r w:rsidRPr="00F36A46">
        <w:rPr>
          <w:b w:val="0"/>
          <w:bCs/>
          <w:spacing w:val="-8"/>
        </w:rPr>
        <w:t xml:space="preserve"> </w:t>
      </w:r>
      <w:r w:rsidRPr="00F36A46">
        <w:rPr>
          <w:b w:val="0"/>
          <w:bCs/>
        </w:rPr>
        <w:t>Structure</w:t>
      </w:r>
      <w:r w:rsidRPr="00F36A46">
        <w:rPr>
          <w:b w:val="0"/>
          <w:bCs/>
          <w:spacing w:val="-9"/>
        </w:rPr>
        <w:t xml:space="preserve"> </w:t>
      </w:r>
      <w:r w:rsidRPr="00F36A46">
        <w:rPr>
          <w:b w:val="0"/>
          <w:bCs/>
        </w:rPr>
        <w:t>and</w:t>
      </w:r>
      <w:r w:rsidRPr="00F36A46">
        <w:rPr>
          <w:b w:val="0"/>
          <w:bCs/>
          <w:spacing w:val="-8"/>
        </w:rPr>
        <w:t xml:space="preserve"> </w:t>
      </w:r>
      <w:r w:rsidRPr="00F36A46">
        <w:rPr>
          <w:b w:val="0"/>
          <w:bCs/>
        </w:rPr>
        <w:t>content</w:t>
      </w:r>
      <w:r w:rsidRPr="00F36A46">
        <w:rPr>
          <w:b w:val="0"/>
          <w:bCs/>
          <w:spacing w:val="-10"/>
        </w:rPr>
        <w:t xml:space="preserve"> </w:t>
      </w:r>
      <w:r w:rsidRPr="00F36A46">
        <w:rPr>
          <w:b w:val="0"/>
          <w:bCs/>
        </w:rPr>
        <w:t>depend</w:t>
      </w:r>
      <w:r w:rsidRPr="00F36A46">
        <w:rPr>
          <w:b w:val="0"/>
          <w:bCs/>
          <w:spacing w:val="-8"/>
        </w:rPr>
        <w:t xml:space="preserve"> </w:t>
      </w:r>
      <w:r w:rsidRPr="00F36A46">
        <w:rPr>
          <w:b w:val="0"/>
          <w:bCs/>
        </w:rPr>
        <w:t>on</w:t>
      </w:r>
      <w:r w:rsidRPr="00F36A46">
        <w:rPr>
          <w:b w:val="0"/>
          <w:bCs/>
          <w:spacing w:val="-10"/>
        </w:rPr>
        <w:t xml:space="preserve"> </w:t>
      </w:r>
      <w:r w:rsidRPr="00F36A46">
        <w:rPr>
          <w:b w:val="0"/>
          <w:bCs/>
        </w:rPr>
        <w:t>the</w:t>
      </w:r>
      <w:r w:rsidRPr="00F36A46">
        <w:rPr>
          <w:b w:val="0"/>
          <w:bCs/>
          <w:spacing w:val="-7"/>
        </w:rPr>
        <w:t xml:space="preserve"> </w:t>
      </w:r>
      <w:r w:rsidRPr="00F36A46">
        <w:rPr>
          <w:b w:val="0"/>
          <w:bCs/>
        </w:rPr>
        <w:t>protocol</w:t>
      </w:r>
      <w:r w:rsidRPr="00F36A46">
        <w:rPr>
          <w:b w:val="0"/>
          <w:bCs/>
          <w:spacing w:val="-11"/>
        </w:rPr>
        <w:t xml:space="preserve"> </w:t>
      </w:r>
      <w:r w:rsidRPr="00F36A46">
        <w:rPr>
          <w:b w:val="0"/>
          <w:bCs/>
        </w:rPr>
        <w:t>and</w:t>
      </w:r>
      <w:r w:rsidRPr="00F36A46">
        <w:rPr>
          <w:b w:val="0"/>
          <w:bCs/>
          <w:spacing w:val="-10"/>
        </w:rPr>
        <w:t xml:space="preserve"> </w:t>
      </w:r>
      <w:r w:rsidRPr="00F36A46">
        <w:rPr>
          <w:b w:val="0"/>
          <w:bCs/>
        </w:rPr>
        <w:t>standard</w:t>
      </w:r>
      <w:r w:rsidRPr="00F36A46">
        <w:rPr>
          <w:b w:val="0"/>
          <w:bCs/>
          <w:spacing w:val="-5"/>
        </w:rPr>
        <w:t xml:space="preserve"> </w:t>
      </w:r>
      <w:r w:rsidRPr="00F36A46">
        <w:rPr>
          <w:b w:val="0"/>
          <w:bCs/>
        </w:rPr>
        <w:t>used by the online resource, such as Web Feature Service</w:t>
      </w:r>
      <w:r w:rsidRPr="00F36A46">
        <w:rPr>
          <w:b w:val="0"/>
          <w:bCs/>
          <w:spacing w:val="-9"/>
        </w:rPr>
        <w:t xml:space="preserve"> </w:t>
      </w:r>
      <w:r w:rsidRPr="00F36A46">
        <w:rPr>
          <w:b w:val="0"/>
          <w:bCs/>
        </w:rPr>
        <w:t>standard.</w:t>
      </w:r>
    </w:p>
    <w:p w14:paraId="41B63475" w14:textId="77777777" w:rsidR="00F36A46" w:rsidRDefault="00F36A46" w:rsidP="00F36A46">
      <w:pPr>
        <w:pStyle w:val="a3"/>
        <w:spacing w:before="1"/>
        <w:ind w:right="220"/>
      </w:pPr>
    </w:p>
    <w:p w14:paraId="060734AA" w14:textId="77777777" w:rsidR="00F36A46" w:rsidRDefault="00F36A46" w:rsidP="00F36A46">
      <w:pPr>
        <w:ind w:left="196" w:right="196"/>
        <w:rPr>
          <w:sz w:val="20"/>
        </w:rPr>
      </w:pPr>
      <w:r>
        <w:rPr>
          <w:b/>
          <w:sz w:val="20"/>
        </w:rPr>
        <w:t xml:space="preserve">CamelCase: </w:t>
      </w:r>
      <w:r>
        <w:rPr>
          <w:sz w:val="20"/>
        </w:rPr>
        <w:t>protocolRequest</w:t>
      </w:r>
    </w:p>
    <w:p w14:paraId="5D7C0E29" w14:textId="77777777" w:rsidR="00F36A46" w:rsidRDefault="00F36A46" w:rsidP="00F36A46">
      <w:pPr>
        <w:pStyle w:val="a3"/>
        <w:spacing w:before="7"/>
        <w:ind w:right="220"/>
        <w:rPr>
          <w:sz w:val="22"/>
        </w:rPr>
      </w:pPr>
    </w:p>
    <w:p w14:paraId="7B3821C5" w14:textId="77777777" w:rsidR="00F36A46" w:rsidRDefault="00F36A46" w:rsidP="00DA06CD">
      <w:pPr>
        <w:pStyle w:val="a3"/>
        <w:ind w:right="220"/>
      </w:pPr>
      <w:r>
        <w:t>Alias:</w:t>
      </w:r>
    </w:p>
    <w:p w14:paraId="33746B78" w14:textId="77777777" w:rsidR="00F36A46" w:rsidRDefault="00F36A46" w:rsidP="00F36A46">
      <w:pPr>
        <w:pStyle w:val="a3"/>
        <w:spacing w:before="4"/>
        <w:ind w:right="220"/>
        <w:rPr>
          <w:b w:val="0"/>
          <w:sz w:val="22"/>
        </w:rPr>
      </w:pPr>
    </w:p>
    <w:p w14:paraId="144B9976" w14:textId="77777777" w:rsidR="00F36A46" w:rsidRDefault="00F36A46" w:rsidP="00F36A46">
      <w:pPr>
        <w:ind w:left="196" w:right="196"/>
        <w:rPr>
          <w:sz w:val="20"/>
        </w:rPr>
      </w:pPr>
      <w:r>
        <w:rPr>
          <w:b/>
          <w:sz w:val="20"/>
        </w:rPr>
        <w:t xml:space="preserve">Value type: </w:t>
      </w:r>
      <w:r>
        <w:rPr>
          <w:sz w:val="20"/>
        </w:rPr>
        <w:t>text</w:t>
      </w:r>
    </w:p>
    <w:p w14:paraId="334B068E" w14:textId="77777777" w:rsidR="00F36A46" w:rsidRDefault="00F36A46" w:rsidP="00F36A46">
      <w:pPr>
        <w:pStyle w:val="a3"/>
        <w:spacing w:before="4"/>
        <w:ind w:right="220"/>
        <w:rPr>
          <w:sz w:val="22"/>
        </w:rPr>
      </w:pPr>
    </w:p>
    <w:p w14:paraId="60474263" w14:textId="77777777" w:rsidR="00F36A46" w:rsidRDefault="00F36A46" w:rsidP="00F36A46">
      <w:pPr>
        <w:ind w:left="196" w:right="196"/>
        <w:rPr>
          <w:sz w:val="20"/>
        </w:rPr>
      </w:pPr>
      <w:r>
        <w:rPr>
          <w:b/>
          <w:sz w:val="20"/>
        </w:rPr>
        <w:t xml:space="preserve">Remarks: </w:t>
      </w:r>
      <w:r>
        <w:rPr>
          <w:sz w:val="20"/>
        </w:rPr>
        <w:t>No remarks.</w:t>
      </w:r>
    </w:p>
    <w:p w14:paraId="51D240E6" w14:textId="77777777" w:rsidR="00F36A46" w:rsidRDefault="00F36A46">
      <w:pPr>
        <w:rPr>
          <w:b/>
          <w:sz w:val="24"/>
          <w:szCs w:val="20"/>
        </w:rPr>
      </w:pPr>
    </w:p>
    <w:p w14:paraId="7C4CEB72" w14:textId="7E42F7A9" w:rsidR="00DA06CD" w:rsidRDefault="00DA06CD">
      <w:pPr>
        <w:rPr>
          <w:b/>
          <w:sz w:val="24"/>
          <w:szCs w:val="20"/>
        </w:rPr>
      </w:pPr>
      <w:r>
        <w:rPr>
          <w:sz w:val="24"/>
        </w:rPr>
        <w:br w:type="page"/>
      </w:r>
    </w:p>
    <w:p w14:paraId="6A241D48" w14:textId="77777777" w:rsidR="008B1736" w:rsidRDefault="008B1736">
      <w:pPr>
        <w:pStyle w:val="a3"/>
        <w:spacing w:before="10"/>
        <w:ind w:right="220"/>
        <w:rPr>
          <w:sz w:val="24"/>
        </w:rPr>
      </w:pPr>
    </w:p>
    <w:p w14:paraId="7846D9AD" w14:textId="77777777" w:rsidR="00DA06CD" w:rsidRDefault="00DA06CD" w:rsidP="0061406B">
      <w:pPr>
        <w:pStyle w:val="2"/>
        <w:numPr>
          <w:ilvl w:val="1"/>
          <w:numId w:val="9"/>
        </w:numPr>
        <w:tabs>
          <w:tab w:val="left" w:pos="721"/>
        </w:tabs>
        <w:ind w:right="196"/>
      </w:pPr>
      <w:r>
        <w:t>Publication</w:t>
      </w:r>
      <w:r>
        <w:rPr>
          <w:spacing w:val="-1"/>
        </w:rPr>
        <w:t xml:space="preserve"> </w:t>
      </w:r>
      <w:r>
        <w:t>Number</w:t>
      </w:r>
    </w:p>
    <w:p w14:paraId="5119CB44" w14:textId="77777777" w:rsidR="00DA06CD" w:rsidRDefault="00DA06CD" w:rsidP="00DA06CD">
      <w:pPr>
        <w:pStyle w:val="a3"/>
        <w:spacing w:before="5"/>
        <w:ind w:right="220"/>
        <w:rPr>
          <w:b w:val="0"/>
          <w:sz w:val="22"/>
        </w:rPr>
      </w:pPr>
    </w:p>
    <w:p w14:paraId="6597CEA3" w14:textId="77777777" w:rsidR="00DA06CD" w:rsidRDefault="00DA06CD" w:rsidP="00DA06CD">
      <w:pPr>
        <w:ind w:left="196" w:right="196"/>
        <w:rPr>
          <w:sz w:val="20"/>
        </w:rPr>
      </w:pPr>
      <w:r>
        <w:rPr>
          <w:b/>
          <w:sz w:val="20"/>
        </w:rPr>
        <w:t xml:space="preserve">Definition: </w:t>
      </w:r>
      <w:r>
        <w:rPr>
          <w:sz w:val="20"/>
        </w:rPr>
        <w:t>Publication number of the nautical product.</w:t>
      </w:r>
    </w:p>
    <w:p w14:paraId="0BDF2261" w14:textId="77777777" w:rsidR="00DA06CD" w:rsidRDefault="00DA06CD" w:rsidP="00DA06CD">
      <w:pPr>
        <w:pStyle w:val="a3"/>
        <w:spacing w:before="7"/>
        <w:ind w:right="220"/>
        <w:rPr>
          <w:sz w:val="22"/>
        </w:rPr>
      </w:pPr>
    </w:p>
    <w:p w14:paraId="0A368A94" w14:textId="77777777" w:rsidR="00DA06CD" w:rsidRDefault="00DA06CD" w:rsidP="00DA06CD">
      <w:pPr>
        <w:ind w:left="196" w:right="196"/>
        <w:rPr>
          <w:sz w:val="20"/>
        </w:rPr>
      </w:pPr>
      <w:r>
        <w:rPr>
          <w:b/>
          <w:sz w:val="20"/>
        </w:rPr>
        <w:t xml:space="preserve">CamelCase: </w:t>
      </w:r>
      <w:r>
        <w:rPr>
          <w:sz w:val="20"/>
        </w:rPr>
        <w:t>publicationNumber</w:t>
      </w:r>
    </w:p>
    <w:p w14:paraId="696F111A" w14:textId="77777777" w:rsidR="00DA06CD" w:rsidRDefault="00DA06CD" w:rsidP="00DA06CD">
      <w:pPr>
        <w:pStyle w:val="a3"/>
        <w:spacing w:before="4"/>
        <w:ind w:right="220"/>
        <w:rPr>
          <w:sz w:val="22"/>
        </w:rPr>
      </w:pPr>
    </w:p>
    <w:p w14:paraId="64EFFB45" w14:textId="77777777" w:rsidR="00DA06CD" w:rsidRDefault="00DA06CD" w:rsidP="00DA06CD">
      <w:pPr>
        <w:pStyle w:val="a3"/>
        <w:ind w:right="220"/>
      </w:pPr>
      <w:r>
        <w:t>Alias:</w:t>
      </w:r>
    </w:p>
    <w:p w14:paraId="65876453" w14:textId="77777777" w:rsidR="00DA06CD" w:rsidRDefault="00DA06CD" w:rsidP="00DA06CD">
      <w:pPr>
        <w:pStyle w:val="a3"/>
        <w:spacing w:before="7"/>
        <w:ind w:right="220"/>
        <w:rPr>
          <w:b w:val="0"/>
          <w:sz w:val="22"/>
        </w:rPr>
      </w:pPr>
    </w:p>
    <w:p w14:paraId="1620B153" w14:textId="77777777" w:rsidR="00DA06CD" w:rsidRDefault="00DA06CD" w:rsidP="00DA06CD">
      <w:pPr>
        <w:ind w:left="196" w:right="196"/>
        <w:rPr>
          <w:sz w:val="20"/>
        </w:rPr>
      </w:pPr>
      <w:r>
        <w:rPr>
          <w:b/>
          <w:sz w:val="20"/>
        </w:rPr>
        <w:t xml:space="preserve">Value type: </w:t>
      </w:r>
      <w:r>
        <w:rPr>
          <w:sz w:val="20"/>
        </w:rPr>
        <w:t>text</w:t>
      </w:r>
    </w:p>
    <w:p w14:paraId="7F3F8993" w14:textId="77777777" w:rsidR="00DA06CD" w:rsidRDefault="00DA06CD" w:rsidP="00DA06CD">
      <w:pPr>
        <w:pStyle w:val="a3"/>
        <w:spacing w:before="4"/>
        <w:ind w:right="220"/>
        <w:rPr>
          <w:sz w:val="22"/>
        </w:rPr>
      </w:pPr>
    </w:p>
    <w:p w14:paraId="438DD718" w14:textId="77777777" w:rsidR="00DA06CD" w:rsidRDefault="00DA06CD" w:rsidP="00DA06CD">
      <w:pPr>
        <w:ind w:left="196" w:right="196"/>
        <w:rPr>
          <w:sz w:val="20"/>
        </w:rPr>
      </w:pPr>
      <w:r>
        <w:rPr>
          <w:b/>
          <w:sz w:val="20"/>
        </w:rPr>
        <w:t xml:space="preserve">Remarks: </w:t>
      </w:r>
      <w:r>
        <w:rPr>
          <w:sz w:val="20"/>
        </w:rPr>
        <w:t>No remarks.</w:t>
      </w:r>
    </w:p>
    <w:p w14:paraId="3957CC56" w14:textId="77777777" w:rsidR="00DA06CD" w:rsidRDefault="00DA06CD">
      <w:pPr>
        <w:pStyle w:val="a3"/>
        <w:spacing w:before="10"/>
        <w:ind w:right="220"/>
        <w:rPr>
          <w:sz w:val="24"/>
        </w:rPr>
      </w:pPr>
    </w:p>
    <w:p w14:paraId="7DEA6E54" w14:textId="3CD28E74" w:rsidR="00C122BB" w:rsidRDefault="00C122BB" w:rsidP="00C122BB">
      <w:pPr>
        <w:pStyle w:val="a3"/>
        <w:spacing w:before="10"/>
        <w:ind w:leftChars="0" w:left="0" w:right="220"/>
        <w:rPr>
          <w:sz w:val="24"/>
        </w:rPr>
      </w:pPr>
    </w:p>
    <w:p w14:paraId="0140C3B9" w14:textId="77777777" w:rsidR="00E14416" w:rsidRDefault="00E14416">
      <w:pPr>
        <w:rPr>
          <w:ins w:id="2568" w:author="USER" w:date="2024-04-08T14:41:00Z"/>
          <w:sz w:val="24"/>
        </w:rPr>
      </w:pPr>
      <w:ins w:id="2569" w:author="USER" w:date="2024-04-08T14:41:00Z">
        <w:r>
          <w:rPr>
            <w:sz w:val="24"/>
          </w:rPr>
          <w:br w:type="page"/>
        </w:r>
      </w:ins>
    </w:p>
    <w:p w14:paraId="0385A76F" w14:textId="77777777" w:rsidR="00E14416" w:rsidRDefault="00E14416">
      <w:pPr>
        <w:rPr>
          <w:ins w:id="2570" w:author="USER" w:date="2024-04-08T14:41:00Z"/>
          <w:sz w:val="24"/>
        </w:rPr>
      </w:pPr>
    </w:p>
    <w:p w14:paraId="2AAB94F9" w14:textId="77777777" w:rsidR="00E14416" w:rsidRDefault="00E14416" w:rsidP="00E14416">
      <w:pPr>
        <w:pStyle w:val="a3"/>
        <w:spacing w:before="10"/>
        <w:ind w:right="220"/>
        <w:rPr>
          <w:ins w:id="2571" w:author="USER" w:date="2024-04-08T14:41:00Z"/>
          <w:sz w:val="24"/>
        </w:rPr>
      </w:pPr>
    </w:p>
    <w:p w14:paraId="137ECE3B" w14:textId="77777777" w:rsidR="00E14416" w:rsidRDefault="00E14416" w:rsidP="00E14416">
      <w:pPr>
        <w:pStyle w:val="2"/>
        <w:numPr>
          <w:ilvl w:val="1"/>
          <w:numId w:val="9"/>
        </w:numPr>
        <w:rPr>
          <w:ins w:id="2572" w:author="USER" w:date="2024-04-08T14:41:00Z"/>
        </w:rPr>
      </w:pPr>
      <w:ins w:id="2573" w:author="USER" w:date="2024-04-08T14:41:00Z">
        <w:r>
          <w:t>Re Print</w:t>
        </w:r>
        <w:r>
          <w:rPr>
            <w:spacing w:val="-1"/>
          </w:rPr>
          <w:t xml:space="preserve"> </w:t>
        </w:r>
        <w:r>
          <w:t>Edition</w:t>
        </w:r>
      </w:ins>
    </w:p>
    <w:p w14:paraId="02BA62A3" w14:textId="77777777" w:rsidR="00E14416" w:rsidRDefault="00E14416" w:rsidP="00E14416">
      <w:pPr>
        <w:pStyle w:val="a3"/>
        <w:spacing w:before="5"/>
        <w:ind w:right="220"/>
        <w:rPr>
          <w:ins w:id="2574" w:author="USER" w:date="2024-04-08T14:41:00Z"/>
          <w:b w:val="0"/>
          <w:sz w:val="22"/>
        </w:rPr>
      </w:pPr>
    </w:p>
    <w:p w14:paraId="4366B958" w14:textId="77777777" w:rsidR="00E14416" w:rsidRDefault="00E14416" w:rsidP="00E14416">
      <w:pPr>
        <w:ind w:left="196" w:right="196"/>
        <w:rPr>
          <w:ins w:id="2575" w:author="USER" w:date="2024-04-08T14:41:00Z"/>
          <w:sz w:val="20"/>
        </w:rPr>
      </w:pPr>
      <w:ins w:id="2576" w:author="USER" w:date="2024-04-08T14:41:00Z">
        <w:r>
          <w:rPr>
            <w:b/>
            <w:sz w:val="20"/>
          </w:rPr>
          <w:t xml:space="preserve">Definition: </w:t>
        </w:r>
        <w:r>
          <w:rPr>
            <w:sz w:val="20"/>
          </w:rPr>
          <w:t>Reprinted version of nautical paper chart.</w:t>
        </w:r>
      </w:ins>
    </w:p>
    <w:p w14:paraId="56E12C4D" w14:textId="77777777" w:rsidR="00E14416" w:rsidRDefault="00E14416" w:rsidP="00E14416">
      <w:pPr>
        <w:pStyle w:val="a3"/>
        <w:spacing w:before="7"/>
        <w:ind w:right="220"/>
        <w:rPr>
          <w:ins w:id="2577" w:author="USER" w:date="2024-04-08T14:41:00Z"/>
          <w:sz w:val="22"/>
        </w:rPr>
      </w:pPr>
    </w:p>
    <w:p w14:paraId="176D73D2" w14:textId="77777777" w:rsidR="00E14416" w:rsidRDefault="00E14416" w:rsidP="00E14416">
      <w:pPr>
        <w:ind w:left="196" w:right="196"/>
        <w:rPr>
          <w:ins w:id="2578" w:author="USER" w:date="2024-04-08T14:41:00Z"/>
          <w:sz w:val="20"/>
        </w:rPr>
      </w:pPr>
      <w:ins w:id="2579" w:author="USER" w:date="2024-04-08T14:41:00Z">
        <w:r>
          <w:rPr>
            <w:b/>
            <w:sz w:val="20"/>
          </w:rPr>
          <w:t xml:space="preserve">CamelCase: </w:t>
        </w:r>
        <w:r>
          <w:rPr>
            <w:sz w:val="20"/>
          </w:rPr>
          <w:t>rePrintEdition</w:t>
        </w:r>
      </w:ins>
    </w:p>
    <w:p w14:paraId="5D00FDB4" w14:textId="77777777" w:rsidR="00E14416" w:rsidRDefault="00E14416" w:rsidP="00E14416">
      <w:pPr>
        <w:pStyle w:val="a3"/>
        <w:spacing w:before="4"/>
        <w:ind w:right="220"/>
        <w:rPr>
          <w:ins w:id="2580" w:author="USER" w:date="2024-04-08T14:41:00Z"/>
          <w:sz w:val="22"/>
        </w:rPr>
      </w:pPr>
    </w:p>
    <w:p w14:paraId="0A11C7FF" w14:textId="77777777" w:rsidR="00E14416" w:rsidRDefault="00E14416" w:rsidP="00E14416">
      <w:pPr>
        <w:pStyle w:val="a3"/>
        <w:ind w:right="220"/>
        <w:rPr>
          <w:ins w:id="2581" w:author="USER" w:date="2024-04-08T14:41:00Z"/>
        </w:rPr>
      </w:pPr>
      <w:ins w:id="2582" w:author="USER" w:date="2024-04-08T14:41:00Z">
        <w:r>
          <w:t>Alias:</w:t>
        </w:r>
      </w:ins>
    </w:p>
    <w:p w14:paraId="673240CD" w14:textId="77777777" w:rsidR="00E14416" w:rsidRDefault="00E14416" w:rsidP="00E14416">
      <w:pPr>
        <w:pStyle w:val="a3"/>
        <w:spacing w:before="7"/>
        <w:ind w:right="220"/>
        <w:rPr>
          <w:ins w:id="2583" w:author="USER" w:date="2024-04-08T14:41:00Z"/>
          <w:b w:val="0"/>
          <w:sz w:val="22"/>
        </w:rPr>
      </w:pPr>
    </w:p>
    <w:p w14:paraId="0DECD709" w14:textId="77777777" w:rsidR="00E14416" w:rsidRDefault="00E14416" w:rsidP="00E14416">
      <w:pPr>
        <w:ind w:left="196" w:right="196"/>
        <w:rPr>
          <w:ins w:id="2584" w:author="USER" w:date="2024-04-08T14:41:00Z"/>
          <w:sz w:val="20"/>
        </w:rPr>
      </w:pPr>
      <w:ins w:id="2585" w:author="USER" w:date="2024-04-08T14:41:00Z">
        <w:r>
          <w:rPr>
            <w:b/>
            <w:sz w:val="20"/>
          </w:rPr>
          <w:t xml:space="preserve">Value type: </w:t>
        </w:r>
        <w:r>
          <w:rPr>
            <w:sz w:val="20"/>
          </w:rPr>
          <w:t>text</w:t>
        </w:r>
      </w:ins>
    </w:p>
    <w:p w14:paraId="52023096" w14:textId="77777777" w:rsidR="00E14416" w:rsidRDefault="00E14416" w:rsidP="00E14416">
      <w:pPr>
        <w:pStyle w:val="a3"/>
        <w:spacing w:before="4"/>
        <w:ind w:right="220"/>
        <w:rPr>
          <w:ins w:id="2586" w:author="USER" w:date="2024-04-08T14:41:00Z"/>
          <w:sz w:val="22"/>
        </w:rPr>
      </w:pPr>
    </w:p>
    <w:p w14:paraId="390ECCCD" w14:textId="77777777" w:rsidR="00E14416" w:rsidRDefault="00E14416" w:rsidP="00E14416">
      <w:pPr>
        <w:ind w:left="196" w:right="196"/>
        <w:rPr>
          <w:ins w:id="2587" w:author="USER" w:date="2024-04-08T14:41:00Z"/>
          <w:sz w:val="20"/>
        </w:rPr>
      </w:pPr>
      <w:ins w:id="2588" w:author="USER" w:date="2024-04-08T14:41:00Z">
        <w:r>
          <w:rPr>
            <w:b/>
            <w:sz w:val="20"/>
          </w:rPr>
          <w:t xml:space="preserve">Remarks: </w:t>
        </w:r>
        <w:r>
          <w:rPr>
            <w:sz w:val="20"/>
          </w:rPr>
          <w:t>No remarks.</w:t>
        </w:r>
      </w:ins>
    </w:p>
    <w:p w14:paraId="07D393F1" w14:textId="77777777" w:rsidR="00E14416" w:rsidRDefault="00E14416" w:rsidP="00E14416">
      <w:pPr>
        <w:pStyle w:val="a3"/>
        <w:spacing w:before="10"/>
        <w:ind w:right="220"/>
        <w:rPr>
          <w:ins w:id="2589" w:author="USER" w:date="2024-04-08T14:41:00Z"/>
          <w:sz w:val="24"/>
        </w:rPr>
      </w:pPr>
    </w:p>
    <w:p w14:paraId="5ADF3241" w14:textId="77777777" w:rsidR="00E14416" w:rsidRDefault="00E14416" w:rsidP="00E14416">
      <w:pPr>
        <w:pStyle w:val="a3"/>
        <w:spacing w:before="10"/>
        <w:ind w:right="220"/>
        <w:rPr>
          <w:ins w:id="2590" w:author="USER" w:date="2024-04-08T14:41:00Z"/>
          <w:sz w:val="24"/>
        </w:rPr>
      </w:pPr>
    </w:p>
    <w:p w14:paraId="3F97E02C" w14:textId="77777777" w:rsidR="00E14416" w:rsidRDefault="00E14416" w:rsidP="00E14416">
      <w:pPr>
        <w:pStyle w:val="a3"/>
        <w:spacing w:before="10"/>
        <w:ind w:right="220"/>
        <w:rPr>
          <w:ins w:id="2591" w:author="USER" w:date="2024-04-08T14:41:00Z"/>
          <w:sz w:val="24"/>
        </w:rPr>
      </w:pPr>
    </w:p>
    <w:p w14:paraId="407FDBCA" w14:textId="77777777" w:rsidR="00E14416" w:rsidRDefault="00E14416" w:rsidP="00E14416">
      <w:pPr>
        <w:rPr>
          <w:ins w:id="2592" w:author="USER" w:date="2024-04-08T14:41:00Z"/>
          <w:b/>
          <w:sz w:val="24"/>
          <w:szCs w:val="20"/>
        </w:rPr>
      </w:pPr>
      <w:ins w:id="2593" w:author="USER" w:date="2024-04-08T14:41:00Z">
        <w:r>
          <w:rPr>
            <w:sz w:val="24"/>
          </w:rPr>
          <w:br w:type="page"/>
        </w:r>
      </w:ins>
    </w:p>
    <w:p w14:paraId="041FAC21" w14:textId="77777777" w:rsidR="00E14416" w:rsidRDefault="00E14416" w:rsidP="00E14416">
      <w:pPr>
        <w:pStyle w:val="a3"/>
        <w:spacing w:before="10"/>
        <w:ind w:right="220"/>
        <w:rPr>
          <w:ins w:id="2594" w:author="USER" w:date="2024-04-08T14:41:00Z"/>
          <w:sz w:val="24"/>
        </w:rPr>
      </w:pPr>
    </w:p>
    <w:p w14:paraId="4E1B1600" w14:textId="77777777" w:rsidR="00E14416" w:rsidRDefault="00E14416" w:rsidP="00E14416">
      <w:pPr>
        <w:pStyle w:val="2"/>
        <w:numPr>
          <w:ilvl w:val="1"/>
          <w:numId w:val="9"/>
        </w:numPr>
        <w:tabs>
          <w:tab w:val="left" w:pos="721"/>
        </w:tabs>
        <w:ind w:right="196"/>
        <w:rPr>
          <w:ins w:id="2595" w:author="USER" w:date="2024-04-08T14:41:00Z"/>
        </w:rPr>
      </w:pPr>
      <w:ins w:id="2596" w:author="USER" w:date="2024-04-08T14:41:00Z">
        <w:r>
          <w:t>Re Print</w:t>
        </w:r>
        <w:r>
          <w:rPr>
            <w:spacing w:val="-1"/>
          </w:rPr>
          <w:t xml:space="preserve"> </w:t>
        </w:r>
        <w:r>
          <w:t>Nation</w:t>
        </w:r>
      </w:ins>
    </w:p>
    <w:p w14:paraId="0027D7B2" w14:textId="77777777" w:rsidR="00E14416" w:rsidRDefault="00E14416" w:rsidP="00E14416">
      <w:pPr>
        <w:pStyle w:val="a3"/>
        <w:spacing w:before="5"/>
        <w:ind w:right="220"/>
        <w:rPr>
          <w:ins w:id="2597" w:author="USER" w:date="2024-04-08T14:41:00Z"/>
          <w:b w:val="0"/>
          <w:sz w:val="22"/>
        </w:rPr>
      </w:pPr>
    </w:p>
    <w:p w14:paraId="138A650A" w14:textId="77777777" w:rsidR="00E14416" w:rsidRDefault="00E14416" w:rsidP="00E14416">
      <w:pPr>
        <w:ind w:left="196" w:right="196"/>
        <w:rPr>
          <w:ins w:id="2598" w:author="USER" w:date="2024-04-08T14:41:00Z"/>
          <w:sz w:val="20"/>
        </w:rPr>
      </w:pPr>
      <w:ins w:id="2599" w:author="USER" w:date="2024-04-08T14:41:00Z">
        <w:r>
          <w:rPr>
            <w:b/>
            <w:sz w:val="20"/>
          </w:rPr>
          <w:t xml:space="preserve">Definition: </w:t>
        </w:r>
        <w:r>
          <w:rPr>
            <w:sz w:val="20"/>
          </w:rPr>
          <w:t>Reprinted country name of nautical paper chart.</w:t>
        </w:r>
      </w:ins>
    </w:p>
    <w:p w14:paraId="3F52EBE7" w14:textId="77777777" w:rsidR="00E14416" w:rsidRDefault="00E14416" w:rsidP="00E14416">
      <w:pPr>
        <w:pStyle w:val="a3"/>
        <w:spacing w:before="7"/>
        <w:ind w:right="220"/>
        <w:rPr>
          <w:ins w:id="2600" w:author="USER" w:date="2024-04-08T14:41:00Z"/>
          <w:sz w:val="22"/>
        </w:rPr>
      </w:pPr>
    </w:p>
    <w:p w14:paraId="6B30D8C2" w14:textId="77777777" w:rsidR="00E14416" w:rsidRDefault="00E14416" w:rsidP="00E14416">
      <w:pPr>
        <w:ind w:left="196" w:right="196"/>
        <w:rPr>
          <w:ins w:id="2601" w:author="USER" w:date="2024-04-08T14:41:00Z"/>
          <w:sz w:val="20"/>
        </w:rPr>
      </w:pPr>
      <w:ins w:id="2602" w:author="USER" w:date="2024-04-08T14:41:00Z">
        <w:r>
          <w:rPr>
            <w:b/>
            <w:sz w:val="20"/>
          </w:rPr>
          <w:t xml:space="preserve">CamelCase: </w:t>
        </w:r>
        <w:r>
          <w:rPr>
            <w:sz w:val="20"/>
          </w:rPr>
          <w:t>rePrintNation</w:t>
        </w:r>
      </w:ins>
    </w:p>
    <w:p w14:paraId="4BF886B5" w14:textId="77777777" w:rsidR="00E14416" w:rsidRDefault="00E14416" w:rsidP="00E14416">
      <w:pPr>
        <w:pStyle w:val="a3"/>
        <w:spacing w:before="4"/>
        <w:ind w:right="220"/>
        <w:rPr>
          <w:ins w:id="2603" w:author="USER" w:date="2024-04-08T14:41:00Z"/>
          <w:sz w:val="22"/>
        </w:rPr>
      </w:pPr>
    </w:p>
    <w:p w14:paraId="1854ADE4" w14:textId="77777777" w:rsidR="00E14416" w:rsidRDefault="00E14416" w:rsidP="00E14416">
      <w:pPr>
        <w:pStyle w:val="a3"/>
        <w:ind w:right="220"/>
        <w:rPr>
          <w:ins w:id="2604" w:author="USER" w:date="2024-04-08T14:41:00Z"/>
        </w:rPr>
      </w:pPr>
      <w:ins w:id="2605" w:author="USER" w:date="2024-04-08T14:41:00Z">
        <w:r>
          <w:t>Alias:</w:t>
        </w:r>
      </w:ins>
    </w:p>
    <w:p w14:paraId="039FB908" w14:textId="77777777" w:rsidR="00E14416" w:rsidRDefault="00E14416" w:rsidP="00E14416">
      <w:pPr>
        <w:pStyle w:val="a3"/>
        <w:spacing w:before="7"/>
        <w:ind w:right="220"/>
        <w:rPr>
          <w:ins w:id="2606" w:author="USER" w:date="2024-04-08T14:41:00Z"/>
          <w:b w:val="0"/>
          <w:sz w:val="22"/>
        </w:rPr>
      </w:pPr>
    </w:p>
    <w:p w14:paraId="218A1A09" w14:textId="77777777" w:rsidR="00E14416" w:rsidRDefault="00E14416" w:rsidP="00E14416">
      <w:pPr>
        <w:ind w:left="196" w:right="196"/>
        <w:rPr>
          <w:ins w:id="2607" w:author="USER" w:date="2024-04-08T14:41:00Z"/>
          <w:sz w:val="20"/>
        </w:rPr>
      </w:pPr>
      <w:ins w:id="2608" w:author="USER" w:date="2024-04-08T14:41:00Z">
        <w:r>
          <w:rPr>
            <w:b/>
            <w:sz w:val="20"/>
          </w:rPr>
          <w:t xml:space="preserve">Value type: </w:t>
        </w:r>
        <w:r>
          <w:rPr>
            <w:sz w:val="20"/>
          </w:rPr>
          <w:t>text</w:t>
        </w:r>
      </w:ins>
    </w:p>
    <w:p w14:paraId="4A15929A" w14:textId="77777777" w:rsidR="00E14416" w:rsidRDefault="00E14416" w:rsidP="00E14416">
      <w:pPr>
        <w:pStyle w:val="a3"/>
        <w:spacing w:before="4"/>
        <w:ind w:right="220"/>
        <w:rPr>
          <w:ins w:id="2609" w:author="USER" w:date="2024-04-08T14:41:00Z"/>
          <w:sz w:val="22"/>
        </w:rPr>
      </w:pPr>
    </w:p>
    <w:p w14:paraId="38A5F4CA" w14:textId="77777777" w:rsidR="00E14416" w:rsidRDefault="00E14416" w:rsidP="00E14416">
      <w:pPr>
        <w:ind w:left="196" w:right="196"/>
        <w:rPr>
          <w:ins w:id="2610" w:author="USER" w:date="2024-04-08T14:41:00Z"/>
          <w:sz w:val="20"/>
        </w:rPr>
      </w:pPr>
      <w:ins w:id="2611" w:author="USER" w:date="2024-04-08T14:41:00Z">
        <w:r>
          <w:rPr>
            <w:b/>
            <w:sz w:val="20"/>
          </w:rPr>
          <w:t xml:space="preserve">Remarks: </w:t>
        </w:r>
        <w:r>
          <w:rPr>
            <w:sz w:val="20"/>
          </w:rPr>
          <w:t>No remarks.</w:t>
        </w:r>
      </w:ins>
    </w:p>
    <w:p w14:paraId="51ACB0DD" w14:textId="77777777" w:rsidR="00E14416" w:rsidRDefault="00E14416" w:rsidP="00E14416">
      <w:pPr>
        <w:pStyle w:val="a3"/>
        <w:spacing w:before="10"/>
        <w:ind w:right="220"/>
        <w:rPr>
          <w:ins w:id="2612" w:author="USER" w:date="2024-04-08T14:41:00Z"/>
          <w:sz w:val="24"/>
        </w:rPr>
      </w:pPr>
    </w:p>
    <w:p w14:paraId="1905B19D" w14:textId="77777777" w:rsidR="00E14416" w:rsidRDefault="00E14416">
      <w:pPr>
        <w:rPr>
          <w:ins w:id="2613" w:author="USER" w:date="2024-04-08T14:42:00Z"/>
          <w:sz w:val="24"/>
        </w:rPr>
      </w:pPr>
      <w:ins w:id="2614" w:author="USER" w:date="2024-04-08T14:42:00Z">
        <w:r>
          <w:rPr>
            <w:sz w:val="24"/>
          </w:rPr>
          <w:br w:type="page"/>
        </w:r>
      </w:ins>
    </w:p>
    <w:p w14:paraId="7500AD8D" w14:textId="77777777" w:rsidR="00E14416" w:rsidRDefault="00E14416">
      <w:pPr>
        <w:rPr>
          <w:ins w:id="2615" w:author="USER" w:date="2024-04-08T14:42:00Z"/>
          <w:sz w:val="24"/>
        </w:rPr>
      </w:pPr>
    </w:p>
    <w:p w14:paraId="711F90D2" w14:textId="7A737B9C" w:rsidR="00E14416" w:rsidDel="00982BCE" w:rsidRDefault="00E14416" w:rsidP="00982BCE">
      <w:pPr>
        <w:pStyle w:val="2"/>
        <w:numPr>
          <w:ilvl w:val="1"/>
          <w:numId w:val="9"/>
        </w:numPr>
        <w:tabs>
          <w:tab w:val="left" w:pos="721"/>
        </w:tabs>
        <w:ind w:left="0" w:right="196"/>
        <w:rPr>
          <w:ins w:id="2616" w:author="USER" w:date="2024-04-08T14:42:00Z"/>
          <w:del w:id="2617" w:author="박세영" w:date="2024-12-06T15:37:00Z"/>
        </w:rPr>
      </w:pPr>
      <w:bookmarkStart w:id="2618" w:name="_Toc163476562"/>
      <w:ins w:id="2619" w:author="USER" w:date="2024-04-08T14:42:00Z">
        <w:del w:id="2620" w:author="박세영" w:date="2024-12-06T15:37:00Z">
          <w:r w:rsidDel="00982BCE">
            <w:delText>R</w:delText>
          </w:r>
          <w:r w:rsidRPr="002961BB" w:rsidDel="00982BCE">
            <w:delText>eference to NM</w:delText>
          </w:r>
          <w:bookmarkEnd w:id="2618"/>
        </w:del>
      </w:ins>
    </w:p>
    <w:p w14:paraId="6303B23C" w14:textId="3B59FD98" w:rsidR="00E14416" w:rsidDel="00982BCE" w:rsidRDefault="00E14416" w:rsidP="00982BCE">
      <w:pPr>
        <w:pStyle w:val="a3"/>
        <w:spacing w:before="5"/>
        <w:ind w:leftChars="0" w:left="0" w:right="220"/>
        <w:rPr>
          <w:ins w:id="2621" w:author="USER" w:date="2024-04-08T14:42:00Z"/>
          <w:del w:id="2622" w:author="박세영" w:date="2024-12-06T15:37:00Z"/>
          <w:b w:val="0"/>
          <w:sz w:val="22"/>
        </w:rPr>
      </w:pPr>
    </w:p>
    <w:p w14:paraId="1FD9A202" w14:textId="6F3D6EBD" w:rsidR="00E14416" w:rsidDel="00982BCE" w:rsidRDefault="00E14416" w:rsidP="00982BCE">
      <w:pPr>
        <w:ind w:right="196"/>
        <w:rPr>
          <w:ins w:id="2623" w:author="USER" w:date="2024-04-08T14:42:00Z"/>
          <w:del w:id="2624" w:author="박세영" w:date="2024-12-06T15:37:00Z"/>
          <w:sz w:val="20"/>
        </w:rPr>
      </w:pPr>
      <w:ins w:id="2625" w:author="USER" w:date="2024-04-08T14:42:00Z">
        <w:del w:id="2626" w:author="박세영" w:date="2024-12-06T15:37:00Z">
          <w:r w:rsidDel="00982BCE">
            <w:rPr>
              <w:b/>
              <w:sz w:val="20"/>
            </w:rPr>
            <w:delText>Definition:</w:delText>
          </w:r>
          <w:r w:rsidRPr="00E14416" w:rsidDel="00982BCE">
            <w:delText xml:space="preserve"> </w:delText>
          </w:r>
          <w:r w:rsidRPr="00E14416" w:rsidDel="00982BCE">
            <w:rPr>
              <w:sz w:val="20"/>
            </w:rPr>
            <w:delText>Reference information of notice to mariners</w:delText>
          </w:r>
          <w:r w:rsidDel="00982BCE">
            <w:rPr>
              <w:sz w:val="20"/>
            </w:rPr>
            <w:delText>.</w:delText>
          </w:r>
        </w:del>
      </w:ins>
    </w:p>
    <w:p w14:paraId="7B28E404" w14:textId="22CE3994" w:rsidR="00E14416" w:rsidDel="00982BCE" w:rsidRDefault="00E14416" w:rsidP="00982BCE">
      <w:pPr>
        <w:pStyle w:val="a3"/>
        <w:spacing w:before="7"/>
        <w:ind w:leftChars="0" w:left="0" w:right="220"/>
        <w:rPr>
          <w:ins w:id="2627" w:author="USER" w:date="2024-04-08T14:42:00Z"/>
          <w:del w:id="2628" w:author="박세영" w:date="2024-12-06T15:37:00Z"/>
          <w:sz w:val="22"/>
        </w:rPr>
      </w:pPr>
    </w:p>
    <w:p w14:paraId="6AC05D9E" w14:textId="074F670E" w:rsidR="00E14416" w:rsidDel="00982BCE" w:rsidRDefault="00E14416" w:rsidP="00982BCE">
      <w:pPr>
        <w:ind w:right="196"/>
        <w:rPr>
          <w:ins w:id="2629" w:author="USER" w:date="2024-04-08T14:42:00Z"/>
          <w:del w:id="2630" w:author="박세영" w:date="2024-12-06T15:37:00Z"/>
          <w:sz w:val="20"/>
        </w:rPr>
      </w:pPr>
      <w:ins w:id="2631" w:author="USER" w:date="2024-04-08T14:42:00Z">
        <w:del w:id="2632" w:author="박세영" w:date="2024-12-06T15:37:00Z">
          <w:r w:rsidDel="00982BCE">
            <w:rPr>
              <w:b/>
              <w:sz w:val="20"/>
            </w:rPr>
            <w:delText xml:space="preserve">CamelCase: </w:delText>
          </w:r>
        </w:del>
      </w:ins>
      <w:ins w:id="2633" w:author="USER" w:date="2024-04-08T14:43:00Z">
        <w:del w:id="2634" w:author="박세영" w:date="2024-12-06T15:37:00Z">
          <w:r w:rsidRPr="003E4450" w:rsidDel="00982BCE">
            <w:rPr>
              <w:rFonts w:eastAsiaTheme="minorEastAsia"/>
              <w:sz w:val="20"/>
              <w:lang w:eastAsia="ko-KR"/>
            </w:rPr>
            <w:delText>r</w:delText>
          </w:r>
          <w:r w:rsidRPr="00E14416" w:rsidDel="00982BCE">
            <w:rPr>
              <w:sz w:val="20"/>
            </w:rPr>
            <w:delText>eferencetoNM</w:delText>
          </w:r>
        </w:del>
      </w:ins>
    </w:p>
    <w:p w14:paraId="70D47373" w14:textId="0C313C10" w:rsidR="00E14416" w:rsidDel="00982BCE" w:rsidRDefault="00E14416" w:rsidP="00982BCE">
      <w:pPr>
        <w:pStyle w:val="a3"/>
        <w:spacing w:before="4"/>
        <w:ind w:leftChars="0" w:left="0" w:right="220"/>
        <w:rPr>
          <w:ins w:id="2635" w:author="USER" w:date="2024-04-08T14:42:00Z"/>
          <w:del w:id="2636" w:author="박세영" w:date="2024-12-06T15:37:00Z"/>
          <w:sz w:val="22"/>
        </w:rPr>
      </w:pPr>
    </w:p>
    <w:p w14:paraId="215E090D" w14:textId="57D9D939" w:rsidR="00E14416" w:rsidDel="00982BCE" w:rsidRDefault="00E14416" w:rsidP="00982BCE">
      <w:pPr>
        <w:pStyle w:val="a3"/>
        <w:ind w:leftChars="0" w:left="0" w:right="220"/>
        <w:rPr>
          <w:ins w:id="2637" w:author="USER" w:date="2024-04-08T14:42:00Z"/>
          <w:del w:id="2638" w:author="박세영" w:date="2024-12-06T15:37:00Z"/>
        </w:rPr>
      </w:pPr>
      <w:ins w:id="2639" w:author="USER" w:date="2024-04-08T14:42:00Z">
        <w:del w:id="2640" w:author="박세영" w:date="2024-12-06T15:37:00Z">
          <w:r w:rsidDel="00982BCE">
            <w:delText>Alias:</w:delText>
          </w:r>
        </w:del>
      </w:ins>
    </w:p>
    <w:p w14:paraId="2F8DFE62" w14:textId="5B6F4E60" w:rsidR="00E14416" w:rsidDel="00982BCE" w:rsidRDefault="00E14416" w:rsidP="00982BCE">
      <w:pPr>
        <w:pStyle w:val="a3"/>
        <w:spacing w:before="7"/>
        <w:ind w:leftChars="0" w:left="0" w:right="220"/>
        <w:rPr>
          <w:ins w:id="2641" w:author="USER" w:date="2024-04-08T14:42:00Z"/>
          <w:del w:id="2642" w:author="박세영" w:date="2024-12-06T15:37:00Z"/>
          <w:b w:val="0"/>
          <w:sz w:val="22"/>
        </w:rPr>
      </w:pPr>
    </w:p>
    <w:p w14:paraId="7564B417" w14:textId="1791D3B5" w:rsidR="00E14416" w:rsidDel="00982BCE" w:rsidRDefault="00E14416" w:rsidP="00982BCE">
      <w:pPr>
        <w:ind w:right="196"/>
        <w:rPr>
          <w:ins w:id="2643" w:author="USER" w:date="2024-04-08T14:42:00Z"/>
          <w:del w:id="2644" w:author="박세영" w:date="2024-12-06T15:37:00Z"/>
          <w:sz w:val="20"/>
        </w:rPr>
      </w:pPr>
      <w:ins w:id="2645" w:author="USER" w:date="2024-04-08T14:42:00Z">
        <w:del w:id="2646" w:author="박세영" w:date="2024-12-06T15:37:00Z">
          <w:r w:rsidDel="00982BCE">
            <w:rPr>
              <w:b/>
              <w:sz w:val="20"/>
            </w:rPr>
            <w:delText xml:space="preserve">Value type: </w:delText>
          </w:r>
        </w:del>
      </w:ins>
      <w:ins w:id="2647" w:author="USER" w:date="2024-04-08T14:43:00Z">
        <w:del w:id="2648" w:author="박세영" w:date="2024-12-06T15:37:00Z">
          <w:r w:rsidDel="00982BCE">
            <w:rPr>
              <w:rFonts w:asciiTheme="minorEastAsia" w:eastAsiaTheme="minorEastAsia" w:hAnsiTheme="minorEastAsia" w:hint="eastAsia"/>
              <w:sz w:val="20"/>
              <w:lang w:eastAsia="ko-KR"/>
            </w:rPr>
            <w:delText>date</w:delText>
          </w:r>
        </w:del>
      </w:ins>
    </w:p>
    <w:p w14:paraId="335DC2ED" w14:textId="50737E93" w:rsidR="00E14416" w:rsidDel="00982BCE" w:rsidRDefault="00E14416" w:rsidP="00982BCE">
      <w:pPr>
        <w:pStyle w:val="a3"/>
        <w:spacing w:before="4"/>
        <w:ind w:leftChars="0" w:left="0" w:right="220"/>
        <w:rPr>
          <w:ins w:id="2649" w:author="USER" w:date="2024-04-08T14:42:00Z"/>
          <w:del w:id="2650" w:author="박세영" w:date="2024-12-06T15:37:00Z"/>
          <w:sz w:val="22"/>
        </w:rPr>
      </w:pPr>
    </w:p>
    <w:p w14:paraId="2F0BDF95" w14:textId="66C1BEB5" w:rsidR="00E14416" w:rsidDel="00982BCE" w:rsidRDefault="00E14416" w:rsidP="00982BCE">
      <w:pPr>
        <w:ind w:right="196"/>
        <w:rPr>
          <w:ins w:id="2651" w:author="USER" w:date="2024-04-08T14:42:00Z"/>
          <w:del w:id="2652" w:author="박세영" w:date="2024-12-06T15:37:00Z"/>
          <w:sz w:val="20"/>
        </w:rPr>
      </w:pPr>
      <w:ins w:id="2653" w:author="USER" w:date="2024-04-08T14:42:00Z">
        <w:del w:id="2654" w:author="박세영" w:date="2024-12-06T15:37:00Z">
          <w:r w:rsidDel="00982BCE">
            <w:rPr>
              <w:b/>
              <w:sz w:val="20"/>
            </w:rPr>
            <w:delText xml:space="preserve">Remarks: </w:delText>
          </w:r>
        </w:del>
      </w:ins>
      <w:ins w:id="2655" w:author="GREENBLUE" w:date="2024-09-11T10:39:00Z">
        <w:del w:id="2656" w:author="박세영" w:date="2024-12-06T15:37:00Z">
          <w:r w:rsidR="00E846F5" w:rsidDel="00982BCE">
            <w:rPr>
              <w:rFonts w:eastAsia="PMingLiU"/>
              <w:lang w:eastAsia="zh-TW"/>
            </w:rPr>
            <w:delText>T</w:delText>
          </w:r>
          <w:r w:rsidR="00E846F5" w:rsidRPr="0024099B" w:rsidDel="00982BCE">
            <w:rPr>
              <w:rFonts w:eastAsia="PMingLiU"/>
              <w:lang w:eastAsia="zh-TW"/>
            </w:rPr>
            <w:delText xml:space="preserve">he date of the last group of NMs consulted for its correction, even if this group and possibly preceding groups did not in fact contain any updates to be made to the </w:delText>
          </w:r>
        </w:del>
      </w:ins>
      <w:ins w:id="2657" w:author="GREENBLUE" w:date="2024-10-10T15:57:00Z">
        <w:del w:id="2658" w:author="박세영" w:date="2024-12-06T15:37:00Z">
          <w:r w:rsidR="00175AAF" w:rsidDel="00982BCE">
            <w:rPr>
              <w:rFonts w:eastAsia="PMingLiU"/>
              <w:lang w:eastAsia="zh-TW"/>
            </w:rPr>
            <w:delText>product</w:delText>
          </w:r>
        </w:del>
      </w:ins>
      <w:ins w:id="2659" w:author="GREENBLUE" w:date="2024-09-11T10:39:00Z">
        <w:del w:id="2660" w:author="박세영" w:date="2024-12-06T15:37:00Z">
          <w:r w:rsidR="00E846F5" w:rsidRPr="0024099B" w:rsidDel="00982BCE">
            <w:rPr>
              <w:rFonts w:eastAsia="PMingLiU"/>
              <w:lang w:eastAsia="zh-TW"/>
            </w:rPr>
            <w:delText xml:space="preserve"> in question.</w:delText>
          </w:r>
        </w:del>
      </w:ins>
      <w:ins w:id="2661" w:author="USER" w:date="2024-04-08T14:42:00Z">
        <w:del w:id="2662" w:author="박세영" w:date="2024-12-06T15:37:00Z">
          <w:r w:rsidDel="00982BCE">
            <w:rPr>
              <w:sz w:val="20"/>
            </w:rPr>
            <w:delText>No remarks.</w:delText>
          </w:r>
        </w:del>
      </w:ins>
    </w:p>
    <w:p w14:paraId="74AFDEDD" w14:textId="65C04550" w:rsidR="00C122BB" w:rsidDel="00982BCE" w:rsidRDefault="00C122BB" w:rsidP="00982BCE">
      <w:pPr>
        <w:rPr>
          <w:del w:id="2663" w:author="박세영" w:date="2024-12-06T15:37:00Z"/>
          <w:b/>
          <w:sz w:val="24"/>
          <w:szCs w:val="20"/>
        </w:rPr>
      </w:pPr>
      <w:del w:id="2664" w:author="박세영" w:date="2024-12-06T15:37:00Z">
        <w:r w:rsidDel="00982BCE">
          <w:rPr>
            <w:sz w:val="24"/>
          </w:rPr>
          <w:br w:type="page"/>
        </w:r>
      </w:del>
    </w:p>
    <w:p w14:paraId="6A7ADF4A" w14:textId="40A8D996" w:rsidR="00C122BB" w:rsidDel="00452350" w:rsidRDefault="00C122BB" w:rsidP="00982BCE">
      <w:pPr>
        <w:pStyle w:val="a3"/>
        <w:spacing w:before="10"/>
        <w:ind w:leftChars="0" w:left="0" w:right="220"/>
        <w:rPr>
          <w:del w:id="2665" w:author="USER" w:date="2024-04-08T14:13:00Z"/>
          <w:sz w:val="24"/>
        </w:rPr>
      </w:pPr>
    </w:p>
    <w:p w14:paraId="259793B1" w14:textId="0ACF40CD" w:rsidR="00C122BB" w:rsidDel="00452350" w:rsidRDefault="00C122BB" w:rsidP="00982BCE">
      <w:pPr>
        <w:pStyle w:val="2"/>
        <w:numPr>
          <w:ilvl w:val="1"/>
          <w:numId w:val="9"/>
        </w:numPr>
        <w:tabs>
          <w:tab w:val="left" w:pos="721"/>
        </w:tabs>
        <w:ind w:left="0" w:right="196"/>
        <w:rPr>
          <w:del w:id="2666" w:author="USER" w:date="2024-04-08T14:13:00Z"/>
        </w:rPr>
      </w:pPr>
      <w:del w:id="2667" w:author="USER" w:date="2024-04-08T14:13:00Z">
        <w:r w:rsidRPr="00BD1B47" w:rsidDel="00452350">
          <w:delText>Purpose</w:delText>
        </w:r>
      </w:del>
    </w:p>
    <w:p w14:paraId="4309AB91" w14:textId="4BF5BBC2" w:rsidR="00C122BB" w:rsidDel="00452350" w:rsidRDefault="00C122BB" w:rsidP="00982BCE">
      <w:pPr>
        <w:pStyle w:val="a3"/>
        <w:spacing w:before="5"/>
        <w:ind w:leftChars="0" w:left="0" w:right="220"/>
        <w:rPr>
          <w:del w:id="2668" w:author="USER" w:date="2024-04-08T14:13:00Z"/>
          <w:b w:val="0"/>
          <w:sz w:val="22"/>
        </w:rPr>
      </w:pPr>
    </w:p>
    <w:p w14:paraId="6507B157" w14:textId="157E8A22" w:rsidR="00C122BB" w:rsidDel="00452350" w:rsidRDefault="00C122BB" w:rsidP="00982BCE">
      <w:pPr>
        <w:pStyle w:val="a3"/>
        <w:spacing w:line="264" w:lineRule="auto"/>
        <w:ind w:leftChars="0" w:left="0" w:right="220"/>
        <w:rPr>
          <w:del w:id="2669" w:author="USER" w:date="2024-04-08T14:13:00Z"/>
        </w:rPr>
      </w:pPr>
      <w:del w:id="2670" w:author="USER" w:date="2024-04-08T14:13:00Z">
        <w:r w:rsidDel="00452350">
          <w:delText xml:space="preserve">Definition: </w:delText>
        </w:r>
        <w:r w:rsidRPr="00C122BB" w:rsidDel="00452350">
          <w:rPr>
            <w:b w:val="0"/>
            <w:bCs/>
          </w:rPr>
          <w:delText>The purpose for which the dataset has been issued</w:delText>
        </w:r>
      </w:del>
    </w:p>
    <w:p w14:paraId="732B445F" w14:textId="3285F7F2" w:rsidR="00C122BB" w:rsidDel="00452350" w:rsidRDefault="00C122BB" w:rsidP="00982BCE">
      <w:pPr>
        <w:pStyle w:val="a3"/>
        <w:spacing w:before="1"/>
        <w:ind w:leftChars="0" w:left="0" w:right="220"/>
        <w:rPr>
          <w:del w:id="2671" w:author="USER" w:date="2024-04-08T14:13:00Z"/>
        </w:rPr>
      </w:pPr>
    </w:p>
    <w:p w14:paraId="5DEAF4AF" w14:textId="45AD5797" w:rsidR="00C122BB" w:rsidDel="00452350" w:rsidRDefault="00C122BB" w:rsidP="00982BCE">
      <w:pPr>
        <w:ind w:right="196"/>
        <w:rPr>
          <w:del w:id="2672" w:author="USER" w:date="2024-04-08T14:13:00Z"/>
          <w:sz w:val="20"/>
        </w:rPr>
      </w:pPr>
      <w:del w:id="2673" w:author="USER" w:date="2024-04-08T14:13:00Z">
        <w:r w:rsidDel="00452350">
          <w:rPr>
            <w:b/>
            <w:sz w:val="20"/>
          </w:rPr>
          <w:delText xml:space="preserve">CamelCase: </w:delText>
        </w:r>
        <w:r w:rsidDel="00452350">
          <w:rPr>
            <w:sz w:val="20"/>
          </w:rPr>
          <w:delText>p</w:delText>
        </w:r>
        <w:r w:rsidRPr="00BD1B47" w:rsidDel="00452350">
          <w:rPr>
            <w:sz w:val="20"/>
          </w:rPr>
          <w:delText>urpose</w:delText>
        </w:r>
      </w:del>
    </w:p>
    <w:p w14:paraId="19B9C74D" w14:textId="26061AA4" w:rsidR="00C122BB" w:rsidDel="00452350" w:rsidRDefault="00C122BB" w:rsidP="00982BCE">
      <w:pPr>
        <w:pStyle w:val="a3"/>
        <w:spacing w:before="7"/>
        <w:ind w:leftChars="0" w:left="0" w:right="220"/>
        <w:rPr>
          <w:del w:id="2674" w:author="USER" w:date="2024-04-08T14:13:00Z"/>
          <w:sz w:val="22"/>
        </w:rPr>
      </w:pPr>
    </w:p>
    <w:p w14:paraId="071F93C4" w14:textId="46954C6A" w:rsidR="00C122BB" w:rsidDel="00452350" w:rsidRDefault="00C122BB" w:rsidP="00982BCE">
      <w:pPr>
        <w:pStyle w:val="a3"/>
        <w:ind w:leftChars="0" w:left="0" w:right="220"/>
        <w:rPr>
          <w:del w:id="2675" w:author="USER" w:date="2024-04-08T14:13:00Z"/>
        </w:rPr>
      </w:pPr>
      <w:del w:id="2676" w:author="USER" w:date="2024-04-08T14:13:00Z">
        <w:r w:rsidDel="00452350">
          <w:delText>Alias:</w:delText>
        </w:r>
      </w:del>
    </w:p>
    <w:p w14:paraId="617481EB" w14:textId="68A16575" w:rsidR="00C122BB" w:rsidDel="00452350" w:rsidRDefault="00C122BB" w:rsidP="00982BCE">
      <w:pPr>
        <w:pStyle w:val="a3"/>
        <w:spacing w:before="4"/>
        <w:ind w:leftChars="0" w:left="0" w:right="220"/>
        <w:rPr>
          <w:del w:id="2677" w:author="USER" w:date="2024-04-08T14:13:00Z"/>
          <w:b w:val="0"/>
          <w:sz w:val="22"/>
        </w:rPr>
      </w:pPr>
    </w:p>
    <w:p w14:paraId="4DA90BA8" w14:textId="2CDF50D3" w:rsidR="00C122BB" w:rsidDel="00452350" w:rsidRDefault="00C122BB" w:rsidP="00982BCE">
      <w:pPr>
        <w:ind w:right="196"/>
        <w:rPr>
          <w:del w:id="2678" w:author="USER" w:date="2024-04-08T14:13:00Z"/>
          <w:sz w:val="20"/>
        </w:rPr>
      </w:pPr>
      <w:del w:id="2679" w:author="USER" w:date="2024-04-08T14:13:00Z">
        <w:r w:rsidDel="00452350">
          <w:rPr>
            <w:b/>
            <w:sz w:val="20"/>
          </w:rPr>
          <w:delText xml:space="preserve">Value type: </w:delText>
        </w:r>
        <w:r w:rsidDel="00452350">
          <w:rPr>
            <w:sz w:val="20"/>
          </w:rPr>
          <w:delText>enumeration</w:delText>
        </w:r>
      </w:del>
    </w:p>
    <w:p w14:paraId="69310C76" w14:textId="0E2C77F0" w:rsidR="00C122BB" w:rsidDel="00452350" w:rsidRDefault="00C122BB" w:rsidP="00982BCE">
      <w:pPr>
        <w:pStyle w:val="a3"/>
        <w:spacing w:before="4"/>
        <w:ind w:leftChars="0" w:left="0" w:right="220"/>
        <w:rPr>
          <w:del w:id="2680" w:author="USER" w:date="2024-04-08T14:13:00Z"/>
          <w:sz w:val="22"/>
        </w:rPr>
      </w:pPr>
    </w:p>
    <w:p w14:paraId="19B8024E" w14:textId="76A7193F" w:rsidR="00C122BB" w:rsidDel="00452350" w:rsidRDefault="00C122BB" w:rsidP="00982BCE">
      <w:pPr>
        <w:ind w:right="196"/>
        <w:rPr>
          <w:del w:id="2681" w:author="USER" w:date="2024-04-08T14:13:00Z"/>
          <w:sz w:val="20"/>
        </w:rPr>
      </w:pPr>
      <w:del w:id="2682" w:author="USER" w:date="2024-04-08T14:13:00Z">
        <w:r w:rsidDel="00452350">
          <w:rPr>
            <w:b/>
            <w:sz w:val="20"/>
          </w:rPr>
          <w:delText xml:space="preserve">Remarks: </w:delText>
        </w:r>
        <w:r w:rsidDel="00452350">
          <w:rPr>
            <w:sz w:val="20"/>
          </w:rPr>
          <w:delText>No remarks.</w:delText>
        </w:r>
      </w:del>
    </w:p>
    <w:p w14:paraId="433D3258" w14:textId="03808319" w:rsidR="00C122BB" w:rsidDel="00452350" w:rsidRDefault="00C122BB" w:rsidP="00982BCE">
      <w:pPr>
        <w:pStyle w:val="a3"/>
        <w:ind w:leftChars="0" w:left="0" w:right="220"/>
        <w:rPr>
          <w:del w:id="2683" w:author="USER" w:date="2024-04-08T14:13:00Z"/>
          <w:sz w:val="22"/>
        </w:rPr>
      </w:pPr>
    </w:p>
    <w:p w14:paraId="1DC122CD" w14:textId="7431F746" w:rsidR="00C122BB" w:rsidDel="00452350" w:rsidRDefault="00C122BB" w:rsidP="00982BCE">
      <w:pPr>
        <w:pStyle w:val="a3"/>
        <w:ind w:leftChars="0" w:left="0" w:right="220"/>
        <w:rPr>
          <w:del w:id="2684" w:author="USER" w:date="2024-04-08T14:13:00Z"/>
          <w:sz w:val="22"/>
        </w:rPr>
      </w:pPr>
    </w:p>
    <w:p w14:paraId="1560DB3B" w14:textId="3BE8242D" w:rsidR="00C122BB" w:rsidDel="00452350" w:rsidRDefault="00C122BB" w:rsidP="00982BCE">
      <w:pPr>
        <w:pStyle w:val="a3"/>
        <w:spacing w:before="9"/>
        <w:ind w:leftChars="0" w:left="0" w:right="220"/>
        <w:rPr>
          <w:del w:id="2685" w:author="USER" w:date="2024-04-08T14:13:00Z"/>
          <w:sz w:val="31"/>
        </w:rPr>
      </w:pPr>
    </w:p>
    <w:p w14:paraId="3FC72839" w14:textId="22C571A9" w:rsidR="00C122BB" w:rsidDel="00452350" w:rsidRDefault="00C122BB" w:rsidP="00982BCE">
      <w:pPr>
        <w:pStyle w:val="a3"/>
        <w:ind w:leftChars="0" w:left="0" w:right="220"/>
        <w:rPr>
          <w:del w:id="2686" w:author="USER" w:date="2024-04-08T14:13:00Z"/>
        </w:rPr>
      </w:pPr>
      <w:del w:id="2687" w:author="USER" w:date="2024-04-08T14:13:00Z">
        <w:r w:rsidDel="00452350">
          <w:delText>Listed Values:</w:delText>
        </w:r>
      </w:del>
    </w:p>
    <w:p w14:paraId="565ED89D" w14:textId="0BA63332" w:rsidR="00C122BB" w:rsidDel="00452350" w:rsidRDefault="00C122BB" w:rsidP="00982BCE">
      <w:pPr>
        <w:pStyle w:val="a3"/>
        <w:ind w:leftChars="0" w:left="0" w:right="220"/>
        <w:rPr>
          <w:del w:id="2688" w:author="USER" w:date="2024-04-08T14:13: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C122BB" w:rsidDel="00452350" w14:paraId="695FF8D7" w14:textId="394E27F5" w:rsidTr="00B467B9">
        <w:trPr>
          <w:trHeight w:val="462"/>
          <w:del w:id="2689" w:author="USER" w:date="2024-04-08T14:13:00Z"/>
        </w:trPr>
        <w:tc>
          <w:tcPr>
            <w:tcW w:w="1438" w:type="dxa"/>
            <w:shd w:val="clear" w:color="auto" w:fill="FFF1CC"/>
          </w:tcPr>
          <w:p w14:paraId="0FA8EAEF" w14:textId="553FB043" w:rsidR="00C122BB" w:rsidDel="00452350" w:rsidRDefault="00C122BB" w:rsidP="00982BCE">
            <w:pPr>
              <w:pStyle w:val="TableParagraph"/>
              <w:spacing w:before="114"/>
              <w:ind w:left="0" w:right="196"/>
              <w:rPr>
                <w:del w:id="2690" w:author="USER" w:date="2024-04-08T14:13:00Z"/>
                <w:b/>
                <w:sz w:val="18"/>
              </w:rPr>
            </w:pPr>
            <w:del w:id="2691" w:author="USER" w:date="2024-04-08T14:13:00Z">
              <w:r w:rsidDel="00452350">
                <w:rPr>
                  <w:b/>
                  <w:sz w:val="18"/>
                </w:rPr>
                <w:delText>Code</w:delText>
              </w:r>
            </w:del>
          </w:p>
        </w:tc>
        <w:tc>
          <w:tcPr>
            <w:tcW w:w="2878" w:type="dxa"/>
            <w:shd w:val="clear" w:color="auto" w:fill="FFF1CC"/>
          </w:tcPr>
          <w:p w14:paraId="5E499BE1" w14:textId="1AE90001" w:rsidR="00C122BB" w:rsidDel="00452350" w:rsidRDefault="00C122BB" w:rsidP="00982BCE">
            <w:pPr>
              <w:pStyle w:val="TableParagraph"/>
              <w:spacing w:before="114"/>
              <w:ind w:left="0" w:right="196"/>
              <w:rPr>
                <w:del w:id="2692" w:author="USER" w:date="2024-04-08T14:13:00Z"/>
                <w:b/>
                <w:sz w:val="18"/>
              </w:rPr>
            </w:pPr>
            <w:del w:id="2693" w:author="USER" w:date="2024-04-08T14:13:00Z">
              <w:r w:rsidDel="00452350">
                <w:rPr>
                  <w:b/>
                  <w:sz w:val="18"/>
                </w:rPr>
                <w:delText>Label</w:delText>
              </w:r>
            </w:del>
          </w:p>
        </w:tc>
        <w:tc>
          <w:tcPr>
            <w:tcW w:w="5751" w:type="dxa"/>
            <w:shd w:val="clear" w:color="auto" w:fill="FFF1CC"/>
          </w:tcPr>
          <w:p w14:paraId="48EDE466" w14:textId="7C5DE604" w:rsidR="00C122BB" w:rsidDel="00452350" w:rsidRDefault="00C122BB" w:rsidP="00982BCE">
            <w:pPr>
              <w:pStyle w:val="TableParagraph"/>
              <w:spacing w:before="114"/>
              <w:ind w:left="0" w:right="196"/>
              <w:rPr>
                <w:del w:id="2694" w:author="USER" w:date="2024-04-08T14:13:00Z"/>
                <w:b/>
                <w:sz w:val="18"/>
              </w:rPr>
            </w:pPr>
            <w:del w:id="2695" w:author="USER" w:date="2024-04-08T14:13:00Z">
              <w:r w:rsidDel="00452350">
                <w:rPr>
                  <w:b/>
                  <w:sz w:val="18"/>
                </w:rPr>
                <w:delText>Definition</w:delText>
              </w:r>
            </w:del>
          </w:p>
        </w:tc>
      </w:tr>
      <w:tr w:rsidR="00C122BB" w:rsidDel="00452350" w14:paraId="3778E240" w14:textId="3B05317E" w:rsidTr="00B467B9">
        <w:trPr>
          <w:trHeight w:val="462"/>
          <w:del w:id="2696" w:author="USER" w:date="2024-04-08T14:13:00Z"/>
        </w:trPr>
        <w:tc>
          <w:tcPr>
            <w:tcW w:w="1438" w:type="dxa"/>
          </w:tcPr>
          <w:p w14:paraId="21DA3D81" w14:textId="1EED3F37" w:rsidR="00C122BB" w:rsidDel="00452350" w:rsidRDefault="00C122BB" w:rsidP="00982BCE">
            <w:pPr>
              <w:pStyle w:val="TableParagraph"/>
              <w:ind w:left="0" w:right="196"/>
              <w:rPr>
                <w:del w:id="2697" w:author="USER" w:date="2024-04-08T14:13:00Z"/>
                <w:sz w:val="18"/>
              </w:rPr>
            </w:pPr>
            <w:del w:id="2698" w:author="USER" w:date="2024-04-08T14:13:00Z">
              <w:r w:rsidDel="00452350">
                <w:rPr>
                  <w:w w:val="99"/>
                  <w:sz w:val="18"/>
                </w:rPr>
                <w:delText>1</w:delText>
              </w:r>
            </w:del>
          </w:p>
        </w:tc>
        <w:tc>
          <w:tcPr>
            <w:tcW w:w="2878" w:type="dxa"/>
          </w:tcPr>
          <w:p w14:paraId="4C7638D5" w14:textId="01E6F489" w:rsidR="00C122BB" w:rsidDel="00452350" w:rsidRDefault="004F3B14" w:rsidP="00982BCE">
            <w:pPr>
              <w:pStyle w:val="TableParagraph"/>
              <w:ind w:left="0" w:right="196"/>
              <w:rPr>
                <w:del w:id="2699" w:author="USER" w:date="2024-04-08T14:13:00Z"/>
                <w:sz w:val="18"/>
              </w:rPr>
            </w:pPr>
            <w:del w:id="2700" w:author="USER" w:date="2024-04-08T14:13:00Z">
              <w:r w:rsidRPr="004F3B14" w:rsidDel="00452350">
                <w:rPr>
                  <w:sz w:val="18"/>
                </w:rPr>
                <w:delText>newDataset</w:delText>
              </w:r>
            </w:del>
          </w:p>
        </w:tc>
        <w:tc>
          <w:tcPr>
            <w:tcW w:w="5751" w:type="dxa"/>
          </w:tcPr>
          <w:p w14:paraId="6E6F1B58" w14:textId="0EE9D10A" w:rsidR="00C122BB" w:rsidDel="00452350" w:rsidRDefault="004F3B14" w:rsidP="00982BCE">
            <w:pPr>
              <w:pStyle w:val="TableParagraph"/>
              <w:ind w:left="0" w:right="196"/>
              <w:rPr>
                <w:del w:id="2701" w:author="USER" w:date="2024-04-08T14:13:00Z"/>
                <w:sz w:val="18"/>
              </w:rPr>
            </w:pPr>
            <w:del w:id="2702" w:author="USER" w:date="2024-04-08T14:13:00Z">
              <w:r w:rsidRPr="004F3B14" w:rsidDel="00452350">
                <w:rPr>
                  <w:sz w:val="18"/>
                </w:rPr>
                <w:delText>Brand new dataset</w:delText>
              </w:r>
              <w:r w:rsidDel="00452350">
                <w:rPr>
                  <w:sz w:val="18"/>
                </w:rPr>
                <w:delText>.</w:delText>
              </w:r>
            </w:del>
          </w:p>
        </w:tc>
      </w:tr>
      <w:tr w:rsidR="00C122BB" w:rsidDel="00452350" w14:paraId="390EE964" w14:textId="0147D722" w:rsidTr="00B467B9">
        <w:trPr>
          <w:trHeight w:val="462"/>
          <w:del w:id="2703" w:author="USER" w:date="2024-04-08T14:13:00Z"/>
        </w:trPr>
        <w:tc>
          <w:tcPr>
            <w:tcW w:w="1438" w:type="dxa"/>
          </w:tcPr>
          <w:p w14:paraId="338C7EA7" w14:textId="6643657D" w:rsidR="00C122BB" w:rsidRPr="00BD1B47" w:rsidDel="00452350" w:rsidRDefault="00C122BB" w:rsidP="00982BCE">
            <w:pPr>
              <w:pStyle w:val="TableParagraph"/>
              <w:ind w:left="0" w:right="196"/>
              <w:rPr>
                <w:del w:id="2704" w:author="USER" w:date="2024-04-08T14:13:00Z"/>
                <w:rFonts w:eastAsiaTheme="minorEastAsia"/>
                <w:w w:val="99"/>
                <w:sz w:val="18"/>
                <w:lang w:eastAsia="ko-KR"/>
              </w:rPr>
            </w:pPr>
            <w:del w:id="2705" w:author="USER" w:date="2024-04-08T14:13:00Z">
              <w:r w:rsidDel="00452350">
                <w:rPr>
                  <w:rFonts w:eastAsiaTheme="minorEastAsia" w:hint="eastAsia"/>
                  <w:w w:val="99"/>
                  <w:sz w:val="18"/>
                  <w:lang w:eastAsia="ko-KR"/>
                </w:rPr>
                <w:delText>2</w:delText>
              </w:r>
            </w:del>
          </w:p>
        </w:tc>
        <w:tc>
          <w:tcPr>
            <w:tcW w:w="2878" w:type="dxa"/>
          </w:tcPr>
          <w:p w14:paraId="2FE3987F" w14:textId="12B1F72B" w:rsidR="00C122BB" w:rsidRPr="00BD1B47" w:rsidDel="00452350" w:rsidRDefault="004F3B14" w:rsidP="00982BCE">
            <w:pPr>
              <w:pStyle w:val="TableParagraph"/>
              <w:ind w:left="0" w:right="196"/>
              <w:rPr>
                <w:del w:id="2706" w:author="USER" w:date="2024-04-08T14:13:00Z"/>
                <w:sz w:val="18"/>
              </w:rPr>
            </w:pPr>
            <w:del w:id="2707" w:author="USER" w:date="2024-04-08T14:13:00Z">
              <w:r w:rsidRPr="004F3B14" w:rsidDel="00452350">
                <w:rPr>
                  <w:sz w:val="18"/>
                </w:rPr>
                <w:delText>newEdition</w:delText>
              </w:r>
            </w:del>
          </w:p>
        </w:tc>
        <w:tc>
          <w:tcPr>
            <w:tcW w:w="5751" w:type="dxa"/>
          </w:tcPr>
          <w:p w14:paraId="495E1315" w14:textId="567929DD" w:rsidR="00C122BB" w:rsidRPr="00BD1B47" w:rsidDel="00452350" w:rsidRDefault="004F3B14" w:rsidP="00982BCE">
            <w:pPr>
              <w:pStyle w:val="TableParagraph"/>
              <w:ind w:left="0" w:right="196"/>
              <w:rPr>
                <w:del w:id="2708" w:author="USER" w:date="2024-04-08T14:13:00Z"/>
                <w:sz w:val="18"/>
              </w:rPr>
            </w:pPr>
            <w:del w:id="2709" w:author="USER" w:date="2024-04-08T14:13:00Z">
              <w:r w:rsidRPr="004F3B14" w:rsidDel="00452350">
                <w:rPr>
                  <w:sz w:val="18"/>
                </w:rPr>
                <w:delText>New edition of the dataset or Catalogue</w:delText>
              </w:r>
              <w:r w:rsidDel="00452350">
                <w:rPr>
                  <w:sz w:val="18"/>
                </w:rPr>
                <w:delText>.</w:delText>
              </w:r>
            </w:del>
          </w:p>
        </w:tc>
      </w:tr>
      <w:tr w:rsidR="00C122BB" w:rsidDel="00452350" w14:paraId="01B98E10" w14:textId="47060269" w:rsidTr="00B467B9">
        <w:trPr>
          <w:trHeight w:val="462"/>
          <w:del w:id="2710" w:author="USER" w:date="2024-04-08T14:13:00Z"/>
        </w:trPr>
        <w:tc>
          <w:tcPr>
            <w:tcW w:w="1438" w:type="dxa"/>
          </w:tcPr>
          <w:p w14:paraId="0C1C763A" w14:textId="0A60B3C0" w:rsidR="00C122BB" w:rsidRPr="00BD1B47" w:rsidDel="00452350" w:rsidRDefault="00C122BB" w:rsidP="00982BCE">
            <w:pPr>
              <w:pStyle w:val="TableParagraph"/>
              <w:ind w:left="0" w:right="196"/>
              <w:rPr>
                <w:del w:id="2711" w:author="USER" w:date="2024-04-08T14:13:00Z"/>
                <w:rFonts w:eastAsiaTheme="minorEastAsia"/>
                <w:w w:val="99"/>
                <w:sz w:val="18"/>
                <w:lang w:eastAsia="ko-KR"/>
              </w:rPr>
            </w:pPr>
            <w:del w:id="2712" w:author="USER" w:date="2024-04-08T14:13:00Z">
              <w:r w:rsidDel="00452350">
                <w:rPr>
                  <w:rFonts w:eastAsiaTheme="minorEastAsia" w:hint="eastAsia"/>
                  <w:w w:val="99"/>
                  <w:sz w:val="18"/>
                  <w:lang w:eastAsia="ko-KR"/>
                </w:rPr>
                <w:delText>3</w:delText>
              </w:r>
            </w:del>
          </w:p>
        </w:tc>
        <w:tc>
          <w:tcPr>
            <w:tcW w:w="2878" w:type="dxa"/>
          </w:tcPr>
          <w:p w14:paraId="3AF03AD4" w14:textId="396C3484" w:rsidR="00C122BB" w:rsidRPr="00BD1B47" w:rsidDel="00452350" w:rsidRDefault="004F3B14" w:rsidP="00982BCE">
            <w:pPr>
              <w:pStyle w:val="TableParagraph"/>
              <w:ind w:left="0" w:right="196"/>
              <w:rPr>
                <w:del w:id="2713" w:author="USER" w:date="2024-04-08T14:13:00Z"/>
                <w:sz w:val="18"/>
              </w:rPr>
            </w:pPr>
            <w:del w:id="2714" w:author="USER" w:date="2024-04-08T14:13:00Z">
              <w:r w:rsidRPr="004F3B14" w:rsidDel="00452350">
                <w:rPr>
                  <w:sz w:val="18"/>
                </w:rPr>
                <w:delText>update</w:delText>
              </w:r>
            </w:del>
          </w:p>
        </w:tc>
        <w:tc>
          <w:tcPr>
            <w:tcW w:w="5751" w:type="dxa"/>
          </w:tcPr>
          <w:p w14:paraId="2D0DB3DA" w14:textId="534CDEA3" w:rsidR="00C122BB" w:rsidRPr="00BD1B47" w:rsidDel="00452350" w:rsidRDefault="004F3B14" w:rsidP="00982BCE">
            <w:pPr>
              <w:pStyle w:val="TableParagraph"/>
              <w:ind w:left="0" w:right="196"/>
              <w:rPr>
                <w:del w:id="2715" w:author="USER" w:date="2024-04-08T14:13:00Z"/>
                <w:sz w:val="18"/>
              </w:rPr>
            </w:pPr>
            <w:del w:id="2716" w:author="USER" w:date="2024-04-08T14:13:00Z">
              <w:r w:rsidRPr="004F3B14" w:rsidDel="00452350">
                <w:rPr>
                  <w:sz w:val="18"/>
                </w:rPr>
                <w:delText>Dataset update</w:delText>
              </w:r>
              <w:r w:rsidDel="00452350">
                <w:rPr>
                  <w:sz w:val="18"/>
                </w:rPr>
                <w:delText>.</w:delText>
              </w:r>
            </w:del>
          </w:p>
        </w:tc>
      </w:tr>
      <w:tr w:rsidR="004F3B14" w:rsidDel="00452350" w14:paraId="780FBAD8" w14:textId="570774A3" w:rsidTr="00B467B9">
        <w:trPr>
          <w:trHeight w:val="462"/>
          <w:del w:id="2717" w:author="USER" w:date="2024-04-08T14:13:00Z"/>
        </w:trPr>
        <w:tc>
          <w:tcPr>
            <w:tcW w:w="1438" w:type="dxa"/>
          </w:tcPr>
          <w:p w14:paraId="224EFB96" w14:textId="6154E5B4" w:rsidR="004F3B14" w:rsidDel="00452350" w:rsidRDefault="004F3B14" w:rsidP="00982BCE">
            <w:pPr>
              <w:pStyle w:val="TableParagraph"/>
              <w:ind w:left="0" w:right="196"/>
              <w:rPr>
                <w:del w:id="2718" w:author="USER" w:date="2024-04-08T14:13:00Z"/>
                <w:rFonts w:eastAsiaTheme="minorEastAsia"/>
                <w:w w:val="99"/>
                <w:sz w:val="18"/>
                <w:lang w:eastAsia="ko-KR"/>
              </w:rPr>
            </w:pPr>
            <w:del w:id="2719" w:author="USER" w:date="2024-04-08T14:13:00Z">
              <w:r w:rsidDel="00452350">
                <w:rPr>
                  <w:rFonts w:eastAsiaTheme="minorEastAsia" w:hint="eastAsia"/>
                  <w:w w:val="99"/>
                  <w:sz w:val="18"/>
                  <w:lang w:eastAsia="ko-KR"/>
                </w:rPr>
                <w:delText>4</w:delText>
              </w:r>
            </w:del>
          </w:p>
        </w:tc>
        <w:tc>
          <w:tcPr>
            <w:tcW w:w="2878" w:type="dxa"/>
          </w:tcPr>
          <w:p w14:paraId="4B1662F6" w14:textId="585B3D4A" w:rsidR="004F3B14" w:rsidRPr="004F3B14" w:rsidDel="00452350" w:rsidRDefault="004F3B14" w:rsidP="00982BCE">
            <w:pPr>
              <w:pStyle w:val="TableParagraph"/>
              <w:ind w:left="0" w:right="196"/>
              <w:rPr>
                <w:del w:id="2720" w:author="USER" w:date="2024-04-08T14:13:00Z"/>
                <w:sz w:val="18"/>
              </w:rPr>
            </w:pPr>
            <w:del w:id="2721" w:author="USER" w:date="2024-04-08T14:13:00Z">
              <w:r w:rsidRPr="004F3B14" w:rsidDel="00452350">
                <w:rPr>
                  <w:sz w:val="18"/>
                </w:rPr>
                <w:delText>re-issue</w:delText>
              </w:r>
            </w:del>
          </w:p>
        </w:tc>
        <w:tc>
          <w:tcPr>
            <w:tcW w:w="5751" w:type="dxa"/>
          </w:tcPr>
          <w:p w14:paraId="34DF5D6C" w14:textId="42627AA2" w:rsidR="004F3B14" w:rsidRPr="004F3B14" w:rsidDel="00452350" w:rsidRDefault="004F3B14" w:rsidP="00982BCE">
            <w:pPr>
              <w:pStyle w:val="TableParagraph"/>
              <w:ind w:left="0" w:right="196"/>
              <w:rPr>
                <w:del w:id="2722" w:author="USER" w:date="2024-04-08T14:13:00Z"/>
                <w:sz w:val="18"/>
              </w:rPr>
            </w:pPr>
            <w:del w:id="2723" w:author="USER" w:date="2024-04-08T14:13:00Z">
              <w:r w:rsidRPr="004F3B14" w:rsidDel="00452350">
                <w:rPr>
                  <w:sz w:val="18"/>
                </w:rPr>
                <w:delText>Dataset that has been re-issued</w:delText>
              </w:r>
            </w:del>
          </w:p>
        </w:tc>
      </w:tr>
      <w:tr w:rsidR="004F3B14" w:rsidDel="00452350" w14:paraId="3A30DB4B" w14:textId="1B08C4EE" w:rsidTr="00B467B9">
        <w:trPr>
          <w:trHeight w:val="462"/>
          <w:del w:id="2724" w:author="USER" w:date="2024-04-08T14:13:00Z"/>
        </w:trPr>
        <w:tc>
          <w:tcPr>
            <w:tcW w:w="1438" w:type="dxa"/>
          </w:tcPr>
          <w:p w14:paraId="4E4EA03A" w14:textId="64900800" w:rsidR="004F3B14" w:rsidDel="00452350" w:rsidRDefault="004F3B14" w:rsidP="00982BCE">
            <w:pPr>
              <w:pStyle w:val="TableParagraph"/>
              <w:ind w:left="0" w:right="196"/>
              <w:rPr>
                <w:del w:id="2725" w:author="USER" w:date="2024-04-08T14:13:00Z"/>
                <w:rFonts w:eastAsiaTheme="minorEastAsia"/>
                <w:w w:val="99"/>
                <w:sz w:val="18"/>
                <w:lang w:eastAsia="ko-KR"/>
              </w:rPr>
            </w:pPr>
            <w:del w:id="2726" w:author="USER" w:date="2024-04-08T14:13:00Z">
              <w:r w:rsidDel="00452350">
                <w:rPr>
                  <w:rFonts w:eastAsiaTheme="minorEastAsia" w:hint="eastAsia"/>
                  <w:w w:val="99"/>
                  <w:sz w:val="18"/>
                  <w:lang w:eastAsia="ko-KR"/>
                </w:rPr>
                <w:delText>5</w:delText>
              </w:r>
            </w:del>
          </w:p>
        </w:tc>
        <w:tc>
          <w:tcPr>
            <w:tcW w:w="2878" w:type="dxa"/>
          </w:tcPr>
          <w:p w14:paraId="39659E3F" w14:textId="1F8407CC" w:rsidR="004F3B14" w:rsidRPr="004F3B14" w:rsidDel="00452350" w:rsidRDefault="004F3B14" w:rsidP="00982BCE">
            <w:pPr>
              <w:pStyle w:val="TableParagraph"/>
              <w:ind w:left="0" w:right="196"/>
              <w:rPr>
                <w:del w:id="2727" w:author="USER" w:date="2024-04-08T14:13:00Z"/>
                <w:sz w:val="18"/>
              </w:rPr>
            </w:pPr>
            <w:del w:id="2728" w:author="USER" w:date="2024-04-08T14:13:00Z">
              <w:r w:rsidRPr="004F3B14" w:rsidDel="00452350">
                <w:rPr>
                  <w:sz w:val="18"/>
                </w:rPr>
                <w:delText>cancellation</w:delText>
              </w:r>
            </w:del>
          </w:p>
        </w:tc>
        <w:tc>
          <w:tcPr>
            <w:tcW w:w="5751" w:type="dxa"/>
          </w:tcPr>
          <w:p w14:paraId="0A74B42D" w14:textId="5ACD8F8C" w:rsidR="004F3B14" w:rsidRPr="004F3B14" w:rsidDel="00452350" w:rsidRDefault="004F3B14" w:rsidP="00982BCE">
            <w:pPr>
              <w:pStyle w:val="TableParagraph"/>
              <w:ind w:left="0" w:right="196"/>
              <w:rPr>
                <w:del w:id="2729" w:author="USER" w:date="2024-04-08T14:13:00Z"/>
                <w:sz w:val="18"/>
              </w:rPr>
            </w:pPr>
            <w:del w:id="2730" w:author="USER" w:date="2024-04-08T14:13:00Z">
              <w:r w:rsidRPr="004F3B14" w:rsidDel="00452350">
                <w:rPr>
                  <w:sz w:val="18"/>
                </w:rPr>
                <w:delText>Dataset or Catalogue that has been cancelled</w:delText>
              </w:r>
            </w:del>
          </w:p>
        </w:tc>
      </w:tr>
      <w:tr w:rsidR="004F3B14" w:rsidDel="00452350" w14:paraId="631AB15A" w14:textId="6BDD2D7A" w:rsidTr="00B467B9">
        <w:trPr>
          <w:trHeight w:val="462"/>
          <w:del w:id="2731" w:author="USER" w:date="2024-04-08T14:13:00Z"/>
        </w:trPr>
        <w:tc>
          <w:tcPr>
            <w:tcW w:w="1438" w:type="dxa"/>
          </w:tcPr>
          <w:p w14:paraId="531DC801" w14:textId="18883177" w:rsidR="004F3B14" w:rsidDel="00452350" w:rsidRDefault="004F3B14" w:rsidP="00982BCE">
            <w:pPr>
              <w:pStyle w:val="TableParagraph"/>
              <w:ind w:left="0" w:right="196"/>
              <w:rPr>
                <w:del w:id="2732" w:author="USER" w:date="2024-04-08T14:13:00Z"/>
                <w:rFonts w:eastAsiaTheme="minorEastAsia"/>
                <w:w w:val="99"/>
                <w:sz w:val="18"/>
                <w:lang w:eastAsia="ko-KR"/>
              </w:rPr>
            </w:pPr>
            <w:del w:id="2733" w:author="USER" w:date="2024-04-08T14:13:00Z">
              <w:r w:rsidDel="00452350">
                <w:rPr>
                  <w:rFonts w:eastAsiaTheme="minorEastAsia" w:hint="eastAsia"/>
                  <w:w w:val="99"/>
                  <w:sz w:val="18"/>
                  <w:lang w:eastAsia="ko-KR"/>
                </w:rPr>
                <w:delText>6</w:delText>
              </w:r>
            </w:del>
          </w:p>
        </w:tc>
        <w:tc>
          <w:tcPr>
            <w:tcW w:w="2878" w:type="dxa"/>
          </w:tcPr>
          <w:p w14:paraId="388EBA43" w14:textId="5D793C2E" w:rsidR="004F3B14" w:rsidRPr="004F3B14" w:rsidDel="00452350" w:rsidRDefault="004F3B14" w:rsidP="00982BCE">
            <w:pPr>
              <w:pStyle w:val="TableParagraph"/>
              <w:ind w:left="0" w:right="196"/>
              <w:rPr>
                <w:del w:id="2734" w:author="USER" w:date="2024-04-08T14:13:00Z"/>
                <w:sz w:val="18"/>
              </w:rPr>
            </w:pPr>
            <w:del w:id="2735" w:author="USER" w:date="2024-04-08T14:13:00Z">
              <w:r w:rsidRPr="004F3B14" w:rsidDel="00452350">
                <w:rPr>
                  <w:sz w:val="18"/>
                </w:rPr>
                <w:delText>delta</w:delText>
              </w:r>
            </w:del>
          </w:p>
        </w:tc>
        <w:tc>
          <w:tcPr>
            <w:tcW w:w="5751" w:type="dxa"/>
          </w:tcPr>
          <w:p w14:paraId="568C6565" w14:textId="7284CDEF" w:rsidR="004F3B14" w:rsidRPr="004F3B14" w:rsidDel="00452350" w:rsidRDefault="004F3B14" w:rsidP="00982BCE">
            <w:pPr>
              <w:pStyle w:val="TableParagraph"/>
              <w:ind w:left="0" w:right="196"/>
              <w:rPr>
                <w:del w:id="2736" w:author="USER" w:date="2024-04-08T14:13:00Z"/>
                <w:sz w:val="18"/>
              </w:rPr>
            </w:pPr>
            <w:del w:id="2737" w:author="USER" w:date="2024-04-08T14:13:00Z">
              <w:r w:rsidRPr="004F3B14" w:rsidDel="00452350">
                <w:rPr>
                  <w:sz w:val="18"/>
                </w:rPr>
                <w:delText>Dataset difference</w:delText>
              </w:r>
            </w:del>
          </w:p>
        </w:tc>
      </w:tr>
    </w:tbl>
    <w:p w14:paraId="468BA373" w14:textId="1F2691A4" w:rsidR="00C122BB" w:rsidDel="00452350" w:rsidRDefault="00C122BB" w:rsidP="00982BCE">
      <w:pPr>
        <w:pStyle w:val="a3"/>
        <w:spacing w:before="10"/>
        <w:ind w:leftChars="0" w:left="0" w:right="220"/>
        <w:rPr>
          <w:del w:id="2738" w:author="USER" w:date="2024-04-08T14:13:00Z"/>
          <w:sz w:val="24"/>
        </w:rPr>
      </w:pPr>
    </w:p>
    <w:p w14:paraId="760A4FFD" w14:textId="1F167C23" w:rsidR="00C122BB" w:rsidDel="00452350" w:rsidRDefault="00C122BB" w:rsidP="00982BCE">
      <w:pPr>
        <w:rPr>
          <w:del w:id="2739" w:author="USER" w:date="2024-04-08T14:13:00Z"/>
          <w:b/>
          <w:sz w:val="24"/>
          <w:szCs w:val="20"/>
        </w:rPr>
      </w:pPr>
      <w:del w:id="2740" w:author="USER" w:date="2024-04-08T14:13:00Z">
        <w:r w:rsidDel="00452350">
          <w:rPr>
            <w:sz w:val="24"/>
          </w:rPr>
          <w:br w:type="page"/>
        </w:r>
      </w:del>
    </w:p>
    <w:p w14:paraId="745885E8" w14:textId="3CA5121F" w:rsidR="00C122BB" w:rsidDel="00452350" w:rsidRDefault="00C122BB" w:rsidP="00982BCE">
      <w:pPr>
        <w:pStyle w:val="a3"/>
        <w:spacing w:before="10"/>
        <w:ind w:leftChars="0" w:left="0" w:right="220"/>
        <w:rPr>
          <w:del w:id="2741" w:author="USER" w:date="2024-04-08T14:13:00Z"/>
          <w:sz w:val="24"/>
        </w:rPr>
      </w:pPr>
    </w:p>
    <w:p w14:paraId="06E1C198" w14:textId="1C300114" w:rsidR="003817BA" w:rsidDel="00982BCE" w:rsidRDefault="003817BA" w:rsidP="00982BCE">
      <w:pPr>
        <w:pStyle w:val="a3"/>
        <w:spacing w:before="10"/>
        <w:ind w:leftChars="0" w:left="0" w:right="220"/>
        <w:rPr>
          <w:del w:id="2742" w:author="박세영" w:date="2024-12-06T15:37:00Z"/>
          <w:sz w:val="24"/>
        </w:rPr>
      </w:pPr>
    </w:p>
    <w:p w14:paraId="1DCC8C9C" w14:textId="77777777" w:rsidR="003817BA" w:rsidRDefault="003817BA" w:rsidP="00E14416">
      <w:pPr>
        <w:pStyle w:val="2"/>
        <w:numPr>
          <w:ilvl w:val="1"/>
          <w:numId w:val="9"/>
        </w:numPr>
        <w:tabs>
          <w:tab w:val="left" w:pos="589"/>
        </w:tabs>
        <w:ind w:right="196"/>
      </w:pPr>
      <w:r>
        <w:t>Reported</w:t>
      </w:r>
      <w:r>
        <w:rPr>
          <w:spacing w:val="-1"/>
        </w:rPr>
        <w:t xml:space="preserve"> </w:t>
      </w:r>
      <w:r>
        <w:t>Date</w:t>
      </w:r>
    </w:p>
    <w:p w14:paraId="4B3AEC7A" w14:textId="77777777" w:rsidR="003817BA" w:rsidRDefault="003817BA" w:rsidP="003817BA">
      <w:pPr>
        <w:pStyle w:val="a3"/>
        <w:spacing w:before="5"/>
        <w:ind w:right="220"/>
        <w:rPr>
          <w:b w:val="0"/>
          <w:sz w:val="22"/>
        </w:rPr>
      </w:pPr>
    </w:p>
    <w:p w14:paraId="2E8ED9D1" w14:textId="77777777" w:rsidR="003817BA" w:rsidRDefault="003817BA" w:rsidP="003817BA">
      <w:pPr>
        <w:pStyle w:val="a3"/>
        <w:ind w:right="220"/>
      </w:pPr>
      <w:r>
        <w:t>Definition: The date that the item was observed, done, or investigated.</w:t>
      </w:r>
    </w:p>
    <w:p w14:paraId="3946E411" w14:textId="77777777" w:rsidR="003817BA" w:rsidRDefault="003817BA" w:rsidP="003817BA">
      <w:pPr>
        <w:pStyle w:val="a3"/>
        <w:spacing w:before="7"/>
        <w:ind w:right="220"/>
        <w:rPr>
          <w:sz w:val="22"/>
        </w:rPr>
      </w:pPr>
    </w:p>
    <w:p w14:paraId="6FA84267" w14:textId="77777777" w:rsidR="003817BA" w:rsidRDefault="003817BA" w:rsidP="003817BA">
      <w:pPr>
        <w:ind w:left="196" w:right="196"/>
        <w:rPr>
          <w:sz w:val="20"/>
        </w:rPr>
      </w:pPr>
      <w:r>
        <w:rPr>
          <w:b/>
          <w:sz w:val="20"/>
        </w:rPr>
        <w:t xml:space="preserve">CamelCase: </w:t>
      </w:r>
      <w:r>
        <w:rPr>
          <w:sz w:val="20"/>
        </w:rPr>
        <w:t>reportedDate</w:t>
      </w:r>
    </w:p>
    <w:p w14:paraId="25086EA4" w14:textId="77777777" w:rsidR="003817BA" w:rsidRDefault="003817BA" w:rsidP="003817BA">
      <w:pPr>
        <w:pStyle w:val="a3"/>
        <w:spacing w:before="4"/>
        <w:ind w:right="220"/>
        <w:rPr>
          <w:sz w:val="22"/>
        </w:rPr>
      </w:pPr>
    </w:p>
    <w:p w14:paraId="4F8961EB" w14:textId="77777777" w:rsidR="003817BA" w:rsidRDefault="003817BA" w:rsidP="003817BA">
      <w:pPr>
        <w:pStyle w:val="a3"/>
        <w:ind w:right="220"/>
      </w:pPr>
      <w:r>
        <w:t>Alias:</w:t>
      </w:r>
    </w:p>
    <w:p w14:paraId="647E5421" w14:textId="77777777" w:rsidR="003817BA" w:rsidRDefault="003817BA" w:rsidP="003817BA">
      <w:pPr>
        <w:pStyle w:val="a3"/>
        <w:spacing w:before="7"/>
        <w:ind w:right="220"/>
        <w:rPr>
          <w:b w:val="0"/>
          <w:sz w:val="22"/>
        </w:rPr>
      </w:pPr>
    </w:p>
    <w:p w14:paraId="5D6E5512" w14:textId="2CFD16CF" w:rsidR="003817BA" w:rsidRDefault="003817BA" w:rsidP="003817BA">
      <w:pPr>
        <w:ind w:left="196" w:right="196"/>
        <w:rPr>
          <w:sz w:val="20"/>
        </w:rPr>
      </w:pPr>
      <w:r>
        <w:rPr>
          <w:b/>
          <w:sz w:val="20"/>
        </w:rPr>
        <w:t xml:space="preserve">Value type: </w:t>
      </w:r>
      <w:ins w:id="2743" w:author="USER" w:date="2024-03-27T22:21:00Z">
        <w:r w:rsidR="00760814" w:rsidRPr="00760814">
          <w:rPr>
            <w:sz w:val="20"/>
          </w:rPr>
          <w:t>S100_TruncatedDat</w:t>
        </w:r>
      </w:ins>
      <w:ins w:id="2744" w:author="GREENBLUE" w:date="2024-10-10T14:42:00Z">
        <w:r w:rsidR="009F649F">
          <w:rPr>
            <w:sz w:val="20"/>
          </w:rPr>
          <w:t>e</w:t>
        </w:r>
      </w:ins>
      <w:del w:id="2745" w:author="USER" w:date="2024-03-27T22:21:00Z">
        <w:r w:rsidDel="00760814">
          <w:rPr>
            <w:sz w:val="20"/>
          </w:rPr>
          <w:delText>date</w:delText>
        </w:r>
      </w:del>
    </w:p>
    <w:p w14:paraId="6CC280A2" w14:textId="77777777" w:rsidR="003817BA" w:rsidRDefault="003817BA" w:rsidP="003817BA">
      <w:pPr>
        <w:pStyle w:val="a3"/>
        <w:spacing w:before="4"/>
        <w:ind w:right="220"/>
        <w:rPr>
          <w:sz w:val="22"/>
        </w:rPr>
      </w:pPr>
    </w:p>
    <w:p w14:paraId="7CCDB2AC" w14:textId="77777777" w:rsidR="003817BA" w:rsidRDefault="003817BA" w:rsidP="003817BA">
      <w:pPr>
        <w:ind w:left="196" w:right="196"/>
        <w:rPr>
          <w:sz w:val="20"/>
        </w:rPr>
      </w:pPr>
      <w:r>
        <w:rPr>
          <w:b/>
          <w:sz w:val="20"/>
        </w:rPr>
        <w:t xml:space="preserve">Remarks: </w:t>
      </w:r>
      <w:r>
        <w:rPr>
          <w:sz w:val="20"/>
        </w:rPr>
        <w:t>No remarks.</w:t>
      </w:r>
    </w:p>
    <w:p w14:paraId="132ED659" w14:textId="77777777" w:rsidR="003817BA" w:rsidRDefault="003817BA">
      <w:pPr>
        <w:pStyle w:val="a3"/>
        <w:spacing w:before="10"/>
        <w:ind w:right="220"/>
        <w:rPr>
          <w:sz w:val="24"/>
        </w:rPr>
      </w:pPr>
    </w:p>
    <w:p w14:paraId="1A3D3D7F" w14:textId="77777777" w:rsidR="0061406B" w:rsidRDefault="0061406B">
      <w:pPr>
        <w:rPr>
          <w:ins w:id="2746" w:author="USER" w:date="2024-04-08T14:39:00Z"/>
          <w:sz w:val="24"/>
        </w:rPr>
      </w:pPr>
      <w:ins w:id="2747" w:author="USER" w:date="2024-04-08T14:39:00Z">
        <w:r>
          <w:rPr>
            <w:sz w:val="24"/>
          </w:rPr>
          <w:br w:type="page"/>
        </w:r>
      </w:ins>
    </w:p>
    <w:p w14:paraId="04121406" w14:textId="77777777" w:rsidR="0061406B" w:rsidRDefault="0061406B" w:rsidP="0061406B">
      <w:pPr>
        <w:pStyle w:val="a3"/>
        <w:spacing w:before="10"/>
        <w:ind w:right="220"/>
        <w:rPr>
          <w:ins w:id="2748" w:author="USER" w:date="2024-04-08T14:39:00Z"/>
          <w:sz w:val="24"/>
        </w:rPr>
      </w:pPr>
    </w:p>
    <w:p w14:paraId="4496E9CB" w14:textId="4914A789" w:rsidR="0061406B" w:rsidRDefault="0061406B" w:rsidP="00E14416">
      <w:pPr>
        <w:pStyle w:val="2"/>
        <w:numPr>
          <w:ilvl w:val="1"/>
          <w:numId w:val="9"/>
        </w:numPr>
        <w:tabs>
          <w:tab w:val="left" w:pos="721"/>
        </w:tabs>
        <w:ind w:right="196"/>
        <w:rPr>
          <w:ins w:id="2749" w:author="USER" w:date="2024-04-08T14:39:00Z"/>
        </w:rPr>
      </w:pPr>
      <w:ins w:id="2750" w:author="USER" w:date="2024-04-08T14:40:00Z">
        <w:r>
          <w:t>S-100_</w:t>
        </w:r>
      </w:ins>
      <w:ins w:id="2751" w:author="USER" w:date="2024-04-08T14:39:00Z">
        <w:r>
          <w:t>Digital</w:t>
        </w:r>
        <w:r>
          <w:rPr>
            <w:spacing w:val="-3"/>
          </w:rPr>
          <w:t xml:space="preserve"> </w:t>
        </w:r>
        <w:r>
          <w:t>Signature Reference</w:t>
        </w:r>
      </w:ins>
    </w:p>
    <w:p w14:paraId="6C93F2C0" w14:textId="77777777" w:rsidR="0061406B" w:rsidRDefault="0061406B" w:rsidP="0061406B">
      <w:pPr>
        <w:pStyle w:val="a3"/>
        <w:spacing w:before="5"/>
        <w:ind w:right="220"/>
        <w:rPr>
          <w:ins w:id="2752" w:author="USER" w:date="2024-04-08T14:39:00Z"/>
          <w:b w:val="0"/>
          <w:sz w:val="22"/>
        </w:rPr>
      </w:pPr>
    </w:p>
    <w:p w14:paraId="02D4A012" w14:textId="77777777" w:rsidR="0061406B" w:rsidRDefault="0061406B" w:rsidP="0061406B">
      <w:pPr>
        <w:pStyle w:val="a3"/>
        <w:spacing w:line="264" w:lineRule="auto"/>
        <w:ind w:right="220"/>
        <w:rPr>
          <w:ins w:id="2753" w:author="USER" w:date="2024-04-08T14:39:00Z"/>
          <w:b w:val="0"/>
          <w:bCs/>
        </w:rPr>
      </w:pPr>
      <w:ins w:id="2754" w:author="USER" w:date="2024-04-08T14:39:00Z">
        <w:r>
          <w:t xml:space="preserve">Definition: </w:t>
        </w:r>
        <w:r w:rsidRPr="004857F3">
          <w:t>Specifies the algorithm used to compute digitalSignatureValue</w:t>
        </w:r>
      </w:ins>
    </w:p>
    <w:p w14:paraId="320D90CE" w14:textId="77777777" w:rsidR="0061406B" w:rsidRDefault="0061406B" w:rsidP="0061406B">
      <w:pPr>
        <w:pStyle w:val="a3"/>
        <w:spacing w:line="264" w:lineRule="auto"/>
        <w:ind w:right="220"/>
        <w:rPr>
          <w:ins w:id="2755" w:author="USER" w:date="2024-04-08T14:39:00Z"/>
        </w:rPr>
      </w:pPr>
    </w:p>
    <w:p w14:paraId="4D790681" w14:textId="77777777" w:rsidR="0061406B" w:rsidRDefault="0061406B" w:rsidP="0061406B">
      <w:pPr>
        <w:ind w:left="196" w:right="196"/>
        <w:rPr>
          <w:ins w:id="2756" w:author="USER" w:date="2024-04-08T14:39:00Z"/>
          <w:sz w:val="20"/>
        </w:rPr>
      </w:pPr>
      <w:ins w:id="2757" w:author="USER" w:date="2024-04-08T14:39:00Z">
        <w:r>
          <w:rPr>
            <w:b/>
            <w:sz w:val="20"/>
          </w:rPr>
          <w:t xml:space="preserve">CamelCase: </w:t>
        </w:r>
        <w:r>
          <w:rPr>
            <w:sz w:val="20"/>
          </w:rPr>
          <w:t>digitalSignature</w:t>
        </w:r>
        <w:r w:rsidRPr="004857F3">
          <w:rPr>
            <w:sz w:val="20"/>
          </w:rPr>
          <w:t>Reference</w:t>
        </w:r>
      </w:ins>
    </w:p>
    <w:p w14:paraId="36FB6146" w14:textId="77777777" w:rsidR="0061406B" w:rsidRDefault="0061406B" w:rsidP="0061406B">
      <w:pPr>
        <w:pStyle w:val="a3"/>
        <w:spacing w:before="7"/>
        <w:ind w:right="220"/>
        <w:rPr>
          <w:ins w:id="2758" w:author="USER" w:date="2024-04-08T14:39:00Z"/>
          <w:sz w:val="22"/>
        </w:rPr>
      </w:pPr>
    </w:p>
    <w:p w14:paraId="64CF8F2C" w14:textId="77777777" w:rsidR="0061406B" w:rsidRDefault="0061406B" w:rsidP="0061406B">
      <w:pPr>
        <w:pStyle w:val="a3"/>
        <w:ind w:right="220"/>
        <w:rPr>
          <w:ins w:id="2759" w:author="USER" w:date="2024-04-08T14:39:00Z"/>
        </w:rPr>
      </w:pPr>
      <w:ins w:id="2760" w:author="USER" w:date="2024-04-08T14:39:00Z">
        <w:r>
          <w:t>Alias:</w:t>
        </w:r>
      </w:ins>
    </w:p>
    <w:p w14:paraId="09B47589" w14:textId="77777777" w:rsidR="0061406B" w:rsidRDefault="0061406B" w:rsidP="0061406B">
      <w:pPr>
        <w:pStyle w:val="a3"/>
        <w:spacing w:before="4"/>
        <w:ind w:right="220"/>
        <w:rPr>
          <w:ins w:id="2761" w:author="USER" w:date="2024-04-08T14:39:00Z"/>
          <w:b w:val="0"/>
          <w:sz w:val="22"/>
        </w:rPr>
      </w:pPr>
    </w:p>
    <w:p w14:paraId="6B0DC77B" w14:textId="77777777" w:rsidR="0061406B" w:rsidRDefault="0061406B" w:rsidP="0061406B">
      <w:pPr>
        <w:ind w:left="196" w:right="196"/>
        <w:rPr>
          <w:ins w:id="2762" w:author="USER" w:date="2024-04-08T14:39:00Z"/>
          <w:sz w:val="20"/>
        </w:rPr>
      </w:pPr>
      <w:ins w:id="2763" w:author="USER" w:date="2024-04-08T14:39:00Z">
        <w:r>
          <w:rPr>
            <w:b/>
            <w:sz w:val="20"/>
          </w:rPr>
          <w:t xml:space="preserve">Value type: </w:t>
        </w:r>
        <w:r>
          <w:rPr>
            <w:sz w:val="20"/>
          </w:rPr>
          <w:t>enumeration</w:t>
        </w:r>
      </w:ins>
    </w:p>
    <w:p w14:paraId="0AAABB2A" w14:textId="77777777" w:rsidR="0061406B" w:rsidRDefault="0061406B" w:rsidP="0061406B">
      <w:pPr>
        <w:pStyle w:val="a3"/>
        <w:spacing w:before="4"/>
        <w:ind w:right="220"/>
        <w:rPr>
          <w:ins w:id="2764" w:author="USER" w:date="2024-04-08T14:39:00Z"/>
          <w:sz w:val="22"/>
        </w:rPr>
      </w:pPr>
    </w:p>
    <w:p w14:paraId="52DAE8F0" w14:textId="77777777" w:rsidR="0061406B" w:rsidRDefault="0061406B" w:rsidP="0061406B">
      <w:pPr>
        <w:ind w:left="196" w:right="196"/>
        <w:rPr>
          <w:ins w:id="2765" w:author="USER" w:date="2024-04-08T14:39:00Z"/>
          <w:sz w:val="20"/>
        </w:rPr>
      </w:pPr>
      <w:ins w:id="2766" w:author="USER" w:date="2024-04-08T14:39:00Z">
        <w:r>
          <w:rPr>
            <w:b/>
            <w:sz w:val="20"/>
          </w:rPr>
          <w:t xml:space="preserve">Remarks: </w:t>
        </w:r>
        <w:r>
          <w:rPr>
            <w:sz w:val="20"/>
          </w:rPr>
          <w:t>No remarks.</w:t>
        </w:r>
      </w:ins>
    </w:p>
    <w:p w14:paraId="33271F3F" w14:textId="77777777" w:rsidR="0061406B" w:rsidRDefault="0061406B" w:rsidP="0061406B">
      <w:pPr>
        <w:pStyle w:val="a3"/>
        <w:ind w:right="220"/>
        <w:rPr>
          <w:ins w:id="2767" w:author="USER" w:date="2024-04-08T14:39:00Z"/>
          <w:sz w:val="22"/>
        </w:rPr>
      </w:pPr>
    </w:p>
    <w:p w14:paraId="7EE6887A" w14:textId="77777777" w:rsidR="0061406B" w:rsidRDefault="0061406B" w:rsidP="0061406B">
      <w:pPr>
        <w:pStyle w:val="a3"/>
        <w:ind w:right="220"/>
        <w:rPr>
          <w:ins w:id="2768" w:author="USER" w:date="2024-04-08T14:39:00Z"/>
          <w:sz w:val="22"/>
        </w:rPr>
      </w:pPr>
    </w:p>
    <w:p w14:paraId="6D0EB34B" w14:textId="77777777" w:rsidR="0061406B" w:rsidRDefault="0061406B" w:rsidP="0061406B">
      <w:pPr>
        <w:pStyle w:val="a3"/>
        <w:spacing w:before="9"/>
        <w:ind w:right="220"/>
        <w:rPr>
          <w:ins w:id="2769" w:author="USER" w:date="2024-04-08T14:39:00Z"/>
          <w:sz w:val="31"/>
        </w:rPr>
      </w:pPr>
    </w:p>
    <w:p w14:paraId="68013190" w14:textId="77777777" w:rsidR="0061406B" w:rsidRDefault="0061406B" w:rsidP="0061406B">
      <w:pPr>
        <w:pStyle w:val="a3"/>
        <w:ind w:right="220"/>
        <w:rPr>
          <w:ins w:id="2770" w:author="USER" w:date="2024-04-08T14:39:00Z"/>
        </w:rPr>
      </w:pPr>
      <w:ins w:id="2771" w:author="USER" w:date="2024-04-08T14:39:00Z">
        <w:r>
          <w:t>Listed Values:</w:t>
        </w:r>
      </w:ins>
    </w:p>
    <w:p w14:paraId="10D7621E" w14:textId="77777777" w:rsidR="0061406B" w:rsidRDefault="0061406B" w:rsidP="0061406B">
      <w:pPr>
        <w:pStyle w:val="a3"/>
        <w:ind w:right="220"/>
        <w:rPr>
          <w:ins w:id="2772" w:author="USER" w:date="2024-04-08T14:39: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0FEDC26B" w14:textId="77777777" w:rsidTr="0061406B">
        <w:trPr>
          <w:trHeight w:val="462"/>
          <w:ins w:id="2773" w:author="USER" w:date="2024-04-08T14:39:00Z"/>
        </w:trPr>
        <w:tc>
          <w:tcPr>
            <w:tcW w:w="1438" w:type="dxa"/>
            <w:shd w:val="clear" w:color="auto" w:fill="FFF1CC"/>
          </w:tcPr>
          <w:p w14:paraId="31DBD597" w14:textId="77777777" w:rsidR="0061406B" w:rsidRDefault="0061406B" w:rsidP="0061406B">
            <w:pPr>
              <w:pStyle w:val="TableParagraph"/>
              <w:spacing w:before="114"/>
              <w:ind w:left="196" w:right="196"/>
              <w:rPr>
                <w:ins w:id="2774" w:author="USER" w:date="2024-04-08T14:39:00Z"/>
                <w:b/>
                <w:sz w:val="18"/>
              </w:rPr>
            </w:pPr>
            <w:ins w:id="2775" w:author="USER" w:date="2024-04-08T14:39:00Z">
              <w:r>
                <w:rPr>
                  <w:b/>
                  <w:sz w:val="18"/>
                </w:rPr>
                <w:t>Code</w:t>
              </w:r>
            </w:ins>
          </w:p>
        </w:tc>
        <w:tc>
          <w:tcPr>
            <w:tcW w:w="2878" w:type="dxa"/>
            <w:shd w:val="clear" w:color="auto" w:fill="FFF1CC"/>
          </w:tcPr>
          <w:p w14:paraId="599DE0A3" w14:textId="77777777" w:rsidR="0061406B" w:rsidRDefault="0061406B" w:rsidP="0061406B">
            <w:pPr>
              <w:pStyle w:val="TableParagraph"/>
              <w:spacing w:before="114"/>
              <w:ind w:left="196" w:right="196"/>
              <w:rPr>
                <w:ins w:id="2776" w:author="USER" w:date="2024-04-08T14:39:00Z"/>
                <w:b/>
                <w:sz w:val="18"/>
              </w:rPr>
            </w:pPr>
            <w:ins w:id="2777" w:author="USER" w:date="2024-04-08T14:39:00Z">
              <w:r>
                <w:rPr>
                  <w:b/>
                  <w:sz w:val="18"/>
                </w:rPr>
                <w:t>Label</w:t>
              </w:r>
            </w:ins>
          </w:p>
        </w:tc>
        <w:tc>
          <w:tcPr>
            <w:tcW w:w="5751" w:type="dxa"/>
            <w:shd w:val="clear" w:color="auto" w:fill="FFF1CC"/>
          </w:tcPr>
          <w:p w14:paraId="18BFC4CE" w14:textId="77777777" w:rsidR="0061406B" w:rsidRDefault="0061406B" w:rsidP="0061406B">
            <w:pPr>
              <w:pStyle w:val="TableParagraph"/>
              <w:spacing w:before="114"/>
              <w:ind w:left="196" w:right="196"/>
              <w:rPr>
                <w:ins w:id="2778" w:author="USER" w:date="2024-04-08T14:39:00Z"/>
                <w:b/>
                <w:sz w:val="18"/>
              </w:rPr>
            </w:pPr>
            <w:ins w:id="2779" w:author="USER" w:date="2024-04-08T14:39:00Z">
              <w:r>
                <w:rPr>
                  <w:b/>
                  <w:sz w:val="18"/>
                </w:rPr>
                <w:t>Definition</w:t>
              </w:r>
            </w:ins>
          </w:p>
        </w:tc>
      </w:tr>
      <w:tr w:rsidR="0061406B" w14:paraId="6591A6D3" w14:textId="77777777" w:rsidTr="0061406B">
        <w:trPr>
          <w:trHeight w:val="462"/>
          <w:ins w:id="2780" w:author="USER" w:date="2024-04-08T14:39:00Z"/>
        </w:trPr>
        <w:tc>
          <w:tcPr>
            <w:tcW w:w="1438" w:type="dxa"/>
          </w:tcPr>
          <w:p w14:paraId="2F484376" w14:textId="77777777" w:rsidR="0061406B" w:rsidRDefault="0061406B" w:rsidP="0061406B">
            <w:pPr>
              <w:pStyle w:val="TableParagraph"/>
              <w:ind w:left="196" w:right="196"/>
              <w:rPr>
                <w:ins w:id="2781" w:author="USER" w:date="2024-04-08T14:39:00Z"/>
                <w:sz w:val="18"/>
              </w:rPr>
            </w:pPr>
            <w:ins w:id="2782" w:author="USER" w:date="2024-04-08T14:39:00Z">
              <w:r>
                <w:rPr>
                  <w:w w:val="99"/>
                  <w:sz w:val="18"/>
                </w:rPr>
                <w:t>8</w:t>
              </w:r>
            </w:ins>
          </w:p>
        </w:tc>
        <w:tc>
          <w:tcPr>
            <w:tcW w:w="2878" w:type="dxa"/>
          </w:tcPr>
          <w:p w14:paraId="0250CF60" w14:textId="77777777" w:rsidR="0061406B" w:rsidRDefault="0061406B" w:rsidP="0061406B">
            <w:pPr>
              <w:pStyle w:val="TableParagraph"/>
              <w:ind w:left="196" w:right="196"/>
              <w:rPr>
                <w:ins w:id="2783" w:author="USER" w:date="2024-04-08T14:39:00Z"/>
                <w:sz w:val="18"/>
              </w:rPr>
            </w:pPr>
            <w:ins w:id="2784" w:author="USER" w:date="2024-04-08T14:39:00Z">
              <w:r>
                <w:t xml:space="preserve"> </w:t>
              </w:r>
              <w:r w:rsidRPr="004857F3">
                <w:rPr>
                  <w:sz w:val="18"/>
                </w:rPr>
                <w:t>ECDSA-384-SHA2</w:t>
              </w:r>
            </w:ins>
          </w:p>
        </w:tc>
        <w:tc>
          <w:tcPr>
            <w:tcW w:w="5751" w:type="dxa"/>
          </w:tcPr>
          <w:p w14:paraId="7130509E" w14:textId="77777777" w:rsidR="0061406B" w:rsidRDefault="0061406B" w:rsidP="0061406B">
            <w:pPr>
              <w:pStyle w:val="TableParagraph"/>
              <w:ind w:left="196" w:right="196"/>
              <w:rPr>
                <w:ins w:id="2785" w:author="USER" w:date="2024-04-08T14:39:00Z"/>
                <w:sz w:val="18"/>
              </w:rPr>
            </w:pPr>
          </w:p>
        </w:tc>
      </w:tr>
    </w:tbl>
    <w:p w14:paraId="55EC7DEB" w14:textId="77777777" w:rsidR="0061406B" w:rsidRDefault="0061406B">
      <w:pPr>
        <w:rPr>
          <w:ins w:id="2786" w:author="USER" w:date="2024-04-08T14:39:00Z"/>
          <w:sz w:val="24"/>
        </w:rPr>
      </w:pPr>
    </w:p>
    <w:p w14:paraId="437CADDE" w14:textId="77777777" w:rsidR="0061406B" w:rsidRDefault="0061406B">
      <w:pPr>
        <w:rPr>
          <w:ins w:id="2787" w:author="USER" w:date="2024-04-08T14:40:00Z"/>
          <w:sz w:val="24"/>
        </w:rPr>
      </w:pPr>
      <w:ins w:id="2788" w:author="USER" w:date="2024-04-08T14:40:00Z">
        <w:r>
          <w:rPr>
            <w:sz w:val="24"/>
          </w:rPr>
          <w:br w:type="page"/>
        </w:r>
      </w:ins>
    </w:p>
    <w:p w14:paraId="1A99DCCD" w14:textId="09AD7B86" w:rsidR="0061406B" w:rsidDel="00B60ECD" w:rsidRDefault="0061406B" w:rsidP="0061406B">
      <w:pPr>
        <w:pStyle w:val="a3"/>
        <w:spacing w:before="10"/>
        <w:ind w:right="220"/>
        <w:rPr>
          <w:ins w:id="2789" w:author="USER" w:date="2024-04-08T14:41:00Z"/>
          <w:del w:id="2790" w:author="GREENBLUE" w:date="2024-10-25T15:40:00Z"/>
          <w:sz w:val="24"/>
        </w:rPr>
      </w:pPr>
    </w:p>
    <w:p w14:paraId="1BB85E65" w14:textId="778D18C4" w:rsidR="0061406B" w:rsidDel="00B60ECD" w:rsidRDefault="0061406B" w:rsidP="00E14416">
      <w:pPr>
        <w:pStyle w:val="2"/>
        <w:numPr>
          <w:ilvl w:val="1"/>
          <w:numId w:val="9"/>
        </w:numPr>
        <w:tabs>
          <w:tab w:val="left" w:pos="721"/>
        </w:tabs>
        <w:ind w:right="196"/>
        <w:rPr>
          <w:ins w:id="2791" w:author="USER" w:date="2024-04-08T14:41:00Z"/>
          <w:del w:id="2792" w:author="GREENBLUE" w:date="2024-10-25T15:39:00Z"/>
        </w:rPr>
      </w:pPr>
      <w:ins w:id="2793" w:author="USER" w:date="2024-04-08T14:41:00Z">
        <w:del w:id="2794" w:author="GREENBLUE" w:date="2024-10-25T15:39:00Z">
          <w:r w:rsidDel="00B60ECD">
            <w:delText>S100_Encoding Format</w:delText>
          </w:r>
        </w:del>
      </w:ins>
    </w:p>
    <w:p w14:paraId="0B0A0BD5" w14:textId="7AFC1468" w:rsidR="0061406B" w:rsidDel="00B60ECD" w:rsidRDefault="0061406B" w:rsidP="0061406B">
      <w:pPr>
        <w:pStyle w:val="a3"/>
        <w:spacing w:before="5"/>
        <w:ind w:right="220"/>
        <w:rPr>
          <w:ins w:id="2795" w:author="USER" w:date="2024-04-08T14:41:00Z"/>
          <w:del w:id="2796" w:author="GREENBLUE" w:date="2024-10-25T15:39:00Z"/>
          <w:b w:val="0"/>
          <w:sz w:val="22"/>
        </w:rPr>
      </w:pPr>
    </w:p>
    <w:p w14:paraId="1B749444" w14:textId="3EFF55F0" w:rsidR="0061406B" w:rsidDel="00B60ECD" w:rsidRDefault="0061406B" w:rsidP="0061406B">
      <w:pPr>
        <w:ind w:left="196" w:right="196"/>
        <w:rPr>
          <w:ins w:id="2797" w:author="USER" w:date="2024-04-08T14:41:00Z"/>
          <w:del w:id="2798" w:author="GREENBLUE" w:date="2024-10-25T15:39:00Z"/>
          <w:sz w:val="20"/>
        </w:rPr>
      </w:pPr>
      <w:ins w:id="2799" w:author="USER" w:date="2024-04-08T14:41:00Z">
        <w:del w:id="2800" w:author="GREENBLUE" w:date="2024-10-25T15:39:00Z">
          <w:r w:rsidDel="00B60ECD">
            <w:rPr>
              <w:b/>
              <w:sz w:val="20"/>
            </w:rPr>
            <w:delText xml:space="preserve">Definition: </w:delText>
          </w:r>
          <w:r w:rsidRPr="00B01036" w:rsidDel="00B60ECD">
            <w:rPr>
              <w:sz w:val="20"/>
            </w:rPr>
            <w:delText>The encoding format of the dataset</w:delText>
          </w:r>
          <w:r w:rsidDel="00B60ECD">
            <w:rPr>
              <w:sz w:val="20"/>
            </w:rPr>
            <w:delText>.</w:delText>
          </w:r>
        </w:del>
      </w:ins>
    </w:p>
    <w:p w14:paraId="6268BCC8" w14:textId="6490B399" w:rsidR="0061406B" w:rsidDel="00B60ECD" w:rsidRDefault="0061406B" w:rsidP="0061406B">
      <w:pPr>
        <w:pStyle w:val="a3"/>
        <w:spacing w:before="7"/>
        <w:ind w:right="220"/>
        <w:rPr>
          <w:ins w:id="2801" w:author="USER" w:date="2024-04-08T14:41:00Z"/>
          <w:del w:id="2802" w:author="GREENBLUE" w:date="2024-10-25T15:39:00Z"/>
          <w:sz w:val="22"/>
        </w:rPr>
      </w:pPr>
    </w:p>
    <w:p w14:paraId="671F3AD1" w14:textId="2D1DC1FF" w:rsidR="0061406B" w:rsidDel="00B60ECD" w:rsidRDefault="0061406B" w:rsidP="0061406B">
      <w:pPr>
        <w:ind w:left="196" w:right="196"/>
        <w:rPr>
          <w:ins w:id="2803" w:author="USER" w:date="2024-04-08T14:41:00Z"/>
          <w:del w:id="2804" w:author="GREENBLUE" w:date="2024-10-25T15:39:00Z"/>
          <w:sz w:val="20"/>
        </w:rPr>
      </w:pPr>
      <w:ins w:id="2805" w:author="USER" w:date="2024-04-08T14:41:00Z">
        <w:del w:id="2806" w:author="GREENBLUE" w:date="2024-10-25T15:39:00Z">
          <w:r w:rsidDel="00B60ECD">
            <w:rPr>
              <w:b/>
              <w:sz w:val="20"/>
            </w:rPr>
            <w:delText xml:space="preserve">CamelCase: </w:delText>
          </w:r>
          <w:r w:rsidRPr="00B01036" w:rsidDel="00B60ECD">
            <w:rPr>
              <w:sz w:val="20"/>
            </w:rPr>
            <w:delText>encodingFormat</w:delText>
          </w:r>
        </w:del>
      </w:ins>
    </w:p>
    <w:p w14:paraId="34204EED" w14:textId="69A82229" w:rsidR="0061406B" w:rsidDel="00B60ECD" w:rsidRDefault="0061406B" w:rsidP="0061406B">
      <w:pPr>
        <w:pStyle w:val="a3"/>
        <w:spacing w:before="4"/>
        <w:ind w:right="220"/>
        <w:rPr>
          <w:ins w:id="2807" w:author="USER" w:date="2024-04-08T14:41:00Z"/>
          <w:del w:id="2808" w:author="GREENBLUE" w:date="2024-10-25T15:39:00Z"/>
          <w:sz w:val="22"/>
        </w:rPr>
      </w:pPr>
    </w:p>
    <w:p w14:paraId="56809C42" w14:textId="38F0DE2C" w:rsidR="0061406B" w:rsidDel="00B60ECD" w:rsidRDefault="0061406B" w:rsidP="0061406B">
      <w:pPr>
        <w:pStyle w:val="a3"/>
        <w:ind w:right="220"/>
        <w:rPr>
          <w:ins w:id="2809" w:author="USER" w:date="2024-04-08T14:41:00Z"/>
          <w:del w:id="2810" w:author="GREENBLUE" w:date="2024-10-25T15:39:00Z"/>
        </w:rPr>
      </w:pPr>
      <w:ins w:id="2811" w:author="USER" w:date="2024-04-08T14:41:00Z">
        <w:del w:id="2812" w:author="GREENBLUE" w:date="2024-10-25T15:39:00Z">
          <w:r w:rsidDel="00B60ECD">
            <w:delText>Alias:</w:delText>
          </w:r>
        </w:del>
      </w:ins>
    </w:p>
    <w:p w14:paraId="1EF778BB" w14:textId="0B882085" w:rsidR="0061406B" w:rsidDel="00B60ECD" w:rsidRDefault="0061406B" w:rsidP="0061406B">
      <w:pPr>
        <w:pStyle w:val="a3"/>
        <w:spacing w:before="7"/>
        <w:ind w:right="220"/>
        <w:rPr>
          <w:ins w:id="2813" w:author="USER" w:date="2024-04-08T14:41:00Z"/>
          <w:del w:id="2814" w:author="GREENBLUE" w:date="2024-10-25T15:39:00Z"/>
          <w:b w:val="0"/>
          <w:sz w:val="22"/>
        </w:rPr>
      </w:pPr>
    </w:p>
    <w:p w14:paraId="16DF4EDD" w14:textId="67EFE23E" w:rsidR="0061406B" w:rsidDel="00B60ECD" w:rsidRDefault="0061406B" w:rsidP="0061406B">
      <w:pPr>
        <w:ind w:left="196" w:right="196"/>
        <w:rPr>
          <w:ins w:id="2815" w:author="USER" w:date="2024-04-08T14:41:00Z"/>
          <w:del w:id="2816" w:author="GREENBLUE" w:date="2024-10-25T15:39:00Z"/>
          <w:sz w:val="20"/>
        </w:rPr>
      </w:pPr>
      <w:ins w:id="2817" w:author="USER" w:date="2024-04-08T14:41:00Z">
        <w:del w:id="2818" w:author="GREENBLUE" w:date="2024-10-25T15:39:00Z">
          <w:r w:rsidDel="00B60ECD">
            <w:rPr>
              <w:b/>
              <w:sz w:val="20"/>
            </w:rPr>
            <w:delText xml:space="preserve">Value type: </w:delText>
          </w:r>
          <w:r w:rsidDel="00B60ECD">
            <w:rPr>
              <w:sz w:val="20"/>
            </w:rPr>
            <w:delText>enumeration</w:delText>
          </w:r>
        </w:del>
      </w:ins>
    </w:p>
    <w:p w14:paraId="0FE13F37" w14:textId="78C74C25" w:rsidR="0061406B" w:rsidDel="00B60ECD" w:rsidRDefault="0061406B" w:rsidP="0061406B">
      <w:pPr>
        <w:pStyle w:val="a3"/>
        <w:spacing w:before="4"/>
        <w:ind w:right="220"/>
        <w:rPr>
          <w:ins w:id="2819" w:author="USER" w:date="2024-04-08T14:41:00Z"/>
          <w:del w:id="2820" w:author="GREENBLUE" w:date="2024-10-25T15:39:00Z"/>
          <w:sz w:val="22"/>
        </w:rPr>
      </w:pPr>
    </w:p>
    <w:p w14:paraId="4F42ED08" w14:textId="7C508077" w:rsidR="0061406B" w:rsidDel="00B60ECD" w:rsidRDefault="0061406B" w:rsidP="0061406B">
      <w:pPr>
        <w:ind w:left="196" w:right="196"/>
        <w:rPr>
          <w:ins w:id="2821" w:author="USER" w:date="2024-04-08T14:41:00Z"/>
          <w:del w:id="2822" w:author="GREENBLUE" w:date="2024-10-25T15:39:00Z"/>
          <w:sz w:val="20"/>
        </w:rPr>
      </w:pPr>
      <w:ins w:id="2823" w:author="USER" w:date="2024-04-08T14:41:00Z">
        <w:del w:id="2824" w:author="GREENBLUE" w:date="2024-10-25T15:39:00Z">
          <w:r w:rsidDel="00B60ECD">
            <w:rPr>
              <w:b/>
              <w:sz w:val="20"/>
            </w:rPr>
            <w:delText xml:space="preserve">Remarks: </w:delText>
          </w:r>
          <w:r w:rsidDel="00B60ECD">
            <w:rPr>
              <w:sz w:val="20"/>
            </w:rPr>
            <w:delText>No remarks.</w:delText>
          </w:r>
        </w:del>
      </w:ins>
    </w:p>
    <w:p w14:paraId="558C33C2" w14:textId="375D434D" w:rsidR="0061406B" w:rsidDel="00B60ECD" w:rsidRDefault="0061406B" w:rsidP="0061406B">
      <w:pPr>
        <w:pStyle w:val="a3"/>
        <w:ind w:right="220"/>
        <w:rPr>
          <w:ins w:id="2825" w:author="USER" w:date="2024-04-08T14:41:00Z"/>
          <w:del w:id="2826" w:author="GREENBLUE" w:date="2024-10-25T15:39:00Z"/>
          <w:sz w:val="22"/>
        </w:rPr>
      </w:pPr>
    </w:p>
    <w:p w14:paraId="7EAA69DF" w14:textId="0FEBB45F" w:rsidR="0061406B" w:rsidDel="00B60ECD" w:rsidRDefault="0061406B" w:rsidP="0061406B">
      <w:pPr>
        <w:pStyle w:val="a3"/>
        <w:ind w:right="220"/>
        <w:rPr>
          <w:ins w:id="2827" w:author="USER" w:date="2024-04-08T14:41:00Z"/>
          <w:del w:id="2828" w:author="GREENBLUE" w:date="2024-10-25T15:39:00Z"/>
          <w:sz w:val="22"/>
        </w:rPr>
      </w:pPr>
    </w:p>
    <w:p w14:paraId="6AAC8C64" w14:textId="60735A5B" w:rsidR="0061406B" w:rsidDel="00B60ECD" w:rsidRDefault="0061406B" w:rsidP="0061406B">
      <w:pPr>
        <w:pStyle w:val="a3"/>
        <w:spacing w:before="9"/>
        <w:ind w:right="220"/>
        <w:rPr>
          <w:ins w:id="2829" w:author="USER" w:date="2024-04-08T14:41:00Z"/>
          <w:del w:id="2830" w:author="GREENBLUE" w:date="2024-10-25T15:39:00Z"/>
          <w:sz w:val="31"/>
        </w:rPr>
      </w:pPr>
    </w:p>
    <w:p w14:paraId="7892C63F" w14:textId="6D877039" w:rsidR="0061406B" w:rsidDel="00B60ECD" w:rsidRDefault="0061406B" w:rsidP="0061406B">
      <w:pPr>
        <w:pStyle w:val="a3"/>
        <w:ind w:right="220"/>
        <w:rPr>
          <w:ins w:id="2831" w:author="USER" w:date="2024-04-08T14:41:00Z"/>
          <w:del w:id="2832" w:author="GREENBLUE" w:date="2024-10-25T15:39:00Z"/>
        </w:rPr>
      </w:pPr>
      <w:ins w:id="2833" w:author="USER" w:date="2024-04-08T14:41:00Z">
        <w:del w:id="2834" w:author="GREENBLUE" w:date="2024-10-25T15:39:00Z">
          <w:r w:rsidDel="00B60ECD">
            <w:delText>Listed Values:</w:delText>
          </w:r>
        </w:del>
      </w:ins>
    </w:p>
    <w:p w14:paraId="31CC4AA3" w14:textId="7FE928C6" w:rsidR="0061406B" w:rsidDel="00B60ECD" w:rsidRDefault="0061406B" w:rsidP="0061406B">
      <w:pPr>
        <w:pStyle w:val="a3"/>
        <w:spacing w:before="10"/>
        <w:ind w:right="220"/>
        <w:rPr>
          <w:ins w:id="2835" w:author="USER" w:date="2024-04-08T14:41:00Z"/>
          <w:del w:id="2836" w:author="GREENBLUE" w:date="2024-10-25T15:39:00Z"/>
          <w:b w:val="0"/>
          <w:sz w:val="22"/>
        </w:rPr>
      </w:pPr>
    </w:p>
    <w:tbl>
      <w:tblPr>
        <w:tblStyle w:val="TableNormal1"/>
        <w:tblW w:w="10069"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2878"/>
        <w:gridCol w:w="5751"/>
      </w:tblGrid>
      <w:tr w:rsidR="0061406B" w:rsidDel="00B60ECD" w14:paraId="0DE32626" w14:textId="65697530" w:rsidTr="0061406B">
        <w:trPr>
          <w:trHeight w:val="465"/>
          <w:ins w:id="2837" w:author="USER" w:date="2024-04-08T14:41:00Z"/>
          <w:del w:id="2838" w:author="GREENBLUE" w:date="2024-10-25T15:39:00Z"/>
        </w:trPr>
        <w:tc>
          <w:tcPr>
            <w:tcW w:w="1440" w:type="dxa"/>
            <w:shd w:val="clear" w:color="auto" w:fill="FFF1CC"/>
          </w:tcPr>
          <w:p w14:paraId="05580A7D" w14:textId="36BB9939" w:rsidR="0061406B" w:rsidRPr="00EC7EC8" w:rsidDel="00B60ECD" w:rsidRDefault="0061406B" w:rsidP="0061406B">
            <w:pPr>
              <w:pStyle w:val="TableParagraph"/>
              <w:spacing w:before="117"/>
              <w:ind w:left="196" w:right="196"/>
              <w:rPr>
                <w:ins w:id="2839" w:author="USER" w:date="2024-04-08T14:41:00Z"/>
                <w:del w:id="2840" w:author="GREENBLUE" w:date="2024-10-25T15:39:00Z"/>
                <w:rFonts w:eastAsiaTheme="minorEastAsia"/>
                <w:b/>
                <w:sz w:val="18"/>
                <w:lang w:eastAsia="ko-KR"/>
              </w:rPr>
            </w:pPr>
            <w:ins w:id="2841" w:author="USER" w:date="2024-04-08T14:41:00Z">
              <w:del w:id="2842" w:author="GREENBLUE" w:date="2024-10-25T15:39:00Z">
                <w:r w:rsidDel="00B60ECD">
                  <w:rPr>
                    <w:rFonts w:eastAsiaTheme="minorEastAsia"/>
                    <w:b/>
                    <w:sz w:val="18"/>
                    <w:lang w:eastAsia="ko-KR"/>
                  </w:rPr>
                  <w:delText>Code</w:delText>
                </w:r>
              </w:del>
            </w:ins>
          </w:p>
        </w:tc>
        <w:tc>
          <w:tcPr>
            <w:tcW w:w="2878" w:type="dxa"/>
            <w:shd w:val="clear" w:color="auto" w:fill="FFF1CC"/>
          </w:tcPr>
          <w:p w14:paraId="1D970486" w14:textId="3B9848B8" w:rsidR="0061406B" w:rsidDel="00B60ECD" w:rsidRDefault="0061406B" w:rsidP="0061406B">
            <w:pPr>
              <w:pStyle w:val="TableParagraph"/>
              <w:spacing w:before="117"/>
              <w:ind w:left="196" w:right="196"/>
              <w:rPr>
                <w:ins w:id="2843" w:author="USER" w:date="2024-04-08T14:41:00Z"/>
                <w:del w:id="2844" w:author="GREENBLUE" w:date="2024-10-25T15:39:00Z"/>
                <w:b/>
                <w:sz w:val="18"/>
              </w:rPr>
            </w:pPr>
            <w:ins w:id="2845" w:author="USER" w:date="2024-04-08T14:41:00Z">
              <w:del w:id="2846" w:author="GREENBLUE" w:date="2024-10-25T15:39:00Z">
                <w:r w:rsidDel="00B60ECD">
                  <w:rPr>
                    <w:b/>
                    <w:sz w:val="18"/>
                  </w:rPr>
                  <w:delText>Label</w:delText>
                </w:r>
              </w:del>
            </w:ins>
          </w:p>
        </w:tc>
        <w:tc>
          <w:tcPr>
            <w:tcW w:w="5751" w:type="dxa"/>
            <w:shd w:val="clear" w:color="auto" w:fill="FFF1CC"/>
          </w:tcPr>
          <w:p w14:paraId="45955B7A" w14:textId="65ED8DE5" w:rsidR="0061406B" w:rsidDel="00B60ECD" w:rsidRDefault="0061406B" w:rsidP="0061406B">
            <w:pPr>
              <w:pStyle w:val="TableParagraph"/>
              <w:spacing w:before="117"/>
              <w:ind w:left="196" w:right="196"/>
              <w:rPr>
                <w:ins w:id="2847" w:author="USER" w:date="2024-04-08T14:41:00Z"/>
                <w:del w:id="2848" w:author="GREENBLUE" w:date="2024-10-25T15:39:00Z"/>
                <w:b/>
                <w:sz w:val="18"/>
              </w:rPr>
            </w:pPr>
            <w:ins w:id="2849" w:author="USER" w:date="2024-04-08T14:41:00Z">
              <w:del w:id="2850" w:author="GREENBLUE" w:date="2024-10-25T15:39:00Z">
                <w:r w:rsidDel="00B60ECD">
                  <w:rPr>
                    <w:b/>
                    <w:sz w:val="18"/>
                  </w:rPr>
                  <w:delText>Definition</w:delText>
                </w:r>
              </w:del>
            </w:ins>
          </w:p>
        </w:tc>
      </w:tr>
      <w:tr w:rsidR="0061406B" w:rsidDel="00B60ECD" w14:paraId="22DB44EE" w14:textId="2279899B" w:rsidTr="0061406B">
        <w:trPr>
          <w:trHeight w:val="462"/>
          <w:ins w:id="2851" w:author="USER" w:date="2024-04-08T14:41:00Z"/>
          <w:del w:id="2852" w:author="GREENBLUE" w:date="2024-10-25T15:39:00Z"/>
        </w:trPr>
        <w:tc>
          <w:tcPr>
            <w:tcW w:w="1440" w:type="dxa"/>
          </w:tcPr>
          <w:p w14:paraId="5E3B3693" w14:textId="3362B81E" w:rsidR="0061406B" w:rsidRPr="00EC7EC8" w:rsidDel="00B60ECD" w:rsidRDefault="0061406B" w:rsidP="0061406B">
            <w:pPr>
              <w:pStyle w:val="TableParagraph"/>
              <w:ind w:left="196" w:right="196"/>
              <w:rPr>
                <w:ins w:id="2853" w:author="USER" w:date="2024-04-08T14:41:00Z"/>
                <w:del w:id="2854" w:author="GREENBLUE" w:date="2024-10-25T15:39:00Z"/>
                <w:rFonts w:eastAsiaTheme="minorEastAsia"/>
                <w:sz w:val="18"/>
                <w:lang w:eastAsia="ko-KR"/>
              </w:rPr>
            </w:pPr>
            <w:ins w:id="2855" w:author="USER" w:date="2024-04-08T14:41:00Z">
              <w:del w:id="2856" w:author="GREENBLUE" w:date="2024-10-25T15:39:00Z">
                <w:r w:rsidDel="00B60ECD">
                  <w:rPr>
                    <w:rFonts w:eastAsiaTheme="minorEastAsia" w:hint="eastAsia"/>
                    <w:sz w:val="18"/>
                    <w:lang w:eastAsia="ko-KR"/>
                  </w:rPr>
                  <w:delText>1</w:delText>
                </w:r>
              </w:del>
            </w:ins>
          </w:p>
        </w:tc>
        <w:tc>
          <w:tcPr>
            <w:tcW w:w="2878" w:type="dxa"/>
          </w:tcPr>
          <w:p w14:paraId="20A99D24" w14:textId="057ED8BC" w:rsidR="0061406B" w:rsidDel="00B60ECD" w:rsidRDefault="0061406B" w:rsidP="0061406B">
            <w:pPr>
              <w:pStyle w:val="TableParagraph"/>
              <w:ind w:left="196" w:right="196"/>
              <w:rPr>
                <w:ins w:id="2857" w:author="USER" w:date="2024-04-08T14:41:00Z"/>
                <w:del w:id="2858" w:author="GREENBLUE" w:date="2024-10-25T15:39:00Z"/>
                <w:sz w:val="18"/>
              </w:rPr>
            </w:pPr>
            <w:ins w:id="2859" w:author="USER" w:date="2024-04-08T14:41:00Z">
              <w:del w:id="2860" w:author="GREENBLUE" w:date="2024-10-25T15:39:00Z">
                <w:r w:rsidRPr="000103A3" w:rsidDel="00B60ECD">
                  <w:rPr>
                    <w:sz w:val="18"/>
                  </w:rPr>
                  <w:delText>ISO/IEC 8211</w:delText>
                </w:r>
              </w:del>
            </w:ins>
          </w:p>
        </w:tc>
        <w:tc>
          <w:tcPr>
            <w:tcW w:w="5751" w:type="dxa"/>
          </w:tcPr>
          <w:p w14:paraId="25FE2B99" w14:textId="261C3066" w:rsidR="0061406B" w:rsidDel="00B60ECD" w:rsidRDefault="0061406B" w:rsidP="0061406B">
            <w:pPr>
              <w:pStyle w:val="TableParagraph"/>
              <w:ind w:left="196" w:right="196"/>
              <w:rPr>
                <w:ins w:id="2861" w:author="USER" w:date="2024-04-08T14:41:00Z"/>
                <w:del w:id="2862" w:author="GREENBLUE" w:date="2024-10-25T15:39:00Z"/>
                <w:sz w:val="18"/>
              </w:rPr>
            </w:pPr>
            <w:ins w:id="2863" w:author="USER" w:date="2024-04-08T14:41:00Z">
              <w:del w:id="2864" w:author="GREENBLUE" w:date="2024-10-25T15:39:00Z">
                <w:r w:rsidRPr="000103A3" w:rsidDel="00B60ECD">
                  <w:rPr>
                    <w:sz w:val="18"/>
                  </w:rPr>
                  <w:delText>Specification for a data descriptive file for information interchange.</w:delText>
                </w:r>
              </w:del>
            </w:ins>
          </w:p>
        </w:tc>
      </w:tr>
      <w:tr w:rsidR="0061406B" w:rsidDel="00B60ECD" w14:paraId="6C5052ED" w14:textId="3011EF76" w:rsidTr="0061406B">
        <w:trPr>
          <w:trHeight w:val="686"/>
          <w:ins w:id="2865" w:author="USER" w:date="2024-04-08T14:41:00Z"/>
          <w:del w:id="2866" w:author="GREENBLUE" w:date="2024-10-25T15:39:00Z"/>
        </w:trPr>
        <w:tc>
          <w:tcPr>
            <w:tcW w:w="1440" w:type="dxa"/>
          </w:tcPr>
          <w:p w14:paraId="50F028B7" w14:textId="507BA93B" w:rsidR="0061406B" w:rsidRPr="00EC7EC8" w:rsidDel="00B60ECD" w:rsidRDefault="0061406B" w:rsidP="0061406B">
            <w:pPr>
              <w:pStyle w:val="TableParagraph"/>
              <w:ind w:left="196" w:right="196"/>
              <w:rPr>
                <w:ins w:id="2867" w:author="USER" w:date="2024-04-08T14:41:00Z"/>
                <w:del w:id="2868" w:author="GREENBLUE" w:date="2024-10-25T15:39:00Z"/>
                <w:rFonts w:eastAsiaTheme="minorEastAsia"/>
                <w:sz w:val="18"/>
                <w:lang w:eastAsia="ko-KR"/>
              </w:rPr>
            </w:pPr>
            <w:ins w:id="2869" w:author="USER" w:date="2024-04-08T14:41:00Z">
              <w:del w:id="2870" w:author="GREENBLUE" w:date="2024-10-25T15:39:00Z">
                <w:r w:rsidDel="00B60ECD">
                  <w:rPr>
                    <w:rFonts w:eastAsiaTheme="minorEastAsia" w:hint="eastAsia"/>
                    <w:sz w:val="18"/>
                    <w:lang w:eastAsia="ko-KR"/>
                  </w:rPr>
                  <w:delText>2</w:delText>
                </w:r>
              </w:del>
            </w:ins>
          </w:p>
        </w:tc>
        <w:tc>
          <w:tcPr>
            <w:tcW w:w="2878" w:type="dxa"/>
          </w:tcPr>
          <w:p w14:paraId="2856CE8C" w14:textId="40E70CE6" w:rsidR="0061406B" w:rsidDel="00B60ECD" w:rsidRDefault="0061406B" w:rsidP="0061406B">
            <w:pPr>
              <w:pStyle w:val="TableParagraph"/>
              <w:ind w:left="196" w:right="196"/>
              <w:rPr>
                <w:ins w:id="2871" w:author="USER" w:date="2024-04-08T14:41:00Z"/>
                <w:del w:id="2872" w:author="GREENBLUE" w:date="2024-10-25T15:39:00Z"/>
                <w:sz w:val="18"/>
              </w:rPr>
            </w:pPr>
            <w:ins w:id="2873" w:author="USER" w:date="2024-04-08T14:41:00Z">
              <w:del w:id="2874" w:author="GREENBLUE" w:date="2024-10-25T15:39:00Z">
                <w:r w:rsidRPr="000103A3" w:rsidDel="00B60ECD">
                  <w:rPr>
                    <w:sz w:val="18"/>
                  </w:rPr>
                  <w:delText>GML</w:delText>
                </w:r>
              </w:del>
            </w:ins>
          </w:p>
        </w:tc>
        <w:tc>
          <w:tcPr>
            <w:tcW w:w="5751" w:type="dxa"/>
          </w:tcPr>
          <w:p w14:paraId="253E9113" w14:textId="762622CC" w:rsidR="0061406B" w:rsidDel="00B60ECD" w:rsidRDefault="0061406B" w:rsidP="0061406B">
            <w:pPr>
              <w:pStyle w:val="TableParagraph"/>
              <w:spacing w:line="259" w:lineRule="auto"/>
              <w:ind w:left="196" w:right="196"/>
              <w:rPr>
                <w:ins w:id="2875" w:author="USER" w:date="2024-04-08T14:41:00Z"/>
                <w:del w:id="2876" w:author="GREENBLUE" w:date="2024-10-25T15:39:00Z"/>
                <w:sz w:val="18"/>
              </w:rPr>
            </w:pPr>
            <w:ins w:id="2877" w:author="USER" w:date="2024-04-08T14:41:00Z">
              <w:del w:id="2878" w:author="GREENBLUE" w:date="2024-10-25T15:39:00Z">
                <w:r w:rsidRPr="000103A3" w:rsidDel="00B60ECD">
                  <w:rPr>
                    <w:sz w:val="18"/>
                  </w:rPr>
                  <w:delText>Geography Markup Language. An XML-based geographic information encoding language developed by the Open GIS Consortium (OGC) to enhance the interoperability of geographic information.</w:delText>
                </w:r>
              </w:del>
            </w:ins>
          </w:p>
        </w:tc>
      </w:tr>
      <w:tr w:rsidR="0061406B" w:rsidDel="00B60ECD" w14:paraId="0C0E789C" w14:textId="16FC5EE5" w:rsidTr="0061406B">
        <w:trPr>
          <w:trHeight w:val="686"/>
          <w:ins w:id="2879" w:author="USER" w:date="2024-04-08T14:41:00Z"/>
          <w:del w:id="2880" w:author="GREENBLUE" w:date="2024-10-25T15:39:00Z"/>
        </w:trPr>
        <w:tc>
          <w:tcPr>
            <w:tcW w:w="1440" w:type="dxa"/>
          </w:tcPr>
          <w:p w14:paraId="608A43CF" w14:textId="469E66F7" w:rsidR="0061406B" w:rsidRPr="00EC7EC8" w:rsidDel="00B60ECD" w:rsidRDefault="0061406B" w:rsidP="0061406B">
            <w:pPr>
              <w:pStyle w:val="TableParagraph"/>
              <w:ind w:left="196" w:right="196"/>
              <w:rPr>
                <w:ins w:id="2881" w:author="USER" w:date="2024-04-08T14:41:00Z"/>
                <w:del w:id="2882" w:author="GREENBLUE" w:date="2024-10-25T15:39:00Z"/>
                <w:rFonts w:eastAsiaTheme="minorEastAsia"/>
                <w:sz w:val="18"/>
                <w:lang w:eastAsia="ko-KR"/>
              </w:rPr>
            </w:pPr>
            <w:ins w:id="2883" w:author="USER" w:date="2024-04-08T14:41:00Z">
              <w:del w:id="2884" w:author="GREENBLUE" w:date="2024-10-25T15:39:00Z">
                <w:r w:rsidDel="00B60ECD">
                  <w:rPr>
                    <w:rFonts w:eastAsiaTheme="minorEastAsia" w:hint="eastAsia"/>
                    <w:sz w:val="18"/>
                    <w:lang w:eastAsia="ko-KR"/>
                  </w:rPr>
                  <w:delText>3</w:delText>
                </w:r>
              </w:del>
            </w:ins>
          </w:p>
        </w:tc>
        <w:tc>
          <w:tcPr>
            <w:tcW w:w="2878" w:type="dxa"/>
          </w:tcPr>
          <w:p w14:paraId="335843D3" w14:textId="60BA11B6" w:rsidR="0061406B" w:rsidRPr="000103A3" w:rsidDel="00B60ECD" w:rsidRDefault="0061406B" w:rsidP="0061406B">
            <w:pPr>
              <w:pStyle w:val="TableParagraph"/>
              <w:ind w:left="196" w:right="196"/>
              <w:rPr>
                <w:ins w:id="2885" w:author="USER" w:date="2024-04-08T14:41:00Z"/>
                <w:del w:id="2886" w:author="GREENBLUE" w:date="2024-10-25T15:39:00Z"/>
                <w:sz w:val="18"/>
              </w:rPr>
            </w:pPr>
            <w:ins w:id="2887" w:author="USER" w:date="2024-04-08T14:41:00Z">
              <w:del w:id="2888" w:author="GREENBLUE" w:date="2024-10-25T15:39:00Z">
                <w:r w:rsidRPr="000103A3" w:rsidDel="00B60ECD">
                  <w:rPr>
                    <w:sz w:val="18"/>
                  </w:rPr>
                  <w:delText>HDF5</w:delText>
                </w:r>
              </w:del>
            </w:ins>
          </w:p>
        </w:tc>
        <w:tc>
          <w:tcPr>
            <w:tcW w:w="5751" w:type="dxa"/>
          </w:tcPr>
          <w:p w14:paraId="5C2ED782" w14:textId="6CF1E573" w:rsidR="0061406B" w:rsidRPr="000103A3" w:rsidDel="00B60ECD" w:rsidRDefault="0061406B" w:rsidP="0061406B">
            <w:pPr>
              <w:pStyle w:val="TableParagraph"/>
              <w:spacing w:line="259" w:lineRule="auto"/>
              <w:ind w:left="196" w:right="196"/>
              <w:rPr>
                <w:ins w:id="2889" w:author="USER" w:date="2024-04-08T14:41:00Z"/>
                <w:del w:id="2890" w:author="GREENBLUE" w:date="2024-10-25T15:39:00Z"/>
                <w:sz w:val="18"/>
              </w:rPr>
            </w:pPr>
            <w:ins w:id="2891" w:author="USER" w:date="2024-04-08T14:41:00Z">
              <w:del w:id="2892" w:author="GREENBLUE" w:date="2024-10-25T15:39:00Z">
                <w:r w:rsidRPr="000103A3" w:rsidDel="00B60ECD">
                  <w:rPr>
                    <w:sz w:val="18"/>
                  </w:rPr>
                  <w:delText>Grid file format.</w:delText>
                </w:r>
              </w:del>
            </w:ins>
          </w:p>
        </w:tc>
      </w:tr>
      <w:tr w:rsidR="0061406B" w:rsidDel="00B60ECD" w14:paraId="5D748BA5" w14:textId="25465E65" w:rsidTr="0061406B">
        <w:trPr>
          <w:trHeight w:val="686"/>
          <w:ins w:id="2893" w:author="USER" w:date="2024-04-08T14:41:00Z"/>
          <w:del w:id="2894" w:author="GREENBLUE" w:date="2024-10-25T15:39:00Z"/>
        </w:trPr>
        <w:tc>
          <w:tcPr>
            <w:tcW w:w="1440" w:type="dxa"/>
          </w:tcPr>
          <w:p w14:paraId="2235BF1B" w14:textId="175BF86D" w:rsidR="0061406B" w:rsidRPr="00EC7EC8" w:rsidDel="00B60ECD" w:rsidRDefault="0061406B" w:rsidP="0061406B">
            <w:pPr>
              <w:pStyle w:val="TableParagraph"/>
              <w:ind w:left="196" w:right="196"/>
              <w:rPr>
                <w:ins w:id="2895" w:author="USER" w:date="2024-04-08T14:41:00Z"/>
                <w:del w:id="2896" w:author="GREENBLUE" w:date="2024-10-25T15:39:00Z"/>
                <w:rFonts w:eastAsiaTheme="minorEastAsia"/>
                <w:sz w:val="18"/>
                <w:lang w:eastAsia="ko-KR"/>
              </w:rPr>
            </w:pPr>
            <w:ins w:id="2897" w:author="USER" w:date="2024-04-08T14:41:00Z">
              <w:del w:id="2898" w:author="GREENBLUE" w:date="2024-10-25T15:39:00Z">
                <w:r w:rsidDel="00B60ECD">
                  <w:rPr>
                    <w:rFonts w:eastAsiaTheme="minorEastAsia" w:hint="eastAsia"/>
                    <w:sz w:val="18"/>
                    <w:lang w:eastAsia="ko-KR"/>
                  </w:rPr>
                  <w:delText>1</w:delText>
                </w:r>
                <w:r w:rsidDel="00B60ECD">
                  <w:rPr>
                    <w:rFonts w:eastAsiaTheme="minorEastAsia"/>
                    <w:sz w:val="18"/>
                    <w:lang w:eastAsia="ko-KR"/>
                  </w:rPr>
                  <w:delText>00</w:delText>
                </w:r>
              </w:del>
            </w:ins>
          </w:p>
        </w:tc>
        <w:tc>
          <w:tcPr>
            <w:tcW w:w="2878" w:type="dxa"/>
          </w:tcPr>
          <w:p w14:paraId="02F13EC3" w14:textId="0AC695FD" w:rsidR="0061406B" w:rsidRPr="000103A3" w:rsidDel="00B60ECD" w:rsidRDefault="0061406B" w:rsidP="0061406B">
            <w:pPr>
              <w:pStyle w:val="TableParagraph"/>
              <w:ind w:left="196" w:right="196"/>
              <w:rPr>
                <w:ins w:id="2899" w:author="USER" w:date="2024-04-08T14:41:00Z"/>
                <w:del w:id="2900" w:author="GREENBLUE" w:date="2024-10-25T15:39:00Z"/>
                <w:sz w:val="18"/>
              </w:rPr>
            </w:pPr>
            <w:ins w:id="2901" w:author="USER" w:date="2024-04-08T14:41:00Z">
              <w:del w:id="2902" w:author="GREENBLUE" w:date="2024-10-25T15:39:00Z">
                <w:r w:rsidRPr="000103A3" w:rsidDel="00B60ECD">
                  <w:rPr>
                    <w:sz w:val="18"/>
                  </w:rPr>
                  <w:delText>undefined</w:delText>
                </w:r>
              </w:del>
            </w:ins>
          </w:p>
        </w:tc>
        <w:tc>
          <w:tcPr>
            <w:tcW w:w="5751" w:type="dxa"/>
          </w:tcPr>
          <w:p w14:paraId="7C016B0B" w14:textId="3EE6548C" w:rsidR="0061406B" w:rsidRPr="000103A3" w:rsidDel="00B60ECD" w:rsidRDefault="0061406B" w:rsidP="0061406B">
            <w:pPr>
              <w:pStyle w:val="TableParagraph"/>
              <w:spacing w:line="259" w:lineRule="auto"/>
              <w:ind w:left="196" w:right="196"/>
              <w:rPr>
                <w:ins w:id="2903" w:author="USER" w:date="2024-04-08T14:41:00Z"/>
                <w:del w:id="2904" w:author="GREENBLUE" w:date="2024-10-25T15:39:00Z"/>
                <w:sz w:val="18"/>
              </w:rPr>
            </w:pPr>
            <w:ins w:id="2905" w:author="USER" w:date="2024-04-08T14:41:00Z">
              <w:del w:id="2906" w:author="GREENBLUE" w:date="2024-10-25T15:39:00Z">
                <w:r w:rsidRPr="000103A3" w:rsidDel="00B60ECD">
                  <w:rPr>
                    <w:sz w:val="18"/>
                  </w:rPr>
                  <w:delText>The encoding is defined in the Product Specification.</w:delText>
                </w:r>
              </w:del>
            </w:ins>
          </w:p>
        </w:tc>
      </w:tr>
    </w:tbl>
    <w:p w14:paraId="5B1E1314" w14:textId="17A012E0" w:rsidR="0061406B" w:rsidDel="00B60ECD" w:rsidRDefault="0061406B" w:rsidP="0061406B">
      <w:pPr>
        <w:pStyle w:val="a3"/>
        <w:spacing w:before="10"/>
        <w:ind w:right="220"/>
        <w:rPr>
          <w:ins w:id="2907" w:author="USER" w:date="2024-04-08T14:41:00Z"/>
          <w:del w:id="2908" w:author="GREENBLUE" w:date="2024-10-25T15:39:00Z"/>
          <w:sz w:val="24"/>
        </w:rPr>
      </w:pPr>
    </w:p>
    <w:p w14:paraId="3CEA4F4B" w14:textId="77777777" w:rsidR="0061406B" w:rsidDel="00B60ECD" w:rsidRDefault="0061406B">
      <w:pPr>
        <w:rPr>
          <w:ins w:id="2909" w:author="USER" w:date="2024-04-08T14:40:00Z"/>
          <w:del w:id="2910" w:author="GREENBLUE" w:date="2024-10-25T15:40:00Z"/>
          <w:sz w:val="24"/>
        </w:rPr>
      </w:pPr>
    </w:p>
    <w:p w14:paraId="0D224D15" w14:textId="0C12ADE2" w:rsidR="0061406B" w:rsidDel="00B60ECD" w:rsidRDefault="0061406B">
      <w:pPr>
        <w:rPr>
          <w:ins w:id="2911" w:author="USER" w:date="2024-04-08T14:41:00Z"/>
          <w:del w:id="2912" w:author="GREENBLUE" w:date="2024-10-25T15:40:00Z"/>
          <w:sz w:val="24"/>
        </w:rPr>
      </w:pPr>
      <w:ins w:id="2913" w:author="USER" w:date="2024-04-08T14:41:00Z">
        <w:del w:id="2914" w:author="GREENBLUE" w:date="2024-10-25T15:40:00Z">
          <w:r w:rsidDel="00B60ECD">
            <w:rPr>
              <w:sz w:val="24"/>
            </w:rPr>
            <w:br w:type="page"/>
          </w:r>
        </w:del>
      </w:ins>
    </w:p>
    <w:p w14:paraId="2FE02127" w14:textId="77777777" w:rsidR="0061406B" w:rsidRDefault="0061406B" w:rsidP="00B60ECD">
      <w:pPr>
        <w:pStyle w:val="a3"/>
        <w:spacing w:before="10"/>
        <w:ind w:leftChars="0" w:left="0" w:right="220"/>
        <w:rPr>
          <w:ins w:id="2915" w:author="USER" w:date="2024-04-08T14:41:00Z"/>
          <w:sz w:val="24"/>
        </w:rPr>
      </w:pPr>
    </w:p>
    <w:p w14:paraId="446499A7" w14:textId="77777777" w:rsidR="0061406B" w:rsidRDefault="0061406B" w:rsidP="00E14416">
      <w:pPr>
        <w:pStyle w:val="2"/>
        <w:numPr>
          <w:ilvl w:val="1"/>
          <w:numId w:val="9"/>
        </w:numPr>
        <w:tabs>
          <w:tab w:val="left" w:pos="721"/>
        </w:tabs>
        <w:ind w:right="196"/>
        <w:rPr>
          <w:ins w:id="2916" w:author="USER" w:date="2024-04-08T14:41:00Z"/>
        </w:rPr>
      </w:pPr>
      <w:ins w:id="2917" w:author="USER" w:date="2024-04-08T14:41:00Z">
        <w:r>
          <w:t>S100_</w:t>
        </w:r>
        <w:r w:rsidRPr="00BD1B47">
          <w:t>Navigation</w:t>
        </w:r>
        <w:r>
          <w:t xml:space="preserve"> </w:t>
        </w:r>
        <w:r w:rsidRPr="00BD1B47">
          <w:t>Purpose</w:t>
        </w:r>
      </w:ins>
    </w:p>
    <w:p w14:paraId="62677641" w14:textId="77777777" w:rsidR="0061406B" w:rsidRDefault="0061406B" w:rsidP="0061406B">
      <w:pPr>
        <w:pStyle w:val="a3"/>
        <w:spacing w:before="5"/>
        <w:ind w:right="220"/>
        <w:rPr>
          <w:ins w:id="2918" w:author="USER" w:date="2024-04-08T14:41:00Z"/>
          <w:b w:val="0"/>
          <w:sz w:val="22"/>
        </w:rPr>
      </w:pPr>
    </w:p>
    <w:p w14:paraId="36308C9B" w14:textId="77777777" w:rsidR="0061406B" w:rsidRDefault="0061406B" w:rsidP="0061406B">
      <w:pPr>
        <w:pStyle w:val="a3"/>
        <w:spacing w:line="264" w:lineRule="auto"/>
        <w:ind w:right="220"/>
        <w:rPr>
          <w:ins w:id="2919" w:author="USER" w:date="2024-04-08T14:41:00Z"/>
        </w:rPr>
      </w:pPr>
      <w:ins w:id="2920" w:author="USER" w:date="2024-04-08T14:41:00Z">
        <w:r>
          <w:t xml:space="preserve">Definition: </w:t>
        </w:r>
        <w:r w:rsidRPr="00BD1B47">
          <w:rPr>
            <w:b w:val="0"/>
            <w:bCs/>
          </w:rPr>
          <w:t>The navigational purpose of the dataset.</w:t>
        </w:r>
      </w:ins>
    </w:p>
    <w:p w14:paraId="7F8EECD9" w14:textId="77777777" w:rsidR="0061406B" w:rsidRDefault="0061406B" w:rsidP="0061406B">
      <w:pPr>
        <w:pStyle w:val="a3"/>
        <w:spacing w:before="1"/>
        <w:ind w:right="220"/>
        <w:rPr>
          <w:ins w:id="2921" w:author="USER" w:date="2024-04-08T14:41:00Z"/>
        </w:rPr>
      </w:pPr>
    </w:p>
    <w:p w14:paraId="2921392B" w14:textId="77777777" w:rsidR="0061406B" w:rsidRDefault="0061406B" w:rsidP="0061406B">
      <w:pPr>
        <w:ind w:left="196" w:right="196"/>
        <w:rPr>
          <w:ins w:id="2922" w:author="USER" w:date="2024-04-08T14:41:00Z"/>
          <w:sz w:val="20"/>
        </w:rPr>
      </w:pPr>
      <w:ins w:id="2923" w:author="USER" w:date="2024-04-08T14:41:00Z">
        <w:r>
          <w:rPr>
            <w:b/>
            <w:sz w:val="20"/>
          </w:rPr>
          <w:t xml:space="preserve">CamelCase: </w:t>
        </w:r>
        <w:r w:rsidRPr="00BD1B47">
          <w:rPr>
            <w:sz w:val="20"/>
          </w:rPr>
          <w:t>navigationPurpose</w:t>
        </w:r>
      </w:ins>
    </w:p>
    <w:p w14:paraId="7A9AF5AB" w14:textId="77777777" w:rsidR="0061406B" w:rsidRDefault="0061406B" w:rsidP="0061406B">
      <w:pPr>
        <w:pStyle w:val="a3"/>
        <w:spacing w:before="7"/>
        <w:ind w:right="220"/>
        <w:rPr>
          <w:ins w:id="2924" w:author="USER" w:date="2024-04-08T14:41:00Z"/>
          <w:sz w:val="22"/>
        </w:rPr>
      </w:pPr>
    </w:p>
    <w:p w14:paraId="25CF932A" w14:textId="77777777" w:rsidR="0061406B" w:rsidRDefault="0061406B" w:rsidP="0061406B">
      <w:pPr>
        <w:pStyle w:val="a3"/>
        <w:ind w:right="220"/>
        <w:rPr>
          <w:ins w:id="2925" w:author="USER" w:date="2024-04-08T14:41:00Z"/>
        </w:rPr>
      </w:pPr>
      <w:ins w:id="2926" w:author="USER" w:date="2024-04-08T14:41:00Z">
        <w:r>
          <w:t>Alias:</w:t>
        </w:r>
      </w:ins>
    </w:p>
    <w:p w14:paraId="274D776B" w14:textId="77777777" w:rsidR="0061406B" w:rsidRDefault="0061406B" w:rsidP="0061406B">
      <w:pPr>
        <w:pStyle w:val="a3"/>
        <w:spacing w:before="4"/>
        <w:ind w:right="220"/>
        <w:rPr>
          <w:ins w:id="2927" w:author="USER" w:date="2024-04-08T14:41:00Z"/>
          <w:b w:val="0"/>
          <w:sz w:val="22"/>
        </w:rPr>
      </w:pPr>
    </w:p>
    <w:p w14:paraId="61EB1072" w14:textId="77777777" w:rsidR="0061406B" w:rsidRDefault="0061406B" w:rsidP="0061406B">
      <w:pPr>
        <w:ind w:left="196" w:right="196"/>
        <w:rPr>
          <w:ins w:id="2928" w:author="USER" w:date="2024-04-08T14:41:00Z"/>
          <w:sz w:val="20"/>
        </w:rPr>
      </w:pPr>
      <w:ins w:id="2929" w:author="USER" w:date="2024-04-08T14:41:00Z">
        <w:r>
          <w:rPr>
            <w:b/>
            <w:sz w:val="20"/>
          </w:rPr>
          <w:t xml:space="preserve">Value type: </w:t>
        </w:r>
        <w:r>
          <w:rPr>
            <w:sz w:val="20"/>
          </w:rPr>
          <w:t>enumeration</w:t>
        </w:r>
      </w:ins>
    </w:p>
    <w:p w14:paraId="11E2D7AF" w14:textId="77777777" w:rsidR="0061406B" w:rsidRDefault="0061406B" w:rsidP="0061406B">
      <w:pPr>
        <w:pStyle w:val="a3"/>
        <w:spacing w:before="4"/>
        <w:ind w:right="220"/>
        <w:rPr>
          <w:ins w:id="2930" w:author="USER" w:date="2024-04-08T14:41:00Z"/>
          <w:sz w:val="22"/>
        </w:rPr>
      </w:pPr>
    </w:p>
    <w:p w14:paraId="46790820" w14:textId="77777777" w:rsidR="0061406B" w:rsidRDefault="0061406B" w:rsidP="0061406B">
      <w:pPr>
        <w:ind w:left="196" w:right="196"/>
        <w:rPr>
          <w:ins w:id="2931" w:author="USER" w:date="2024-04-08T14:41:00Z"/>
          <w:sz w:val="20"/>
        </w:rPr>
      </w:pPr>
      <w:ins w:id="2932" w:author="USER" w:date="2024-04-08T14:41:00Z">
        <w:r>
          <w:rPr>
            <w:b/>
            <w:sz w:val="20"/>
          </w:rPr>
          <w:t xml:space="preserve">Remarks: </w:t>
        </w:r>
        <w:r>
          <w:rPr>
            <w:sz w:val="20"/>
          </w:rPr>
          <w:t>No remarks.</w:t>
        </w:r>
      </w:ins>
    </w:p>
    <w:p w14:paraId="2C398C44" w14:textId="77777777" w:rsidR="0061406B" w:rsidRDefault="0061406B" w:rsidP="0061406B">
      <w:pPr>
        <w:pStyle w:val="a3"/>
        <w:ind w:right="220"/>
        <w:rPr>
          <w:ins w:id="2933" w:author="USER" w:date="2024-04-08T14:41:00Z"/>
          <w:sz w:val="22"/>
        </w:rPr>
      </w:pPr>
    </w:p>
    <w:p w14:paraId="36C6E1F9" w14:textId="77777777" w:rsidR="0061406B" w:rsidRDefault="0061406B" w:rsidP="0061406B">
      <w:pPr>
        <w:pStyle w:val="a3"/>
        <w:ind w:right="220"/>
        <w:rPr>
          <w:ins w:id="2934" w:author="USER" w:date="2024-04-08T14:41:00Z"/>
          <w:sz w:val="22"/>
        </w:rPr>
      </w:pPr>
    </w:p>
    <w:p w14:paraId="06D7DC10" w14:textId="77777777" w:rsidR="0061406B" w:rsidRDefault="0061406B" w:rsidP="0061406B">
      <w:pPr>
        <w:pStyle w:val="a3"/>
        <w:spacing w:before="9"/>
        <w:ind w:right="220"/>
        <w:rPr>
          <w:ins w:id="2935" w:author="USER" w:date="2024-04-08T14:41:00Z"/>
          <w:sz w:val="31"/>
        </w:rPr>
      </w:pPr>
    </w:p>
    <w:p w14:paraId="2221F3AF" w14:textId="77777777" w:rsidR="0061406B" w:rsidRDefault="0061406B" w:rsidP="0061406B">
      <w:pPr>
        <w:pStyle w:val="a3"/>
        <w:ind w:right="220"/>
        <w:rPr>
          <w:ins w:id="2936" w:author="USER" w:date="2024-04-08T14:41:00Z"/>
        </w:rPr>
      </w:pPr>
      <w:ins w:id="2937" w:author="USER" w:date="2024-04-08T14:41:00Z">
        <w:r>
          <w:t>Listed Values:</w:t>
        </w:r>
      </w:ins>
    </w:p>
    <w:p w14:paraId="0B8E37F3" w14:textId="77777777" w:rsidR="0061406B" w:rsidRDefault="0061406B" w:rsidP="0061406B">
      <w:pPr>
        <w:pStyle w:val="a3"/>
        <w:ind w:right="220"/>
        <w:rPr>
          <w:ins w:id="2938" w:author="USER" w:date="2024-04-08T14:41: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5F29C77F" w14:textId="77777777" w:rsidTr="0061406B">
        <w:trPr>
          <w:trHeight w:val="462"/>
          <w:ins w:id="2939" w:author="USER" w:date="2024-04-08T14:41:00Z"/>
        </w:trPr>
        <w:tc>
          <w:tcPr>
            <w:tcW w:w="1438" w:type="dxa"/>
            <w:shd w:val="clear" w:color="auto" w:fill="FFF1CC"/>
          </w:tcPr>
          <w:p w14:paraId="6A0521AB" w14:textId="77777777" w:rsidR="0061406B" w:rsidRDefault="0061406B" w:rsidP="0061406B">
            <w:pPr>
              <w:pStyle w:val="TableParagraph"/>
              <w:spacing w:before="114"/>
              <w:ind w:left="196" w:right="196"/>
              <w:rPr>
                <w:ins w:id="2940" w:author="USER" w:date="2024-04-08T14:41:00Z"/>
                <w:b/>
                <w:sz w:val="18"/>
              </w:rPr>
            </w:pPr>
            <w:ins w:id="2941" w:author="USER" w:date="2024-04-08T14:41:00Z">
              <w:r>
                <w:rPr>
                  <w:b/>
                  <w:sz w:val="18"/>
                </w:rPr>
                <w:t>Code</w:t>
              </w:r>
            </w:ins>
          </w:p>
        </w:tc>
        <w:tc>
          <w:tcPr>
            <w:tcW w:w="2878" w:type="dxa"/>
            <w:shd w:val="clear" w:color="auto" w:fill="FFF1CC"/>
          </w:tcPr>
          <w:p w14:paraId="61E98665" w14:textId="77777777" w:rsidR="0061406B" w:rsidRDefault="0061406B" w:rsidP="0061406B">
            <w:pPr>
              <w:pStyle w:val="TableParagraph"/>
              <w:spacing w:before="114"/>
              <w:ind w:left="196" w:right="196"/>
              <w:rPr>
                <w:ins w:id="2942" w:author="USER" w:date="2024-04-08T14:41:00Z"/>
                <w:b/>
                <w:sz w:val="18"/>
              </w:rPr>
            </w:pPr>
            <w:ins w:id="2943" w:author="USER" w:date="2024-04-08T14:41:00Z">
              <w:r>
                <w:rPr>
                  <w:b/>
                  <w:sz w:val="18"/>
                </w:rPr>
                <w:t>Label</w:t>
              </w:r>
            </w:ins>
          </w:p>
        </w:tc>
        <w:tc>
          <w:tcPr>
            <w:tcW w:w="5751" w:type="dxa"/>
            <w:shd w:val="clear" w:color="auto" w:fill="FFF1CC"/>
          </w:tcPr>
          <w:p w14:paraId="56D5B266" w14:textId="77777777" w:rsidR="0061406B" w:rsidRDefault="0061406B" w:rsidP="0061406B">
            <w:pPr>
              <w:pStyle w:val="TableParagraph"/>
              <w:spacing w:before="114"/>
              <w:ind w:left="196" w:right="196"/>
              <w:rPr>
                <w:ins w:id="2944" w:author="USER" w:date="2024-04-08T14:41:00Z"/>
                <w:b/>
                <w:sz w:val="18"/>
              </w:rPr>
            </w:pPr>
            <w:ins w:id="2945" w:author="USER" w:date="2024-04-08T14:41:00Z">
              <w:r>
                <w:rPr>
                  <w:b/>
                  <w:sz w:val="18"/>
                </w:rPr>
                <w:t>Definition</w:t>
              </w:r>
            </w:ins>
          </w:p>
        </w:tc>
      </w:tr>
      <w:tr w:rsidR="0061406B" w14:paraId="4CC82616" w14:textId="77777777" w:rsidTr="0061406B">
        <w:trPr>
          <w:trHeight w:val="462"/>
          <w:ins w:id="2946" w:author="USER" w:date="2024-04-08T14:41:00Z"/>
        </w:trPr>
        <w:tc>
          <w:tcPr>
            <w:tcW w:w="1438" w:type="dxa"/>
          </w:tcPr>
          <w:p w14:paraId="60D7482C" w14:textId="77777777" w:rsidR="0061406B" w:rsidRDefault="0061406B" w:rsidP="0061406B">
            <w:pPr>
              <w:pStyle w:val="TableParagraph"/>
              <w:ind w:left="196" w:right="196"/>
              <w:rPr>
                <w:ins w:id="2947" w:author="USER" w:date="2024-04-08T14:41:00Z"/>
                <w:sz w:val="18"/>
              </w:rPr>
            </w:pPr>
            <w:ins w:id="2948" w:author="USER" w:date="2024-04-08T14:41:00Z">
              <w:r>
                <w:rPr>
                  <w:w w:val="99"/>
                  <w:sz w:val="18"/>
                </w:rPr>
                <w:t>1</w:t>
              </w:r>
            </w:ins>
          </w:p>
        </w:tc>
        <w:tc>
          <w:tcPr>
            <w:tcW w:w="2878" w:type="dxa"/>
          </w:tcPr>
          <w:p w14:paraId="3DF8B58C" w14:textId="77777777" w:rsidR="0061406B" w:rsidRDefault="0061406B" w:rsidP="0061406B">
            <w:pPr>
              <w:pStyle w:val="TableParagraph"/>
              <w:ind w:left="196" w:right="196"/>
              <w:rPr>
                <w:ins w:id="2949" w:author="USER" w:date="2024-04-08T14:41:00Z"/>
                <w:sz w:val="18"/>
              </w:rPr>
            </w:pPr>
            <w:ins w:id="2950" w:author="USER" w:date="2024-04-08T14:41:00Z">
              <w:r w:rsidRPr="00BD1B47">
                <w:rPr>
                  <w:sz w:val="18"/>
                </w:rPr>
                <w:t>port</w:t>
              </w:r>
            </w:ins>
          </w:p>
        </w:tc>
        <w:tc>
          <w:tcPr>
            <w:tcW w:w="5751" w:type="dxa"/>
          </w:tcPr>
          <w:p w14:paraId="0959957A" w14:textId="77777777" w:rsidR="0061406B" w:rsidRDefault="0061406B" w:rsidP="0061406B">
            <w:pPr>
              <w:pStyle w:val="TableParagraph"/>
              <w:ind w:left="196" w:right="196"/>
              <w:rPr>
                <w:ins w:id="2951" w:author="USER" w:date="2024-04-08T14:41:00Z"/>
                <w:sz w:val="18"/>
              </w:rPr>
            </w:pPr>
            <w:ins w:id="2952" w:author="USER" w:date="2024-04-08T14:41:00Z">
              <w:r w:rsidRPr="00BD1B47">
                <w:rPr>
                  <w:sz w:val="18"/>
                </w:rPr>
                <w:t>For port and near shore operations.</w:t>
              </w:r>
            </w:ins>
          </w:p>
        </w:tc>
      </w:tr>
      <w:tr w:rsidR="0061406B" w14:paraId="28B23700" w14:textId="77777777" w:rsidTr="0061406B">
        <w:trPr>
          <w:trHeight w:val="462"/>
          <w:ins w:id="2953" w:author="USER" w:date="2024-04-08T14:41:00Z"/>
        </w:trPr>
        <w:tc>
          <w:tcPr>
            <w:tcW w:w="1438" w:type="dxa"/>
          </w:tcPr>
          <w:p w14:paraId="3569FFBF" w14:textId="77777777" w:rsidR="0061406B" w:rsidRPr="00BD1B47" w:rsidRDefault="0061406B" w:rsidP="0061406B">
            <w:pPr>
              <w:pStyle w:val="TableParagraph"/>
              <w:ind w:left="196" w:right="196"/>
              <w:rPr>
                <w:ins w:id="2954" w:author="USER" w:date="2024-04-08T14:41:00Z"/>
                <w:rFonts w:eastAsiaTheme="minorEastAsia"/>
                <w:w w:val="99"/>
                <w:sz w:val="18"/>
                <w:lang w:eastAsia="ko-KR"/>
              </w:rPr>
            </w:pPr>
            <w:ins w:id="2955" w:author="USER" w:date="2024-04-08T14:41:00Z">
              <w:r>
                <w:rPr>
                  <w:rFonts w:eastAsiaTheme="minorEastAsia" w:hint="eastAsia"/>
                  <w:w w:val="99"/>
                  <w:sz w:val="18"/>
                  <w:lang w:eastAsia="ko-KR"/>
                </w:rPr>
                <w:t>2</w:t>
              </w:r>
            </w:ins>
          </w:p>
        </w:tc>
        <w:tc>
          <w:tcPr>
            <w:tcW w:w="2878" w:type="dxa"/>
          </w:tcPr>
          <w:p w14:paraId="3E850F7D" w14:textId="77777777" w:rsidR="0061406B" w:rsidRPr="00BD1B47" w:rsidRDefault="0061406B" w:rsidP="0061406B">
            <w:pPr>
              <w:pStyle w:val="TableParagraph"/>
              <w:ind w:left="196" w:right="196"/>
              <w:rPr>
                <w:ins w:id="2956" w:author="USER" w:date="2024-04-08T14:41:00Z"/>
                <w:sz w:val="18"/>
              </w:rPr>
            </w:pPr>
            <w:ins w:id="2957" w:author="USER" w:date="2024-04-08T14:41:00Z">
              <w:r w:rsidRPr="00BD1B47">
                <w:rPr>
                  <w:sz w:val="18"/>
                </w:rPr>
                <w:t>transit</w:t>
              </w:r>
            </w:ins>
          </w:p>
        </w:tc>
        <w:tc>
          <w:tcPr>
            <w:tcW w:w="5751" w:type="dxa"/>
          </w:tcPr>
          <w:p w14:paraId="11B004BB" w14:textId="77777777" w:rsidR="0061406B" w:rsidRPr="00BD1B47" w:rsidRDefault="0061406B" w:rsidP="0061406B">
            <w:pPr>
              <w:pStyle w:val="TableParagraph"/>
              <w:ind w:left="196" w:right="196"/>
              <w:rPr>
                <w:ins w:id="2958" w:author="USER" w:date="2024-04-08T14:41:00Z"/>
                <w:sz w:val="18"/>
              </w:rPr>
            </w:pPr>
            <w:ins w:id="2959" w:author="USER" w:date="2024-04-08T14:41:00Z">
              <w:r w:rsidRPr="00BD1B47">
                <w:rPr>
                  <w:sz w:val="18"/>
                </w:rPr>
                <w:t>For coast and planning purposes.</w:t>
              </w:r>
            </w:ins>
          </w:p>
        </w:tc>
      </w:tr>
      <w:tr w:rsidR="0061406B" w14:paraId="141C4FA8" w14:textId="77777777" w:rsidTr="0061406B">
        <w:trPr>
          <w:trHeight w:val="462"/>
          <w:ins w:id="2960" w:author="USER" w:date="2024-04-08T14:41:00Z"/>
        </w:trPr>
        <w:tc>
          <w:tcPr>
            <w:tcW w:w="1438" w:type="dxa"/>
          </w:tcPr>
          <w:p w14:paraId="57F4D643" w14:textId="77777777" w:rsidR="0061406B" w:rsidRPr="00BD1B47" w:rsidRDefault="0061406B" w:rsidP="0061406B">
            <w:pPr>
              <w:pStyle w:val="TableParagraph"/>
              <w:ind w:left="196" w:right="196"/>
              <w:rPr>
                <w:ins w:id="2961" w:author="USER" w:date="2024-04-08T14:41:00Z"/>
                <w:rFonts w:eastAsiaTheme="minorEastAsia"/>
                <w:w w:val="99"/>
                <w:sz w:val="18"/>
                <w:lang w:eastAsia="ko-KR"/>
              </w:rPr>
            </w:pPr>
            <w:ins w:id="2962" w:author="USER" w:date="2024-04-08T14:41:00Z">
              <w:r>
                <w:rPr>
                  <w:rFonts w:eastAsiaTheme="minorEastAsia" w:hint="eastAsia"/>
                  <w:w w:val="99"/>
                  <w:sz w:val="18"/>
                  <w:lang w:eastAsia="ko-KR"/>
                </w:rPr>
                <w:t>3</w:t>
              </w:r>
            </w:ins>
          </w:p>
        </w:tc>
        <w:tc>
          <w:tcPr>
            <w:tcW w:w="2878" w:type="dxa"/>
          </w:tcPr>
          <w:p w14:paraId="66CCAB51" w14:textId="77777777" w:rsidR="0061406B" w:rsidRPr="00BD1B47" w:rsidRDefault="0061406B" w:rsidP="0061406B">
            <w:pPr>
              <w:pStyle w:val="TableParagraph"/>
              <w:ind w:left="196" w:right="196"/>
              <w:rPr>
                <w:ins w:id="2963" w:author="USER" w:date="2024-04-08T14:41:00Z"/>
                <w:sz w:val="18"/>
              </w:rPr>
            </w:pPr>
            <w:ins w:id="2964" w:author="USER" w:date="2024-04-08T14:41:00Z">
              <w:r w:rsidRPr="00BD1B47">
                <w:rPr>
                  <w:sz w:val="18"/>
                </w:rPr>
                <w:t>overview</w:t>
              </w:r>
            </w:ins>
          </w:p>
        </w:tc>
        <w:tc>
          <w:tcPr>
            <w:tcW w:w="5751" w:type="dxa"/>
          </w:tcPr>
          <w:p w14:paraId="54D5409B" w14:textId="77777777" w:rsidR="0061406B" w:rsidRPr="00BD1B47" w:rsidRDefault="0061406B" w:rsidP="0061406B">
            <w:pPr>
              <w:pStyle w:val="TableParagraph"/>
              <w:ind w:left="196" w:right="196"/>
              <w:rPr>
                <w:ins w:id="2965" w:author="USER" w:date="2024-04-08T14:41:00Z"/>
                <w:sz w:val="18"/>
              </w:rPr>
            </w:pPr>
            <w:ins w:id="2966" w:author="USER" w:date="2024-04-08T14:41:00Z">
              <w:r w:rsidRPr="00BD1B47">
                <w:rPr>
                  <w:sz w:val="18"/>
                </w:rPr>
                <w:t>For ocean crossing and planning purposes.</w:t>
              </w:r>
            </w:ins>
          </w:p>
        </w:tc>
      </w:tr>
    </w:tbl>
    <w:p w14:paraId="1D288F3D" w14:textId="77777777" w:rsidR="0061406B" w:rsidRDefault="0061406B" w:rsidP="0061406B">
      <w:pPr>
        <w:pStyle w:val="a3"/>
        <w:spacing w:before="10"/>
        <w:ind w:right="220"/>
        <w:rPr>
          <w:ins w:id="2967" w:author="USER" w:date="2024-04-08T14:41:00Z"/>
          <w:sz w:val="24"/>
        </w:rPr>
      </w:pPr>
    </w:p>
    <w:p w14:paraId="1E431270" w14:textId="77777777" w:rsidR="0061406B" w:rsidRDefault="0061406B">
      <w:pPr>
        <w:rPr>
          <w:ins w:id="2968" w:author="USER" w:date="2024-04-08T14:41:00Z"/>
          <w:sz w:val="24"/>
        </w:rPr>
      </w:pPr>
    </w:p>
    <w:p w14:paraId="52439799" w14:textId="46B4B9A7" w:rsidR="0061406B" w:rsidRDefault="0061406B">
      <w:pPr>
        <w:rPr>
          <w:ins w:id="2969" w:author="USER" w:date="2024-04-08T14:39:00Z"/>
          <w:sz w:val="24"/>
        </w:rPr>
      </w:pPr>
      <w:ins w:id="2970" w:author="USER" w:date="2024-04-08T14:39:00Z">
        <w:r>
          <w:rPr>
            <w:sz w:val="24"/>
          </w:rPr>
          <w:br w:type="page"/>
        </w:r>
      </w:ins>
    </w:p>
    <w:p w14:paraId="0238C4AD" w14:textId="77777777" w:rsidR="0061406B" w:rsidRDefault="0061406B" w:rsidP="0061406B">
      <w:pPr>
        <w:pStyle w:val="a3"/>
        <w:spacing w:before="10"/>
        <w:ind w:right="220"/>
        <w:rPr>
          <w:ins w:id="2971" w:author="USER" w:date="2024-04-08T14:39:00Z"/>
          <w:sz w:val="24"/>
        </w:rPr>
      </w:pPr>
    </w:p>
    <w:p w14:paraId="56DDCB8F" w14:textId="77777777" w:rsidR="0061406B" w:rsidRDefault="0061406B" w:rsidP="00E14416">
      <w:pPr>
        <w:pStyle w:val="2"/>
        <w:numPr>
          <w:ilvl w:val="1"/>
          <w:numId w:val="9"/>
        </w:numPr>
        <w:rPr>
          <w:ins w:id="2972" w:author="USER" w:date="2024-04-08T14:39:00Z"/>
        </w:rPr>
      </w:pPr>
      <w:ins w:id="2973" w:author="USER" w:date="2024-04-08T14:39:00Z">
        <w:r>
          <w:t>S100_Support File</w:t>
        </w:r>
        <w:r>
          <w:rPr>
            <w:spacing w:val="-3"/>
          </w:rPr>
          <w:t xml:space="preserve"> </w:t>
        </w:r>
        <w:r>
          <w:t>Format</w:t>
        </w:r>
      </w:ins>
    </w:p>
    <w:p w14:paraId="15D70075" w14:textId="77777777" w:rsidR="0061406B" w:rsidRDefault="0061406B" w:rsidP="0061406B">
      <w:pPr>
        <w:pStyle w:val="a3"/>
        <w:spacing w:before="5"/>
        <w:ind w:right="220"/>
        <w:rPr>
          <w:ins w:id="2974" w:author="USER" w:date="2024-04-08T14:39:00Z"/>
          <w:b w:val="0"/>
          <w:sz w:val="22"/>
        </w:rPr>
      </w:pPr>
    </w:p>
    <w:p w14:paraId="74394904" w14:textId="77777777" w:rsidR="0061406B" w:rsidRDefault="0061406B" w:rsidP="0061406B">
      <w:pPr>
        <w:pStyle w:val="a3"/>
        <w:ind w:right="220"/>
        <w:rPr>
          <w:ins w:id="2975" w:author="USER" w:date="2024-04-08T14:39:00Z"/>
        </w:rPr>
      </w:pPr>
      <w:ins w:id="2976" w:author="USER" w:date="2024-04-08T14:39:00Z">
        <w:r>
          <w:t xml:space="preserve">Definition: </w:t>
        </w:r>
        <w:r w:rsidRPr="00CF2BB8">
          <w:rPr>
            <w:b w:val="0"/>
            <w:bCs/>
          </w:rPr>
          <w:t>The format used for the support file.</w:t>
        </w:r>
      </w:ins>
    </w:p>
    <w:p w14:paraId="54B3075A" w14:textId="77777777" w:rsidR="0061406B" w:rsidRDefault="0061406B" w:rsidP="0061406B">
      <w:pPr>
        <w:pStyle w:val="a3"/>
        <w:ind w:right="220"/>
        <w:rPr>
          <w:ins w:id="2977" w:author="USER" w:date="2024-04-08T14:39:00Z"/>
          <w:sz w:val="22"/>
        </w:rPr>
      </w:pPr>
    </w:p>
    <w:p w14:paraId="732DECEC" w14:textId="77777777" w:rsidR="0061406B" w:rsidRDefault="0061406B" w:rsidP="0061406B">
      <w:pPr>
        <w:ind w:left="196" w:right="196"/>
        <w:rPr>
          <w:ins w:id="2978" w:author="USER" w:date="2024-04-08T14:39:00Z"/>
          <w:sz w:val="20"/>
        </w:rPr>
      </w:pPr>
      <w:ins w:id="2979" w:author="USER" w:date="2024-04-08T14:39:00Z">
        <w:r>
          <w:rPr>
            <w:b/>
            <w:sz w:val="20"/>
          </w:rPr>
          <w:t xml:space="preserve">CamelCase: </w:t>
        </w:r>
        <w:r>
          <w:rPr>
            <w:sz w:val="20"/>
          </w:rPr>
          <w:t>supportFileFormat</w:t>
        </w:r>
      </w:ins>
    </w:p>
    <w:p w14:paraId="43E702C9" w14:textId="77777777" w:rsidR="0061406B" w:rsidRDefault="0061406B" w:rsidP="0061406B">
      <w:pPr>
        <w:pStyle w:val="a3"/>
        <w:spacing w:before="4"/>
        <w:ind w:right="220"/>
        <w:rPr>
          <w:ins w:id="2980" w:author="USER" w:date="2024-04-08T14:39:00Z"/>
          <w:sz w:val="22"/>
        </w:rPr>
      </w:pPr>
    </w:p>
    <w:p w14:paraId="1062A5F9" w14:textId="77777777" w:rsidR="0061406B" w:rsidRDefault="0061406B" w:rsidP="0061406B">
      <w:pPr>
        <w:pStyle w:val="a3"/>
        <w:ind w:right="220"/>
        <w:rPr>
          <w:ins w:id="2981" w:author="USER" w:date="2024-04-08T14:39:00Z"/>
        </w:rPr>
      </w:pPr>
      <w:ins w:id="2982" w:author="USER" w:date="2024-04-08T14:39:00Z">
        <w:r>
          <w:t>Alias:</w:t>
        </w:r>
      </w:ins>
    </w:p>
    <w:p w14:paraId="338609D7" w14:textId="77777777" w:rsidR="0061406B" w:rsidRDefault="0061406B" w:rsidP="0061406B">
      <w:pPr>
        <w:pStyle w:val="a3"/>
        <w:spacing w:before="7"/>
        <w:ind w:right="220"/>
        <w:rPr>
          <w:ins w:id="2983" w:author="USER" w:date="2024-04-08T14:39:00Z"/>
          <w:b w:val="0"/>
          <w:sz w:val="22"/>
        </w:rPr>
      </w:pPr>
    </w:p>
    <w:p w14:paraId="3834426A" w14:textId="77777777" w:rsidR="0061406B" w:rsidRDefault="0061406B" w:rsidP="0061406B">
      <w:pPr>
        <w:ind w:left="196" w:right="196"/>
        <w:rPr>
          <w:ins w:id="2984" w:author="USER" w:date="2024-04-08T14:39:00Z"/>
          <w:sz w:val="20"/>
        </w:rPr>
      </w:pPr>
      <w:ins w:id="2985" w:author="USER" w:date="2024-04-08T14:39:00Z">
        <w:r>
          <w:rPr>
            <w:b/>
            <w:sz w:val="20"/>
          </w:rPr>
          <w:t xml:space="preserve">Value type: </w:t>
        </w:r>
        <w:r>
          <w:rPr>
            <w:sz w:val="20"/>
          </w:rPr>
          <w:t>enumeration</w:t>
        </w:r>
      </w:ins>
    </w:p>
    <w:p w14:paraId="47E4B705" w14:textId="77777777" w:rsidR="0061406B" w:rsidRDefault="0061406B" w:rsidP="0061406B">
      <w:pPr>
        <w:pStyle w:val="a3"/>
        <w:spacing w:before="4"/>
        <w:ind w:right="220"/>
        <w:rPr>
          <w:ins w:id="2986" w:author="USER" w:date="2024-04-08T14:39:00Z"/>
          <w:sz w:val="22"/>
        </w:rPr>
      </w:pPr>
    </w:p>
    <w:p w14:paraId="2C4E24D7" w14:textId="77777777" w:rsidR="0061406B" w:rsidRDefault="0061406B" w:rsidP="0061406B">
      <w:pPr>
        <w:ind w:left="196" w:right="196"/>
        <w:rPr>
          <w:ins w:id="2987" w:author="USER" w:date="2024-04-08T14:39:00Z"/>
          <w:sz w:val="20"/>
        </w:rPr>
      </w:pPr>
      <w:ins w:id="2988" w:author="USER" w:date="2024-04-08T14:39:00Z">
        <w:r>
          <w:rPr>
            <w:b/>
            <w:sz w:val="20"/>
          </w:rPr>
          <w:t xml:space="preserve">Remarks: </w:t>
        </w:r>
        <w:r>
          <w:rPr>
            <w:sz w:val="20"/>
          </w:rPr>
          <w:t>No remarks.</w:t>
        </w:r>
      </w:ins>
    </w:p>
    <w:p w14:paraId="4CE826C5" w14:textId="77777777" w:rsidR="0061406B" w:rsidRDefault="0061406B" w:rsidP="0061406B">
      <w:pPr>
        <w:pStyle w:val="a3"/>
        <w:ind w:right="220"/>
        <w:rPr>
          <w:ins w:id="2989" w:author="USER" w:date="2024-04-08T14:39:00Z"/>
          <w:sz w:val="22"/>
        </w:rPr>
      </w:pPr>
    </w:p>
    <w:p w14:paraId="0124252B" w14:textId="77777777" w:rsidR="0061406B" w:rsidRDefault="0061406B" w:rsidP="0061406B">
      <w:pPr>
        <w:pStyle w:val="a3"/>
        <w:ind w:right="220"/>
        <w:rPr>
          <w:ins w:id="2990" w:author="USER" w:date="2024-04-08T14:39:00Z"/>
          <w:sz w:val="22"/>
        </w:rPr>
      </w:pPr>
    </w:p>
    <w:p w14:paraId="62B28EAD" w14:textId="77777777" w:rsidR="0061406B" w:rsidRDefault="0061406B" w:rsidP="0061406B">
      <w:pPr>
        <w:pStyle w:val="a3"/>
        <w:spacing w:before="9"/>
        <w:ind w:right="220"/>
        <w:rPr>
          <w:ins w:id="2991" w:author="USER" w:date="2024-04-08T14:39:00Z"/>
          <w:sz w:val="31"/>
        </w:rPr>
      </w:pPr>
    </w:p>
    <w:p w14:paraId="77187B8E" w14:textId="77777777" w:rsidR="0061406B" w:rsidRDefault="0061406B" w:rsidP="0061406B">
      <w:pPr>
        <w:pStyle w:val="a3"/>
        <w:ind w:right="220"/>
        <w:rPr>
          <w:ins w:id="2992" w:author="USER" w:date="2024-04-08T14:39:00Z"/>
        </w:rPr>
      </w:pPr>
      <w:ins w:id="2993" w:author="USER" w:date="2024-04-08T14:39:00Z">
        <w:r>
          <w:t>Listed Values:</w:t>
        </w:r>
      </w:ins>
    </w:p>
    <w:p w14:paraId="0148F3CC" w14:textId="77777777" w:rsidR="0061406B" w:rsidRDefault="0061406B" w:rsidP="0061406B">
      <w:pPr>
        <w:pStyle w:val="a3"/>
        <w:spacing w:before="10"/>
        <w:ind w:right="220"/>
        <w:rPr>
          <w:ins w:id="2994" w:author="USER" w:date="2024-04-08T14:39: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32538545" w14:textId="77777777" w:rsidTr="0061406B">
        <w:trPr>
          <w:trHeight w:val="465"/>
          <w:ins w:id="2995" w:author="USER" w:date="2024-04-08T14:39:00Z"/>
        </w:trPr>
        <w:tc>
          <w:tcPr>
            <w:tcW w:w="1438" w:type="dxa"/>
            <w:shd w:val="clear" w:color="auto" w:fill="FFF1CC"/>
          </w:tcPr>
          <w:p w14:paraId="66BD7A4D" w14:textId="77777777" w:rsidR="0061406B" w:rsidRDefault="0061406B" w:rsidP="0061406B">
            <w:pPr>
              <w:pStyle w:val="TableParagraph"/>
              <w:spacing w:before="117"/>
              <w:ind w:left="196" w:right="196"/>
              <w:rPr>
                <w:ins w:id="2996" w:author="USER" w:date="2024-04-08T14:39:00Z"/>
                <w:b/>
                <w:sz w:val="18"/>
              </w:rPr>
            </w:pPr>
            <w:ins w:id="2997" w:author="USER" w:date="2024-04-08T14:39:00Z">
              <w:r>
                <w:rPr>
                  <w:b/>
                  <w:sz w:val="18"/>
                </w:rPr>
                <w:t>Code</w:t>
              </w:r>
            </w:ins>
          </w:p>
        </w:tc>
        <w:tc>
          <w:tcPr>
            <w:tcW w:w="2878" w:type="dxa"/>
            <w:shd w:val="clear" w:color="auto" w:fill="FFF1CC"/>
          </w:tcPr>
          <w:p w14:paraId="0E09C7B9" w14:textId="77777777" w:rsidR="0061406B" w:rsidRDefault="0061406B" w:rsidP="0061406B">
            <w:pPr>
              <w:pStyle w:val="TableParagraph"/>
              <w:spacing w:before="117"/>
              <w:ind w:left="196" w:right="196"/>
              <w:rPr>
                <w:ins w:id="2998" w:author="USER" w:date="2024-04-08T14:39:00Z"/>
                <w:b/>
                <w:sz w:val="18"/>
              </w:rPr>
            </w:pPr>
            <w:ins w:id="2999" w:author="USER" w:date="2024-04-08T14:39:00Z">
              <w:r>
                <w:rPr>
                  <w:b/>
                  <w:sz w:val="18"/>
                </w:rPr>
                <w:t>Label</w:t>
              </w:r>
            </w:ins>
          </w:p>
        </w:tc>
        <w:tc>
          <w:tcPr>
            <w:tcW w:w="5751" w:type="dxa"/>
            <w:shd w:val="clear" w:color="auto" w:fill="FFF1CC"/>
          </w:tcPr>
          <w:p w14:paraId="283FCACB" w14:textId="77777777" w:rsidR="0061406B" w:rsidRDefault="0061406B" w:rsidP="0061406B">
            <w:pPr>
              <w:pStyle w:val="TableParagraph"/>
              <w:spacing w:before="117"/>
              <w:ind w:left="196" w:right="196"/>
              <w:rPr>
                <w:ins w:id="3000" w:author="USER" w:date="2024-04-08T14:39:00Z"/>
                <w:b/>
                <w:sz w:val="18"/>
              </w:rPr>
            </w:pPr>
            <w:ins w:id="3001" w:author="USER" w:date="2024-04-08T14:39:00Z">
              <w:r>
                <w:rPr>
                  <w:b/>
                  <w:sz w:val="18"/>
                </w:rPr>
                <w:t>Definition</w:t>
              </w:r>
            </w:ins>
          </w:p>
        </w:tc>
      </w:tr>
      <w:tr w:rsidR="0061406B" w14:paraId="510C2B28" w14:textId="77777777" w:rsidTr="0061406B">
        <w:trPr>
          <w:trHeight w:val="685"/>
          <w:ins w:id="3002" w:author="USER" w:date="2024-04-08T14:39:00Z"/>
        </w:trPr>
        <w:tc>
          <w:tcPr>
            <w:tcW w:w="1438" w:type="dxa"/>
          </w:tcPr>
          <w:p w14:paraId="492C7265" w14:textId="77777777" w:rsidR="0061406B" w:rsidRDefault="0061406B" w:rsidP="0061406B">
            <w:pPr>
              <w:pStyle w:val="TableParagraph"/>
              <w:ind w:left="196" w:right="196"/>
              <w:rPr>
                <w:ins w:id="3003" w:author="USER" w:date="2024-04-08T14:39:00Z"/>
                <w:sz w:val="18"/>
              </w:rPr>
            </w:pPr>
            <w:ins w:id="3004" w:author="USER" w:date="2024-04-08T14:39:00Z">
              <w:r>
                <w:rPr>
                  <w:w w:val="99"/>
                  <w:sz w:val="18"/>
                </w:rPr>
                <w:t>1</w:t>
              </w:r>
            </w:ins>
          </w:p>
        </w:tc>
        <w:tc>
          <w:tcPr>
            <w:tcW w:w="2878" w:type="dxa"/>
          </w:tcPr>
          <w:p w14:paraId="492D6DB9" w14:textId="77777777" w:rsidR="0061406B" w:rsidRDefault="0061406B" w:rsidP="0061406B">
            <w:pPr>
              <w:pStyle w:val="TableParagraph"/>
              <w:ind w:left="196" w:right="196"/>
              <w:rPr>
                <w:ins w:id="3005" w:author="USER" w:date="2024-04-08T14:39:00Z"/>
                <w:sz w:val="18"/>
              </w:rPr>
            </w:pPr>
            <w:ins w:id="3006" w:author="USER" w:date="2024-04-08T14:39:00Z">
              <w:r>
                <w:rPr>
                  <w:sz w:val="18"/>
                </w:rPr>
                <w:t>ASCII</w:t>
              </w:r>
            </w:ins>
          </w:p>
        </w:tc>
        <w:tc>
          <w:tcPr>
            <w:tcW w:w="5751" w:type="dxa"/>
          </w:tcPr>
          <w:p w14:paraId="6ED734A9" w14:textId="77777777" w:rsidR="0061406B" w:rsidRDefault="0061406B" w:rsidP="0061406B">
            <w:pPr>
              <w:pStyle w:val="TableParagraph"/>
              <w:spacing w:line="259" w:lineRule="auto"/>
              <w:ind w:left="196" w:right="196"/>
              <w:rPr>
                <w:ins w:id="3007" w:author="USER" w:date="2024-04-08T14:39:00Z"/>
                <w:sz w:val="18"/>
              </w:rPr>
            </w:pPr>
            <w:ins w:id="3008" w:author="USER" w:date="2024-04-08T14:39:00Z">
              <w:r>
                <w:rPr>
                  <w:sz w:val="18"/>
                </w:rPr>
                <w:t>American Standard Code for Information Interchange. American character standard code system established in 1968.</w:t>
              </w:r>
            </w:ins>
          </w:p>
        </w:tc>
      </w:tr>
      <w:tr w:rsidR="0061406B" w14:paraId="044CEAA3" w14:textId="77777777" w:rsidTr="0061406B">
        <w:trPr>
          <w:trHeight w:val="686"/>
          <w:ins w:id="3009" w:author="USER" w:date="2024-04-08T14:39:00Z"/>
        </w:trPr>
        <w:tc>
          <w:tcPr>
            <w:tcW w:w="1438" w:type="dxa"/>
          </w:tcPr>
          <w:p w14:paraId="5AE08FCC" w14:textId="77777777" w:rsidR="0061406B" w:rsidRDefault="0061406B" w:rsidP="0061406B">
            <w:pPr>
              <w:pStyle w:val="TableParagraph"/>
              <w:ind w:left="196" w:right="196"/>
              <w:rPr>
                <w:ins w:id="3010" w:author="USER" w:date="2024-04-08T14:39:00Z"/>
                <w:sz w:val="18"/>
              </w:rPr>
            </w:pPr>
            <w:ins w:id="3011" w:author="USER" w:date="2024-04-08T14:39:00Z">
              <w:r>
                <w:rPr>
                  <w:w w:val="99"/>
                  <w:sz w:val="18"/>
                </w:rPr>
                <w:t>2</w:t>
              </w:r>
            </w:ins>
          </w:p>
        </w:tc>
        <w:tc>
          <w:tcPr>
            <w:tcW w:w="2878" w:type="dxa"/>
          </w:tcPr>
          <w:p w14:paraId="73F95F05" w14:textId="77777777" w:rsidR="0061406B" w:rsidRDefault="0061406B" w:rsidP="0061406B">
            <w:pPr>
              <w:pStyle w:val="TableParagraph"/>
              <w:ind w:left="196" w:right="196"/>
              <w:rPr>
                <w:ins w:id="3012" w:author="USER" w:date="2024-04-08T14:39:00Z"/>
                <w:sz w:val="18"/>
              </w:rPr>
            </w:pPr>
            <w:ins w:id="3013" w:author="USER" w:date="2024-04-08T14:39:00Z">
              <w:r>
                <w:rPr>
                  <w:sz w:val="18"/>
                </w:rPr>
                <w:t>JPEG2000</w:t>
              </w:r>
            </w:ins>
          </w:p>
        </w:tc>
        <w:tc>
          <w:tcPr>
            <w:tcW w:w="5751" w:type="dxa"/>
          </w:tcPr>
          <w:p w14:paraId="40BF41D2" w14:textId="77777777" w:rsidR="0061406B" w:rsidRDefault="0061406B" w:rsidP="0061406B">
            <w:pPr>
              <w:pStyle w:val="TableParagraph"/>
              <w:spacing w:line="259" w:lineRule="auto"/>
              <w:ind w:left="196" w:right="196"/>
              <w:rPr>
                <w:ins w:id="3014" w:author="USER" w:date="2024-04-08T14:39:00Z"/>
                <w:sz w:val="18"/>
              </w:rPr>
            </w:pPr>
            <w:ins w:id="3015" w:author="USER" w:date="2024-04-08T14:39:00Z">
              <w:r>
                <w:rPr>
                  <w:sz w:val="18"/>
                </w:rPr>
                <w:t>Raster image compression technology based on wavelet transformation.</w:t>
              </w:r>
            </w:ins>
          </w:p>
        </w:tc>
      </w:tr>
      <w:tr w:rsidR="0061406B" w14:paraId="16475581" w14:textId="77777777" w:rsidTr="0061406B">
        <w:trPr>
          <w:trHeight w:val="688"/>
          <w:ins w:id="3016" w:author="USER" w:date="2024-04-08T14:39:00Z"/>
        </w:trPr>
        <w:tc>
          <w:tcPr>
            <w:tcW w:w="1438" w:type="dxa"/>
          </w:tcPr>
          <w:p w14:paraId="15D21E6C" w14:textId="77777777" w:rsidR="0061406B" w:rsidRDefault="0061406B" w:rsidP="0061406B">
            <w:pPr>
              <w:pStyle w:val="TableParagraph"/>
              <w:ind w:left="196" w:right="196"/>
              <w:rPr>
                <w:ins w:id="3017" w:author="USER" w:date="2024-04-08T14:39:00Z"/>
                <w:sz w:val="18"/>
              </w:rPr>
            </w:pPr>
            <w:ins w:id="3018" w:author="USER" w:date="2024-04-08T14:39:00Z">
              <w:r>
                <w:rPr>
                  <w:w w:val="99"/>
                  <w:sz w:val="18"/>
                </w:rPr>
                <w:t>3</w:t>
              </w:r>
            </w:ins>
          </w:p>
        </w:tc>
        <w:tc>
          <w:tcPr>
            <w:tcW w:w="2878" w:type="dxa"/>
          </w:tcPr>
          <w:p w14:paraId="38E5D958" w14:textId="77777777" w:rsidR="0061406B" w:rsidRDefault="0061406B" w:rsidP="0061406B">
            <w:pPr>
              <w:pStyle w:val="TableParagraph"/>
              <w:ind w:left="196" w:right="196"/>
              <w:rPr>
                <w:ins w:id="3019" w:author="USER" w:date="2024-04-08T14:39:00Z"/>
                <w:sz w:val="18"/>
              </w:rPr>
            </w:pPr>
            <w:ins w:id="3020" w:author="USER" w:date="2024-04-08T14:39:00Z">
              <w:r>
                <w:rPr>
                  <w:sz w:val="18"/>
                </w:rPr>
                <w:t>HTML</w:t>
              </w:r>
            </w:ins>
          </w:p>
        </w:tc>
        <w:tc>
          <w:tcPr>
            <w:tcW w:w="5751" w:type="dxa"/>
          </w:tcPr>
          <w:p w14:paraId="64CFE314" w14:textId="77777777" w:rsidR="0061406B" w:rsidRDefault="0061406B" w:rsidP="0061406B">
            <w:pPr>
              <w:pStyle w:val="TableParagraph"/>
              <w:spacing w:line="261" w:lineRule="auto"/>
              <w:ind w:left="196" w:right="196"/>
              <w:rPr>
                <w:ins w:id="3021" w:author="USER" w:date="2024-04-08T14:39:00Z"/>
                <w:sz w:val="18"/>
              </w:rPr>
            </w:pPr>
            <w:ins w:id="3022" w:author="USER" w:date="2024-04-08T14:39:00Z">
              <w:r>
                <w:rPr>
                  <w:sz w:val="18"/>
                </w:rPr>
                <w:t>Hypertext Markup Language. A type of basic web language used to create web documents.</w:t>
              </w:r>
            </w:ins>
          </w:p>
        </w:tc>
      </w:tr>
      <w:tr w:rsidR="0061406B" w14:paraId="77E4244E" w14:textId="77777777" w:rsidTr="0061406B">
        <w:trPr>
          <w:trHeight w:val="686"/>
          <w:ins w:id="3023" w:author="USER" w:date="2024-04-08T14:39:00Z"/>
        </w:trPr>
        <w:tc>
          <w:tcPr>
            <w:tcW w:w="1438" w:type="dxa"/>
          </w:tcPr>
          <w:p w14:paraId="49A7E42B" w14:textId="77777777" w:rsidR="0061406B" w:rsidRDefault="0061406B" w:rsidP="0061406B">
            <w:pPr>
              <w:pStyle w:val="TableParagraph"/>
              <w:ind w:left="196" w:right="196"/>
              <w:rPr>
                <w:ins w:id="3024" w:author="USER" w:date="2024-04-08T14:39:00Z"/>
                <w:sz w:val="18"/>
              </w:rPr>
            </w:pPr>
            <w:ins w:id="3025" w:author="USER" w:date="2024-04-08T14:39:00Z">
              <w:r>
                <w:rPr>
                  <w:w w:val="99"/>
                  <w:sz w:val="18"/>
                </w:rPr>
                <w:t>4</w:t>
              </w:r>
            </w:ins>
          </w:p>
        </w:tc>
        <w:tc>
          <w:tcPr>
            <w:tcW w:w="2878" w:type="dxa"/>
          </w:tcPr>
          <w:p w14:paraId="48E92933" w14:textId="77777777" w:rsidR="0061406B" w:rsidRDefault="0061406B" w:rsidP="0061406B">
            <w:pPr>
              <w:pStyle w:val="TableParagraph"/>
              <w:ind w:left="196" w:right="196"/>
              <w:rPr>
                <w:ins w:id="3026" w:author="USER" w:date="2024-04-08T14:39:00Z"/>
                <w:sz w:val="18"/>
              </w:rPr>
            </w:pPr>
            <w:ins w:id="3027" w:author="USER" w:date="2024-04-08T14:39:00Z">
              <w:r>
                <w:rPr>
                  <w:sz w:val="18"/>
                </w:rPr>
                <w:t>XML</w:t>
              </w:r>
            </w:ins>
          </w:p>
        </w:tc>
        <w:tc>
          <w:tcPr>
            <w:tcW w:w="5751" w:type="dxa"/>
          </w:tcPr>
          <w:p w14:paraId="33DE72BA" w14:textId="77777777" w:rsidR="0061406B" w:rsidRDefault="0061406B" w:rsidP="0061406B">
            <w:pPr>
              <w:pStyle w:val="TableParagraph"/>
              <w:spacing w:line="259" w:lineRule="auto"/>
              <w:ind w:left="196" w:right="196"/>
              <w:rPr>
                <w:ins w:id="3028" w:author="USER" w:date="2024-04-08T14:39:00Z"/>
                <w:sz w:val="18"/>
              </w:rPr>
            </w:pPr>
            <w:ins w:id="3029" w:author="USER" w:date="2024-04-08T14:39:00Z">
              <w:r>
                <w:rPr>
                  <w:sz w:val="18"/>
                </w:rPr>
                <w:t>Extensible Markup Language. A language created by remarkably improving HTML to create Internet web pages.</w:t>
              </w:r>
            </w:ins>
          </w:p>
        </w:tc>
      </w:tr>
      <w:tr w:rsidR="0061406B" w14:paraId="718B62A1" w14:textId="77777777" w:rsidTr="0061406B">
        <w:trPr>
          <w:trHeight w:val="909"/>
          <w:ins w:id="3030" w:author="USER" w:date="2024-04-08T14:39:00Z"/>
        </w:trPr>
        <w:tc>
          <w:tcPr>
            <w:tcW w:w="1438" w:type="dxa"/>
          </w:tcPr>
          <w:p w14:paraId="0651C345" w14:textId="77777777" w:rsidR="0061406B" w:rsidRDefault="0061406B" w:rsidP="0061406B">
            <w:pPr>
              <w:pStyle w:val="TableParagraph"/>
              <w:ind w:left="196" w:right="196"/>
              <w:rPr>
                <w:ins w:id="3031" w:author="USER" w:date="2024-04-08T14:39:00Z"/>
                <w:sz w:val="18"/>
              </w:rPr>
            </w:pPr>
            <w:ins w:id="3032" w:author="USER" w:date="2024-04-08T14:39:00Z">
              <w:r>
                <w:rPr>
                  <w:w w:val="99"/>
                  <w:sz w:val="18"/>
                </w:rPr>
                <w:t>5</w:t>
              </w:r>
            </w:ins>
          </w:p>
        </w:tc>
        <w:tc>
          <w:tcPr>
            <w:tcW w:w="2878" w:type="dxa"/>
          </w:tcPr>
          <w:p w14:paraId="09BCD628" w14:textId="77777777" w:rsidR="0061406B" w:rsidRDefault="0061406B" w:rsidP="0061406B">
            <w:pPr>
              <w:pStyle w:val="TableParagraph"/>
              <w:ind w:left="196" w:right="196"/>
              <w:rPr>
                <w:ins w:id="3033" w:author="USER" w:date="2024-04-08T14:39:00Z"/>
                <w:sz w:val="18"/>
              </w:rPr>
            </w:pPr>
            <w:ins w:id="3034" w:author="USER" w:date="2024-04-08T14:39:00Z">
              <w:r>
                <w:rPr>
                  <w:sz w:val="18"/>
                </w:rPr>
                <w:t>XSLT</w:t>
              </w:r>
            </w:ins>
          </w:p>
        </w:tc>
        <w:tc>
          <w:tcPr>
            <w:tcW w:w="5751" w:type="dxa"/>
          </w:tcPr>
          <w:p w14:paraId="2C7076D4" w14:textId="77777777" w:rsidR="0061406B" w:rsidRDefault="0061406B" w:rsidP="0061406B">
            <w:pPr>
              <w:pStyle w:val="TableParagraph"/>
              <w:spacing w:line="259" w:lineRule="auto"/>
              <w:ind w:left="196" w:right="196"/>
              <w:rPr>
                <w:ins w:id="3035" w:author="USER" w:date="2024-04-08T14:39:00Z"/>
                <w:sz w:val="18"/>
              </w:rPr>
            </w:pPr>
            <w:ins w:id="3036" w:author="USER" w:date="2024-04-08T14:39:00Z">
              <w:r>
                <w:rPr>
                  <w:sz w:val="18"/>
                </w:rPr>
                <w:t>Extensible Stylesheet Language Transformations. XML-based language used to convert XML documents into other XML documents.</w:t>
              </w:r>
            </w:ins>
          </w:p>
        </w:tc>
      </w:tr>
      <w:tr w:rsidR="0061406B" w14:paraId="736AE757" w14:textId="77777777" w:rsidTr="0061406B">
        <w:trPr>
          <w:trHeight w:val="688"/>
          <w:ins w:id="3037" w:author="USER" w:date="2024-04-08T14:39:00Z"/>
        </w:trPr>
        <w:tc>
          <w:tcPr>
            <w:tcW w:w="1438" w:type="dxa"/>
          </w:tcPr>
          <w:p w14:paraId="0B539C7F" w14:textId="77777777" w:rsidR="0061406B" w:rsidRDefault="0061406B" w:rsidP="0061406B">
            <w:pPr>
              <w:pStyle w:val="TableParagraph"/>
              <w:ind w:left="196" w:right="196"/>
              <w:rPr>
                <w:ins w:id="3038" w:author="USER" w:date="2024-04-08T14:39:00Z"/>
                <w:sz w:val="18"/>
              </w:rPr>
            </w:pPr>
            <w:ins w:id="3039" w:author="USER" w:date="2024-04-08T14:39:00Z">
              <w:r>
                <w:rPr>
                  <w:w w:val="99"/>
                  <w:sz w:val="18"/>
                </w:rPr>
                <w:t>6</w:t>
              </w:r>
            </w:ins>
          </w:p>
        </w:tc>
        <w:tc>
          <w:tcPr>
            <w:tcW w:w="2878" w:type="dxa"/>
          </w:tcPr>
          <w:p w14:paraId="21A77E18" w14:textId="77777777" w:rsidR="0061406B" w:rsidRDefault="0061406B" w:rsidP="0061406B">
            <w:pPr>
              <w:pStyle w:val="TableParagraph"/>
              <w:ind w:left="196" w:right="196"/>
              <w:rPr>
                <w:ins w:id="3040" w:author="USER" w:date="2024-04-08T14:39:00Z"/>
                <w:sz w:val="18"/>
              </w:rPr>
            </w:pPr>
            <w:ins w:id="3041" w:author="USER" w:date="2024-04-08T14:39:00Z">
              <w:r>
                <w:rPr>
                  <w:sz w:val="18"/>
                </w:rPr>
                <w:t>VIDEO</w:t>
              </w:r>
            </w:ins>
          </w:p>
        </w:tc>
        <w:tc>
          <w:tcPr>
            <w:tcW w:w="5751" w:type="dxa"/>
          </w:tcPr>
          <w:p w14:paraId="319D1CE9" w14:textId="77777777" w:rsidR="0061406B" w:rsidRDefault="0061406B" w:rsidP="0061406B">
            <w:pPr>
              <w:pStyle w:val="TableParagraph"/>
              <w:spacing w:line="261" w:lineRule="auto"/>
              <w:ind w:left="196" w:right="196"/>
              <w:rPr>
                <w:ins w:id="3042" w:author="USER" w:date="2024-04-08T14:39:00Z"/>
                <w:sz w:val="18"/>
              </w:rPr>
            </w:pPr>
            <w:ins w:id="3043" w:author="USER" w:date="2024-04-08T14:39:00Z">
              <w:r>
                <w:rPr>
                  <w:sz w:val="18"/>
                </w:rPr>
                <w:t>A digital recording of an image or set of images (such as a movie or animation).</w:t>
              </w:r>
            </w:ins>
          </w:p>
        </w:tc>
      </w:tr>
      <w:tr w:rsidR="0061406B" w14:paraId="263DE4EB" w14:textId="77777777" w:rsidTr="0061406B">
        <w:trPr>
          <w:trHeight w:val="462"/>
          <w:ins w:id="3044" w:author="USER" w:date="2024-04-08T14:39:00Z"/>
        </w:trPr>
        <w:tc>
          <w:tcPr>
            <w:tcW w:w="1438" w:type="dxa"/>
          </w:tcPr>
          <w:p w14:paraId="6739E67F" w14:textId="77777777" w:rsidR="0061406B" w:rsidRDefault="0061406B" w:rsidP="0061406B">
            <w:pPr>
              <w:pStyle w:val="TableParagraph"/>
              <w:ind w:left="196" w:right="196"/>
              <w:rPr>
                <w:ins w:id="3045" w:author="USER" w:date="2024-04-08T14:39:00Z"/>
                <w:sz w:val="18"/>
              </w:rPr>
            </w:pPr>
            <w:ins w:id="3046" w:author="USER" w:date="2024-04-08T14:39:00Z">
              <w:r>
                <w:rPr>
                  <w:w w:val="99"/>
                  <w:sz w:val="18"/>
                </w:rPr>
                <w:t>7</w:t>
              </w:r>
            </w:ins>
          </w:p>
        </w:tc>
        <w:tc>
          <w:tcPr>
            <w:tcW w:w="2878" w:type="dxa"/>
          </w:tcPr>
          <w:p w14:paraId="334C7393" w14:textId="77777777" w:rsidR="0061406B" w:rsidRDefault="0061406B" w:rsidP="0061406B">
            <w:pPr>
              <w:pStyle w:val="TableParagraph"/>
              <w:ind w:left="196" w:right="196"/>
              <w:rPr>
                <w:ins w:id="3047" w:author="USER" w:date="2024-04-08T14:39:00Z"/>
                <w:sz w:val="18"/>
              </w:rPr>
            </w:pPr>
            <w:ins w:id="3048" w:author="USER" w:date="2024-04-08T14:39:00Z">
              <w:r>
                <w:rPr>
                  <w:sz w:val="18"/>
                </w:rPr>
                <w:t>TIFF</w:t>
              </w:r>
            </w:ins>
          </w:p>
        </w:tc>
        <w:tc>
          <w:tcPr>
            <w:tcW w:w="5751" w:type="dxa"/>
          </w:tcPr>
          <w:p w14:paraId="16FA954A" w14:textId="77777777" w:rsidR="0061406B" w:rsidRDefault="0061406B" w:rsidP="0061406B">
            <w:pPr>
              <w:pStyle w:val="TableParagraph"/>
              <w:ind w:left="196" w:right="196"/>
              <w:rPr>
                <w:ins w:id="3049" w:author="USER" w:date="2024-04-08T14:39:00Z"/>
                <w:sz w:val="18"/>
              </w:rPr>
            </w:pPr>
            <w:ins w:id="3050" w:author="USER" w:date="2024-04-08T14:39:00Z">
              <w:r>
                <w:rPr>
                  <w:sz w:val="18"/>
                </w:rPr>
                <w:t>Tagged Image File Format.</w:t>
              </w:r>
            </w:ins>
          </w:p>
        </w:tc>
      </w:tr>
      <w:tr w:rsidR="0061406B" w14:paraId="3FB9AEF7" w14:textId="77777777" w:rsidTr="0061406B">
        <w:trPr>
          <w:trHeight w:val="909"/>
          <w:ins w:id="3051" w:author="USER" w:date="2024-04-08T14:39:00Z"/>
        </w:trPr>
        <w:tc>
          <w:tcPr>
            <w:tcW w:w="1438" w:type="dxa"/>
          </w:tcPr>
          <w:p w14:paraId="2F83C538" w14:textId="77777777" w:rsidR="0061406B" w:rsidRDefault="0061406B" w:rsidP="0061406B">
            <w:pPr>
              <w:pStyle w:val="TableParagraph"/>
              <w:ind w:left="196" w:right="196"/>
              <w:rPr>
                <w:ins w:id="3052" w:author="USER" w:date="2024-04-08T14:39:00Z"/>
                <w:sz w:val="18"/>
              </w:rPr>
            </w:pPr>
            <w:ins w:id="3053" w:author="USER" w:date="2024-04-08T14:39:00Z">
              <w:r>
                <w:rPr>
                  <w:w w:val="99"/>
                  <w:sz w:val="18"/>
                </w:rPr>
                <w:t>8</w:t>
              </w:r>
            </w:ins>
          </w:p>
        </w:tc>
        <w:tc>
          <w:tcPr>
            <w:tcW w:w="2878" w:type="dxa"/>
          </w:tcPr>
          <w:p w14:paraId="6D31B182" w14:textId="77777777" w:rsidR="0061406B" w:rsidRDefault="0061406B" w:rsidP="0061406B">
            <w:pPr>
              <w:pStyle w:val="TableParagraph"/>
              <w:ind w:left="196" w:right="196"/>
              <w:rPr>
                <w:ins w:id="3054" w:author="USER" w:date="2024-04-08T14:39:00Z"/>
                <w:sz w:val="18"/>
              </w:rPr>
            </w:pPr>
            <w:ins w:id="3055" w:author="USER" w:date="2024-04-08T14:39:00Z">
              <w:r>
                <w:rPr>
                  <w:sz w:val="18"/>
                </w:rPr>
                <w:t>PDF/A or U/A</w:t>
              </w:r>
            </w:ins>
          </w:p>
        </w:tc>
        <w:tc>
          <w:tcPr>
            <w:tcW w:w="5751" w:type="dxa"/>
          </w:tcPr>
          <w:p w14:paraId="2673C2F6" w14:textId="77777777" w:rsidR="0061406B" w:rsidRDefault="0061406B" w:rsidP="0061406B">
            <w:pPr>
              <w:pStyle w:val="TableParagraph"/>
              <w:spacing w:line="259" w:lineRule="auto"/>
              <w:ind w:left="196" w:right="196"/>
              <w:rPr>
                <w:ins w:id="3056" w:author="USER" w:date="2024-04-08T14:39:00Z"/>
                <w:sz w:val="18"/>
              </w:rPr>
            </w:pPr>
            <w:ins w:id="3057" w:author="USER" w:date="2024-04-08T14:39:00Z">
              <w:r>
                <w:rPr>
                  <w:sz w:val="18"/>
                </w:rPr>
                <w:t>ISO-standardized version of the Portable Document Format (PDF) specialized for use in the archiving and long-</w:t>
              </w:r>
            </w:ins>
          </w:p>
          <w:p w14:paraId="420B1F39" w14:textId="77777777" w:rsidR="0061406B" w:rsidRDefault="0061406B" w:rsidP="0061406B">
            <w:pPr>
              <w:pStyle w:val="TableParagraph"/>
              <w:spacing w:before="0" w:line="206" w:lineRule="exact"/>
              <w:ind w:left="196" w:right="196"/>
              <w:rPr>
                <w:ins w:id="3058" w:author="USER" w:date="2024-04-08T14:39:00Z"/>
                <w:sz w:val="18"/>
              </w:rPr>
            </w:pPr>
            <w:ins w:id="3059" w:author="USER" w:date="2024-04-08T14:39:00Z">
              <w:r>
                <w:rPr>
                  <w:sz w:val="18"/>
                </w:rPr>
                <w:t>term preservation of electronic documents or U/A.</w:t>
              </w:r>
            </w:ins>
          </w:p>
        </w:tc>
      </w:tr>
      <w:tr w:rsidR="0061406B" w14:paraId="4102B587" w14:textId="77777777" w:rsidTr="0061406B">
        <w:trPr>
          <w:trHeight w:val="462"/>
          <w:ins w:id="3060" w:author="USER" w:date="2024-04-08T14:39:00Z"/>
        </w:trPr>
        <w:tc>
          <w:tcPr>
            <w:tcW w:w="1438" w:type="dxa"/>
          </w:tcPr>
          <w:p w14:paraId="517A0ABA" w14:textId="77777777" w:rsidR="0061406B" w:rsidRDefault="0061406B" w:rsidP="0061406B">
            <w:pPr>
              <w:pStyle w:val="TableParagraph"/>
              <w:ind w:left="196" w:right="196"/>
              <w:rPr>
                <w:ins w:id="3061" w:author="USER" w:date="2024-04-08T14:39:00Z"/>
                <w:sz w:val="18"/>
              </w:rPr>
            </w:pPr>
            <w:ins w:id="3062" w:author="USER" w:date="2024-04-08T14:39:00Z">
              <w:r>
                <w:rPr>
                  <w:w w:val="99"/>
                  <w:sz w:val="18"/>
                </w:rPr>
                <w:t>9</w:t>
              </w:r>
            </w:ins>
          </w:p>
        </w:tc>
        <w:tc>
          <w:tcPr>
            <w:tcW w:w="2878" w:type="dxa"/>
          </w:tcPr>
          <w:p w14:paraId="51FA68F8" w14:textId="77777777" w:rsidR="0061406B" w:rsidRDefault="0061406B" w:rsidP="0061406B">
            <w:pPr>
              <w:pStyle w:val="TableParagraph"/>
              <w:ind w:left="196" w:right="196"/>
              <w:rPr>
                <w:ins w:id="3063" w:author="USER" w:date="2024-04-08T14:39:00Z"/>
                <w:sz w:val="18"/>
              </w:rPr>
            </w:pPr>
            <w:ins w:id="3064" w:author="USER" w:date="2024-04-08T14:39:00Z">
              <w:r>
                <w:rPr>
                  <w:sz w:val="18"/>
                </w:rPr>
                <w:t>LUA</w:t>
              </w:r>
            </w:ins>
          </w:p>
        </w:tc>
        <w:tc>
          <w:tcPr>
            <w:tcW w:w="5751" w:type="dxa"/>
          </w:tcPr>
          <w:p w14:paraId="0E99E569" w14:textId="77777777" w:rsidR="0061406B" w:rsidRDefault="0061406B" w:rsidP="0061406B">
            <w:pPr>
              <w:pStyle w:val="TableParagraph"/>
              <w:ind w:left="196" w:right="196"/>
              <w:rPr>
                <w:ins w:id="3065" w:author="USER" w:date="2024-04-08T14:39:00Z"/>
                <w:sz w:val="18"/>
              </w:rPr>
            </w:pPr>
            <w:ins w:id="3066" w:author="USER" w:date="2024-04-08T14:39:00Z">
              <w:r>
                <w:rPr>
                  <w:sz w:val="18"/>
                </w:rPr>
                <w:t>A lightweight, extensible programming language.</w:t>
              </w:r>
            </w:ins>
          </w:p>
        </w:tc>
      </w:tr>
      <w:tr w:rsidR="0061406B" w14:paraId="46C42188" w14:textId="77777777" w:rsidTr="0061406B">
        <w:trPr>
          <w:trHeight w:val="465"/>
          <w:ins w:id="3067" w:author="USER" w:date="2024-04-08T14:39:00Z"/>
        </w:trPr>
        <w:tc>
          <w:tcPr>
            <w:tcW w:w="1438" w:type="dxa"/>
          </w:tcPr>
          <w:p w14:paraId="1FFAC15B" w14:textId="77777777" w:rsidR="0061406B" w:rsidRDefault="0061406B" w:rsidP="0061406B">
            <w:pPr>
              <w:pStyle w:val="TableParagraph"/>
              <w:spacing w:before="121"/>
              <w:ind w:left="196" w:right="196"/>
              <w:rPr>
                <w:ins w:id="3068" w:author="USER" w:date="2024-04-08T14:39:00Z"/>
                <w:sz w:val="18"/>
              </w:rPr>
            </w:pPr>
            <w:ins w:id="3069" w:author="USER" w:date="2024-04-08T14:39:00Z">
              <w:r>
                <w:rPr>
                  <w:sz w:val="18"/>
                </w:rPr>
                <w:t>100</w:t>
              </w:r>
            </w:ins>
          </w:p>
        </w:tc>
        <w:tc>
          <w:tcPr>
            <w:tcW w:w="2878" w:type="dxa"/>
          </w:tcPr>
          <w:p w14:paraId="71D87435" w14:textId="77777777" w:rsidR="0061406B" w:rsidRDefault="0061406B" w:rsidP="0061406B">
            <w:pPr>
              <w:pStyle w:val="TableParagraph"/>
              <w:spacing w:before="121"/>
              <w:ind w:left="196" w:right="196"/>
              <w:rPr>
                <w:ins w:id="3070" w:author="USER" w:date="2024-04-08T14:39:00Z"/>
                <w:sz w:val="18"/>
              </w:rPr>
            </w:pPr>
            <w:ins w:id="3071" w:author="USER" w:date="2024-04-08T14:39:00Z">
              <w:r>
                <w:rPr>
                  <w:sz w:val="18"/>
                </w:rPr>
                <w:t>other</w:t>
              </w:r>
            </w:ins>
          </w:p>
        </w:tc>
        <w:tc>
          <w:tcPr>
            <w:tcW w:w="5751" w:type="dxa"/>
          </w:tcPr>
          <w:p w14:paraId="17EEFF48" w14:textId="77777777" w:rsidR="0061406B" w:rsidRDefault="0061406B" w:rsidP="0061406B">
            <w:pPr>
              <w:pStyle w:val="TableParagraph"/>
              <w:spacing w:before="121"/>
              <w:ind w:left="196" w:right="196"/>
              <w:rPr>
                <w:ins w:id="3072" w:author="USER" w:date="2024-04-08T14:39:00Z"/>
                <w:sz w:val="18"/>
              </w:rPr>
            </w:pPr>
            <w:ins w:id="3073" w:author="USER" w:date="2024-04-08T14:39:00Z">
              <w:r>
                <w:rPr>
                  <w:sz w:val="18"/>
                </w:rPr>
                <w:t>Other support file purpose.</w:t>
              </w:r>
            </w:ins>
          </w:p>
        </w:tc>
      </w:tr>
    </w:tbl>
    <w:p w14:paraId="6D4736F8" w14:textId="77777777" w:rsidR="0061406B" w:rsidRDefault="0061406B" w:rsidP="0061406B">
      <w:pPr>
        <w:pStyle w:val="a3"/>
        <w:spacing w:before="10"/>
        <w:ind w:right="220"/>
        <w:rPr>
          <w:ins w:id="3074" w:author="USER" w:date="2024-04-08T14:39:00Z"/>
          <w:sz w:val="24"/>
        </w:rPr>
      </w:pPr>
    </w:p>
    <w:p w14:paraId="6014BCC1" w14:textId="77777777" w:rsidR="0061406B" w:rsidRDefault="0061406B" w:rsidP="0061406B">
      <w:pPr>
        <w:rPr>
          <w:ins w:id="3075" w:author="USER" w:date="2024-04-08T14:39:00Z"/>
          <w:b/>
          <w:sz w:val="24"/>
          <w:szCs w:val="20"/>
        </w:rPr>
      </w:pPr>
      <w:ins w:id="3076" w:author="USER" w:date="2024-04-08T14:39:00Z">
        <w:r>
          <w:rPr>
            <w:sz w:val="24"/>
          </w:rPr>
          <w:br w:type="page"/>
        </w:r>
      </w:ins>
    </w:p>
    <w:p w14:paraId="169A3146" w14:textId="77777777" w:rsidR="0061406B" w:rsidRDefault="0061406B" w:rsidP="0061406B">
      <w:pPr>
        <w:pStyle w:val="a3"/>
        <w:spacing w:before="10"/>
        <w:ind w:right="220"/>
        <w:rPr>
          <w:ins w:id="3077" w:author="USER" w:date="2024-04-08T14:39:00Z"/>
          <w:sz w:val="24"/>
        </w:rPr>
      </w:pPr>
    </w:p>
    <w:p w14:paraId="34611941" w14:textId="77777777" w:rsidR="0061406B" w:rsidRPr="00FE5882" w:rsidRDefault="0061406B" w:rsidP="00E14416">
      <w:pPr>
        <w:pStyle w:val="2"/>
        <w:numPr>
          <w:ilvl w:val="1"/>
          <w:numId w:val="9"/>
        </w:numPr>
        <w:rPr>
          <w:ins w:id="3078" w:author="USER" w:date="2024-04-08T14:39:00Z"/>
        </w:rPr>
      </w:pPr>
      <w:ins w:id="3079" w:author="USER" w:date="2024-04-08T14:39:00Z">
        <w:r>
          <w:t>S100_</w:t>
        </w:r>
        <w:r w:rsidRPr="00FE5882">
          <w:rPr>
            <w:rStyle w:val="2Char"/>
            <w:b/>
            <w:bCs/>
          </w:rPr>
          <w:t>Support</w:t>
        </w:r>
        <w:r w:rsidRPr="00FE5882">
          <w:t xml:space="preserve"> File Purpose</w:t>
        </w:r>
      </w:ins>
    </w:p>
    <w:p w14:paraId="0C12AFC1" w14:textId="77777777" w:rsidR="0061406B" w:rsidRDefault="0061406B" w:rsidP="0061406B">
      <w:pPr>
        <w:pStyle w:val="a3"/>
        <w:spacing w:before="5"/>
        <w:ind w:right="220"/>
        <w:rPr>
          <w:ins w:id="3080" w:author="USER" w:date="2024-04-08T14:39:00Z"/>
          <w:b w:val="0"/>
          <w:sz w:val="22"/>
        </w:rPr>
      </w:pPr>
    </w:p>
    <w:p w14:paraId="43ED2A1F" w14:textId="77777777" w:rsidR="0061406B" w:rsidRDefault="0061406B" w:rsidP="0061406B">
      <w:pPr>
        <w:pStyle w:val="a3"/>
        <w:ind w:right="220"/>
        <w:rPr>
          <w:ins w:id="3081" w:author="USER" w:date="2024-04-08T14:39:00Z"/>
        </w:rPr>
      </w:pPr>
      <w:ins w:id="3082" w:author="USER" w:date="2024-04-08T14:39:00Z">
        <w:r>
          <w:t xml:space="preserve">Definition: </w:t>
        </w:r>
        <w:r w:rsidRPr="00FE5882">
          <w:rPr>
            <w:b w:val="0"/>
            <w:bCs/>
          </w:rPr>
          <w:t>The reason for inclusion of the support file.</w:t>
        </w:r>
      </w:ins>
    </w:p>
    <w:p w14:paraId="7C75CB23" w14:textId="77777777" w:rsidR="0061406B" w:rsidRDefault="0061406B" w:rsidP="0061406B">
      <w:pPr>
        <w:pStyle w:val="a3"/>
        <w:ind w:right="220"/>
        <w:rPr>
          <w:ins w:id="3083" w:author="USER" w:date="2024-04-08T14:39:00Z"/>
          <w:sz w:val="22"/>
        </w:rPr>
      </w:pPr>
    </w:p>
    <w:p w14:paraId="4DFF02C9" w14:textId="77777777" w:rsidR="0061406B" w:rsidRDefault="0061406B" w:rsidP="0061406B">
      <w:pPr>
        <w:ind w:left="196" w:right="196"/>
        <w:rPr>
          <w:ins w:id="3084" w:author="USER" w:date="2024-04-08T14:39:00Z"/>
          <w:sz w:val="20"/>
        </w:rPr>
      </w:pPr>
      <w:ins w:id="3085" w:author="USER" w:date="2024-04-08T14:39:00Z">
        <w:r>
          <w:rPr>
            <w:b/>
            <w:sz w:val="20"/>
          </w:rPr>
          <w:t xml:space="preserve">CamelCase: </w:t>
        </w:r>
        <w:r>
          <w:rPr>
            <w:sz w:val="20"/>
          </w:rPr>
          <w:t>supportFilePurpose</w:t>
        </w:r>
      </w:ins>
    </w:p>
    <w:p w14:paraId="4B1AC9A3" w14:textId="77777777" w:rsidR="0061406B" w:rsidRDefault="0061406B" w:rsidP="0061406B">
      <w:pPr>
        <w:pStyle w:val="a3"/>
        <w:spacing w:before="4"/>
        <w:ind w:right="220"/>
        <w:rPr>
          <w:ins w:id="3086" w:author="USER" w:date="2024-04-08T14:39:00Z"/>
          <w:sz w:val="22"/>
        </w:rPr>
      </w:pPr>
    </w:p>
    <w:p w14:paraId="5DB64C47" w14:textId="77777777" w:rsidR="0061406B" w:rsidRDefault="0061406B" w:rsidP="0061406B">
      <w:pPr>
        <w:pStyle w:val="a3"/>
        <w:ind w:right="220"/>
        <w:rPr>
          <w:ins w:id="3087" w:author="USER" w:date="2024-04-08T14:39:00Z"/>
        </w:rPr>
      </w:pPr>
      <w:ins w:id="3088" w:author="USER" w:date="2024-04-08T14:39:00Z">
        <w:r>
          <w:t>Alias:</w:t>
        </w:r>
      </w:ins>
    </w:p>
    <w:p w14:paraId="3599265F" w14:textId="77777777" w:rsidR="0061406B" w:rsidRDefault="0061406B" w:rsidP="0061406B">
      <w:pPr>
        <w:pStyle w:val="a3"/>
        <w:spacing w:before="7"/>
        <w:ind w:right="220"/>
        <w:rPr>
          <w:ins w:id="3089" w:author="USER" w:date="2024-04-08T14:39:00Z"/>
          <w:b w:val="0"/>
          <w:sz w:val="22"/>
        </w:rPr>
      </w:pPr>
    </w:p>
    <w:p w14:paraId="4F61D78A" w14:textId="77777777" w:rsidR="0061406B" w:rsidRDefault="0061406B" w:rsidP="0061406B">
      <w:pPr>
        <w:ind w:left="196" w:right="196"/>
        <w:rPr>
          <w:ins w:id="3090" w:author="USER" w:date="2024-04-08T14:39:00Z"/>
          <w:sz w:val="20"/>
        </w:rPr>
      </w:pPr>
      <w:ins w:id="3091" w:author="USER" w:date="2024-04-08T14:39:00Z">
        <w:r>
          <w:rPr>
            <w:b/>
            <w:sz w:val="20"/>
          </w:rPr>
          <w:t xml:space="preserve">Value type: </w:t>
        </w:r>
        <w:r>
          <w:rPr>
            <w:sz w:val="20"/>
          </w:rPr>
          <w:t>enumeration</w:t>
        </w:r>
      </w:ins>
    </w:p>
    <w:p w14:paraId="7796987B" w14:textId="77777777" w:rsidR="0061406B" w:rsidRDefault="0061406B" w:rsidP="0061406B">
      <w:pPr>
        <w:pStyle w:val="a3"/>
        <w:spacing w:before="4"/>
        <w:ind w:right="220"/>
        <w:rPr>
          <w:ins w:id="3092" w:author="USER" w:date="2024-04-08T14:39:00Z"/>
          <w:sz w:val="22"/>
        </w:rPr>
      </w:pPr>
    </w:p>
    <w:p w14:paraId="67648E3C" w14:textId="77777777" w:rsidR="0061406B" w:rsidRDefault="0061406B" w:rsidP="0061406B">
      <w:pPr>
        <w:ind w:left="196" w:right="196"/>
        <w:rPr>
          <w:ins w:id="3093" w:author="USER" w:date="2024-04-08T14:39:00Z"/>
          <w:sz w:val="20"/>
        </w:rPr>
      </w:pPr>
      <w:ins w:id="3094" w:author="USER" w:date="2024-04-08T14:39:00Z">
        <w:r>
          <w:rPr>
            <w:b/>
            <w:sz w:val="20"/>
          </w:rPr>
          <w:t xml:space="preserve">Remarks: </w:t>
        </w:r>
        <w:r>
          <w:rPr>
            <w:sz w:val="20"/>
          </w:rPr>
          <w:t>No remarks.</w:t>
        </w:r>
      </w:ins>
    </w:p>
    <w:p w14:paraId="17B16ED6" w14:textId="77777777" w:rsidR="0061406B" w:rsidRDefault="0061406B" w:rsidP="0061406B">
      <w:pPr>
        <w:pStyle w:val="a3"/>
        <w:ind w:right="220"/>
        <w:rPr>
          <w:ins w:id="3095" w:author="USER" w:date="2024-04-08T14:39:00Z"/>
          <w:sz w:val="22"/>
        </w:rPr>
      </w:pPr>
    </w:p>
    <w:p w14:paraId="0CF5D5D2" w14:textId="77777777" w:rsidR="0061406B" w:rsidRDefault="0061406B" w:rsidP="0061406B">
      <w:pPr>
        <w:pStyle w:val="a3"/>
        <w:ind w:right="220"/>
        <w:rPr>
          <w:ins w:id="3096" w:author="USER" w:date="2024-04-08T14:39:00Z"/>
          <w:sz w:val="22"/>
        </w:rPr>
      </w:pPr>
    </w:p>
    <w:p w14:paraId="4E18971B" w14:textId="77777777" w:rsidR="0061406B" w:rsidRDefault="0061406B" w:rsidP="0061406B">
      <w:pPr>
        <w:pStyle w:val="a3"/>
        <w:spacing w:before="9"/>
        <w:ind w:right="220"/>
        <w:rPr>
          <w:ins w:id="3097" w:author="USER" w:date="2024-04-08T14:39:00Z"/>
          <w:sz w:val="31"/>
        </w:rPr>
      </w:pPr>
    </w:p>
    <w:p w14:paraId="2069BB08" w14:textId="77777777" w:rsidR="0061406B" w:rsidRDefault="0061406B" w:rsidP="0061406B">
      <w:pPr>
        <w:pStyle w:val="a3"/>
        <w:ind w:right="220"/>
        <w:rPr>
          <w:ins w:id="3098" w:author="USER" w:date="2024-04-08T14:39:00Z"/>
        </w:rPr>
      </w:pPr>
      <w:ins w:id="3099" w:author="USER" w:date="2024-04-08T14:39:00Z">
        <w:r>
          <w:t>Listed Values:</w:t>
        </w:r>
      </w:ins>
    </w:p>
    <w:p w14:paraId="1338DBAE" w14:textId="77777777" w:rsidR="0061406B" w:rsidRPr="00E4164E" w:rsidRDefault="0061406B" w:rsidP="0061406B">
      <w:pPr>
        <w:pStyle w:val="a3"/>
        <w:ind w:right="220"/>
        <w:rPr>
          <w:ins w:id="3100" w:author="USER" w:date="2024-04-08T14:39: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61406B" w14:paraId="699B9CB3" w14:textId="77777777" w:rsidTr="0061406B">
        <w:trPr>
          <w:trHeight w:val="465"/>
          <w:ins w:id="3101" w:author="USER" w:date="2024-04-08T14:39:00Z"/>
        </w:trPr>
        <w:tc>
          <w:tcPr>
            <w:tcW w:w="1438" w:type="dxa"/>
            <w:shd w:val="clear" w:color="auto" w:fill="FFF1CC"/>
          </w:tcPr>
          <w:p w14:paraId="0750576A" w14:textId="77777777" w:rsidR="0061406B" w:rsidRDefault="0061406B" w:rsidP="0061406B">
            <w:pPr>
              <w:pStyle w:val="TableParagraph"/>
              <w:spacing w:before="117"/>
              <w:ind w:left="196" w:right="196"/>
              <w:rPr>
                <w:ins w:id="3102" w:author="USER" w:date="2024-04-08T14:39:00Z"/>
                <w:b/>
                <w:sz w:val="18"/>
              </w:rPr>
            </w:pPr>
            <w:ins w:id="3103" w:author="USER" w:date="2024-04-08T14:39:00Z">
              <w:r>
                <w:rPr>
                  <w:b/>
                  <w:sz w:val="18"/>
                </w:rPr>
                <w:t>Code</w:t>
              </w:r>
            </w:ins>
          </w:p>
        </w:tc>
        <w:tc>
          <w:tcPr>
            <w:tcW w:w="2878" w:type="dxa"/>
            <w:shd w:val="clear" w:color="auto" w:fill="FFF1CC"/>
          </w:tcPr>
          <w:p w14:paraId="30362FA3" w14:textId="77777777" w:rsidR="0061406B" w:rsidRDefault="0061406B" w:rsidP="0061406B">
            <w:pPr>
              <w:pStyle w:val="TableParagraph"/>
              <w:spacing w:before="117"/>
              <w:ind w:left="196" w:right="196"/>
              <w:rPr>
                <w:ins w:id="3104" w:author="USER" w:date="2024-04-08T14:39:00Z"/>
                <w:b/>
                <w:sz w:val="18"/>
              </w:rPr>
            </w:pPr>
            <w:ins w:id="3105" w:author="USER" w:date="2024-04-08T14:39:00Z">
              <w:r>
                <w:rPr>
                  <w:b/>
                  <w:sz w:val="18"/>
                </w:rPr>
                <w:t>Label</w:t>
              </w:r>
            </w:ins>
          </w:p>
        </w:tc>
        <w:tc>
          <w:tcPr>
            <w:tcW w:w="5751" w:type="dxa"/>
            <w:shd w:val="clear" w:color="auto" w:fill="FFF1CC"/>
          </w:tcPr>
          <w:p w14:paraId="29CE478C" w14:textId="77777777" w:rsidR="0061406B" w:rsidRDefault="0061406B" w:rsidP="0061406B">
            <w:pPr>
              <w:pStyle w:val="TableParagraph"/>
              <w:spacing w:before="117"/>
              <w:ind w:left="196" w:right="196"/>
              <w:rPr>
                <w:ins w:id="3106" w:author="USER" w:date="2024-04-08T14:39:00Z"/>
                <w:b/>
                <w:sz w:val="18"/>
              </w:rPr>
            </w:pPr>
            <w:ins w:id="3107" w:author="USER" w:date="2024-04-08T14:39:00Z">
              <w:r>
                <w:rPr>
                  <w:b/>
                  <w:sz w:val="18"/>
                </w:rPr>
                <w:t>Definition</w:t>
              </w:r>
            </w:ins>
          </w:p>
        </w:tc>
      </w:tr>
      <w:tr w:rsidR="0061406B" w14:paraId="04610E14" w14:textId="77777777" w:rsidTr="0061406B">
        <w:trPr>
          <w:trHeight w:val="462"/>
          <w:ins w:id="3108" w:author="USER" w:date="2024-04-08T14:39:00Z"/>
        </w:trPr>
        <w:tc>
          <w:tcPr>
            <w:tcW w:w="1438" w:type="dxa"/>
          </w:tcPr>
          <w:p w14:paraId="11D76CE0" w14:textId="77777777" w:rsidR="0061406B" w:rsidRDefault="0061406B" w:rsidP="0061406B">
            <w:pPr>
              <w:pStyle w:val="TableParagraph"/>
              <w:ind w:left="196" w:right="196"/>
              <w:rPr>
                <w:ins w:id="3109" w:author="USER" w:date="2024-04-08T14:39:00Z"/>
                <w:sz w:val="18"/>
              </w:rPr>
            </w:pPr>
            <w:ins w:id="3110" w:author="USER" w:date="2024-04-08T14:39:00Z">
              <w:r>
                <w:rPr>
                  <w:w w:val="99"/>
                  <w:sz w:val="18"/>
                </w:rPr>
                <w:t>1</w:t>
              </w:r>
            </w:ins>
          </w:p>
        </w:tc>
        <w:tc>
          <w:tcPr>
            <w:tcW w:w="2878" w:type="dxa"/>
          </w:tcPr>
          <w:p w14:paraId="10788BCB" w14:textId="77777777" w:rsidR="0061406B" w:rsidRDefault="0061406B" w:rsidP="0061406B">
            <w:pPr>
              <w:pStyle w:val="TableParagraph"/>
              <w:ind w:left="196" w:right="196"/>
              <w:rPr>
                <w:ins w:id="3111" w:author="USER" w:date="2024-04-08T14:39:00Z"/>
                <w:sz w:val="18"/>
              </w:rPr>
            </w:pPr>
            <w:ins w:id="3112" w:author="USER" w:date="2024-04-08T14:39:00Z">
              <w:r>
                <w:rPr>
                  <w:sz w:val="18"/>
                </w:rPr>
                <w:t>new</w:t>
              </w:r>
            </w:ins>
          </w:p>
        </w:tc>
        <w:tc>
          <w:tcPr>
            <w:tcW w:w="5751" w:type="dxa"/>
          </w:tcPr>
          <w:p w14:paraId="7B97A9FB" w14:textId="77777777" w:rsidR="0061406B" w:rsidRDefault="0061406B" w:rsidP="0061406B">
            <w:pPr>
              <w:pStyle w:val="TableParagraph"/>
              <w:ind w:left="196" w:right="196"/>
              <w:rPr>
                <w:ins w:id="3113" w:author="USER" w:date="2024-04-08T14:39:00Z"/>
                <w:sz w:val="18"/>
              </w:rPr>
            </w:pPr>
            <w:ins w:id="3114" w:author="USER" w:date="2024-04-08T14:39:00Z">
              <w:r w:rsidRPr="00FE5882">
                <w:rPr>
                  <w:sz w:val="18"/>
                </w:rPr>
                <w:t>A file which is new.</w:t>
              </w:r>
            </w:ins>
          </w:p>
        </w:tc>
      </w:tr>
      <w:tr w:rsidR="0061406B" w14:paraId="0EACA44B" w14:textId="77777777" w:rsidTr="0061406B">
        <w:trPr>
          <w:trHeight w:val="462"/>
          <w:ins w:id="3115" w:author="USER" w:date="2024-04-08T14:39:00Z"/>
        </w:trPr>
        <w:tc>
          <w:tcPr>
            <w:tcW w:w="1438" w:type="dxa"/>
          </w:tcPr>
          <w:p w14:paraId="1A65CD8A" w14:textId="5B8B5397" w:rsidR="0061406B" w:rsidRPr="00D54FD9" w:rsidRDefault="00D54FD9" w:rsidP="0061406B">
            <w:pPr>
              <w:pStyle w:val="TableParagraph"/>
              <w:ind w:left="196" w:right="196"/>
              <w:rPr>
                <w:ins w:id="3116" w:author="USER" w:date="2024-04-08T14:39:00Z"/>
                <w:rFonts w:eastAsiaTheme="minorEastAsia"/>
                <w:w w:val="99"/>
                <w:sz w:val="18"/>
                <w:lang w:eastAsia="ko-KR"/>
              </w:rPr>
            </w:pPr>
            <w:ins w:id="3117" w:author="USER" w:date="2024-07-01T09:44:00Z">
              <w:r>
                <w:rPr>
                  <w:rFonts w:eastAsiaTheme="minorEastAsia" w:hint="eastAsia"/>
                  <w:w w:val="99"/>
                  <w:sz w:val="18"/>
                  <w:lang w:eastAsia="ko-KR"/>
                </w:rPr>
                <w:t>2</w:t>
              </w:r>
            </w:ins>
          </w:p>
        </w:tc>
        <w:tc>
          <w:tcPr>
            <w:tcW w:w="2878" w:type="dxa"/>
          </w:tcPr>
          <w:p w14:paraId="4E8AEA6B" w14:textId="77777777" w:rsidR="0061406B" w:rsidRDefault="0061406B" w:rsidP="0061406B">
            <w:pPr>
              <w:pStyle w:val="TableParagraph"/>
              <w:ind w:left="196" w:right="196"/>
              <w:rPr>
                <w:ins w:id="3118" w:author="USER" w:date="2024-04-08T14:39:00Z"/>
                <w:sz w:val="18"/>
              </w:rPr>
            </w:pPr>
            <w:ins w:id="3119" w:author="USER" w:date="2024-04-08T14:39:00Z">
              <w:r>
                <w:rPr>
                  <w:sz w:val="18"/>
                </w:rPr>
                <w:t>replacement</w:t>
              </w:r>
            </w:ins>
          </w:p>
        </w:tc>
        <w:tc>
          <w:tcPr>
            <w:tcW w:w="5751" w:type="dxa"/>
          </w:tcPr>
          <w:p w14:paraId="424FE90E" w14:textId="77777777" w:rsidR="0061406B" w:rsidRPr="00FE5882" w:rsidRDefault="0061406B" w:rsidP="0061406B">
            <w:pPr>
              <w:pStyle w:val="TableParagraph"/>
              <w:ind w:left="196" w:right="196"/>
              <w:rPr>
                <w:ins w:id="3120" w:author="USER" w:date="2024-04-08T14:39:00Z"/>
                <w:sz w:val="18"/>
              </w:rPr>
            </w:pPr>
            <w:ins w:id="3121" w:author="USER" w:date="2024-04-08T14:39:00Z">
              <w:r w:rsidRPr="00FE5882">
                <w:rPr>
                  <w:sz w:val="18"/>
                </w:rPr>
                <w:t>A file which replaces an existing file.</w:t>
              </w:r>
            </w:ins>
          </w:p>
        </w:tc>
      </w:tr>
      <w:tr w:rsidR="0061406B" w14:paraId="7E278211" w14:textId="77777777" w:rsidTr="0061406B">
        <w:trPr>
          <w:trHeight w:val="465"/>
          <w:ins w:id="3122" w:author="USER" w:date="2024-04-08T14:39:00Z"/>
        </w:trPr>
        <w:tc>
          <w:tcPr>
            <w:tcW w:w="1438" w:type="dxa"/>
          </w:tcPr>
          <w:p w14:paraId="10277B6F" w14:textId="77777777" w:rsidR="0061406B" w:rsidRDefault="0061406B" w:rsidP="0061406B">
            <w:pPr>
              <w:pStyle w:val="TableParagraph"/>
              <w:ind w:left="196" w:right="196"/>
              <w:rPr>
                <w:ins w:id="3123" w:author="USER" w:date="2024-04-08T14:39:00Z"/>
                <w:sz w:val="18"/>
              </w:rPr>
            </w:pPr>
            <w:ins w:id="3124" w:author="USER" w:date="2024-04-08T14:39:00Z">
              <w:r>
                <w:rPr>
                  <w:w w:val="99"/>
                  <w:sz w:val="18"/>
                </w:rPr>
                <w:t>3</w:t>
              </w:r>
            </w:ins>
          </w:p>
        </w:tc>
        <w:tc>
          <w:tcPr>
            <w:tcW w:w="2878" w:type="dxa"/>
          </w:tcPr>
          <w:p w14:paraId="55B70EEA" w14:textId="77777777" w:rsidR="0061406B" w:rsidRDefault="0061406B" w:rsidP="0061406B">
            <w:pPr>
              <w:pStyle w:val="TableParagraph"/>
              <w:ind w:left="196" w:right="196"/>
              <w:rPr>
                <w:ins w:id="3125" w:author="USER" w:date="2024-04-08T14:39:00Z"/>
                <w:sz w:val="18"/>
              </w:rPr>
            </w:pPr>
            <w:ins w:id="3126" w:author="USER" w:date="2024-04-08T14:39:00Z">
              <w:r>
                <w:rPr>
                  <w:sz w:val="18"/>
                </w:rPr>
                <w:t>deletion</w:t>
              </w:r>
            </w:ins>
          </w:p>
        </w:tc>
        <w:tc>
          <w:tcPr>
            <w:tcW w:w="5751" w:type="dxa"/>
          </w:tcPr>
          <w:p w14:paraId="6AC40CAF" w14:textId="77777777" w:rsidR="0061406B" w:rsidRDefault="0061406B" w:rsidP="0061406B">
            <w:pPr>
              <w:pStyle w:val="TableParagraph"/>
              <w:ind w:left="196" w:right="196"/>
              <w:rPr>
                <w:ins w:id="3127" w:author="USER" w:date="2024-04-08T14:39:00Z"/>
                <w:sz w:val="18"/>
              </w:rPr>
            </w:pPr>
            <w:ins w:id="3128" w:author="USER" w:date="2024-04-08T14:39:00Z">
              <w:r w:rsidRPr="00FE5882">
                <w:rPr>
                  <w:sz w:val="18"/>
                </w:rPr>
                <w:t>Deletes an existing file.</w:t>
              </w:r>
            </w:ins>
          </w:p>
        </w:tc>
      </w:tr>
    </w:tbl>
    <w:p w14:paraId="4CB5C6FA" w14:textId="77777777" w:rsidR="0061406B" w:rsidRDefault="0061406B" w:rsidP="0061406B">
      <w:pPr>
        <w:pStyle w:val="a3"/>
        <w:spacing w:before="10"/>
        <w:ind w:right="220"/>
        <w:rPr>
          <w:ins w:id="3129" w:author="USER" w:date="2024-04-08T14:39:00Z"/>
          <w:sz w:val="24"/>
        </w:rPr>
      </w:pPr>
    </w:p>
    <w:p w14:paraId="749F47F3" w14:textId="77777777" w:rsidR="0061406B" w:rsidRDefault="0061406B" w:rsidP="0061406B">
      <w:pPr>
        <w:pStyle w:val="a3"/>
        <w:spacing w:before="10"/>
        <w:ind w:right="220"/>
        <w:rPr>
          <w:ins w:id="3130" w:author="USER" w:date="2024-04-08T14:39:00Z"/>
          <w:sz w:val="24"/>
        </w:rPr>
      </w:pPr>
    </w:p>
    <w:p w14:paraId="0933C4E2" w14:textId="1AC6A8BA" w:rsidR="00DA06CD" w:rsidRDefault="00DA06CD">
      <w:pPr>
        <w:rPr>
          <w:b/>
          <w:sz w:val="24"/>
          <w:szCs w:val="20"/>
        </w:rPr>
      </w:pPr>
      <w:r>
        <w:rPr>
          <w:sz w:val="24"/>
        </w:rPr>
        <w:br w:type="page"/>
      </w:r>
    </w:p>
    <w:p w14:paraId="68753504" w14:textId="4D52CC60" w:rsidR="00DA06CD" w:rsidDel="0061406B" w:rsidRDefault="00DA06CD">
      <w:pPr>
        <w:pStyle w:val="a3"/>
        <w:spacing w:before="10"/>
        <w:ind w:right="220"/>
        <w:rPr>
          <w:del w:id="3131" w:author="USER" w:date="2024-04-08T14:41:00Z"/>
          <w:sz w:val="24"/>
        </w:rPr>
      </w:pPr>
    </w:p>
    <w:p w14:paraId="39BB47A1" w14:textId="566F61A5" w:rsidR="003817BA" w:rsidDel="0061406B" w:rsidRDefault="003817BA" w:rsidP="0061406B">
      <w:pPr>
        <w:pStyle w:val="2"/>
        <w:numPr>
          <w:ilvl w:val="1"/>
          <w:numId w:val="9"/>
        </w:numPr>
        <w:rPr>
          <w:del w:id="3132" w:author="USER" w:date="2024-04-08T14:41:00Z"/>
        </w:rPr>
      </w:pPr>
      <w:del w:id="3133" w:author="USER" w:date="2024-04-08T14:41:00Z">
        <w:r w:rsidDel="0061406B">
          <w:delText>Re Print</w:delText>
        </w:r>
        <w:r w:rsidDel="0061406B">
          <w:rPr>
            <w:spacing w:val="-1"/>
          </w:rPr>
          <w:delText xml:space="preserve"> </w:delText>
        </w:r>
        <w:r w:rsidDel="0061406B">
          <w:delText>Edition</w:delText>
        </w:r>
      </w:del>
    </w:p>
    <w:p w14:paraId="60B7CDB8" w14:textId="0A01CA7D" w:rsidR="003817BA" w:rsidDel="0061406B" w:rsidRDefault="003817BA" w:rsidP="003817BA">
      <w:pPr>
        <w:pStyle w:val="a3"/>
        <w:spacing w:before="5"/>
        <w:ind w:right="220"/>
        <w:rPr>
          <w:del w:id="3134" w:author="USER" w:date="2024-04-08T14:41:00Z"/>
          <w:b w:val="0"/>
          <w:sz w:val="22"/>
        </w:rPr>
      </w:pPr>
    </w:p>
    <w:p w14:paraId="065BEAB5" w14:textId="53203E7A" w:rsidR="003817BA" w:rsidDel="0061406B" w:rsidRDefault="003817BA" w:rsidP="003817BA">
      <w:pPr>
        <w:ind w:left="196" w:right="196"/>
        <w:rPr>
          <w:del w:id="3135" w:author="USER" w:date="2024-04-08T14:41:00Z"/>
          <w:sz w:val="20"/>
        </w:rPr>
      </w:pPr>
      <w:del w:id="3136" w:author="USER" w:date="2024-04-08T14:41:00Z">
        <w:r w:rsidDel="0061406B">
          <w:rPr>
            <w:b/>
            <w:sz w:val="20"/>
          </w:rPr>
          <w:delText xml:space="preserve">Definition: </w:delText>
        </w:r>
        <w:r w:rsidDel="0061406B">
          <w:rPr>
            <w:sz w:val="20"/>
          </w:rPr>
          <w:delText>Reprinted version of nautical paper chart.</w:delText>
        </w:r>
      </w:del>
    </w:p>
    <w:p w14:paraId="0F47D396" w14:textId="1709A5FB" w:rsidR="003817BA" w:rsidDel="0061406B" w:rsidRDefault="003817BA" w:rsidP="003817BA">
      <w:pPr>
        <w:pStyle w:val="a3"/>
        <w:spacing w:before="7"/>
        <w:ind w:right="220"/>
        <w:rPr>
          <w:del w:id="3137" w:author="USER" w:date="2024-04-08T14:41:00Z"/>
          <w:sz w:val="22"/>
        </w:rPr>
      </w:pPr>
    </w:p>
    <w:p w14:paraId="518CCCF3" w14:textId="011F84CA" w:rsidR="003817BA" w:rsidDel="0061406B" w:rsidRDefault="003817BA" w:rsidP="003817BA">
      <w:pPr>
        <w:ind w:left="196" w:right="196"/>
        <w:rPr>
          <w:del w:id="3138" w:author="USER" w:date="2024-04-08T14:41:00Z"/>
          <w:sz w:val="20"/>
        </w:rPr>
      </w:pPr>
      <w:del w:id="3139" w:author="USER" w:date="2024-04-08T14:41:00Z">
        <w:r w:rsidDel="0061406B">
          <w:rPr>
            <w:b/>
            <w:sz w:val="20"/>
          </w:rPr>
          <w:delText xml:space="preserve">CamelCase: </w:delText>
        </w:r>
        <w:r w:rsidDel="0061406B">
          <w:rPr>
            <w:sz w:val="20"/>
          </w:rPr>
          <w:delText>rePrintEdition</w:delText>
        </w:r>
      </w:del>
    </w:p>
    <w:p w14:paraId="219F6D9B" w14:textId="3135F879" w:rsidR="003817BA" w:rsidDel="0061406B" w:rsidRDefault="003817BA" w:rsidP="003817BA">
      <w:pPr>
        <w:pStyle w:val="a3"/>
        <w:spacing w:before="4"/>
        <w:ind w:right="220"/>
        <w:rPr>
          <w:del w:id="3140" w:author="USER" w:date="2024-04-08T14:41:00Z"/>
          <w:sz w:val="22"/>
        </w:rPr>
      </w:pPr>
    </w:p>
    <w:p w14:paraId="7C3C994A" w14:textId="11D01A2A" w:rsidR="003817BA" w:rsidDel="0061406B" w:rsidRDefault="003817BA" w:rsidP="003817BA">
      <w:pPr>
        <w:pStyle w:val="a3"/>
        <w:ind w:right="220"/>
        <w:rPr>
          <w:del w:id="3141" w:author="USER" w:date="2024-04-08T14:41:00Z"/>
        </w:rPr>
      </w:pPr>
      <w:del w:id="3142" w:author="USER" w:date="2024-04-08T14:41:00Z">
        <w:r w:rsidDel="0061406B">
          <w:delText>Alias:</w:delText>
        </w:r>
      </w:del>
    </w:p>
    <w:p w14:paraId="3BD19EC0" w14:textId="77888782" w:rsidR="003817BA" w:rsidDel="0061406B" w:rsidRDefault="003817BA" w:rsidP="003817BA">
      <w:pPr>
        <w:pStyle w:val="a3"/>
        <w:spacing w:before="7"/>
        <w:ind w:right="220"/>
        <w:rPr>
          <w:del w:id="3143" w:author="USER" w:date="2024-04-08T14:41:00Z"/>
          <w:b w:val="0"/>
          <w:sz w:val="22"/>
        </w:rPr>
      </w:pPr>
    </w:p>
    <w:p w14:paraId="73C3F0C2" w14:textId="69834CA7" w:rsidR="003817BA" w:rsidDel="0061406B" w:rsidRDefault="003817BA" w:rsidP="003817BA">
      <w:pPr>
        <w:ind w:left="196" w:right="196"/>
        <w:rPr>
          <w:del w:id="3144" w:author="USER" w:date="2024-04-08T14:41:00Z"/>
          <w:sz w:val="20"/>
        </w:rPr>
      </w:pPr>
      <w:del w:id="3145" w:author="USER" w:date="2024-04-08T14:41:00Z">
        <w:r w:rsidDel="0061406B">
          <w:rPr>
            <w:b/>
            <w:sz w:val="20"/>
          </w:rPr>
          <w:delText xml:space="preserve">Value type: </w:delText>
        </w:r>
        <w:r w:rsidDel="0061406B">
          <w:rPr>
            <w:sz w:val="20"/>
          </w:rPr>
          <w:delText>text</w:delText>
        </w:r>
      </w:del>
    </w:p>
    <w:p w14:paraId="3EF8277B" w14:textId="6D209023" w:rsidR="003817BA" w:rsidDel="0061406B" w:rsidRDefault="003817BA" w:rsidP="003817BA">
      <w:pPr>
        <w:pStyle w:val="a3"/>
        <w:spacing w:before="4"/>
        <w:ind w:right="220"/>
        <w:rPr>
          <w:del w:id="3146" w:author="USER" w:date="2024-04-08T14:41:00Z"/>
          <w:sz w:val="22"/>
        </w:rPr>
      </w:pPr>
    </w:p>
    <w:p w14:paraId="510F6DD4" w14:textId="70554F43" w:rsidR="003817BA" w:rsidDel="0061406B" w:rsidRDefault="003817BA" w:rsidP="003817BA">
      <w:pPr>
        <w:ind w:left="196" w:right="196"/>
        <w:rPr>
          <w:del w:id="3147" w:author="USER" w:date="2024-04-08T14:41:00Z"/>
          <w:sz w:val="20"/>
        </w:rPr>
      </w:pPr>
      <w:del w:id="3148" w:author="USER" w:date="2024-04-08T14:41:00Z">
        <w:r w:rsidDel="0061406B">
          <w:rPr>
            <w:b/>
            <w:sz w:val="20"/>
          </w:rPr>
          <w:delText xml:space="preserve">Remarks: </w:delText>
        </w:r>
        <w:r w:rsidDel="0061406B">
          <w:rPr>
            <w:sz w:val="20"/>
          </w:rPr>
          <w:delText>No remarks.</w:delText>
        </w:r>
      </w:del>
    </w:p>
    <w:p w14:paraId="76129290" w14:textId="13CEAD83" w:rsidR="003817BA" w:rsidDel="0061406B" w:rsidRDefault="003817BA">
      <w:pPr>
        <w:pStyle w:val="a3"/>
        <w:spacing w:before="10"/>
        <w:ind w:right="220"/>
        <w:rPr>
          <w:del w:id="3149" w:author="USER" w:date="2024-04-08T14:41:00Z"/>
          <w:sz w:val="24"/>
        </w:rPr>
      </w:pPr>
    </w:p>
    <w:p w14:paraId="6411DC4E" w14:textId="7AE32AEA" w:rsidR="003817BA" w:rsidDel="0061406B" w:rsidRDefault="003817BA">
      <w:pPr>
        <w:pStyle w:val="a3"/>
        <w:spacing w:before="10"/>
        <w:ind w:right="220"/>
        <w:rPr>
          <w:del w:id="3150" w:author="USER" w:date="2024-04-08T14:41:00Z"/>
          <w:sz w:val="24"/>
        </w:rPr>
      </w:pPr>
    </w:p>
    <w:p w14:paraId="2774847F" w14:textId="77F25947" w:rsidR="003817BA" w:rsidDel="0061406B" w:rsidRDefault="003817BA">
      <w:pPr>
        <w:pStyle w:val="a3"/>
        <w:spacing w:before="10"/>
        <w:ind w:right="220"/>
        <w:rPr>
          <w:del w:id="3151" w:author="USER" w:date="2024-04-08T14:41:00Z"/>
          <w:sz w:val="24"/>
        </w:rPr>
      </w:pPr>
    </w:p>
    <w:p w14:paraId="2D60A175" w14:textId="7218417D" w:rsidR="003817BA" w:rsidDel="0061406B" w:rsidRDefault="003817BA">
      <w:pPr>
        <w:rPr>
          <w:del w:id="3152" w:author="USER" w:date="2024-04-08T14:41:00Z"/>
          <w:b/>
          <w:sz w:val="24"/>
          <w:szCs w:val="20"/>
        </w:rPr>
      </w:pPr>
      <w:del w:id="3153" w:author="USER" w:date="2024-04-08T14:41:00Z">
        <w:r w:rsidDel="0061406B">
          <w:rPr>
            <w:sz w:val="24"/>
          </w:rPr>
          <w:br w:type="page"/>
        </w:r>
      </w:del>
    </w:p>
    <w:p w14:paraId="206D06F2" w14:textId="27954BF4" w:rsidR="003817BA" w:rsidDel="0061406B" w:rsidRDefault="003817BA">
      <w:pPr>
        <w:pStyle w:val="a3"/>
        <w:spacing w:before="10"/>
        <w:ind w:right="220"/>
        <w:rPr>
          <w:del w:id="3154" w:author="USER" w:date="2024-04-08T14:41:00Z"/>
          <w:sz w:val="24"/>
        </w:rPr>
      </w:pPr>
    </w:p>
    <w:p w14:paraId="21BA2134" w14:textId="487344EB" w:rsidR="003817BA" w:rsidDel="0061406B" w:rsidRDefault="003817BA" w:rsidP="0061406B">
      <w:pPr>
        <w:pStyle w:val="2"/>
        <w:numPr>
          <w:ilvl w:val="1"/>
          <w:numId w:val="9"/>
        </w:numPr>
        <w:tabs>
          <w:tab w:val="left" w:pos="721"/>
        </w:tabs>
        <w:ind w:right="196"/>
        <w:rPr>
          <w:del w:id="3155" w:author="USER" w:date="2024-04-08T14:41:00Z"/>
        </w:rPr>
      </w:pPr>
      <w:del w:id="3156" w:author="USER" w:date="2024-04-08T14:41:00Z">
        <w:r w:rsidDel="0061406B">
          <w:delText>Re Print</w:delText>
        </w:r>
        <w:r w:rsidDel="0061406B">
          <w:rPr>
            <w:spacing w:val="-1"/>
          </w:rPr>
          <w:delText xml:space="preserve"> </w:delText>
        </w:r>
        <w:r w:rsidDel="0061406B">
          <w:delText>Nation</w:delText>
        </w:r>
      </w:del>
    </w:p>
    <w:p w14:paraId="7C989D88" w14:textId="0927CDE8" w:rsidR="003817BA" w:rsidDel="0061406B" w:rsidRDefault="003817BA" w:rsidP="003817BA">
      <w:pPr>
        <w:pStyle w:val="a3"/>
        <w:spacing w:before="5"/>
        <w:ind w:right="220"/>
        <w:rPr>
          <w:del w:id="3157" w:author="USER" w:date="2024-04-08T14:41:00Z"/>
          <w:b w:val="0"/>
          <w:sz w:val="22"/>
        </w:rPr>
      </w:pPr>
    </w:p>
    <w:p w14:paraId="05E05BDA" w14:textId="281C9D2D" w:rsidR="003817BA" w:rsidDel="0061406B" w:rsidRDefault="003817BA" w:rsidP="003817BA">
      <w:pPr>
        <w:ind w:left="196" w:right="196"/>
        <w:rPr>
          <w:del w:id="3158" w:author="USER" w:date="2024-04-08T14:41:00Z"/>
          <w:sz w:val="20"/>
        </w:rPr>
      </w:pPr>
      <w:del w:id="3159" w:author="USER" w:date="2024-04-08T14:41:00Z">
        <w:r w:rsidDel="0061406B">
          <w:rPr>
            <w:b/>
            <w:sz w:val="20"/>
          </w:rPr>
          <w:delText xml:space="preserve">Definition: </w:delText>
        </w:r>
        <w:r w:rsidDel="0061406B">
          <w:rPr>
            <w:sz w:val="20"/>
          </w:rPr>
          <w:delText>Reprinted country name of nautical paper chart.</w:delText>
        </w:r>
      </w:del>
    </w:p>
    <w:p w14:paraId="0B306DF9" w14:textId="6CC6A096" w:rsidR="003817BA" w:rsidDel="0061406B" w:rsidRDefault="003817BA" w:rsidP="003817BA">
      <w:pPr>
        <w:pStyle w:val="a3"/>
        <w:spacing w:before="7"/>
        <w:ind w:right="220"/>
        <w:rPr>
          <w:del w:id="3160" w:author="USER" w:date="2024-04-08T14:41:00Z"/>
          <w:sz w:val="22"/>
        </w:rPr>
      </w:pPr>
    </w:p>
    <w:p w14:paraId="5BF7B0A3" w14:textId="242F1FA9" w:rsidR="003817BA" w:rsidDel="0061406B" w:rsidRDefault="003817BA" w:rsidP="003817BA">
      <w:pPr>
        <w:ind w:left="196" w:right="196"/>
        <w:rPr>
          <w:del w:id="3161" w:author="USER" w:date="2024-04-08T14:41:00Z"/>
          <w:sz w:val="20"/>
        </w:rPr>
      </w:pPr>
      <w:del w:id="3162" w:author="USER" w:date="2024-04-08T14:41:00Z">
        <w:r w:rsidDel="0061406B">
          <w:rPr>
            <w:b/>
            <w:sz w:val="20"/>
          </w:rPr>
          <w:delText xml:space="preserve">CamelCase: </w:delText>
        </w:r>
        <w:r w:rsidDel="0061406B">
          <w:rPr>
            <w:sz w:val="20"/>
          </w:rPr>
          <w:delText>rePrintNation</w:delText>
        </w:r>
      </w:del>
    </w:p>
    <w:p w14:paraId="48404C7C" w14:textId="3EDE4FB7" w:rsidR="003817BA" w:rsidDel="0061406B" w:rsidRDefault="003817BA" w:rsidP="003817BA">
      <w:pPr>
        <w:pStyle w:val="a3"/>
        <w:spacing w:before="4"/>
        <w:ind w:right="220"/>
        <w:rPr>
          <w:del w:id="3163" w:author="USER" w:date="2024-04-08T14:41:00Z"/>
          <w:sz w:val="22"/>
        </w:rPr>
      </w:pPr>
    </w:p>
    <w:p w14:paraId="65C300C5" w14:textId="60BB736F" w:rsidR="003817BA" w:rsidDel="0061406B" w:rsidRDefault="003817BA" w:rsidP="00CA0B11">
      <w:pPr>
        <w:pStyle w:val="a3"/>
        <w:ind w:right="220"/>
        <w:rPr>
          <w:del w:id="3164" w:author="USER" w:date="2024-04-08T14:41:00Z"/>
        </w:rPr>
      </w:pPr>
      <w:del w:id="3165" w:author="USER" w:date="2024-04-08T14:41:00Z">
        <w:r w:rsidDel="0061406B">
          <w:delText>Alias:</w:delText>
        </w:r>
      </w:del>
    </w:p>
    <w:p w14:paraId="05016999" w14:textId="124854D9" w:rsidR="003817BA" w:rsidDel="0061406B" w:rsidRDefault="003817BA" w:rsidP="003817BA">
      <w:pPr>
        <w:pStyle w:val="a3"/>
        <w:spacing w:before="7"/>
        <w:ind w:right="220"/>
        <w:rPr>
          <w:del w:id="3166" w:author="USER" w:date="2024-04-08T14:41:00Z"/>
          <w:b w:val="0"/>
          <w:sz w:val="22"/>
        </w:rPr>
      </w:pPr>
    </w:p>
    <w:p w14:paraId="223CD8DE" w14:textId="04074B5A" w:rsidR="003817BA" w:rsidDel="0061406B" w:rsidRDefault="003817BA" w:rsidP="003817BA">
      <w:pPr>
        <w:ind w:left="196" w:right="196"/>
        <w:rPr>
          <w:del w:id="3167" w:author="USER" w:date="2024-04-08T14:41:00Z"/>
          <w:sz w:val="20"/>
        </w:rPr>
      </w:pPr>
      <w:del w:id="3168" w:author="USER" w:date="2024-04-08T14:41:00Z">
        <w:r w:rsidDel="0061406B">
          <w:rPr>
            <w:b/>
            <w:sz w:val="20"/>
          </w:rPr>
          <w:delText xml:space="preserve">Value type: </w:delText>
        </w:r>
        <w:r w:rsidDel="0061406B">
          <w:rPr>
            <w:sz w:val="20"/>
          </w:rPr>
          <w:delText>text</w:delText>
        </w:r>
      </w:del>
    </w:p>
    <w:p w14:paraId="13587EAA" w14:textId="26E274F1" w:rsidR="003817BA" w:rsidDel="0061406B" w:rsidRDefault="003817BA" w:rsidP="003817BA">
      <w:pPr>
        <w:pStyle w:val="a3"/>
        <w:spacing w:before="4"/>
        <w:ind w:right="220"/>
        <w:rPr>
          <w:del w:id="3169" w:author="USER" w:date="2024-04-08T14:41:00Z"/>
          <w:sz w:val="22"/>
        </w:rPr>
      </w:pPr>
    </w:p>
    <w:p w14:paraId="44FFF435" w14:textId="2EABE713" w:rsidR="003817BA" w:rsidDel="0061406B" w:rsidRDefault="003817BA" w:rsidP="003817BA">
      <w:pPr>
        <w:ind w:left="196" w:right="196"/>
        <w:rPr>
          <w:del w:id="3170" w:author="USER" w:date="2024-04-08T14:41:00Z"/>
          <w:sz w:val="20"/>
        </w:rPr>
      </w:pPr>
      <w:del w:id="3171" w:author="USER" w:date="2024-04-08T14:41:00Z">
        <w:r w:rsidDel="0061406B">
          <w:rPr>
            <w:b/>
            <w:sz w:val="20"/>
          </w:rPr>
          <w:delText xml:space="preserve">Remarks: </w:delText>
        </w:r>
        <w:r w:rsidDel="0061406B">
          <w:rPr>
            <w:sz w:val="20"/>
          </w:rPr>
          <w:delText>No remarks.</w:delText>
        </w:r>
      </w:del>
    </w:p>
    <w:p w14:paraId="6CA0E987" w14:textId="13CC8D0A" w:rsidR="003817BA" w:rsidDel="0061406B" w:rsidRDefault="003817BA">
      <w:pPr>
        <w:pStyle w:val="a3"/>
        <w:spacing w:before="10"/>
        <w:ind w:right="220"/>
        <w:rPr>
          <w:del w:id="3172" w:author="USER" w:date="2024-04-08T14:41:00Z"/>
          <w:sz w:val="24"/>
        </w:rPr>
      </w:pPr>
    </w:p>
    <w:p w14:paraId="553B64F2" w14:textId="58CA6FC8" w:rsidR="00401628" w:rsidRDefault="003817BA" w:rsidP="00401628">
      <w:pPr>
        <w:pStyle w:val="a3"/>
        <w:spacing w:before="10"/>
        <w:ind w:right="220"/>
        <w:rPr>
          <w:sz w:val="24"/>
        </w:rPr>
      </w:pPr>
      <w:del w:id="3173" w:author="USER" w:date="2024-07-01T09:44:00Z">
        <w:r w:rsidDel="00CD58F1">
          <w:rPr>
            <w:sz w:val="24"/>
          </w:rPr>
          <w:br w:type="page"/>
        </w:r>
      </w:del>
    </w:p>
    <w:p w14:paraId="629C6AEF" w14:textId="56972A7E" w:rsidR="00401628" w:rsidRDefault="00401628" w:rsidP="00E14416">
      <w:pPr>
        <w:pStyle w:val="2"/>
        <w:numPr>
          <w:ilvl w:val="1"/>
          <w:numId w:val="9"/>
        </w:numPr>
        <w:tabs>
          <w:tab w:val="left" w:pos="721"/>
        </w:tabs>
        <w:ind w:right="196"/>
      </w:pPr>
      <w:r>
        <w:t>Service</w:t>
      </w:r>
      <w:r>
        <w:rPr>
          <w:spacing w:val="-1"/>
        </w:rPr>
        <w:t xml:space="preserve"> </w:t>
      </w:r>
      <w:r w:rsidR="001419D4">
        <w:rPr>
          <w:spacing w:val="-1"/>
        </w:rPr>
        <w:t>Name</w:t>
      </w:r>
    </w:p>
    <w:p w14:paraId="25BF368E" w14:textId="77777777" w:rsidR="00401628" w:rsidRDefault="00401628" w:rsidP="00401628">
      <w:pPr>
        <w:pStyle w:val="a3"/>
        <w:spacing w:before="5"/>
        <w:ind w:right="220"/>
        <w:rPr>
          <w:b w:val="0"/>
          <w:sz w:val="22"/>
        </w:rPr>
      </w:pPr>
    </w:p>
    <w:p w14:paraId="339CB65C" w14:textId="0C6CEA08" w:rsidR="00401628" w:rsidRDefault="00401628" w:rsidP="00401628">
      <w:pPr>
        <w:ind w:left="196" w:right="196"/>
        <w:rPr>
          <w:sz w:val="20"/>
        </w:rPr>
      </w:pPr>
      <w:r>
        <w:rPr>
          <w:b/>
          <w:sz w:val="20"/>
        </w:rPr>
        <w:t xml:space="preserve">Definition: </w:t>
      </w:r>
      <w:r w:rsidR="00192626" w:rsidRPr="00192626">
        <w:rPr>
          <w:sz w:val="20"/>
        </w:rPr>
        <w:t>name of maritime service</w:t>
      </w:r>
      <w:r>
        <w:rPr>
          <w:sz w:val="20"/>
        </w:rPr>
        <w:t>.</w:t>
      </w:r>
    </w:p>
    <w:p w14:paraId="1E0CB9EC" w14:textId="77777777" w:rsidR="00401628" w:rsidRDefault="00401628" w:rsidP="00401628">
      <w:pPr>
        <w:pStyle w:val="a3"/>
        <w:spacing w:before="7"/>
        <w:ind w:right="220"/>
        <w:rPr>
          <w:sz w:val="22"/>
        </w:rPr>
      </w:pPr>
    </w:p>
    <w:p w14:paraId="694545AF" w14:textId="4F96DCA3" w:rsidR="00401628" w:rsidRDefault="00401628" w:rsidP="00401628">
      <w:pPr>
        <w:ind w:left="196" w:right="196"/>
        <w:rPr>
          <w:sz w:val="20"/>
        </w:rPr>
      </w:pPr>
      <w:r>
        <w:rPr>
          <w:b/>
          <w:sz w:val="20"/>
        </w:rPr>
        <w:t xml:space="preserve">CamelCase: </w:t>
      </w:r>
      <w:r>
        <w:rPr>
          <w:sz w:val="20"/>
        </w:rPr>
        <w:t>service</w:t>
      </w:r>
      <w:r w:rsidR="00EC203A">
        <w:rPr>
          <w:sz w:val="20"/>
        </w:rPr>
        <w:t>Name</w:t>
      </w:r>
    </w:p>
    <w:p w14:paraId="218F3832" w14:textId="77777777" w:rsidR="00401628" w:rsidRDefault="00401628" w:rsidP="00401628">
      <w:pPr>
        <w:pStyle w:val="a3"/>
        <w:spacing w:before="4"/>
        <w:ind w:right="220"/>
        <w:rPr>
          <w:sz w:val="22"/>
        </w:rPr>
      </w:pPr>
    </w:p>
    <w:p w14:paraId="0E6BA60A" w14:textId="77777777" w:rsidR="00401628" w:rsidRDefault="00401628" w:rsidP="00401628">
      <w:pPr>
        <w:pStyle w:val="a3"/>
        <w:ind w:right="220"/>
      </w:pPr>
      <w:r>
        <w:t>Alias:</w:t>
      </w:r>
    </w:p>
    <w:p w14:paraId="52CD993C" w14:textId="77777777" w:rsidR="00401628" w:rsidRDefault="00401628" w:rsidP="00401628">
      <w:pPr>
        <w:pStyle w:val="a3"/>
        <w:spacing w:before="7"/>
        <w:ind w:right="220"/>
        <w:rPr>
          <w:b w:val="0"/>
          <w:sz w:val="22"/>
        </w:rPr>
      </w:pPr>
    </w:p>
    <w:p w14:paraId="347C7734" w14:textId="516DF4E8" w:rsidR="00401628" w:rsidRDefault="00401628" w:rsidP="00401628">
      <w:pPr>
        <w:ind w:left="196" w:right="196"/>
        <w:rPr>
          <w:sz w:val="20"/>
        </w:rPr>
      </w:pPr>
      <w:r>
        <w:rPr>
          <w:b/>
          <w:sz w:val="20"/>
        </w:rPr>
        <w:t xml:space="preserve">Value type: </w:t>
      </w:r>
      <w:r w:rsidR="00467F79">
        <w:rPr>
          <w:sz w:val="20"/>
        </w:rPr>
        <w:t>text</w:t>
      </w:r>
    </w:p>
    <w:p w14:paraId="25F5C8A7" w14:textId="77777777" w:rsidR="00401628" w:rsidRDefault="00401628" w:rsidP="00401628">
      <w:pPr>
        <w:pStyle w:val="a3"/>
        <w:spacing w:before="4"/>
        <w:ind w:right="220"/>
        <w:rPr>
          <w:sz w:val="22"/>
        </w:rPr>
      </w:pPr>
    </w:p>
    <w:p w14:paraId="611F8270" w14:textId="77777777" w:rsidR="00401628" w:rsidRDefault="00401628" w:rsidP="00401628">
      <w:pPr>
        <w:ind w:left="196" w:right="196"/>
        <w:rPr>
          <w:sz w:val="20"/>
        </w:rPr>
      </w:pPr>
      <w:r>
        <w:rPr>
          <w:b/>
          <w:sz w:val="20"/>
        </w:rPr>
        <w:t xml:space="preserve">Remarks: </w:t>
      </w:r>
      <w:r>
        <w:rPr>
          <w:sz w:val="20"/>
        </w:rPr>
        <w:t>No remarks.</w:t>
      </w:r>
    </w:p>
    <w:p w14:paraId="10DBDF61" w14:textId="77777777" w:rsidR="00401628" w:rsidRDefault="00401628" w:rsidP="00401628">
      <w:pPr>
        <w:pStyle w:val="a3"/>
        <w:ind w:right="220"/>
        <w:rPr>
          <w:sz w:val="22"/>
        </w:rPr>
      </w:pPr>
    </w:p>
    <w:p w14:paraId="5E1533CD" w14:textId="48DACE97" w:rsidR="00467F79" w:rsidRDefault="00467F79" w:rsidP="00401628">
      <w:pPr>
        <w:pStyle w:val="a3"/>
        <w:ind w:right="220"/>
        <w:rPr>
          <w:sz w:val="22"/>
        </w:rPr>
      </w:pPr>
    </w:p>
    <w:p w14:paraId="0D344D1A" w14:textId="77777777" w:rsidR="00467F79" w:rsidRDefault="00467F79">
      <w:pPr>
        <w:rPr>
          <w:b/>
          <w:szCs w:val="20"/>
        </w:rPr>
      </w:pPr>
      <w:r>
        <w:br w:type="page"/>
      </w:r>
    </w:p>
    <w:p w14:paraId="34D7761C" w14:textId="427E4CD1" w:rsidR="00467F79" w:rsidDel="00CD58F1" w:rsidRDefault="00467F79" w:rsidP="00401628">
      <w:pPr>
        <w:pStyle w:val="a3"/>
        <w:ind w:right="220"/>
        <w:rPr>
          <w:del w:id="3174" w:author="USER" w:date="2024-07-01T09:44:00Z"/>
          <w:sz w:val="22"/>
        </w:rPr>
      </w:pPr>
    </w:p>
    <w:p w14:paraId="55996C4E" w14:textId="501D520D" w:rsidR="00467F79" w:rsidDel="00CD58F1" w:rsidRDefault="00467F79">
      <w:pPr>
        <w:rPr>
          <w:del w:id="3175" w:author="USER" w:date="2024-07-01T09:44:00Z"/>
          <w:b/>
          <w:szCs w:val="20"/>
        </w:rPr>
      </w:pPr>
      <w:del w:id="3176" w:author="USER" w:date="2024-07-01T09:44:00Z">
        <w:r w:rsidDel="00CD58F1">
          <w:br w:type="page"/>
        </w:r>
      </w:del>
    </w:p>
    <w:p w14:paraId="551577E1" w14:textId="77777777" w:rsidR="00401628" w:rsidRDefault="00401628" w:rsidP="00CD58F1"/>
    <w:p w14:paraId="07DD144C" w14:textId="77777777" w:rsidR="00163EED" w:rsidRDefault="00163EED" w:rsidP="00E14416">
      <w:pPr>
        <w:pStyle w:val="2"/>
        <w:numPr>
          <w:ilvl w:val="1"/>
          <w:numId w:val="9"/>
        </w:numPr>
        <w:tabs>
          <w:tab w:val="left" w:pos="721"/>
        </w:tabs>
        <w:ind w:right="196"/>
      </w:pPr>
      <w:r>
        <w:t>Service</w:t>
      </w:r>
      <w:r>
        <w:rPr>
          <w:spacing w:val="-1"/>
        </w:rPr>
        <w:t xml:space="preserve"> </w:t>
      </w:r>
      <w:r>
        <w:t>Status</w:t>
      </w:r>
    </w:p>
    <w:p w14:paraId="4760505F" w14:textId="77777777" w:rsidR="00163EED" w:rsidRDefault="00163EED" w:rsidP="00163EED">
      <w:pPr>
        <w:pStyle w:val="a3"/>
        <w:spacing w:before="5"/>
        <w:ind w:right="220"/>
        <w:rPr>
          <w:b w:val="0"/>
          <w:sz w:val="22"/>
        </w:rPr>
      </w:pPr>
    </w:p>
    <w:p w14:paraId="54F81F28" w14:textId="77777777" w:rsidR="00163EED" w:rsidRDefault="00163EED" w:rsidP="00163EED">
      <w:pPr>
        <w:ind w:left="196" w:right="196"/>
        <w:rPr>
          <w:sz w:val="20"/>
        </w:rPr>
      </w:pPr>
      <w:r>
        <w:rPr>
          <w:b/>
          <w:sz w:val="20"/>
        </w:rPr>
        <w:t xml:space="preserve">Definition: </w:t>
      </w:r>
      <w:r>
        <w:rPr>
          <w:sz w:val="20"/>
        </w:rPr>
        <w:t>Types of status of nautical services.</w:t>
      </w:r>
    </w:p>
    <w:p w14:paraId="4DD028C8" w14:textId="77777777" w:rsidR="00163EED" w:rsidRDefault="00163EED" w:rsidP="00163EED">
      <w:pPr>
        <w:pStyle w:val="a3"/>
        <w:spacing w:before="7"/>
        <w:ind w:right="220"/>
        <w:rPr>
          <w:sz w:val="22"/>
        </w:rPr>
      </w:pPr>
    </w:p>
    <w:p w14:paraId="45B96609" w14:textId="77777777" w:rsidR="00163EED" w:rsidRDefault="00163EED" w:rsidP="00163EED">
      <w:pPr>
        <w:ind w:left="196" w:right="196"/>
        <w:rPr>
          <w:sz w:val="20"/>
        </w:rPr>
      </w:pPr>
      <w:r>
        <w:rPr>
          <w:b/>
          <w:sz w:val="20"/>
        </w:rPr>
        <w:t xml:space="preserve">CamelCase: </w:t>
      </w:r>
      <w:r>
        <w:rPr>
          <w:sz w:val="20"/>
        </w:rPr>
        <w:t>serviceStatus</w:t>
      </w:r>
    </w:p>
    <w:p w14:paraId="748C37E4" w14:textId="77777777" w:rsidR="00163EED" w:rsidRDefault="00163EED" w:rsidP="00163EED">
      <w:pPr>
        <w:pStyle w:val="a3"/>
        <w:spacing w:before="4"/>
        <w:ind w:right="220"/>
        <w:rPr>
          <w:sz w:val="22"/>
        </w:rPr>
      </w:pPr>
    </w:p>
    <w:p w14:paraId="424910C0" w14:textId="77777777" w:rsidR="00163EED" w:rsidRDefault="00163EED" w:rsidP="00163EED">
      <w:pPr>
        <w:pStyle w:val="a3"/>
        <w:ind w:right="220"/>
      </w:pPr>
      <w:r>
        <w:t>Alias:</w:t>
      </w:r>
    </w:p>
    <w:p w14:paraId="08147763" w14:textId="77777777" w:rsidR="00163EED" w:rsidRDefault="00163EED" w:rsidP="00163EED">
      <w:pPr>
        <w:pStyle w:val="a3"/>
        <w:spacing w:before="7"/>
        <w:ind w:right="220"/>
        <w:rPr>
          <w:b w:val="0"/>
          <w:sz w:val="22"/>
        </w:rPr>
      </w:pPr>
    </w:p>
    <w:p w14:paraId="1434B815" w14:textId="77777777" w:rsidR="00163EED" w:rsidRDefault="00163EED" w:rsidP="00163EED">
      <w:pPr>
        <w:ind w:left="196" w:right="196"/>
        <w:rPr>
          <w:sz w:val="20"/>
        </w:rPr>
      </w:pPr>
      <w:r>
        <w:rPr>
          <w:b/>
          <w:sz w:val="20"/>
        </w:rPr>
        <w:t xml:space="preserve">Value type: </w:t>
      </w:r>
      <w:r>
        <w:rPr>
          <w:sz w:val="20"/>
        </w:rPr>
        <w:t>enumeration</w:t>
      </w:r>
    </w:p>
    <w:p w14:paraId="4586AA10" w14:textId="77777777" w:rsidR="00163EED" w:rsidRDefault="00163EED" w:rsidP="00163EED">
      <w:pPr>
        <w:pStyle w:val="a3"/>
        <w:spacing w:before="4"/>
        <w:ind w:right="220"/>
        <w:rPr>
          <w:sz w:val="22"/>
        </w:rPr>
      </w:pPr>
    </w:p>
    <w:p w14:paraId="5A36F6A3" w14:textId="77777777" w:rsidR="00163EED" w:rsidRDefault="00163EED" w:rsidP="00163EED">
      <w:pPr>
        <w:ind w:left="196" w:right="196"/>
        <w:rPr>
          <w:sz w:val="20"/>
        </w:rPr>
      </w:pPr>
      <w:r>
        <w:rPr>
          <w:b/>
          <w:sz w:val="20"/>
        </w:rPr>
        <w:t xml:space="preserve">Remarks: </w:t>
      </w:r>
      <w:r>
        <w:rPr>
          <w:sz w:val="20"/>
        </w:rPr>
        <w:t>No remarks.</w:t>
      </w:r>
    </w:p>
    <w:p w14:paraId="09A0A85B" w14:textId="77777777" w:rsidR="00163EED" w:rsidRDefault="00163EED" w:rsidP="00163EED">
      <w:pPr>
        <w:pStyle w:val="a3"/>
        <w:ind w:right="220"/>
        <w:rPr>
          <w:sz w:val="22"/>
        </w:rPr>
      </w:pPr>
    </w:p>
    <w:p w14:paraId="73675611" w14:textId="77777777" w:rsidR="00163EED" w:rsidRDefault="00163EED" w:rsidP="00163EED">
      <w:pPr>
        <w:pStyle w:val="a3"/>
        <w:ind w:right="220"/>
        <w:rPr>
          <w:sz w:val="22"/>
        </w:rPr>
      </w:pPr>
    </w:p>
    <w:p w14:paraId="5E5DAE0E" w14:textId="77777777" w:rsidR="00163EED" w:rsidRDefault="00163EED" w:rsidP="00163EED">
      <w:pPr>
        <w:pStyle w:val="a3"/>
        <w:spacing w:before="9"/>
        <w:ind w:right="220"/>
        <w:rPr>
          <w:sz w:val="31"/>
        </w:rPr>
      </w:pPr>
    </w:p>
    <w:p w14:paraId="4AEB2DDF" w14:textId="77777777" w:rsidR="00163EED" w:rsidRDefault="00163EED" w:rsidP="00163EED">
      <w:pPr>
        <w:pStyle w:val="a3"/>
        <w:ind w:right="220"/>
      </w:pPr>
      <w:r>
        <w:t>Listed Values:</w:t>
      </w:r>
    </w:p>
    <w:p w14:paraId="3B4B953C" w14:textId="77777777" w:rsidR="00163EED" w:rsidRDefault="00163EED" w:rsidP="00163EED">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3EED" w14:paraId="1392243E" w14:textId="77777777" w:rsidTr="00B467B9">
        <w:trPr>
          <w:trHeight w:val="465"/>
        </w:trPr>
        <w:tc>
          <w:tcPr>
            <w:tcW w:w="1438" w:type="dxa"/>
            <w:shd w:val="clear" w:color="auto" w:fill="FFF1CC"/>
          </w:tcPr>
          <w:p w14:paraId="5DA8F4BD" w14:textId="77777777" w:rsidR="00163EED" w:rsidRDefault="00163EED" w:rsidP="00B467B9">
            <w:pPr>
              <w:pStyle w:val="TableParagraph"/>
              <w:spacing w:before="117"/>
              <w:ind w:left="196" w:right="196"/>
              <w:rPr>
                <w:b/>
                <w:sz w:val="18"/>
              </w:rPr>
            </w:pPr>
            <w:r>
              <w:rPr>
                <w:b/>
                <w:sz w:val="18"/>
              </w:rPr>
              <w:t>Code</w:t>
            </w:r>
          </w:p>
        </w:tc>
        <w:tc>
          <w:tcPr>
            <w:tcW w:w="2878" w:type="dxa"/>
            <w:shd w:val="clear" w:color="auto" w:fill="FFF1CC"/>
          </w:tcPr>
          <w:p w14:paraId="35C1DD9D" w14:textId="77777777" w:rsidR="00163EED" w:rsidRDefault="00163EED" w:rsidP="00B467B9">
            <w:pPr>
              <w:pStyle w:val="TableParagraph"/>
              <w:spacing w:before="117"/>
              <w:ind w:left="196" w:right="196"/>
              <w:rPr>
                <w:b/>
                <w:sz w:val="18"/>
              </w:rPr>
            </w:pPr>
            <w:r>
              <w:rPr>
                <w:b/>
                <w:sz w:val="18"/>
              </w:rPr>
              <w:t>Label</w:t>
            </w:r>
          </w:p>
        </w:tc>
        <w:tc>
          <w:tcPr>
            <w:tcW w:w="5751" w:type="dxa"/>
            <w:shd w:val="clear" w:color="auto" w:fill="FFF1CC"/>
          </w:tcPr>
          <w:p w14:paraId="695F998A" w14:textId="77777777" w:rsidR="00163EED" w:rsidRDefault="00163EED" w:rsidP="00B467B9">
            <w:pPr>
              <w:pStyle w:val="TableParagraph"/>
              <w:spacing w:before="117"/>
              <w:ind w:left="196" w:right="196"/>
              <w:rPr>
                <w:b/>
                <w:sz w:val="18"/>
              </w:rPr>
            </w:pPr>
            <w:r>
              <w:rPr>
                <w:b/>
                <w:sz w:val="18"/>
              </w:rPr>
              <w:t>Definition</w:t>
            </w:r>
          </w:p>
        </w:tc>
      </w:tr>
      <w:tr w:rsidR="00163EED" w14:paraId="5AD7BFC6" w14:textId="77777777" w:rsidTr="00B467B9">
        <w:trPr>
          <w:trHeight w:val="462"/>
        </w:trPr>
        <w:tc>
          <w:tcPr>
            <w:tcW w:w="1438" w:type="dxa"/>
          </w:tcPr>
          <w:p w14:paraId="68852195" w14:textId="77777777" w:rsidR="00163EED" w:rsidRDefault="00163EED" w:rsidP="00B467B9">
            <w:pPr>
              <w:pStyle w:val="TableParagraph"/>
              <w:ind w:left="196" w:right="196"/>
              <w:rPr>
                <w:sz w:val="18"/>
              </w:rPr>
            </w:pPr>
            <w:r>
              <w:rPr>
                <w:w w:val="99"/>
                <w:sz w:val="18"/>
              </w:rPr>
              <w:t>1</w:t>
            </w:r>
          </w:p>
        </w:tc>
        <w:tc>
          <w:tcPr>
            <w:tcW w:w="2878" w:type="dxa"/>
          </w:tcPr>
          <w:p w14:paraId="566640C5" w14:textId="77777777" w:rsidR="00163EED" w:rsidRDefault="00163EED" w:rsidP="00B467B9">
            <w:pPr>
              <w:pStyle w:val="TableParagraph"/>
              <w:ind w:left="196" w:right="196"/>
              <w:rPr>
                <w:sz w:val="18"/>
              </w:rPr>
            </w:pPr>
            <w:r>
              <w:rPr>
                <w:sz w:val="18"/>
              </w:rPr>
              <w:t>provisional</w:t>
            </w:r>
          </w:p>
        </w:tc>
        <w:tc>
          <w:tcPr>
            <w:tcW w:w="5751" w:type="dxa"/>
          </w:tcPr>
          <w:p w14:paraId="2BCFB822" w14:textId="77777777" w:rsidR="00163EED" w:rsidRDefault="00163EED" w:rsidP="00B467B9">
            <w:pPr>
              <w:pStyle w:val="TableParagraph"/>
              <w:ind w:left="196" w:right="196"/>
              <w:rPr>
                <w:sz w:val="18"/>
              </w:rPr>
            </w:pPr>
            <w:r>
              <w:rPr>
                <w:sz w:val="18"/>
              </w:rPr>
              <w:t>Under terms not final or fully worked out or agreed upon.</w:t>
            </w:r>
          </w:p>
        </w:tc>
      </w:tr>
      <w:tr w:rsidR="00163EED" w14:paraId="7A252768" w14:textId="77777777" w:rsidTr="00B467B9">
        <w:trPr>
          <w:trHeight w:val="462"/>
        </w:trPr>
        <w:tc>
          <w:tcPr>
            <w:tcW w:w="1438" w:type="dxa"/>
          </w:tcPr>
          <w:p w14:paraId="21E4FD73" w14:textId="77777777" w:rsidR="00163EED" w:rsidRDefault="00163EED" w:rsidP="00B467B9">
            <w:pPr>
              <w:pStyle w:val="TableParagraph"/>
              <w:ind w:left="196" w:right="196"/>
              <w:rPr>
                <w:sz w:val="18"/>
              </w:rPr>
            </w:pPr>
            <w:r>
              <w:rPr>
                <w:w w:val="99"/>
                <w:sz w:val="18"/>
              </w:rPr>
              <w:t>2</w:t>
            </w:r>
          </w:p>
        </w:tc>
        <w:tc>
          <w:tcPr>
            <w:tcW w:w="2878" w:type="dxa"/>
          </w:tcPr>
          <w:p w14:paraId="68DBFB8B" w14:textId="77777777" w:rsidR="00163EED" w:rsidRDefault="00163EED" w:rsidP="00B467B9">
            <w:pPr>
              <w:pStyle w:val="TableParagraph"/>
              <w:ind w:left="196" w:right="196"/>
              <w:rPr>
                <w:sz w:val="18"/>
              </w:rPr>
            </w:pPr>
            <w:r>
              <w:rPr>
                <w:sz w:val="18"/>
              </w:rPr>
              <w:t>released</w:t>
            </w:r>
          </w:p>
        </w:tc>
        <w:tc>
          <w:tcPr>
            <w:tcW w:w="5751" w:type="dxa"/>
          </w:tcPr>
          <w:p w14:paraId="5A4DEA5F" w14:textId="77777777" w:rsidR="00163EED" w:rsidRDefault="00163EED" w:rsidP="00B467B9">
            <w:pPr>
              <w:pStyle w:val="TableParagraph"/>
              <w:ind w:left="196" w:right="196"/>
              <w:rPr>
                <w:sz w:val="18"/>
              </w:rPr>
            </w:pPr>
            <w:r>
              <w:rPr>
                <w:sz w:val="18"/>
              </w:rPr>
              <w:t>Merchandise issued for sale or public showing.</w:t>
            </w:r>
          </w:p>
        </w:tc>
      </w:tr>
      <w:tr w:rsidR="00163EED" w14:paraId="103BC91B" w14:textId="77777777" w:rsidTr="00B467B9">
        <w:trPr>
          <w:trHeight w:val="686"/>
        </w:trPr>
        <w:tc>
          <w:tcPr>
            <w:tcW w:w="1438" w:type="dxa"/>
          </w:tcPr>
          <w:p w14:paraId="7E65CC5F" w14:textId="77777777" w:rsidR="00163EED" w:rsidRDefault="00163EED" w:rsidP="00B467B9">
            <w:pPr>
              <w:pStyle w:val="TableParagraph"/>
              <w:ind w:left="196" w:right="196"/>
              <w:rPr>
                <w:sz w:val="18"/>
              </w:rPr>
            </w:pPr>
            <w:r>
              <w:rPr>
                <w:w w:val="99"/>
                <w:sz w:val="18"/>
              </w:rPr>
              <w:t>3</w:t>
            </w:r>
          </w:p>
        </w:tc>
        <w:tc>
          <w:tcPr>
            <w:tcW w:w="2878" w:type="dxa"/>
          </w:tcPr>
          <w:p w14:paraId="225E41A3" w14:textId="77777777" w:rsidR="00163EED" w:rsidRDefault="00163EED" w:rsidP="00B467B9">
            <w:pPr>
              <w:pStyle w:val="TableParagraph"/>
              <w:ind w:left="196" w:right="196"/>
              <w:rPr>
                <w:sz w:val="18"/>
              </w:rPr>
            </w:pPr>
            <w:r>
              <w:rPr>
                <w:sz w:val="18"/>
              </w:rPr>
              <w:t>deprecated</w:t>
            </w:r>
          </w:p>
        </w:tc>
        <w:tc>
          <w:tcPr>
            <w:tcW w:w="5751" w:type="dxa"/>
          </w:tcPr>
          <w:p w14:paraId="1508DE10" w14:textId="77777777" w:rsidR="00163EED" w:rsidRDefault="00163EED" w:rsidP="00B467B9">
            <w:pPr>
              <w:pStyle w:val="TableParagraph"/>
              <w:spacing w:line="259" w:lineRule="auto"/>
              <w:ind w:left="196" w:right="196"/>
              <w:rPr>
                <w:sz w:val="18"/>
              </w:rPr>
            </w:pPr>
            <w:r>
              <w:rPr>
                <w:sz w:val="18"/>
              </w:rPr>
              <w:t>Data that is deprecated in importance and is no longer used and will disappear in the future.</w:t>
            </w:r>
          </w:p>
        </w:tc>
      </w:tr>
      <w:tr w:rsidR="00163EED" w14:paraId="4DA07573" w14:textId="77777777" w:rsidTr="00B467B9">
        <w:trPr>
          <w:trHeight w:val="465"/>
        </w:trPr>
        <w:tc>
          <w:tcPr>
            <w:tcW w:w="1438" w:type="dxa"/>
          </w:tcPr>
          <w:p w14:paraId="609EDA9C" w14:textId="77777777" w:rsidR="00163EED" w:rsidRDefault="00163EED" w:rsidP="00B467B9">
            <w:pPr>
              <w:pStyle w:val="TableParagraph"/>
              <w:spacing w:before="121"/>
              <w:ind w:left="196" w:right="196"/>
              <w:rPr>
                <w:sz w:val="18"/>
              </w:rPr>
            </w:pPr>
            <w:r>
              <w:rPr>
                <w:w w:val="99"/>
                <w:sz w:val="18"/>
              </w:rPr>
              <w:t>4</w:t>
            </w:r>
          </w:p>
        </w:tc>
        <w:tc>
          <w:tcPr>
            <w:tcW w:w="2878" w:type="dxa"/>
          </w:tcPr>
          <w:p w14:paraId="49358FA7" w14:textId="77777777" w:rsidR="00163EED" w:rsidRDefault="00163EED" w:rsidP="00B467B9">
            <w:pPr>
              <w:pStyle w:val="TableParagraph"/>
              <w:spacing w:before="121"/>
              <w:ind w:left="196" w:right="196"/>
              <w:rPr>
                <w:sz w:val="18"/>
              </w:rPr>
            </w:pPr>
            <w:r>
              <w:rPr>
                <w:sz w:val="18"/>
              </w:rPr>
              <w:t>deleted</w:t>
            </w:r>
          </w:p>
        </w:tc>
        <w:tc>
          <w:tcPr>
            <w:tcW w:w="5751" w:type="dxa"/>
          </w:tcPr>
          <w:p w14:paraId="26D4D29C" w14:textId="77777777" w:rsidR="00163EED" w:rsidRDefault="00163EED" w:rsidP="00B467B9">
            <w:pPr>
              <w:pStyle w:val="TableParagraph"/>
              <w:spacing w:before="121"/>
              <w:ind w:left="196" w:right="196"/>
              <w:rPr>
                <w:sz w:val="18"/>
              </w:rPr>
            </w:pPr>
            <w:r>
              <w:rPr>
                <w:sz w:val="18"/>
              </w:rPr>
              <w:t>Item that has been removed or deleted.</w:t>
            </w:r>
          </w:p>
        </w:tc>
      </w:tr>
    </w:tbl>
    <w:p w14:paraId="723D562E" w14:textId="77777777" w:rsidR="00163EED" w:rsidRDefault="00163EED">
      <w:pPr>
        <w:pStyle w:val="a3"/>
        <w:spacing w:before="10"/>
        <w:ind w:right="220"/>
        <w:rPr>
          <w:sz w:val="24"/>
        </w:rPr>
      </w:pPr>
    </w:p>
    <w:p w14:paraId="6C014E87" w14:textId="3D1C701F" w:rsidR="00163EED" w:rsidRDefault="00163EED">
      <w:pPr>
        <w:pStyle w:val="a3"/>
        <w:spacing w:before="10"/>
        <w:ind w:right="220"/>
        <w:rPr>
          <w:sz w:val="24"/>
        </w:rPr>
      </w:pPr>
    </w:p>
    <w:p w14:paraId="07061960" w14:textId="77777777" w:rsidR="00163EED" w:rsidRDefault="00163EED">
      <w:pPr>
        <w:rPr>
          <w:b/>
          <w:sz w:val="24"/>
          <w:szCs w:val="20"/>
        </w:rPr>
      </w:pPr>
      <w:r>
        <w:rPr>
          <w:sz w:val="24"/>
        </w:rPr>
        <w:br w:type="page"/>
      </w:r>
    </w:p>
    <w:p w14:paraId="7B1DB101" w14:textId="00929437" w:rsidR="00163EED" w:rsidDel="00C04FE6" w:rsidRDefault="00163EED">
      <w:pPr>
        <w:pStyle w:val="a3"/>
        <w:spacing w:before="10"/>
        <w:ind w:right="220"/>
        <w:rPr>
          <w:del w:id="3177" w:author="USER" w:date="2024-03-27T21:54:00Z"/>
          <w:sz w:val="24"/>
        </w:rPr>
      </w:pPr>
    </w:p>
    <w:p w14:paraId="0E3CFC5A" w14:textId="45B6168D" w:rsidR="00163EED" w:rsidDel="00C04FE6" w:rsidRDefault="00163EED">
      <w:pPr>
        <w:pStyle w:val="2"/>
        <w:numPr>
          <w:ilvl w:val="1"/>
          <w:numId w:val="9"/>
        </w:numPr>
        <w:rPr>
          <w:del w:id="3178" w:author="USER" w:date="2024-03-27T21:54:00Z"/>
        </w:rPr>
      </w:pPr>
      <w:del w:id="3179" w:author="USER" w:date="2024-03-27T21:54:00Z">
        <w:r w:rsidDel="00C04FE6">
          <w:delText>Sounding</w:delText>
        </w:r>
        <w:r w:rsidDel="00C04FE6">
          <w:rPr>
            <w:spacing w:val="-1"/>
          </w:rPr>
          <w:delText xml:space="preserve"> </w:delText>
        </w:r>
        <w:r w:rsidDel="00C04FE6">
          <w:delText>Datum</w:delText>
        </w:r>
      </w:del>
    </w:p>
    <w:p w14:paraId="54A9CE74" w14:textId="758BF384" w:rsidR="00163EED" w:rsidDel="00C04FE6" w:rsidRDefault="00163EED" w:rsidP="00163EED">
      <w:pPr>
        <w:pStyle w:val="a3"/>
        <w:spacing w:before="5"/>
        <w:ind w:right="220"/>
        <w:rPr>
          <w:del w:id="3180" w:author="USER" w:date="2024-03-27T21:54:00Z"/>
          <w:b w:val="0"/>
          <w:sz w:val="22"/>
        </w:rPr>
      </w:pPr>
    </w:p>
    <w:p w14:paraId="1162161B" w14:textId="3A314E87" w:rsidR="00163EED" w:rsidDel="00C04FE6" w:rsidRDefault="00163EED" w:rsidP="00163EED">
      <w:pPr>
        <w:pStyle w:val="a3"/>
        <w:ind w:right="220"/>
        <w:rPr>
          <w:del w:id="3181" w:author="USER" w:date="2024-03-27T21:54:00Z"/>
        </w:rPr>
      </w:pPr>
      <w:del w:id="3182" w:author="USER" w:date="2024-03-27T21:54:00Z">
        <w:r w:rsidDel="00C04FE6">
          <w:delText>Definition: Geodetic points for measuring the depth from the sea level to the sea floor.</w:delText>
        </w:r>
      </w:del>
    </w:p>
    <w:p w14:paraId="7AF6B4BD" w14:textId="109E69E9" w:rsidR="00163EED" w:rsidDel="00C04FE6" w:rsidRDefault="00163EED" w:rsidP="00163EED">
      <w:pPr>
        <w:pStyle w:val="a3"/>
        <w:spacing w:before="7"/>
        <w:ind w:right="220"/>
        <w:rPr>
          <w:del w:id="3183" w:author="USER" w:date="2024-03-27T21:54:00Z"/>
          <w:sz w:val="22"/>
        </w:rPr>
      </w:pPr>
    </w:p>
    <w:p w14:paraId="6580B9EF" w14:textId="722BCF60" w:rsidR="00163EED" w:rsidDel="00C04FE6" w:rsidRDefault="00163EED" w:rsidP="00163EED">
      <w:pPr>
        <w:ind w:left="196" w:right="196"/>
        <w:rPr>
          <w:del w:id="3184" w:author="USER" w:date="2024-03-27T21:54:00Z"/>
          <w:sz w:val="20"/>
        </w:rPr>
      </w:pPr>
      <w:del w:id="3185" w:author="USER" w:date="2024-03-27T21:54:00Z">
        <w:r w:rsidDel="00C04FE6">
          <w:rPr>
            <w:b/>
            <w:sz w:val="20"/>
          </w:rPr>
          <w:delText xml:space="preserve">CamelCase: </w:delText>
        </w:r>
        <w:r w:rsidDel="00C04FE6">
          <w:rPr>
            <w:sz w:val="20"/>
          </w:rPr>
          <w:delText>soundingDatum</w:delText>
        </w:r>
      </w:del>
    </w:p>
    <w:p w14:paraId="1669E8A8" w14:textId="15BF8F69" w:rsidR="00163EED" w:rsidDel="00C04FE6" w:rsidRDefault="00163EED" w:rsidP="00163EED">
      <w:pPr>
        <w:pStyle w:val="a3"/>
        <w:spacing w:before="4"/>
        <w:ind w:right="220"/>
        <w:rPr>
          <w:del w:id="3186" w:author="USER" w:date="2024-03-27T21:54:00Z"/>
          <w:sz w:val="22"/>
        </w:rPr>
      </w:pPr>
    </w:p>
    <w:p w14:paraId="780F3EE8" w14:textId="6185160C" w:rsidR="00163EED" w:rsidDel="00C04FE6" w:rsidRDefault="00163EED" w:rsidP="007A5150">
      <w:pPr>
        <w:pStyle w:val="a3"/>
        <w:ind w:right="220"/>
        <w:rPr>
          <w:del w:id="3187" w:author="USER" w:date="2024-03-27T21:54:00Z"/>
        </w:rPr>
      </w:pPr>
      <w:del w:id="3188" w:author="USER" w:date="2024-03-27T21:54:00Z">
        <w:r w:rsidDel="00C04FE6">
          <w:delText>Alias:</w:delText>
        </w:r>
      </w:del>
    </w:p>
    <w:p w14:paraId="7BED4E3A" w14:textId="49ABBBE0" w:rsidR="00163EED" w:rsidDel="00C04FE6" w:rsidRDefault="00163EED" w:rsidP="00163EED">
      <w:pPr>
        <w:pStyle w:val="a3"/>
        <w:spacing w:before="7"/>
        <w:ind w:right="220"/>
        <w:rPr>
          <w:del w:id="3189" w:author="USER" w:date="2024-03-27T21:54:00Z"/>
          <w:b w:val="0"/>
          <w:sz w:val="22"/>
        </w:rPr>
      </w:pPr>
    </w:p>
    <w:p w14:paraId="59DF0253" w14:textId="2B0B48AC" w:rsidR="00163EED" w:rsidDel="00C04FE6" w:rsidRDefault="00163EED" w:rsidP="00163EED">
      <w:pPr>
        <w:ind w:left="196" w:right="196"/>
        <w:rPr>
          <w:del w:id="3190" w:author="USER" w:date="2024-03-27T21:54:00Z"/>
          <w:sz w:val="20"/>
        </w:rPr>
      </w:pPr>
      <w:del w:id="3191" w:author="USER" w:date="2024-03-27T21:54:00Z">
        <w:r w:rsidDel="00C04FE6">
          <w:rPr>
            <w:b/>
            <w:sz w:val="20"/>
          </w:rPr>
          <w:delText xml:space="preserve">Value type: </w:delText>
        </w:r>
        <w:r w:rsidDel="00C04FE6">
          <w:rPr>
            <w:sz w:val="20"/>
          </w:rPr>
          <w:delText>enumeration</w:delText>
        </w:r>
      </w:del>
    </w:p>
    <w:p w14:paraId="5B6922B6" w14:textId="6AEFB9EF" w:rsidR="00163EED" w:rsidDel="00C04FE6" w:rsidRDefault="00163EED" w:rsidP="00163EED">
      <w:pPr>
        <w:pStyle w:val="a3"/>
        <w:spacing w:before="4"/>
        <w:ind w:right="220"/>
        <w:rPr>
          <w:del w:id="3192" w:author="USER" w:date="2024-03-27T21:54:00Z"/>
          <w:sz w:val="22"/>
        </w:rPr>
      </w:pPr>
    </w:p>
    <w:p w14:paraId="6B6583EB" w14:textId="488F9608" w:rsidR="00163EED" w:rsidDel="00C04FE6" w:rsidRDefault="00163EED" w:rsidP="00163EED">
      <w:pPr>
        <w:ind w:left="196" w:right="196"/>
        <w:rPr>
          <w:del w:id="3193" w:author="USER" w:date="2024-03-27T21:54:00Z"/>
          <w:sz w:val="20"/>
        </w:rPr>
      </w:pPr>
      <w:del w:id="3194" w:author="USER" w:date="2024-03-27T21:54:00Z">
        <w:r w:rsidDel="00C04FE6">
          <w:rPr>
            <w:b/>
            <w:sz w:val="20"/>
          </w:rPr>
          <w:delText xml:space="preserve">Remarks: </w:delText>
        </w:r>
        <w:r w:rsidDel="00C04FE6">
          <w:rPr>
            <w:sz w:val="20"/>
          </w:rPr>
          <w:delText>No remarks.</w:delText>
        </w:r>
      </w:del>
    </w:p>
    <w:p w14:paraId="3082CC7A" w14:textId="477B8C65" w:rsidR="00163EED" w:rsidDel="00C04FE6" w:rsidRDefault="00163EED" w:rsidP="00163EED">
      <w:pPr>
        <w:pStyle w:val="a3"/>
        <w:ind w:right="220"/>
        <w:rPr>
          <w:del w:id="3195" w:author="USER" w:date="2024-03-27T21:54:00Z"/>
          <w:sz w:val="22"/>
        </w:rPr>
      </w:pPr>
    </w:p>
    <w:p w14:paraId="24EB32C6" w14:textId="69C5D036" w:rsidR="00163EED" w:rsidDel="00C04FE6" w:rsidRDefault="00163EED" w:rsidP="00163EED">
      <w:pPr>
        <w:pStyle w:val="a3"/>
        <w:ind w:right="220"/>
        <w:rPr>
          <w:del w:id="3196" w:author="USER" w:date="2024-03-27T21:54:00Z"/>
          <w:sz w:val="22"/>
        </w:rPr>
      </w:pPr>
    </w:p>
    <w:p w14:paraId="6E079039" w14:textId="64D1996E" w:rsidR="00163EED" w:rsidDel="00C04FE6" w:rsidRDefault="00163EED" w:rsidP="00163EED">
      <w:pPr>
        <w:pStyle w:val="a3"/>
        <w:spacing w:before="9"/>
        <w:ind w:right="220"/>
        <w:rPr>
          <w:del w:id="3197" w:author="USER" w:date="2024-03-27T21:54:00Z"/>
          <w:sz w:val="31"/>
        </w:rPr>
      </w:pPr>
    </w:p>
    <w:p w14:paraId="3334C0B0" w14:textId="6235EFBF" w:rsidR="00163EED" w:rsidDel="00C04FE6" w:rsidRDefault="00163EED" w:rsidP="007A5150">
      <w:pPr>
        <w:pStyle w:val="a3"/>
        <w:ind w:right="220"/>
        <w:rPr>
          <w:del w:id="3198" w:author="USER" w:date="2024-03-27T21:54:00Z"/>
        </w:rPr>
      </w:pPr>
      <w:del w:id="3199" w:author="USER" w:date="2024-03-27T21:54:00Z">
        <w:r w:rsidDel="00C04FE6">
          <w:delText>Listed Values:</w:delText>
        </w:r>
      </w:del>
    </w:p>
    <w:p w14:paraId="09D0DBA9" w14:textId="4A3B6BC5" w:rsidR="00163EED" w:rsidDel="00C04FE6" w:rsidRDefault="00163EED" w:rsidP="00163EED">
      <w:pPr>
        <w:pStyle w:val="a3"/>
        <w:spacing w:before="10"/>
        <w:ind w:right="220"/>
        <w:rPr>
          <w:del w:id="3200" w:author="USER" w:date="2024-03-27T21:54: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3EED" w:rsidDel="00C04FE6" w14:paraId="143D18D4" w14:textId="151AB4CB" w:rsidTr="00B467B9">
        <w:trPr>
          <w:trHeight w:val="465"/>
          <w:del w:id="3201" w:author="USER" w:date="2024-03-27T21:54:00Z"/>
        </w:trPr>
        <w:tc>
          <w:tcPr>
            <w:tcW w:w="1438" w:type="dxa"/>
            <w:shd w:val="clear" w:color="auto" w:fill="FFF1CC"/>
          </w:tcPr>
          <w:p w14:paraId="2C878CF5" w14:textId="40BC5C62" w:rsidR="00163EED" w:rsidDel="00C04FE6" w:rsidRDefault="00163EED" w:rsidP="00B467B9">
            <w:pPr>
              <w:pStyle w:val="TableParagraph"/>
              <w:spacing w:before="117"/>
              <w:ind w:left="196" w:right="196"/>
              <w:rPr>
                <w:del w:id="3202" w:author="USER" w:date="2024-03-27T21:54:00Z"/>
                <w:b/>
                <w:sz w:val="18"/>
              </w:rPr>
            </w:pPr>
            <w:del w:id="3203" w:author="USER" w:date="2024-03-27T21:54:00Z">
              <w:r w:rsidDel="00C04FE6">
                <w:rPr>
                  <w:b/>
                  <w:sz w:val="18"/>
                </w:rPr>
                <w:delText>Code</w:delText>
              </w:r>
            </w:del>
          </w:p>
        </w:tc>
        <w:tc>
          <w:tcPr>
            <w:tcW w:w="2878" w:type="dxa"/>
            <w:shd w:val="clear" w:color="auto" w:fill="FFF1CC"/>
          </w:tcPr>
          <w:p w14:paraId="67374D12" w14:textId="112B0E66" w:rsidR="00163EED" w:rsidDel="00C04FE6" w:rsidRDefault="00163EED" w:rsidP="00B467B9">
            <w:pPr>
              <w:pStyle w:val="TableParagraph"/>
              <w:spacing w:before="117"/>
              <w:ind w:left="196" w:right="196"/>
              <w:rPr>
                <w:del w:id="3204" w:author="USER" w:date="2024-03-27T21:54:00Z"/>
                <w:b/>
                <w:sz w:val="18"/>
              </w:rPr>
            </w:pPr>
            <w:del w:id="3205" w:author="USER" w:date="2024-03-27T21:54:00Z">
              <w:r w:rsidDel="00C04FE6">
                <w:rPr>
                  <w:b/>
                  <w:sz w:val="18"/>
                </w:rPr>
                <w:delText>Label</w:delText>
              </w:r>
            </w:del>
          </w:p>
        </w:tc>
        <w:tc>
          <w:tcPr>
            <w:tcW w:w="5751" w:type="dxa"/>
            <w:shd w:val="clear" w:color="auto" w:fill="FFF1CC"/>
          </w:tcPr>
          <w:p w14:paraId="4F94A2F9" w14:textId="54CE9AEF" w:rsidR="00163EED" w:rsidDel="00C04FE6" w:rsidRDefault="00163EED" w:rsidP="00B467B9">
            <w:pPr>
              <w:pStyle w:val="TableParagraph"/>
              <w:spacing w:before="117"/>
              <w:ind w:left="196" w:right="196"/>
              <w:rPr>
                <w:del w:id="3206" w:author="USER" w:date="2024-03-27T21:54:00Z"/>
                <w:b/>
                <w:sz w:val="18"/>
              </w:rPr>
            </w:pPr>
            <w:del w:id="3207" w:author="USER" w:date="2024-03-27T21:54:00Z">
              <w:r w:rsidDel="00C04FE6">
                <w:rPr>
                  <w:b/>
                  <w:sz w:val="18"/>
                </w:rPr>
                <w:delText>Definition</w:delText>
              </w:r>
            </w:del>
          </w:p>
        </w:tc>
      </w:tr>
      <w:tr w:rsidR="00163EED" w:rsidDel="00C04FE6" w14:paraId="1A85E801" w14:textId="4AC79EFF" w:rsidTr="00B467B9">
        <w:trPr>
          <w:trHeight w:val="462"/>
          <w:del w:id="3208" w:author="USER" w:date="2024-03-27T21:54:00Z"/>
        </w:trPr>
        <w:tc>
          <w:tcPr>
            <w:tcW w:w="1438" w:type="dxa"/>
          </w:tcPr>
          <w:p w14:paraId="06EE45DA" w14:textId="76CA4124" w:rsidR="00163EED" w:rsidDel="00C04FE6" w:rsidRDefault="00163EED" w:rsidP="00B467B9">
            <w:pPr>
              <w:pStyle w:val="TableParagraph"/>
              <w:ind w:left="196" w:right="196"/>
              <w:rPr>
                <w:del w:id="3209" w:author="USER" w:date="2024-03-27T21:54:00Z"/>
                <w:sz w:val="18"/>
              </w:rPr>
            </w:pPr>
            <w:del w:id="3210" w:author="USER" w:date="2024-03-27T21:54:00Z">
              <w:r w:rsidDel="00C04FE6">
                <w:rPr>
                  <w:w w:val="99"/>
                  <w:sz w:val="18"/>
                </w:rPr>
                <w:delText>1</w:delText>
              </w:r>
            </w:del>
          </w:p>
        </w:tc>
        <w:tc>
          <w:tcPr>
            <w:tcW w:w="2878" w:type="dxa"/>
          </w:tcPr>
          <w:p w14:paraId="7DFA5E95" w14:textId="40A58074" w:rsidR="00163EED" w:rsidDel="00C04FE6" w:rsidRDefault="00163EED" w:rsidP="00B467B9">
            <w:pPr>
              <w:pStyle w:val="TableParagraph"/>
              <w:ind w:left="196" w:right="196"/>
              <w:rPr>
                <w:del w:id="3211" w:author="USER" w:date="2024-03-27T21:54:00Z"/>
                <w:sz w:val="18"/>
              </w:rPr>
            </w:pPr>
            <w:del w:id="3212" w:author="USER" w:date="2024-03-27T21:54:00Z">
              <w:r w:rsidDel="00C04FE6">
                <w:rPr>
                  <w:sz w:val="18"/>
                </w:rPr>
                <w:delText>mean low water springs</w:delText>
              </w:r>
            </w:del>
          </w:p>
        </w:tc>
        <w:tc>
          <w:tcPr>
            <w:tcW w:w="5751" w:type="dxa"/>
          </w:tcPr>
          <w:p w14:paraId="090B88A5" w14:textId="63AEFA5D" w:rsidR="00163EED" w:rsidDel="00C04FE6" w:rsidRDefault="00163EED" w:rsidP="00B467B9">
            <w:pPr>
              <w:pStyle w:val="TableParagraph"/>
              <w:ind w:left="196" w:right="196"/>
              <w:rPr>
                <w:del w:id="3213" w:author="USER" w:date="2024-03-27T21:54:00Z"/>
                <w:sz w:val="18"/>
              </w:rPr>
            </w:pPr>
            <w:del w:id="3214" w:author="USER" w:date="2024-03-27T21:54:00Z">
              <w:r w:rsidDel="00C04FE6">
                <w:rPr>
                  <w:sz w:val="18"/>
                </w:rPr>
                <w:delText>(MLWS) - The average height of the low waters of spring tides.</w:delText>
              </w:r>
            </w:del>
          </w:p>
        </w:tc>
      </w:tr>
      <w:tr w:rsidR="00163EED" w:rsidDel="00C04FE6" w14:paraId="77263B90" w14:textId="371A96F1" w:rsidTr="00B467B9">
        <w:trPr>
          <w:trHeight w:val="462"/>
          <w:del w:id="3215" w:author="USER" w:date="2024-03-27T21:54:00Z"/>
        </w:trPr>
        <w:tc>
          <w:tcPr>
            <w:tcW w:w="1438" w:type="dxa"/>
          </w:tcPr>
          <w:p w14:paraId="1E221B79" w14:textId="09337A95" w:rsidR="00163EED" w:rsidDel="00C04FE6" w:rsidRDefault="00163EED" w:rsidP="00B467B9">
            <w:pPr>
              <w:pStyle w:val="TableParagraph"/>
              <w:ind w:left="196" w:right="196"/>
              <w:rPr>
                <w:del w:id="3216" w:author="USER" w:date="2024-03-27T21:54:00Z"/>
                <w:sz w:val="18"/>
              </w:rPr>
            </w:pPr>
            <w:del w:id="3217" w:author="USER" w:date="2024-03-27T21:54:00Z">
              <w:r w:rsidDel="00C04FE6">
                <w:rPr>
                  <w:w w:val="99"/>
                  <w:sz w:val="18"/>
                </w:rPr>
                <w:delText>2</w:delText>
              </w:r>
            </w:del>
          </w:p>
        </w:tc>
        <w:tc>
          <w:tcPr>
            <w:tcW w:w="2878" w:type="dxa"/>
          </w:tcPr>
          <w:p w14:paraId="1D84B1C6" w14:textId="6B2D97ED" w:rsidR="00163EED" w:rsidDel="00C04FE6" w:rsidRDefault="00163EED" w:rsidP="00B467B9">
            <w:pPr>
              <w:pStyle w:val="TableParagraph"/>
              <w:ind w:left="196" w:right="196"/>
              <w:rPr>
                <w:del w:id="3218" w:author="USER" w:date="2024-03-27T21:54:00Z"/>
                <w:sz w:val="18"/>
              </w:rPr>
            </w:pPr>
            <w:del w:id="3219" w:author="USER" w:date="2024-03-27T21:54:00Z">
              <w:r w:rsidDel="00C04FE6">
                <w:rPr>
                  <w:sz w:val="18"/>
                </w:rPr>
                <w:delText>mean lower low water springs</w:delText>
              </w:r>
            </w:del>
          </w:p>
        </w:tc>
        <w:tc>
          <w:tcPr>
            <w:tcW w:w="5751" w:type="dxa"/>
          </w:tcPr>
          <w:p w14:paraId="06A4B0FB" w14:textId="248901E6" w:rsidR="00163EED" w:rsidDel="00C04FE6" w:rsidRDefault="00163EED" w:rsidP="00B467B9">
            <w:pPr>
              <w:pStyle w:val="TableParagraph"/>
              <w:ind w:left="196" w:right="196"/>
              <w:rPr>
                <w:del w:id="3220" w:author="USER" w:date="2024-03-27T21:54:00Z"/>
                <w:sz w:val="18"/>
              </w:rPr>
            </w:pPr>
            <w:del w:id="3221" w:author="USER" w:date="2024-03-27T21:54:00Z">
              <w:r w:rsidDel="00C04FE6">
                <w:rPr>
                  <w:sz w:val="18"/>
                </w:rPr>
                <w:delText>(MLLWS) - The average height of lower low water springs at a place.</w:delText>
              </w:r>
            </w:del>
          </w:p>
        </w:tc>
      </w:tr>
      <w:tr w:rsidR="00163EED" w:rsidDel="00C04FE6" w14:paraId="2606B65D" w14:textId="2B7FB33A" w:rsidTr="00B467B9">
        <w:trPr>
          <w:trHeight w:val="1134"/>
          <w:del w:id="3222" w:author="USER" w:date="2024-03-27T21:54:00Z"/>
        </w:trPr>
        <w:tc>
          <w:tcPr>
            <w:tcW w:w="1438" w:type="dxa"/>
          </w:tcPr>
          <w:p w14:paraId="10C7EDDD" w14:textId="0ECB9366" w:rsidR="00163EED" w:rsidDel="00C04FE6" w:rsidRDefault="00163EED" w:rsidP="00B467B9">
            <w:pPr>
              <w:pStyle w:val="TableParagraph"/>
              <w:ind w:left="196" w:right="196"/>
              <w:rPr>
                <w:del w:id="3223" w:author="USER" w:date="2024-03-27T21:54:00Z"/>
                <w:sz w:val="18"/>
              </w:rPr>
            </w:pPr>
            <w:del w:id="3224" w:author="USER" w:date="2024-03-27T21:54:00Z">
              <w:r w:rsidDel="00C04FE6">
                <w:rPr>
                  <w:w w:val="99"/>
                  <w:sz w:val="18"/>
                </w:rPr>
                <w:delText>3</w:delText>
              </w:r>
            </w:del>
          </w:p>
        </w:tc>
        <w:tc>
          <w:tcPr>
            <w:tcW w:w="2878" w:type="dxa"/>
          </w:tcPr>
          <w:p w14:paraId="60FCF626" w14:textId="35BFFFA9" w:rsidR="00163EED" w:rsidDel="00C04FE6" w:rsidRDefault="00163EED" w:rsidP="00B467B9">
            <w:pPr>
              <w:pStyle w:val="TableParagraph"/>
              <w:ind w:left="196" w:right="196"/>
              <w:rPr>
                <w:del w:id="3225" w:author="USER" w:date="2024-03-27T21:54:00Z"/>
                <w:sz w:val="18"/>
              </w:rPr>
            </w:pPr>
            <w:del w:id="3226" w:author="USER" w:date="2024-03-27T21:54:00Z">
              <w:r w:rsidDel="00C04FE6">
                <w:rPr>
                  <w:sz w:val="18"/>
                </w:rPr>
                <w:delText>mean sea level</w:delText>
              </w:r>
            </w:del>
          </w:p>
        </w:tc>
        <w:tc>
          <w:tcPr>
            <w:tcW w:w="5751" w:type="dxa"/>
          </w:tcPr>
          <w:p w14:paraId="637BF8DA" w14:textId="344739C3" w:rsidR="00163EED" w:rsidDel="00C04FE6" w:rsidRDefault="00163EED" w:rsidP="00B467B9">
            <w:pPr>
              <w:pStyle w:val="TableParagraph"/>
              <w:spacing w:line="259" w:lineRule="auto"/>
              <w:ind w:left="196" w:right="196"/>
              <w:rPr>
                <w:del w:id="3227" w:author="USER" w:date="2024-03-27T21:54:00Z"/>
                <w:sz w:val="18"/>
              </w:rPr>
            </w:pPr>
            <w:del w:id="3228" w:author="USER" w:date="2024-03-27T21:54:00Z">
              <w:r w:rsidDel="00C04FE6">
                <w:rPr>
                  <w:sz w:val="18"/>
                </w:rPr>
                <w:delText>(MSL) - The average height of the surface of the sea at a tide station for all stages of the tide over a 19-year period, usually determined from hourly height readings measured from a fixed predetermined reference level.</w:delText>
              </w:r>
            </w:del>
          </w:p>
        </w:tc>
      </w:tr>
      <w:tr w:rsidR="00163EED" w:rsidDel="00C04FE6" w14:paraId="12E57CC5" w14:textId="0352D8AD" w:rsidTr="00B467B9">
        <w:trPr>
          <w:trHeight w:val="686"/>
          <w:del w:id="3229" w:author="USER" w:date="2024-03-27T21:54:00Z"/>
        </w:trPr>
        <w:tc>
          <w:tcPr>
            <w:tcW w:w="1438" w:type="dxa"/>
          </w:tcPr>
          <w:p w14:paraId="6A8EC83A" w14:textId="1B4EDE58" w:rsidR="00163EED" w:rsidDel="00C04FE6" w:rsidRDefault="00163EED" w:rsidP="00B467B9">
            <w:pPr>
              <w:pStyle w:val="TableParagraph"/>
              <w:ind w:left="196" w:right="196"/>
              <w:rPr>
                <w:del w:id="3230" w:author="USER" w:date="2024-03-27T21:54:00Z"/>
                <w:sz w:val="18"/>
              </w:rPr>
            </w:pPr>
            <w:del w:id="3231" w:author="USER" w:date="2024-03-27T21:54:00Z">
              <w:r w:rsidDel="00C04FE6">
                <w:rPr>
                  <w:w w:val="99"/>
                  <w:sz w:val="18"/>
                </w:rPr>
                <w:delText>4</w:delText>
              </w:r>
            </w:del>
          </w:p>
        </w:tc>
        <w:tc>
          <w:tcPr>
            <w:tcW w:w="2878" w:type="dxa"/>
          </w:tcPr>
          <w:p w14:paraId="02A44CFD" w14:textId="1837AA05" w:rsidR="00163EED" w:rsidDel="00C04FE6" w:rsidRDefault="00163EED" w:rsidP="00B467B9">
            <w:pPr>
              <w:pStyle w:val="TableParagraph"/>
              <w:ind w:left="196" w:right="196"/>
              <w:rPr>
                <w:del w:id="3232" w:author="USER" w:date="2024-03-27T21:54:00Z"/>
                <w:sz w:val="18"/>
              </w:rPr>
            </w:pPr>
            <w:del w:id="3233" w:author="USER" w:date="2024-03-27T21:54:00Z">
              <w:r w:rsidDel="00C04FE6">
                <w:rPr>
                  <w:sz w:val="18"/>
                </w:rPr>
                <w:delText>lowest low water</w:delText>
              </w:r>
            </w:del>
          </w:p>
        </w:tc>
        <w:tc>
          <w:tcPr>
            <w:tcW w:w="5751" w:type="dxa"/>
          </w:tcPr>
          <w:p w14:paraId="742A394F" w14:textId="61CFFE12" w:rsidR="00163EED" w:rsidDel="00C04FE6" w:rsidRDefault="00163EED" w:rsidP="00B467B9">
            <w:pPr>
              <w:pStyle w:val="TableParagraph"/>
              <w:spacing w:line="259" w:lineRule="auto"/>
              <w:ind w:left="196" w:right="196"/>
              <w:rPr>
                <w:del w:id="3234" w:author="USER" w:date="2024-03-27T21:54:00Z"/>
                <w:sz w:val="18"/>
              </w:rPr>
            </w:pPr>
            <w:del w:id="3235" w:author="USER" w:date="2024-03-27T21:54:00Z">
              <w:r w:rsidDel="00C04FE6">
                <w:rPr>
                  <w:sz w:val="18"/>
                </w:rPr>
                <w:delText>An arbitrary level conforming to the lowest tide observed at a place, or some what lower.</w:delText>
              </w:r>
            </w:del>
          </w:p>
        </w:tc>
      </w:tr>
      <w:tr w:rsidR="00163EED" w:rsidDel="00C04FE6" w14:paraId="3AFFB500" w14:textId="7C31420D" w:rsidTr="00B467B9">
        <w:trPr>
          <w:trHeight w:val="686"/>
          <w:del w:id="3236" w:author="USER" w:date="2024-03-27T21:54:00Z"/>
        </w:trPr>
        <w:tc>
          <w:tcPr>
            <w:tcW w:w="1438" w:type="dxa"/>
          </w:tcPr>
          <w:p w14:paraId="08F05FB8" w14:textId="21A716DB" w:rsidR="00163EED" w:rsidDel="00C04FE6" w:rsidRDefault="00163EED" w:rsidP="00B467B9">
            <w:pPr>
              <w:pStyle w:val="TableParagraph"/>
              <w:ind w:left="196" w:right="196"/>
              <w:rPr>
                <w:del w:id="3237" w:author="USER" w:date="2024-03-27T21:54:00Z"/>
                <w:sz w:val="18"/>
              </w:rPr>
            </w:pPr>
            <w:del w:id="3238" w:author="USER" w:date="2024-03-27T21:54:00Z">
              <w:r w:rsidDel="00C04FE6">
                <w:rPr>
                  <w:w w:val="99"/>
                  <w:sz w:val="18"/>
                </w:rPr>
                <w:delText>5</w:delText>
              </w:r>
            </w:del>
          </w:p>
        </w:tc>
        <w:tc>
          <w:tcPr>
            <w:tcW w:w="2878" w:type="dxa"/>
          </w:tcPr>
          <w:p w14:paraId="0894DAA2" w14:textId="6E703A2E" w:rsidR="00163EED" w:rsidDel="00C04FE6" w:rsidRDefault="00163EED" w:rsidP="00B467B9">
            <w:pPr>
              <w:pStyle w:val="TableParagraph"/>
              <w:ind w:left="196" w:right="196"/>
              <w:rPr>
                <w:del w:id="3239" w:author="USER" w:date="2024-03-27T21:54:00Z"/>
                <w:sz w:val="18"/>
              </w:rPr>
            </w:pPr>
            <w:del w:id="3240" w:author="USER" w:date="2024-03-27T21:54:00Z">
              <w:r w:rsidDel="00C04FE6">
                <w:rPr>
                  <w:sz w:val="18"/>
                </w:rPr>
                <w:delText>mean low water</w:delText>
              </w:r>
            </w:del>
          </w:p>
        </w:tc>
        <w:tc>
          <w:tcPr>
            <w:tcW w:w="5751" w:type="dxa"/>
          </w:tcPr>
          <w:p w14:paraId="51942296" w14:textId="39909F04" w:rsidR="00163EED" w:rsidDel="00C04FE6" w:rsidRDefault="00163EED" w:rsidP="00B467B9">
            <w:pPr>
              <w:pStyle w:val="TableParagraph"/>
              <w:spacing w:line="259" w:lineRule="auto"/>
              <w:ind w:left="196" w:right="196"/>
              <w:rPr>
                <w:del w:id="3241" w:author="USER" w:date="2024-03-27T21:54:00Z"/>
                <w:sz w:val="18"/>
              </w:rPr>
            </w:pPr>
            <w:del w:id="3242" w:author="USER" w:date="2024-03-27T21:54:00Z">
              <w:r w:rsidDel="00C04FE6">
                <w:rPr>
                  <w:sz w:val="18"/>
                </w:rPr>
                <w:delText>(MLW) - The average height of all low waters at a place over a 19- year period.</w:delText>
              </w:r>
            </w:del>
          </w:p>
        </w:tc>
      </w:tr>
      <w:tr w:rsidR="00163EED" w:rsidDel="00C04FE6" w14:paraId="654674BF" w14:textId="733A3035" w:rsidTr="00B467B9">
        <w:trPr>
          <w:trHeight w:val="688"/>
          <w:del w:id="3243" w:author="USER" w:date="2024-03-27T21:54:00Z"/>
        </w:trPr>
        <w:tc>
          <w:tcPr>
            <w:tcW w:w="1438" w:type="dxa"/>
          </w:tcPr>
          <w:p w14:paraId="7ECF990A" w14:textId="47B17DAB" w:rsidR="00163EED" w:rsidDel="00C04FE6" w:rsidRDefault="00163EED" w:rsidP="00B467B9">
            <w:pPr>
              <w:pStyle w:val="TableParagraph"/>
              <w:ind w:left="196" w:right="196"/>
              <w:rPr>
                <w:del w:id="3244" w:author="USER" w:date="2024-03-27T21:54:00Z"/>
                <w:sz w:val="18"/>
              </w:rPr>
            </w:pPr>
            <w:del w:id="3245" w:author="USER" w:date="2024-03-27T21:54:00Z">
              <w:r w:rsidDel="00C04FE6">
                <w:rPr>
                  <w:w w:val="99"/>
                  <w:sz w:val="18"/>
                </w:rPr>
                <w:delText>6</w:delText>
              </w:r>
            </w:del>
          </w:p>
        </w:tc>
        <w:tc>
          <w:tcPr>
            <w:tcW w:w="2878" w:type="dxa"/>
          </w:tcPr>
          <w:p w14:paraId="7D2EFEE1" w14:textId="47244DC0" w:rsidR="00163EED" w:rsidDel="00C04FE6" w:rsidRDefault="00163EED" w:rsidP="00B467B9">
            <w:pPr>
              <w:pStyle w:val="TableParagraph"/>
              <w:ind w:left="196" w:right="196"/>
              <w:rPr>
                <w:del w:id="3246" w:author="USER" w:date="2024-03-27T21:54:00Z"/>
                <w:sz w:val="18"/>
              </w:rPr>
            </w:pPr>
            <w:del w:id="3247" w:author="USER" w:date="2024-03-27T21:54:00Z">
              <w:r w:rsidDel="00C04FE6">
                <w:rPr>
                  <w:sz w:val="18"/>
                </w:rPr>
                <w:delText>lowest low water springs</w:delText>
              </w:r>
            </w:del>
          </w:p>
        </w:tc>
        <w:tc>
          <w:tcPr>
            <w:tcW w:w="5751" w:type="dxa"/>
          </w:tcPr>
          <w:p w14:paraId="0EF4ED76" w14:textId="21848049" w:rsidR="00163EED" w:rsidDel="00C04FE6" w:rsidRDefault="00163EED" w:rsidP="00B467B9">
            <w:pPr>
              <w:pStyle w:val="TableParagraph"/>
              <w:spacing w:line="259" w:lineRule="auto"/>
              <w:ind w:left="196" w:right="196"/>
              <w:rPr>
                <w:del w:id="3248" w:author="USER" w:date="2024-03-27T21:54:00Z"/>
                <w:sz w:val="18"/>
              </w:rPr>
            </w:pPr>
            <w:del w:id="3249" w:author="USER" w:date="2024-03-27T21:54:00Z">
              <w:r w:rsidDel="00C04FE6">
                <w:rPr>
                  <w:sz w:val="18"/>
                </w:rPr>
                <w:delText>an arbitrary level conforming to the lowest water level observed at a place at spring tides during a period of time shorter than 19 years.</w:delText>
              </w:r>
            </w:del>
          </w:p>
        </w:tc>
      </w:tr>
      <w:tr w:rsidR="00163EED" w:rsidDel="00C04FE6" w14:paraId="3A356112" w14:textId="28B22FB3" w:rsidTr="00B467B9">
        <w:trPr>
          <w:trHeight w:val="686"/>
          <w:del w:id="3250" w:author="USER" w:date="2024-03-27T21:54:00Z"/>
        </w:trPr>
        <w:tc>
          <w:tcPr>
            <w:tcW w:w="1438" w:type="dxa"/>
          </w:tcPr>
          <w:p w14:paraId="5AF9BC05" w14:textId="48247F57" w:rsidR="00163EED" w:rsidDel="00C04FE6" w:rsidRDefault="00163EED" w:rsidP="00B467B9">
            <w:pPr>
              <w:pStyle w:val="TableParagraph"/>
              <w:ind w:left="196" w:right="196"/>
              <w:rPr>
                <w:del w:id="3251" w:author="USER" w:date="2024-03-27T21:54:00Z"/>
                <w:sz w:val="18"/>
              </w:rPr>
            </w:pPr>
            <w:del w:id="3252" w:author="USER" w:date="2024-03-27T21:54:00Z">
              <w:r w:rsidDel="00C04FE6">
                <w:rPr>
                  <w:w w:val="99"/>
                  <w:sz w:val="18"/>
                </w:rPr>
                <w:delText>7</w:delText>
              </w:r>
            </w:del>
          </w:p>
        </w:tc>
        <w:tc>
          <w:tcPr>
            <w:tcW w:w="2878" w:type="dxa"/>
          </w:tcPr>
          <w:p w14:paraId="39AEF697" w14:textId="2556D5EC" w:rsidR="00163EED" w:rsidDel="00C04FE6" w:rsidRDefault="00163EED" w:rsidP="00B467B9">
            <w:pPr>
              <w:pStyle w:val="TableParagraph"/>
              <w:spacing w:line="259" w:lineRule="auto"/>
              <w:ind w:left="196" w:right="196"/>
              <w:rPr>
                <w:del w:id="3253" w:author="USER" w:date="2024-03-27T21:54:00Z"/>
                <w:sz w:val="18"/>
              </w:rPr>
            </w:pPr>
            <w:del w:id="3254" w:author="USER" w:date="2024-03-27T21:54:00Z">
              <w:r w:rsidDel="00C04FE6">
                <w:rPr>
                  <w:sz w:val="18"/>
                </w:rPr>
                <w:delText>approximate mean low water springs</w:delText>
              </w:r>
            </w:del>
          </w:p>
        </w:tc>
        <w:tc>
          <w:tcPr>
            <w:tcW w:w="5751" w:type="dxa"/>
          </w:tcPr>
          <w:p w14:paraId="0836D27B" w14:textId="7611ECB1" w:rsidR="00163EED" w:rsidDel="00C04FE6" w:rsidRDefault="00163EED" w:rsidP="00B467B9">
            <w:pPr>
              <w:pStyle w:val="TableParagraph"/>
              <w:spacing w:line="259" w:lineRule="auto"/>
              <w:ind w:left="196" w:right="196"/>
              <w:rPr>
                <w:del w:id="3255" w:author="USER" w:date="2024-03-27T21:54:00Z"/>
                <w:sz w:val="18"/>
              </w:rPr>
            </w:pPr>
            <w:del w:id="3256" w:author="USER" w:date="2024-03-27T21:54:00Z">
              <w:r w:rsidDel="00C04FE6">
                <w:rPr>
                  <w:sz w:val="18"/>
                </w:rPr>
                <w:delText>An arbitrary level, usually within ' 0.3m from that of mean low water springs (MLWS).</w:delText>
              </w:r>
            </w:del>
          </w:p>
        </w:tc>
      </w:tr>
      <w:tr w:rsidR="00163EED" w:rsidDel="00C04FE6" w14:paraId="4119988F" w14:textId="490CE00A" w:rsidTr="00B467B9">
        <w:trPr>
          <w:trHeight w:val="685"/>
          <w:del w:id="3257" w:author="USER" w:date="2024-03-27T21:54:00Z"/>
        </w:trPr>
        <w:tc>
          <w:tcPr>
            <w:tcW w:w="1438" w:type="dxa"/>
          </w:tcPr>
          <w:p w14:paraId="2CD9C5B5" w14:textId="69192E9A" w:rsidR="00163EED" w:rsidDel="00C04FE6" w:rsidRDefault="00163EED" w:rsidP="00B467B9">
            <w:pPr>
              <w:pStyle w:val="TableParagraph"/>
              <w:ind w:left="196" w:right="196"/>
              <w:rPr>
                <w:del w:id="3258" w:author="USER" w:date="2024-03-27T21:54:00Z"/>
                <w:sz w:val="18"/>
              </w:rPr>
            </w:pPr>
            <w:del w:id="3259" w:author="USER" w:date="2024-03-27T21:54:00Z">
              <w:r w:rsidDel="00C04FE6">
                <w:rPr>
                  <w:w w:val="99"/>
                  <w:sz w:val="18"/>
                </w:rPr>
                <w:delText>8</w:delText>
              </w:r>
            </w:del>
          </w:p>
        </w:tc>
        <w:tc>
          <w:tcPr>
            <w:tcW w:w="2878" w:type="dxa"/>
          </w:tcPr>
          <w:p w14:paraId="3982863F" w14:textId="3B8B5766" w:rsidR="00163EED" w:rsidDel="00C04FE6" w:rsidRDefault="00163EED" w:rsidP="00B467B9">
            <w:pPr>
              <w:pStyle w:val="TableParagraph"/>
              <w:ind w:left="196" w:right="196"/>
              <w:rPr>
                <w:del w:id="3260" w:author="USER" w:date="2024-03-27T21:54:00Z"/>
                <w:sz w:val="18"/>
              </w:rPr>
            </w:pPr>
            <w:del w:id="3261" w:author="USER" w:date="2024-03-27T21:54:00Z">
              <w:r w:rsidDel="00C04FE6">
                <w:rPr>
                  <w:sz w:val="18"/>
                </w:rPr>
                <w:delText>Indian spring low water</w:delText>
              </w:r>
            </w:del>
          </w:p>
        </w:tc>
        <w:tc>
          <w:tcPr>
            <w:tcW w:w="5751" w:type="dxa"/>
          </w:tcPr>
          <w:p w14:paraId="5F650264" w14:textId="0436E571" w:rsidR="00163EED" w:rsidDel="00C04FE6" w:rsidRDefault="00163EED" w:rsidP="00B467B9">
            <w:pPr>
              <w:pStyle w:val="TableParagraph"/>
              <w:spacing w:line="259" w:lineRule="auto"/>
              <w:ind w:left="196" w:right="196"/>
              <w:rPr>
                <w:del w:id="3262" w:author="USER" w:date="2024-03-27T21:54:00Z"/>
                <w:sz w:val="18"/>
              </w:rPr>
            </w:pPr>
            <w:del w:id="3263" w:author="USER" w:date="2024-03-27T21:54:00Z">
              <w:r w:rsidDel="00C04FE6">
                <w:rPr>
                  <w:sz w:val="18"/>
                </w:rPr>
                <w:delText>(ISLW) - An arbitrary tidal datum approximating the level of the mean of the lower low water at spring tides.</w:delText>
              </w:r>
            </w:del>
          </w:p>
        </w:tc>
      </w:tr>
      <w:tr w:rsidR="00163EED" w:rsidDel="00C04FE6" w14:paraId="18728822" w14:textId="26FDFEA4" w:rsidTr="00B467B9">
        <w:trPr>
          <w:trHeight w:val="686"/>
          <w:del w:id="3264" w:author="USER" w:date="2024-03-27T21:54:00Z"/>
        </w:trPr>
        <w:tc>
          <w:tcPr>
            <w:tcW w:w="1438" w:type="dxa"/>
          </w:tcPr>
          <w:p w14:paraId="0DFE84D0" w14:textId="0DB9609D" w:rsidR="00163EED" w:rsidDel="00C04FE6" w:rsidRDefault="00163EED" w:rsidP="00B467B9">
            <w:pPr>
              <w:pStyle w:val="TableParagraph"/>
              <w:ind w:left="196" w:right="196"/>
              <w:rPr>
                <w:del w:id="3265" w:author="USER" w:date="2024-03-27T21:54:00Z"/>
                <w:sz w:val="18"/>
              </w:rPr>
            </w:pPr>
            <w:del w:id="3266" w:author="USER" w:date="2024-03-27T21:54:00Z">
              <w:r w:rsidDel="00C04FE6">
                <w:rPr>
                  <w:w w:val="99"/>
                  <w:sz w:val="18"/>
                </w:rPr>
                <w:delText>9</w:delText>
              </w:r>
            </w:del>
          </w:p>
        </w:tc>
        <w:tc>
          <w:tcPr>
            <w:tcW w:w="2878" w:type="dxa"/>
          </w:tcPr>
          <w:p w14:paraId="7839D163" w14:textId="1C34CF8A" w:rsidR="00163EED" w:rsidDel="00C04FE6" w:rsidRDefault="00163EED" w:rsidP="00B467B9">
            <w:pPr>
              <w:pStyle w:val="TableParagraph"/>
              <w:ind w:left="196" w:right="196"/>
              <w:rPr>
                <w:del w:id="3267" w:author="USER" w:date="2024-03-27T21:54:00Z"/>
                <w:sz w:val="18"/>
              </w:rPr>
            </w:pPr>
            <w:del w:id="3268" w:author="USER" w:date="2024-03-27T21:54:00Z">
              <w:r w:rsidDel="00C04FE6">
                <w:rPr>
                  <w:sz w:val="18"/>
                </w:rPr>
                <w:delText>low water springs</w:delText>
              </w:r>
            </w:del>
          </w:p>
        </w:tc>
        <w:tc>
          <w:tcPr>
            <w:tcW w:w="5751" w:type="dxa"/>
          </w:tcPr>
          <w:p w14:paraId="5D22BB26" w14:textId="7D9DBA38" w:rsidR="00163EED" w:rsidDel="00C04FE6" w:rsidRDefault="00163EED" w:rsidP="00B467B9">
            <w:pPr>
              <w:pStyle w:val="TableParagraph"/>
              <w:spacing w:line="259" w:lineRule="auto"/>
              <w:ind w:left="196" w:right="196"/>
              <w:rPr>
                <w:del w:id="3269" w:author="USER" w:date="2024-03-27T21:54:00Z"/>
                <w:sz w:val="18"/>
              </w:rPr>
            </w:pPr>
            <w:del w:id="3270" w:author="USER" w:date="2024-03-27T21:54:00Z">
              <w:r w:rsidDel="00C04FE6">
                <w:rPr>
                  <w:sz w:val="18"/>
                </w:rPr>
                <w:delText>An arbitrary level, approximating that of mean low water springs (MLWS).</w:delText>
              </w:r>
            </w:del>
          </w:p>
        </w:tc>
      </w:tr>
      <w:tr w:rsidR="00163EED" w:rsidDel="00C04FE6" w14:paraId="6D5D20B1" w14:textId="50CDFD7A" w:rsidTr="00B467B9">
        <w:trPr>
          <w:trHeight w:val="688"/>
          <w:del w:id="3271" w:author="USER" w:date="2024-03-27T21:54:00Z"/>
        </w:trPr>
        <w:tc>
          <w:tcPr>
            <w:tcW w:w="1438" w:type="dxa"/>
          </w:tcPr>
          <w:p w14:paraId="7CDD4655" w14:textId="266C08DC" w:rsidR="00163EED" w:rsidDel="00C04FE6" w:rsidRDefault="00163EED" w:rsidP="00B467B9">
            <w:pPr>
              <w:pStyle w:val="TableParagraph"/>
              <w:spacing w:before="121"/>
              <w:ind w:left="196" w:right="196"/>
              <w:rPr>
                <w:del w:id="3272" w:author="USER" w:date="2024-03-27T21:54:00Z"/>
                <w:sz w:val="18"/>
              </w:rPr>
            </w:pPr>
            <w:del w:id="3273" w:author="USER" w:date="2024-03-27T21:54:00Z">
              <w:r w:rsidDel="00C04FE6">
                <w:rPr>
                  <w:sz w:val="18"/>
                </w:rPr>
                <w:delText>10</w:delText>
              </w:r>
            </w:del>
          </w:p>
        </w:tc>
        <w:tc>
          <w:tcPr>
            <w:tcW w:w="2878" w:type="dxa"/>
          </w:tcPr>
          <w:p w14:paraId="4FE01DBE" w14:textId="2A89D6CB" w:rsidR="00163EED" w:rsidDel="00C04FE6" w:rsidRDefault="00163EED" w:rsidP="00B467B9">
            <w:pPr>
              <w:pStyle w:val="TableParagraph"/>
              <w:spacing w:before="121" w:line="259" w:lineRule="auto"/>
              <w:ind w:left="196" w:right="196"/>
              <w:rPr>
                <w:del w:id="3274" w:author="USER" w:date="2024-03-27T21:54:00Z"/>
                <w:sz w:val="18"/>
              </w:rPr>
            </w:pPr>
            <w:del w:id="3275" w:author="USER" w:date="2024-03-27T21:54:00Z">
              <w:r w:rsidDel="00C04FE6">
                <w:rPr>
                  <w:sz w:val="18"/>
                </w:rPr>
                <w:delText>approximate lowest astronomical tide</w:delText>
              </w:r>
            </w:del>
          </w:p>
        </w:tc>
        <w:tc>
          <w:tcPr>
            <w:tcW w:w="5751" w:type="dxa"/>
          </w:tcPr>
          <w:p w14:paraId="63E1ED65" w14:textId="356DCFE9" w:rsidR="00163EED" w:rsidDel="00C04FE6" w:rsidRDefault="00163EED" w:rsidP="00B467B9">
            <w:pPr>
              <w:pStyle w:val="TableParagraph"/>
              <w:spacing w:before="121" w:line="259" w:lineRule="auto"/>
              <w:ind w:left="196" w:right="196"/>
              <w:rPr>
                <w:del w:id="3276" w:author="USER" w:date="2024-03-27T21:54:00Z"/>
                <w:sz w:val="18"/>
              </w:rPr>
            </w:pPr>
            <w:del w:id="3277" w:author="USER" w:date="2024-03-27T21:54:00Z">
              <w:r w:rsidDel="00C04FE6">
                <w:rPr>
                  <w:sz w:val="18"/>
                </w:rPr>
                <w:delText>An arbitrary level, usually within ' 0.3m from that of lowest astronomical tide (LAT).</w:delText>
              </w:r>
            </w:del>
          </w:p>
        </w:tc>
      </w:tr>
      <w:tr w:rsidR="00163EED" w:rsidDel="00C04FE6" w14:paraId="5BE05E99" w14:textId="3387D93C" w:rsidTr="00B467B9">
        <w:trPr>
          <w:trHeight w:val="686"/>
          <w:del w:id="3278" w:author="USER" w:date="2024-03-27T21:54:00Z"/>
        </w:trPr>
        <w:tc>
          <w:tcPr>
            <w:tcW w:w="1438" w:type="dxa"/>
          </w:tcPr>
          <w:p w14:paraId="28BC20CF" w14:textId="5EC7807C" w:rsidR="00163EED" w:rsidDel="00C04FE6" w:rsidRDefault="00163EED" w:rsidP="00B467B9">
            <w:pPr>
              <w:pStyle w:val="TableParagraph"/>
              <w:ind w:left="196" w:right="196"/>
              <w:rPr>
                <w:del w:id="3279" w:author="USER" w:date="2024-03-27T21:54:00Z"/>
                <w:sz w:val="18"/>
              </w:rPr>
            </w:pPr>
            <w:del w:id="3280" w:author="USER" w:date="2024-03-27T21:54:00Z">
              <w:r w:rsidDel="00C04FE6">
                <w:rPr>
                  <w:sz w:val="18"/>
                </w:rPr>
                <w:delText>11</w:delText>
              </w:r>
            </w:del>
          </w:p>
        </w:tc>
        <w:tc>
          <w:tcPr>
            <w:tcW w:w="2878" w:type="dxa"/>
          </w:tcPr>
          <w:p w14:paraId="54437E70" w14:textId="40060B51" w:rsidR="00163EED" w:rsidDel="00C04FE6" w:rsidRDefault="00163EED" w:rsidP="00B467B9">
            <w:pPr>
              <w:pStyle w:val="TableParagraph"/>
              <w:ind w:left="196" w:right="196"/>
              <w:rPr>
                <w:del w:id="3281" w:author="USER" w:date="2024-03-27T21:54:00Z"/>
                <w:sz w:val="18"/>
              </w:rPr>
            </w:pPr>
            <w:del w:id="3282" w:author="USER" w:date="2024-03-27T21:54:00Z">
              <w:r w:rsidDel="00C04FE6">
                <w:rPr>
                  <w:sz w:val="18"/>
                </w:rPr>
                <w:delText>nearly lowest low water</w:delText>
              </w:r>
            </w:del>
          </w:p>
        </w:tc>
        <w:tc>
          <w:tcPr>
            <w:tcW w:w="5751" w:type="dxa"/>
          </w:tcPr>
          <w:p w14:paraId="3C567557" w14:textId="191AC86E" w:rsidR="00163EED" w:rsidDel="00C04FE6" w:rsidRDefault="00163EED" w:rsidP="00B467B9">
            <w:pPr>
              <w:pStyle w:val="TableParagraph"/>
              <w:spacing w:line="259" w:lineRule="auto"/>
              <w:ind w:left="196" w:right="196"/>
              <w:rPr>
                <w:del w:id="3283" w:author="USER" w:date="2024-03-27T21:54:00Z"/>
                <w:sz w:val="18"/>
              </w:rPr>
            </w:pPr>
            <w:del w:id="3284" w:author="USER" w:date="2024-03-27T21:54:00Z">
              <w:r w:rsidDel="00C04FE6">
                <w:rPr>
                  <w:sz w:val="18"/>
                </w:rPr>
                <w:delText>An arbitrary level approximating the lowest water level observed at a place, usually equivalent to the Indian spring low water (ISLW).</w:delText>
              </w:r>
            </w:del>
          </w:p>
        </w:tc>
      </w:tr>
      <w:tr w:rsidR="00163EED" w:rsidDel="00C04FE6" w14:paraId="5D2E8EFC" w14:textId="37A9771E" w:rsidTr="00B467B9">
        <w:trPr>
          <w:trHeight w:val="686"/>
          <w:del w:id="3285" w:author="USER" w:date="2024-03-27T21:54:00Z"/>
        </w:trPr>
        <w:tc>
          <w:tcPr>
            <w:tcW w:w="1438" w:type="dxa"/>
          </w:tcPr>
          <w:p w14:paraId="499A052C" w14:textId="58B45130" w:rsidR="00163EED" w:rsidDel="00C04FE6" w:rsidRDefault="00163EED" w:rsidP="00B467B9">
            <w:pPr>
              <w:pStyle w:val="TableParagraph"/>
              <w:ind w:left="196" w:right="196"/>
              <w:rPr>
                <w:del w:id="3286" w:author="USER" w:date="2024-03-27T21:54:00Z"/>
                <w:sz w:val="18"/>
              </w:rPr>
            </w:pPr>
            <w:del w:id="3287" w:author="USER" w:date="2024-03-27T21:54:00Z">
              <w:r w:rsidDel="00C04FE6">
                <w:rPr>
                  <w:sz w:val="18"/>
                </w:rPr>
                <w:delText>12</w:delText>
              </w:r>
            </w:del>
          </w:p>
        </w:tc>
        <w:tc>
          <w:tcPr>
            <w:tcW w:w="2878" w:type="dxa"/>
          </w:tcPr>
          <w:p w14:paraId="34C550E9" w14:textId="1F0051DD" w:rsidR="00163EED" w:rsidDel="00C04FE6" w:rsidRDefault="00163EED" w:rsidP="00B467B9">
            <w:pPr>
              <w:pStyle w:val="TableParagraph"/>
              <w:ind w:left="196" w:right="196"/>
              <w:rPr>
                <w:del w:id="3288" w:author="USER" w:date="2024-03-27T21:54:00Z"/>
                <w:sz w:val="18"/>
              </w:rPr>
            </w:pPr>
            <w:del w:id="3289" w:author="USER" w:date="2024-03-27T21:54:00Z">
              <w:r w:rsidDel="00C04FE6">
                <w:rPr>
                  <w:sz w:val="18"/>
                </w:rPr>
                <w:delText>mean lower low water</w:delText>
              </w:r>
            </w:del>
          </w:p>
        </w:tc>
        <w:tc>
          <w:tcPr>
            <w:tcW w:w="5751" w:type="dxa"/>
          </w:tcPr>
          <w:p w14:paraId="10BDD204" w14:textId="4D906618" w:rsidR="00163EED" w:rsidDel="00C04FE6" w:rsidRDefault="00163EED" w:rsidP="00B467B9">
            <w:pPr>
              <w:pStyle w:val="TableParagraph"/>
              <w:spacing w:line="259" w:lineRule="auto"/>
              <w:ind w:left="196" w:right="196"/>
              <w:rPr>
                <w:del w:id="3290" w:author="USER" w:date="2024-03-27T21:54:00Z"/>
                <w:sz w:val="18"/>
              </w:rPr>
            </w:pPr>
            <w:del w:id="3291" w:author="USER" w:date="2024-03-27T21:54:00Z">
              <w:r w:rsidDel="00C04FE6">
                <w:rPr>
                  <w:sz w:val="18"/>
                </w:rPr>
                <w:delText>(MLLW) - The average height of the lower low waters at a place over a 19-year period.</w:delText>
              </w:r>
            </w:del>
          </w:p>
        </w:tc>
      </w:tr>
      <w:tr w:rsidR="00163EED" w:rsidDel="00C04FE6" w14:paraId="583E1C0A" w14:textId="7CED9531" w:rsidTr="00B467B9">
        <w:trPr>
          <w:trHeight w:val="688"/>
          <w:del w:id="3292" w:author="USER" w:date="2024-03-27T21:54:00Z"/>
        </w:trPr>
        <w:tc>
          <w:tcPr>
            <w:tcW w:w="1438" w:type="dxa"/>
          </w:tcPr>
          <w:p w14:paraId="5E3047D7" w14:textId="1CDCF1EE" w:rsidR="00163EED" w:rsidDel="00C04FE6" w:rsidRDefault="00163EED" w:rsidP="00B467B9">
            <w:pPr>
              <w:pStyle w:val="TableParagraph"/>
              <w:spacing w:before="121"/>
              <w:ind w:left="196" w:right="196"/>
              <w:rPr>
                <w:del w:id="3293" w:author="USER" w:date="2024-03-27T21:54:00Z"/>
                <w:sz w:val="18"/>
              </w:rPr>
            </w:pPr>
            <w:del w:id="3294" w:author="USER" w:date="2024-03-27T21:54:00Z">
              <w:r w:rsidDel="00C04FE6">
                <w:rPr>
                  <w:sz w:val="18"/>
                </w:rPr>
                <w:delText>13</w:delText>
              </w:r>
            </w:del>
          </w:p>
        </w:tc>
        <w:tc>
          <w:tcPr>
            <w:tcW w:w="2878" w:type="dxa"/>
          </w:tcPr>
          <w:p w14:paraId="7D40EB54" w14:textId="42A8ABD2" w:rsidR="00163EED" w:rsidDel="00C04FE6" w:rsidRDefault="00163EED" w:rsidP="00B467B9">
            <w:pPr>
              <w:pStyle w:val="TableParagraph"/>
              <w:spacing w:before="121"/>
              <w:ind w:left="196" w:right="196"/>
              <w:rPr>
                <w:del w:id="3295" w:author="USER" w:date="2024-03-27T21:54:00Z"/>
                <w:sz w:val="18"/>
              </w:rPr>
            </w:pPr>
            <w:del w:id="3296" w:author="USER" w:date="2024-03-27T21:54:00Z">
              <w:r w:rsidDel="00C04FE6">
                <w:rPr>
                  <w:sz w:val="18"/>
                </w:rPr>
                <w:delText>low water</w:delText>
              </w:r>
            </w:del>
          </w:p>
        </w:tc>
        <w:tc>
          <w:tcPr>
            <w:tcW w:w="5751" w:type="dxa"/>
          </w:tcPr>
          <w:p w14:paraId="3E90E8C1" w14:textId="013582F5" w:rsidR="00163EED" w:rsidDel="00C04FE6" w:rsidRDefault="00163EED" w:rsidP="00B467B9">
            <w:pPr>
              <w:pStyle w:val="TableParagraph"/>
              <w:spacing w:before="121" w:line="259" w:lineRule="auto"/>
              <w:ind w:left="196" w:right="196"/>
              <w:rPr>
                <w:del w:id="3297" w:author="USER" w:date="2024-03-27T21:54:00Z"/>
                <w:sz w:val="18"/>
              </w:rPr>
            </w:pPr>
            <w:del w:id="3298" w:author="USER" w:date="2024-03-27T21:54:00Z">
              <w:r w:rsidDel="00C04FE6">
                <w:rPr>
                  <w:sz w:val="18"/>
                </w:rPr>
                <w:delText>An approximation of mean low water adopted as the reference level for a limited area, irrespective of better determinations at a later date.</w:delText>
              </w:r>
            </w:del>
          </w:p>
        </w:tc>
      </w:tr>
    </w:tbl>
    <w:p w14:paraId="61C682FF" w14:textId="41816EBD" w:rsidR="00163EED" w:rsidDel="00C04FE6" w:rsidRDefault="00163EED" w:rsidP="00163EED">
      <w:pPr>
        <w:spacing w:line="259" w:lineRule="auto"/>
        <w:ind w:left="196" w:right="196"/>
        <w:rPr>
          <w:del w:id="3299" w:author="USER" w:date="2024-03-27T21:54:00Z"/>
          <w:sz w:val="18"/>
        </w:rPr>
        <w:sectPr w:rsidR="00163EED" w:rsidDel="00C04FE6" w:rsidSect="008A4F0C">
          <w:pgSz w:w="11910" w:h="16840"/>
          <w:pgMar w:top="998" w:right="697" w:bottom="940" w:left="799" w:header="580" w:footer="740" w:gutter="0"/>
          <w:cols w:space="720"/>
        </w:sectPr>
      </w:pPr>
    </w:p>
    <w:p w14:paraId="179C68E6" w14:textId="1D822A4B" w:rsidR="00163EED" w:rsidDel="00C04FE6" w:rsidRDefault="00163EED" w:rsidP="00163EED">
      <w:pPr>
        <w:pStyle w:val="a3"/>
        <w:ind w:right="220"/>
        <w:rPr>
          <w:del w:id="3300" w:author="USER" w:date="2024-03-27T21:54:00Z"/>
          <w:b w:val="0"/>
        </w:rPr>
      </w:pPr>
    </w:p>
    <w:p w14:paraId="6671077C" w14:textId="259D4CB9" w:rsidR="00163EED" w:rsidDel="00C04FE6" w:rsidRDefault="00163EED" w:rsidP="00163EED">
      <w:pPr>
        <w:pStyle w:val="a3"/>
        <w:spacing w:before="1"/>
        <w:ind w:right="220"/>
        <w:rPr>
          <w:del w:id="3301" w:author="USER" w:date="2024-03-27T21:54:00Z"/>
          <w:b w:val="0"/>
          <w:sz w:val="1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3EED" w:rsidDel="00C04FE6" w14:paraId="6AD89BF6" w14:textId="47F03E9E" w:rsidTr="00B467B9">
        <w:trPr>
          <w:trHeight w:val="688"/>
          <w:del w:id="3302" w:author="USER" w:date="2024-03-27T21:54:00Z"/>
        </w:trPr>
        <w:tc>
          <w:tcPr>
            <w:tcW w:w="1438" w:type="dxa"/>
          </w:tcPr>
          <w:p w14:paraId="19390846" w14:textId="5B2C7D30" w:rsidR="00163EED" w:rsidDel="00C04FE6" w:rsidRDefault="00163EED" w:rsidP="00B467B9">
            <w:pPr>
              <w:pStyle w:val="TableParagraph"/>
              <w:spacing w:before="121"/>
              <w:ind w:left="196" w:right="196"/>
              <w:rPr>
                <w:del w:id="3303" w:author="USER" w:date="2024-03-27T21:54:00Z"/>
                <w:sz w:val="18"/>
              </w:rPr>
            </w:pPr>
            <w:del w:id="3304" w:author="USER" w:date="2024-03-27T21:54:00Z">
              <w:r w:rsidDel="00C04FE6">
                <w:rPr>
                  <w:sz w:val="18"/>
                </w:rPr>
                <w:delText>14</w:delText>
              </w:r>
            </w:del>
          </w:p>
        </w:tc>
        <w:tc>
          <w:tcPr>
            <w:tcW w:w="2878" w:type="dxa"/>
          </w:tcPr>
          <w:p w14:paraId="3BFF324F" w14:textId="1CB713C7" w:rsidR="00163EED" w:rsidDel="00C04FE6" w:rsidRDefault="00163EED" w:rsidP="00B467B9">
            <w:pPr>
              <w:pStyle w:val="TableParagraph"/>
              <w:spacing w:before="121"/>
              <w:ind w:left="196" w:right="196"/>
              <w:rPr>
                <w:del w:id="3305" w:author="USER" w:date="2024-03-27T21:54:00Z"/>
                <w:sz w:val="18"/>
              </w:rPr>
            </w:pPr>
            <w:del w:id="3306" w:author="USER" w:date="2024-03-27T21:54:00Z">
              <w:r w:rsidDel="00C04FE6">
                <w:rPr>
                  <w:sz w:val="18"/>
                </w:rPr>
                <w:delText>approximate mean low water</w:delText>
              </w:r>
            </w:del>
          </w:p>
        </w:tc>
        <w:tc>
          <w:tcPr>
            <w:tcW w:w="5751" w:type="dxa"/>
          </w:tcPr>
          <w:p w14:paraId="4839C21D" w14:textId="2E3BD1E6" w:rsidR="00163EED" w:rsidDel="00C04FE6" w:rsidRDefault="00163EED" w:rsidP="00B467B9">
            <w:pPr>
              <w:pStyle w:val="TableParagraph"/>
              <w:spacing w:before="121" w:line="259" w:lineRule="auto"/>
              <w:ind w:left="196" w:right="196"/>
              <w:rPr>
                <w:del w:id="3307" w:author="USER" w:date="2024-03-27T21:54:00Z"/>
                <w:sz w:val="18"/>
              </w:rPr>
            </w:pPr>
            <w:del w:id="3308" w:author="USER" w:date="2024-03-27T21:54:00Z">
              <w:r w:rsidDel="00C04FE6">
                <w:rPr>
                  <w:sz w:val="18"/>
                </w:rPr>
                <w:delText>An arbitrary level, usually within ' 0.3m from that of mean low water (MLW).</w:delText>
              </w:r>
            </w:del>
          </w:p>
        </w:tc>
      </w:tr>
      <w:tr w:rsidR="00163EED" w:rsidDel="00C04FE6" w14:paraId="0741D528" w14:textId="43CDFBA4" w:rsidTr="00B467B9">
        <w:trPr>
          <w:trHeight w:val="685"/>
          <w:del w:id="3309" w:author="USER" w:date="2024-03-27T21:54:00Z"/>
        </w:trPr>
        <w:tc>
          <w:tcPr>
            <w:tcW w:w="1438" w:type="dxa"/>
          </w:tcPr>
          <w:p w14:paraId="12E42CDF" w14:textId="00B458DA" w:rsidR="00163EED" w:rsidDel="00C04FE6" w:rsidRDefault="00163EED" w:rsidP="00B467B9">
            <w:pPr>
              <w:pStyle w:val="TableParagraph"/>
              <w:ind w:left="196" w:right="196"/>
              <w:rPr>
                <w:del w:id="3310" w:author="USER" w:date="2024-03-27T21:54:00Z"/>
                <w:sz w:val="18"/>
              </w:rPr>
            </w:pPr>
            <w:del w:id="3311" w:author="USER" w:date="2024-03-27T21:54:00Z">
              <w:r w:rsidDel="00C04FE6">
                <w:rPr>
                  <w:sz w:val="18"/>
                </w:rPr>
                <w:delText>15</w:delText>
              </w:r>
            </w:del>
          </w:p>
        </w:tc>
        <w:tc>
          <w:tcPr>
            <w:tcW w:w="2878" w:type="dxa"/>
          </w:tcPr>
          <w:p w14:paraId="569A2E44" w14:textId="0F946844" w:rsidR="00163EED" w:rsidDel="00C04FE6" w:rsidRDefault="00163EED" w:rsidP="00B467B9">
            <w:pPr>
              <w:pStyle w:val="TableParagraph"/>
              <w:spacing w:line="259" w:lineRule="auto"/>
              <w:ind w:left="196" w:right="196"/>
              <w:rPr>
                <w:del w:id="3312" w:author="USER" w:date="2024-03-27T21:54:00Z"/>
                <w:sz w:val="18"/>
              </w:rPr>
            </w:pPr>
            <w:del w:id="3313" w:author="USER" w:date="2024-03-27T21:54:00Z">
              <w:r w:rsidDel="00C04FE6">
                <w:rPr>
                  <w:sz w:val="18"/>
                </w:rPr>
                <w:delText>approximate mean lower low water</w:delText>
              </w:r>
            </w:del>
          </w:p>
        </w:tc>
        <w:tc>
          <w:tcPr>
            <w:tcW w:w="5751" w:type="dxa"/>
          </w:tcPr>
          <w:p w14:paraId="73EDDCF0" w14:textId="3E6BACB9" w:rsidR="00163EED" w:rsidDel="00C04FE6" w:rsidRDefault="00163EED" w:rsidP="00B467B9">
            <w:pPr>
              <w:pStyle w:val="TableParagraph"/>
              <w:spacing w:line="259" w:lineRule="auto"/>
              <w:ind w:left="196" w:right="196"/>
              <w:rPr>
                <w:del w:id="3314" w:author="USER" w:date="2024-03-27T21:54:00Z"/>
                <w:sz w:val="18"/>
              </w:rPr>
            </w:pPr>
            <w:del w:id="3315" w:author="USER" w:date="2024-03-27T21:54:00Z">
              <w:r w:rsidDel="00C04FE6">
                <w:rPr>
                  <w:sz w:val="18"/>
                </w:rPr>
                <w:delText>An arbitrary level, usually within ' 0.3m from that of mean lower low water (MLLW).</w:delText>
              </w:r>
            </w:del>
          </w:p>
        </w:tc>
      </w:tr>
      <w:tr w:rsidR="00163EED" w:rsidDel="00C04FE6" w14:paraId="2608A782" w14:textId="01A02A76" w:rsidTr="00B467B9">
        <w:trPr>
          <w:trHeight w:val="685"/>
          <w:del w:id="3316" w:author="USER" w:date="2024-03-27T21:54:00Z"/>
        </w:trPr>
        <w:tc>
          <w:tcPr>
            <w:tcW w:w="1438" w:type="dxa"/>
          </w:tcPr>
          <w:p w14:paraId="039B1DA7" w14:textId="1871179E" w:rsidR="00163EED" w:rsidDel="00C04FE6" w:rsidRDefault="00163EED" w:rsidP="00B467B9">
            <w:pPr>
              <w:pStyle w:val="TableParagraph"/>
              <w:ind w:left="196" w:right="196"/>
              <w:rPr>
                <w:del w:id="3317" w:author="USER" w:date="2024-03-27T21:54:00Z"/>
                <w:sz w:val="18"/>
              </w:rPr>
            </w:pPr>
            <w:del w:id="3318" w:author="USER" w:date="2024-03-27T21:54:00Z">
              <w:r w:rsidDel="00C04FE6">
                <w:rPr>
                  <w:sz w:val="18"/>
                </w:rPr>
                <w:delText>16</w:delText>
              </w:r>
            </w:del>
          </w:p>
        </w:tc>
        <w:tc>
          <w:tcPr>
            <w:tcW w:w="2878" w:type="dxa"/>
          </w:tcPr>
          <w:p w14:paraId="70CD3308" w14:textId="366286ED" w:rsidR="00163EED" w:rsidDel="00C04FE6" w:rsidRDefault="00163EED" w:rsidP="00B467B9">
            <w:pPr>
              <w:pStyle w:val="TableParagraph"/>
              <w:ind w:left="196" w:right="196"/>
              <w:rPr>
                <w:del w:id="3319" w:author="USER" w:date="2024-03-27T21:54:00Z"/>
                <w:sz w:val="18"/>
              </w:rPr>
            </w:pPr>
            <w:del w:id="3320" w:author="USER" w:date="2024-03-27T21:54:00Z">
              <w:r w:rsidDel="00C04FE6">
                <w:rPr>
                  <w:sz w:val="18"/>
                </w:rPr>
                <w:delText>mean high water</w:delText>
              </w:r>
            </w:del>
          </w:p>
        </w:tc>
        <w:tc>
          <w:tcPr>
            <w:tcW w:w="5751" w:type="dxa"/>
          </w:tcPr>
          <w:p w14:paraId="0B2BAFEC" w14:textId="1269D86B" w:rsidR="00163EED" w:rsidDel="00C04FE6" w:rsidRDefault="00163EED" w:rsidP="00B467B9">
            <w:pPr>
              <w:pStyle w:val="TableParagraph"/>
              <w:spacing w:line="259" w:lineRule="auto"/>
              <w:ind w:left="196" w:right="196"/>
              <w:rPr>
                <w:del w:id="3321" w:author="USER" w:date="2024-03-27T21:54:00Z"/>
                <w:sz w:val="18"/>
              </w:rPr>
            </w:pPr>
            <w:del w:id="3322" w:author="USER" w:date="2024-03-27T21:54:00Z">
              <w:r w:rsidDel="00C04FE6">
                <w:rPr>
                  <w:sz w:val="18"/>
                </w:rPr>
                <w:delText>(MHW) - The average height of all high waters at a place over a 19- year period.</w:delText>
              </w:r>
            </w:del>
          </w:p>
        </w:tc>
      </w:tr>
      <w:tr w:rsidR="00163EED" w:rsidDel="00C04FE6" w14:paraId="7CD91D04" w14:textId="29092C0E" w:rsidTr="00B467B9">
        <w:trPr>
          <w:trHeight w:val="462"/>
          <w:del w:id="3323" w:author="USER" w:date="2024-03-27T21:54:00Z"/>
        </w:trPr>
        <w:tc>
          <w:tcPr>
            <w:tcW w:w="1438" w:type="dxa"/>
          </w:tcPr>
          <w:p w14:paraId="350EF79A" w14:textId="525BC230" w:rsidR="00163EED" w:rsidDel="00C04FE6" w:rsidRDefault="00163EED" w:rsidP="00B467B9">
            <w:pPr>
              <w:pStyle w:val="TableParagraph"/>
              <w:ind w:left="196" w:right="196"/>
              <w:rPr>
                <w:del w:id="3324" w:author="USER" w:date="2024-03-27T21:54:00Z"/>
                <w:sz w:val="18"/>
              </w:rPr>
            </w:pPr>
            <w:del w:id="3325" w:author="USER" w:date="2024-03-27T21:54:00Z">
              <w:r w:rsidDel="00C04FE6">
                <w:rPr>
                  <w:sz w:val="18"/>
                </w:rPr>
                <w:delText>17</w:delText>
              </w:r>
            </w:del>
          </w:p>
        </w:tc>
        <w:tc>
          <w:tcPr>
            <w:tcW w:w="2878" w:type="dxa"/>
          </w:tcPr>
          <w:p w14:paraId="1A3D8C77" w14:textId="0F9D599C" w:rsidR="00163EED" w:rsidDel="00C04FE6" w:rsidRDefault="00163EED" w:rsidP="00B467B9">
            <w:pPr>
              <w:pStyle w:val="TableParagraph"/>
              <w:ind w:left="196" w:right="196"/>
              <w:rPr>
                <w:del w:id="3326" w:author="USER" w:date="2024-03-27T21:54:00Z"/>
                <w:sz w:val="18"/>
              </w:rPr>
            </w:pPr>
            <w:del w:id="3327" w:author="USER" w:date="2024-03-27T21:54:00Z">
              <w:r w:rsidDel="00C04FE6">
                <w:rPr>
                  <w:sz w:val="18"/>
                </w:rPr>
                <w:delText>mean high water springs</w:delText>
              </w:r>
            </w:del>
          </w:p>
        </w:tc>
        <w:tc>
          <w:tcPr>
            <w:tcW w:w="5751" w:type="dxa"/>
          </w:tcPr>
          <w:p w14:paraId="46426994" w14:textId="25BEEFFB" w:rsidR="00163EED" w:rsidDel="00C04FE6" w:rsidRDefault="00163EED" w:rsidP="00B467B9">
            <w:pPr>
              <w:pStyle w:val="TableParagraph"/>
              <w:ind w:left="196" w:right="196"/>
              <w:rPr>
                <w:del w:id="3328" w:author="USER" w:date="2024-03-27T21:54:00Z"/>
                <w:sz w:val="18"/>
              </w:rPr>
            </w:pPr>
            <w:del w:id="3329" w:author="USER" w:date="2024-03-27T21:54:00Z">
              <w:r w:rsidDel="00C04FE6">
                <w:rPr>
                  <w:sz w:val="18"/>
                </w:rPr>
                <w:delText>(MHWS) - The average height of the high waters of spring tides.</w:delText>
              </w:r>
            </w:del>
          </w:p>
        </w:tc>
      </w:tr>
      <w:tr w:rsidR="00163EED" w:rsidDel="00C04FE6" w14:paraId="5151ED45" w14:textId="460CE8A8" w:rsidTr="00B467B9">
        <w:trPr>
          <w:trHeight w:val="688"/>
          <w:del w:id="3330" w:author="USER" w:date="2024-03-27T21:54:00Z"/>
        </w:trPr>
        <w:tc>
          <w:tcPr>
            <w:tcW w:w="1438" w:type="dxa"/>
          </w:tcPr>
          <w:p w14:paraId="303B22E2" w14:textId="743AA551" w:rsidR="00163EED" w:rsidDel="00C04FE6" w:rsidRDefault="00163EED" w:rsidP="00B467B9">
            <w:pPr>
              <w:pStyle w:val="TableParagraph"/>
              <w:spacing w:before="121"/>
              <w:ind w:left="196" w:right="196"/>
              <w:rPr>
                <w:del w:id="3331" w:author="USER" w:date="2024-03-27T21:54:00Z"/>
                <w:sz w:val="18"/>
              </w:rPr>
            </w:pPr>
            <w:del w:id="3332" w:author="USER" w:date="2024-03-27T21:54:00Z">
              <w:r w:rsidDel="00C04FE6">
                <w:rPr>
                  <w:sz w:val="18"/>
                </w:rPr>
                <w:delText>18</w:delText>
              </w:r>
            </w:del>
          </w:p>
        </w:tc>
        <w:tc>
          <w:tcPr>
            <w:tcW w:w="2878" w:type="dxa"/>
          </w:tcPr>
          <w:p w14:paraId="67B5F876" w14:textId="5621A3FF" w:rsidR="00163EED" w:rsidDel="00C04FE6" w:rsidRDefault="00163EED" w:rsidP="00B467B9">
            <w:pPr>
              <w:pStyle w:val="TableParagraph"/>
              <w:spacing w:before="121"/>
              <w:ind w:left="196" w:right="196"/>
              <w:rPr>
                <w:del w:id="3333" w:author="USER" w:date="2024-03-27T21:54:00Z"/>
                <w:sz w:val="18"/>
              </w:rPr>
            </w:pPr>
            <w:del w:id="3334" w:author="USER" w:date="2024-03-27T21:54:00Z">
              <w:r w:rsidDel="00C04FE6">
                <w:rPr>
                  <w:sz w:val="18"/>
                </w:rPr>
                <w:delText>high water</w:delText>
              </w:r>
            </w:del>
          </w:p>
        </w:tc>
        <w:tc>
          <w:tcPr>
            <w:tcW w:w="5751" w:type="dxa"/>
          </w:tcPr>
          <w:p w14:paraId="4B09C831" w14:textId="2691E50D" w:rsidR="00163EED" w:rsidDel="00C04FE6" w:rsidRDefault="00163EED" w:rsidP="00B467B9">
            <w:pPr>
              <w:pStyle w:val="TableParagraph"/>
              <w:spacing w:before="121" w:line="259" w:lineRule="auto"/>
              <w:ind w:left="196" w:right="196"/>
              <w:rPr>
                <w:del w:id="3335" w:author="USER" w:date="2024-03-27T21:54:00Z"/>
                <w:sz w:val="18"/>
              </w:rPr>
            </w:pPr>
            <w:del w:id="3336" w:author="USER" w:date="2024-03-27T21:54:00Z">
              <w:r w:rsidDel="00C04FE6">
                <w:rPr>
                  <w:sz w:val="18"/>
                </w:rPr>
                <w:delText>The highest level reached at a place by the water surface in one tidal cycle.</w:delText>
              </w:r>
            </w:del>
          </w:p>
        </w:tc>
      </w:tr>
      <w:tr w:rsidR="00163EED" w:rsidDel="00C04FE6" w14:paraId="21D46444" w14:textId="72D51861" w:rsidTr="00B467B9">
        <w:trPr>
          <w:trHeight w:val="686"/>
          <w:del w:id="3337" w:author="USER" w:date="2024-03-27T21:54:00Z"/>
        </w:trPr>
        <w:tc>
          <w:tcPr>
            <w:tcW w:w="1438" w:type="dxa"/>
          </w:tcPr>
          <w:p w14:paraId="4F08585E" w14:textId="3CED8B71" w:rsidR="00163EED" w:rsidDel="00C04FE6" w:rsidRDefault="00163EED" w:rsidP="00B467B9">
            <w:pPr>
              <w:pStyle w:val="TableParagraph"/>
              <w:ind w:left="196" w:right="196"/>
              <w:rPr>
                <w:del w:id="3338" w:author="USER" w:date="2024-03-27T21:54:00Z"/>
                <w:sz w:val="18"/>
              </w:rPr>
            </w:pPr>
            <w:del w:id="3339" w:author="USER" w:date="2024-03-27T21:54:00Z">
              <w:r w:rsidDel="00C04FE6">
                <w:rPr>
                  <w:sz w:val="18"/>
                </w:rPr>
                <w:delText>19</w:delText>
              </w:r>
            </w:del>
          </w:p>
        </w:tc>
        <w:tc>
          <w:tcPr>
            <w:tcW w:w="2878" w:type="dxa"/>
          </w:tcPr>
          <w:p w14:paraId="0E32E1FF" w14:textId="4BAF490D" w:rsidR="00163EED" w:rsidDel="00C04FE6" w:rsidRDefault="00163EED" w:rsidP="00B467B9">
            <w:pPr>
              <w:pStyle w:val="TableParagraph"/>
              <w:ind w:left="196" w:right="196"/>
              <w:rPr>
                <w:del w:id="3340" w:author="USER" w:date="2024-03-27T21:54:00Z"/>
                <w:sz w:val="18"/>
              </w:rPr>
            </w:pPr>
            <w:del w:id="3341" w:author="USER" w:date="2024-03-27T21:54:00Z">
              <w:r w:rsidDel="00C04FE6">
                <w:rPr>
                  <w:sz w:val="18"/>
                </w:rPr>
                <w:delText>approximate mean sea level</w:delText>
              </w:r>
            </w:del>
          </w:p>
        </w:tc>
        <w:tc>
          <w:tcPr>
            <w:tcW w:w="5751" w:type="dxa"/>
          </w:tcPr>
          <w:p w14:paraId="5114B0ED" w14:textId="3477CBE0" w:rsidR="00163EED" w:rsidDel="00C04FE6" w:rsidRDefault="00163EED" w:rsidP="00B467B9">
            <w:pPr>
              <w:pStyle w:val="TableParagraph"/>
              <w:spacing w:line="259" w:lineRule="auto"/>
              <w:ind w:left="196" w:right="196"/>
              <w:rPr>
                <w:del w:id="3342" w:author="USER" w:date="2024-03-27T21:54:00Z"/>
                <w:sz w:val="18"/>
              </w:rPr>
            </w:pPr>
            <w:del w:id="3343" w:author="USER" w:date="2024-03-27T21:54:00Z">
              <w:r w:rsidDel="00C04FE6">
                <w:rPr>
                  <w:sz w:val="18"/>
                </w:rPr>
                <w:delText>An arbitrary level, usually within ' 0.3m from that of mean sea level (MSL).</w:delText>
              </w:r>
            </w:del>
          </w:p>
        </w:tc>
      </w:tr>
      <w:tr w:rsidR="00163EED" w:rsidDel="00C04FE6" w14:paraId="17411378" w14:textId="27946AD5" w:rsidTr="00B467B9">
        <w:trPr>
          <w:trHeight w:val="686"/>
          <w:del w:id="3344" w:author="USER" w:date="2024-03-27T21:54:00Z"/>
        </w:trPr>
        <w:tc>
          <w:tcPr>
            <w:tcW w:w="1438" w:type="dxa"/>
          </w:tcPr>
          <w:p w14:paraId="6C175B51" w14:textId="6BEFDB14" w:rsidR="00163EED" w:rsidDel="00C04FE6" w:rsidRDefault="00163EED" w:rsidP="00B467B9">
            <w:pPr>
              <w:pStyle w:val="TableParagraph"/>
              <w:ind w:left="196" w:right="196"/>
              <w:rPr>
                <w:del w:id="3345" w:author="USER" w:date="2024-03-27T21:54:00Z"/>
                <w:sz w:val="18"/>
              </w:rPr>
            </w:pPr>
            <w:del w:id="3346" w:author="USER" w:date="2024-03-27T21:54:00Z">
              <w:r w:rsidDel="00C04FE6">
                <w:rPr>
                  <w:sz w:val="18"/>
                </w:rPr>
                <w:delText>20</w:delText>
              </w:r>
            </w:del>
          </w:p>
        </w:tc>
        <w:tc>
          <w:tcPr>
            <w:tcW w:w="2878" w:type="dxa"/>
          </w:tcPr>
          <w:p w14:paraId="571731BA" w14:textId="05328CBB" w:rsidR="00163EED" w:rsidDel="00C04FE6" w:rsidRDefault="00163EED" w:rsidP="00B467B9">
            <w:pPr>
              <w:pStyle w:val="TableParagraph"/>
              <w:ind w:left="196" w:right="196"/>
              <w:rPr>
                <w:del w:id="3347" w:author="USER" w:date="2024-03-27T21:54:00Z"/>
                <w:sz w:val="18"/>
              </w:rPr>
            </w:pPr>
            <w:del w:id="3348" w:author="USER" w:date="2024-03-27T21:54:00Z">
              <w:r w:rsidDel="00C04FE6">
                <w:rPr>
                  <w:sz w:val="18"/>
                </w:rPr>
                <w:delText>high water springs</w:delText>
              </w:r>
            </w:del>
          </w:p>
        </w:tc>
        <w:tc>
          <w:tcPr>
            <w:tcW w:w="5751" w:type="dxa"/>
          </w:tcPr>
          <w:p w14:paraId="2FDB9DCA" w14:textId="5BCECCD2" w:rsidR="00163EED" w:rsidDel="00C04FE6" w:rsidRDefault="00163EED" w:rsidP="00B467B9">
            <w:pPr>
              <w:pStyle w:val="TableParagraph"/>
              <w:spacing w:line="259" w:lineRule="auto"/>
              <w:ind w:left="196" w:right="196"/>
              <w:rPr>
                <w:del w:id="3349" w:author="USER" w:date="2024-03-27T21:54:00Z"/>
                <w:sz w:val="18"/>
              </w:rPr>
            </w:pPr>
            <w:del w:id="3350" w:author="USER" w:date="2024-03-27T21:54:00Z">
              <w:r w:rsidDel="00C04FE6">
                <w:rPr>
                  <w:sz w:val="18"/>
                </w:rPr>
                <w:delText>An arbitrary level, approximating that of mean high water springs (MHWS).</w:delText>
              </w:r>
            </w:del>
          </w:p>
        </w:tc>
      </w:tr>
      <w:tr w:rsidR="00163EED" w:rsidDel="00C04FE6" w14:paraId="234C0B06" w14:textId="59ED6C3D" w:rsidTr="00B467B9">
        <w:trPr>
          <w:trHeight w:val="688"/>
          <w:del w:id="3351" w:author="USER" w:date="2024-03-27T21:54:00Z"/>
        </w:trPr>
        <w:tc>
          <w:tcPr>
            <w:tcW w:w="1438" w:type="dxa"/>
          </w:tcPr>
          <w:p w14:paraId="3694A834" w14:textId="5A322E98" w:rsidR="00163EED" w:rsidDel="00C04FE6" w:rsidRDefault="00163EED" w:rsidP="00B467B9">
            <w:pPr>
              <w:pStyle w:val="TableParagraph"/>
              <w:spacing w:before="121"/>
              <w:ind w:left="196" w:right="196"/>
              <w:rPr>
                <w:del w:id="3352" w:author="USER" w:date="2024-03-27T21:54:00Z"/>
                <w:sz w:val="18"/>
              </w:rPr>
            </w:pPr>
            <w:del w:id="3353" w:author="USER" w:date="2024-03-27T21:54:00Z">
              <w:r w:rsidDel="00C04FE6">
                <w:rPr>
                  <w:sz w:val="18"/>
                </w:rPr>
                <w:delText>21</w:delText>
              </w:r>
            </w:del>
          </w:p>
        </w:tc>
        <w:tc>
          <w:tcPr>
            <w:tcW w:w="2878" w:type="dxa"/>
          </w:tcPr>
          <w:p w14:paraId="0005A2EB" w14:textId="71CC7A67" w:rsidR="00163EED" w:rsidDel="00C04FE6" w:rsidRDefault="00163EED" w:rsidP="00B467B9">
            <w:pPr>
              <w:pStyle w:val="TableParagraph"/>
              <w:spacing w:before="121"/>
              <w:ind w:left="196" w:right="196"/>
              <w:rPr>
                <w:del w:id="3354" w:author="USER" w:date="2024-03-27T21:54:00Z"/>
                <w:sz w:val="18"/>
              </w:rPr>
            </w:pPr>
            <w:del w:id="3355" w:author="USER" w:date="2024-03-27T21:54:00Z">
              <w:r w:rsidDel="00C04FE6">
                <w:rPr>
                  <w:sz w:val="18"/>
                </w:rPr>
                <w:delText>mean higher high water</w:delText>
              </w:r>
            </w:del>
          </w:p>
        </w:tc>
        <w:tc>
          <w:tcPr>
            <w:tcW w:w="5751" w:type="dxa"/>
          </w:tcPr>
          <w:p w14:paraId="7347C48B" w14:textId="7E6092D2" w:rsidR="00163EED" w:rsidDel="00C04FE6" w:rsidRDefault="00163EED" w:rsidP="00B467B9">
            <w:pPr>
              <w:pStyle w:val="TableParagraph"/>
              <w:spacing w:before="121" w:line="259" w:lineRule="auto"/>
              <w:ind w:left="196" w:right="196"/>
              <w:rPr>
                <w:del w:id="3356" w:author="USER" w:date="2024-03-27T21:54:00Z"/>
                <w:sz w:val="18"/>
              </w:rPr>
            </w:pPr>
            <w:del w:id="3357" w:author="USER" w:date="2024-03-27T21:54:00Z">
              <w:r w:rsidDel="00C04FE6">
                <w:rPr>
                  <w:sz w:val="18"/>
                </w:rPr>
                <w:delText>(MHHW) - The average height of higher high waters at a place over a 19-year period.</w:delText>
              </w:r>
            </w:del>
          </w:p>
        </w:tc>
      </w:tr>
      <w:tr w:rsidR="00163EED" w:rsidDel="00C04FE6" w14:paraId="73B3C7FC" w14:textId="53AAA5E3" w:rsidTr="00B467B9">
        <w:trPr>
          <w:trHeight w:val="462"/>
          <w:del w:id="3358" w:author="USER" w:date="2024-03-27T21:54:00Z"/>
        </w:trPr>
        <w:tc>
          <w:tcPr>
            <w:tcW w:w="1438" w:type="dxa"/>
          </w:tcPr>
          <w:p w14:paraId="374FB6A1" w14:textId="2CFDEE05" w:rsidR="00163EED" w:rsidDel="00C04FE6" w:rsidRDefault="00163EED" w:rsidP="00B467B9">
            <w:pPr>
              <w:pStyle w:val="TableParagraph"/>
              <w:ind w:left="196" w:right="196"/>
              <w:rPr>
                <w:del w:id="3359" w:author="USER" w:date="2024-03-27T21:54:00Z"/>
                <w:sz w:val="18"/>
              </w:rPr>
            </w:pPr>
            <w:del w:id="3360" w:author="USER" w:date="2024-03-27T21:54:00Z">
              <w:r w:rsidDel="00C04FE6">
                <w:rPr>
                  <w:sz w:val="18"/>
                </w:rPr>
                <w:delText>22</w:delText>
              </w:r>
            </w:del>
          </w:p>
        </w:tc>
        <w:tc>
          <w:tcPr>
            <w:tcW w:w="2878" w:type="dxa"/>
          </w:tcPr>
          <w:p w14:paraId="081E02FA" w14:textId="4F7B4D61" w:rsidR="00163EED" w:rsidDel="00C04FE6" w:rsidRDefault="00163EED" w:rsidP="00B467B9">
            <w:pPr>
              <w:pStyle w:val="TableParagraph"/>
              <w:ind w:left="196" w:right="196"/>
              <w:rPr>
                <w:del w:id="3361" w:author="USER" w:date="2024-03-27T21:54:00Z"/>
                <w:sz w:val="18"/>
              </w:rPr>
            </w:pPr>
            <w:del w:id="3362" w:author="USER" w:date="2024-03-27T21:54:00Z">
              <w:r w:rsidDel="00C04FE6">
                <w:rPr>
                  <w:sz w:val="18"/>
                </w:rPr>
                <w:delText>equinoctial spring low water</w:delText>
              </w:r>
            </w:del>
          </w:p>
        </w:tc>
        <w:tc>
          <w:tcPr>
            <w:tcW w:w="5751" w:type="dxa"/>
          </w:tcPr>
          <w:p w14:paraId="0264E50D" w14:textId="673ABE7D" w:rsidR="00163EED" w:rsidDel="00C04FE6" w:rsidRDefault="00163EED" w:rsidP="00B467B9">
            <w:pPr>
              <w:pStyle w:val="TableParagraph"/>
              <w:ind w:left="196" w:right="196"/>
              <w:rPr>
                <w:del w:id="3363" w:author="USER" w:date="2024-03-27T21:54:00Z"/>
                <w:sz w:val="18"/>
              </w:rPr>
            </w:pPr>
            <w:del w:id="3364" w:author="USER" w:date="2024-03-27T21:54:00Z">
              <w:r w:rsidDel="00C04FE6">
                <w:rPr>
                  <w:sz w:val="18"/>
                </w:rPr>
                <w:delText>The level of low water springs near the time of an equinox.</w:delText>
              </w:r>
            </w:del>
          </w:p>
        </w:tc>
      </w:tr>
      <w:tr w:rsidR="00163EED" w:rsidDel="00C04FE6" w14:paraId="3682B8DD" w14:textId="3C1BDEF7" w:rsidTr="00B467B9">
        <w:trPr>
          <w:trHeight w:val="909"/>
          <w:del w:id="3365" w:author="USER" w:date="2024-03-27T21:54:00Z"/>
        </w:trPr>
        <w:tc>
          <w:tcPr>
            <w:tcW w:w="1438" w:type="dxa"/>
          </w:tcPr>
          <w:p w14:paraId="530C0B74" w14:textId="3B356E99" w:rsidR="00163EED" w:rsidDel="00C04FE6" w:rsidRDefault="00163EED" w:rsidP="00B467B9">
            <w:pPr>
              <w:pStyle w:val="TableParagraph"/>
              <w:ind w:left="196" w:right="196"/>
              <w:rPr>
                <w:del w:id="3366" w:author="USER" w:date="2024-03-27T21:54:00Z"/>
                <w:sz w:val="18"/>
              </w:rPr>
            </w:pPr>
            <w:del w:id="3367" w:author="USER" w:date="2024-03-27T21:54:00Z">
              <w:r w:rsidDel="00C04FE6">
                <w:rPr>
                  <w:sz w:val="18"/>
                </w:rPr>
                <w:delText>23</w:delText>
              </w:r>
            </w:del>
          </w:p>
        </w:tc>
        <w:tc>
          <w:tcPr>
            <w:tcW w:w="2878" w:type="dxa"/>
          </w:tcPr>
          <w:p w14:paraId="10204A1E" w14:textId="484B4458" w:rsidR="00163EED" w:rsidDel="00C04FE6" w:rsidRDefault="00163EED" w:rsidP="00B467B9">
            <w:pPr>
              <w:pStyle w:val="TableParagraph"/>
              <w:ind w:left="196" w:right="196"/>
              <w:rPr>
                <w:del w:id="3368" w:author="USER" w:date="2024-03-27T21:54:00Z"/>
                <w:sz w:val="18"/>
              </w:rPr>
            </w:pPr>
            <w:del w:id="3369" w:author="USER" w:date="2024-03-27T21:54:00Z">
              <w:r w:rsidDel="00C04FE6">
                <w:rPr>
                  <w:sz w:val="18"/>
                </w:rPr>
                <w:delText>lowest astronomical tide</w:delText>
              </w:r>
            </w:del>
          </w:p>
        </w:tc>
        <w:tc>
          <w:tcPr>
            <w:tcW w:w="5751" w:type="dxa"/>
          </w:tcPr>
          <w:p w14:paraId="41C826BB" w14:textId="5F8994BC" w:rsidR="00163EED" w:rsidDel="00C04FE6" w:rsidRDefault="00163EED" w:rsidP="00B467B9">
            <w:pPr>
              <w:pStyle w:val="TableParagraph"/>
              <w:spacing w:line="259" w:lineRule="auto"/>
              <w:ind w:left="196" w:right="196"/>
              <w:rPr>
                <w:del w:id="3370" w:author="USER" w:date="2024-03-27T21:54:00Z"/>
                <w:sz w:val="18"/>
              </w:rPr>
            </w:pPr>
            <w:del w:id="3371" w:author="USER" w:date="2024-03-27T21:54:00Z">
              <w:r w:rsidDel="00C04FE6">
                <w:rPr>
                  <w:sz w:val="18"/>
                </w:rPr>
                <w:delText>(LAT) - The lowest tide level which can be predicted to occur under average meterological conditions and under any combination of astronomical conditions.</w:delText>
              </w:r>
            </w:del>
          </w:p>
        </w:tc>
      </w:tr>
      <w:tr w:rsidR="00163EED" w:rsidDel="00C04FE6" w14:paraId="35AB59F5" w14:textId="0B1E57E7" w:rsidTr="00B467B9">
        <w:trPr>
          <w:trHeight w:val="688"/>
          <w:del w:id="3372" w:author="USER" w:date="2024-03-27T21:54:00Z"/>
        </w:trPr>
        <w:tc>
          <w:tcPr>
            <w:tcW w:w="1438" w:type="dxa"/>
          </w:tcPr>
          <w:p w14:paraId="4FFAC376" w14:textId="4B7616F5" w:rsidR="00163EED" w:rsidDel="00C04FE6" w:rsidRDefault="00163EED" w:rsidP="00B467B9">
            <w:pPr>
              <w:pStyle w:val="TableParagraph"/>
              <w:spacing w:before="121"/>
              <w:ind w:left="196" w:right="196"/>
              <w:rPr>
                <w:del w:id="3373" w:author="USER" w:date="2024-03-27T21:54:00Z"/>
                <w:sz w:val="18"/>
              </w:rPr>
            </w:pPr>
            <w:del w:id="3374" w:author="USER" w:date="2024-03-27T21:54:00Z">
              <w:r w:rsidDel="00C04FE6">
                <w:rPr>
                  <w:sz w:val="18"/>
                </w:rPr>
                <w:delText>24</w:delText>
              </w:r>
            </w:del>
          </w:p>
        </w:tc>
        <w:tc>
          <w:tcPr>
            <w:tcW w:w="2878" w:type="dxa"/>
          </w:tcPr>
          <w:p w14:paraId="62296327" w14:textId="31E24ADB" w:rsidR="00163EED" w:rsidDel="00C04FE6" w:rsidRDefault="00163EED" w:rsidP="00B467B9">
            <w:pPr>
              <w:pStyle w:val="TableParagraph"/>
              <w:spacing w:before="121"/>
              <w:ind w:left="196" w:right="196"/>
              <w:rPr>
                <w:del w:id="3375" w:author="USER" w:date="2024-03-27T21:54:00Z"/>
                <w:sz w:val="18"/>
              </w:rPr>
            </w:pPr>
            <w:del w:id="3376" w:author="USER" w:date="2024-03-27T21:54:00Z">
              <w:r w:rsidDel="00C04FE6">
                <w:rPr>
                  <w:sz w:val="18"/>
                </w:rPr>
                <w:delText>local datum</w:delText>
              </w:r>
            </w:del>
          </w:p>
        </w:tc>
        <w:tc>
          <w:tcPr>
            <w:tcW w:w="5751" w:type="dxa"/>
          </w:tcPr>
          <w:p w14:paraId="68CDAE79" w14:textId="2F7DE09B" w:rsidR="00163EED" w:rsidDel="00C04FE6" w:rsidRDefault="00163EED" w:rsidP="00B467B9">
            <w:pPr>
              <w:pStyle w:val="TableParagraph"/>
              <w:spacing w:before="121" w:line="259" w:lineRule="auto"/>
              <w:ind w:left="196" w:right="196"/>
              <w:rPr>
                <w:del w:id="3377" w:author="USER" w:date="2024-03-27T21:54:00Z"/>
                <w:sz w:val="18"/>
              </w:rPr>
            </w:pPr>
            <w:del w:id="3378" w:author="USER" w:date="2024-03-27T21:54:00Z">
              <w:r w:rsidDel="00C04FE6">
                <w:rPr>
                  <w:sz w:val="18"/>
                </w:rPr>
                <w:delText>An arbitrary datum defined by a local harbour authority, from which levels and tidal heights are measured by this authority.</w:delText>
              </w:r>
            </w:del>
          </w:p>
        </w:tc>
      </w:tr>
      <w:tr w:rsidR="00163EED" w:rsidDel="00C04FE6" w14:paraId="7263F806" w14:textId="20B19FB0" w:rsidTr="00B467B9">
        <w:trPr>
          <w:trHeight w:val="909"/>
          <w:del w:id="3379" w:author="USER" w:date="2024-03-27T21:54:00Z"/>
        </w:trPr>
        <w:tc>
          <w:tcPr>
            <w:tcW w:w="1438" w:type="dxa"/>
          </w:tcPr>
          <w:p w14:paraId="09A6EB77" w14:textId="0D25DBEF" w:rsidR="00163EED" w:rsidDel="00C04FE6" w:rsidRDefault="00163EED" w:rsidP="00B467B9">
            <w:pPr>
              <w:pStyle w:val="TableParagraph"/>
              <w:ind w:left="196" w:right="196"/>
              <w:rPr>
                <w:del w:id="3380" w:author="USER" w:date="2024-03-27T21:54:00Z"/>
                <w:sz w:val="18"/>
              </w:rPr>
            </w:pPr>
            <w:del w:id="3381" w:author="USER" w:date="2024-03-27T21:54:00Z">
              <w:r w:rsidDel="00C04FE6">
                <w:rPr>
                  <w:sz w:val="18"/>
                </w:rPr>
                <w:delText>25</w:delText>
              </w:r>
            </w:del>
          </w:p>
        </w:tc>
        <w:tc>
          <w:tcPr>
            <w:tcW w:w="2878" w:type="dxa"/>
          </w:tcPr>
          <w:p w14:paraId="63A3F770" w14:textId="59CF419C" w:rsidR="00163EED" w:rsidDel="00C04FE6" w:rsidRDefault="00163EED" w:rsidP="00B467B9">
            <w:pPr>
              <w:pStyle w:val="TableParagraph"/>
              <w:spacing w:line="259" w:lineRule="auto"/>
              <w:ind w:left="196" w:right="196"/>
              <w:rPr>
                <w:del w:id="3382" w:author="USER" w:date="2024-03-27T21:54:00Z"/>
                <w:sz w:val="18"/>
              </w:rPr>
            </w:pPr>
            <w:del w:id="3383" w:author="USER" w:date="2024-03-27T21:54:00Z">
              <w:r w:rsidDel="00C04FE6">
                <w:rPr>
                  <w:sz w:val="18"/>
                </w:rPr>
                <w:delText>international great lakes datum 1985</w:delText>
              </w:r>
            </w:del>
          </w:p>
        </w:tc>
        <w:tc>
          <w:tcPr>
            <w:tcW w:w="5751" w:type="dxa"/>
          </w:tcPr>
          <w:p w14:paraId="24588145" w14:textId="49E992CD" w:rsidR="00163EED" w:rsidDel="00C04FE6" w:rsidRDefault="00163EED" w:rsidP="00B467B9">
            <w:pPr>
              <w:pStyle w:val="TableParagraph"/>
              <w:spacing w:line="259" w:lineRule="auto"/>
              <w:ind w:left="196" w:right="196"/>
              <w:rPr>
                <w:del w:id="3384" w:author="USER" w:date="2024-03-27T21:54:00Z"/>
                <w:sz w:val="18"/>
              </w:rPr>
            </w:pPr>
            <w:del w:id="3385" w:author="USER" w:date="2024-03-27T21:54:00Z">
              <w:r w:rsidDel="00C04FE6">
                <w:rPr>
                  <w:sz w:val="18"/>
                </w:rPr>
                <w:delText>(IGLD 1985) - A vertical reference system with its zero based on the mean water level at Rimouski/Pointe-au-Pere, Quebec, over the period 1970 to 1988.</w:delText>
              </w:r>
            </w:del>
          </w:p>
        </w:tc>
      </w:tr>
      <w:tr w:rsidR="00163EED" w:rsidDel="00C04FE6" w14:paraId="03B33B87" w14:textId="01801583" w:rsidTr="00B467B9">
        <w:trPr>
          <w:trHeight w:val="685"/>
          <w:del w:id="3386" w:author="USER" w:date="2024-03-27T21:54:00Z"/>
        </w:trPr>
        <w:tc>
          <w:tcPr>
            <w:tcW w:w="1438" w:type="dxa"/>
          </w:tcPr>
          <w:p w14:paraId="002EF4B8" w14:textId="33BFF4C4" w:rsidR="00163EED" w:rsidDel="00C04FE6" w:rsidRDefault="00163EED" w:rsidP="00B467B9">
            <w:pPr>
              <w:pStyle w:val="TableParagraph"/>
              <w:ind w:left="196" w:right="196"/>
              <w:rPr>
                <w:del w:id="3387" w:author="USER" w:date="2024-03-27T21:54:00Z"/>
                <w:sz w:val="18"/>
              </w:rPr>
            </w:pPr>
            <w:del w:id="3388" w:author="USER" w:date="2024-03-27T21:54:00Z">
              <w:r w:rsidDel="00C04FE6">
                <w:rPr>
                  <w:sz w:val="18"/>
                </w:rPr>
                <w:delText>26</w:delText>
              </w:r>
            </w:del>
          </w:p>
        </w:tc>
        <w:tc>
          <w:tcPr>
            <w:tcW w:w="2878" w:type="dxa"/>
          </w:tcPr>
          <w:p w14:paraId="246EF81C" w14:textId="237EF79E" w:rsidR="00163EED" w:rsidDel="00C04FE6" w:rsidRDefault="00163EED" w:rsidP="00B467B9">
            <w:pPr>
              <w:pStyle w:val="TableParagraph"/>
              <w:ind w:left="196" w:right="196"/>
              <w:rPr>
                <w:del w:id="3389" w:author="USER" w:date="2024-03-27T21:54:00Z"/>
                <w:sz w:val="18"/>
              </w:rPr>
            </w:pPr>
            <w:del w:id="3390" w:author="USER" w:date="2024-03-27T21:54:00Z">
              <w:r w:rsidDel="00C04FE6">
                <w:rPr>
                  <w:sz w:val="18"/>
                </w:rPr>
                <w:delText>mean water level</w:delText>
              </w:r>
            </w:del>
          </w:p>
        </w:tc>
        <w:tc>
          <w:tcPr>
            <w:tcW w:w="5751" w:type="dxa"/>
          </w:tcPr>
          <w:p w14:paraId="503105AA" w14:textId="44621302" w:rsidR="00163EED" w:rsidDel="00C04FE6" w:rsidRDefault="00163EED" w:rsidP="00B467B9">
            <w:pPr>
              <w:pStyle w:val="TableParagraph"/>
              <w:spacing w:line="259" w:lineRule="auto"/>
              <w:ind w:left="196" w:right="196"/>
              <w:rPr>
                <w:del w:id="3391" w:author="USER" w:date="2024-03-27T21:54:00Z"/>
                <w:sz w:val="18"/>
              </w:rPr>
            </w:pPr>
            <w:del w:id="3392" w:author="USER" w:date="2024-03-27T21:54:00Z">
              <w:r w:rsidDel="00C04FE6">
                <w:rPr>
                  <w:sz w:val="18"/>
                </w:rPr>
                <w:delText>The average of all hourly water levels over the available period of record.</w:delText>
              </w:r>
            </w:del>
          </w:p>
        </w:tc>
      </w:tr>
      <w:tr w:rsidR="00163EED" w:rsidDel="00C04FE6" w14:paraId="5D302D85" w14:textId="72DFF14B" w:rsidTr="00B467B9">
        <w:trPr>
          <w:trHeight w:val="688"/>
          <w:del w:id="3393" w:author="USER" w:date="2024-03-27T21:54:00Z"/>
        </w:trPr>
        <w:tc>
          <w:tcPr>
            <w:tcW w:w="1438" w:type="dxa"/>
          </w:tcPr>
          <w:p w14:paraId="0DFF6BAF" w14:textId="2ABA1922" w:rsidR="00163EED" w:rsidDel="00C04FE6" w:rsidRDefault="00163EED" w:rsidP="00B467B9">
            <w:pPr>
              <w:pStyle w:val="TableParagraph"/>
              <w:ind w:left="196" w:right="196"/>
              <w:rPr>
                <w:del w:id="3394" w:author="USER" w:date="2024-03-27T21:54:00Z"/>
                <w:sz w:val="18"/>
              </w:rPr>
            </w:pPr>
            <w:del w:id="3395" w:author="USER" w:date="2024-03-27T21:54:00Z">
              <w:r w:rsidDel="00C04FE6">
                <w:rPr>
                  <w:sz w:val="18"/>
                </w:rPr>
                <w:delText>27</w:delText>
              </w:r>
            </w:del>
          </w:p>
        </w:tc>
        <w:tc>
          <w:tcPr>
            <w:tcW w:w="2878" w:type="dxa"/>
          </w:tcPr>
          <w:p w14:paraId="1AD2D08C" w14:textId="6DFD3294" w:rsidR="00163EED" w:rsidDel="00C04FE6" w:rsidRDefault="00163EED" w:rsidP="00B467B9">
            <w:pPr>
              <w:pStyle w:val="TableParagraph"/>
              <w:ind w:left="196" w:right="196"/>
              <w:rPr>
                <w:del w:id="3396" w:author="USER" w:date="2024-03-27T21:54:00Z"/>
                <w:sz w:val="18"/>
              </w:rPr>
            </w:pPr>
            <w:del w:id="3397" w:author="USER" w:date="2024-03-27T21:54:00Z">
              <w:r w:rsidDel="00C04FE6">
                <w:rPr>
                  <w:sz w:val="18"/>
                </w:rPr>
                <w:delText>lower low water large tide</w:delText>
              </w:r>
            </w:del>
          </w:p>
        </w:tc>
        <w:tc>
          <w:tcPr>
            <w:tcW w:w="5751" w:type="dxa"/>
          </w:tcPr>
          <w:p w14:paraId="249758A3" w14:textId="4432FB4F" w:rsidR="00163EED" w:rsidDel="00C04FE6" w:rsidRDefault="00163EED" w:rsidP="00B467B9">
            <w:pPr>
              <w:pStyle w:val="TableParagraph"/>
              <w:spacing w:line="261" w:lineRule="auto"/>
              <w:ind w:left="196" w:right="196"/>
              <w:rPr>
                <w:del w:id="3398" w:author="USER" w:date="2024-03-27T21:54:00Z"/>
                <w:sz w:val="18"/>
              </w:rPr>
            </w:pPr>
            <w:del w:id="3399" w:author="USER" w:date="2024-03-27T21:54:00Z">
              <w:r w:rsidDel="00C04FE6">
                <w:rPr>
                  <w:sz w:val="18"/>
                </w:rPr>
                <w:delText>(LLWLT) - The average of the lowest low waters, one from each of 19 years of observations.</w:delText>
              </w:r>
            </w:del>
          </w:p>
        </w:tc>
      </w:tr>
      <w:tr w:rsidR="00163EED" w:rsidDel="00C04FE6" w14:paraId="47D18EC8" w14:textId="0132736A" w:rsidTr="00B467B9">
        <w:trPr>
          <w:trHeight w:val="686"/>
          <w:del w:id="3400" w:author="USER" w:date="2024-03-27T21:54:00Z"/>
        </w:trPr>
        <w:tc>
          <w:tcPr>
            <w:tcW w:w="1438" w:type="dxa"/>
          </w:tcPr>
          <w:p w14:paraId="1C4F2C06" w14:textId="60C9FA63" w:rsidR="00163EED" w:rsidDel="00C04FE6" w:rsidRDefault="00163EED" w:rsidP="00B467B9">
            <w:pPr>
              <w:pStyle w:val="TableParagraph"/>
              <w:ind w:left="196" w:right="196"/>
              <w:rPr>
                <w:del w:id="3401" w:author="USER" w:date="2024-03-27T21:54:00Z"/>
                <w:sz w:val="18"/>
              </w:rPr>
            </w:pPr>
            <w:del w:id="3402" w:author="USER" w:date="2024-03-27T21:54:00Z">
              <w:r w:rsidDel="00C04FE6">
                <w:rPr>
                  <w:sz w:val="18"/>
                </w:rPr>
                <w:delText>28</w:delText>
              </w:r>
            </w:del>
          </w:p>
        </w:tc>
        <w:tc>
          <w:tcPr>
            <w:tcW w:w="2878" w:type="dxa"/>
          </w:tcPr>
          <w:p w14:paraId="24589A74" w14:textId="337820B5" w:rsidR="00163EED" w:rsidDel="00C04FE6" w:rsidRDefault="00163EED" w:rsidP="00B467B9">
            <w:pPr>
              <w:pStyle w:val="TableParagraph"/>
              <w:ind w:left="196" w:right="196"/>
              <w:rPr>
                <w:del w:id="3403" w:author="USER" w:date="2024-03-27T21:54:00Z"/>
                <w:sz w:val="18"/>
              </w:rPr>
            </w:pPr>
            <w:del w:id="3404" w:author="USER" w:date="2024-03-27T21:54:00Z">
              <w:r w:rsidDel="00C04FE6">
                <w:rPr>
                  <w:sz w:val="18"/>
                </w:rPr>
                <w:delText>Higher High Water Large Tide</w:delText>
              </w:r>
            </w:del>
          </w:p>
        </w:tc>
        <w:tc>
          <w:tcPr>
            <w:tcW w:w="5751" w:type="dxa"/>
          </w:tcPr>
          <w:p w14:paraId="762A176C" w14:textId="5CD8B8B2" w:rsidR="00163EED" w:rsidDel="00C04FE6" w:rsidRDefault="00163EED" w:rsidP="00B467B9">
            <w:pPr>
              <w:pStyle w:val="TableParagraph"/>
              <w:spacing w:line="259" w:lineRule="auto"/>
              <w:ind w:left="196" w:right="196"/>
              <w:rPr>
                <w:del w:id="3405" w:author="USER" w:date="2024-03-27T21:54:00Z"/>
                <w:sz w:val="18"/>
              </w:rPr>
            </w:pPr>
            <w:del w:id="3406" w:author="USER" w:date="2024-03-27T21:54:00Z">
              <w:r w:rsidDel="00C04FE6">
                <w:rPr>
                  <w:sz w:val="18"/>
                </w:rPr>
                <w:delText>The average of the highest high waters, one from each of 19 years of observations.</w:delText>
              </w:r>
            </w:del>
          </w:p>
        </w:tc>
      </w:tr>
      <w:tr w:rsidR="00163EED" w:rsidDel="00C04FE6" w14:paraId="1AD67FBE" w14:textId="781F20CD" w:rsidTr="00B467B9">
        <w:trPr>
          <w:trHeight w:val="686"/>
          <w:del w:id="3407" w:author="USER" w:date="2024-03-27T21:54:00Z"/>
        </w:trPr>
        <w:tc>
          <w:tcPr>
            <w:tcW w:w="1438" w:type="dxa"/>
          </w:tcPr>
          <w:p w14:paraId="4D5F74EF" w14:textId="2C2264A8" w:rsidR="00163EED" w:rsidDel="00C04FE6" w:rsidRDefault="00163EED" w:rsidP="00B467B9">
            <w:pPr>
              <w:pStyle w:val="TableParagraph"/>
              <w:ind w:left="196" w:right="196"/>
              <w:rPr>
                <w:del w:id="3408" w:author="USER" w:date="2024-03-27T21:54:00Z"/>
                <w:sz w:val="18"/>
              </w:rPr>
            </w:pPr>
            <w:del w:id="3409" w:author="USER" w:date="2024-03-27T21:54:00Z">
              <w:r w:rsidDel="00C04FE6">
                <w:rPr>
                  <w:sz w:val="18"/>
                </w:rPr>
                <w:delText>29</w:delText>
              </w:r>
            </w:del>
          </w:p>
        </w:tc>
        <w:tc>
          <w:tcPr>
            <w:tcW w:w="2878" w:type="dxa"/>
          </w:tcPr>
          <w:p w14:paraId="6215CC57" w14:textId="421D511D" w:rsidR="00163EED" w:rsidDel="00C04FE6" w:rsidRDefault="00163EED" w:rsidP="00B467B9">
            <w:pPr>
              <w:pStyle w:val="TableParagraph"/>
              <w:ind w:left="196" w:right="196"/>
              <w:rPr>
                <w:del w:id="3410" w:author="USER" w:date="2024-03-27T21:54:00Z"/>
                <w:sz w:val="18"/>
              </w:rPr>
            </w:pPr>
            <w:del w:id="3411" w:author="USER" w:date="2024-03-27T21:54:00Z">
              <w:r w:rsidDel="00C04FE6">
                <w:rPr>
                  <w:sz w:val="18"/>
                </w:rPr>
                <w:delText>nearly highest high water</w:delText>
              </w:r>
            </w:del>
          </w:p>
        </w:tc>
        <w:tc>
          <w:tcPr>
            <w:tcW w:w="5751" w:type="dxa"/>
          </w:tcPr>
          <w:p w14:paraId="794D0570" w14:textId="796A251F" w:rsidR="00163EED" w:rsidDel="00C04FE6" w:rsidRDefault="00163EED" w:rsidP="00B467B9">
            <w:pPr>
              <w:pStyle w:val="TableParagraph"/>
              <w:spacing w:line="259" w:lineRule="auto"/>
              <w:ind w:left="196" w:right="196"/>
              <w:rPr>
                <w:del w:id="3412" w:author="USER" w:date="2024-03-27T21:54:00Z"/>
                <w:sz w:val="18"/>
              </w:rPr>
            </w:pPr>
            <w:del w:id="3413" w:author="USER" w:date="2024-03-27T21:54:00Z">
              <w:r w:rsidDel="00C04FE6">
                <w:rPr>
                  <w:sz w:val="18"/>
                </w:rPr>
                <w:delText>An arbitrary level approximating the highest water level observed at a place, usually equivalent to the high water springs.</w:delText>
              </w:r>
            </w:del>
          </w:p>
        </w:tc>
      </w:tr>
      <w:tr w:rsidR="00163EED" w:rsidDel="00C04FE6" w14:paraId="6D45B276" w14:textId="6C9173F7" w:rsidTr="00B467B9">
        <w:trPr>
          <w:trHeight w:val="912"/>
          <w:del w:id="3414" w:author="USER" w:date="2024-03-27T21:54:00Z"/>
        </w:trPr>
        <w:tc>
          <w:tcPr>
            <w:tcW w:w="1438" w:type="dxa"/>
          </w:tcPr>
          <w:p w14:paraId="31EF5EC9" w14:textId="2194002B" w:rsidR="00163EED" w:rsidDel="00C04FE6" w:rsidRDefault="00163EED" w:rsidP="00B467B9">
            <w:pPr>
              <w:pStyle w:val="TableParagraph"/>
              <w:ind w:left="196" w:right="196"/>
              <w:rPr>
                <w:del w:id="3415" w:author="USER" w:date="2024-03-27T21:54:00Z"/>
                <w:sz w:val="18"/>
              </w:rPr>
            </w:pPr>
            <w:del w:id="3416" w:author="USER" w:date="2024-03-27T21:54:00Z">
              <w:r w:rsidDel="00C04FE6">
                <w:rPr>
                  <w:sz w:val="18"/>
                </w:rPr>
                <w:delText>30</w:delText>
              </w:r>
            </w:del>
          </w:p>
        </w:tc>
        <w:tc>
          <w:tcPr>
            <w:tcW w:w="2878" w:type="dxa"/>
          </w:tcPr>
          <w:p w14:paraId="471418CA" w14:textId="6A6659DD" w:rsidR="00163EED" w:rsidDel="00C04FE6" w:rsidRDefault="00163EED" w:rsidP="00B467B9">
            <w:pPr>
              <w:pStyle w:val="TableParagraph"/>
              <w:ind w:left="196" w:right="196"/>
              <w:rPr>
                <w:del w:id="3417" w:author="USER" w:date="2024-03-27T21:54:00Z"/>
                <w:sz w:val="18"/>
              </w:rPr>
            </w:pPr>
            <w:del w:id="3418" w:author="USER" w:date="2024-03-27T21:54:00Z">
              <w:r w:rsidDel="00C04FE6">
                <w:rPr>
                  <w:sz w:val="18"/>
                </w:rPr>
                <w:delText>highest Astronomical Tide</w:delText>
              </w:r>
            </w:del>
          </w:p>
        </w:tc>
        <w:tc>
          <w:tcPr>
            <w:tcW w:w="5751" w:type="dxa"/>
          </w:tcPr>
          <w:p w14:paraId="6907DA11" w14:textId="402F2B00" w:rsidR="00163EED" w:rsidDel="00C04FE6" w:rsidRDefault="00163EED" w:rsidP="00B467B9">
            <w:pPr>
              <w:pStyle w:val="TableParagraph"/>
              <w:spacing w:line="261" w:lineRule="auto"/>
              <w:ind w:left="196" w:right="196"/>
              <w:jc w:val="both"/>
              <w:rPr>
                <w:del w:id="3419" w:author="USER" w:date="2024-03-27T21:54:00Z"/>
                <w:sz w:val="18"/>
              </w:rPr>
            </w:pPr>
            <w:del w:id="3420" w:author="USER" w:date="2024-03-27T21:54:00Z">
              <w:r w:rsidDel="00C04FE6">
                <w:rPr>
                  <w:sz w:val="18"/>
                </w:rPr>
                <w:delText>The highest tidal level which can be predicted to occur under</w:delText>
              </w:r>
              <w:r w:rsidDel="00C04FE6">
                <w:rPr>
                  <w:spacing w:val="-32"/>
                  <w:sz w:val="18"/>
                </w:rPr>
                <w:delText xml:space="preserve"> </w:delText>
              </w:r>
              <w:r w:rsidDel="00C04FE6">
                <w:rPr>
                  <w:sz w:val="18"/>
                </w:rPr>
                <w:delText>average meteorological conditions and under any combination of astronomical conditions.</w:delText>
              </w:r>
            </w:del>
          </w:p>
        </w:tc>
      </w:tr>
      <w:tr w:rsidR="00163EED" w:rsidDel="00C04FE6" w14:paraId="4ADE691C" w14:textId="4E06E323" w:rsidTr="00B467B9">
        <w:trPr>
          <w:trHeight w:val="1132"/>
          <w:del w:id="3421" w:author="USER" w:date="2024-03-27T21:54:00Z"/>
        </w:trPr>
        <w:tc>
          <w:tcPr>
            <w:tcW w:w="1438" w:type="dxa"/>
          </w:tcPr>
          <w:p w14:paraId="25DC557A" w14:textId="55CB45DD" w:rsidR="00163EED" w:rsidDel="00C04FE6" w:rsidRDefault="00163EED" w:rsidP="00B467B9">
            <w:pPr>
              <w:pStyle w:val="TableParagraph"/>
              <w:ind w:left="196" w:right="196"/>
              <w:rPr>
                <w:del w:id="3422" w:author="USER" w:date="2024-03-27T21:54:00Z"/>
                <w:sz w:val="18"/>
              </w:rPr>
            </w:pPr>
            <w:del w:id="3423" w:author="USER" w:date="2024-03-27T21:54:00Z">
              <w:r w:rsidDel="00C04FE6">
                <w:rPr>
                  <w:sz w:val="18"/>
                </w:rPr>
                <w:delText>44</w:delText>
              </w:r>
            </w:del>
          </w:p>
        </w:tc>
        <w:tc>
          <w:tcPr>
            <w:tcW w:w="2878" w:type="dxa"/>
          </w:tcPr>
          <w:p w14:paraId="10C7DF7F" w14:textId="38863222" w:rsidR="00163EED" w:rsidDel="00C04FE6" w:rsidRDefault="00163EED" w:rsidP="00B467B9">
            <w:pPr>
              <w:pStyle w:val="TableParagraph"/>
              <w:ind w:left="196" w:right="196"/>
              <w:rPr>
                <w:del w:id="3424" w:author="USER" w:date="2024-03-27T21:54:00Z"/>
                <w:sz w:val="18"/>
              </w:rPr>
            </w:pPr>
            <w:del w:id="3425" w:author="USER" w:date="2024-03-27T21:54:00Z">
              <w:r w:rsidDel="00C04FE6">
                <w:rPr>
                  <w:sz w:val="18"/>
                </w:rPr>
                <w:delText>baltic Sea Chart Datum 2000</w:delText>
              </w:r>
            </w:del>
          </w:p>
        </w:tc>
        <w:tc>
          <w:tcPr>
            <w:tcW w:w="5751" w:type="dxa"/>
          </w:tcPr>
          <w:p w14:paraId="5ED5CB20" w14:textId="285B34D7" w:rsidR="00163EED" w:rsidDel="00C04FE6" w:rsidRDefault="00163EED" w:rsidP="00B467B9">
            <w:pPr>
              <w:pStyle w:val="TableParagraph"/>
              <w:spacing w:line="259" w:lineRule="auto"/>
              <w:ind w:left="196" w:right="196"/>
              <w:rPr>
                <w:del w:id="3426" w:author="USER" w:date="2024-03-27T21:54:00Z"/>
                <w:sz w:val="18"/>
              </w:rPr>
            </w:pPr>
            <w:del w:id="3427" w:author="USER" w:date="2024-03-27T21:54:00Z">
              <w:r w:rsidDel="00C04FE6">
                <w:rPr>
                  <w:sz w:val="18"/>
                </w:rPr>
                <w:delText>(BSCD2000) - The datum refers to each Baltic country's realization of the European Vertical Reference System (EVRS) with land-uplift epoch 2000, which is connected to the Normaal Amsterdams Peil (NAP).</w:delText>
              </w:r>
            </w:del>
          </w:p>
        </w:tc>
      </w:tr>
    </w:tbl>
    <w:p w14:paraId="7B9E9813" w14:textId="7944970B" w:rsidR="00163EED" w:rsidDel="00C04FE6" w:rsidRDefault="00163EED">
      <w:pPr>
        <w:pStyle w:val="a3"/>
        <w:spacing w:before="10"/>
        <w:ind w:right="220"/>
        <w:rPr>
          <w:del w:id="3428" w:author="USER" w:date="2024-03-27T21:54:00Z"/>
          <w:sz w:val="24"/>
        </w:rPr>
      </w:pPr>
    </w:p>
    <w:p w14:paraId="37603FEB" w14:textId="43BD4057" w:rsidR="00163EED" w:rsidDel="00C04FE6" w:rsidRDefault="00163EED">
      <w:pPr>
        <w:rPr>
          <w:del w:id="3429" w:author="USER" w:date="2024-03-27T21:54:00Z"/>
          <w:b/>
          <w:sz w:val="24"/>
          <w:szCs w:val="20"/>
        </w:rPr>
      </w:pPr>
      <w:del w:id="3430" w:author="USER" w:date="2024-03-27T21:54:00Z">
        <w:r w:rsidDel="00C04FE6">
          <w:rPr>
            <w:sz w:val="24"/>
          </w:rPr>
          <w:br w:type="page"/>
        </w:r>
      </w:del>
    </w:p>
    <w:p w14:paraId="2517C5FF" w14:textId="77777777" w:rsidR="00163EED" w:rsidRDefault="00163EED" w:rsidP="00C04FE6">
      <w:pPr>
        <w:rPr>
          <w:sz w:val="24"/>
        </w:rPr>
      </w:pPr>
    </w:p>
    <w:p w14:paraId="1C7C1B1D" w14:textId="77777777" w:rsidR="000346C3" w:rsidRDefault="00E21CC9" w:rsidP="00E14416">
      <w:pPr>
        <w:pStyle w:val="2"/>
        <w:numPr>
          <w:ilvl w:val="1"/>
          <w:numId w:val="9"/>
        </w:numPr>
        <w:tabs>
          <w:tab w:val="left" w:pos="587"/>
        </w:tabs>
        <w:ind w:left="664" w:right="196" w:hanging="468"/>
      </w:pPr>
      <w:r>
        <w:t>Source</w:t>
      </w:r>
    </w:p>
    <w:p w14:paraId="6028E74C" w14:textId="77777777" w:rsidR="000346C3" w:rsidRDefault="000346C3">
      <w:pPr>
        <w:pStyle w:val="a3"/>
        <w:spacing w:before="5"/>
        <w:ind w:right="220"/>
        <w:rPr>
          <w:b w:val="0"/>
          <w:sz w:val="22"/>
        </w:rPr>
      </w:pPr>
    </w:p>
    <w:p w14:paraId="1C3E3E8E" w14:textId="77777777" w:rsidR="000346C3" w:rsidRPr="002F7E74" w:rsidRDefault="00E21CC9">
      <w:pPr>
        <w:pStyle w:val="a3"/>
        <w:ind w:right="220"/>
        <w:rPr>
          <w:b w:val="0"/>
          <w:bCs/>
        </w:rPr>
      </w:pPr>
      <w:r>
        <w:t xml:space="preserve">Definition: </w:t>
      </w:r>
      <w:r w:rsidRPr="002F7E74">
        <w:rPr>
          <w:b w:val="0"/>
          <w:bCs/>
        </w:rPr>
        <w:t>The publication, document, or reference work from which information comes or is acquired.</w:t>
      </w:r>
    </w:p>
    <w:p w14:paraId="1AF28F4D" w14:textId="77777777" w:rsidR="000346C3" w:rsidRDefault="000346C3">
      <w:pPr>
        <w:pStyle w:val="a3"/>
        <w:spacing w:before="7"/>
        <w:ind w:right="220"/>
        <w:rPr>
          <w:sz w:val="22"/>
        </w:rPr>
      </w:pPr>
    </w:p>
    <w:p w14:paraId="66703BE9" w14:textId="77777777" w:rsidR="000346C3" w:rsidRDefault="00E21CC9">
      <w:pPr>
        <w:ind w:left="196" w:right="196"/>
        <w:rPr>
          <w:sz w:val="20"/>
        </w:rPr>
      </w:pPr>
      <w:r>
        <w:rPr>
          <w:b/>
          <w:sz w:val="20"/>
        </w:rPr>
        <w:t xml:space="preserve">CamelCase: </w:t>
      </w:r>
      <w:r>
        <w:rPr>
          <w:sz w:val="20"/>
        </w:rPr>
        <w:t>source</w:t>
      </w:r>
    </w:p>
    <w:p w14:paraId="7AB749A9" w14:textId="77777777" w:rsidR="000346C3" w:rsidRDefault="000346C3">
      <w:pPr>
        <w:pStyle w:val="a3"/>
        <w:spacing w:before="4"/>
        <w:ind w:right="220"/>
        <w:rPr>
          <w:sz w:val="22"/>
        </w:rPr>
      </w:pPr>
    </w:p>
    <w:p w14:paraId="6491C770" w14:textId="77777777" w:rsidR="000346C3" w:rsidRDefault="00E21CC9" w:rsidP="00F9250E">
      <w:pPr>
        <w:pStyle w:val="a3"/>
        <w:ind w:right="220"/>
      </w:pPr>
      <w:r>
        <w:t>Alias:</w:t>
      </w:r>
    </w:p>
    <w:p w14:paraId="479CF505" w14:textId="77777777" w:rsidR="000346C3" w:rsidRDefault="000346C3">
      <w:pPr>
        <w:pStyle w:val="a3"/>
        <w:spacing w:before="7"/>
        <w:ind w:right="220"/>
        <w:rPr>
          <w:b w:val="0"/>
          <w:sz w:val="22"/>
        </w:rPr>
      </w:pPr>
    </w:p>
    <w:p w14:paraId="6B7098C8" w14:textId="77777777" w:rsidR="000346C3" w:rsidRDefault="00E21CC9">
      <w:pPr>
        <w:ind w:left="196" w:right="196"/>
        <w:rPr>
          <w:sz w:val="20"/>
        </w:rPr>
      </w:pPr>
      <w:r>
        <w:rPr>
          <w:b/>
          <w:sz w:val="20"/>
        </w:rPr>
        <w:t xml:space="preserve">Value type: </w:t>
      </w:r>
      <w:r>
        <w:rPr>
          <w:sz w:val="20"/>
        </w:rPr>
        <w:t>text</w:t>
      </w:r>
    </w:p>
    <w:p w14:paraId="59A213EF" w14:textId="77777777" w:rsidR="000346C3" w:rsidRDefault="000346C3">
      <w:pPr>
        <w:pStyle w:val="a3"/>
        <w:spacing w:before="4"/>
        <w:ind w:right="220"/>
        <w:rPr>
          <w:sz w:val="22"/>
        </w:rPr>
      </w:pPr>
    </w:p>
    <w:p w14:paraId="39E3AB97" w14:textId="77777777" w:rsidR="000346C3" w:rsidRDefault="00E21CC9">
      <w:pPr>
        <w:ind w:left="196" w:right="196"/>
        <w:rPr>
          <w:sz w:val="20"/>
        </w:rPr>
      </w:pPr>
      <w:r>
        <w:rPr>
          <w:b/>
          <w:sz w:val="20"/>
        </w:rPr>
        <w:t xml:space="preserve">Remarks: </w:t>
      </w:r>
      <w:r>
        <w:rPr>
          <w:sz w:val="20"/>
        </w:rPr>
        <w:t>No remarks.</w:t>
      </w:r>
    </w:p>
    <w:p w14:paraId="6E3A8BAE"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45E5FC1D" w14:textId="77777777" w:rsidR="000346C3" w:rsidRDefault="000346C3" w:rsidP="007A5150">
      <w:pPr>
        <w:ind w:right="196"/>
        <w:rPr>
          <w:sz w:val="20"/>
        </w:rPr>
      </w:pPr>
    </w:p>
    <w:p w14:paraId="7E0AF586" w14:textId="77777777" w:rsidR="007A5150" w:rsidRDefault="007A5150" w:rsidP="00E14416">
      <w:pPr>
        <w:pStyle w:val="2"/>
        <w:numPr>
          <w:ilvl w:val="1"/>
          <w:numId w:val="9"/>
        </w:numPr>
      </w:pPr>
      <w:r>
        <w:t>Source</w:t>
      </w:r>
      <w:r>
        <w:rPr>
          <w:spacing w:val="-1"/>
        </w:rPr>
        <w:t xml:space="preserve"> </w:t>
      </w:r>
      <w:r>
        <w:t>Date</w:t>
      </w:r>
    </w:p>
    <w:p w14:paraId="057A2060" w14:textId="77777777" w:rsidR="007A5150" w:rsidRDefault="007A5150" w:rsidP="007A5150">
      <w:pPr>
        <w:pStyle w:val="a3"/>
        <w:spacing w:before="5"/>
        <w:ind w:right="220"/>
        <w:rPr>
          <w:b w:val="0"/>
          <w:sz w:val="22"/>
        </w:rPr>
      </w:pPr>
    </w:p>
    <w:p w14:paraId="3938BEBE" w14:textId="77777777" w:rsidR="007A5150" w:rsidRDefault="007A5150" w:rsidP="007A5150">
      <w:pPr>
        <w:pStyle w:val="a3"/>
        <w:ind w:right="220"/>
      </w:pPr>
      <w:r>
        <w:t xml:space="preserve">Definition: </w:t>
      </w:r>
      <w:r w:rsidRPr="007A5150">
        <w:rPr>
          <w:b w:val="0"/>
          <w:bCs/>
        </w:rPr>
        <w:t>The production date of the source; for example the date of measurement.</w:t>
      </w:r>
    </w:p>
    <w:p w14:paraId="50FA5DE2" w14:textId="77777777" w:rsidR="007A5150" w:rsidRDefault="007A5150" w:rsidP="007A5150">
      <w:pPr>
        <w:pStyle w:val="a3"/>
        <w:spacing w:before="7"/>
        <w:ind w:right="220"/>
        <w:rPr>
          <w:sz w:val="22"/>
        </w:rPr>
      </w:pPr>
    </w:p>
    <w:p w14:paraId="2FF07F4B" w14:textId="77777777" w:rsidR="007A5150" w:rsidRDefault="007A5150" w:rsidP="007A5150">
      <w:pPr>
        <w:ind w:left="196" w:right="196"/>
        <w:rPr>
          <w:sz w:val="20"/>
        </w:rPr>
      </w:pPr>
      <w:r>
        <w:rPr>
          <w:b/>
          <w:sz w:val="20"/>
        </w:rPr>
        <w:t xml:space="preserve">CamelCase: </w:t>
      </w:r>
      <w:r>
        <w:rPr>
          <w:sz w:val="20"/>
        </w:rPr>
        <w:t>sourceDate</w:t>
      </w:r>
    </w:p>
    <w:p w14:paraId="38503212" w14:textId="77777777" w:rsidR="007A5150" w:rsidRDefault="007A5150" w:rsidP="007A5150">
      <w:pPr>
        <w:pStyle w:val="a3"/>
        <w:spacing w:before="4"/>
        <w:ind w:right="220"/>
        <w:rPr>
          <w:sz w:val="22"/>
        </w:rPr>
      </w:pPr>
    </w:p>
    <w:p w14:paraId="779D9D80" w14:textId="77777777" w:rsidR="007A5150" w:rsidRDefault="007A5150" w:rsidP="00E64597">
      <w:pPr>
        <w:pStyle w:val="a3"/>
        <w:ind w:right="220"/>
      </w:pPr>
      <w:r>
        <w:t>Alias:</w:t>
      </w:r>
    </w:p>
    <w:p w14:paraId="74B023D8" w14:textId="77777777" w:rsidR="007A5150" w:rsidRDefault="007A5150" w:rsidP="007A5150">
      <w:pPr>
        <w:pStyle w:val="a3"/>
        <w:spacing w:before="7"/>
        <w:ind w:right="220"/>
        <w:rPr>
          <w:b w:val="0"/>
          <w:sz w:val="22"/>
        </w:rPr>
      </w:pPr>
    </w:p>
    <w:p w14:paraId="245C087C" w14:textId="77777777" w:rsidR="007A5150" w:rsidRDefault="007A5150" w:rsidP="007A5150">
      <w:pPr>
        <w:ind w:left="196" w:right="196"/>
        <w:rPr>
          <w:sz w:val="20"/>
        </w:rPr>
      </w:pPr>
      <w:r>
        <w:rPr>
          <w:b/>
          <w:sz w:val="20"/>
        </w:rPr>
        <w:t xml:space="preserve">Value type: </w:t>
      </w:r>
      <w:r>
        <w:rPr>
          <w:sz w:val="20"/>
        </w:rPr>
        <w:t>date</w:t>
      </w:r>
    </w:p>
    <w:p w14:paraId="79BE4FFD" w14:textId="77777777" w:rsidR="007A5150" w:rsidRDefault="007A5150" w:rsidP="007A5150">
      <w:pPr>
        <w:pStyle w:val="a3"/>
        <w:spacing w:before="4"/>
        <w:ind w:right="220"/>
        <w:rPr>
          <w:sz w:val="22"/>
        </w:rPr>
      </w:pPr>
    </w:p>
    <w:p w14:paraId="150FA00A" w14:textId="77777777" w:rsidR="007A5150" w:rsidRDefault="007A5150" w:rsidP="007A5150">
      <w:pPr>
        <w:ind w:left="196" w:right="196"/>
        <w:rPr>
          <w:sz w:val="20"/>
        </w:rPr>
      </w:pPr>
      <w:r>
        <w:rPr>
          <w:b/>
          <w:sz w:val="20"/>
        </w:rPr>
        <w:t xml:space="preserve">Remarks: </w:t>
      </w:r>
      <w:r>
        <w:rPr>
          <w:sz w:val="20"/>
        </w:rPr>
        <w:t>No remarks.</w:t>
      </w:r>
    </w:p>
    <w:p w14:paraId="60EF48D2" w14:textId="77777777" w:rsidR="007A5150" w:rsidRDefault="007A5150">
      <w:pPr>
        <w:ind w:left="196" w:right="196"/>
        <w:rPr>
          <w:sz w:val="20"/>
        </w:rPr>
        <w:sectPr w:rsidR="007A5150" w:rsidSect="008A4F0C">
          <w:pgSz w:w="11910" w:h="16840"/>
          <w:pgMar w:top="998" w:right="697" w:bottom="940" w:left="799" w:header="580" w:footer="740" w:gutter="0"/>
          <w:cols w:space="720"/>
        </w:sectPr>
      </w:pPr>
    </w:p>
    <w:p w14:paraId="7983FF6E" w14:textId="77777777" w:rsidR="008D14F5" w:rsidRDefault="008D14F5">
      <w:pPr>
        <w:pStyle w:val="a3"/>
        <w:spacing w:before="10"/>
        <w:ind w:right="220"/>
        <w:rPr>
          <w:sz w:val="24"/>
        </w:rPr>
      </w:pPr>
    </w:p>
    <w:p w14:paraId="019F9717" w14:textId="77777777" w:rsidR="00210BDF" w:rsidRPr="00210BDF" w:rsidRDefault="00210BDF" w:rsidP="00E14416">
      <w:pPr>
        <w:pStyle w:val="2"/>
        <w:numPr>
          <w:ilvl w:val="1"/>
          <w:numId w:val="9"/>
        </w:numPr>
        <w:rPr>
          <w:sz w:val="20"/>
        </w:rPr>
      </w:pPr>
      <w:r>
        <w:t xml:space="preserve">Source </w:t>
      </w:r>
      <w:r>
        <w:rPr>
          <w:spacing w:val="-6"/>
        </w:rPr>
        <w:t xml:space="preserve">Type </w:t>
      </w:r>
    </w:p>
    <w:p w14:paraId="3DF71ACA" w14:textId="77777777" w:rsidR="00115ED2" w:rsidRDefault="00115ED2" w:rsidP="00210BDF">
      <w:pPr>
        <w:pStyle w:val="a3"/>
        <w:ind w:right="220"/>
      </w:pPr>
    </w:p>
    <w:p w14:paraId="7ACE6B1D" w14:textId="09F959CF" w:rsidR="00210BDF" w:rsidRDefault="00210BDF" w:rsidP="00210BDF">
      <w:pPr>
        <w:pStyle w:val="a3"/>
        <w:ind w:right="220"/>
      </w:pPr>
      <w:r>
        <w:t xml:space="preserve">Definition: </w:t>
      </w:r>
      <w:r w:rsidRPr="00210BDF">
        <w:rPr>
          <w:b w:val="0"/>
          <w:bCs/>
          <w:spacing w:val="-3"/>
        </w:rPr>
        <w:t xml:space="preserve">Type </w:t>
      </w:r>
      <w:r w:rsidRPr="00210BDF">
        <w:rPr>
          <w:b w:val="0"/>
          <w:bCs/>
        </w:rPr>
        <w:t>of the source.</w:t>
      </w:r>
      <w:r>
        <w:t xml:space="preserve"> </w:t>
      </w:r>
    </w:p>
    <w:p w14:paraId="27B9F4E0" w14:textId="77777777" w:rsidR="00210BDF" w:rsidRDefault="00210BDF" w:rsidP="00210BDF">
      <w:pPr>
        <w:pStyle w:val="a3"/>
        <w:ind w:right="220"/>
      </w:pPr>
    </w:p>
    <w:p w14:paraId="020D1A14" w14:textId="5BF02B4C" w:rsidR="00210BDF" w:rsidRDefault="00210BDF" w:rsidP="00210BDF">
      <w:pPr>
        <w:pStyle w:val="a3"/>
        <w:ind w:right="220"/>
      </w:pPr>
      <w:r>
        <w:t>CamelCase:</w:t>
      </w:r>
      <w:r>
        <w:rPr>
          <w:spacing w:val="-2"/>
        </w:rPr>
        <w:t xml:space="preserve"> </w:t>
      </w:r>
      <w:r w:rsidRPr="00210BDF">
        <w:rPr>
          <w:b w:val="0"/>
          <w:bCs/>
        </w:rPr>
        <w:t>sourceType</w:t>
      </w:r>
    </w:p>
    <w:p w14:paraId="7A14BC8E" w14:textId="77777777" w:rsidR="00210BDF" w:rsidRDefault="00210BDF" w:rsidP="00210BDF">
      <w:pPr>
        <w:pStyle w:val="a3"/>
        <w:ind w:right="220"/>
      </w:pPr>
    </w:p>
    <w:p w14:paraId="4BAE17A1" w14:textId="77777777" w:rsidR="00210BDF" w:rsidRDefault="00210BDF" w:rsidP="008D14F5">
      <w:pPr>
        <w:pStyle w:val="a3"/>
        <w:ind w:right="220"/>
      </w:pPr>
      <w:r>
        <w:t>Alias:</w:t>
      </w:r>
    </w:p>
    <w:p w14:paraId="70CD5554" w14:textId="77777777" w:rsidR="00210BDF" w:rsidRDefault="00210BDF" w:rsidP="00210BDF">
      <w:pPr>
        <w:pStyle w:val="a3"/>
        <w:spacing w:before="7"/>
        <w:ind w:right="220"/>
        <w:rPr>
          <w:b w:val="0"/>
          <w:sz w:val="22"/>
        </w:rPr>
      </w:pPr>
    </w:p>
    <w:p w14:paraId="104F6032" w14:textId="77777777" w:rsidR="00210BDF" w:rsidRDefault="00210BDF" w:rsidP="00210BDF">
      <w:pPr>
        <w:ind w:left="196" w:right="196"/>
        <w:rPr>
          <w:sz w:val="20"/>
        </w:rPr>
      </w:pPr>
      <w:r>
        <w:rPr>
          <w:b/>
          <w:sz w:val="20"/>
        </w:rPr>
        <w:t xml:space="preserve">Value type: </w:t>
      </w:r>
      <w:r>
        <w:rPr>
          <w:sz w:val="20"/>
        </w:rPr>
        <w:t>enumeration</w:t>
      </w:r>
    </w:p>
    <w:p w14:paraId="502A0833" w14:textId="77777777" w:rsidR="00210BDF" w:rsidRDefault="00210BDF" w:rsidP="00210BDF">
      <w:pPr>
        <w:pStyle w:val="a3"/>
        <w:spacing w:before="4"/>
        <w:ind w:right="220"/>
        <w:rPr>
          <w:sz w:val="22"/>
        </w:rPr>
      </w:pPr>
    </w:p>
    <w:p w14:paraId="7789628B" w14:textId="77777777" w:rsidR="00210BDF" w:rsidRDefault="00210BDF" w:rsidP="00210BDF">
      <w:pPr>
        <w:ind w:left="196" w:right="196"/>
        <w:rPr>
          <w:sz w:val="20"/>
        </w:rPr>
      </w:pPr>
      <w:r>
        <w:rPr>
          <w:b/>
          <w:sz w:val="20"/>
        </w:rPr>
        <w:t xml:space="preserve">Remarks: </w:t>
      </w:r>
      <w:r>
        <w:rPr>
          <w:sz w:val="20"/>
        </w:rPr>
        <w:t>No remarks.</w:t>
      </w:r>
    </w:p>
    <w:p w14:paraId="6C965C6A" w14:textId="77777777" w:rsidR="00210BDF" w:rsidRDefault="00210BDF" w:rsidP="00210BDF">
      <w:pPr>
        <w:pStyle w:val="a3"/>
        <w:ind w:right="220"/>
        <w:rPr>
          <w:sz w:val="22"/>
        </w:rPr>
      </w:pPr>
    </w:p>
    <w:p w14:paraId="5F643A54" w14:textId="77777777" w:rsidR="00210BDF" w:rsidRDefault="00210BDF" w:rsidP="00210BDF">
      <w:pPr>
        <w:pStyle w:val="a3"/>
        <w:ind w:right="220"/>
        <w:rPr>
          <w:sz w:val="22"/>
        </w:rPr>
      </w:pPr>
    </w:p>
    <w:p w14:paraId="231E910B" w14:textId="77777777" w:rsidR="00210BDF" w:rsidRDefault="00210BDF" w:rsidP="00210BDF">
      <w:pPr>
        <w:pStyle w:val="a3"/>
        <w:spacing w:before="9"/>
        <w:ind w:right="220"/>
        <w:rPr>
          <w:sz w:val="31"/>
        </w:rPr>
      </w:pPr>
    </w:p>
    <w:p w14:paraId="66AF1561" w14:textId="77777777" w:rsidR="00210BDF" w:rsidRDefault="00210BDF" w:rsidP="008D14F5">
      <w:pPr>
        <w:pStyle w:val="a3"/>
        <w:ind w:right="220"/>
      </w:pPr>
      <w:r>
        <w:t>Listed Values:</w:t>
      </w:r>
    </w:p>
    <w:p w14:paraId="65D427E4" w14:textId="77777777" w:rsidR="00210BDF" w:rsidRDefault="00210BDF" w:rsidP="00210BDF">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210BDF" w14:paraId="5CE1D168" w14:textId="77777777" w:rsidTr="00B467B9">
        <w:trPr>
          <w:trHeight w:val="465"/>
        </w:trPr>
        <w:tc>
          <w:tcPr>
            <w:tcW w:w="1438" w:type="dxa"/>
            <w:shd w:val="clear" w:color="auto" w:fill="FFF1CC"/>
          </w:tcPr>
          <w:p w14:paraId="170B471F" w14:textId="77777777" w:rsidR="00210BDF" w:rsidRDefault="00210BDF" w:rsidP="00B467B9">
            <w:pPr>
              <w:pStyle w:val="TableParagraph"/>
              <w:spacing w:before="117"/>
              <w:ind w:left="196" w:right="196"/>
              <w:rPr>
                <w:b/>
                <w:sz w:val="18"/>
              </w:rPr>
            </w:pPr>
            <w:r>
              <w:rPr>
                <w:b/>
                <w:sz w:val="18"/>
              </w:rPr>
              <w:t>Code</w:t>
            </w:r>
          </w:p>
        </w:tc>
        <w:tc>
          <w:tcPr>
            <w:tcW w:w="2878" w:type="dxa"/>
            <w:shd w:val="clear" w:color="auto" w:fill="FFF1CC"/>
          </w:tcPr>
          <w:p w14:paraId="26B43C51" w14:textId="77777777" w:rsidR="00210BDF" w:rsidRDefault="00210BDF" w:rsidP="00B467B9">
            <w:pPr>
              <w:pStyle w:val="TableParagraph"/>
              <w:spacing w:before="117"/>
              <w:ind w:left="196" w:right="196"/>
              <w:rPr>
                <w:b/>
                <w:sz w:val="18"/>
              </w:rPr>
            </w:pPr>
            <w:r>
              <w:rPr>
                <w:b/>
                <w:sz w:val="18"/>
              </w:rPr>
              <w:t>Label</w:t>
            </w:r>
          </w:p>
        </w:tc>
        <w:tc>
          <w:tcPr>
            <w:tcW w:w="5751" w:type="dxa"/>
            <w:shd w:val="clear" w:color="auto" w:fill="FFF1CC"/>
          </w:tcPr>
          <w:p w14:paraId="6B7AB0E9" w14:textId="77777777" w:rsidR="00210BDF" w:rsidRDefault="00210BDF" w:rsidP="00B467B9">
            <w:pPr>
              <w:pStyle w:val="TableParagraph"/>
              <w:spacing w:before="117"/>
              <w:ind w:left="196" w:right="196"/>
              <w:rPr>
                <w:b/>
                <w:sz w:val="18"/>
              </w:rPr>
            </w:pPr>
            <w:r>
              <w:rPr>
                <w:b/>
                <w:sz w:val="18"/>
              </w:rPr>
              <w:t>Definition</w:t>
            </w:r>
          </w:p>
        </w:tc>
      </w:tr>
      <w:tr w:rsidR="00210BDF" w14:paraId="33879892" w14:textId="77777777" w:rsidTr="00B467B9">
        <w:trPr>
          <w:trHeight w:val="685"/>
        </w:trPr>
        <w:tc>
          <w:tcPr>
            <w:tcW w:w="1438" w:type="dxa"/>
          </w:tcPr>
          <w:p w14:paraId="5E2B58DF" w14:textId="77777777" w:rsidR="00210BDF" w:rsidRDefault="00210BDF" w:rsidP="00B467B9">
            <w:pPr>
              <w:pStyle w:val="TableParagraph"/>
              <w:ind w:left="196" w:right="196"/>
              <w:rPr>
                <w:sz w:val="18"/>
              </w:rPr>
            </w:pPr>
            <w:r>
              <w:rPr>
                <w:w w:val="99"/>
                <w:sz w:val="18"/>
              </w:rPr>
              <w:t>1</w:t>
            </w:r>
          </w:p>
        </w:tc>
        <w:tc>
          <w:tcPr>
            <w:tcW w:w="2878" w:type="dxa"/>
          </w:tcPr>
          <w:p w14:paraId="3FFD57E6" w14:textId="77777777" w:rsidR="00210BDF" w:rsidRDefault="00210BDF" w:rsidP="00B467B9">
            <w:pPr>
              <w:pStyle w:val="TableParagraph"/>
              <w:ind w:left="196" w:right="196"/>
              <w:rPr>
                <w:sz w:val="18"/>
              </w:rPr>
            </w:pPr>
            <w:r>
              <w:rPr>
                <w:sz w:val="18"/>
              </w:rPr>
              <w:t>law or regulation</w:t>
            </w:r>
          </w:p>
        </w:tc>
        <w:tc>
          <w:tcPr>
            <w:tcW w:w="5751" w:type="dxa"/>
          </w:tcPr>
          <w:p w14:paraId="7521FA2D" w14:textId="77777777" w:rsidR="00210BDF" w:rsidRDefault="00210BDF" w:rsidP="00B467B9">
            <w:pPr>
              <w:pStyle w:val="TableParagraph"/>
              <w:spacing w:line="259" w:lineRule="auto"/>
              <w:ind w:left="196" w:right="196"/>
              <w:rPr>
                <w:sz w:val="18"/>
              </w:rPr>
            </w:pPr>
            <w:r>
              <w:rPr>
                <w:sz w:val="18"/>
              </w:rPr>
              <w:t>Treaty, convention, or international agreement; law or regulation issued by a national or other authority.</w:t>
            </w:r>
          </w:p>
        </w:tc>
      </w:tr>
      <w:tr w:rsidR="00210BDF" w14:paraId="19227171" w14:textId="77777777" w:rsidTr="00B467B9">
        <w:trPr>
          <w:trHeight w:val="686"/>
        </w:trPr>
        <w:tc>
          <w:tcPr>
            <w:tcW w:w="1438" w:type="dxa"/>
          </w:tcPr>
          <w:p w14:paraId="73F4D534" w14:textId="77777777" w:rsidR="00210BDF" w:rsidRDefault="00210BDF" w:rsidP="00B467B9">
            <w:pPr>
              <w:pStyle w:val="TableParagraph"/>
              <w:ind w:left="196" w:right="196"/>
              <w:rPr>
                <w:sz w:val="18"/>
              </w:rPr>
            </w:pPr>
            <w:r>
              <w:rPr>
                <w:w w:val="99"/>
                <w:sz w:val="18"/>
              </w:rPr>
              <w:t>2</w:t>
            </w:r>
          </w:p>
        </w:tc>
        <w:tc>
          <w:tcPr>
            <w:tcW w:w="2878" w:type="dxa"/>
          </w:tcPr>
          <w:p w14:paraId="12A426A0" w14:textId="77777777" w:rsidR="00210BDF" w:rsidRDefault="00210BDF" w:rsidP="00B467B9">
            <w:pPr>
              <w:pStyle w:val="TableParagraph"/>
              <w:ind w:left="196" w:right="196"/>
              <w:rPr>
                <w:sz w:val="18"/>
              </w:rPr>
            </w:pPr>
            <w:r>
              <w:rPr>
                <w:sz w:val="18"/>
              </w:rPr>
              <w:t>official publication</w:t>
            </w:r>
          </w:p>
        </w:tc>
        <w:tc>
          <w:tcPr>
            <w:tcW w:w="5751" w:type="dxa"/>
          </w:tcPr>
          <w:p w14:paraId="3E6A8FFB" w14:textId="77777777" w:rsidR="00210BDF" w:rsidRDefault="00210BDF" w:rsidP="00B467B9">
            <w:pPr>
              <w:pStyle w:val="TableParagraph"/>
              <w:spacing w:line="259" w:lineRule="auto"/>
              <w:ind w:left="196" w:right="196"/>
              <w:rPr>
                <w:sz w:val="18"/>
              </w:rPr>
            </w:pPr>
            <w:r>
              <w:rPr>
                <w:sz w:val="18"/>
              </w:rPr>
              <w:t>Publication not having the force of law, issued by an international organisation or a national or local administration.</w:t>
            </w:r>
          </w:p>
        </w:tc>
      </w:tr>
      <w:tr w:rsidR="00210BDF" w14:paraId="62089120" w14:textId="77777777" w:rsidTr="00B467B9">
        <w:trPr>
          <w:trHeight w:val="465"/>
        </w:trPr>
        <w:tc>
          <w:tcPr>
            <w:tcW w:w="1438" w:type="dxa"/>
          </w:tcPr>
          <w:p w14:paraId="5966CD0C" w14:textId="77777777" w:rsidR="00210BDF" w:rsidRDefault="00210BDF" w:rsidP="00B467B9">
            <w:pPr>
              <w:pStyle w:val="TableParagraph"/>
              <w:ind w:left="196" w:right="196"/>
              <w:rPr>
                <w:sz w:val="18"/>
              </w:rPr>
            </w:pPr>
            <w:r>
              <w:rPr>
                <w:w w:val="99"/>
                <w:sz w:val="18"/>
              </w:rPr>
              <w:t>7</w:t>
            </w:r>
          </w:p>
        </w:tc>
        <w:tc>
          <w:tcPr>
            <w:tcW w:w="2878" w:type="dxa"/>
          </w:tcPr>
          <w:p w14:paraId="57D52CC2" w14:textId="77777777" w:rsidR="00210BDF" w:rsidRDefault="00210BDF" w:rsidP="00B467B9">
            <w:pPr>
              <w:pStyle w:val="TableParagraph"/>
              <w:ind w:left="196" w:right="196"/>
              <w:rPr>
                <w:sz w:val="18"/>
              </w:rPr>
            </w:pPr>
            <w:r>
              <w:rPr>
                <w:sz w:val="18"/>
              </w:rPr>
              <w:t>mariner report, confirmed</w:t>
            </w:r>
          </w:p>
        </w:tc>
        <w:tc>
          <w:tcPr>
            <w:tcW w:w="5751" w:type="dxa"/>
          </w:tcPr>
          <w:p w14:paraId="282301CB" w14:textId="77777777" w:rsidR="00210BDF" w:rsidRDefault="00210BDF" w:rsidP="00B467B9">
            <w:pPr>
              <w:pStyle w:val="TableParagraph"/>
              <w:ind w:left="196" w:right="196"/>
              <w:rPr>
                <w:sz w:val="18"/>
              </w:rPr>
            </w:pPr>
            <w:r>
              <w:rPr>
                <w:sz w:val="18"/>
              </w:rPr>
              <w:t>Reported by mariner(s) and confirmed by another source.</w:t>
            </w:r>
          </w:p>
        </w:tc>
      </w:tr>
      <w:tr w:rsidR="00210BDF" w14:paraId="4827602F" w14:textId="77777777" w:rsidTr="00B467B9">
        <w:trPr>
          <w:trHeight w:val="462"/>
        </w:trPr>
        <w:tc>
          <w:tcPr>
            <w:tcW w:w="1438" w:type="dxa"/>
          </w:tcPr>
          <w:p w14:paraId="7DB4644B" w14:textId="77777777" w:rsidR="00210BDF" w:rsidRDefault="00210BDF" w:rsidP="00B467B9">
            <w:pPr>
              <w:pStyle w:val="TableParagraph"/>
              <w:ind w:left="196" w:right="196"/>
              <w:rPr>
                <w:sz w:val="18"/>
              </w:rPr>
            </w:pPr>
            <w:r>
              <w:rPr>
                <w:w w:val="99"/>
                <w:sz w:val="18"/>
              </w:rPr>
              <w:t>8</w:t>
            </w:r>
          </w:p>
        </w:tc>
        <w:tc>
          <w:tcPr>
            <w:tcW w:w="2878" w:type="dxa"/>
          </w:tcPr>
          <w:p w14:paraId="0C789220" w14:textId="77777777" w:rsidR="00210BDF" w:rsidRDefault="00210BDF" w:rsidP="00B467B9">
            <w:pPr>
              <w:pStyle w:val="TableParagraph"/>
              <w:ind w:left="196" w:right="196"/>
              <w:rPr>
                <w:sz w:val="18"/>
              </w:rPr>
            </w:pPr>
            <w:r>
              <w:rPr>
                <w:sz w:val="18"/>
              </w:rPr>
              <w:t>mariner report, not confirmed</w:t>
            </w:r>
          </w:p>
        </w:tc>
        <w:tc>
          <w:tcPr>
            <w:tcW w:w="5751" w:type="dxa"/>
          </w:tcPr>
          <w:p w14:paraId="088A994A" w14:textId="77777777" w:rsidR="00210BDF" w:rsidRDefault="00210BDF" w:rsidP="00B467B9">
            <w:pPr>
              <w:pStyle w:val="TableParagraph"/>
              <w:ind w:left="196" w:right="196"/>
              <w:rPr>
                <w:sz w:val="18"/>
              </w:rPr>
            </w:pPr>
            <w:r>
              <w:rPr>
                <w:sz w:val="18"/>
              </w:rPr>
              <w:t>Reported by mariner(s) but not confirmed.</w:t>
            </w:r>
          </w:p>
        </w:tc>
      </w:tr>
      <w:tr w:rsidR="00210BDF" w14:paraId="62406DDD" w14:textId="77777777" w:rsidTr="00B467B9">
        <w:trPr>
          <w:trHeight w:val="686"/>
        </w:trPr>
        <w:tc>
          <w:tcPr>
            <w:tcW w:w="1438" w:type="dxa"/>
          </w:tcPr>
          <w:p w14:paraId="29A1BCAC" w14:textId="77777777" w:rsidR="00210BDF" w:rsidRDefault="00210BDF" w:rsidP="00B467B9">
            <w:pPr>
              <w:pStyle w:val="TableParagraph"/>
              <w:ind w:left="196" w:right="196"/>
              <w:rPr>
                <w:sz w:val="18"/>
              </w:rPr>
            </w:pPr>
            <w:r>
              <w:rPr>
                <w:w w:val="99"/>
                <w:sz w:val="18"/>
              </w:rPr>
              <w:t>9</w:t>
            </w:r>
          </w:p>
        </w:tc>
        <w:tc>
          <w:tcPr>
            <w:tcW w:w="2878" w:type="dxa"/>
          </w:tcPr>
          <w:p w14:paraId="3CCFE4E8" w14:textId="77777777" w:rsidR="00210BDF" w:rsidRDefault="00210BDF" w:rsidP="00B467B9">
            <w:pPr>
              <w:pStyle w:val="TableParagraph"/>
              <w:ind w:left="196" w:right="196"/>
              <w:rPr>
                <w:sz w:val="18"/>
              </w:rPr>
            </w:pPr>
            <w:r>
              <w:rPr>
                <w:sz w:val="18"/>
              </w:rPr>
              <w:t>industry publications and reports</w:t>
            </w:r>
          </w:p>
        </w:tc>
        <w:tc>
          <w:tcPr>
            <w:tcW w:w="5751" w:type="dxa"/>
          </w:tcPr>
          <w:p w14:paraId="0E8D6AA1" w14:textId="77777777" w:rsidR="00210BDF" w:rsidRDefault="00210BDF" w:rsidP="00B467B9">
            <w:pPr>
              <w:pStyle w:val="TableParagraph"/>
              <w:spacing w:line="259" w:lineRule="auto"/>
              <w:ind w:left="196" w:right="196"/>
              <w:rPr>
                <w:sz w:val="18"/>
              </w:rPr>
            </w:pPr>
            <w:r>
              <w:rPr>
                <w:sz w:val="18"/>
              </w:rPr>
              <w:t>Shipping and other industry publications, including graphics, charts and web sites.</w:t>
            </w:r>
          </w:p>
        </w:tc>
      </w:tr>
      <w:tr w:rsidR="00210BDF" w14:paraId="5E3D3D0F" w14:textId="77777777" w:rsidTr="00B467B9">
        <w:trPr>
          <w:trHeight w:val="463"/>
        </w:trPr>
        <w:tc>
          <w:tcPr>
            <w:tcW w:w="1438" w:type="dxa"/>
          </w:tcPr>
          <w:p w14:paraId="5CC3AD25" w14:textId="77777777" w:rsidR="00210BDF" w:rsidRDefault="00210BDF" w:rsidP="00B467B9">
            <w:pPr>
              <w:pStyle w:val="TableParagraph"/>
              <w:ind w:left="196" w:right="196"/>
              <w:rPr>
                <w:sz w:val="18"/>
              </w:rPr>
            </w:pPr>
            <w:r>
              <w:rPr>
                <w:sz w:val="18"/>
              </w:rPr>
              <w:t>10</w:t>
            </w:r>
          </w:p>
        </w:tc>
        <w:tc>
          <w:tcPr>
            <w:tcW w:w="2878" w:type="dxa"/>
          </w:tcPr>
          <w:p w14:paraId="59D659ED" w14:textId="77777777" w:rsidR="00210BDF" w:rsidRDefault="00210BDF" w:rsidP="00B467B9">
            <w:pPr>
              <w:pStyle w:val="TableParagraph"/>
              <w:ind w:left="196" w:right="196"/>
              <w:rPr>
                <w:sz w:val="18"/>
              </w:rPr>
            </w:pPr>
            <w:r>
              <w:rPr>
                <w:sz w:val="18"/>
              </w:rPr>
              <w:t>remotely sensed images</w:t>
            </w:r>
          </w:p>
        </w:tc>
        <w:tc>
          <w:tcPr>
            <w:tcW w:w="5751" w:type="dxa"/>
          </w:tcPr>
          <w:p w14:paraId="0F44D21C" w14:textId="77777777" w:rsidR="00210BDF" w:rsidRDefault="00210BDF" w:rsidP="00B467B9">
            <w:pPr>
              <w:pStyle w:val="TableParagraph"/>
              <w:ind w:left="196" w:right="196"/>
              <w:rPr>
                <w:sz w:val="18"/>
              </w:rPr>
            </w:pPr>
            <w:r>
              <w:rPr>
                <w:sz w:val="18"/>
              </w:rPr>
              <w:t>Information obtained from satellite images.</w:t>
            </w:r>
          </w:p>
        </w:tc>
      </w:tr>
      <w:tr w:rsidR="00210BDF" w14:paraId="28AA9646" w14:textId="77777777" w:rsidTr="00B467B9">
        <w:trPr>
          <w:trHeight w:val="465"/>
        </w:trPr>
        <w:tc>
          <w:tcPr>
            <w:tcW w:w="1438" w:type="dxa"/>
          </w:tcPr>
          <w:p w14:paraId="6E5C4DD3" w14:textId="77777777" w:rsidR="00210BDF" w:rsidRDefault="00210BDF" w:rsidP="00B467B9">
            <w:pPr>
              <w:pStyle w:val="TableParagraph"/>
              <w:ind w:left="196" w:right="196"/>
              <w:rPr>
                <w:sz w:val="18"/>
              </w:rPr>
            </w:pPr>
            <w:r>
              <w:rPr>
                <w:sz w:val="18"/>
              </w:rPr>
              <w:t>11</w:t>
            </w:r>
          </w:p>
        </w:tc>
        <w:tc>
          <w:tcPr>
            <w:tcW w:w="2878" w:type="dxa"/>
          </w:tcPr>
          <w:p w14:paraId="66228EA3" w14:textId="77777777" w:rsidR="00210BDF" w:rsidRDefault="00210BDF" w:rsidP="00B467B9">
            <w:pPr>
              <w:pStyle w:val="TableParagraph"/>
              <w:ind w:left="196" w:right="196"/>
              <w:rPr>
                <w:sz w:val="18"/>
              </w:rPr>
            </w:pPr>
            <w:r>
              <w:rPr>
                <w:sz w:val="18"/>
              </w:rPr>
              <w:t>photographs</w:t>
            </w:r>
          </w:p>
        </w:tc>
        <w:tc>
          <w:tcPr>
            <w:tcW w:w="5751" w:type="dxa"/>
          </w:tcPr>
          <w:p w14:paraId="56C6EE23" w14:textId="77777777" w:rsidR="00210BDF" w:rsidRDefault="00210BDF" w:rsidP="00B467B9">
            <w:pPr>
              <w:pStyle w:val="TableParagraph"/>
              <w:ind w:left="196" w:right="196"/>
              <w:rPr>
                <w:sz w:val="18"/>
              </w:rPr>
            </w:pPr>
            <w:r>
              <w:rPr>
                <w:sz w:val="18"/>
              </w:rPr>
              <w:t>Information obtained from photographs.</w:t>
            </w:r>
          </w:p>
        </w:tc>
      </w:tr>
      <w:tr w:rsidR="00210BDF" w14:paraId="066479A3" w14:textId="77777777" w:rsidTr="00B467B9">
        <w:trPr>
          <w:trHeight w:val="462"/>
        </w:trPr>
        <w:tc>
          <w:tcPr>
            <w:tcW w:w="1438" w:type="dxa"/>
          </w:tcPr>
          <w:p w14:paraId="3353C1F0" w14:textId="77777777" w:rsidR="00210BDF" w:rsidRDefault="00210BDF" w:rsidP="00B467B9">
            <w:pPr>
              <w:pStyle w:val="TableParagraph"/>
              <w:ind w:left="196" w:right="196"/>
              <w:rPr>
                <w:sz w:val="18"/>
              </w:rPr>
            </w:pPr>
            <w:r>
              <w:rPr>
                <w:sz w:val="18"/>
              </w:rPr>
              <w:t>12</w:t>
            </w:r>
          </w:p>
        </w:tc>
        <w:tc>
          <w:tcPr>
            <w:tcW w:w="2878" w:type="dxa"/>
          </w:tcPr>
          <w:p w14:paraId="2F43EB1B" w14:textId="77777777" w:rsidR="00210BDF" w:rsidRDefault="00210BDF" w:rsidP="00B467B9">
            <w:pPr>
              <w:pStyle w:val="TableParagraph"/>
              <w:ind w:left="196" w:right="196"/>
              <w:rPr>
                <w:sz w:val="18"/>
              </w:rPr>
            </w:pPr>
            <w:r>
              <w:rPr>
                <w:sz w:val="18"/>
              </w:rPr>
              <w:t>products issued by HO service</w:t>
            </w:r>
          </w:p>
        </w:tc>
        <w:tc>
          <w:tcPr>
            <w:tcW w:w="5751" w:type="dxa"/>
          </w:tcPr>
          <w:p w14:paraId="5B9F3942" w14:textId="77777777" w:rsidR="00210BDF" w:rsidRDefault="00210BDF" w:rsidP="00B467B9">
            <w:pPr>
              <w:pStyle w:val="TableParagraph"/>
              <w:ind w:left="196" w:right="196"/>
              <w:rPr>
                <w:sz w:val="18"/>
              </w:rPr>
            </w:pPr>
            <w:r>
              <w:rPr>
                <w:sz w:val="18"/>
              </w:rPr>
              <w:t>Information obtained from products issued by Hydrographic Offices.</w:t>
            </w:r>
          </w:p>
        </w:tc>
      </w:tr>
      <w:tr w:rsidR="00210BDF" w14:paraId="7854B0FA" w14:textId="77777777" w:rsidTr="00B467B9">
        <w:trPr>
          <w:trHeight w:val="462"/>
        </w:trPr>
        <w:tc>
          <w:tcPr>
            <w:tcW w:w="1438" w:type="dxa"/>
          </w:tcPr>
          <w:p w14:paraId="579B21D4" w14:textId="77777777" w:rsidR="00210BDF" w:rsidRDefault="00210BDF" w:rsidP="00B467B9">
            <w:pPr>
              <w:pStyle w:val="TableParagraph"/>
              <w:ind w:left="196" w:right="196"/>
              <w:rPr>
                <w:sz w:val="18"/>
              </w:rPr>
            </w:pPr>
            <w:r>
              <w:rPr>
                <w:sz w:val="18"/>
              </w:rPr>
              <w:t>13</w:t>
            </w:r>
          </w:p>
        </w:tc>
        <w:tc>
          <w:tcPr>
            <w:tcW w:w="2878" w:type="dxa"/>
          </w:tcPr>
          <w:p w14:paraId="756DA405" w14:textId="77777777" w:rsidR="00210BDF" w:rsidRDefault="00210BDF" w:rsidP="00B467B9">
            <w:pPr>
              <w:pStyle w:val="TableParagraph"/>
              <w:ind w:left="196" w:right="196"/>
              <w:rPr>
                <w:sz w:val="18"/>
              </w:rPr>
            </w:pPr>
            <w:r>
              <w:rPr>
                <w:sz w:val="18"/>
              </w:rPr>
              <w:t>news media</w:t>
            </w:r>
          </w:p>
        </w:tc>
        <w:tc>
          <w:tcPr>
            <w:tcW w:w="5751" w:type="dxa"/>
          </w:tcPr>
          <w:p w14:paraId="0A3A4423" w14:textId="77777777" w:rsidR="00210BDF" w:rsidRDefault="00210BDF" w:rsidP="00B467B9">
            <w:pPr>
              <w:pStyle w:val="TableParagraph"/>
              <w:ind w:left="196" w:right="196"/>
              <w:rPr>
                <w:sz w:val="18"/>
              </w:rPr>
            </w:pPr>
            <w:r>
              <w:rPr>
                <w:sz w:val="18"/>
              </w:rPr>
              <w:t>Information obtained from news media.</w:t>
            </w:r>
          </w:p>
        </w:tc>
      </w:tr>
      <w:tr w:rsidR="00210BDF" w14:paraId="79F3AC9D" w14:textId="77777777" w:rsidTr="00B467B9">
        <w:trPr>
          <w:trHeight w:val="462"/>
        </w:trPr>
        <w:tc>
          <w:tcPr>
            <w:tcW w:w="1438" w:type="dxa"/>
          </w:tcPr>
          <w:p w14:paraId="641664D9" w14:textId="77777777" w:rsidR="00210BDF" w:rsidRDefault="00210BDF" w:rsidP="00B467B9">
            <w:pPr>
              <w:pStyle w:val="TableParagraph"/>
              <w:ind w:left="196" w:right="196"/>
              <w:rPr>
                <w:sz w:val="18"/>
              </w:rPr>
            </w:pPr>
            <w:r>
              <w:rPr>
                <w:sz w:val="18"/>
              </w:rPr>
              <w:t>14</w:t>
            </w:r>
          </w:p>
        </w:tc>
        <w:tc>
          <w:tcPr>
            <w:tcW w:w="2878" w:type="dxa"/>
          </w:tcPr>
          <w:p w14:paraId="4A27C6C0" w14:textId="77777777" w:rsidR="00210BDF" w:rsidRDefault="00210BDF" w:rsidP="00B467B9">
            <w:pPr>
              <w:pStyle w:val="TableParagraph"/>
              <w:ind w:left="196" w:right="196"/>
              <w:rPr>
                <w:sz w:val="18"/>
              </w:rPr>
            </w:pPr>
            <w:r>
              <w:rPr>
                <w:sz w:val="18"/>
              </w:rPr>
              <w:t>traffic data</w:t>
            </w:r>
          </w:p>
        </w:tc>
        <w:tc>
          <w:tcPr>
            <w:tcW w:w="5751" w:type="dxa"/>
          </w:tcPr>
          <w:p w14:paraId="73009F7E" w14:textId="77777777" w:rsidR="00210BDF" w:rsidRDefault="00210BDF" w:rsidP="00B467B9">
            <w:pPr>
              <w:pStyle w:val="TableParagraph"/>
              <w:ind w:left="196" w:right="196"/>
              <w:rPr>
                <w:sz w:val="18"/>
              </w:rPr>
            </w:pPr>
            <w:r>
              <w:rPr>
                <w:sz w:val="18"/>
              </w:rPr>
              <w:t>Information obtained from the analysis of traffic data.</w:t>
            </w:r>
          </w:p>
        </w:tc>
      </w:tr>
      <w:tr w:rsidR="00CF5130" w14:paraId="63113F5D" w14:textId="77777777" w:rsidTr="00B467B9">
        <w:trPr>
          <w:trHeight w:val="462"/>
        </w:trPr>
        <w:tc>
          <w:tcPr>
            <w:tcW w:w="1438" w:type="dxa"/>
          </w:tcPr>
          <w:p w14:paraId="33B63B32" w14:textId="78EDB001" w:rsidR="00CF5130" w:rsidRPr="00CF5130" w:rsidRDefault="00CF5130" w:rsidP="00B467B9">
            <w:pPr>
              <w:pStyle w:val="TableParagraph"/>
              <w:ind w:left="196" w:right="196"/>
              <w:rPr>
                <w:rFonts w:eastAsiaTheme="minorEastAsia"/>
                <w:sz w:val="18"/>
                <w:lang w:eastAsia="ko-KR"/>
              </w:rPr>
            </w:pPr>
            <w:r>
              <w:rPr>
                <w:rFonts w:eastAsiaTheme="minorEastAsia" w:hint="eastAsia"/>
                <w:sz w:val="18"/>
                <w:lang w:eastAsia="ko-KR"/>
              </w:rPr>
              <w:t>1</w:t>
            </w:r>
            <w:r>
              <w:rPr>
                <w:rFonts w:eastAsiaTheme="minorEastAsia"/>
                <w:sz w:val="18"/>
                <w:lang w:eastAsia="ko-KR"/>
              </w:rPr>
              <w:t>5</w:t>
            </w:r>
          </w:p>
        </w:tc>
        <w:tc>
          <w:tcPr>
            <w:tcW w:w="2878" w:type="dxa"/>
          </w:tcPr>
          <w:p w14:paraId="7109BDB6" w14:textId="08182B7D" w:rsidR="00CF5130" w:rsidRDefault="00CF5130" w:rsidP="00B467B9">
            <w:pPr>
              <w:pStyle w:val="TableParagraph"/>
              <w:ind w:left="196" w:right="196"/>
              <w:rPr>
                <w:sz w:val="18"/>
              </w:rPr>
            </w:pPr>
            <w:r w:rsidRPr="00CF5130">
              <w:rPr>
                <w:sz w:val="18"/>
              </w:rPr>
              <w:t>maritime</w:t>
            </w:r>
          </w:p>
        </w:tc>
        <w:tc>
          <w:tcPr>
            <w:tcW w:w="5751" w:type="dxa"/>
          </w:tcPr>
          <w:p w14:paraId="1DBFD313" w14:textId="50720CCC" w:rsidR="00CF5130" w:rsidRDefault="00CF5130" w:rsidP="00B467B9">
            <w:pPr>
              <w:pStyle w:val="TableParagraph"/>
              <w:ind w:left="196" w:right="196"/>
              <w:rPr>
                <w:sz w:val="18"/>
              </w:rPr>
            </w:pPr>
            <w:r w:rsidRPr="00CF5130">
              <w:rPr>
                <w:sz w:val="18"/>
              </w:rPr>
              <w:t>A national or regional authority charged with administration of maritime affairs.</w:t>
            </w:r>
          </w:p>
        </w:tc>
      </w:tr>
    </w:tbl>
    <w:p w14:paraId="229D27D0" w14:textId="77777777" w:rsidR="00210BDF" w:rsidRDefault="00210BDF">
      <w:pPr>
        <w:pStyle w:val="a3"/>
        <w:spacing w:before="10"/>
        <w:ind w:right="220"/>
        <w:rPr>
          <w:sz w:val="24"/>
        </w:rPr>
      </w:pPr>
    </w:p>
    <w:p w14:paraId="50DF32A9" w14:textId="77777777" w:rsidR="000346C3" w:rsidRDefault="000346C3">
      <w:pPr>
        <w:ind w:left="196" w:right="196"/>
        <w:rPr>
          <w:sz w:val="20"/>
        </w:rPr>
        <w:sectPr w:rsidR="000346C3" w:rsidSect="008A4F0C">
          <w:pgSz w:w="11910" w:h="16840"/>
          <w:pgMar w:top="998" w:right="697" w:bottom="940" w:left="799" w:header="580" w:footer="740" w:gutter="0"/>
          <w:cols w:space="720"/>
        </w:sectPr>
      </w:pPr>
    </w:p>
    <w:p w14:paraId="61486BD5" w14:textId="77777777" w:rsidR="00115ED2" w:rsidRDefault="00115ED2" w:rsidP="00115ED2">
      <w:pPr>
        <w:pStyle w:val="a3"/>
        <w:spacing w:before="10"/>
        <w:ind w:leftChars="0" w:left="0" w:right="220"/>
        <w:rPr>
          <w:sz w:val="24"/>
        </w:rPr>
      </w:pPr>
    </w:p>
    <w:p w14:paraId="325DB7DA" w14:textId="77777777" w:rsidR="00115ED2" w:rsidRDefault="00115ED2" w:rsidP="00E14416">
      <w:pPr>
        <w:pStyle w:val="2"/>
        <w:numPr>
          <w:ilvl w:val="1"/>
          <w:numId w:val="9"/>
        </w:numPr>
        <w:tabs>
          <w:tab w:val="left" w:pos="721"/>
        </w:tabs>
        <w:ind w:left="798" w:right="196" w:hanging="602"/>
      </w:pPr>
      <w:r>
        <w:t>Specific Usage</w:t>
      </w:r>
    </w:p>
    <w:p w14:paraId="5062E822" w14:textId="77777777" w:rsidR="00115ED2" w:rsidRDefault="00115ED2" w:rsidP="00115ED2">
      <w:pPr>
        <w:pStyle w:val="a3"/>
        <w:spacing w:before="5"/>
        <w:ind w:right="220"/>
        <w:rPr>
          <w:b w:val="0"/>
          <w:sz w:val="22"/>
        </w:rPr>
      </w:pPr>
    </w:p>
    <w:p w14:paraId="7D703431" w14:textId="77777777" w:rsidR="00115ED2" w:rsidRDefault="00115ED2" w:rsidP="00115ED2">
      <w:pPr>
        <w:pStyle w:val="a3"/>
        <w:spacing w:line="264" w:lineRule="auto"/>
        <w:ind w:right="220"/>
      </w:pPr>
      <w:r>
        <w:t xml:space="preserve">Definition: </w:t>
      </w:r>
      <w:r w:rsidRPr="008D14F5">
        <w:rPr>
          <w:b w:val="0"/>
          <w:bCs/>
        </w:rPr>
        <w:t>The use for which the dataset is intended.</w:t>
      </w:r>
    </w:p>
    <w:p w14:paraId="548F45D1" w14:textId="77777777" w:rsidR="00115ED2" w:rsidRDefault="00115ED2" w:rsidP="00115ED2">
      <w:pPr>
        <w:pStyle w:val="a3"/>
        <w:spacing w:before="1"/>
        <w:ind w:right="220"/>
      </w:pPr>
    </w:p>
    <w:p w14:paraId="1776533F" w14:textId="77777777" w:rsidR="00115ED2" w:rsidRDefault="00115ED2" w:rsidP="00115ED2">
      <w:pPr>
        <w:ind w:left="196" w:right="196"/>
        <w:rPr>
          <w:sz w:val="20"/>
        </w:rPr>
      </w:pPr>
      <w:r>
        <w:rPr>
          <w:b/>
          <w:sz w:val="20"/>
        </w:rPr>
        <w:t xml:space="preserve">CamelCase: </w:t>
      </w:r>
      <w:r>
        <w:rPr>
          <w:sz w:val="20"/>
        </w:rPr>
        <w:t>specificUsage</w:t>
      </w:r>
    </w:p>
    <w:p w14:paraId="31645614" w14:textId="77777777" w:rsidR="00115ED2" w:rsidRDefault="00115ED2" w:rsidP="00115ED2">
      <w:pPr>
        <w:pStyle w:val="a3"/>
        <w:spacing w:before="7"/>
        <w:ind w:right="220"/>
        <w:rPr>
          <w:sz w:val="22"/>
        </w:rPr>
      </w:pPr>
    </w:p>
    <w:p w14:paraId="71470DF6" w14:textId="77777777" w:rsidR="00115ED2" w:rsidRDefault="00115ED2" w:rsidP="00115ED2">
      <w:pPr>
        <w:pStyle w:val="a3"/>
        <w:ind w:right="220"/>
      </w:pPr>
      <w:r>
        <w:t>Alias:</w:t>
      </w:r>
    </w:p>
    <w:p w14:paraId="4DEF8842" w14:textId="77777777" w:rsidR="00115ED2" w:rsidRDefault="00115ED2" w:rsidP="00115ED2">
      <w:pPr>
        <w:pStyle w:val="a3"/>
        <w:spacing w:before="4"/>
        <w:ind w:right="220"/>
        <w:rPr>
          <w:b w:val="0"/>
          <w:sz w:val="22"/>
        </w:rPr>
      </w:pPr>
    </w:p>
    <w:p w14:paraId="794B2969" w14:textId="77777777" w:rsidR="00115ED2" w:rsidRDefault="00115ED2" w:rsidP="00115ED2">
      <w:pPr>
        <w:ind w:left="196" w:right="196"/>
        <w:rPr>
          <w:sz w:val="20"/>
        </w:rPr>
      </w:pPr>
      <w:r>
        <w:rPr>
          <w:b/>
          <w:sz w:val="20"/>
        </w:rPr>
        <w:t xml:space="preserve">Value type: </w:t>
      </w:r>
      <w:r>
        <w:rPr>
          <w:sz w:val="20"/>
        </w:rPr>
        <w:t>enumeration</w:t>
      </w:r>
    </w:p>
    <w:p w14:paraId="53808E64" w14:textId="77777777" w:rsidR="00115ED2" w:rsidRDefault="00115ED2" w:rsidP="00115ED2">
      <w:pPr>
        <w:pStyle w:val="a3"/>
        <w:spacing w:before="4"/>
        <w:ind w:right="220"/>
        <w:rPr>
          <w:sz w:val="22"/>
        </w:rPr>
      </w:pPr>
    </w:p>
    <w:p w14:paraId="05E365E1" w14:textId="77777777" w:rsidR="00115ED2" w:rsidRDefault="00115ED2" w:rsidP="00115ED2">
      <w:pPr>
        <w:ind w:left="196" w:right="196"/>
        <w:rPr>
          <w:sz w:val="20"/>
        </w:rPr>
      </w:pPr>
      <w:r>
        <w:rPr>
          <w:b/>
          <w:sz w:val="20"/>
        </w:rPr>
        <w:t xml:space="preserve">Remarks: </w:t>
      </w:r>
      <w:r>
        <w:rPr>
          <w:sz w:val="20"/>
        </w:rPr>
        <w:t>No remarks.</w:t>
      </w:r>
    </w:p>
    <w:p w14:paraId="7FC80A27" w14:textId="77777777" w:rsidR="00115ED2" w:rsidRDefault="00115ED2" w:rsidP="00115ED2">
      <w:pPr>
        <w:pStyle w:val="a3"/>
        <w:ind w:right="220"/>
        <w:rPr>
          <w:sz w:val="22"/>
        </w:rPr>
      </w:pPr>
    </w:p>
    <w:p w14:paraId="383A7AD2" w14:textId="77777777" w:rsidR="00115ED2" w:rsidRDefault="00115ED2" w:rsidP="00115ED2">
      <w:pPr>
        <w:pStyle w:val="a3"/>
        <w:ind w:right="220"/>
        <w:rPr>
          <w:sz w:val="22"/>
        </w:rPr>
      </w:pPr>
    </w:p>
    <w:p w14:paraId="36869F7C" w14:textId="77777777" w:rsidR="00115ED2" w:rsidRDefault="00115ED2" w:rsidP="00115ED2">
      <w:pPr>
        <w:pStyle w:val="a3"/>
        <w:spacing w:before="9"/>
        <w:ind w:right="220"/>
        <w:rPr>
          <w:sz w:val="31"/>
        </w:rPr>
      </w:pPr>
    </w:p>
    <w:p w14:paraId="65A11FAD" w14:textId="77777777" w:rsidR="00115ED2" w:rsidRDefault="00115ED2" w:rsidP="00CF2BB8">
      <w:pPr>
        <w:pStyle w:val="a3"/>
        <w:ind w:right="220"/>
      </w:pPr>
      <w:r>
        <w:t>Listed Values:</w:t>
      </w:r>
    </w:p>
    <w:p w14:paraId="7149228F" w14:textId="77777777" w:rsidR="00115ED2" w:rsidRDefault="00115ED2" w:rsidP="00115ED2">
      <w:pPr>
        <w:pStyle w:val="a3"/>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4"/>
        <w:gridCol w:w="2976"/>
        <w:gridCol w:w="6227"/>
      </w:tblGrid>
      <w:tr w:rsidR="00115ED2" w14:paraId="02FF29AD" w14:textId="77777777" w:rsidTr="00EC3BB4">
        <w:trPr>
          <w:trHeight w:val="462"/>
        </w:trPr>
        <w:tc>
          <w:tcPr>
            <w:tcW w:w="864" w:type="dxa"/>
            <w:shd w:val="clear" w:color="auto" w:fill="FFF1CC"/>
          </w:tcPr>
          <w:p w14:paraId="1DBFCBAD" w14:textId="77777777" w:rsidR="00115ED2" w:rsidRDefault="00115ED2" w:rsidP="00B467B9">
            <w:pPr>
              <w:pStyle w:val="TableParagraph"/>
              <w:spacing w:before="114"/>
              <w:ind w:left="196" w:right="196"/>
              <w:rPr>
                <w:b/>
                <w:sz w:val="18"/>
              </w:rPr>
            </w:pPr>
            <w:r>
              <w:rPr>
                <w:b/>
                <w:sz w:val="18"/>
              </w:rPr>
              <w:t>Code</w:t>
            </w:r>
          </w:p>
        </w:tc>
        <w:tc>
          <w:tcPr>
            <w:tcW w:w="2976" w:type="dxa"/>
            <w:shd w:val="clear" w:color="auto" w:fill="FFF1CC"/>
          </w:tcPr>
          <w:p w14:paraId="61F56BE9" w14:textId="77777777" w:rsidR="00115ED2" w:rsidRDefault="00115ED2" w:rsidP="00B467B9">
            <w:pPr>
              <w:pStyle w:val="TableParagraph"/>
              <w:spacing w:before="114"/>
              <w:ind w:left="196" w:right="196"/>
              <w:rPr>
                <w:b/>
                <w:sz w:val="18"/>
              </w:rPr>
            </w:pPr>
            <w:r>
              <w:rPr>
                <w:b/>
                <w:sz w:val="18"/>
              </w:rPr>
              <w:t>Label</w:t>
            </w:r>
          </w:p>
        </w:tc>
        <w:tc>
          <w:tcPr>
            <w:tcW w:w="6227" w:type="dxa"/>
            <w:shd w:val="clear" w:color="auto" w:fill="FFF1CC"/>
          </w:tcPr>
          <w:p w14:paraId="1F39AF1A" w14:textId="77777777" w:rsidR="00115ED2" w:rsidRDefault="00115ED2" w:rsidP="00B467B9">
            <w:pPr>
              <w:pStyle w:val="TableParagraph"/>
              <w:spacing w:before="114"/>
              <w:ind w:left="196" w:right="196"/>
              <w:rPr>
                <w:b/>
                <w:sz w:val="18"/>
              </w:rPr>
            </w:pPr>
            <w:r>
              <w:rPr>
                <w:b/>
                <w:sz w:val="18"/>
              </w:rPr>
              <w:t>Definition</w:t>
            </w:r>
          </w:p>
        </w:tc>
      </w:tr>
      <w:tr w:rsidR="00115ED2" w14:paraId="0D6C599A" w14:textId="77777777" w:rsidTr="00EC3BB4">
        <w:trPr>
          <w:trHeight w:val="462"/>
        </w:trPr>
        <w:tc>
          <w:tcPr>
            <w:tcW w:w="864" w:type="dxa"/>
          </w:tcPr>
          <w:p w14:paraId="11EE924A" w14:textId="77777777" w:rsidR="00115ED2" w:rsidRDefault="00115ED2" w:rsidP="00B467B9">
            <w:pPr>
              <w:pStyle w:val="TableParagraph"/>
              <w:ind w:left="196" w:right="196"/>
              <w:rPr>
                <w:sz w:val="18"/>
              </w:rPr>
            </w:pPr>
            <w:r>
              <w:rPr>
                <w:w w:val="99"/>
                <w:sz w:val="18"/>
              </w:rPr>
              <w:t>1</w:t>
            </w:r>
          </w:p>
        </w:tc>
        <w:tc>
          <w:tcPr>
            <w:tcW w:w="2976" w:type="dxa"/>
          </w:tcPr>
          <w:p w14:paraId="086EDC75" w14:textId="207D7D0A" w:rsidR="00115ED2" w:rsidRDefault="00EC3BB4" w:rsidP="00B467B9">
            <w:pPr>
              <w:pStyle w:val="TableParagraph"/>
              <w:ind w:left="196" w:right="196"/>
              <w:rPr>
                <w:sz w:val="18"/>
              </w:rPr>
            </w:pPr>
            <w:ins w:id="3431" w:author="USER" w:date="2024-06-28T13:36:00Z">
              <w:r>
                <w:rPr>
                  <w:color w:val="000000"/>
                  <w:sz w:val="18"/>
                  <w:szCs w:val="18"/>
                  <w:shd w:val="clear" w:color="auto" w:fill="FFFFFF"/>
                </w:rPr>
                <w:t>Navigational Purpose Overview</w:t>
              </w:r>
            </w:ins>
            <w:del w:id="3432" w:author="USER" w:date="2024-06-28T13:36:00Z">
              <w:r w:rsidR="00115ED2" w:rsidDel="00EC3BB4">
                <w:rPr>
                  <w:sz w:val="18"/>
                </w:rPr>
                <w:delText>overview</w:delText>
              </w:r>
            </w:del>
          </w:p>
        </w:tc>
        <w:tc>
          <w:tcPr>
            <w:tcW w:w="6227" w:type="dxa"/>
          </w:tcPr>
          <w:p w14:paraId="200C2822" w14:textId="35D609DB" w:rsidR="00115ED2" w:rsidRDefault="00EC3BB4" w:rsidP="00B467B9">
            <w:pPr>
              <w:pStyle w:val="TableParagraph"/>
              <w:ind w:left="196" w:right="196"/>
              <w:rPr>
                <w:sz w:val="18"/>
              </w:rPr>
            </w:pPr>
            <w:ins w:id="3433" w:author="USER" w:date="2024-06-28T13:39:00Z">
              <w:r w:rsidRPr="00EC3BB4">
                <w:rPr>
                  <w:sz w:val="18"/>
                </w:rPr>
                <w:t xml:space="preserve">For use in the study of the characteristics of maritime zones, in the formulation of plans, in the selection of routes, etc., showing only relevant elements of the coastline, harbours, islands, principal navigational  marks and obstructions, and submarine landforms. </w:t>
              </w:r>
            </w:ins>
            <w:ins w:id="3434" w:author="USER" w:date="2024-06-28T13:40:00Z">
              <w:r w:rsidR="00C26198">
                <w:rPr>
                  <w:sz w:val="18"/>
                </w:rPr>
                <w:br/>
              </w:r>
            </w:ins>
            <w:ins w:id="3435" w:author="USER" w:date="2024-06-28T13:39:00Z">
              <w:r w:rsidRPr="00EC3BB4">
                <w:rPr>
                  <w:sz w:val="18"/>
                </w:rPr>
                <w:t>Scale &lt;1:1499999.</w:t>
              </w:r>
            </w:ins>
            <w:del w:id="3436" w:author="USER" w:date="2024-06-28T13:39:00Z">
              <w:r w:rsidR="00115ED2" w:rsidDel="00EC3BB4">
                <w:rPr>
                  <w:sz w:val="18"/>
                </w:rPr>
                <w:delText>A general summary of a subject.</w:delText>
              </w:r>
            </w:del>
            <w:ins w:id="3437" w:author="USER" w:date="2024-06-28T13:39:00Z">
              <w:r>
                <w:rPr>
                  <w:sz w:val="18"/>
                </w:rPr>
                <w:t xml:space="preserve"> </w:t>
              </w:r>
            </w:ins>
          </w:p>
        </w:tc>
      </w:tr>
      <w:tr w:rsidR="00115ED2" w14:paraId="6E5FD230" w14:textId="77777777" w:rsidTr="00EC3BB4">
        <w:trPr>
          <w:trHeight w:val="465"/>
        </w:trPr>
        <w:tc>
          <w:tcPr>
            <w:tcW w:w="864" w:type="dxa"/>
          </w:tcPr>
          <w:p w14:paraId="10B613BC" w14:textId="77777777" w:rsidR="00115ED2" w:rsidRDefault="00115ED2" w:rsidP="00B467B9">
            <w:pPr>
              <w:pStyle w:val="TableParagraph"/>
              <w:ind w:left="196" w:right="196"/>
              <w:rPr>
                <w:sz w:val="18"/>
              </w:rPr>
            </w:pPr>
            <w:r>
              <w:rPr>
                <w:w w:val="99"/>
                <w:sz w:val="18"/>
              </w:rPr>
              <w:t>2</w:t>
            </w:r>
          </w:p>
        </w:tc>
        <w:tc>
          <w:tcPr>
            <w:tcW w:w="2976" w:type="dxa"/>
          </w:tcPr>
          <w:p w14:paraId="341FBBE9" w14:textId="0987E292" w:rsidR="00115ED2" w:rsidRDefault="00EC3BB4" w:rsidP="00B467B9">
            <w:pPr>
              <w:pStyle w:val="TableParagraph"/>
              <w:ind w:left="196" w:right="196"/>
              <w:rPr>
                <w:sz w:val="18"/>
              </w:rPr>
            </w:pPr>
            <w:ins w:id="3438" w:author="USER" w:date="2024-06-28T13:36:00Z">
              <w:r>
                <w:rPr>
                  <w:color w:val="000000"/>
                  <w:sz w:val="18"/>
                  <w:szCs w:val="18"/>
                  <w:shd w:val="clear" w:color="auto" w:fill="FFFFFF"/>
                </w:rPr>
                <w:t>Navigational Purpose General</w:t>
              </w:r>
              <w:r w:rsidDel="00EC3BB4">
                <w:rPr>
                  <w:sz w:val="18"/>
                </w:rPr>
                <w:t xml:space="preserve"> </w:t>
              </w:r>
            </w:ins>
            <w:del w:id="3439" w:author="USER" w:date="2024-06-28T13:36:00Z">
              <w:r w:rsidR="00115ED2" w:rsidDel="00EC3BB4">
                <w:rPr>
                  <w:sz w:val="18"/>
                </w:rPr>
                <w:delText>general</w:delText>
              </w:r>
            </w:del>
          </w:p>
        </w:tc>
        <w:tc>
          <w:tcPr>
            <w:tcW w:w="6227" w:type="dxa"/>
          </w:tcPr>
          <w:p w14:paraId="40789E5B" w14:textId="529E3AED" w:rsidR="00115ED2" w:rsidRDefault="00EC3BB4" w:rsidP="00B467B9">
            <w:pPr>
              <w:pStyle w:val="TableParagraph"/>
              <w:ind w:left="196" w:right="196"/>
              <w:rPr>
                <w:sz w:val="18"/>
              </w:rPr>
            </w:pPr>
            <w:ins w:id="3440" w:author="USER" w:date="2024-06-28T13:39:00Z">
              <w:r>
                <w:rPr>
                  <w:color w:val="000000"/>
                  <w:sz w:val="18"/>
                  <w:szCs w:val="18"/>
                  <w:shd w:val="clear" w:color="auto" w:fill="FFFFFF"/>
                </w:rPr>
                <w:t>A nautical chart with universality (i.e., generality) in use, characterized by the requirement that the chart must comprehensively describe various natural elements and socioeconomic elements, and that each element of  the subject matter expressed is universal.</w:t>
              </w:r>
            </w:ins>
            <w:ins w:id="3441" w:author="USER" w:date="2024-06-28T13:40:00Z">
              <w:r w:rsidR="00C26198">
                <w:rPr>
                  <w:color w:val="000000"/>
                  <w:sz w:val="18"/>
                  <w:szCs w:val="18"/>
                  <w:shd w:val="clear" w:color="auto" w:fill="FFFFFF"/>
                </w:rPr>
                <w:br/>
              </w:r>
            </w:ins>
            <w:ins w:id="3442" w:author="USER" w:date="2024-06-28T13:39:00Z">
              <w:r>
                <w:rPr>
                  <w:color w:val="000000"/>
                  <w:sz w:val="18"/>
                  <w:szCs w:val="18"/>
                  <w:shd w:val="clear" w:color="auto" w:fill="FFFFFF"/>
                </w:rPr>
                <w:t>The scale is between 1:350000-1:1499999.</w:t>
              </w:r>
            </w:ins>
            <w:del w:id="3443" w:author="USER" w:date="2024-06-28T13:39:00Z">
              <w:r w:rsidR="00115ED2" w:rsidDel="00EC3BB4">
                <w:rPr>
                  <w:sz w:val="18"/>
                </w:rPr>
                <w:delText>Break bulk cargo normally loaded by crane.</w:delText>
              </w:r>
            </w:del>
          </w:p>
        </w:tc>
      </w:tr>
      <w:tr w:rsidR="00115ED2" w14:paraId="58D4C4F3" w14:textId="77777777" w:rsidTr="00EC3BB4">
        <w:trPr>
          <w:trHeight w:val="462"/>
        </w:trPr>
        <w:tc>
          <w:tcPr>
            <w:tcW w:w="864" w:type="dxa"/>
          </w:tcPr>
          <w:p w14:paraId="6D0F6010" w14:textId="77777777" w:rsidR="00115ED2" w:rsidRDefault="00115ED2" w:rsidP="00B467B9">
            <w:pPr>
              <w:pStyle w:val="TableParagraph"/>
              <w:ind w:left="196" w:right="196"/>
              <w:rPr>
                <w:sz w:val="18"/>
              </w:rPr>
            </w:pPr>
            <w:r>
              <w:rPr>
                <w:w w:val="99"/>
                <w:sz w:val="18"/>
              </w:rPr>
              <w:t>3</w:t>
            </w:r>
          </w:p>
        </w:tc>
        <w:tc>
          <w:tcPr>
            <w:tcW w:w="2976" w:type="dxa"/>
          </w:tcPr>
          <w:p w14:paraId="01E543EC" w14:textId="75F2D330" w:rsidR="00115ED2" w:rsidRDefault="00EC3BB4" w:rsidP="00B467B9">
            <w:pPr>
              <w:pStyle w:val="TableParagraph"/>
              <w:ind w:left="196" w:right="196"/>
              <w:rPr>
                <w:sz w:val="18"/>
              </w:rPr>
            </w:pPr>
            <w:ins w:id="3444" w:author="USER" w:date="2024-06-28T13:36:00Z">
              <w:r>
                <w:rPr>
                  <w:color w:val="000000"/>
                  <w:sz w:val="18"/>
                  <w:szCs w:val="18"/>
                  <w:shd w:val="clear" w:color="auto" w:fill="FFFFFF"/>
                </w:rPr>
                <w:t>Navigational Purpose Coastal</w:t>
              </w:r>
            </w:ins>
            <w:del w:id="3445" w:author="USER" w:date="2024-06-28T13:36:00Z">
              <w:r w:rsidR="00115ED2" w:rsidDel="00EC3BB4">
                <w:rPr>
                  <w:sz w:val="18"/>
                </w:rPr>
                <w:delText>coastal</w:delText>
              </w:r>
            </w:del>
          </w:p>
        </w:tc>
        <w:tc>
          <w:tcPr>
            <w:tcW w:w="6227" w:type="dxa"/>
          </w:tcPr>
          <w:p w14:paraId="536B5CD2" w14:textId="2B32742A" w:rsidR="00115ED2" w:rsidRDefault="00EC3BB4" w:rsidP="00B467B9">
            <w:pPr>
              <w:pStyle w:val="TableParagraph"/>
              <w:ind w:left="196" w:right="196"/>
              <w:rPr>
                <w:sz w:val="18"/>
              </w:rPr>
            </w:pPr>
            <w:ins w:id="3446" w:author="USER" w:date="2024-06-28T13:38:00Z">
              <w:r w:rsidRPr="00EC3BB4">
                <w:rPr>
                  <w:sz w:val="18"/>
                </w:rPr>
                <w:t xml:space="preserve">Used for marine navigation, mainly displaying submarine landforms, navigational marks, navigational obstacles and other elements related to navigation. </w:t>
              </w:r>
            </w:ins>
            <w:ins w:id="3447" w:author="USER" w:date="2024-06-28T13:40:00Z">
              <w:r w:rsidR="00C26198">
                <w:rPr>
                  <w:sz w:val="18"/>
                </w:rPr>
                <w:br/>
              </w:r>
            </w:ins>
            <w:ins w:id="3448" w:author="USER" w:date="2024-06-28T13:38:00Z">
              <w:r w:rsidRPr="00EC3BB4">
                <w:rPr>
                  <w:sz w:val="18"/>
                </w:rPr>
                <w:t>The scale is between 1:90000-1:349999.</w:t>
              </w:r>
            </w:ins>
            <w:del w:id="3449" w:author="USER" w:date="2024-06-28T13:38:00Z">
              <w:r w:rsidR="00115ED2" w:rsidDel="00EC3BB4">
                <w:rPr>
                  <w:sz w:val="18"/>
                </w:rPr>
                <w:delText>A place located on or near or bordering on a coast.</w:delText>
              </w:r>
            </w:del>
          </w:p>
        </w:tc>
      </w:tr>
      <w:tr w:rsidR="00115ED2" w14:paraId="7AD66B56" w14:textId="77777777" w:rsidTr="00EC3BB4">
        <w:trPr>
          <w:trHeight w:val="462"/>
        </w:trPr>
        <w:tc>
          <w:tcPr>
            <w:tcW w:w="864" w:type="dxa"/>
          </w:tcPr>
          <w:p w14:paraId="759474E4" w14:textId="77777777" w:rsidR="00115ED2" w:rsidRDefault="00115ED2" w:rsidP="00B467B9">
            <w:pPr>
              <w:pStyle w:val="TableParagraph"/>
              <w:ind w:left="196" w:right="196"/>
              <w:rPr>
                <w:sz w:val="18"/>
              </w:rPr>
            </w:pPr>
            <w:r>
              <w:rPr>
                <w:w w:val="99"/>
                <w:sz w:val="18"/>
              </w:rPr>
              <w:t>4</w:t>
            </w:r>
          </w:p>
        </w:tc>
        <w:tc>
          <w:tcPr>
            <w:tcW w:w="2976" w:type="dxa"/>
          </w:tcPr>
          <w:p w14:paraId="5B554E21" w14:textId="56F2B0DE" w:rsidR="00115ED2" w:rsidRDefault="00EC3BB4" w:rsidP="00B467B9">
            <w:pPr>
              <w:pStyle w:val="TableParagraph"/>
              <w:ind w:left="196" w:right="196"/>
              <w:rPr>
                <w:sz w:val="18"/>
              </w:rPr>
            </w:pPr>
            <w:ins w:id="3450" w:author="USER" w:date="2024-06-28T13:36:00Z">
              <w:r>
                <w:rPr>
                  <w:color w:val="000000"/>
                  <w:sz w:val="18"/>
                  <w:szCs w:val="18"/>
                  <w:shd w:val="clear" w:color="auto" w:fill="FFFFFF"/>
                </w:rPr>
                <w:t>Navigational Purpose Approach</w:t>
              </w:r>
            </w:ins>
            <w:del w:id="3451" w:author="USER" w:date="2024-06-28T13:36:00Z">
              <w:r w:rsidR="00115ED2" w:rsidDel="00EC3BB4">
                <w:rPr>
                  <w:sz w:val="18"/>
                </w:rPr>
                <w:delText>approach</w:delText>
              </w:r>
            </w:del>
          </w:p>
        </w:tc>
        <w:tc>
          <w:tcPr>
            <w:tcW w:w="6227" w:type="dxa"/>
          </w:tcPr>
          <w:p w14:paraId="72A33934" w14:textId="4C9CFD22" w:rsidR="00115ED2" w:rsidRDefault="00EC3BB4" w:rsidP="00EC3BB4">
            <w:pPr>
              <w:pStyle w:val="TableParagraph"/>
              <w:ind w:left="196" w:right="196"/>
              <w:rPr>
                <w:sz w:val="18"/>
              </w:rPr>
            </w:pPr>
            <w:ins w:id="3452" w:author="USER" w:date="2024-06-28T13:38:00Z">
              <w:r w:rsidRPr="00EC3BB4">
                <w:rPr>
                  <w:color w:val="000000"/>
                  <w:sz w:val="18"/>
                  <w:szCs w:val="18"/>
                  <w:shd w:val="clear" w:color="auto" w:fill="FFFFFF"/>
                </w:rPr>
                <w:t xml:space="preserve">Used for near-shore navigation, mainly showing the marine elements close to coastal areas. </w:t>
              </w:r>
            </w:ins>
            <w:ins w:id="3453" w:author="USER" w:date="2024-06-28T13:40:00Z">
              <w:r w:rsidR="00C26198">
                <w:rPr>
                  <w:color w:val="000000"/>
                  <w:sz w:val="18"/>
                  <w:szCs w:val="18"/>
                  <w:shd w:val="clear" w:color="auto" w:fill="FFFFFF"/>
                </w:rPr>
                <w:br/>
              </w:r>
            </w:ins>
            <w:ins w:id="3454" w:author="USER" w:date="2024-06-28T13:38:00Z">
              <w:r w:rsidRPr="00EC3BB4">
                <w:rPr>
                  <w:color w:val="000000"/>
                  <w:sz w:val="18"/>
                  <w:szCs w:val="18"/>
                  <w:shd w:val="clear" w:color="auto" w:fill="FFFFFF"/>
                </w:rPr>
                <w:t>The scale is between 1:22000-1:89999.</w:t>
              </w:r>
            </w:ins>
            <w:del w:id="3455" w:author="USER" w:date="2024-06-28T13:37:00Z">
              <w:r w:rsidR="00115ED2" w:rsidDel="00EC3BB4">
                <w:rPr>
                  <w:sz w:val="18"/>
                </w:rPr>
                <w:delText>Ideas or actions intended to deal with a problem or situation.</w:delText>
              </w:r>
            </w:del>
          </w:p>
        </w:tc>
      </w:tr>
      <w:tr w:rsidR="00115ED2" w14:paraId="4ED28B60" w14:textId="77777777" w:rsidTr="00EC3BB4">
        <w:trPr>
          <w:trHeight w:val="462"/>
        </w:trPr>
        <w:tc>
          <w:tcPr>
            <w:tcW w:w="864" w:type="dxa"/>
          </w:tcPr>
          <w:p w14:paraId="0EE0AE5E" w14:textId="77777777" w:rsidR="00115ED2" w:rsidRDefault="00115ED2" w:rsidP="00B467B9">
            <w:pPr>
              <w:pStyle w:val="TableParagraph"/>
              <w:ind w:left="196" w:right="196"/>
              <w:rPr>
                <w:sz w:val="18"/>
              </w:rPr>
            </w:pPr>
            <w:r>
              <w:rPr>
                <w:w w:val="99"/>
                <w:sz w:val="18"/>
              </w:rPr>
              <w:t>5</w:t>
            </w:r>
          </w:p>
        </w:tc>
        <w:tc>
          <w:tcPr>
            <w:tcW w:w="2976" w:type="dxa"/>
          </w:tcPr>
          <w:p w14:paraId="5C8E03D2" w14:textId="7A9DF464" w:rsidR="00115ED2" w:rsidRDefault="00EC3BB4" w:rsidP="00B467B9">
            <w:pPr>
              <w:pStyle w:val="TableParagraph"/>
              <w:ind w:left="196" w:right="196"/>
              <w:rPr>
                <w:sz w:val="18"/>
              </w:rPr>
            </w:pPr>
            <w:ins w:id="3456" w:author="USER" w:date="2024-06-28T13:36:00Z">
              <w:r>
                <w:rPr>
                  <w:color w:val="000000"/>
                  <w:sz w:val="18"/>
                  <w:szCs w:val="18"/>
                  <w:shd w:val="clear" w:color="auto" w:fill="FFFFFF"/>
                </w:rPr>
                <w:t>Navigational Purpose Harbour</w:t>
              </w:r>
            </w:ins>
            <w:del w:id="3457" w:author="USER" w:date="2024-06-28T13:36:00Z">
              <w:r w:rsidR="00115ED2" w:rsidDel="00EC3BB4">
                <w:rPr>
                  <w:sz w:val="18"/>
                </w:rPr>
                <w:delText>harbour</w:delText>
              </w:r>
            </w:del>
          </w:p>
        </w:tc>
        <w:tc>
          <w:tcPr>
            <w:tcW w:w="6227" w:type="dxa"/>
          </w:tcPr>
          <w:p w14:paraId="4F35678E" w14:textId="367FAEA8" w:rsidR="00115ED2" w:rsidRDefault="00EC3BB4" w:rsidP="00B467B9">
            <w:pPr>
              <w:pStyle w:val="TableParagraph"/>
              <w:ind w:left="196" w:right="196"/>
              <w:rPr>
                <w:sz w:val="18"/>
              </w:rPr>
            </w:pPr>
            <w:ins w:id="3458" w:author="USER" w:date="2024-06-28T13:37:00Z">
              <w:r>
                <w:rPr>
                  <w:color w:val="000000"/>
                  <w:sz w:val="18"/>
                  <w:szCs w:val="18"/>
                  <w:shd w:val="clear" w:color="auto" w:fill="FFFFFF"/>
                </w:rPr>
                <w:t>Used for entering and leaving harbours, selecting anchorage, studying harbour topography, and carrying out the construction of harbours. </w:t>
              </w:r>
            </w:ins>
            <w:ins w:id="3459" w:author="USER" w:date="2024-06-28T13:40:00Z">
              <w:r w:rsidR="00C26198">
                <w:rPr>
                  <w:color w:val="000000"/>
                  <w:sz w:val="18"/>
                  <w:szCs w:val="18"/>
                  <w:shd w:val="clear" w:color="auto" w:fill="FFFFFF"/>
                </w:rPr>
                <w:br/>
              </w:r>
            </w:ins>
            <w:ins w:id="3460" w:author="USER" w:date="2024-06-28T13:37:00Z">
              <w:r>
                <w:rPr>
                  <w:color w:val="000000"/>
                  <w:sz w:val="18"/>
                  <w:szCs w:val="18"/>
                  <w:shd w:val="clear" w:color="auto" w:fill="FFFFFF"/>
                </w:rPr>
                <w:t>The scale is between 1:4000-1:21999.</w:t>
              </w:r>
            </w:ins>
            <w:del w:id="3461" w:author="USER" w:date="2024-06-28T13:37:00Z">
              <w:r w:rsidR="00115ED2" w:rsidDel="00EC3BB4">
                <w:rPr>
                  <w:sz w:val="18"/>
                </w:rPr>
                <w:delText>A reporting point of a harbour.</w:delText>
              </w:r>
            </w:del>
          </w:p>
        </w:tc>
      </w:tr>
      <w:tr w:rsidR="00115ED2" w14:paraId="500FE764" w14:textId="77777777" w:rsidTr="00EC3BB4">
        <w:trPr>
          <w:trHeight w:val="465"/>
        </w:trPr>
        <w:tc>
          <w:tcPr>
            <w:tcW w:w="864" w:type="dxa"/>
          </w:tcPr>
          <w:p w14:paraId="7E39C514" w14:textId="77777777" w:rsidR="00115ED2" w:rsidRDefault="00115ED2" w:rsidP="00B467B9">
            <w:pPr>
              <w:pStyle w:val="TableParagraph"/>
              <w:ind w:left="196" w:right="196"/>
              <w:rPr>
                <w:sz w:val="18"/>
              </w:rPr>
            </w:pPr>
            <w:r>
              <w:rPr>
                <w:w w:val="99"/>
                <w:sz w:val="18"/>
              </w:rPr>
              <w:t>6</w:t>
            </w:r>
          </w:p>
        </w:tc>
        <w:tc>
          <w:tcPr>
            <w:tcW w:w="2976" w:type="dxa"/>
          </w:tcPr>
          <w:p w14:paraId="094A7CFE" w14:textId="702A87FB" w:rsidR="00115ED2" w:rsidRDefault="00EC3BB4" w:rsidP="00B467B9">
            <w:pPr>
              <w:pStyle w:val="TableParagraph"/>
              <w:ind w:left="196" w:right="196"/>
              <w:rPr>
                <w:sz w:val="18"/>
              </w:rPr>
            </w:pPr>
            <w:ins w:id="3462" w:author="USER" w:date="2024-06-28T13:36:00Z">
              <w:r>
                <w:rPr>
                  <w:color w:val="000000"/>
                  <w:sz w:val="18"/>
                  <w:szCs w:val="18"/>
                  <w:shd w:val="clear" w:color="auto" w:fill="FFFFFF"/>
                </w:rPr>
                <w:t>Navigational Purpose Berthing</w:t>
              </w:r>
            </w:ins>
            <w:del w:id="3463" w:author="USER" w:date="2024-06-28T13:36:00Z">
              <w:r w:rsidR="00115ED2" w:rsidDel="00EC3BB4">
                <w:rPr>
                  <w:sz w:val="18"/>
                </w:rPr>
                <w:delText>berthing</w:delText>
              </w:r>
            </w:del>
          </w:p>
        </w:tc>
        <w:tc>
          <w:tcPr>
            <w:tcW w:w="6227" w:type="dxa"/>
          </w:tcPr>
          <w:p w14:paraId="09A9BEF8" w14:textId="1B511E51" w:rsidR="00115ED2" w:rsidRDefault="00EC3BB4" w:rsidP="00B467B9">
            <w:pPr>
              <w:pStyle w:val="TableParagraph"/>
              <w:ind w:left="196" w:right="196"/>
              <w:rPr>
                <w:sz w:val="18"/>
              </w:rPr>
            </w:pPr>
            <w:ins w:id="3464" w:author="USER" w:date="2024-06-28T13:37:00Z">
              <w:r>
                <w:rPr>
                  <w:color w:val="000000"/>
                  <w:sz w:val="18"/>
                  <w:szCs w:val="18"/>
                  <w:shd w:val="clear" w:color="auto" w:fill="FFFFFF"/>
                </w:rPr>
                <w:t>For ships berthing. Scale &gt; 1:4000.</w:t>
              </w:r>
            </w:ins>
            <w:del w:id="3465" w:author="USER" w:date="2024-06-28T13:37:00Z">
              <w:r w:rsidR="00115ED2" w:rsidDel="00EC3BB4">
                <w:rPr>
                  <w:sz w:val="18"/>
                </w:rPr>
                <w:delText>A signal station for the control of vessels when berthing.</w:delText>
              </w:r>
            </w:del>
          </w:p>
        </w:tc>
      </w:tr>
    </w:tbl>
    <w:p w14:paraId="0D2CC31E" w14:textId="77777777" w:rsidR="00115ED2" w:rsidRDefault="00115ED2" w:rsidP="00115ED2">
      <w:pPr>
        <w:pStyle w:val="a3"/>
        <w:spacing w:before="10"/>
        <w:ind w:right="220"/>
        <w:rPr>
          <w:sz w:val="24"/>
        </w:rPr>
      </w:pPr>
    </w:p>
    <w:p w14:paraId="09461CEF" w14:textId="77777777" w:rsidR="00115ED2" w:rsidRDefault="00115ED2" w:rsidP="00115ED2">
      <w:pPr>
        <w:pStyle w:val="a3"/>
        <w:spacing w:before="10"/>
        <w:ind w:right="220"/>
        <w:rPr>
          <w:sz w:val="24"/>
        </w:rPr>
      </w:pPr>
    </w:p>
    <w:p w14:paraId="61D0B7CB" w14:textId="77777777" w:rsidR="00115ED2" w:rsidRDefault="00115ED2" w:rsidP="00115ED2">
      <w:pPr>
        <w:rPr>
          <w:b/>
          <w:sz w:val="24"/>
          <w:szCs w:val="20"/>
        </w:rPr>
      </w:pPr>
      <w:r>
        <w:rPr>
          <w:sz w:val="24"/>
        </w:rPr>
        <w:br w:type="page"/>
      </w:r>
    </w:p>
    <w:p w14:paraId="4411286B" w14:textId="1862A12C" w:rsidR="00115ED2" w:rsidDel="0061406B" w:rsidRDefault="00115ED2">
      <w:pPr>
        <w:pStyle w:val="a3"/>
        <w:spacing w:before="10"/>
        <w:ind w:right="220"/>
        <w:rPr>
          <w:del w:id="3466" w:author="USER" w:date="2024-04-08T14:39:00Z"/>
          <w:sz w:val="24"/>
        </w:rPr>
      </w:pPr>
    </w:p>
    <w:p w14:paraId="5C193457" w14:textId="391E27C0" w:rsidR="00CF2BB8" w:rsidDel="0061406B" w:rsidRDefault="00AD14D9" w:rsidP="0061406B">
      <w:pPr>
        <w:pStyle w:val="2"/>
        <w:numPr>
          <w:ilvl w:val="1"/>
          <w:numId w:val="9"/>
        </w:numPr>
        <w:rPr>
          <w:del w:id="3467" w:author="USER" w:date="2024-04-08T14:39:00Z"/>
        </w:rPr>
      </w:pPr>
      <w:del w:id="3468" w:author="USER" w:date="2024-04-08T14:39:00Z">
        <w:r w:rsidDel="0061406B">
          <w:delText>S100_</w:delText>
        </w:r>
        <w:r w:rsidR="00CF2BB8" w:rsidDel="0061406B">
          <w:delText>Support File</w:delText>
        </w:r>
        <w:r w:rsidR="00CF2BB8" w:rsidDel="0061406B">
          <w:rPr>
            <w:spacing w:val="-3"/>
          </w:rPr>
          <w:delText xml:space="preserve"> </w:delText>
        </w:r>
        <w:r w:rsidR="00CF2BB8" w:rsidDel="0061406B">
          <w:delText>Format</w:delText>
        </w:r>
      </w:del>
    </w:p>
    <w:p w14:paraId="4DF9DB86" w14:textId="54E7C9B0" w:rsidR="00CF2BB8" w:rsidDel="0061406B" w:rsidRDefault="00CF2BB8" w:rsidP="00CF2BB8">
      <w:pPr>
        <w:pStyle w:val="a3"/>
        <w:spacing w:before="5"/>
        <w:ind w:right="220"/>
        <w:rPr>
          <w:del w:id="3469" w:author="USER" w:date="2024-04-08T14:39:00Z"/>
          <w:b w:val="0"/>
          <w:sz w:val="22"/>
        </w:rPr>
      </w:pPr>
    </w:p>
    <w:p w14:paraId="70F62A14" w14:textId="7BDB661D" w:rsidR="00CF2BB8" w:rsidDel="0061406B" w:rsidRDefault="00CF2BB8" w:rsidP="00CF2BB8">
      <w:pPr>
        <w:pStyle w:val="a3"/>
        <w:ind w:right="220"/>
        <w:rPr>
          <w:del w:id="3470" w:author="USER" w:date="2024-04-08T14:39:00Z"/>
        </w:rPr>
      </w:pPr>
      <w:del w:id="3471" w:author="USER" w:date="2024-04-08T14:39:00Z">
        <w:r w:rsidDel="0061406B">
          <w:delText xml:space="preserve">Definition: </w:delText>
        </w:r>
        <w:r w:rsidRPr="00CF2BB8" w:rsidDel="0061406B">
          <w:rPr>
            <w:b w:val="0"/>
            <w:bCs/>
          </w:rPr>
          <w:delText>The format used for the support file.</w:delText>
        </w:r>
      </w:del>
    </w:p>
    <w:p w14:paraId="0AE9962F" w14:textId="2AE95C8D" w:rsidR="00CF2BB8" w:rsidDel="0061406B" w:rsidRDefault="00CF2BB8" w:rsidP="00CF2BB8">
      <w:pPr>
        <w:pStyle w:val="a3"/>
        <w:ind w:right="220"/>
        <w:rPr>
          <w:del w:id="3472" w:author="USER" w:date="2024-04-08T14:39:00Z"/>
          <w:sz w:val="22"/>
        </w:rPr>
      </w:pPr>
    </w:p>
    <w:p w14:paraId="2EB9272B" w14:textId="3C82B39B" w:rsidR="00CF2BB8" w:rsidDel="0061406B" w:rsidRDefault="00CF2BB8" w:rsidP="00CF2BB8">
      <w:pPr>
        <w:ind w:left="196" w:right="196"/>
        <w:rPr>
          <w:del w:id="3473" w:author="USER" w:date="2024-04-08T14:39:00Z"/>
          <w:sz w:val="20"/>
        </w:rPr>
      </w:pPr>
      <w:del w:id="3474" w:author="USER" w:date="2024-04-08T14:39:00Z">
        <w:r w:rsidDel="0061406B">
          <w:rPr>
            <w:b/>
            <w:sz w:val="20"/>
          </w:rPr>
          <w:delText xml:space="preserve">CamelCase: </w:delText>
        </w:r>
        <w:r w:rsidDel="0061406B">
          <w:rPr>
            <w:sz w:val="20"/>
          </w:rPr>
          <w:delText>supportFileFormat</w:delText>
        </w:r>
      </w:del>
    </w:p>
    <w:p w14:paraId="102077AA" w14:textId="7D312004" w:rsidR="00CF2BB8" w:rsidDel="0061406B" w:rsidRDefault="00CF2BB8" w:rsidP="00CF2BB8">
      <w:pPr>
        <w:pStyle w:val="a3"/>
        <w:spacing w:before="4"/>
        <w:ind w:right="220"/>
        <w:rPr>
          <w:del w:id="3475" w:author="USER" w:date="2024-04-08T14:39:00Z"/>
          <w:sz w:val="22"/>
        </w:rPr>
      </w:pPr>
    </w:p>
    <w:p w14:paraId="489B5C78" w14:textId="61A8CEAD" w:rsidR="00CF2BB8" w:rsidDel="0061406B" w:rsidRDefault="00CF2BB8" w:rsidP="00CF2BB8">
      <w:pPr>
        <w:pStyle w:val="a3"/>
        <w:ind w:right="220"/>
        <w:rPr>
          <w:del w:id="3476" w:author="USER" w:date="2024-04-08T14:39:00Z"/>
        </w:rPr>
      </w:pPr>
      <w:del w:id="3477" w:author="USER" w:date="2024-04-08T14:39:00Z">
        <w:r w:rsidDel="0061406B">
          <w:delText>Alias:</w:delText>
        </w:r>
      </w:del>
    </w:p>
    <w:p w14:paraId="0B374BC7" w14:textId="240DB065" w:rsidR="00CF2BB8" w:rsidDel="0061406B" w:rsidRDefault="00CF2BB8" w:rsidP="00CF2BB8">
      <w:pPr>
        <w:pStyle w:val="a3"/>
        <w:spacing w:before="7"/>
        <w:ind w:right="220"/>
        <w:rPr>
          <w:del w:id="3478" w:author="USER" w:date="2024-04-08T14:39:00Z"/>
          <w:b w:val="0"/>
          <w:sz w:val="22"/>
        </w:rPr>
      </w:pPr>
    </w:p>
    <w:p w14:paraId="6362BF26" w14:textId="7551305D" w:rsidR="00CF2BB8" w:rsidDel="0061406B" w:rsidRDefault="00CF2BB8" w:rsidP="00CF2BB8">
      <w:pPr>
        <w:ind w:left="196" w:right="196"/>
        <w:rPr>
          <w:del w:id="3479" w:author="USER" w:date="2024-04-08T14:39:00Z"/>
          <w:sz w:val="20"/>
        </w:rPr>
      </w:pPr>
      <w:del w:id="3480" w:author="USER" w:date="2024-04-08T14:39:00Z">
        <w:r w:rsidDel="0061406B">
          <w:rPr>
            <w:b/>
            <w:sz w:val="20"/>
          </w:rPr>
          <w:delText xml:space="preserve">Value type: </w:delText>
        </w:r>
        <w:r w:rsidDel="0061406B">
          <w:rPr>
            <w:sz w:val="20"/>
          </w:rPr>
          <w:delText>enumeration</w:delText>
        </w:r>
      </w:del>
    </w:p>
    <w:p w14:paraId="5E4BF4F0" w14:textId="46B94C6E" w:rsidR="00CF2BB8" w:rsidDel="0061406B" w:rsidRDefault="00CF2BB8" w:rsidP="00CF2BB8">
      <w:pPr>
        <w:pStyle w:val="a3"/>
        <w:spacing w:before="4"/>
        <w:ind w:right="220"/>
        <w:rPr>
          <w:del w:id="3481" w:author="USER" w:date="2024-04-08T14:39:00Z"/>
          <w:sz w:val="22"/>
        </w:rPr>
      </w:pPr>
    </w:p>
    <w:p w14:paraId="230076C1" w14:textId="040FD268" w:rsidR="00CF2BB8" w:rsidDel="0061406B" w:rsidRDefault="00CF2BB8" w:rsidP="00CF2BB8">
      <w:pPr>
        <w:ind w:left="196" w:right="196"/>
        <w:rPr>
          <w:del w:id="3482" w:author="USER" w:date="2024-04-08T14:39:00Z"/>
          <w:sz w:val="20"/>
        </w:rPr>
      </w:pPr>
      <w:del w:id="3483" w:author="USER" w:date="2024-04-08T14:39:00Z">
        <w:r w:rsidDel="0061406B">
          <w:rPr>
            <w:b/>
            <w:sz w:val="20"/>
          </w:rPr>
          <w:delText xml:space="preserve">Remarks: </w:delText>
        </w:r>
        <w:r w:rsidDel="0061406B">
          <w:rPr>
            <w:sz w:val="20"/>
          </w:rPr>
          <w:delText>No remarks.</w:delText>
        </w:r>
      </w:del>
    </w:p>
    <w:p w14:paraId="63D87C3D" w14:textId="6E078458" w:rsidR="00CF2BB8" w:rsidDel="0061406B" w:rsidRDefault="00CF2BB8" w:rsidP="00CF2BB8">
      <w:pPr>
        <w:pStyle w:val="a3"/>
        <w:ind w:right="220"/>
        <w:rPr>
          <w:del w:id="3484" w:author="USER" w:date="2024-04-08T14:39:00Z"/>
          <w:sz w:val="22"/>
        </w:rPr>
      </w:pPr>
    </w:p>
    <w:p w14:paraId="03231DDC" w14:textId="316D1663" w:rsidR="00CF2BB8" w:rsidDel="0061406B" w:rsidRDefault="00CF2BB8" w:rsidP="00CF2BB8">
      <w:pPr>
        <w:pStyle w:val="a3"/>
        <w:ind w:right="220"/>
        <w:rPr>
          <w:del w:id="3485" w:author="USER" w:date="2024-04-08T14:39:00Z"/>
          <w:sz w:val="22"/>
        </w:rPr>
      </w:pPr>
    </w:p>
    <w:p w14:paraId="753D3166" w14:textId="41009587" w:rsidR="00CF2BB8" w:rsidDel="0061406B" w:rsidRDefault="00CF2BB8" w:rsidP="00CF2BB8">
      <w:pPr>
        <w:pStyle w:val="a3"/>
        <w:spacing w:before="9"/>
        <w:ind w:right="220"/>
        <w:rPr>
          <w:del w:id="3486" w:author="USER" w:date="2024-04-08T14:39:00Z"/>
          <w:sz w:val="31"/>
        </w:rPr>
      </w:pPr>
    </w:p>
    <w:p w14:paraId="479D03E7" w14:textId="0142150C" w:rsidR="00CF2BB8" w:rsidDel="0061406B" w:rsidRDefault="00CF2BB8" w:rsidP="00CF2BB8">
      <w:pPr>
        <w:pStyle w:val="a3"/>
        <w:ind w:right="220"/>
        <w:rPr>
          <w:del w:id="3487" w:author="USER" w:date="2024-04-08T14:39:00Z"/>
        </w:rPr>
      </w:pPr>
      <w:del w:id="3488" w:author="USER" w:date="2024-04-08T14:39:00Z">
        <w:r w:rsidDel="0061406B">
          <w:delText>Listed Values:</w:delText>
        </w:r>
      </w:del>
    </w:p>
    <w:p w14:paraId="6DAB8A69" w14:textId="5F2E0EED" w:rsidR="00CF2BB8" w:rsidDel="0061406B" w:rsidRDefault="00CF2BB8" w:rsidP="00CF2BB8">
      <w:pPr>
        <w:pStyle w:val="a3"/>
        <w:spacing w:before="10"/>
        <w:ind w:right="220"/>
        <w:rPr>
          <w:del w:id="3489" w:author="USER" w:date="2024-04-08T14:39: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CF2BB8" w:rsidDel="0061406B" w14:paraId="18A31DAE" w14:textId="47567506" w:rsidTr="00B467B9">
        <w:trPr>
          <w:trHeight w:val="465"/>
          <w:del w:id="3490" w:author="USER" w:date="2024-04-08T14:39:00Z"/>
        </w:trPr>
        <w:tc>
          <w:tcPr>
            <w:tcW w:w="1438" w:type="dxa"/>
            <w:shd w:val="clear" w:color="auto" w:fill="FFF1CC"/>
          </w:tcPr>
          <w:p w14:paraId="68E9C1A6" w14:textId="5937827E" w:rsidR="00CF2BB8" w:rsidDel="0061406B" w:rsidRDefault="00CF2BB8" w:rsidP="00B467B9">
            <w:pPr>
              <w:pStyle w:val="TableParagraph"/>
              <w:spacing w:before="117"/>
              <w:ind w:left="196" w:right="196"/>
              <w:rPr>
                <w:del w:id="3491" w:author="USER" w:date="2024-04-08T14:39:00Z"/>
                <w:b/>
                <w:sz w:val="18"/>
              </w:rPr>
            </w:pPr>
            <w:del w:id="3492" w:author="USER" w:date="2024-04-08T14:39:00Z">
              <w:r w:rsidDel="0061406B">
                <w:rPr>
                  <w:b/>
                  <w:sz w:val="18"/>
                </w:rPr>
                <w:delText>Code</w:delText>
              </w:r>
            </w:del>
          </w:p>
        </w:tc>
        <w:tc>
          <w:tcPr>
            <w:tcW w:w="2878" w:type="dxa"/>
            <w:shd w:val="clear" w:color="auto" w:fill="FFF1CC"/>
          </w:tcPr>
          <w:p w14:paraId="6AB6DF89" w14:textId="31DF6F7E" w:rsidR="00CF2BB8" w:rsidDel="0061406B" w:rsidRDefault="00CF2BB8" w:rsidP="00B467B9">
            <w:pPr>
              <w:pStyle w:val="TableParagraph"/>
              <w:spacing w:before="117"/>
              <w:ind w:left="196" w:right="196"/>
              <w:rPr>
                <w:del w:id="3493" w:author="USER" w:date="2024-04-08T14:39:00Z"/>
                <w:b/>
                <w:sz w:val="18"/>
              </w:rPr>
            </w:pPr>
            <w:del w:id="3494" w:author="USER" w:date="2024-04-08T14:39:00Z">
              <w:r w:rsidDel="0061406B">
                <w:rPr>
                  <w:b/>
                  <w:sz w:val="18"/>
                </w:rPr>
                <w:delText>Label</w:delText>
              </w:r>
            </w:del>
          </w:p>
        </w:tc>
        <w:tc>
          <w:tcPr>
            <w:tcW w:w="5751" w:type="dxa"/>
            <w:shd w:val="clear" w:color="auto" w:fill="FFF1CC"/>
          </w:tcPr>
          <w:p w14:paraId="04AA69A2" w14:textId="16F16FB0" w:rsidR="00CF2BB8" w:rsidDel="0061406B" w:rsidRDefault="00CF2BB8" w:rsidP="00B467B9">
            <w:pPr>
              <w:pStyle w:val="TableParagraph"/>
              <w:spacing w:before="117"/>
              <w:ind w:left="196" w:right="196"/>
              <w:rPr>
                <w:del w:id="3495" w:author="USER" w:date="2024-04-08T14:39:00Z"/>
                <w:b/>
                <w:sz w:val="18"/>
              </w:rPr>
            </w:pPr>
            <w:del w:id="3496" w:author="USER" w:date="2024-04-08T14:39:00Z">
              <w:r w:rsidDel="0061406B">
                <w:rPr>
                  <w:b/>
                  <w:sz w:val="18"/>
                </w:rPr>
                <w:delText>Definition</w:delText>
              </w:r>
            </w:del>
          </w:p>
        </w:tc>
      </w:tr>
      <w:tr w:rsidR="00CF2BB8" w:rsidDel="0061406B" w14:paraId="41C92C29" w14:textId="3167A7AB" w:rsidTr="00B467B9">
        <w:trPr>
          <w:trHeight w:val="685"/>
          <w:del w:id="3497" w:author="USER" w:date="2024-04-08T14:39:00Z"/>
        </w:trPr>
        <w:tc>
          <w:tcPr>
            <w:tcW w:w="1438" w:type="dxa"/>
          </w:tcPr>
          <w:p w14:paraId="44B66E08" w14:textId="1CFFE0C8" w:rsidR="00CF2BB8" w:rsidDel="0061406B" w:rsidRDefault="00CF2BB8" w:rsidP="00B467B9">
            <w:pPr>
              <w:pStyle w:val="TableParagraph"/>
              <w:ind w:left="196" w:right="196"/>
              <w:rPr>
                <w:del w:id="3498" w:author="USER" w:date="2024-04-08T14:39:00Z"/>
                <w:sz w:val="18"/>
              </w:rPr>
            </w:pPr>
            <w:del w:id="3499" w:author="USER" w:date="2024-04-08T14:39:00Z">
              <w:r w:rsidDel="0061406B">
                <w:rPr>
                  <w:w w:val="99"/>
                  <w:sz w:val="18"/>
                </w:rPr>
                <w:delText>1</w:delText>
              </w:r>
            </w:del>
          </w:p>
        </w:tc>
        <w:tc>
          <w:tcPr>
            <w:tcW w:w="2878" w:type="dxa"/>
          </w:tcPr>
          <w:p w14:paraId="25A8103C" w14:textId="1FD69E31" w:rsidR="00CF2BB8" w:rsidDel="0061406B" w:rsidRDefault="00CF2BB8" w:rsidP="00B467B9">
            <w:pPr>
              <w:pStyle w:val="TableParagraph"/>
              <w:ind w:left="196" w:right="196"/>
              <w:rPr>
                <w:del w:id="3500" w:author="USER" w:date="2024-04-08T14:39:00Z"/>
                <w:sz w:val="18"/>
              </w:rPr>
            </w:pPr>
            <w:del w:id="3501" w:author="USER" w:date="2024-04-08T14:39:00Z">
              <w:r w:rsidDel="0061406B">
                <w:rPr>
                  <w:sz w:val="18"/>
                </w:rPr>
                <w:delText>ASCII</w:delText>
              </w:r>
            </w:del>
          </w:p>
        </w:tc>
        <w:tc>
          <w:tcPr>
            <w:tcW w:w="5751" w:type="dxa"/>
          </w:tcPr>
          <w:p w14:paraId="3B8393C8" w14:textId="3992021B" w:rsidR="00CF2BB8" w:rsidDel="0061406B" w:rsidRDefault="00CF2BB8" w:rsidP="00B467B9">
            <w:pPr>
              <w:pStyle w:val="TableParagraph"/>
              <w:spacing w:line="259" w:lineRule="auto"/>
              <w:ind w:left="196" w:right="196"/>
              <w:rPr>
                <w:del w:id="3502" w:author="USER" w:date="2024-04-08T14:39:00Z"/>
                <w:sz w:val="18"/>
              </w:rPr>
            </w:pPr>
            <w:del w:id="3503" w:author="USER" w:date="2024-04-08T14:39:00Z">
              <w:r w:rsidDel="0061406B">
                <w:rPr>
                  <w:sz w:val="18"/>
                </w:rPr>
                <w:delText>American Standard Code for Information Interchange. American character standard code system established in 1968.</w:delText>
              </w:r>
            </w:del>
          </w:p>
        </w:tc>
      </w:tr>
      <w:tr w:rsidR="00CF2BB8" w:rsidDel="0061406B" w14:paraId="074898B4" w14:textId="2BF99303" w:rsidTr="00B467B9">
        <w:trPr>
          <w:trHeight w:val="686"/>
          <w:del w:id="3504" w:author="USER" w:date="2024-04-08T14:39:00Z"/>
        </w:trPr>
        <w:tc>
          <w:tcPr>
            <w:tcW w:w="1438" w:type="dxa"/>
          </w:tcPr>
          <w:p w14:paraId="5DAFE5D4" w14:textId="1356B684" w:rsidR="00CF2BB8" w:rsidDel="0061406B" w:rsidRDefault="00CF2BB8" w:rsidP="00B467B9">
            <w:pPr>
              <w:pStyle w:val="TableParagraph"/>
              <w:ind w:left="196" w:right="196"/>
              <w:rPr>
                <w:del w:id="3505" w:author="USER" w:date="2024-04-08T14:39:00Z"/>
                <w:sz w:val="18"/>
              </w:rPr>
            </w:pPr>
            <w:del w:id="3506" w:author="USER" w:date="2024-04-08T14:39:00Z">
              <w:r w:rsidDel="0061406B">
                <w:rPr>
                  <w:w w:val="99"/>
                  <w:sz w:val="18"/>
                </w:rPr>
                <w:delText>2</w:delText>
              </w:r>
            </w:del>
          </w:p>
        </w:tc>
        <w:tc>
          <w:tcPr>
            <w:tcW w:w="2878" w:type="dxa"/>
          </w:tcPr>
          <w:p w14:paraId="4010D40D" w14:textId="442373B4" w:rsidR="00CF2BB8" w:rsidDel="0061406B" w:rsidRDefault="00CF2BB8" w:rsidP="00B467B9">
            <w:pPr>
              <w:pStyle w:val="TableParagraph"/>
              <w:ind w:left="196" w:right="196"/>
              <w:rPr>
                <w:del w:id="3507" w:author="USER" w:date="2024-04-08T14:39:00Z"/>
                <w:sz w:val="18"/>
              </w:rPr>
            </w:pPr>
            <w:del w:id="3508" w:author="USER" w:date="2024-04-08T14:39:00Z">
              <w:r w:rsidDel="0061406B">
                <w:rPr>
                  <w:sz w:val="18"/>
                </w:rPr>
                <w:delText>JPEG2000</w:delText>
              </w:r>
            </w:del>
          </w:p>
        </w:tc>
        <w:tc>
          <w:tcPr>
            <w:tcW w:w="5751" w:type="dxa"/>
          </w:tcPr>
          <w:p w14:paraId="60A3CEFD" w14:textId="5B92DB72" w:rsidR="00CF2BB8" w:rsidDel="0061406B" w:rsidRDefault="00CF2BB8" w:rsidP="00B467B9">
            <w:pPr>
              <w:pStyle w:val="TableParagraph"/>
              <w:spacing w:line="259" w:lineRule="auto"/>
              <w:ind w:left="196" w:right="196"/>
              <w:rPr>
                <w:del w:id="3509" w:author="USER" w:date="2024-04-08T14:39:00Z"/>
                <w:sz w:val="18"/>
              </w:rPr>
            </w:pPr>
            <w:del w:id="3510" w:author="USER" w:date="2024-04-08T14:39:00Z">
              <w:r w:rsidDel="0061406B">
                <w:rPr>
                  <w:sz w:val="18"/>
                </w:rPr>
                <w:delText>Raster image compression technology based on wavelet transformation.</w:delText>
              </w:r>
            </w:del>
          </w:p>
        </w:tc>
      </w:tr>
      <w:tr w:rsidR="00CF2BB8" w:rsidDel="0061406B" w14:paraId="03AA4D49" w14:textId="34D3B397" w:rsidTr="00B467B9">
        <w:trPr>
          <w:trHeight w:val="688"/>
          <w:del w:id="3511" w:author="USER" w:date="2024-04-08T14:39:00Z"/>
        </w:trPr>
        <w:tc>
          <w:tcPr>
            <w:tcW w:w="1438" w:type="dxa"/>
          </w:tcPr>
          <w:p w14:paraId="0716EE3C" w14:textId="589E3E9F" w:rsidR="00CF2BB8" w:rsidDel="0061406B" w:rsidRDefault="00CF2BB8" w:rsidP="00B467B9">
            <w:pPr>
              <w:pStyle w:val="TableParagraph"/>
              <w:ind w:left="196" w:right="196"/>
              <w:rPr>
                <w:del w:id="3512" w:author="USER" w:date="2024-04-08T14:39:00Z"/>
                <w:sz w:val="18"/>
              </w:rPr>
            </w:pPr>
            <w:del w:id="3513" w:author="USER" w:date="2024-04-08T14:39:00Z">
              <w:r w:rsidDel="0061406B">
                <w:rPr>
                  <w:w w:val="99"/>
                  <w:sz w:val="18"/>
                </w:rPr>
                <w:delText>3</w:delText>
              </w:r>
            </w:del>
          </w:p>
        </w:tc>
        <w:tc>
          <w:tcPr>
            <w:tcW w:w="2878" w:type="dxa"/>
          </w:tcPr>
          <w:p w14:paraId="15BE3A28" w14:textId="157991FB" w:rsidR="00CF2BB8" w:rsidDel="0061406B" w:rsidRDefault="00CF2BB8" w:rsidP="00B467B9">
            <w:pPr>
              <w:pStyle w:val="TableParagraph"/>
              <w:ind w:left="196" w:right="196"/>
              <w:rPr>
                <w:del w:id="3514" w:author="USER" w:date="2024-04-08T14:39:00Z"/>
                <w:sz w:val="18"/>
              </w:rPr>
            </w:pPr>
            <w:del w:id="3515" w:author="USER" w:date="2024-04-08T14:39:00Z">
              <w:r w:rsidDel="0061406B">
                <w:rPr>
                  <w:sz w:val="18"/>
                </w:rPr>
                <w:delText>HTML</w:delText>
              </w:r>
            </w:del>
          </w:p>
        </w:tc>
        <w:tc>
          <w:tcPr>
            <w:tcW w:w="5751" w:type="dxa"/>
          </w:tcPr>
          <w:p w14:paraId="3DC9D983" w14:textId="3EFE1761" w:rsidR="00CF2BB8" w:rsidDel="0061406B" w:rsidRDefault="00CF2BB8" w:rsidP="00B467B9">
            <w:pPr>
              <w:pStyle w:val="TableParagraph"/>
              <w:spacing w:line="261" w:lineRule="auto"/>
              <w:ind w:left="196" w:right="196"/>
              <w:rPr>
                <w:del w:id="3516" w:author="USER" w:date="2024-04-08T14:39:00Z"/>
                <w:sz w:val="18"/>
              </w:rPr>
            </w:pPr>
            <w:del w:id="3517" w:author="USER" w:date="2024-04-08T14:39:00Z">
              <w:r w:rsidDel="0061406B">
                <w:rPr>
                  <w:sz w:val="18"/>
                </w:rPr>
                <w:delText>Hypertext Markup Language. A type of basic web language used to create web documents.</w:delText>
              </w:r>
            </w:del>
          </w:p>
        </w:tc>
      </w:tr>
      <w:tr w:rsidR="00CF2BB8" w:rsidDel="0061406B" w14:paraId="2318E502" w14:textId="386A1FA1" w:rsidTr="00B467B9">
        <w:trPr>
          <w:trHeight w:val="686"/>
          <w:del w:id="3518" w:author="USER" w:date="2024-04-08T14:39:00Z"/>
        </w:trPr>
        <w:tc>
          <w:tcPr>
            <w:tcW w:w="1438" w:type="dxa"/>
          </w:tcPr>
          <w:p w14:paraId="3763A311" w14:textId="09D3A5E3" w:rsidR="00CF2BB8" w:rsidDel="0061406B" w:rsidRDefault="00CF2BB8" w:rsidP="00B467B9">
            <w:pPr>
              <w:pStyle w:val="TableParagraph"/>
              <w:ind w:left="196" w:right="196"/>
              <w:rPr>
                <w:del w:id="3519" w:author="USER" w:date="2024-04-08T14:39:00Z"/>
                <w:sz w:val="18"/>
              </w:rPr>
            </w:pPr>
            <w:del w:id="3520" w:author="USER" w:date="2024-04-08T14:39:00Z">
              <w:r w:rsidDel="0061406B">
                <w:rPr>
                  <w:w w:val="99"/>
                  <w:sz w:val="18"/>
                </w:rPr>
                <w:delText>4</w:delText>
              </w:r>
            </w:del>
          </w:p>
        </w:tc>
        <w:tc>
          <w:tcPr>
            <w:tcW w:w="2878" w:type="dxa"/>
          </w:tcPr>
          <w:p w14:paraId="047389D6" w14:textId="7F36C15D" w:rsidR="00CF2BB8" w:rsidDel="0061406B" w:rsidRDefault="00CF2BB8" w:rsidP="00B467B9">
            <w:pPr>
              <w:pStyle w:val="TableParagraph"/>
              <w:ind w:left="196" w:right="196"/>
              <w:rPr>
                <w:del w:id="3521" w:author="USER" w:date="2024-04-08T14:39:00Z"/>
                <w:sz w:val="18"/>
              </w:rPr>
            </w:pPr>
            <w:del w:id="3522" w:author="USER" w:date="2024-04-08T14:39:00Z">
              <w:r w:rsidDel="0061406B">
                <w:rPr>
                  <w:sz w:val="18"/>
                </w:rPr>
                <w:delText>XML</w:delText>
              </w:r>
            </w:del>
          </w:p>
        </w:tc>
        <w:tc>
          <w:tcPr>
            <w:tcW w:w="5751" w:type="dxa"/>
          </w:tcPr>
          <w:p w14:paraId="5F7B953B" w14:textId="3FFBC2BA" w:rsidR="00CF2BB8" w:rsidDel="0061406B" w:rsidRDefault="00CF2BB8" w:rsidP="00B467B9">
            <w:pPr>
              <w:pStyle w:val="TableParagraph"/>
              <w:spacing w:line="259" w:lineRule="auto"/>
              <w:ind w:left="196" w:right="196"/>
              <w:rPr>
                <w:del w:id="3523" w:author="USER" w:date="2024-04-08T14:39:00Z"/>
                <w:sz w:val="18"/>
              </w:rPr>
            </w:pPr>
            <w:del w:id="3524" w:author="USER" w:date="2024-04-08T14:39:00Z">
              <w:r w:rsidDel="0061406B">
                <w:rPr>
                  <w:sz w:val="18"/>
                </w:rPr>
                <w:delText>Extensible Markup Language. A language created by remarkably improving HTML to create Internet web pages.</w:delText>
              </w:r>
            </w:del>
          </w:p>
        </w:tc>
      </w:tr>
      <w:tr w:rsidR="00CF2BB8" w:rsidDel="0061406B" w14:paraId="39047619" w14:textId="5DD97851" w:rsidTr="00B467B9">
        <w:trPr>
          <w:trHeight w:val="909"/>
          <w:del w:id="3525" w:author="USER" w:date="2024-04-08T14:39:00Z"/>
        </w:trPr>
        <w:tc>
          <w:tcPr>
            <w:tcW w:w="1438" w:type="dxa"/>
          </w:tcPr>
          <w:p w14:paraId="0D1638C6" w14:textId="38E53C2E" w:rsidR="00CF2BB8" w:rsidDel="0061406B" w:rsidRDefault="00CF2BB8" w:rsidP="00B467B9">
            <w:pPr>
              <w:pStyle w:val="TableParagraph"/>
              <w:ind w:left="196" w:right="196"/>
              <w:rPr>
                <w:del w:id="3526" w:author="USER" w:date="2024-04-08T14:39:00Z"/>
                <w:sz w:val="18"/>
              </w:rPr>
            </w:pPr>
            <w:del w:id="3527" w:author="USER" w:date="2024-04-08T14:39:00Z">
              <w:r w:rsidDel="0061406B">
                <w:rPr>
                  <w:w w:val="99"/>
                  <w:sz w:val="18"/>
                </w:rPr>
                <w:delText>5</w:delText>
              </w:r>
            </w:del>
          </w:p>
        </w:tc>
        <w:tc>
          <w:tcPr>
            <w:tcW w:w="2878" w:type="dxa"/>
          </w:tcPr>
          <w:p w14:paraId="288CBC81" w14:textId="0D796D02" w:rsidR="00CF2BB8" w:rsidDel="0061406B" w:rsidRDefault="00CF2BB8" w:rsidP="00B467B9">
            <w:pPr>
              <w:pStyle w:val="TableParagraph"/>
              <w:ind w:left="196" w:right="196"/>
              <w:rPr>
                <w:del w:id="3528" w:author="USER" w:date="2024-04-08T14:39:00Z"/>
                <w:sz w:val="18"/>
              </w:rPr>
            </w:pPr>
            <w:del w:id="3529" w:author="USER" w:date="2024-04-08T14:39:00Z">
              <w:r w:rsidDel="0061406B">
                <w:rPr>
                  <w:sz w:val="18"/>
                </w:rPr>
                <w:delText>XSLT</w:delText>
              </w:r>
            </w:del>
          </w:p>
        </w:tc>
        <w:tc>
          <w:tcPr>
            <w:tcW w:w="5751" w:type="dxa"/>
          </w:tcPr>
          <w:p w14:paraId="3A2859A9" w14:textId="6C1E34B8" w:rsidR="00CF2BB8" w:rsidDel="0061406B" w:rsidRDefault="00CF2BB8" w:rsidP="00B467B9">
            <w:pPr>
              <w:pStyle w:val="TableParagraph"/>
              <w:spacing w:line="259" w:lineRule="auto"/>
              <w:ind w:left="196" w:right="196"/>
              <w:rPr>
                <w:del w:id="3530" w:author="USER" w:date="2024-04-08T14:39:00Z"/>
                <w:sz w:val="18"/>
              </w:rPr>
            </w:pPr>
            <w:del w:id="3531" w:author="USER" w:date="2024-04-08T14:39:00Z">
              <w:r w:rsidDel="0061406B">
                <w:rPr>
                  <w:sz w:val="18"/>
                </w:rPr>
                <w:delText>Extensible Stylesheet Language Transformations. XML-based language used to convert XML documents into other XML documents.</w:delText>
              </w:r>
            </w:del>
          </w:p>
        </w:tc>
      </w:tr>
      <w:tr w:rsidR="00CF2BB8" w:rsidDel="0061406B" w14:paraId="51235BDA" w14:textId="0051B2EC" w:rsidTr="00B467B9">
        <w:trPr>
          <w:trHeight w:val="688"/>
          <w:del w:id="3532" w:author="USER" w:date="2024-04-08T14:39:00Z"/>
        </w:trPr>
        <w:tc>
          <w:tcPr>
            <w:tcW w:w="1438" w:type="dxa"/>
          </w:tcPr>
          <w:p w14:paraId="7B335E6B" w14:textId="7317E96F" w:rsidR="00CF2BB8" w:rsidDel="0061406B" w:rsidRDefault="00CF2BB8" w:rsidP="00B467B9">
            <w:pPr>
              <w:pStyle w:val="TableParagraph"/>
              <w:ind w:left="196" w:right="196"/>
              <w:rPr>
                <w:del w:id="3533" w:author="USER" w:date="2024-04-08T14:39:00Z"/>
                <w:sz w:val="18"/>
              </w:rPr>
            </w:pPr>
            <w:del w:id="3534" w:author="USER" w:date="2024-04-08T14:39:00Z">
              <w:r w:rsidDel="0061406B">
                <w:rPr>
                  <w:w w:val="99"/>
                  <w:sz w:val="18"/>
                </w:rPr>
                <w:delText>6</w:delText>
              </w:r>
            </w:del>
          </w:p>
        </w:tc>
        <w:tc>
          <w:tcPr>
            <w:tcW w:w="2878" w:type="dxa"/>
          </w:tcPr>
          <w:p w14:paraId="7CBA17B1" w14:textId="35F86096" w:rsidR="00CF2BB8" w:rsidDel="0061406B" w:rsidRDefault="00CF2BB8" w:rsidP="00B467B9">
            <w:pPr>
              <w:pStyle w:val="TableParagraph"/>
              <w:ind w:left="196" w:right="196"/>
              <w:rPr>
                <w:del w:id="3535" w:author="USER" w:date="2024-04-08T14:39:00Z"/>
                <w:sz w:val="18"/>
              </w:rPr>
            </w:pPr>
            <w:del w:id="3536" w:author="USER" w:date="2024-04-08T14:39:00Z">
              <w:r w:rsidDel="0061406B">
                <w:rPr>
                  <w:sz w:val="18"/>
                </w:rPr>
                <w:delText>VIDEO</w:delText>
              </w:r>
            </w:del>
          </w:p>
        </w:tc>
        <w:tc>
          <w:tcPr>
            <w:tcW w:w="5751" w:type="dxa"/>
          </w:tcPr>
          <w:p w14:paraId="0A2BE601" w14:textId="156289EB" w:rsidR="00CF2BB8" w:rsidDel="0061406B" w:rsidRDefault="00CF2BB8" w:rsidP="00B467B9">
            <w:pPr>
              <w:pStyle w:val="TableParagraph"/>
              <w:spacing w:line="261" w:lineRule="auto"/>
              <w:ind w:left="196" w:right="196"/>
              <w:rPr>
                <w:del w:id="3537" w:author="USER" w:date="2024-04-08T14:39:00Z"/>
                <w:sz w:val="18"/>
              </w:rPr>
            </w:pPr>
            <w:del w:id="3538" w:author="USER" w:date="2024-04-08T14:39:00Z">
              <w:r w:rsidDel="0061406B">
                <w:rPr>
                  <w:sz w:val="18"/>
                </w:rPr>
                <w:delText>A digital recording of an image or set of images (such as a movie or animation).</w:delText>
              </w:r>
            </w:del>
          </w:p>
        </w:tc>
      </w:tr>
      <w:tr w:rsidR="00CF2BB8" w:rsidDel="0061406B" w14:paraId="06DCFB31" w14:textId="44D81A1B" w:rsidTr="00B467B9">
        <w:trPr>
          <w:trHeight w:val="462"/>
          <w:del w:id="3539" w:author="USER" w:date="2024-04-08T14:39:00Z"/>
        </w:trPr>
        <w:tc>
          <w:tcPr>
            <w:tcW w:w="1438" w:type="dxa"/>
          </w:tcPr>
          <w:p w14:paraId="54878978" w14:textId="7DF8C8C5" w:rsidR="00CF2BB8" w:rsidDel="0061406B" w:rsidRDefault="00CF2BB8" w:rsidP="00B467B9">
            <w:pPr>
              <w:pStyle w:val="TableParagraph"/>
              <w:ind w:left="196" w:right="196"/>
              <w:rPr>
                <w:del w:id="3540" w:author="USER" w:date="2024-04-08T14:39:00Z"/>
                <w:sz w:val="18"/>
              </w:rPr>
            </w:pPr>
            <w:del w:id="3541" w:author="USER" w:date="2024-04-08T14:39:00Z">
              <w:r w:rsidDel="0061406B">
                <w:rPr>
                  <w:w w:val="99"/>
                  <w:sz w:val="18"/>
                </w:rPr>
                <w:delText>7</w:delText>
              </w:r>
            </w:del>
          </w:p>
        </w:tc>
        <w:tc>
          <w:tcPr>
            <w:tcW w:w="2878" w:type="dxa"/>
          </w:tcPr>
          <w:p w14:paraId="6EB1A12C" w14:textId="124F933C" w:rsidR="00CF2BB8" w:rsidDel="0061406B" w:rsidRDefault="00CF2BB8" w:rsidP="00B467B9">
            <w:pPr>
              <w:pStyle w:val="TableParagraph"/>
              <w:ind w:left="196" w:right="196"/>
              <w:rPr>
                <w:del w:id="3542" w:author="USER" w:date="2024-04-08T14:39:00Z"/>
                <w:sz w:val="18"/>
              </w:rPr>
            </w:pPr>
            <w:del w:id="3543" w:author="USER" w:date="2024-04-08T14:39:00Z">
              <w:r w:rsidDel="0061406B">
                <w:rPr>
                  <w:sz w:val="18"/>
                </w:rPr>
                <w:delText>TIFF</w:delText>
              </w:r>
            </w:del>
          </w:p>
        </w:tc>
        <w:tc>
          <w:tcPr>
            <w:tcW w:w="5751" w:type="dxa"/>
          </w:tcPr>
          <w:p w14:paraId="2F811A5C" w14:textId="783FDB97" w:rsidR="00CF2BB8" w:rsidDel="0061406B" w:rsidRDefault="00CF2BB8" w:rsidP="00B467B9">
            <w:pPr>
              <w:pStyle w:val="TableParagraph"/>
              <w:ind w:left="196" w:right="196"/>
              <w:rPr>
                <w:del w:id="3544" w:author="USER" w:date="2024-04-08T14:39:00Z"/>
                <w:sz w:val="18"/>
              </w:rPr>
            </w:pPr>
            <w:del w:id="3545" w:author="USER" w:date="2024-04-08T14:39:00Z">
              <w:r w:rsidDel="0061406B">
                <w:rPr>
                  <w:sz w:val="18"/>
                </w:rPr>
                <w:delText>Tagged Image File Format.</w:delText>
              </w:r>
            </w:del>
          </w:p>
        </w:tc>
      </w:tr>
      <w:tr w:rsidR="00CF2BB8" w:rsidDel="0061406B" w14:paraId="1F2CE498" w14:textId="3E42FB34" w:rsidTr="00B467B9">
        <w:trPr>
          <w:trHeight w:val="909"/>
          <w:del w:id="3546" w:author="USER" w:date="2024-04-08T14:39:00Z"/>
        </w:trPr>
        <w:tc>
          <w:tcPr>
            <w:tcW w:w="1438" w:type="dxa"/>
          </w:tcPr>
          <w:p w14:paraId="669D2A04" w14:textId="6EACE96D" w:rsidR="00CF2BB8" w:rsidDel="0061406B" w:rsidRDefault="00CF2BB8" w:rsidP="00B467B9">
            <w:pPr>
              <w:pStyle w:val="TableParagraph"/>
              <w:ind w:left="196" w:right="196"/>
              <w:rPr>
                <w:del w:id="3547" w:author="USER" w:date="2024-04-08T14:39:00Z"/>
                <w:sz w:val="18"/>
              </w:rPr>
            </w:pPr>
            <w:del w:id="3548" w:author="USER" w:date="2024-04-08T14:39:00Z">
              <w:r w:rsidDel="0061406B">
                <w:rPr>
                  <w:w w:val="99"/>
                  <w:sz w:val="18"/>
                </w:rPr>
                <w:delText>8</w:delText>
              </w:r>
            </w:del>
          </w:p>
        </w:tc>
        <w:tc>
          <w:tcPr>
            <w:tcW w:w="2878" w:type="dxa"/>
          </w:tcPr>
          <w:p w14:paraId="3661C388" w14:textId="320BB54F" w:rsidR="00CF2BB8" w:rsidDel="0061406B" w:rsidRDefault="00CF2BB8" w:rsidP="00B467B9">
            <w:pPr>
              <w:pStyle w:val="TableParagraph"/>
              <w:ind w:left="196" w:right="196"/>
              <w:rPr>
                <w:del w:id="3549" w:author="USER" w:date="2024-04-08T14:39:00Z"/>
                <w:sz w:val="18"/>
              </w:rPr>
            </w:pPr>
            <w:del w:id="3550" w:author="USER" w:date="2024-04-08T14:39:00Z">
              <w:r w:rsidDel="0061406B">
                <w:rPr>
                  <w:sz w:val="18"/>
                </w:rPr>
                <w:delText>PDF/A or U/A</w:delText>
              </w:r>
            </w:del>
          </w:p>
        </w:tc>
        <w:tc>
          <w:tcPr>
            <w:tcW w:w="5751" w:type="dxa"/>
          </w:tcPr>
          <w:p w14:paraId="5F96F758" w14:textId="181CCC08" w:rsidR="00CF2BB8" w:rsidDel="0061406B" w:rsidRDefault="00CF2BB8" w:rsidP="00B467B9">
            <w:pPr>
              <w:pStyle w:val="TableParagraph"/>
              <w:spacing w:line="259" w:lineRule="auto"/>
              <w:ind w:left="196" w:right="196"/>
              <w:rPr>
                <w:del w:id="3551" w:author="USER" w:date="2024-04-08T14:39:00Z"/>
                <w:sz w:val="18"/>
              </w:rPr>
            </w:pPr>
            <w:del w:id="3552" w:author="USER" w:date="2024-04-08T14:39:00Z">
              <w:r w:rsidDel="0061406B">
                <w:rPr>
                  <w:sz w:val="18"/>
                </w:rPr>
                <w:delText>ISO-standardized version of the Portable Document Format (PDF) specialized for use in the archiving and long-</w:delText>
              </w:r>
            </w:del>
          </w:p>
          <w:p w14:paraId="3D9BDAFD" w14:textId="104B9294" w:rsidR="00CF2BB8" w:rsidDel="0061406B" w:rsidRDefault="00CF2BB8" w:rsidP="00B467B9">
            <w:pPr>
              <w:pStyle w:val="TableParagraph"/>
              <w:spacing w:before="0" w:line="206" w:lineRule="exact"/>
              <w:ind w:left="196" w:right="196"/>
              <w:rPr>
                <w:del w:id="3553" w:author="USER" w:date="2024-04-08T14:39:00Z"/>
                <w:sz w:val="18"/>
              </w:rPr>
            </w:pPr>
            <w:del w:id="3554" w:author="USER" w:date="2024-04-08T14:39:00Z">
              <w:r w:rsidDel="0061406B">
                <w:rPr>
                  <w:sz w:val="18"/>
                </w:rPr>
                <w:delText>term preservation of electronic documents or U/A.</w:delText>
              </w:r>
            </w:del>
          </w:p>
        </w:tc>
      </w:tr>
      <w:tr w:rsidR="00CF2BB8" w:rsidDel="0061406B" w14:paraId="55088906" w14:textId="1D107C1E" w:rsidTr="00B467B9">
        <w:trPr>
          <w:trHeight w:val="462"/>
          <w:del w:id="3555" w:author="USER" w:date="2024-04-08T14:39:00Z"/>
        </w:trPr>
        <w:tc>
          <w:tcPr>
            <w:tcW w:w="1438" w:type="dxa"/>
          </w:tcPr>
          <w:p w14:paraId="184A560A" w14:textId="19E42144" w:rsidR="00CF2BB8" w:rsidDel="0061406B" w:rsidRDefault="00CF2BB8" w:rsidP="00B467B9">
            <w:pPr>
              <w:pStyle w:val="TableParagraph"/>
              <w:ind w:left="196" w:right="196"/>
              <w:rPr>
                <w:del w:id="3556" w:author="USER" w:date="2024-04-08T14:39:00Z"/>
                <w:sz w:val="18"/>
              </w:rPr>
            </w:pPr>
            <w:del w:id="3557" w:author="USER" w:date="2024-04-08T14:39:00Z">
              <w:r w:rsidDel="0061406B">
                <w:rPr>
                  <w:w w:val="99"/>
                  <w:sz w:val="18"/>
                </w:rPr>
                <w:delText>9</w:delText>
              </w:r>
            </w:del>
          </w:p>
        </w:tc>
        <w:tc>
          <w:tcPr>
            <w:tcW w:w="2878" w:type="dxa"/>
          </w:tcPr>
          <w:p w14:paraId="76D387A9" w14:textId="3C2F7FE9" w:rsidR="00CF2BB8" w:rsidDel="0061406B" w:rsidRDefault="00CF2BB8" w:rsidP="00B467B9">
            <w:pPr>
              <w:pStyle w:val="TableParagraph"/>
              <w:ind w:left="196" w:right="196"/>
              <w:rPr>
                <w:del w:id="3558" w:author="USER" w:date="2024-04-08T14:39:00Z"/>
                <w:sz w:val="18"/>
              </w:rPr>
            </w:pPr>
            <w:del w:id="3559" w:author="USER" w:date="2024-04-08T14:39:00Z">
              <w:r w:rsidDel="0061406B">
                <w:rPr>
                  <w:sz w:val="18"/>
                </w:rPr>
                <w:delText>LUA</w:delText>
              </w:r>
            </w:del>
          </w:p>
        </w:tc>
        <w:tc>
          <w:tcPr>
            <w:tcW w:w="5751" w:type="dxa"/>
          </w:tcPr>
          <w:p w14:paraId="2C0849EB" w14:textId="26F84234" w:rsidR="00CF2BB8" w:rsidDel="0061406B" w:rsidRDefault="00CF2BB8" w:rsidP="00B467B9">
            <w:pPr>
              <w:pStyle w:val="TableParagraph"/>
              <w:ind w:left="196" w:right="196"/>
              <w:rPr>
                <w:del w:id="3560" w:author="USER" w:date="2024-04-08T14:39:00Z"/>
                <w:sz w:val="18"/>
              </w:rPr>
            </w:pPr>
            <w:del w:id="3561" w:author="USER" w:date="2024-04-08T14:39:00Z">
              <w:r w:rsidDel="0061406B">
                <w:rPr>
                  <w:sz w:val="18"/>
                </w:rPr>
                <w:delText>A lightweight, extensible programming language.</w:delText>
              </w:r>
            </w:del>
          </w:p>
        </w:tc>
      </w:tr>
      <w:tr w:rsidR="00CF2BB8" w:rsidDel="0061406B" w14:paraId="63F299D7" w14:textId="250A582C" w:rsidTr="00B467B9">
        <w:trPr>
          <w:trHeight w:val="465"/>
          <w:del w:id="3562" w:author="USER" w:date="2024-04-08T14:39:00Z"/>
        </w:trPr>
        <w:tc>
          <w:tcPr>
            <w:tcW w:w="1438" w:type="dxa"/>
          </w:tcPr>
          <w:p w14:paraId="437D7E0D" w14:textId="07EAAF94" w:rsidR="00CF2BB8" w:rsidDel="0061406B" w:rsidRDefault="00CF2BB8" w:rsidP="00B467B9">
            <w:pPr>
              <w:pStyle w:val="TableParagraph"/>
              <w:spacing w:before="121"/>
              <w:ind w:left="196" w:right="196"/>
              <w:rPr>
                <w:del w:id="3563" w:author="USER" w:date="2024-04-08T14:39:00Z"/>
                <w:sz w:val="18"/>
              </w:rPr>
            </w:pPr>
            <w:del w:id="3564" w:author="USER" w:date="2024-04-08T14:39:00Z">
              <w:r w:rsidDel="0061406B">
                <w:rPr>
                  <w:sz w:val="18"/>
                </w:rPr>
                <w:delText>10</w:delText>
              </w:r>
              <w:r w:rsidR="00F400F0" w:rsidDel="0061406B">
                <w:rPr>
                  <w:sz w:val="18"/>
                </w:rPr>
                <w:delText>0</w:delText>
              </w:r>
            </w:del>
          </w:p>
        </w:tc>
        <w:tc>
          <w:tcPr>
            <w:tcW w:w="2878" w:type="dxa"/>
          </w:tcPr>
          <w:p w14:paraId="40598E84" w14:textId="2FE33D18" w:rsidR="00CF2BB8" w:rsidDel="0061406B" w:rsidRDefault="00CF2BB8" w:rsidP="00B467B9">
            <w:pPr>
              <w:pStyle w:val="TableParagraph"/>
              <w:spacing w:before="121"/>
              <w:ind w:left="196" w:right="196"/>
              <w:rPr>
                <w:del w:id="3565" w:author="USER" w:date="2024-04-08T14:39:00Z"/>
                <w:sz w:val="18"/>
              </w:rPr>
            </w:pPr>
            <w:del w:id="3566" w:author="USER" w:date="2024-04-08T14:39:00Z">
              <w:r w:rsidDel="0061406B">
                <w:rPr>
                  <w:sz w:val="18"/>
                </w:rPr>
                <w:delText>other</w:delText>
              </w:r>
            </w:del>
          </w:p>
        </w:tc>
        <w:tc>
          <w:tcPr>
            <w:tcW w:w="5751" w:type="dxa"/>
          </w:tcPr>
          <w:p w14:paraId="46BD36F8" w14:textId="3E1775AE" w:rsidR="00CF2BB8" w:rsidDel="0061406B" w:rsidRDefault="00CF2BB8" w:rsidP="00B467B9">
            <w:pPr>
              <w:pStyle w:val="TableParagraph"/>
              <w:spacing w:before="121"/>
              <w:ind w:left="196" w:right="196"/>
              <w:rPr>
                <w:del w:id="3567" w:author="USER" w:date="2024-04-08T14:39:00Z"/>
                <w:sz w:val="18"/>
              </w:rPr>
            </w:pPr>
            <w:del w:id="3568" w:author="USER" w:date="2024-04-08T14:39:00Z">
              <w:r w:rsidDel="0061406B">
                <w:rPr>
                  <w:sz w:val="18"/>
                </w:rPr>
                <w:delText>Other support file purpose.</w:delText>
              </w:r>
            </w:del>
          </w:p>
        </w:tc>
      </w:tr>
    </w:tbl>
    <w:p w14:paraId="77E30A90" w14:textId="18E56029" w:rsidR="00FE5882" w:rsidDel="0061406B" w:rsidRDefault="00FE5882">
      <w:pPr>
        <w:pStyle w:val="a3"/>
        <w:spacing w:before="10"/>
        <w:ind w:right="220"/>
        <w:rPr>
          <w:del w:id="3569" w:author="USER" w:date="2024-04-08T14:39:00Z"/>
          <w:sz w:val="24"/>
        </w:rPr>
      </w:pPr>
    </w:p>
    <w:p w14:paraId="448636FB" w14:textId="43070EA5" w:rsidR="00FE5882" w:rsidDel="0061406B" w:rsidRDefault="00FE5882">
      <w:pPr>
        <w:rPr>
          <w:del w:id="3570" w:author="USER" w:date="2024-04-08T14:39:00Z"/>
          <w:b/>
          <w:sz w:val="24"/>
          <w:szCs w:val="20"/>
        </w:rPr>
      </w:pPr>
      <w:del w:id="3571" w:author="USER" w:date="2024-04-08T14:39:00Z">
        <w:r w:rsidDel="0061406B">
          <w:rPr>
            <w:sz w:val="24"/>
          </w:rPr>
          <w:br w:type="page"/>
        </w:r>
      </w:del>
    </w:p>
    <w:p w14:paraId="26AA6018" w14:textId="00C9BA92" w:rsidR="00CF2BB8" w:rsidDel="0061406B" w:rsidRDefault="00CF2BB8">
      <w:pPr>
        <w:pStyle w:val="a3"/>
        <w:spacing w:before="10"/>
        <w:ind w:right="220"/>
        <w:rPr>
          <w:del w:id="3572" w:author="USER" w:date="2024-04-08T14:39:00Z"/>
          <w:sz w:val="24"/>
        </w:rPr>
      </w:pPr>
    </w:p>
    <w:p w14:paraId="526BB3BA" w14:textId="13BBA1DA" w:rsidR="00FE5882" w:rsidRPr="00FE5882" w:rsidDel="0061406B" w:rsidRDefault="009106CA" w:rsidP="0061406B">
      <w:pPr>
        <w:pStyle w:val="2"/>
        <w:numPr>
          <w:ilvl w:val="1"/>
          <w:numId w:val="9"/>
        </w:numPr>
        <w:rPr>
          <w:del w:id="3573" w:author="USER" w:date="2024-04-08T14:39:00Z"/>
        </w:rPr>
      </w:pPr>
      <w:del w:id="3574" w:author="USER" w:date="2024-04-08T14:39:00Z">
        <w:r w:rsidDel="0061406B">
          <w:delText>S100_</w:delText>
        </w:r>
        <w:r w:rsidR="00FE5882" w:rsidRPr="00FE5882" w:rsidDel="0061406B">
          <w:rPr>
            <w:rStyle w:val="2Char"/>
            <w:b/>
            <w:bCs/>
          </w:rPr>
          <w:delText>Support</w:delText>
        </w:r>
        <w:r w:rsidR="00FE5882" w:rsidRPr="00FE5882" w:rsidDel="0061406B">
          <w:delText xml:space="preserve"> File Purpose</w:delText>
        </w:r>
      </w:del>
    </w:p>
    <w:p w14:paraId="08DADA7D" w14:textId="203CD77A" w:rsidR="00FE5882" w:rsidDel="0061406B" w:rsidRDefault="00FE5882" w:rsidP="00FE5882">
      <w:pPr>
        <w:pStyle w:val="a3"/>
        <w:spacing w:before="5"/>
        <w:ind w:right="220"/>
        <w:rPr>
          <w:del w:id="3575" w:author="USER" w:date="2024-04-08T14:39:00Z"/>
          <w:b w:val="0"/>
          <w:sz w:val="22"/>
        </w:rPr>
      </w:pPr>
    </w:p>
    <w:p w14:paraId="4CB21644" w14:textId="690E5A9A" w:rsidR="00FE5882" w:rsidDel="0061406B" w:rsidRDefault="00FE5882" w:rsidP="00FE5882">
      <w:pPr>
        <w:pStyle w:val="a3"/>
        <w:ind w:right="220"/>
        <w:rPr>
          <w:del w:id="3576" w:author="USER" w:date="2024-04-08T14:39:00Z"/>
        </w:rPr>
      </w:pPr>
      <w:del w:id="3577" w:author="USER" w:date="2024-04-08T14:39:00Z">
        <w:r w:rsidDel="0061406B">
          <w:delText xml:space="preserve">Definition: </w:delText>
        </w:r>
        <w:r w:rsidRPr="00FE5882" w:rsidDel="0061406B">
          <w:rPr>
            <w:b w:val="0"/>
            <w:bCs/>
          </w:rPr>
          <w:delText>The reason for inclusion of the support file.</w:delText>
        </w:r>
      </w:del>
    </w:p>
    <w:p w14:paraId="42663FC1" w14:textId="66B6BD74" w:rsidR="00FE5882" w:rsidDel="0061406B" w:rsidRDefault="00FE5882" w:rsidP="00FE5882">
      <w:pPr>
        <w:pStyle w:val="a3"/>
        <w:ind w:right="220"/>
        <w:rPr>
          <w:del w:id="3578" w:author="USER" w:date="2024-04-08T14:39:00Z"/>
          <w:sz w:val="22"/>
        </w:rPr>
      </w:pPr>
    </w:p>
    <w:p w14:paraId="670D0C36" w14:textId="3D4A72D2" w:rsidR="00FE5882" w:rsidDel="0061406B" w:rsidRDefault="00FE5882" w:rsidP="00FE5882">
      <w:pPr>
        <w:ind w:left="196" w:right="196"/>
        <w:rPr>
          <w:del w:id="3579" w:author="USER" w:date="2024-04-08T14:39:00Z"/>
          <w:sz w:val="20"/>
        </w:rPr>
      </w:pPr>
      <w:del w:id="3580" w:author="USER" w:date="2024-04-08T14:39:00Z">
        <w:r w:rsidDel="0061406B">
          <w:rPr>
            <w:b/>
            <w:sz w:val="20"/>
          </w:rPr>
          <w:delText xml:space="preserve">CamelCase: </w:delText>
        </w:r>
        <w:r w:rsidDel="0061406B">
          <w:rPr>
            <w:sz w:val="20"/>
          </w:rPr>
          <w:delText>supportFilePurpose</w:delText>
        </w:r>
      </w:del>
    </w:p>
    <w:p w14:paraId="7A9A67D4" w14:textId="6C23C6EA" w:rsidR="00FE5882" w:rsidDel="0061406B" w:rsidRDefault="00FE5882" w:rsidP="00FE5882">
      <w:pPr>
        <w:pStyle w:val="a3"/>
        <w:spacing w:before="4"/>
        <w:ind w:right="220"/>
        <w:rPr>
          <w:del w:id="3581" w:author="USER" w:date="2024-04-08T14:39:00Z"/>
          <w:sz w:val="22"/>
        </w:rPr>
      </w:pPr>
    </w:p>
    <w:p w14:paraId="108E25A8" w14:textId="29023031" w:rsidR="00FE5882" w:rsidDel="0061406B" w:rsidRDefault="00FE5882" w:rsidP="00E4164E">
      <w:pPr>
        <w:pStyle w:val="a3"/>
        <w:ind w:right="220"/>
        <w:rPr>
          <w:del w:id="3582" w:author="USER" w:date="2024-04-08T14:39:00Z"/>
        </w:rPr>
      </w:pPr>
      <w:del w:id="3583" w:author="USER" w:date="2024-04-08T14:39:00Z">
        <w:r w:rsidDel="0061406B">
          <w:delText>Alias:</w:delText>
        </w:r>
      </w:del>
    </w:p>
    <w:p w14:paraId="38475867" w14:textId="53FF8D2F" w:rsidR="00FE5882" w:rsidDel="0061406B" w:rsidRDefault="00FE5882" w:rsidP="00FE5882">
      <w:pPr>
        <w:pStyle w:val="a3"/>
        <w:spacing w:before="7"/>
        <w:ind w:right="220"/>
        <w:rPr>
          <w:del w:id="3584" w:author="USER" w:date="2024-04-08T14:39:00Z"/>
          <w:b w:val="0"/>
          <w:sz w:val="22"/>
        </w:rPr>
      </w:pPr>
    </w:p>
    <w:p w14:paraId="24172E01" w14:textId="163DFC73" w:rsidR="00FE5882" w:rsidDel="0061406B" w:rsidRDefault="00FE5882" w:rsidP="00FE5882">
      <w:pPr>
        <w:ind w:left="196" w:right="196"/>
        <w:rPr>
          <w:del w:id="3585" w:author="USER" w:date="2024-04-08T14:39:00Z"/>
          <w:sz w:val="20"/>
        </w:rPr>
      </w:pPr>
      <w:del w:id="3586" w:author="USER" w:date="2024-04-08T14:39:00Z">
        <w:r w:rsidDel="0061406B">
          <w:rPr>
            <w:b/>
            <w:sz w:val="20"/>
          </w:rPr>
          <w:delText xml:space="preserve">Value type: </w:delText>
        </w:r>
        <w:r w:rsidDel="0061406B">
          <w:rPr>
            <w:sz w:val="20"/>
          </w:rPr>
          <w:delText>enumeration</w:delText>
        </w:r>
      </w:del>
    </w:p>
    <w:p w14:paraId="284C93E3" w14:textId="630A95DA" w:rsidR="00FE5882" w:rsidDel="0061406B" w:rsidRDefault="00FE5882" w:rsidP="00FE5882">
      <w:pPr>
        <w:pStyle w:val="a3"/>
        <w:spacing w:before="4"/>
        <w:ind w:right="220"/>
        <w:rPr>
          <w:del w:id="3587" w:author="USER" w:date="2024-04-08T14:39:00Z"/>
          <w:sz w:val="22"/>
        </w:rPr>
      </w:pPr>
    </w:p>
    <w:p w14:paraId="1CD235CC" w14:textId="2B12A3DA" w:rsidR="00FE5882" w:rsidDel="0061406B" w:rsidRDefault="00FE5882" w:rsidP="00FE5882">
      <w:pPr>
        <w:ind w:left="196" w:right="196"/>
        <w:rPr>
          <w:del w:id="3588" w:author="USER" w:date="2024-04-08T14:39:00Z"/>
          <w:sz w:val="20"/>
        </w:rPr>
      </w:pPr>
      <w:del w:id="3589" w:author="USER" w:date="2024-04-08T14:39:00Z">
        <w:r w:rsidDel="0061406B">
          <w:rPr>
            <w:b/>
            <w:sz w:val="20"/>
          </w:rPr>
          <w:delText xml:space="preserve">Remarks: </w:delText>
        </w:r>
        <w:r w:rsidDel="0061406B">
          <w:rPr>
            <w:sz w:val="20"/>
          </w:rPr>
          <w:delText>No remarks.</w:delText>
        </w:r>
      </w:del>
    </w:p>
    <w:p w14:paraId="47668DC7" w14:textId="0524BDD6" w:rsidR="00FE5882" w:rsidDel="0061406B" w:rsidRDefault="00FE5882" w:rsidP="00FE5882">
      <w:pPr>
        <w:pStyle w:val="a3"/>
        <w:ind w:right="220"/>
        <w:rPr>
          <w:del w:id="3590" w:author="USER" w:date="2024-04-08T14:39:00Z"/>
          <w:sz w:val="22"/>
        </w:rPr>
      </w:pPr>
    </w:p>
    <w:p w14:paraId="4459EDC0" w14:textId="6D9373D6" w:rsidR="00FE5882" w:rsidDel="0061406B" w:rsidRDefault="00FE5882" w:rsidP="00FE5882">
      <w:pPr>
        <w:pStyle w:val="a3"/>
        <w:ind w:right="220"/>
        <w:rPr>
          <w:del w:id="3591" w:author="USER" w:date="2024-04-08T14:39:00Z"/>
          <w:sz w:val="22"/>
        </w:rPr>
      </w:pPr>
    </w:p>
    <w:p w14:paraId="4902AC27" w14:textId="4CCFC251" w:rsidR="00FE5882" w:rsidDel="0061406B" w:rsidRDefault="00FE5882" w:rsidP="00FE5882">
      <w:pPr>
        <w:pStyle w:val="a3"/>
        <w:spacing w:before="9"/>
        <w:ind w:right="220"/>
        <w:rPr>
          <w:del w:id="3592" w:author="USER" w:date="2024-04-08T14:39:00Z"/>
          <w:sz w:val="31"/>
        </w:rPr>
      </w:pPr>
    </w:p>
    <w:p w14:paraId="06932000" w14:textId="17B081C6" w:rsidR="00FE5882" w:rsidDel="0061406B" w:rsidRDefault="00FE5882" w:rsidP="00E4164E">
      <w:pPr>
        <w:pStyle w:val="a3"/>
        <w:ind w:right="220"/>
        <w:rPr>
          <w:del w:id="3593" w:author="USER" w:date="2024-04-08T14:39:00Z"/>
        </w:rPr>
      </w:pPr>
      <w:del w:id="3594" w:author="USER" w:date="2024-04-08T14:39:00Z">
        <w:r w:rsidDel="0061406B">
          <w:delText>Listed Values:</w:delText>
        </w:r>
      </w:del>
    </w:p>
    <w:p w14:paraId="553F4C95" w14:textId="696F54FB" w:rsidR="00FE5882" w:rsidRPr="00E4164E" w:rsidDel="0061406B" w:rsidRDefault="00FE5882" w:rsidP="00E4164E">
      <w:pPr>
        <w:pStyle w:val="a3"/>
        <w:ind w:right="220"/>
        <w:rPr>
          <w:del w:id="3595" w:author="USER" w:date="2024-04-08T14:39: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FE5882" w:rsidDel="0061406B" w14:paraId="6E130538" w14:textId="626D7FF4" w:rsidTr="00B467B9">
        <w:trPr>
          <w:trHeight w:val="465"/>
          <w:del w:id="3596" w:author="USER" w:date="2024-04-08T14:39:00Z"/>
        </w:trPr>
        <w:tc>
          <w:tcPr>
            <w:tcW w:w="1438" w:type="dxa"/>
            <w:shd w:val="clear" w:color="auto" w:fill="FFF1CC"/>
          </w:tcPr>
          <w:p w14:paraId="7869CCE3" w14:textId="21936EAB" w:rsidR="00FE5882" w:rsidDel="0061406B" w:rsidRDefault="00FE5882" w:rsidP="00B467B9">
            <w:pPr>
              <w:pStyle w:val="TableParagraph"/>
              <w:spacing w:before="117"/>
              <w:ind w:left="196" w:right="196"/>
              <w:rPr>
                <w:del w:id="3597" w:author="USER" w:date="2024-04-08T14:39:00Z"/>
                <w:b/>
                <w:sz w:val="18"/>
              </w:rPr>
            </w:pPr>
            <w:del w:id="3598" w:author="USER" w:date="2024-04-08T14:39:00Z">
              <w:r w:rsidDel="0061406B">
                <w:rPr>
                  <w:b/>
                  <w:sz w:val="18"/>
                </w:rPr>
                <w:delText>Code</w:delText>
              </w:r>
            </w:del>
          </w:p>
        </w:tc>
        <w:tc>
          <w:tcPr>
            <w:tcW w:w="2878" w:type="dxa"/>
            <w:shd w:val="clear" w:color="auto" w:fill="FFF1CC"/>
          </w:tcPr>
          <w:p w14:paraId="0DE61BBA" w14:textId="74894881" w:rsidR="00FE5882" w:rsidDel="0061406B" w:rsidRDefault="00FE5882" w:rsidP="00B467B9">
            <w:pPr>
              <w:pStyle w:val="TableParagraph"/>
              <w:spacing w:before="117"/>
              <w:ind w:left="196" w:right="196"/>
              <w:rPr>
                <w:del w:id="3599" w:author="USER" w:date="2024-04-08T14:39:00Z"/>
                <w:b/>
                <w:sz w:val="18"/>
              </w:rPr>
            </w:pPr>
            <w:del w:id="3600" w:author="USER" w:date="2024-04-08T14:39:00Z">
              <w:r w:rsidDel="0061406B">
                <w:rPr>
                  <w:b/>
                  <w:sz w:val="18"/>
                </w:rPr>
                <w:delText>Label</w:delText>
              </w:r>
            </w:del>
          </w:p>
        </w:tc>
        <w:tc>
          <w:tcPr>
            <w:tcW w:w="5751" w:type="dxa"/>
            <w:shd w:val="clear" w:color="auto" w:fill="FFF1CC"/>
          </w:tcPr>
          <w:p w14:paraId="4FC25A67" w14:textId="50AEF157" w:rsidR="00FE5882" w:rsidDel="0061406B" w:rsidRDefault="00FE5882" w:rsidP="00B467B9">
            <w:pPr>
              <w:pStyle w:val="TableParagraph"/>
              <w:spacing w:before="117"/>
              <w:ind w:left="196" w:right="196"/>
              <w:rPr>
                <w:del w:id="3601" w:author="USER" w:date="2024-04-08T14:39:00Z"/>
                <w:b/>
                <w:sz w:val="18"/>
              </w:rPr>
            </w:pPr>
            <w:del w:id="3602" w:author="USER" w:date="2024-04-08T14:39:00Z">
              <w:r w:rsidDel="0061406B">
                <w:rPr>
                  <w:b/>
                  <w:sz w:val="18"/>
                </w:rPr>
                <w:delText>Definition</w:delText>
              </w:r>
            </w:del>
          </w:p>
        </w:tc>
      </w:tr>
      <w:tr w:rsidR="00FE5882" w:rsidDel="0061406B" w14:paraId="3A014B8C" w14:textId="3BD73B9F" w:rsidTr="00B467B9">
        <w:trPr>
          <w:trHeight w:val="462"/>
          <w:del w:id="3603" w:author="USER" w:date="2024-04-08T14:39:00Z"/>
        </w:trPr>
        <w:tc>
          <w:tcPr>
            <w:tcW w:w="1438" w:type="dxa"/>
          </w:tcPr>
          <w:p w14:paraId="6ABC3372" w14:textId="33C39FC0" w:rsidR="00FE5882" w:rsidDel="0061406B" w:rsidRDefault="00FE5882" w:rsidP="00B467B9">
            <w:pPr>
              <w:pStyle w:val="TableParagraph"/>
              <w:ind w:left="196" w:right="196"/>
              <w:rPr>
                <w:del w:id="3604" w:author="USER" w:date="2024-04-08T14:39:00Z"/>
                <w:sz w:val="18"/>
              </w:rPr>
            </w:pPr>
            <w:del w:id="3605" w:author="USER" w:date="2024-04-08T14:39:00Z">
              <w:r w:rsidDel="0061406B">
                <w:rPr>
                  <w:w w:val="99"/>
                  <w:sz w:val="18"/>
                </w:rPr>
                <w:delText>1</w:delText>
              </w:r>
            </w:del>
          </w:p>
        </w:tc>
        <w:tc>
          <w:tcPr>
            <w:tcW w:w="2878" w:type="dxa"/>
          </w:tcPr>
          <w:p w14:paraId="510E913A" w14:textId="57391F26" w:rsidR="00FE5882" w:rsidDel="0061406B" w:rsidRDefault="00FE5882" w:rsidP="00B467B9">
            <w:pPr>
              <w:pStyle w:val="TableParagraph"/>
              <w:ind w:left="196" w:right="196"/>
              <w:rPr>
                <w:del w:id="3606" w:author="USER" w:date="2024-04-08T14:39:00Z"/>
                <w:sz w:val="18"/>
              </w:rPr>
            </w:pPr>
            <w:del w:id="3607" w:author="USER" w:date="2024-04-08T14:39:00Z">
              <w:r w:rsidDel="0061406B">
                <w:rPr>
                  <w:sz w:val="18"/>
                </w:rPr>
                <w:delText>new</w:delText>
              </w:r>
            </w:del>
          </w:p>
        </w:tc>
        <w:tc>
          <w:tcPr>
            <w:tcW w:w="5751" w:type="dxa"/>
          </w:tcPr>
          <w:p w14:paraId="36E63EBB" w14:textId="7CE6C317" w:rsidR="00FE5882" w:rsidDel="0061406B" w:rsidRDefault="00FE5882" w:rsidP="00B467B9">
            <w:pPr>
              <w:pStyle w:val="TableParagraph"/>
              <w:ind w:left="196" w:right="196"/>
              <w:rPr>
                <w:del w:id="3608" w:author="USER" w:date="2024-04-08T14:39:00Z"/>
                <w:sz w:val="18"/>
              </w:rPr>
            </w:pPr>
            <w:del w:id="3609" w:author="USER" w:date="2024-04-08T14:39:00Z">
              <w:r w:rsidRPr="00FE5882" w:rsidDel="0061406B">
                <w:rPr>
                  <w:sz w:val="18"/>
                </w:rPr>
                <w:delText>A file which is new.</w:delText>
              </w:r>
            </w:del>
          </w:p>
        </w:tc>
      </w:tr>
      <w:tr w:rsidR="00FE5882" w:rsidDel="0061406B" w14:paraId="24FEBE26" w14:textId="763B0D63" w:rsidTr="00B467B9">
        <w:trPr>
          <w:trHeight w:val="462"/>
          <w:del w:id="3610" w:author="USER" w:date="2024-04-08T14:39:00Z"/>
        </w:trPr>
        <w:tc>
          <w:tcPr>
            <w:tcW w:w="1438" w:type="dxa"/>
          </w:tcPr>
          <w:p w14:paraId="7CA09ED8" w14:textId="4B171CC0" w:rsidR="00FE5882" w:rsidDel="0061406B" w:rsidRDefault="00FE5882" w:rsidP="00B467B9">
            <w:pPr>
              <w:pStyle w:val="TableParagraph"/>
              <w:ind w:left="196" w:right="196"/>
              <w:rPr>
                <w:del w:id="3611" w:author="USER" w:date="2024-04-08T14:39:00Z"/>
                <w:w w:val="99"/>
                <w:sz w:val="18"/>
              </w:rPr>
            </w:pPr>
          </w:p>
        </w:tc>
        <w:tc>
          <w:tcPr>
            <w:tcW w:w="2878" w:type="dxa"/>
          </w:tcPr>
          <w:p w14:paraId="38FAC19A" w14:textId="108A8793" w:rsidR="00FE5882" w:rsidDel="0061406B" w:rsidRDefault="00FE5882" w:rsidP="00B467B9">
            <w:pPr>
              <w:pStyle w:val="TableParagraph"/>
              <w:ind w:left="196" w:right="196"/>
              <w:rPr>
                <w:del w:id="3612" w:author="USER" w:date="2024-04-08T14:39:00Z"/>
                <w:sz w:val="18"/>
              </w:rPr>
            </w:pPr>
            <w:del w:id="3613" w:author="USER" w:date="2024-04-08T14:39:00Z">
              <w:r w:rsidDel="0061406B">
                <w:rPr>
                  <w:sz w:val="18"/>
                </w:rPr>
                <w:delText>replacement</w:delText>
              </w:r>
            </w:del>
          </w:p>
        </w:tc>
        <w:tc>
          <w:tcPr>
            <w:tcW w:w="5751" w:type="dxa"/>
          </w:tcPr>
          <w:p w14:paraId="06E1F19D" w14:textId="18364D2A" w:rsidR="00FE5882" w:rsidRPr="00FE5882" w:rsidDel="0061406B" w:rsidRDefault="00FE5882" w:rsidP="00B467B9">
            <w:pPr>
              <w:pStyle w:val="TableParagraph"/>
              <w:ind w:left="196" w:right="196"/>
              <w:rPr>
                <w:del w:id="3614" w:author="USER" w:date="2024-04-08T14:39:00Z"/>
                <w:sz w:val="18"/>
              </w:rPr>
            </w:pPr>
            <w:del w:id="3615" w:author="USER" w:date="2024-04-08T14:39:00Z">
              <w:r w:rsidRPr="00FE5882" w:rsidDel="0061406B">
                <w:rPr>
                  <w:sz w:val="18"/>
                </w:rPr>
                <w:delText>A file which replaces an existing file.</w:delText>
              </w:r>
            </w:del>
          </w:p>
        </w:tc>
      </w:tr>
      <w:tr w:rsidR="00FE5882" w:rsidDel="0061406B" w14:paraId="29878DC7" w14:textId="2C986767" w:rsidTr="00B467B9">
        <w:trPr>
          <w:trHeight w:val="465"/>
          <w:del w:id="3616" w:author="USER" w:date="2024-04-08T14:39:00Z"/>
        </w:trPr>
        <w:tc>
          <w:tcPr>
            <w:tcW w:w="1438" w:type="dxa"/>
          </w:tcPr>
          <w:p w14:paraId="36B2F64E" w14:textId="31C865F6" w:rsidR="00FE5882" w:rsidDel="0061406B" w:rsidRDefault="00FE5882" w:rsidP="00B467B9">
            <w:pPr>
              <w:pStyle w:val="TableParagraph"/>
              <w:ind w:left="196" w:right="196"/>
              <w:rPr>
                <w:del w:id="3617" w:author="USER" w:date="2024-04-08T14:39:00Z"/>
                <w:sz w:val="18"/>
              </w:rPr>
            </w:pPr>
            <w:del w:id="3618" w:author="USER" w:date="2024-04-08T14:39:00Z">
              <w:r w:rsidDel="0061406B">
                <w:rPr>
                  <w:w w:val="99"/>
                  <w:sz w:val="18"/>
                </w:rPr>
                <w:delText>3</w:delText>
              </w:r>
            </w:del>
          </w:p>
        </w:tc>
        <w:tc>
          <w:tcPr>
            <w:tcW w:w="2878" w:type="dxa"/>
          </w:tcPr>
          <w:p w14:paraId="0A9FD5F9" w14:textId="3F7EBEB7" w:rsidR="00FE5882" w:rsidDel="0061406B" w:rsidRDefault="00FE5882" w:rsidP="00B467B9">
            <w:pPr>
              <w:pStyle w:val="TableParagraph"/>
              <w:ind w:left="196" w:right="196"/>
              <w:rPr>
                <w:del w:id="3619" w:author="USER" w:date="2024-04-08T14:39:00Z"/>
                <w:sz w:val="18"/>
              </w:rPr>
            </w:pPr>
            <w:del w:id="3620" w:author="USER" w:date="2024-04-08T14:39:00Z">
              <w:r w:rsidDel="0061406B">
                <w:rPr>
                  <w:sz w:val="18"/>
                </w:rPr>
                <w:delText>deletion</w:delText>
              </w:r>
            </w:del>
          </w:p>
        </w:tc>
        <w:tc>
          <w:tcPr>
            <w:tcW w:w="5751" w:type="dxa"/>
          </w:tcPr>
          <w:p w14:paraId="30E05772" w14:textId="1E9A9D7C" w:rsidR="00FE5882" w:rsidDel="0061406B" w:rsidRDefault="00FE5882" w:rsidP="00B467B9">
            <w:pPr>
              <w:pStyle w:val="TableParagraph"/>
              <w:ind w:left="196" w:right="196"/>
              <w:rPr>
                <w:del w:id="3621" w:author="USER" w:date="2024-04-08T14:39:00Z"/>
                <w:sz w:val="18"/>
              </w:rPr>
            </w:pPr>
            <w:del w:id="3622" w:author="USER" w:date="2024-04-08T14:39:00Z">
              <w:r w:rsidRPr="00FE5882" w:rsidDel="0061406B">
                <w:rPr>
                  <w:sz w:val="18"/>
                </w:rPr>
                <w:delText>Deletes an existing file.</w:delText>
              </w:r>
            </w:del>
          </w:p>
        </w:tc>
      </w:tr>
    </w:tbl>
    <w:p w14:paraId="6B2B38AB" w14:textId="6DC3AD96" w:rsidR="00FE5882" w:rsidDel="0061406B" w:rsidRDefault="00FE5882">
      <w:pPr>
        <w:pStyle w:val="a3"/>
        <w:spacing w:before="10"/>
        <w:ind w:right="220"/>
        <w:rPr>
          <w:del w:id="3623" w:author="USER" w:date="2024-04-08T14:39:00Z"/>
          <w:sz w:val="24"/>
        </w:rPr>
      </w:pPr>
    </w:p>
    <w:p w14:paraId="5DA7B9A1" w14:textId="06E7452A" w:rsidR="00E4164E" w:rsidDel="0061406B" w:rsidRDefault="00E4164E">
      <w:pPr>
        <w:pStyle w:val="a3"/>
        <w:spacing w:before="10"/>
        <w:ind w:right="220"/>
        <w:rPr>
          <w:del w:id="3624" w:author="USER" w:date="2024-04-08T14:39:00Z"/>
          <w:sz w:val="24"/>
        </w:rPr>
      </w:pPr>
    </w:p>
    <w:p w14:paraId="7909F85C" w14:textId="172EA18B" w:rsidR="00E4164E" w:rsidDel="001874AE" w:rsidRDefault="00E4164E">
      <w:pPr>
        <w:rPr>
          <w:del w:id="3625" w:author="USER" w:date="2024-06-28T13:18:00Z"/>
          <w:b/>
          <w:sz w:val="24"/>
          <w:szCs w:val="20"/>
        </w:rPr>
      </w:pPr>
      <w:del w:id="3626" w:author="USER" w:date="2024-06-28T13:18:00Z">
        <w:r w:rsidDel="001874AE">
          <w:rPr>
            <w:sz w:val="24"/>
          </w:rPr>
          <w:br w:type="page"/>
        </w:r>
      </w:del>
    </w:p>
    <w:p w14:paraId="194F79ED" w14:textId="05DA7B80" w:rsidR="00E4164E" w:rsidRDefault="00E4164E" w:rsidP="001874AE">
      <w:pPr>
        <w:rPr>
          <w:sz w:val="24"/>
        </w:rPr>
      </w:pPr>
    </w:p>
    <w:p w14:paraId="64F63E83" w14:textId="5B77EA55" w:rsidR="00E4164E" w:rsidRDefault="00E4164E" w:rsidP="00E14416">
      <w:pPr>
        <w:pStyle w:val="2"/>
        <w:numPr>
          <w:ilvl w:val="1"/>
          <w:numId w:val="9"/>
        </w:numPr>
      </w:pPr>
      <w:r w:rsidRPr="00E4164E">
        <w:t>Telecommunication</w:t>
      </w:r>
      <w:r>
        <w:t xml:space="preserve"> </w:t>
      </w:r>
      <w:r w:rsidRPr="00E4164E">
        <w:t>Identifier</w:t>
      </w:r>
    </w:p>
    <w:p w14:paraId="55C909D2" w14:textId="77777777" w:rsidR="00E4164E" w:rsidRDefault="00E4164E" w:rsidP="00E4164E">
      <w:pPr>
        <w:pStyle w:val="a3"/>
        <w:spacing w:before="5"/>
        <w:ind w:right="220"/>
        <w:rPr>
          <w:b w:val="0"/>
          <w:sz w:val="22"/>
        </w:rPr>
      </w:pPr>
    </w:p>
    <w:p w14:paraId="1C8A9C27" w14:textId="3ED0874F" w:rsidR="00E4164E" w:rsidRDefault="00E4164E" w:rsidP="00E4164E">
      <w:pPr>
        <w:pStyle w:val="a3"/>
        <w:ind w:right="220"/>
      </w:pPr>
      <w:r>
        <w:t xml:space="preserve">Definition: </w:t>
      </w:r>
      <w:r w:rsidR="004D65B9" w:rsidRPr="004D65B9">
        <w:rPr>
          <w:b w:val="0"/>
          <w:bCs/>
        </w:rPr>
        <w:t>An identifier, such as words, numbers, letters, symbols, or any combination of those used to establish a contact to a particular person, organisation or service.</w:t>
      </w:r>
    </w:p>
    <w:p w14:paraId="0C953600" w14:textId="77777777" w:rsidR="00E4164E" w:rsidRDefault="00E4164E" w:rsidP="00E4164E">
      <w:pPr>
        <w:pStyle w:val="a3"/>
        <w:spacing w:before="7"/>
        <w:ind w:right="220"/>
        <w:rPr>
          <w:sz w:val="22"/>
        </w:rPr>
      </w:pPr>
    </w:p>
    <w:p w14:paraId="53454975" w14:textId="4D84A8E2" w:rsidR="00E4164E" w:rsidRDefault="00E4164E" w:rsidP="00E4164E">
      <w:pPr>
        <w:ind w:left="196" w:right="196"/>
        <w:rPr>
          <w:sz w:val="20"/>
        </w:rPr>
      </w:pPr>
      <w:r>
        <w:rPr>
          <w:b/>
          <w:sz w:val="20"/>
        </w:rPr>
        <w:t xml:space="preserve">CamelCase: </w:t>
      </w:r>
      <w:r w:rsidR="00992E46" w:rsidRPr="00992E46">
        <w:rPr>
          <w:sz w:val="20"/>
        </w:rPr>
        <w:t>telecommunicationIdentifier</w:t>
      </w:r>
    </w:p>
    <w:p w14:paraId="241FF4D5" w14:textId="77777777" w:rsidR="00E4164E" w:rsidRDefault="00E4164E" w:rsidP="00E4164E">
      <w:pPr>
        <w:pStyle w:val="a3"/>
        <w:spacing w:before="4"/>
        <w:ind w:right="220"/>
        <w:rPr>
          <w:sz w:val="22"/>
        </w:rPr>
      </w:pPr>
    </w:p>
    <w:p w14:paraId="7900555C" w14:textId="77777777" w:rsidR="00E4164E" w:rsidRDefault="00E4164E" w:rsidP="00E4164E">
      <w:pPr>
        <w:pStyle w:val="a3"/>
        <w:ind w:right="220"/>
      </w:pPr>
      <w:r>
        <w:t>Alias:</w:t>
      </w:r>
    </w:p>
    <w:p w14:paraId="1CD79D4A" w14:textId="77777777" w:rsidR="00E4164E" w:rsidRDefault="00E4164E" w:rsidP="00E4164E">
      <w:pPr>
        <w:pStyle w:val="a3"/>
        <w:spacing w:before="7"/>
        <w:ind w:right="220"/>
        <w:rPr>
          <w:b w:val="0"/>
          <w:sz w:val="22"/>
        </w:rPr>
      </w:pPr>
    </w:p>
    <w:p w14:paraId="16B9E4E5" w14:textId="78DCDEBB" w:rsidR="00E4164E" w:rsidRDefault="00E4164E" w:rsidP="00E4164E">
      <w:pPr>
        <w:ind w:left="196" w:right="196"/>
        <w:rPr>
          <w:sz w:val="20"/>
        </w:rPr>
      </w:pPr>
      <w:r>
        <w:rPr>
          <w:b/>
          <w:sz w:val="20"/>
        </w:rPr>
        <w:t xml:space="preserve">Value type: </w:t>
      </w:r>
      <w:r w:rsidR="00992E46">
        <w:rPr>
          <w:sz w:val="20"/>
        </w:rPr>
        <w:t>text</w:t>
      </w:r>
    </w:p>
    <w:p w14:paraId="748EE3D4" w14:textId="77777777" w:rsidR="00E4164E" w:rsidRDefault="00E4164E" w:rsidP="00E4164E">
      <w:pPr>
        <w:pStyle w:val="a3"/>
        <w:spacing w:before="4"/>
        <w:ind w:right="220"/>
        <w:rPr>
          <w:sz w:val="22"/>
        </w:rPr>
      </w:pPr>
    </w:p>
    <w:p w14:paraId="28C73686" w14:textId="77777777" w:rsidR="00E4164E" w:rsidRDefault="00E4164E" w:rsidP="00E4164E">
      <w:pPr>
        <w:ind w:left="196" w:right="196"/>
        <w:rPr>
          <w:sz w:val="20"/>
        </w:rPr>
      </w:pPr>
      <w:r>
        <w:rPr>
          <w:b/>
          <w:sz w:val="20"/>
        </w:rPr>
        <w:t xml:space="preserve">Remarks: </w:t>
      </w:r>
      <w:r>
        <w:rPr>
          <w:sz w:val="20"/>
        </w:rPr>
        <w:t>No remarks.</w:t>
      </w:r>
    </w:p>
    <w:p w14:paraId="52A6D2EA" w14:textId="77777777" w:rsidR="00E4164E" w:rsidRDefault="00E4164E">
      <w:pPr>
        <w:pStyle w:val="a3"/>
        <w:spacing w:before="10"/>
        <w:ind w:right="220"/>
        <w:rPr>
          <w:sz w:val="24"/>
        </w:rPr>
      </w:pPr>
    </w:p>
    <w:p w14:paraId="29C09C37" w14:textId="77777777" w:rsidR="00E4164E" w:rsidRDefault="00E4164E">
      <w:pPr>
        <w:rPr>
          <w:sz w:val="24"/>
        </w:rPr>
      </w:pPr>
      <w:r>
        <w:rPr>
          <w:sz w:val="24"/>
        </w:rPr>
        <w:br w:type="page"/>
      </w:r>
    </w:p>
    <w:p w14:paraId="08542D9A" w14:textId="77777777" w:rsidR="00F74630" w:rsidRDefault="00F74630">
      <w:pPr>
        <w:rPr>
          <w:sz w:val="24"/>
        </w:rPr>
      </w:pPr>
    </w:p>
    <w:p w14:paraId="11A5225A" w14:textId="77777777" w:rsidR="00F74630" w:rsidRDefault="00F74630" w:rsidP="00E14416">
      <w:pPr>
        <w:pStyle w:val="2"/>
        <w:numPr>
          <w:ilvl w:val="1"/>
          <w:numId w:val="9"/>
        </w:numPr>
      </w:pPr>
      <w:r>
        <w:t>Telecommunication</w:t>
      </w:r>
      <w:r>
        <w:rPr>
          <w:spacing w:val="-1"/>
        </w:rPr>
        <w:t xml:space="preserve"> </w:t>
      </w:r>
      <w:r>
        <w:t>Service</w:t>
      </w:r>
      <w:del w:id="3627" w:author="GREENBLUE" w:date="2024-09-06T17:18:00Z">
        <w:r w:rsidDel="00200504">
          <w:delText>s</w:delText>
        </w:r>
      </w:del>
    </w:p>
    <w:p w14:paraId="0723A3B0" w14:textId="77777777" w:rsidR="00F74630" w:rsidRDefault="00F74630" w:rsidP="00F74630">
      <w:pPr>
        <w:pStyle w:val="a3"/>
        <w:spacing w:before="5"/>
        <w:ind w:right="220"/>
        <w:rPr>
          <w:b w:val="0"/>
          <w:sz w:val="22"/>
        </w:rPr>
      </w:pPr>
    </w:p>
    <w:p w14:paraId="7D4B4F9E" w14:textId="77777777" w:rsidR="00F74630" w:rsidRDefault="00F74630" w:rsidP="00F74630">
      <w:pPr>
        <w:pStyle w:val="a3"/>
        <w:spacing w:line="264" w:lineRule="auto"/>
        <w:ind w:right="220"/>
      </w:pPr>
      <w:r>
        <w:t xml:space="preserve">Definition: </w:t>
      </w:r>
      <w:r w:rsidRPr="00F74630">
        <w:rPr>
          <w:b w:val="0"/>
          <w:bCs/>
        </w:rPr>
        <w:t>Classification of methods of communication over a distance by electrical, electronic, or electromagnetic means.</w:t>
      </w:r>
    </w:p>
    <w:p w14:paraId="4D3A5D31" w14:textId="77777777" w:rsidR="00F74630" w:rsidRDefault="00F74630" w:rsidP="00F74630">
      <w:pPr>
        <w:pStyle w:val="a3"/>
        <w:spacing w:before="1"/>
        <w:ind w:right="220"/>
      </w:pPr>
    </w:p>
    <w:p w14:paraId="5315FB8A" w14:textId="77777777" w:rsidR="00F74630" w:rsidRDefault="00F74630" w:rsidP="00F74630">
      <w:pPr>
        <w:ind w:left="196" w:right="196"/>
        <w:rPr>
          <w:sz w:val="20"/>
        </w:rPr>
      </w:pPr>
      <w:r>
        <w:rPr>
          <w:b/>
          <w:sz w:val="20"/>
        </w:rPr>
        <w:t xml:space="preserve">CamelCase: </w:t>
      </w:r>
      <w:r>
        <w:rPr>
          <w:sz w:val="20"/>
        </w:rPr>
        <w:t>telecommunicationService</w:t>
      </w:r>
      <w:del w:id="3628" w:author="GREENBLUE" w:date="2024-09-06T17:19:00Z">
        <w:r w:rsidDel="00200504">
          <w:rPr>
            <w:sz w:val="20"/>
          </w:rPr>
          <w:delText>s</w:delText>
        </w:r>
      </w:del>
    </w:p>
    <w:p w14:paraId="0D5FB5B4" w14:textId="77777777" w:rsidR="00F74630" w:rsidRDefault="00F74630" w:rsidP="00F74630">
      <w:pPr>
        <w:pStyle w:val="a3"/>
        <w:spacing w:before="7"/>
        <w:ind w:right="220"/>
        <w:rPr>
          <w:sz w:val="22"/>
        </w:rPr>
      </w:pPr>
    </w:p>
    <w:p w14:paraId="2BCA6254" w14:textId="77777777" w:rsidR="00F74630" w:rsidRDefault="00F74630" w:rsidP="00F74630">
      <w:pPr>
        <w:pStyle w:val="a3"/>
        <w:ind w:right="220"/>
      </w:pPr>
      <w:r>
        <w:t>Alias:</w:t>
      </w:r>
    </w:p>
    <w:p w14:paraId="0E2B033D" w14:textId="77777777" w:rsidR="00F74630" w:rsidRDefault="00F74630" w:rsidP="00F74630">
      <w:pPr>
        <w:pStyle w:val="a3"/>
        <w:spacing w:before="4"/>
        <w:ind w:right="220"/>
        <w:rPr>
          <w:b w:val="0"/>
          <w:sz w:val="22"/>
        </w:rPr>
      </w:pPr>
    </w:p>
    <w:p w14:paraId="23280305" w14:textId="77777777" w:rsidR="00F74630" w:rsidRDefault="00F74630" w:rsidP="00F74630">
      <w:pPr>
        <w:ind w:left="196" w:right="196"/>
        <w:rPr>
          <w:sz w:val="20"/>
        </w:rPr>
      </w:pPr>
      <w:r>
        <w:rPr>
          <w:b/>
          <w:sz w:val="20"/>
        </w:rPr>
        <w:t xml:space="preserve">Value type: </w:t>
      </w:r>
      <w:r>
        <w:rPr>
          <w:sz w:val="20"/>
        </w:rPr>
        <w:t>enumeration</w:t>
      </w:r>
    </w:p>
    <w:p w14:paraId="510891B6" w14:textId="77777777" w:rsidR="00F74630" w:rsidRDefault="00F74630" w:rsidP="00F74630">
      <w:pPr>
        <w:pStyle w:val="a3"/>
        <w:spacing w:before="4"/>
        <w:ind w:right="220"/>
        <w:rPr>
          <w:sz w:val="22"/>
        </w:rPr>
      </w:pPr>
    </w:p>
    <w:p w14:paraId="50CAC41D" w14:textId="77777777" w:rsidR="00F74630" w:rsidRDefault="00F74630" w:rsidP="00F74630">
      <w:pPr>
        <w:ind w:left="196" w:right="196"/>
        <w:rPr>
          <w:sz w:val="20"/>
        </w:rPr>
      </w:pPr>
      <w:r>
        <w:rPr>
          <w:b/>
          <w:sz w:val="20"/>
        </w:rPr>
        <w:t xml:space="preserve">Remarks: </w:t>
      </w:r>
      <w:r>
        <w:rPr>
          <w:sz w:val="20"/>
        </w:rPr>
        <w:t>No remarks.</w:t>
      </w:r>
    </w:p>
    <w:p w14:paraId="0DD273F1" w14:textId="77777777" w:rsidR="00F74630" w:rsidRDefault="00F74630" w:rsidP="00F74630">
      <w:pPr>
        <w:pStyle w:val="a3"/>
        <w:ind w:right="220"/>
        <w:rPr>
          <w:sz w:val="22"/>
        </w:rPr>
      </w:pPr>
    </w:p>
    <w:p w14:paraId="5DB68B23" w14:textId="77777777" w:rsidR="00F74630" w:rsidRDefault="00F74630" w:rsidP="00F74630">
      <w:pPr>
        <w:pStyle w:val="a3"/>
        <w:ind w:right="220"/>
        <w:rPr>
          <w:sz w:val="22"/>
        </w:rPr>
      </w:pPr>
    </w:p>
    <w:p w14:paraId="3F04AC76" w14:textId="77777777" w:rsidR="00F74630" w:rsidRDefault="00F74630" w:rsidP="00F74630">
      <w:pPr>
        <w:pStyle w:val="a3"/>
        <w:spacing w:before="9"/>
        <w:ind w:right="220"/>
        <w:rPr>
          <w:sz w:val="31"/>
        </w:rPr>
      </w:pPr>
    </w:p>
    <w:p w14:paraId="3158F02D" w14:textId="77777777" w:rsidR="00F74630" w:rsidRDefault="00F74630" w:rsidP="00F74630">
      <w:pPr>
        <w:pStyle w:val="a3"/>
        <w:ind w:right="220"/>
      </w:pPr>
      <w:r>
        <w:t>Listed Values:</w:t>
      </w:r>
    </w:p>
    <w:p w14:paraId="3C02C8DD" w14:textId="77777777" w:rsidR="00F74630" w:rsidRDefault="00F74630" w:rsidP="00F74630">
      <w:pPr>
        <w:pStyle w:val="a3"/>
        <w:ind w:right="220"/>
        <w:rPr>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F74630" w14:paraId="16CCA036" w14:textId="77777777" w:rsidTr="00B467B9">
        <w:trPr>
          <w:trHeight w:val="462"/>
        </w:trPr>
        <w:tc>
          <w:tcPr>
            <w:tcW w:w="1438" w:type="dxa"/>
            <w:shd w:val="clear" w:color="auto" w:fill="FFF1CC"/>
          </w:tcPr>
          <w:p w14:paraId="51E089F2" w14:textId="77777777" w:rsidR="00F74630" w:rsidRDefault="00F74630" w:rsidP="00B467B9">
            <w:pPr>
              <w:pStyle w:val="TableParagraph"/>
              <w:spacing w:before="114"/>
              <w:ind w:left="196" w:right="196"/>
              <w:rPr>
                <w:b/>
                <w:sz w:val="18"/>
              </w:rPr>
            </w:pPr>
            <w:r>
              <w:rPr>
                <w:b/>
                <w:sz w:val="18"/>
              </w:rPr>
              <w:t>Code</w:t>
            </w:r>
          </w:p>
        </w:tc>
        <w:tc>
          <w:tcPr>
            <w:tcW w:w="2878" w:type="dxa"/>
            <w:shd w:val="clear" w:color="auto" w:fill="FFF1CC"/>
          </w:tcPr>
          <w:p w14:paraId="2E18E394" w14:textId="77777777" w:rsidR="00F74630" w:rsidRDefault="00F74630" w:rsidP="00B467B9">
            <w:pPr>
              <w:pStyle w:val="TableParagraph"/>
              <w:spacing w:before="114"/>
              <w:ind w:left="196" w:right="196"/>
              <w:rPr>
                <w:b/>
                <w:sz w:val="18"/>
              </w:rPr>
            </w:pPr>
            <w:r>
              <w:rPr>
                <w:b/>
                <w:sz w:val="18"/>
              </w:rPr>
              <w:t>Label</w:t>
            </w:r>
          </w:p>
        </w:tc>
        <w:tc>
          <w:tcPr>
            <w:tcW w:w="5751" w:type="dxa"/>
            <w:shd w:val="clear" w:color="auto" w:fill="FFF1CC"/>
          </w:tcPr>
          <w:p w14:paraId="0BDF765E" w14:textId="77777777" w:rsidR="00F74630" w:rsidRDefault="00F74630" w:rsidP="00B467B9">
            <w:pPr>
              <w:pStyle w:val="TableParagraph"/>
              <w:spacing w:before="114"/>
              <w:ind w:left="196" w:right="196"/>
              <w:rPr>
                <w:b/>
                <w:sz w:val="18"/>
              </w:rPr>
            </w:pPr>
            <w:r>
              <w:rPr>
                <w:b/>
                <w:sz w:val="18"/>
              </w:rPr>
              <w:t>Definition</w:t>
            </w:r>
          </w:p>
        </w:tc>
      </w:tr>
      <w:tr w:rsidR="00F74630" w14:paraId="48A73ECB" w14:textId="77777777" w:rsidTr="00B467B9">
        <w:trPr>
          <w:trHeight w:val="686"/>
        </w:trPr>
        <w:tc>
          <w:tcPr>
            <w:tcW w:w="1438" w:type="dxa"/>
          </w:tcPr>
          <w:p w14:paraId="432AE39A" w14:textId="77777777" w:rsidR="00F74630" w:rsidRDefault="00F74630" w:rsidP="00B467B9">
            <w:pPr>
              <w:pStyle w:val="TableParagraph"/>
              <w:ind w:left="196" w:right="196"/>
              <w:rPr>
                <w:sz w:val="18"/>
              </w:rPr>
            </w:pPr>
            <w:r>
              <w:rPr>
                <w:w w:val="99"/>
                <w:sz w:val="18"/>
              </w:rPr>
              <w:t>1</w:t>
            </w:r>
          </w:p>
        </w:tc>
        <w:tc>
          <w:tcPr>
            <w:tcW w:w="2878" w:type="dxa"/>
          </w:tcPr>
          <w:p w14:paraId="5F6A5652" w14:textId="77777777" w:rsidR="00F74630" w:rsidRDefault="00F74630" w:rsidP="00B467B9">
            <w:pPr>
              <w:pStyle w:val="TableParagraph"/>
              <w:ind w:left="196" w:right="196"/>
              <w:rPr>
                <w:sz w:val="18"/>
              </w:rPr>
            </w:pPr>
            <w:r>
              <w:rPr>
                <w:sz w:val="18"/>
              </w:rPr>
              <w:t>voice</w:t>
            </w:r>
          </w:p>
        </w:tc>
        <w:tc>
          <w:tcPr>
            <w:tcW w:w="5751" w:type="dxa"/>
          </w:tcPr>
          <w:p w14:paraId="0D7E7DA8" w14:textId="77777777" w:rsidR="00F74630" w:rsidRDefault="00F74630" w:rsidP="00B467B9">
            <w:pPr>
              <w:pStyle w:val="TableParagraph"/>
              <w:spacing w:line="259" w:lineRule="auto"/>
              <w:ind w:left="196" w:right="196"/>
              <w:rPr>
                <w:sz w:val="18"/>
              </w:rPr>
            </w:pPr>
            <w:r>
              <w:rPr>
                <w:sz w:val="18"/>
              </w:rPr>
              <w:t>The transfer or exchange of information by using sounds that are being made by mouth and throat when speaking.</w:t>
            </w:r>
          </w:p>
        </w:tc>
      </w:tr>
      <w:tr w:rsidR="00F74630" w14:paraId="37D57FDB" w14:textId="77777777" w:rsidTr="00B467B9">
        <w:trPr>
          <w:trHeight w:val="1821"/>
        </w:trPr>
        <w:tc>
          <w:tcPr>
            <w:tcW w:w="1438" w:type="dxa"/>
          </w:tcPr>
          <w:p w14:paraId="5320C464" w14:textId="77777777" w:rsidR="00F74630" w:rsidRDefault="00F74630" w:rsidP="00B467B9">
            <w:pPr>
              <w:pStyle w:val="TableParagraph"/>
              <w:spacing w:before="121"/>
              <w:ind w:left="196" w:right="196"/>
              <w:rPr>
                <w:sz w:val="18"/>
              </w:rPr>
            </w:pPr>
            <w:r>
              <w:rPr>
                <w:w w:val="99"/>
                <w:sz w:val="18"/>
              </w:rPr>
              <w:t>2</w:t>
            </w:r>
          </w:p>
        </w:tc>
        <w:tc>
          <w:tcPr>
            <w:tcW w:w="2878" w:type="dxa"/>
          </w:tcPr>
          <w:p w14:paraId="2B1B1795" w14:textId="77777777" w:rsidR="00F74630" w:rsidRDefault="00F74630" w:rsidP="00B467B9">
            <w:pPr>
              <w:pStyle w:val="TableParagraph"/>
              <w:spacing w:before="121"/>
              <w:ind w:left="196" w:right="196"/>
              <w:rPr>
                <w:sz w:val="18"/>
              </w:rPr>
            </w:pPr>
            <w:r>
              <w:rPr>
                <w:sz w:val="18"/>
              </w:rPr>
              <w:t>facsimile</w:t>
            </w:r>
          </w:p>
        </w:tc>
        <w:tc>
          <w:tcPr>
            <w:tcW w:w="5751" w:type="dxa"/>
          </w:tcPr>
          <w:p w14:paraId="49646E25" w14:textId="77777777" w:rsidR="00F74630" w:rsidRDefault="00F74630" w:rsidP="00B467B9">
            <w:pPr>
              <w:pStyle w:val="TableParagraph"/>
              <w:spacing w:before="0"/>
              <w:ind w:left="196" w:right="196"/>
              <w:rPr>
                <w:b/>
                <w:sz w:val="20"/>
              </w:rPr>
            </w:pPr>
          </w:p>
          <w:p w14:paraId="2CE25211" w14:textId="77777777" w:rsidR="00F74630" w:rsidRDefault="00F74630" w:rsidP="00B467B9">
            <w:pPr>
              <w:pStyle w:val="TableParagraph"/>
              <w:spacing w:before="4"/>
              <w:ind w:left="196" w:right="196"/>
              <w:rPr>
                <w:b/>
                <w:sz w:val="20"/>
              </w:rPr>
            </w:pPr>
          </w:p>
          <w:p w14:paraId="01731ABD" w14:textId="77777777" w:rsidR="00F74630" w:rsidRDefault="00F74630" w:rsidP="00B467B9">
            <w:pPr>
              <w:pStyle w:val="TableParagraph"/>
              <w:spacing w:before="0" w:line="259" w:lineRule="auto"/>
              <w:ind w:left="196" w:right="196" w:firstLine="1082"/>
              <w:rPr>
                <w:sz w:val="18"/>
              </w:rPr>
            </w:pPr>
            <w:r>
              <w:rPr>
                <w:sz w:val="18"/>
              </w:rPr>
              <w:t>Sometimes called telecopying or telefax (the latter short for telefacsimile), is the telephonic transmission of scanned printed material (both text and images), normally to a telephone number connected to a printer or other output device.</w:t>
            </w:r>
          </w:p>
        </w:tc>
      </w:tr>
      <w:tr w:rsidR="00F74630" w14:paraId="099D688E" w14:textId="77777777" w:rsidTr="00B467B9">
        <w:trPr>
          <w:trHeight w:val="683"/>
        </w:trPr>
        <w:tc>
          <w:tcPr>
            <w:tcW w:w="1438" w:type="dxa"/>
            <w:tcBorders>
              <w:bottom w:val="single" w:sz="6" w:space="0" w:color="000000"/>
            </w:tcBorders>
          </w:tcPr>
          <w:p w14:paraId="1496BB12" w14:textId="77777777" w:rsidR="00F74630" w:rsidRDefault="00F74630" w:rsidP="00B467B9">
            <w:pPr>
              <w:pStyle w:val="TableParagraph"/>
              <w:ind w:left="196" w:right="196"/>
              <w:rPr>
                <w:sz w:val="18"/>
              </w:rPr>
            </w:pPr>
            <w:r>
              <w:rPr>
                <w:w w:val="99"/>
                <w:sz w:val="18"/>
              </w:rPr>
              <w:t>3</w:t>
            </w:r>
          </w:p>
        </w:tc>
        <w:tc>
          <w:tcPr>
            <w:tcW w:w="2878" w:type="dxa"/>
            <w:tcBorders>
              <w:bottom w:val="single" w:sz="6" w:space="0" w:color="000000"/>
            </w:tcBorders>
          </w:tcPr>
          <w:p w14:paraId="75935D8E" w14:textId="77777777" w:rsidR="00F74630" w:rsidRDefault="00F74630" w:rsidP="00B467B9">
            <w:pPr>
              <w:pStyle w:val="TableParagraph"/>
              <w:ind w:left="196" w:right="196"/>
              <w:rPr>
                <w:sz w:val="18"/>
              </w:rPr>
            </w:pPr>
            <w:r>
              <w:rPr>
                <w:sz w:val="18"/>
              </w:rPr>
              <w:t>sms</w:t>
            </w:r>
          </w:p>
        </w:tc>
        <w:tc>
          <w:tcPr>
            <w:tcW w:w="5751" w:type="dxa"/>
            <w:tcBorders>
              <w:bottom w:val="single" w:sz="6" w:space="0" w:color="000000"/>
            </w:tcBorders>
          </w:tcPr>
          <w:p w14:paraId="3178FD62" w14:textId="77777777" w:rsidR="00F74630" w:rsidRDefault="00F74630" w:rsidP="00B467B9">
            <w:pPr>
              <w:pStyle w:val="TableParagraph"/>
              <w:spacing w:line="259" w:lineRule="auto"/>
              <w:ind w:left="196" w:right="196"/>
              <w:rPr>
                <w:sz w:val="18"/>
              </w:rPr>
            </w:pPr>
            <w:r>
              <w:rPr>
                <w:sz w:val="18"/>
              </w:rPr>
              <w:t>Short Message Service is a form of text messaging communication on phones and mobile phones.</w:t>
            </w:r>
          </w:p>
        </w:tc>
      </w:tr>
      <w:tr w:rsidR="00F74630" w14:paraId="069E071E" w14:textId="77777777" w:rsidTr="00B467B9">
        <w:trPr>
          <w:trHeight w:val="462"/>
        </w:trPr>
        <w:tc>
          <w:tcPr>
            <w:tcW w:w="1438" w:type="dxa"/>
            <w:tcBorders>
              <w:top w:val="single" w:sz="6" w:space="0" w:color="000000"/>
            </w:tcBorders>
          </w:tcPr>
          <w:p w14:paraId="76C0BBCA" w14:textId="77777777" w:rsidR="00F74630" w:rsidRDefault="00F74630" w:rsidP="00B467B9">
            <w:pPr>
              <w:pStyle w:val="TableParagraph"/>
              <w:spacing w:before="116"/>
              <w:ind w:left="196" w:right="196"/>
              <w:rPr>
                <w:sz w:val="18"/>
              </w:rPr>
            </w:pPr>
            <w:r>
              <w:rPr>
                <w:w w:val="99"/>
                <w:sz w:val="18"/>
              </w:rPr>
              <w:t>4</w:t>
            </w:r>
          </w:p>
        </w:tc>
        <w:tc>
          <w:tcPr>
            <w:tcW w:w="2878" w:type="dxa"/>
            <w:tcBorders>
              <w:top w:val="single" w:sz="6" w:space="0" w:color="000000"/>
            </w:tcBorders>
          </w:tcPr>
          <w:p w14:paraId="5AF13B07" w14:textId="77777777" w:rsidR="00F74630" w:rsidRDefault="00F74630" w:rsidP="00B467B9">
            <w:pPr>
              <w:pStyle w:val="TableParagraph"/>
              <w:spacing w:before="116"/>
              <w:ind w:left="196" w:right="196"/>
              <w:rPr>
                <w:sz w:val="18"/>
              </w:rPr>
            </w:pPr>
            <w:r>
              <w:rPr>
                <w:sz w:val="18"/>
              </w:rPr>
              <w:t>data</w:t>
            </w:r>
          </w:p>
        </w:tc>
        <w:tc>
          <w:tcPr>
            <w:tcW w:w="5751" w:type="dxa"/>
            <w:tcBorders>
              <w:top w:val="single" w:sz="6" w:space="0" w:color="000000"/>
            </w:tcBorders>
          </w:tcPr>
          <w:p w14:paraId="7372651D" w14:textId="77777777" w:rsidR="00F74630" w:rsidRDefault="00F74630" w:rsidP="00B467B9">
            <w:pPr>
              <w:pStyle w:val="TableParagraph"/>
              <w:spacing w:before="116"/>
              <w:ind w:left="196" w:right="196"/>
              <w:rPr>
                <w:sz w:val="18"/>
              </w:rPr>
            </w:pPr>
            <w:r>
              <w:rPr>
                <w:sz w:val="18"/>
              </w:rPr>
              <w:t>Materials that serve as the basis for initiation.</w:t>
            </w:r>
          </w:p>
        </w:tc>
      </w:tr>
      <w:tr w:rsidR="00F74630" w14:paraId="036D9AD4" w14:textId="77777777" w:rsidTr="00B467B9">
        <w:trPr>
          <w:trHeight w:val="686"/>
        </w:trPr>
        <w:tc>
          <w:tcPr>
            <w:tcW w:w="1438" w:type="dxa"/>
          </w:tcPr>
          <w:p w14:paraId="7783CDDB" w14:textId="77777777" w:rsidR="00F74630" w:rsidRDefault="00F74630" w:rsidP="00B467B9">
            <w:pPr>
              <w:pStyle w:val="TableParagraph"/>
              <w:ind w:left="196" w:right="196"/>
              <w:rPr>
                <w:sz w:val="18"/>
              </w:rPr>
            </w:pPr>
            <w:r>
              <w:rPr>
                <w:w w:val="99"/>
                <w:sz w:val="18"/>
              </w:rPr>
              <w:t>5</w:t>
            </w:r>
          </w:p>
        </w:tc>
        <w:tc>
          <w:tcPr>
            <w:tcW w:w="2878" w:type="dxa"/>
          </w:tcPr>
          <w:p w14:paraId="167D4119" w14:textId="77777777" w:rsidR="00F74630" w:rsidRDefault="00F74630" w:rsidP="00B467B9">
            <w:pPr>
              <w:pStyle w:val="TableParagraph"/>
              <w:ind w:left="196" w:right="196"/>
              <w:rPr>
                <w:sz w:val="18"/>
              </w:rPr>
            </w:pPr>
            <w:r>
              <w:rPr>
                <w:sz w:val="18"/>
              </w:rPr>
              <w:t>streamed data</w:t>
            </w:r>
          </w:p>
        </w:tc>
        <w:tc>
          <w:tcPr>
            <w:tcW w:w="5751" w:type="dxa"/>
          </w:tcPr>
          <w:p w14:paraId="5E371D58" w14:textId="77777777" w:rsidR="00F74630" w:rsidRDefault="00F74630" w:rsidP="00B467B9">
            <w:pPr>
              <w:pStyle w:val="TableParagraph"/>
              <w:spacing w:line="259" w:lineRule="auto"/>
              <w:ind w:left="196" w:right="196"/>
              <w:rPr>
                <w:sz w:val="18"/>
              </w:rPr>
            </w:pPr>
            <w:r>
              <w:rPr>
                <w:sz w:val="18"/>
              </w:rPr>
              <w:t>Data that is constantly received by and presented to an end-user while being delivered by a provider.</w:t>
            </w:r>
          </w:p>
        </w:tc>
      </w:tr>
      <w:tr w:rsidR="00F74630" w14:paraId="7174772C" w14:textId="77777777" w:rsidTr="00B467B9">
        <w:trPr>
          <w:trHeight w:val="909"/>
        </w:trPr>
        <w:tc>
          <w:tcPr>
            <w:tcW w:w="1438" w:type="dxa"/>
          </w:tcPr>
          <w:p w14:paraId="1ED97309" w14:textId="77777777" w:rsidR="00F74630" w:rsidRDefault="00F74630" w:rsidP="00B467B9">
            <w:pPr>
              <w:pStyle w:val="TableParagraph"/>
              <w:ind w:left="196" w:right="196"/>
              <w:rPr>
                <w:sz w:val="18"/>
              </w:rPr>
            </w:pPr>
            <w:r>
              <w:rPr>
                <w:w w:val="99"/>
                <w:sz w:val="18"/>
              </w:rPr>
              <w:t>6</w:t>
            </w:r>
          </w:p>
        </w:tc>
        <w:tc>
          <w:tcPr>
            <w:tcW w:w="2878" w:type="dxa"/>
          </w:tcPr>
          <w:p w14:paraId="171EE6B4" w14:textId="77777777" w:rsidR="00F74630" w:rsidRDefault="00F74630" w:rsidP="00B467B9">
            <w:pPr>
              <w:pStyle w:val="TableParagraph"/>
              <w:ind w:left="196" w:right="196"/>
              <w:rPr>
                <w:sz w:val="18"/>
              </w:rPr>
            </w:pPr>
            <w:r>
              <w:rPr>
                <w:sz w:val="18"/>
              </w:rPr>
              <w:t>telex</w:t>
            </w:r>
          </w:p>
        </w:tc>
        <w:tc>
          <w:tcPr>
            <w:tcW w:w="5751" w:type="dxa"/>
          </w:tcPr>
          <w:p w14:paraId="17855758" w14:textId="77777777" w:rsidR="00F74630" w:rsidRDefault="00F74630" w:rsidP="00B467B9">
            <w:pPr>
              <w:pStyle w:val="TableParagraph"/>
              <w:spacing w:line="259" w:lineRule="auto"/>
              <w:ind w:left="196" w:right="196"/>
              <w:jc w:val="both"/>
              <w:rPr>
                <w:sz w:val="18"/>
              </w:rPr>
            </w:pPr>
            <w:r>
              <w:rPr>
                <w:sz w:val="18"/>
              </w:rPr>
              <w:t>A system of communication in which messages are sent over</w:t>
            </w:r>
            <w:r>
              <w:rPr>
                <w:spacing w:val="-34"/>
                <w:sz w:val="18"/>
              </w:rPr>
              <w:t xml:space="preserve"> </w:t>
            </w:r>
            <w:r>
              <w:rPr>
                <w:sz w:val="18"/>
              </w:rPr>
              <w:t>long distances by using a telephone system and are printed by using a special machine (called a</w:t>
            </w:r>
            <w:r>
              <w:rPr>
                <w:spacing w:val="-4"/>
                <w:sz w:val="18"/>
              </w:rPr>
              <w:t xml:space="preserve"> </w:t>
            </w:r>
            <w:r>
              <w:rPr>
                <w:sz w:val="18"/>
              </w:rPr>
              <w:t>teletypewriter).</w:t>
            </w:r>
          </w:p>
        </w:tc>
      </w:tr>
      <w:tr w:rsidR="00F74630" w14:paraId="41E436DE" w14:textId="77777777" w:rsidTr="00B467B9">
        <w:trPr>
          <w:trHeight w:val="688"/>
        </w:trPr>
        <w:tc>
          <w:tcPr>
            <w:tcW w:w="1438" w:type="dxa"/>
          </w:tcPr>
          <w:p w14:paraId="1C0CD9A2" w14:textId="77777777" w:rsidR="00F74630" w:rsidRDefault="00F74630" w:rsidP="00B467B9">
            <w:pPr>
              <w:pStyle w:val="TableParagraph"/>
              <w:ind w:left="196" w:right="196"/>
              <w:rPr>
                <w:sz w:val="18"/>
              </w:rPr>
            </w:pPr>
            <w:r>
              <w:rPr>
                <w:w w:val="99"/>
                <w:sz w:val="18"/>
              </w:rPr>
              <w:t>7</w:t>
            </w:r>
          </w:p>
        </w:tc>
        <w:tc>
          <w:tcPr>
            <w:tcW w:w="2878" w:type="dxa"/>
          </w:tcPr>
          <w:p w14:paraId="3405DF10" w14:textId="77777777" w:rsidR="00F74630" w:rsidRDefault="00F74630" w:rsidP="00B467B9">
            <w:pPr>
              <w:pStyle w:val="TableParagraph"/>
              <w:ind w:left="196" w:right="196"/>
              <w:rPr>
                <w:sz w:val="18"/>
              </w:rPr>
            </w:pPr>
            <w:r>
              <w:rPr>
                <w:sz w:val="18"/>
              </w:rPr>
              <w:t>telegraph</w:t>
            </w:r>
          </w:p>
        </w:tc>
        <w:tc>
          <w:tcPr>
            <w:tcW w:w="5751" w:type="dxa"/>
          </w:tcPr>
          <w:p w14:paraId="604B4007" w14:textId="77777777" w:rsidR="00F74630" w:rsidRDefault="00F74630" w:rsidP="00B467B9">
            <w:pPr>
              <w:pStyle w:val="TableParagraph"/>
              <w:spacing w:line="259" w:lineRule="auto"/>
              <w:ind w:left="196" w:right="196"/>
              <w:rPr>
                <w:sz w:val="18"/>
              </w:rPr>
            </w:pPr>
            <w:r>
              <w:rPr>
                <w:sz w:val="18"/>
              </w:rPr>
              <w:t>An apparatus, system or process for communication at a distance by electric transmission over wire.</w:t>
            </w:r>
          </w:p>
        </w:tc>
      </w:tr>
      <w:tr w:rsidR="00F74630" w14:paraId="168507C2" w14:textId="77777777" w:rsidTr="00B467B9">
        <w:trPr>
          <w:trHeight w:val="686"/>
        </w:trPr>
        <w:tc>
          <w:tcPr>
            <w:tcW w:w="1438" w:type="dxa"/>
          </w:tcPr>
          <w:p w14:paraId="6B19B2D2" w14:textId="77777777" w:rsidR="00F74630" w:rsidRDefault="00F74630" w:rsidP="00B467B9">
            <w:pPr>
              <w:pStyle w:val="TableParagraph"/>
              <w:ind w:left="196" w:right="196"/>
              <w:rPr>
                <w:sz w:val="18"/>
              </w:rPr>
            </w:pPr>
            <w:r>
              <w:rPr>
                <w:w w:val="99"/>
                <w:sz w:val="18"/>
              </w:rPr>
              <w:t>8</w:t>
            </w:r>
          </w:p>
        </w:tc>
        <w:tc>
          <w:tcPr>
            <w:tcW w:w="2878" w:type="dxa"/>
          </w:tcPr>
          <w:p w14:paraId="53EE09C4" w14:textId="77777777" w:rsidR="00F74630" w:rsidRDefault="00F74630" w:rsidP="00B467B9">
            <w:pPr>
              <w:pStyle w:val="TableParagraph"/>
              <w:ind w:left="196" w:right="196"/>
              <w:rPr>
                <w:sz w:val="18"/>
              </w:rPr>
            </w:pPr>
            <w:r>
              <w:rPr>
                <w:sz w:val="18"/>
              </w:rPr>
              <w:t>email</w:t>
            </w:r>
          </w:p>
        </w:tc>
        <w:tc>
          <w:tcPr>
            <w:tcW w:w="5751" w:type="dxa"/>
          </w:tcPr>
          <w:p w14:paraId="6DF97832" w14:textId="77777777" w:rsidR="00F74630" w:rsidRDefault="00F74630" w:rsidP="00B467B9">
            <w:pPr>
              <w:pStyle w:val="TableParagraph"/>
              <w:spacing w:line="259" w:lineRule="auto"/>
              <w:ind w:left="196" w:right="196"/>
              <w:rPr>
                <w:sz w:val="18"/>
              </w:rPr>
            </w:pPr>
            <w:r>
              <w:rPr>
                <w:sz w:val="18"/>
              </w:rPr>
              <w:t>Messages and other data exchanged between individuals using computers in a network.</w:t>
            </w:r>
          </w:p>
        </w:tc>
      </w:tr>
    </w:tbl>
    <w:p w14:paraId="14BC2A08" w14:textId="77777777" w:rsidR="00F74630" w:rsidRDefault="00F74630">
      <w:pPr>
        <w:rPr>
          <w:b/>
          <w:sz w:val="24"/>
          <w:szCs w:val="20"/>
        </w:rPr>
      </w:pPr>
    </w:p>
    <w:p w14:paraId="49CF6276" w14:textId="582CB8EF" w:rsidR="00F74630" w:rsidRDefault="00F74630">
      <w:pPr>
        <w:rPr>
          <w:b/>
          <w:sz w:val="24"/>
          <w:szCs w:val="20"/>
        </w:rPr>
      </w:pPr>
    </w:p>
    <w:p w14:paraId="46BF7B78" w14:textId="77777777" w:rsidR="00F74630" w:rsidRDefault="00F74630">
      <w:pPr>
        <w:rPr>
          <w:b/>
          <w:sz w:val="24"/>
          <w:szCs w:val="20"/>
        </w:rPr>
      </w:pPr>
      <w:r>
        <w:rPr>
          <w:b/>
          <w:sz w:val="24"/>
          <w:szCs w:val="20"/>
        </w:rPr>
        <w:br w:type="page"/>
      </w:r>
    </w:p>
    <w:p w14:paraId="2851761B" w14:textId="437F8574" w:rsidR="00F74630" w:rsidRDefault="00F74630">
      <w:pPr>
        <w:rPr>
          <w:b/>
          <w:sz w:val="24"/>
          <w:szCs w:val="20"/>
        </w:rPr>
      </w:pPr>
    </w:p>
    <w:p w14:paraId="323554E0" w14:textId="2CD7BBD0" w:rsidR="00F74630" w:rsidRPr="00F74630" w:rsidRDefault="00F74630" w:rsidP="00E14416">
      <w:pPr>
        <w:pStyle w:val="2"/>
        <w:numPr>
          <w:ilvl w:val="1"/>
          <w:numId w:val="9"/>
        </w:numPr>
        <w:spacing w:before="5"/>
        <w:ind w:right="220"/>
        <w:rPr>
          <w:b w:val="0"/>
          <w:sz w:val="22"/>
        </w:rPr>
      </w:pPr>
      <w:r w:rsidRPr="00E4164E">
        <w:t>Te</w:t>
      </w:r>
      <w:r>
        <w:t>xt</w:t>
      </w:r>
    </w:p>
    <w:p w14:paraId="4577A460" w14:textId="77777777" w:rsidR="00F74630" w:rsidRDefault="00F74630" w:rsidP="00F74630">
      <w:pPr>
        <w:pStyle w:val="a3"/>
        <w:ind w:right="220"/>
      </w:pPr>
    </w:p>
    <w:p w14:paraId="4305E76C" w14:textId="31CC849D" w:rsidR="00F74630" w:rsidRDefault="00F74630" w:rsidP="00F74630">
      <w:pPr>
        <w:pStyle w:val="a3"/>
        <w:ind w:right="220"/>
      </w:pPr>
      <w:r>
        <w:t xml:space="preserve">Definition: </w:t>
      </w:r>
      <w:r w:rsidRPr="00F74630">
        <w:rPr>
          <w:b w:val="0"/>
          <w:bCs/>
        </w:rPr>
        <w:t>A non-formatted digital text string.</w:t>
      </w:r>
    </w:p>
    <w:p w14:paraId="548BF01A" w14:textId="77777777" w:rsidR="00F74630" w:rsidRDefault="00F74630" w:rsidP="00F74630">
      <w:pPr>
        <w:pStyle w:val="a3"/>
        <w:spacing w:before="7"/>
        <w:ind w:right="220"/>
        <w:rPr>
          <w:sz w:val="22"/>
        </w:rPr>
      </w:pPr>
    </w:p>
    <w:p w14:paraId="1786F56E" w14:textId="5EDE97F4" w:rsidR="00F74630" w:rsidRDefault="00F74630" w:rsidP="00F74630">
      <w:pPr>
        <w:ind w:left="196" w:right="196"/>
        <w:rPr>
          <w:sz w:val="20"/>
        </w:rPr>
      </w:pPr>
      <w:r>
        <w:rPr>
          <w:b/>
          <w:sz w:val="20"/>
        </w:rPr>
        <w:t xml:space="preserve">CamelCase: </w:t>
      </w:r>
      <w:r>
        <w:rPr>
          <w:sz w:val="20"/>
        </w:rPr>
        <w:t>text</w:t>
      </w:r>
    </w:p>
    <w:p w14:paraId="2F824A97" w14:textId="77777777" w:rsidR="00F74630" w:rsidRDefault="00F74630" w:rsidP="00F74630">
      <w:pPr>
        <w:pStyle w:val="a3"/>
        <w:spacing w:before="4"/>
        <w:ind w:right="220"/>
        <w:rPr>
          <w:sz w:val="22"/>
        </w:rPr>
      </w:pPr>
    </w:p>
    <w:p w14:paraId="34743D3A" w14:textId="77777777" w:rsidR="00F74630" w:rsidRDefault="00F74630" w:rsidP="00F74630">
      <w:pPr>
        <w:pStyle w:val="a3"/>
        <w:ind w:right="220"/>
      </w:pPr>
      <w:r>
        <w:t>Alias:</w:t>
      </w:r>
    </w:p>
    <w:p w14:paraId="6A5DA0A7" w14:textId="77777777" w:rsidR="00F74630" w:rsidRDefault="00F74630" w:rsidP="00F74630">
      <w:pPr>
        <w:pStyle w:val="a3"/>
        <w:spacing w:before="7"/>
        <w:ind w:right="220"/>
        <w:rPr>
          <w:b w:val="0"/>
          <w:sz w:val="22"/>
        </w:rPr>
      </w:pPr>
    </w:p>
    <w:p w14:paraId="24E9048E" w14:textId="77777777" w:rsidR="00F74630" w:rsidRDefault="00F74630" w:rsidP="00F74630">
      <w:pPr>
        <w:ind w:left="196" w:right="196"/>
        <w:rPr>
          <w:sz w:val="20"/>
        </w:rPr>
      </w:pPr>
      <w:r>
        <w:rPr>
          <w:b/>
          <w:sz w:val="20"/>
        </w:rPr>
        <w:t xml:space="preserve">Value type: </w:t>
      </w:r>
      <w:r>
        <w:rPr>
          <w:sz w:val="20"/>
        </w:rPr>
        <w:t>text</w:t>
      </w:r>
    </w:p>
    <w:p w14:paraId="1A6085EB" w14:textId="77777777" w:rsidR="00F74630" w:rsidRDefault="00F74630" w:rsidP="00F74630">
      <w:pPr>
        <w:pStyle w:val="a3"/>
        <w:spacing w:before="4"/>
        <w:ind w:right="220"/>
        <w:rPr>
          <w:sz w:val="22"/>
        </w:rPr>
      </w:pPr>
    </w:p>
    <w:p w14:paraId="03FE430B" w14:textId="77777777" w:rsidR="00F74630" w:rsidRDefault="00F74630" w:rsidP="00F74630">
      <w:pPr>
        <w:ind w:left="196" w:right="196"/>
        <w:rPr>
          <w:sz w:val="20"/>
        </w:rPr>
      </w:pPr>
      <w:r>
        <w:rPr>
          <w:b/>
          <w:sz w:val="20"/>
        </w:rPr>
        <w:t xml:space="preserve">Remarks: </w:t>
      </w:r>
      <w:r>
        <w:rPr>
          <w:sz w:val="20"/>
        </w:rPr>
        <w:t>No remarks.</w:t>
      </w:r>
    </w:p>
    <w:p w14:paraId="0DF3B68F" w14:textId="77777777" w:rsidR="00F74630" w:rsidRDefault="00F74630">
      <w:pPr>
        <w:rPr>
          <w:b/>
          <w:sz w:val="24"/>
          <w:szCs w:val="20"/>
        </w:rPr>
      </w:pPr>
    </w:p>
    <w:p w14:paraId="0E2F9E11" w14:textId="77777777" w:rsidR="00F74630" w:rsidRDefault="00F74630">
      <w:pPr>
        <w:rPr>
          <w:b/>
          <w:sz w:val="24"/>
          <w:szCs w:val="20"/>
        </w:rPr>
      </w:pPr>
      <w:r>
        <w:rPr>
          <w:b/>
          <w:sz w:val="24"/>
          <w:szCs w:val="20"/>
        </w:rPr>
        <w:br w:type="page"/>
      </w:r>
    </w:p>
    <w:p w14:paraId="58093B90" w14:textId="11E7CA23" w:rsidR="00F42172" w:rsidDel="000B2343" w:rsidRDefault="00F42172">
      <w:pPr>
        <w:rPr>
          <w:del w:id="3629" w:author="USER" w:date="2024-03-27T22:38:00Z"/>
          <w:b/>
          <w:sz w:val="24"/>
          <w:szCs w:val="20"/>
        </w:rPr>
      </w:pPr>
    </w:p>
    <w:p w14:paraId="70A91812" w14:textId="5D94E942" w:rsidR="00F42172" w:rsidDel="000B2343" w:rsidRDefault="00F42172">
      <w:pPr>
        <w:pStyle w:val="2"/>
        <w:numPr>
          <w:ilvl w:val="1"/>
          <w:numId w:val="9"/>
        </w:numPr>
        <w:tabs>
          <w:tab w:val="left" w:pos="721"/>
        </w:tabs>
        <w:ind w:right="196"/>
        <w:rPr>
          <w:del w:id="3630" w:author="USER" w:date="2024-03-27T22:38:00Z"/>
        </w:rPr>
      </w:pPr>
      <w:del w:id="3631" w:author="USER" w:date="2024-03-27T22:38:00Z">
        <w:r w:rsidDel="000B2343">
          <w:delText>Time</w:delText>
        </w:r>
        <w:r w:rsidDel="000B2343">
          <w:rPr>
            <w:spacing w:val="2"/>
          </w:rPr>
          <w:delText xml:space="preserve"> </w:delText>
        </w:r>
        <w:r w:rsidDel="000B2343">
          <w:delText>Reference</w:delText>
        </w:r>
      </w:del>
    </w:p>
    <w:p w14:paraId="220D6E0A" w14:textId="34C5648B" w:rsidR="00F42172" w:rsidDel="000B2343" w:rsidRDefault="00F42172" w:rsidP="00F42172">
      <w:pPr>
        <w:pStyle w:val="a3"/>
        <w:spacing w:before="5"/>
        <w:ind w:right="220"/>
        <w:rPr>
          <w:del w:id="3632" w:author="USER" w:date="2024-03-27T22:38:00Z"/>
          <w:b w:val="0"/>
          <w:sz w:val="22"/>
        </w:rPr>
      </w:pPr>
    </w:p>
    <w:p w14:paraId="78434714" w14:textId="37BDBFAC" w:rsidR="00F42172" w:rsidDel="000B2343" w:rsidRDefault="00F42172" w:rsidP="00F42172">
      <w:pPr>
        <w:ind w:left="196" w:right="196"/>
        <w:rPr>
          <w:del w:id="3633" w:author="USER" w:date="2024-03-27T22:38:00Z"/>
          <w:sz w:val="20"/>
        </w:rPr>
      </w:pPr>
      <w:del w:id="3634" w:author="USER" w:date="2024-03-27T22:38:00Z">
        <w:r w:rsidDel="000B2343">
          <w:rPr>
            <w:b/>
            <w:sz w:val="20"/>
          </w:rPr>
          <w:delText xml:space="preserve">Definition: </w:delText>
        </w:r>
        <w:r w:rsidDel="000B2343">
          <w:rPr>
            <w:sz w:val="20"/>
          </w:rPr>
          <w:delText>Information about time reference.</w:delText>
        </w:r>
      </w:del>
    </w:p>
    <w:p w14:paraId="480AB51D" w14:textId="056EEF9F" w:rsidR="00F42172" w:rsidDel="000B2343" w:rsidRDefault="00F42172" w:rsidP="00F42172">
      <w:pPr>
        <w:pStyle w:val="a3"/>
        <w:spacing w:before="7"/>
        <w:ind w:right="220"/>
        <w:rPr>
          <w:del w:id="3635" w:author="USER" w:date="2024-03-27T22:38:00Z"/>
          <w:sz w:val="22"/>
        </w:rPr>
      </w:pPr>
    </w:p>
    <w:p w14:paraId="5DD2F446" w14:textId="69F3BEE4" w:rsidR="00F42172" w:rsidDel="000B2343" w:rsidRDefault="00F42172" w:rsidP="00F42172">
      <w:pPr>
        <w:ind w:left="196" w:right="196"/>
        <w:rPr>
          <w:del w:id="3636" w:author="USER" w:date="2024-03-27T22:38:00Z"/>
          <w:sz w:val="20"/>
        </w:rPr>
      </w:pPr>
      <w:del w:id="3637" w:author="USER" w:date="2024-03-27T22:38:00Z">
        <w:r w:rsidDel="000B2343">
          <w:rPr>
            <w:b/>
            <w:sz w:val="20"/>
          </w:rPr>
          <w:delText xml:space="preserve">CamelCase: </w:delText>
        </w:r>
        <w:r w:rsidDel="000B2343">
          <w:rPr>
            <w:sz w:val="20"/>
          </w:rPr>
          <w:delText>timeReference</w:delText>
        </w:r>
      </w:del>
    </w:p>
    <w:p w14:paraId="00F1FA00" w14:textId="46EF286A" w:rsidR="00F42172" w:rsidDel="000B2343" w:rsidRDefault="00F42172" w:rsidP="00F42172">
      <w:pPr>
        <w:pStyle w:val="a3"/>
        <w:spacing w:before="4"/>
        <w:ind w:right="220"/>
        <w:rPr>
          <w:del w:id="3638" w:author="USER" w:date="2024-03-27T22:38:00Z"/>
          <w:sz w:val="22"/>
        </w:rPr>
      </w:pPr>
    </w:p>
    <w:p w14:paraId="5E1079EF" w14:textId="5FEE4073" w:rsidR="00F42172" w:rsidDel="000B2343" w:rsidRDefault="00F42172" w:rsidP="00F42172">
      <w:pPr>
        <w:pStyle w:val="a3"/>
        <w:ind w:right="220"/>
        <w:rPr>
          <w:del w:id="3639" w:author="USER" w:date="2024-03-27T22:38:00Z"/>
        </w:rPr>
      </w:pPr>
      <w:del w:id="3640" w:author="USER" w:date="2024-03-27T22:38:00Z">
        <w:r w:rsidDel="000B2343">
          <w:delText>Alias:</w:delText>
        </w:r>
      </w:del>
    </w:p>
    <w:p w14:paraId="3922BEE9" w14:textId="522B62BA" w:rsidR="00F42172" w:rsidDel="000B2343" w:rsidRDefault="00F42172" w:rsidP="00F42172">
      <w:pPr>
        <w:pStyle w:val="a3"/>
        <w:spacing w:before="7"/>
        <w:ind w:right="220"/>
        <w:rPr>
          <w:del w:id="3641" w:author="USER" w:date="2024-03-27T22:38:00Z"/>
          <w:b w:val="0"/>
          <w:sz w:val="22"/>
        </w:rPr>
      </w:pPr>
    </w:p>
    <w:p w14:paraId="0502C3F8" w14:textId="3114CECC" w:rsidR="00F42172" w:rsidDel="000B2343" w:rsidRDefault="00F42172" w:rsidP="00F42172">
      <w:pPr>
        <w:ind w:left="196" w:right="196"/>
        <w:rPr>
          <w:del w:id="3642" w:author="USER" w:date="2024-03-27T22:38:00Z"/>
          <w:sz w:val="20"/>
        </w:rPr>
      </w:pPr>
      <w:del w:id="3643" w:author="USER" w:date="2024-03-27T22:38:00Z">
        <w:r w:rsidDel="000B2343">
          <w:rPr>
            <w:b/>
            <w:sz w:val="20"/>
          </w:rPr>
          <w:delText xml:space="preserve">Value type: </w:delText>
        </w:r>
        <w:r w:rsidDel="000B2343">
          <w:rPr>
            <w:sz w:val="20"/>
          </w:rPr>
          <w:delText>enumeration</w:delText>
        </w:r>
      </w:del>
    </w:p>
    <w:p w14:paraId="5624B3F8" w14:textId="064E2B2D" w:rsidR="00F42172" w:rsidDel="000B2343" w:rsidRDefault="00F42172" w:rsidP="00F42172">
      <w:pPr>
        <w:pStyle w:val="a3"/>
        <w:spacing w:before="4"/>
        <w:ind w:right="220"/>
        <w:rPr>
          <w:del w:id="3644" w:author="USER" w:date="2024-03-27T22:38:00Z"/>
          <w:sz w:val="22"/>
        </w:rPr>
      </w:pPr>
    </w:p>
    <w:p w14:paraId="591917BF" w14:textId="0FA5FCE9" w:rsidR="00F42172" w:rsidDel="000B2343" w:rsidRDefault="00F42172" w:rsidP="00F42172">
      <w:pPr>
        <w:ind w:left="196" w:right="196"/>
        <w:rPr>
          <w:del w:id="3645" w:author="USER" w:date="2024-03-27T22:38:00Z"/>
          <w:sz w:val="20"/>
        </w:rPr>
      </w:pPr>
      <w:del w:id="3646" w:author="USER" w:date="2024-03-27T22:38:00Z">
        <w:r w:rsidDel="000B2343">
          <w:rPr>
            <w:b/>
            <w:sz w:val="20"/>
          </w:rPr>
          <w:delText xml:space="preserve">Remarks: </w:delText>
        </w:r>
        <w:r w:rsidDel="000B2343">
          <w:rPr>
            <w:sz w:val="20"/>
          </w:rPr>
          <w:delText>No remarks.</w:delText>
        </w:r>
      </w:del>
    </w:p>
    <w:p w14:paraId="32B0CE62" w14:textId="6DE41FC7" w:rsidR="00F42172" w:rsidDel="000B2343" w:rsidRDefault="00F42172" w:rsidP="00F42172">
      <w:pPr>
        <w:pStyle w:val="a3"/>
        <w:ind w:right="220"/>
        <w:rPr>
          <w:del w:id="3647" w:author="USER" w:date="2024-03-27T22:38:00Z"/>
          <w:sz w:val="22"/>
        </w:rPr>
      </w:pPr>
    </w:p>
    <w:p w14:paraId="43EA50D4" w14:textId="63A40AC7" w:rsidR="00F42172" w:rsidDel="000B2343" w:rsidRDefault="00F42172" w:rsidP="00F42172">
      <w:pPr>
        <w:pStyle w:val="a3"/>
        <w:ind w:right="220"/>
        <w:rPr>
          <w:del w:id="3648" w:author="USER" w:date="2024-03-27T22:38:00Z"/>
          <w:sz w:val="22"/>
        </w:rPr>
      </w:pPr>
    </w:p>
    <w:p w14:paraId="0F2BBCF2" w14:textId="273E6D4E" w:rsidR="00F42172" w:rsidDel="000B2343" w:rsidRDefault="00F42172" w:rsidP="00F42172">
      <w:pPr>
        <w:pStyle w:val="a3"/>
        <w:spacing w:before="9"/>
        <w:ind w:right="220"/>
        <w:rPr>
          <w:del w:id="3649" w:author="USER" w:date="2024-03-27T22:38:00Z"/>
          <w:sz w:val="31"/>
        </w:rPr>
      </w:pPr>
    </w:p>
    <w:p w14:paraId="1BFC40EB" w14:textId="20F40A3A" w:rsidR="00F42172" w:rsidDel="000B2343" w:rsidRDefault="00F42172" w:rsidP="00F42172">
      <w:pPr>
        <w:pStyle w:val="a3"/>
        <w:ind w:right="220"/>
        <w:rPr>
          <w:del w:id="3650" w:author="USER" w:date="2024-03-27T22:38:00Z"/>
        </w:rPr>
      </w:pPr>
      <w:del w:id="3651" w:author="USER" w:date="2024-03-27T22:38:00Z">
        <w:r w:rsidDel="000B2343">
          <w:delText>Listed Values:</w:delText>
        </w:r>
      </w:del>
    </w:p>
    <w:p w14:paraId="37534945" w14:textId="4D391216" w:rsidR="00F42172" w:rsidDel="000B2343" w:rsidRDefault="00F42172" w:rsidP="00F42172">
      <w:pPr>
        <w:pStyle w:val="a3"/>
        <w:spacing w:before="10"/>
        <w:ind w:right="220"/>
        <w:rPr>
          <w:del w:id="3652" w:author="USER" w:date="2024-03-27T22:38: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F42172" w:rsidDel="000B2343" w14:paraId="642D28AB" w14:textId="51C689D2" w:rsidTr="00B467B9">
        <w:trPr>
          <w:trHeight w:val="465"/>
          <w:del w:id="3653" w:author="USER" w:date="2024-03-27T22:38:00Z"/>
        </w:trPr>
        <w:tc>
          <w:tcPr>
            <w:tcW w:w="1438" w:type="dxa"/>
            <w:shd w:val="clear" w:color="auto" w:fill="FFF1CC"/>
          </w:tcPr>
          <w:p w14:paraId="112EA400" w14:textId="2177A69E" w:rsidR="00F42172" w:rsidDel="000B2343" w:rsidRDefault="00F42172" w:rsidP="00B467B9">
            <w:pPr>
              <w:pStyle w:val="TableParagraph"/>
              <w:spacing w:before="117"/>
              <w:ind w:left="196" w:right="196"/>
              <w:rPr>
                <w:del w:id="3654" w:author="USER" w:date="2024-03-27T22:38:00Z"/>
                <w:b/>
                <w:sz w:val="18"/>
              </w:rPr>
            </w:pPr>
            <w:del w:id="3655" w:author="USER" w:date="2024-03-27T22:38:00Z">
              <w:r w:rsidDel="000B2343">
                <w:rPr>
                  <w:b/>
                  <w:sz w:val="18"/>
                </w:rPr>
                <w:delText>Code</w:delText>
              </w:r>
            </w:del>
          </w:p>
        </w:tc>
        <w:tc>
          <w:tcPr>
            <w:tcW w:w="2878" w:type="dxa"/>
            <w:shd w:val="clear" w:color="auto" w:fill="FFF1CC"/>
          </w:tcPr>
          <w:p w14:paraId="455655DD" w14:textId="063FBFF6" w:rsidR="00F42172" w:rsidDel="000B2343" w:rsidRDefault="00F42172" w:rsidP="00B467B9">
            <w:pPr>
              <w:pStyle w:val="TableParagraph"/>
              <w:spacing w:before="117"/>
              <w:ind w:left="196" w:right="196"/>
              <w:rPr>
                <w:del w:id="3656" w:author="USER" w:date="2024-03-27T22:38:00Z"/>
                <w:b/>
                <w:sz w:val="18"/>
              </w:rPr>
            </w:pPr>
            <w:del w:id="3657" w:author="USER" w:date="2024-03-27T22:38:00Z">
              <w:r w:rsidDel="000B2343">
                <w:rPr>
                  <w:b/>
                  <w:sz w:val="18"/>
                </w:rPr>
                <w:delText>Label</w:delText>
              </w:r>
            </w:del>
          </w:p>
        </w:tc>
        <w:tc>
          <w:tcPr>
            <w:tcW w:w="5751" w:type="dxa"/>
            <w:shd w:val="clear" w:color="auto" w:fill="FFF1CC"/>
          </w:tcPr>
          <w:p w14:paraId="1C28CC2A" w14:textId="56B3FB8F" w:rsidR="00F42172" w:rsidDel="000B2343" w:rsidRDefault="00F42172" w:rsidP="00B467B9">
            <w:pPr>
              <w:pStyle w:val="TableParagraph"/>
              <w:spacing w:before="117"/>
              <w:ind w:left="196" w:right="196"/>
              <w:rPr>
                <w:del w:id="3658" w:author="USER" w:date="2024-03-27T22:38:00Z"/>
                <w:b/>
                <w:sz w:val="18"/>
              </w:rPr>
            </w:pPr>
            <w:del w:id="3659" w:author="USER" w:date="2024-03-27T22:38:00Z">
              <w:r w:rsidDel="000B2343">
                <w:rPr>
                  <w:b/>
                  <w:sz w:val="18"/>
                </w:rPr>
                <w:delText>Definition</w:delText>
              </w:r>
            </w:del>
          </w:p>
        </w:tc>
      </w:tr>
      <w:tr w:rsidR="00F42172" w:rsidDel="000B2343" w14:paraId="354540D1" w14:textId="066DD473" w:rsidTr="00B467B9">
        <w:trPr>
          <w:trHeight w:val="462"/>
          <w:del w:id="3660" w:author="USER" w:date="2024-03-27T22:38:00Z"/>
        </w:trPr>
        <w:tc>
          <w:tcPr>
            <w:tcW w:w="1438" w:type="dxa"/>
          </w:tcPr>
          <w:p w14:paraId="337E17EA" w14:textId="0CEE03B5" w:rsidR="00F42172" w:rsidDel="000B2343" w:rsidRDefault="00F42172" w:rsidP="00B467B9">
            <w:pPr>
              <w:pStyle w:val="TableParagraph"/>
              <w:ind w:left="196" w:right="196"/>
              <w:rPr>
                <w:del w:id="3661" w:author="USER" w:date="2024-03-27T22:38:00Z"/>
                <w:sz w:val="18"/>
              </w:rPr>
            </w:pPr>
            <w:del w:id="3662" w:author="USER" w:date="2024-03-27T22:38:00Z">
              <w:r w:rsidDel="000B2343">
                <w:rPr>
                  <w:w w:val="99"/>
                  <w:sz w:val="18"/>
                </w:rPr>
                <w:delText>1</w:delText>
              </w:r>
            </w:del>
          </w:p>
        </w:tc>
        <w:tc>
          <w:tcPr>
            <w:tcW w:w="2878" w:type="dxa"/>
          </w:tcPr>
          <w:p w14:paraId="07684626" w14:textId="2E16A840" w:rsidR="00F42172" w:rsidDel="000B2343" w:rsidRDefault="00F42172" w:rsidP="00B467B9">
            <w:pPr>
              <w:pStyle w:val="TableParagraph"/>
              <w:ind w:left="196" w:right="196"/>
              <w:rPr>
                <w:del w:id="3663" w:author="USER" w:date="2024-03-27T22:38:00Z"/>
                <w:sz w:val="18"/>
              </w:rPr>
            </w:pPr>
            <w:del w:id="3664" w:author="USER" w:date="2024-03-27T22:38:00Z">
              <w:r w:rsidDel="000B2343">
                <w:rPr>
                  <w:sz w:val="18"/>
                </w:rPr>
                <w:delText>localime</w:delText>
              </w:r>
            </w:del>
          </w:p>
        </w:tc>
        <w:tc>
          <w:tcPr>
            <w:tcW w:w="5751" w:type="dxa"/>
          </w:tcPr>
          <w:p w14:paraId="4657E6FD" w14:textId="36416935" w:rsidR="00F42172" w:rsidDel="000B2343" w:rsidRDefault="00F42172" w:rsidP="00B467B9">
            <w:pPr>
              <w:pStyle w:val="TableParagraph"/>
              <w:ind w:left="196" w:right="196"/>
              <w:rPr>
                <w:del w:id="3665" w:author="USER" w:date="2024-03-27T22:38:00Z"/>
                <w:sz w:val="18"/>
              </w:rPr>
            </w:pPr>
            <w:del w:id="3666" w:author="USER" w:date="2024-03-27T22:38:00Z">
              <w:r w:rsidDel="000B2343">
                <w:rPr>
                  <w:sz w:val="18"/>
                </w:rPr>
                <w:delText>The official time in a local region.</w:delText>
              </w:r>
            </w:del>
          </w:p>
        </w:tc>
      </w:tr>
      <w:tr w:rsidR="00F42172" w:rsidDel="000B2343" w14:paraId="3FD22B0E" w14:textId="7A5E6ABE" w:rsidTr="00B467B9">
        <w:trPr>
          <w:trHeight w:val="462"/>
          <w:del w:id="3667" w:author="USER" w:date="2024-03-27T22:38:00Z"/>
        </w:trPr>
        <w:tc>
          <w:tcPr>
            <w:tcW w:w="1438" w:type="dxa"/>
          </w:tcPr>
          <w:p w14:paraId="3CD461A6" w14:textId="32D12610" w:rsidR="00F42172" w:rsidDel="000B2343" w:rsidRDefault="00F42172" w:rsidP="00B467B9">
            <w:pPr>
              <w:pStyle w:val="TableParagraph"/>
              <w:ind w:left="196" w:right="196"/>
              <w:rPr>
                <w:del w:id="3668" w:author="USER" w:date="2024-03-27T22:38:00Z"/>
                <w:sz w:val="18"/>
              </w:rPr>
            </w:pPr>
            <w:del w:id="3669" w:author="USER" w:date="2024-03-27T22:38:00Z">
              <w:r w:rsidDel="000B2343">
                <w:rPr>
                  <w:w w:val="99"/>
                  <w:sz w:val="18"/>
                </w:rPr>
                <w:delText>2</w:delText>
              </w:r>
            </w:del>
          </w:p>
        </w:tc>
        <w:tc>
          <w:tcPr>
            <w:tcW w:w="2878" w:type="dxa"/>
          </w:tcPr>
          <w:p w14:paraId="3AB30156" w14:textId="1CAE1140" w:rsidR="00F42172" w:rsidDel="000B2343" w:rsidRDefault="00F42172" w:rsidP="00B467B9">
            <w:pPr>
              <w:pStyle w:val="TableParagraph"/>
              <w:ind w:left="196" w:right="196"/>
              <w:rPr>
                <w:del w:id="3670" w:author="USER" w:date="2024-03-27T22:38:00Z"/>
                <w:sz w:val="18"/>
              </w:rPr>
            </w:pPr>
            <w:del w:id="3671" w:author="USER" w:date="2024-03-27T22:38:00Z">
              <w:r w:rsidDel="000B2343">
                <w:rPr>
                  <w:sz w:val="18"/>
                </w:rPr>
                <w:delText>UTC</w:delText>
              </w:r>
            </w:del>
          </w:p>
        </w:tc>
        <w:tc>
          <w:tcPr>
            <w:tcW w:w="5751" w:type="dxa"/>
          </w:tcPr>
          <w:p w14:paraId="00470687" w14:textId="5CD88B21" w:rsidR="00F42172" w:rsidDel="000B2343" w:rsidRDefault="00F42172" w:rsidP="00B467B9">
            <w:pPr>
              <w:pStyle w:val="TableParagraph"/>
              <w:ind w:left="196" w:right="196"/>
              <w:rPr>
                <w:del w:id="3672" w:author="USER" w:date="2024-03-27T22:38:00Z"/>
                <w:sz w:val="18"/>
              </w:rPr>
            </w:pPr>
            <w:del w:id="3673" w:author="USER" w:date="2024-03-27T22:38:00Z">
              <w:r w:rsidDel="000B2343">
                <w:rPr>
                  <w:sz w:val="18"/>
                </w:rPr>
                <w:delText>Greenwich Mean Time updated with leap seconds.</w:delText>
              </w:r>
            </w:del>
          </w:p>
        </w:tc>
      </w:tr>
    </w:tbl>
    <w:p w14:paraId="7B0E5A3F" w14:textId="13320199" w:rsidR="00F42172" w:rsidDel="000B2343" w:rsidRDefault="00F42172">
      <w:pPr>
        <w:rPr>
          <w:del w:id="3674" w:author="USER" w:date="2024-03-27T22:38:00Z"/>
          <w:b/>
          <w:sz w:val="24"/>
          <w:szCs w:val="20"/>
        </w:rPr>
      </w:pPr>
    </w:p>
    <w:p w14:paraId="3A17F0D9" w14:textId="2E1D371E" w:rsidR="00F42172" w:rsidDel="000B2343" w:rsidRDefault="00F42172">
      <w:pPr>
        <w:rPr>
          <w:del w:id="3675" w:author="USER" w:date="2024-03-27T22:38:00Z"/>
          <w:b/>
          <w:sz w:val="24"/>
          <w:szCs w:val="20"/>
        </w:rPr>
      </w:pPr>
    </w:p>
    <w:p w14:paraId="033DA98D" w14:textId="58D5153E" w:rsidR="00F42172" w:rsidDel="000B2343" w:rsidRDefault="00F42172">
      <w:pPr>
        <w:rPr>
          <w:del w:id="3676" w:author="USER" w:date="2024-03-27T22:38:00Z"/>
          <w:b/>
          <w:sz w:val="24"/>
          <w:szCs w:val="20"/>
        </w:rPr>
      </w:pPr>
      <w:del w:id="3677" w:author="USER" w:date="2024-03-27T22:38:00Z">
        <w:r w:rsidDel="000B2343">
          <w:rPr>
            <w:b/>
            <w:sz w:val="24"/>
            <w:szCs w:val="20"/>
          </w:rPr>
          <w:br w:type="page"/>
        </w:r>
      </w:del>
    </w:p>
    <w:p w14:paraId="1B2E3FC9" w14:textId="77777777" w:rsidR="00F42172" w:rsidRDefault="00F42172" w:rsidP="000B2343">
      <w:pPr>
        <w:rPr>
          <w:b/>
          <w:sz w:val="24"/>
        </w:rPr>
      </w:pPr>
    </w:p>
    <w:p w14:paraId="623FC499" w14:textId="12DC766F" w:rsidR="00F42172" w:rsidRPr="00F42172" w:rsidRDefault="00F42172" w:rsidP="00E14416">
      <w:pPr>
        <w:pStyle w:val="2"/>
        <w:numPr>
          <w:ilvl w:val="1"/>
          <w:numId w:val="9"/>
        </w:numPr>
        <w:rPr>
          <w:sz w:val="20"/>
        </w:rPr>
      </w:pPr>
      <w:r>
        <w:rPr>
          <w:spacing w:val="-6"/>
        </w:rPr>
        <w:t xml:space="preserve">Type </w:t>
      </w:r>
      <w:ins w:id="3678" w:author="USER" w:date="2024-06-28T13:51:00Z">
        <w:r w:rsidR="00723C1F">
          <w:t>o</w:t>
        </w:r>
      </w:ins>
      <w:r>
        <w:t xml:space="preserve">f Paper </w:t>
      </w:r>
    </w:p>
    <w:p w14:paraId="14269D55" w14:textId="77777777" w:rsidR="00F42172" w:rsidRDefault="00F42172" w:rsidP="00F42172">
      <w:pPr>
        <w:pStyle w:val="a3"/>
        <w:ind w:right="220"/>
      </w:pPr>
    </w:p>
    <w:p w14:paraId="5A40911F" w14:textId="798F93D0" w:rsidR="00F42172" w:rsidRDefault="00F42172" w:rsidP="00F42172">
      <w:pPr>
        <w:pStyle w:val="a3"/>
        <w:ind w:right="220"/>
      </w:pPr>
      <w:r>
        <w:t xml:space="preserve">Definition: </w:t>
      </w:r>
      <w:r w:rsidRPr="00F42172">
        <w:rPr>
          <w:b w:val="0"/>
          <w:bCs/>
          <w:spacing w:val="-3"/>
        </w:rPr>
        <w:t xml:space="preserve">Types </w:t>
      </w:r>
      <w:r w:rsidRPr="00F42172">
        <w:rPr>
          <w:b w:val="0"/>
          <w:bCs/>
        </w:rPr>
        <w:t>of paper chart.</w:t>
      </w:r>
      <w:r>
        <w:t xml:space="preserve"> </w:t>
      </w:r>
    </w:p>
    <w:p w14:paraId="43350E64" w14:textId="77777777" w:rsidR="00F42172" w:rsidRDefault="00F42172" w:rsidP="00F42172">
      <w:pPr>
        <w:pStyle w:val="a3"/>
        <w:ind w:right="220"/>
      </w:pPr>
    </w:p>
    <w:p w14:paraId="5851B006" w14:textId="7A0C4161" w:rsidR="00F42172" w:rsidRDefault="00F42172" w:rsidP="00F42172">
      <w:pPr>
        <w:pStyle w:val="a3"/>
        <w:ind w:right="220"/>
      </w:pPr>
      <w:r>
        <w:t>CamelCase:</w:t>
      </w:r>
      <w:r>
        <w:rPr>
          <w:spacing w:val="-1"/>
        </w:rPr>
        <w:t xml:space="preserve"> </w:t>
      </w:r>
      <w:r w:rsidRPr="00F42172">
        <w:rPr>
          <w:b w:val="0"/>
          <w:bCs/>
        </w:rPr>
        <w:t>typeOfPaper</w:t>
      </w:r>
    </w:p>
    <w:p w14:paraId="1718E82F" w14:textId="77777777" w:rsidR="00F42172" w:rsidRDefault="00F42172" w:rsidP="00F42172">
      <w:pPr>
        <w:pStyle w:val="a3"/>
        <w:ind w:right="220"/>
      </w:pPr>
    </w:p>
    <w:p w14:paraId="50DAC440" w14:textId="77777777" w:rsidR="00F42172" w:rsidRDefault="00F42172" w:rsidP="00F42172">
      <w:pPr>
        <w:pStyle w:val="a3"/>
        <w:ind w:right="220"/>
      </w:pPr>
      <w:r>
        <w:t>Alias:</w:t>
      </w:r>
    </w:p>
    <w:p w14:paraId="73A79E91" w14:textId="77777777" w:rsidR="00F42172" w:rsidRDefault="00F42172" w:rsidP="00F42172">
      <w:pPr>
        <w:pStyle w:val="a3"/>
        <w:spacing w:before="7"/>
        <w:ind w:right="220"/>
        <w:rPr>
          <w:b w:val="0"/>
          <w:sz w:val="22"/>
        </w:rPr>
      </w:pPr>
    </w:p>
    <w:p w14:paraId="007B2048" w14:textId="77777777" w:rsidR="00F42172" w:rsidRDefault="00F42172" w:rsidP="00F42172">
      <w:pPr>
        <w:ind w:left="196" w:right="196"/>
        <w:rPr>
          <w:sz w:val="20"/>
        </w:rPr>
      </w:pPr>
      <w:r>
        <w:rPr>
          <w:b/>
          <w:sz w:val="20"/>
        </w:rPr>
        <w:t xml:space="preserve">Value type: </w:t>
      </w:r>
      <w:r>
        <w:rPr>
          <w:sz w:val="20"/>
        </w:rPr>
        <w:t>text</w:t>
      </w:r>
    </w:p>
    <w:p w14:paraId="0E922A86" w14:textId="77777777" w:rsidR="00F42172" w:rsidRDefault="00F42172" w:rsidP="00F42172">
      <w:pPr>
        <w:pStyle w:val="a3"/>
        <w:spacing w:before="4"/>
        <w:ind w:right="220"/>
        <w:rPr>
          <w:sz w:val="22"/>
        </w:rPr>
      </w:pPr>
    </w:p>
    <w:p w14:paraId="18760B49" w14:textId="77777777" w:rsidR="00F42172" w:rsidRDefault="00F42172" w:rsidP="00F42172">
      <w:pPr>
        <w:ind w:left="196" w:right="196"/>
        <w:rPr>
          <w:sz w:val="20"/>
        </w:rPr>
      </w:pPr>
      <w:r>
        <w:rPr>
          <w:b/>
          <w:sz w:val="20"/>
        </w:rPr>
        <w:t xml:space="preserve">Remarks: </w:t>
      </w:r>
      <w:r>
        <w:rPr>
          <w:sz w:val="20"/>
        </w:rPr>
        <w:t>No remarks.</w:t>
      </w:r>
    </w:p>
    <w:p w14:paraId="22AE7E41" w14:textId="1A5A2785" w:rsidR="00C31F11" w:rsidRDefault="00C31F11">
      <w:pPr>
        <w:rPr>
          <w:b/>
          <w:sz w:val="24"/>
          <w:szCs w:val="20"/>
        </w:rPr>
      </w:pPr>
    </w:p>
    <w:p w14:paraId="0FAAE7B2" w14:textId="77777777" w:rsidR="00C31F11" w:rsidRDefault="00C31F11">
      <w:pPr>
        <w:rPr>
          <w:b/>
          <w:sz w:val="24"/>
          <w:szCs w:val="20"/>
        </w:rPr>
      </w:pPr>
      <w:r>
        <w:rPr>
          <w:b/>
          <w:sz w:val="24"/>
          <w:szCs w:val="20"/>
        </w:rPr>
        <w:br w:type="page"/>
      </w:r>
    </w:p>
    <w:p w14:paraId="35C32473" w14:textId="03D74C5D" w:rsidR="00C31F11" w:rsidRDefault="00C31F11">
      <w:pPr>
        <w:rPr>
          <w:b/>
          <w:sz w:val="24"/>
          <w:szCs w:val="20"/>
        </w:rPr>
      </w:pPr>
    </w:p>
    <w:p w14:paraId="2BD9070E" w14:textId="3EF83A0C" w:rsidR="00C31F11" w:rsidRPr="0016250B" w:rsidRDefault="00C31F11" w:rsidP="00E14416">
      <w:pPr>
        <w:pStyle w:val="2"/>
        <w:numPr>
          <w:ilvl w:val="1"/>
          <w:numId w:val="9"/>
        </w:numPr>
        <w:rPr>
          <w:sz w:val="20"/>
        </w:rPr>
      </w:pPr>
      <w:r>
        <w:rPr>
          <w:spacing w:val="-6"/>
        </w:rPr>
        <w:t xml:space="preserve">Type </w:t>
      </w:r>
      <w:ins w:id="3679" w:author="USER" w:date="2024-06-28T13:51:00Z">
        <w:r w:rsidR="00723C1F">
          <w:t>o</w:t>
        </w:r>
      </w:ins>
      <w:r>
        <w:t>f Product Format</w:t>
      </w:r>
    </w:p>
    <w:p w14:paraId="04F40A7A" w14:textId="77777777" w:rsidR="00C31F11" w:rsidRDefault="00C31F11" w:rsidP="00C31F11">
      <w:pPr>
        <w:pStyle w:val="a3"/>
        <w:ind w:right="220"/>
      </w:pPr>
    </w:p>
    <w:p w14:paraId="3FF05BFC" w14:textId="7B36EB76" w:rsidR="00C31F11" w:rsidRDefault="00C31F11" w:rsidP="00C31F11">
      <w:pPr>
        <w:pStyle w:val="a3"/>
        <w:ind w:right="220"/>
      </w:pPr>
      <w:r>
        <w:t xml:space="preserve">Definition: </w:t>
      </w:r>
      <w:r w:rsidRPr="0016250B">
        <w:rPr>
          <w:b w:val="0"/>
          <w:bCs/>
          <w:spacing w:val="-3"/>
        </w:rPr>
        <w:t xml:space="preserve">Types </w:t>
      </w:r>
      <w:r w:rsidRPr="0016250B">
        <w:rPr>
          <w:b w:val="0"/>
          <w:bCs/>
        </w:rPr>
        <w:t>of product format.</w:t>
      </w:r>
      <w:r>
        <w:t xml:space="preserve"> </w:t>
      </w:r>
    </w:p>
    <w:p w14:paraId="0305995C" w14:textId="77777777" w:rsidR="00C31F11" w:rsidRDefault="00C31F11" w:rsidP="00C31F11">
      <w:pPr>
        <w:pStyle w:val="a3"/>
        <w:ind w:right="220"/>
      </w:pPr>
    </w:p>
    <w:p w14:paraId="08D9047D" w14:textId="77777777" w:rsidR="00C31F11" w:rsidRDefault="00C31F11" w:rsidP="00C31F11">
      <w:pPr>
        <w:pStyle w:val="a3"/>
        <w:ind w:right="220"/>
      </w:pPr>
      <w:r>
        <w:t>CamelCase:</w:t>
      </w:r>
      <w:r>
        <w:rPr>
          <w:spacing w:val="-1"/>
        </w:rPr>
        <w:t xml:space="preserve"> </w:t>
      </w:r>
      <w:r w:rsidRPr="0016250B">
        <w:rPr>
          <w:b w:val="0"/>
          <w:bCs/>
        </w:rPr>
        <w:t>typeOfProductFormat</w:t>
      </w:r>
    </w:p>
    <w:p w14:paraId="088DED62" w14:textId="77777777" w:rsidR="00C31F11" w:rsidRDefault="00C31F11" w:rsidP="00C31F11">
      <w:pPr>
        <w:pStyle w:val="a3"/>
        <w:ind w:right="220"/>
      </w:pPr>
    </w:p>
    <w:p w14:paraId="47D87506" w14:textId="77777777" w:rsidR="00C31F11" w:rsidRDefault="00C31F11" w:rsidP="00C31F11">
      <w:pPr>
        <w:pStyle w:val="a3"/>
        <w:ind w:right="220"/>
      </w:pPr>
      <w:r>
        <w:t>Alias:</w:t>
      </w:r>
    </w:p>
    <w:p w14:paraId="560E4D1C" w14:textId="77777777" w:rsidR="00C31F11" w:rsidRDefault="00C31F11" w:rsidP="00C31F11">
      <w:pPr>
        <w:pStyle w:val="a3"/>
        <w:spacing w:before="7"/>
        <w:ind w:right="220"/>
        <w:rPr>
          <w:b w:val="0"/>
          <w:sz w:val="22"/>
        </w:rPr>
      </w:pPr>
    </w:p>
    <w:p w14:paraId="7DB10DA0" w14:textId="77777777" w:rsidR="00C31F11" w:rsidRDefault="00C31F11" w:rsidP="00C31F11">
      <w:pPr>
        <w:ind w:left="196" w:right="196"/>
        <w:rPr>
          <w:sz w:val="20"/>
        </w:rPr>
      </w:pPr>
      <w:r>
        <w:rPr>
          <w:b/>
          <w:sz w:val="20"/>
        </w:rPr>
        <w:t xml:space="preserve">Value type: </w:t>
      </w:r>
      <w:r>
        <w:rPr>
          <w:sz w:val="20"/>
        </w:rPr>
        <w:t>enumeration</w:t>
      </w:r>
    </w:p>
    <w:p w14:paraId="0C64A6E5" w14:textId="77777777" w:rsidR="00C31F11" w:rsidRDefault="00C31F11" w:rsidP="00C31F11">
      <w:pPr>
        <w:pStyle w:val="a3"/>
        <w:spacing w:before="4"/>
        <w:ind w:right="220"/>
        <w:rPr>
          <w:sz w:val="22"/>
        </w:rPr>
      </w:pPr>
    </w:p>
    <w:p w14:paraId="0C6344BC" w14:textId="77777777" w:rsidR="00C31F11" w:rsidRDefault="00C31F11" w:rsidP="00C31F11">
      <w:pPr>
        <w:ind w:left="196" w:right="196"/>
        <w:rPr>
          <w:sz w:val="20"/>
        </w:rPr>
      </w:pPr>
      <w:r>
        <w:rPr>
          <w:b/>
          <w:sz w:val="20"/>
        </w:rPr>
        <w:t xml:space="preserve">Remarks: </w:t>
      </w:r>
      <w:r>
        <w:rPr>
          <w:sz w:val="20"/>
        </w:rPr>
        <w:t>No remarks.</w:t>
      </w:r>
    </w:p>
    <w:p w14:paraId="575093D9" w14:textId="77777777" w:rsidR="00C31F11" w:rsidRDefault="00C31F11" w:rsidP="00C31F11">
      <w:pPr>
        <w:pStyle w:val="a3"/>
        <w:ind w:right="220"/>
        <w:rPr>
          <w:sz w:val="22"/>
        </w:rPr>
      </w:pPr>
    </w:p>
    <w:p w14:paraId="4944C479" w14:textId="77777777" w:rsidR="00C31F11" w:rsidRDefault="00C31F11" w:rsidP="00C31F11">
      <w:pPr>
        <w:pStyle w:val="a3"/>
        <w:ind w:right="220"/>
        <w:rPr>
          <w:sz w:val="22"/>
        </w:rPr>
      </w:pPr>
    </w:p>
    <w:p w14:paraId="6E322B39" w14:textId="77777777" w:rsidR="00C31F11" w:rsidRDefault="00C31F11" w:rsidP="00C31F11">
      <w:pPr>
        <w:pStyle w:val="a3"/>
        <w:spacing w:before="9"/>
        <w:ind w:right="220"/>
        <w:rPr>
          <w:sz w:val="31"/>
        </w:rPr>
      </w:pPr>
    </w:p>
    <w:p w14:paraId="15B11EAC" w14:textId="77777777" w:rsidR="00C31F11" w:rsidRDefault="00C31F11" w:rsidP="00C31F11">
      <w:pPr>
        <w:pStyle w:val="a3"/>
        <w:ind w:right="220"/>
      </w:pPr>
      <w:r>
        <w:t>Listed Values:</w:t>
      </w:r>
    </w:p>
    <w:p w14:paraId="46F274CA" w14:textId="77777777" w:rsidR="00C31F11" w:rsidRDefault="00C31F11" w:rsidP="00C31F11">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C31F11" w14:paraId="4D3A811D" w14:textId="77777777" w:rsidTr="00B467B9">
        <w:trPr>
          <w:trHeight w:val="465"/>
        </w:trPr>
        <w:tc>
          <w:tcPr>
            <w:tcW w:w="1438" w:type="dxa"/>
            <w:shd w:val="clear" w:color="auto" w:fill="FFF1CC"/>
          </w:tcPr>
          <w:p w14:paraId="5E774E16" w14:textId="77777777" w:rsidR="00C31F11" w:rsidRDefault="00C31F11" w:rsidP="00B467B9">
            <w:pPr>
              <w:pStyle w:val="TableParagraph"/>
              <w:spacing w:before="117"/>
              <w:ind w:left="196" w:right="196"/>
              <w:rPr>
                <w:b/>
                <w:sz w:val="18"/>
              </w:rPr>
            </w:pPr>
            <w:r>
              <w:rPr>
                <w:b/>
                <w:sz w:val="18"/>
              </w:rPr>
              <w:t>Code</w:t>
            </w:r>
          </w:p>
        </w:tc>
        <w:tc>
          <w:tcPr>
            <w:tcW w:w="2878" w:type="dxa"/>
            <w:shd w:val="clear" w:color="auto" w:fill="FFF1CC"/>
          </w:tcPr>
          <w:p w14:paraId="21FB80A1" w14:textId="77777777" w:rsidR="00C31F11" w:rsidRDefault="00C31F11" w:rsidP="00B467B9">
            <w:pPr>
              <w:pStyle w:val="TableParagraph"/>
              <w:spacing w:before="117"/>
              <w:ind w:left="196" w:right="196"/>
              <w:rPr>
                <w:b/>
                <w:sz w:val="18"/>
              </w:rPr>
            </w:pPr>
            <w:r>
              <w:rPr>
                <w:b/>
                <w:sz w:val="18"/>
              </w:rPr>
              <w:t>Label</w:t>
            </w:r>
          </w:p>
        </w:tc>
        <w:tc>
          <w:tcPr>
            <w:tcW w:w="5751" w:type="dxa"/>
            <w:shd w:val="clear" w:color="auto" w:fill="FFF1CC"/>
          </w:tcPr>
          <w:p w14:paraId="488263C6" w14:textId="77777777" w:rsidR="00C31F11" w:rsidRDefault="00C31F11" w:rsidP="00B467B9">
            <w:pPr>
              <w:pStyle w:val="TableParagraph"/>
              <w:spacing w:before="117"/>
              <w:ind w:left="196" w:right="196"/>
              <w:rPr>
                <w:b/>
                <w:sz w:val="18"/>
              </w:rPr>
            </w:pPr>
            <w:r>
              <w:rPr>
                <w:b/>
                <w:sz w:val="18"/>
              </w:rPr>
              <w:t>Definition</w:t>
            </w:r>
          </w:p>
        </w:tc>
      </w:tr>
      <w:tr w:rsidR="00C31F11" w14:paraId="28D839EF" w14:textId="77777777" w:rsidTr="00B467B9">
        <w:trPr>
          <w:trHeight w:val="909"/>
        </w:trPr>
        <w:tc>
          <w:tcPr>
            <w:tcW w:w="1438" w:type="dxa"/>
          </w:tcPr>
          <w:p w14:paraId="58781BBC" w14:textId="77777777" w:rsidR="00C31F11" w:rsidRDefault="00C31F11" w:rsidP="00B467B9">
            <w:pPr>
              <w:pStyle w:val="TableParagraph"/>
              <w:ind w:left="196" w:right="196"/>
              <w:rPr>
                <w:sz w:val="18"/>
              </w:rPr>
            </w:pPr>
            <w:r>
              <w:rPr>
                <w:w w:val="99"/>
                <w:sz w:val="18"/>
              </w:rPr>
              <w:t>1</w:t>
            </w:r>
          </w:p>
        </w:tc>
        <w:tc>
          <w:tcPr>
            <w:tcW w:w="2878" w:type="dxa"/>
          </w:tcPr>
          <w:p w14:paraId="12CCF236" w14:textId="77777777" w:rsidR="00C31F11" w:rsidRDefault="00C31F11" w:rsidP="00B467B9">
            <w:pPr>
              <w:pStyle w:val="TableParagraph"/>
              <w:ind w:left="196" w:right="196"/>
              <w:rPr>
                <w:sz w:val="18"/>
              </w:rPr>
            </w:pPr>
            <w:r>
              <w:rPr>
                <w:sz w:val="18"/>
              </w:rPr>
              <w:t>GML</w:t>
            </w:r>
          </w:p>
        </w:tc>
        <w:tc>
          <w:tcPr>
            <w:tcW w:w="5751" w:type="dxa"/>
          </w:tcPr>
          <w:p w14:paraId="5B74BF35" w14:textId="77777777" w:rsidR="00C31F11" w:rsidRDefault="00C31F11" w:rsidP="00B467B9">
            <w:pPr>
              <w:pStyle w:val="TableParagraph"/>
              <w:spacing w:line="259" w:lineRule="auto"/>
              <w:ind w:left="196" w:right="196"/>
              <w:jc w:val="both"/>
              <w:rPr>
                <w:sz w:val="18"/>
              </w:rPr>
            </w:pPr>
            <w:r>
              <w:rPr>
                <w:sz w:val="18"/>
              </w:rPr>
              <w:t>Geography Markup Language. An XML-based geographic</w:t>
            </w:r>
            <w:r>
              <w:rPr>
                <w:spacing w:val="-34"/>
                <w:sz w:val="18"/>
              </w:rPr>
              <w:t xml:space="preserve"> </w:t>
            </w:r>
            <w:r>
              <w:rPr>
                <w:sz w:val="18"/>
              </w:rPr>
              <w:t>information encoding language developed by the Open GIS Consortium (OGC) to enhance the interoperability of geographic</w:t>
            </w:r>
            <w:r>
              <w:rPr>
                <w:spacing w:val="-12"/>
                <w:sz w:val="18"/>
              </w:rPr>
              <w:t xml:space="preserve"> </w:t>
            </w:r>
            <w:r>
              <w:rPr>
                <w:sz w:val="18"/>
              </w:rPr>
              <w:t>information.</w:t>
            </w:r>
          </w:p>
        </w:tc>
      </w:tr>
      <w:tr w:rsidR="00C31F11" w14:paraId="19A284BF" w14:textId="77777777" w:rsidTr="00B467B9">
        <w:trPr>
          <w:trHeight w:val="462"/>
        </w:trPr>
        <w:tc>
          <w:tcPr>
            <w:tcW w:w="1438" w:type="dxa"/>
          </w:tcPr>
          <w:p w14:paraId="0A334BF6" w14:textId="77777777" w:rsidR="00C31F11" w:rsidRDefault="00C31F11" w:rsidP="00B467B9">
            <w:pPr>
              <w:pStyle w:val="TableParagraph"/>
              <w:ind w:left="196" w:right="196"/>
              <w:rPr>
                <w:sz w:val="18"/>
              </w:rPr>
            </w:pPr>
            <w:r>
              <w:rPr>
                <w:w w:val="99"/>
                <w:sz w:val="18"/>
              </w:rPr>
              <w:t>2</w:t>
            </w:r>
          </w:p>
        </w:tc>
        <w:tc>
          <w:tcPr>
            <w:tcW w:w="2878" w:type="dxa"/>
          </w:tcPr>
          <w:p w14:paraId="6CF5D071" w14:textId="77777777" w:rsidR="00C31F11" w:rsidRDefault="00C31F11" w:rsidP="00B467B9">
            <w:pPr>
              <w:pStyle w:val="TableParagraph"/>
              <w:ind w:left="196" w:right="196"/>
              <w:rPr>
                <w:sz w:val="18"/>
              </w:rPr>
            </w:pPr>
            <w:r>
              <w:rPr>
                <w:sz w:val="18"/>
              </w:rPr>
              <w:t>ISO/IEC 8211</w:t>
            </w:r>
          </w:p>
        </w:tc>
        <w:tc>
          <w:tcPr>
            <w:tcW w:w="5751" w:type="dxa"/>
          </w:tcPr>
          <w:p w14:paraId="2D4A621C" w14:textId="77777777" w:rsidR="00C31F11" w:rsidRDefault="00C31F11" w:rsidP="00B467B9">
            <w:pPr>
              <w:pStyle w:val="TableParagraph"/>
              <w:ind w:left="196" w:right="196"/>
              <w:rPr>
                <w:sz w:val="18"/>
              </w:rPr>
            </w:pPr>
            <w:r>
              <w:rPr>
                <w:sz w:val="18"/>
              </w:rPr>
              <w:t>Specification for a data descriptive file for information interchange.</w:t>
            </w:r>
          </w:p>
        </w:tc>
      </w:tr>
      <w:tr w:rsidR="00C31F11" w14:paraId="09D38451" w14:textId="77777777" w:rsidTr="00B467B9">
        <w:trPr>
          <w:trHeight w:val="1134"/>
        </w:trPr>
        <w:tc>
          <w:tcPr>
            <w:tcW w:w="1438" w:type="dxa"/>
          </w:tcPr>
          <w:p w14:paraId="0ACB4C30" w14:textId="77777777" w:rsidR="00C31F11" w:rsidRDefault="00C31F11" w:rsidP="00B467B9">
            <w:pPr>
              <w:pStyle w:val="TableParagraph"/>
              <w:ind w:left="196" w:right="196"/>
              <w:rPr>
                <w:sz w:val="18"/>
              </w:rPr>
            </w:pPr>
            <w:r>
              <w:rPr>
                <w:w w:val="99"/>
                <w:sz w:val="18"/>
              </w:rPr>
              <w:t>3</w:t>
            </w:r>
          </w:p>
        </w:tc>
        <w:tc>
          <w:tcPr>
            <w:tcW w:w="2878" w:type="dxa"/>
          </w:tcPr>
          <w:p w14:paraId="343674C7" w14:textId="77777777" w:rsidR="00C31F11" w:rsidRDefault="00C31F11" w:rsidP="00B467B9">
            <w:pPr>
              <w:pStyle w:val="TableParagraph"/>
              <w:ind w:left="196" w:right="196"/>
              <w:rPr>
                <w:sz w:val="18"/>
              </w:rPr>
            </w:pPr>
            <w:r>
              <w:rPr>
                <w:sz w:val="18"/>
              </w:rPr>
              <w:t>PDF</w:t>
            </w:r>
          </w:p>
        </w:tc>
        <w:tc>
          <w:tcPr>
            <w:tcW w:w="5751" w:type="dxa"/>
          </w:tcPr>
          <w:p w14:paraId="282AB7A2" w14:textId="77777777" w:rsidR="00C31F11" w:rsidRDefault="00C31F11" w:rsidP="00B467B9">
            <w:pPr>
              <w:pStyle w:val="TableParagraph"/>
              <w:spacing w:line="259" w:lineRule="auto"/>
              <w:ind w:left="196" w:right="196"/>
              <w:rPr>
                <w:sz w:val="18"/>
              </w:rPr>
            </w:pPr>
            <w:r>
              <w:rPr>
                <w:sz w:val="18"/>
              </w:rPr>
              <w:t>Portable Document Format. A file format developed by Adobe in 1993 to present documents, including text formatting and images, in a manner independent of application software, hardware, and operating systems.</w:t>
            </w:r>
          </w:p>
        </w:tc>
      </w:tr>
      <w:tr w:rsidR="00C31F11" w14:paraId="1C542614" w14:textId="77777777" w:rsidTr="00B467B9">
        <w:trPr>
          <w:trHeight w:val="686"/>
        </w:trPr>
        <w:tc>
          <w:tcPr>
            <w:tcW w:w="1438" w:type="dxa"/>
          </w:tcPr>
          <w:p w14:paraId="1287CF53" w14:textId="77777777" w:rsidR="00C31F11" w:rsidRDefault="00C31F11" w:rsidP="00B467B9">
            <w:pPr>
              <w:pStyle w:val="TableParagraph"/>
              <w:ind w:left="196" w:right="196"/>
              <w:rPr>
                <w:sz w:val="18"/>
              </w:rPr>
            </w:pPr>
            <w:r>
              <w:rPr>
                <w:w w:val="99"/>
                <w:sz w:val="18"/>
              </w:rPr>
              <w:t>4</w:t>
            </w:r>
          </w:p>
        </w:tc>
        <w:tc>
          <w:tcPr>
            <w:tcW w:w="2878" w:type="dxa"/>
          </w:tcPr>
          <w:p w14:paraId="7F2969F5" w14:textId="77777777" w:rsidR="00C31F11" w:rsidRDefault="00C31F11" w:rsidP="00B467B9">
            <w:pPr>
              <w:pStyle w:val="TableParagraph"/>
              <w:ind w:left="196" w:right="196"/>
              <w:rPr>
                <w:sz w:val="18"/>
              </w:rPr>
            </w:pPr>
            <w:r>
              <w:rPr>
                <w:sz w:val="18"/>
              </w:rPr>
              <w:t>HTML</w:t>
            </w:r>
          </w:p>
        </w:tc>
        <w:tc>
          <w:tcPr>
            <w:tcW w:w="5751" w:type="dxa"/>
          </w:tcPr>
          <w:p w14:paraId="72D2CECB" w14:textId="77777777" w:rsidR="00C31F11" w:rsidRDefault="00C31F11" w:rsidP="00B467B9">
            <w:pPr>
              <w:pStyle w:val="TableParagraph"/>
              <w:spacing w:line="259" w:lineRule="auto"/>
              <w:ind w:left="196" w:right="196"/>
              <w:rPr>
                <w:sz w:val="18"/>
              </w:rPr>
            </w:pPr>
            <w:r>
              <w:rPr>
                <w:sz w:val="18"/>
              </w:rPr>
              <w:t>Hypertext Markup Language. A type of basic web language used to create web documents.</w:t>
            </w:r>
          </w:p>
        </w:tc>
      </w:tr>
      <w:tr w:rsidR="00C31F11" w14:paraId="091A4619" w14:textId="77777777" w:rsidTr="00B467B9">
        <w:trPr>
          <w:trHeight w:val="463"/>
        </w:trPr>
        <w:tc>
          <w:tcPr>
            <w:tcW w:w="1438" w:type="dxa"/>
          </w:tcPr>
          <w:p w14:paraId="63458922" w14:textId="77777777" w:rsidR="00C31F11" w:rsidRDefault="00C31F11" w:rsidP="00B467B9">
            <w:pPr>
              <w:pStyle w:val="TableParagraph"/>
              <w:ind w:left="196" w:right="196"/>
              <w:rPr>
                <w:sz w:val="18"/>
              </w:rPr>
            </w:pPr>
            <w:r>
              <w:rPr>
                <w:w w:val="99"/>
                <w:sz w:val="18"/>
              </w:rPr>
              <w:t>5</w:t>
            </w:r>
          </w:p>
        </w:tc>
        <w:tc>
          <w:tcPr>
            <w:tcW w:w="2878" w:type="dxa"/>
          </w:tcPr>
          <w:p w14:paraId="7DAABC35" w14:textId="77777777" w:rsidR="00C31F11" w:rsidRDefault="00C31F11" w:rsidP="00B467B9">
            <w:pPr>
              <w:pStyle w:val="TableParagraph"/>
              <w:ind w:left="196" w:right="196"/>
              <w:rPr>
                <w:sz w:val="18"/>
              </w:rPr>
            </w:pPr>
            <w:r>
              <w:rPr>
                <w:sz w:val="18"/>
              </w:rPr>
              <w:t>ePub</w:t>
            </w:r>
          </w:p>
        </w:tc>
        <w:tc>
          <w:tcPr>
            <w:tcW w:w="5751" w:type="dxa"/>
          </w:tcPr>
          <w:p w14:paraId="1A033BCF" w14:textId="77777777" w:rsidR="00C31F11" w:rsidRDefault="00C31F11" w:rsidP="00B467B9">
            <w:pPr>
              <w:pStyle w:val="TableParagraph"/>
              <w:ind w:left="196" w:right="196"/>
              <w:rPr>
                <w:sz w:val="18"/>
              </w:rPr>
            </w:pPr>
            <w:r>
              <w:rPr>
                <w:sz w:val="18"/>
              </w:rPr>
              <w:t>E-book file format.</w:t>
            </w:r>
          </w:p>
        </w:tc>
      </w:tr>
      <w:tr w:rsidR="00C31F11" w14:paraId="1BDADDC0" w14:textId="77777777" w:rsidTr="00B467B9">
        <w:trPr>
          <w:trHeight w:val="1134"/>
        </w:trPr>
        <w:tc>
          <w:tcPr>
            <w:tcW w:w="1438" w:type="dxa"/>
          </w:tcPr>
          <w:p w14:paraId="4FFFF503" w14:textId="77777777" w:rsidR="00C31F11" w:rsidRDefault="00C31F11" w:rsidP="00B467B9">
            <w:pPr>
              <w:pStyle w:val="TableParagraph"/>
              <w:ind w:left="196" w:right="196"/>
              <w:rPr>
                <w:sz w:val="18"/>
              </w:rPr>
            </w:pPr>
            <w:r>
              <w:rPr>
                <w:w w:val="99"/>
                <w:sz w:val="18"/>
              </w:rPr>
              <w:t>6</w:t>
            </w:r>
          </w:p>
        </w:tc>
        <w:tc>
          <w:tcPr>
            <w:tcW w:w="2878" w:type="dxa"/>
          </w:tcPr>
          <w:p w14:paraId="29675C51" w14:textId="77777777" w:rsidR="00C31F11" w:rsidRDefault="00C31F11" w:rsidP="00B467B9">
            <w:pPr>
              <w:pStyle w:val="TableParagraph"/>
              <w:ind w:left="196" w:right="196"/>
              <w:rPr>
                <w:sz w:val="18"/>
              </w:rPr>
            </w:pPr>
            <w:r>
              <w:rPr>
                <w:sz w:val="18"/>
              </w:rPr>
              <w:t>paper</w:t>
            </w:r>
          </w:p>
        </w:tc>
        <w:tc>
          <w:tcPr>
            <w:tcW w:w="5751" w:type="dxa"/>
          </w:tcPr>
          <w:p w14:paraId="7D4D5C4C" w14:textId="77777777" w:rsidR="00C31F11" w:rsidRDefault="00C31F11" w:rsidP="00B467B9">
            <w:pPr>
              <w:pStyle w:val="TableParagraph"/>
              <w:spacing w:line="259" w:lineRule="auto"/>
              <w:ind w:left="196" w:right="196"/>
              <w:rPr>
                <w:sz w:val="18"/>
              </w:rPr>
            </w:pPr>
            <w:r>
              <w:rPr>
                <w:sz w:val="18"/>
              </w:rPr>
              <w:t>For printing hydrographic charts, heavyweight, single layer paper is used. Such paper is generally made wholly or partly from rags and simulates hand-made paper. It is strong, moisture resistant and manufactured to withstand surface erasure.</w:t>
            </w:r>
          </w:p>
        </w:tc>
      </w:tr>
      <w:tr w:rsidR="00C31F11" w14:paraId="1DBD726C" w14:textId="77777777" w:rsidTr="00B467B9">
        <w:trPr>
          <w:trHeight w:val="462"/>
        </w:trPr>
        <w:tc>
          <w:tcPr>
            <w:tcW w:w="1438" w:type="dxa"/>
          </w:tcPr>
          <w:p w14:paraId="3679D841" w14:textId="77777777" w:rsidR="00C31F11" w:rsidRDefault="00C31F11" w:rsidP="00B467B9">
            <w:pPr>
              <w:pStyle w:val="TableParagraph"/>
              <w:ind w:left="196" w:right="196"/>
              <w:rPr>
                <w:sz w:val="18"/>
              </w:rPr>
            </w:pPr>
            <w:r>
              <w:rPr>
                <w:w w:val="99"/>
                <w:sz w:val="18"/>
              </w:rPr>
              <w:t>7</w:t>
            </w:r>
          </w:p>
        </w:tc>
        <w:tc>
          <w:tcPr>
            <w:tcW w:w="2878" w:type="dxa"/>
          </w:tcPr>
          <w:p w14:paraId="7B6A16B8" w14:textId="77777777" w:rsidR="00C31F11" w:rsidRDefault="00C31F11" w:rsidP="00B467B9">
            <w:pPr>
              <w:pStyle w:val="TableParagraph"/>
              <w:ind w:left="196" w:right="196"/>
              <w:rPr>
                <w:sz w:val="18"/>
              </w:rPr>
            </w:pPr>
            <w:r>
              <w:rPr>
                <w:sz w:val="18"/>
              </w:rPr>
              <w:t>HDF-5</w:t>
            </w:r>
          </w:p>
        </w:tc>
        <w:tc>
          <w:tcPr>
            <w:tcW w:w="5751" w:type="dxa"/>
          </w:tcPr>
          <w:p w14:paraId="2FF67A45" w14:textId="77777777" w:rsidR="00C31F11" w:rsidRDefault="00C31F11" w:rsidP="00B467B9">
            <w:pPr>
              <w:pStyle w:val="TableParagraph"/>
              <w:ind w:left="196" w:right="196"/>
              <w:rPr>
                <w:sz w:val="18"/>
              </w:rPr>
            </w:pPr>
            <w:r>
              <w:rPr>
                <w:sz w:val="18"/>
              </w:rPr>
              <w:t>Grid file format.</w:t>
            </w:r>
          </w:p>
        </w:tc>
      </w:tr>
      <w:tr w:rsidR="00884810" w14:paraId="72CB35F1" w14:textId="77777777" w:rsidTr="00B467B9">
        <w:trPr>
          <w:trHeight w:val="462"/>
          <w:ins w:id="3680" w:author="USER" w:date="2024-03-19T13:49:00Z"/>
        </w:trPr>
        <w:tc>
          <w:tcPr>
            <w:tcW w:w="1438" w:type="dxa"/>
          </w:tcPr>
          <w:p w14:paraId="69EB3AB9" w14:textId="123DBFE0" w:rsidR="00884810" w:rsidRPr="00884810" w:rsidRDefault="00884810" w:rsidP="00B467B9">
            <w:pPr>
              <w:pStyle w:val="TableParagraph"/>
              <w:ind w:left="196" w:right="196"/>
              <w:rPr>
                <w:ins w:id="3681" w:author="USER" w:date="2024-03-19T13:49:00Z"/>
                <w:rFonts w:eastAsiaTheme="minorEastAsia"/>
                <w:w w:val="99"/>
                <w:sz w:val="18"/>
                <w:lang w:eastAsia="ko-KR"/>
              </w:rPr>
            </w:pPr>
            <w:ins w:id="3682" w:author="USER" w:date="2024-03-19T13:49:00Z">
              <w:r>
                <w:rPr>
                  <w:rFonts w:eastAsiaTheme="minorEastAsia" w:hint="eastAsia"/>
                  <w:w w:val="99"/>
                  <w:sz w:val="18"/>
                  <w:lang w:eastAsia="ko-KR"/>
                </w:rPr>
                <w:t>8</w:t>
              </w:r>
            </w:ins>
          </w:p>
        </w:tc>
        <w:tc>
          <w:tcPr>
            <w:tcW w:w="2878" w:type="dxa"/>
          </w:tcPr>
          <w:p w14:paraId="0038B250" w14:textId="2A858004" w:rsidR="00884810" w:rsidRDefault="00884810" w:rsidP="00B467B9">
            <w:pPr>
              <w:pStyle w:val="TableParagraph"/>
              <w:ind w:left="196" w:right="196"/>
              <w:rPr>
                <w:ins w:id="3683" w:author="USER" w:date="2024-03-19T13:49:00Z"/>
                <w:sz w:val="18"/>
              </w:rPr>
            </w:pPr>
            <w:ins w:id="3684" w:author="USER" w:date="2024-03-19T13:50:00Z">
              <w:r w:rsidRPr="00884810">
                <w:rPr>
                  <w:rFonts w:hint="eastAsia"/>
                  <w:sz w:val="18"/>
                </w:rPr>
                <w:t>B</w:t>
              </w:r>
              <w:r w:rsidRPr="00884810">
                <w:rPr>
                  <w:sz w:val="18"/>
                </w:rPr>
                <w:t>SB</w:t>
              </w:r>
            </w:ins>
          </w:p>
        </w:tc>
        <w:tc>
          <w:tcPr>
            <w:tcW w:w="5751" w:type="dxa"/>
          </w:tcPr>
          <w:p w14:paraId="1A1D5825" w14:textId="47402534" w:rsidR="00884810" w:rsidRDefault="00884810" w:rsidP="00B467B9">
            <w:pPr>
              <w:pStyle w:val="TableParagraph"/>
              <w:ind w:left="196" w:right="196"/>
              <w:rPr>
                <w:ins w:id="3685" w:author="USER" w:date="2024-03-19T13:49:00Z"/>
                <w:sz w:val="18"/>
              </w:rPr>
            </w:pPr>
            <w:ins w:id="3686" w:author="USER" w:date="2024-03-19T13:51:00Z">
              <w:r w:rsidRPr="00884810">
                <w:rPr>
                  <w:sz w:val="18"/>
                </w:rPr>
                <w:t>Raster data format used by USA and Canada and others.</w:t>
              </w:r>
            </w:ins>
          </w:p>
        </w:tc>
      </w:tr>
      <w:tr w:rsidR="0098461C" w14:paraId="1F50CD9D" w14:textId="77777777" w:rsidTr="00B467B9">
        <w:trPr>
          <w:trHeight w:val="462"/>
          <w:ins w:id="3687" w:author="박세영" w:date="2024-12-06T14:50:00Z"/>
        </w:trPr>
        <w:tc>
          <w:tcPr>
            <w:tcW w:w="1438" w:type="dxa"/>
          </w:tcPr>
          <w:p w14:paraId="11577531" w14:textId="2328CAC4" w:rsidR="0098461C" w:rsidRDefault="0098461C" w:rsidP="0098461C">
            <w:pPr>
              <w:pStyle w:val="TableParagraph"/>
              <w:ind w:left="196" w:right="196"/>
              <w:rPr>
                <w:ins w:id="3688" w:author="박세영" w:date="2024-12-06T14:50:00Z"/>
                <w:rFonts w:eastAsiaTheme="minorEastAsia" w:hint="eastAsia"/>
                <w:w w:val="99"/>
                <w:sz w:val="18"/>
                <w:lang w:eastAsia="ko-KR"/>
              </w:rPr>
            </w:pPr>
            <w:ins w:id="3689" w:author="박세영" w:date="2024-12-06T14:50:00Z">
              <w:r>
                <w:rPr>
                  <w:rFonts w:eastAsiaTheme="minorEastAsia" w:hint="eastAsia"/>
                  <w:w w:val="99"/>
                  <w:sz w:val="18"/>
                  <w:lang w:eastAsia="ko-KR"/>
                </w:rPr>
                <w:t>9</w:t>
              </w:r>
            </w:ins>
          </w:p>
        </w:tc>
        <w:tc>
          <w:tcPr>
            <w:tcW w:w="2878" w:type="dxa"/>
          </w:tcPr>
          <w:p w14:paraId="633799FD" w14:textId="45138861" w:rsidR="0098461C" w:rsidRPr="00884810" w:rsidRDefault="0098461C" w:rsidP="0098461C">
            <w:pPr>
              <w:pStyle w:val="TableParagraph"/>
              <w:ind w:left="196" w:right="196"/>
              <w:rPr>
                <w:ins w:id="3690" w:author="박세영" w:date="2024-12-06T14:50:00Z"/>
                <w:rFonts w:hint="eastAsia"/>
                <w:sz w:val="18"/>
              </w:rPr>
            </w:pPr>
            <w:ins w:id="3691" w:author="박세영" w:date="2024-12-06T14:50:00Z">
              <w:r w:rsidRPr="00884810">
                <w:rPr>
                  <w:sz w:val="18"/>
                </w:rPr>
                <w:t>GeoTiff</w:t>
              </w:r>
            </w:ins>
          </w:p>
        </w:tc>
        <w:tc>
          <w:tcPr>
            <w:tcW w:w="5751" w:type="dxa"/>
          </w:tcPr>
          <w:p w14:paraId="671B59CC" w14:textId="1963D1AC" w:rsidR="0098461C" w:rsidRPr="00884810" w:rsidRDefault="0098461C" w:rsidP="0098461C">
            <w:pPr>
              <w:pStyle w:val="TableParagraph"/>
              <w:ind w:left="196" w:right="196"/>
              <w:rPr>
                <w:ins w:id="3692" w:author="박세영" w:date="2024-12-06T14:50:00Z"/>
                <w:sz w:val="18"/>
              </w:rPr>
            </w:pPr>
            <w:ins w:id="3693" w:author="박세영" w:date="2024-12-06T14:50:00Z">
              <w:r w:rsidRPr="00884810">
                <w:rPr>
                  <w:sz w:val="18"/>
                </w:rPr>
                <w:t>Extension of the TIFF specification to allow the storage of geo- referencing information.</w:t>
              </w:r>
            </w:ins>
          </w:p>
        </w:tc>
      </w:tr>
      <w:tr w:rsidR="00884810" w14:paraId="501411AC" w14:textId="77777777" w:rsidTr="00063B6B">
        <w:trPr>
          <w:trHeight w:val="624"/>
          <w:ins w:id="3694" w:author="USER" w:date="2024-03-19T13:49:00Z"/>
        </w:trPr>
        <w:tc>
          <w:tcPr>
            <w:tcW w:w="1438" w:type="dxa"/>
          </w:tcPr>
          <w:p w14:paraId="14074F0F" w14:textId="423D29F5" w:rsidR="00884810" w:rsidRPr="00884810" w:rsidRDefault="0098461C" w:rsidP="00B467B9">
            <w:pPr>
              <w:pStyle w:val="TableParagraph"/>
              <w:ind w:left="196" w:right="196"/>
              <w:rPr>
                <w:ins w:id="3695" w:author="USER" w:date="2024-03-19T13:49:00Z"/>
                <w:rFonts w:eastAsiaTheme="minorEastAsia"/>
                <w:w w:val="99"/>
                <w:sz w:val="18"/>
                <w:lang w:eastAsia="ko-KR"/>
              </w:rPr>
            </w:pPr>
            <w:ins w:id="3696" w:author="박세영" w:date="2024-12-06T14:50:00Z">
              <w:r>
                <w:rPr>
                  <w:rFonts w:eastAsiaTheme="minorEastAsia"/>
                  <w:w w:val="99"/>
                  <w:sz w:val="18"/>
                  <w:lang w:eastAsia="ko-KR"/>
                </w:rPr>
                <w:t>10</w:t>
              </w:r>
            </w:ins>
            <w:ins w:id="3697" w:author="USER" w:date="2024-03-19T13:49:00Z">
              <w:del w:id="3698" w:author="박세영" w:date="2024-12-06T14:50:00Z">
                <w:r w:rsidR="00884810" w:rsidDel="0098461C">
                  <w:rPr>
                    <w:rFonts w:eastAsiaTheme="minorEastAsia" w:hint="eastAsia"/>
                    <w:w w:val="99"/>
                    <w:sz w:val="18"/>
                    <w:lang w:eastAsia="ko-KR"/>
                  </w:rPr>
                  <w:delText>9</w:delText>
                </w:r>
              </w:del>
            </w:ins>
          </w:p>
        </w:tc>
        <w:tc>
          <w:tcPr>
            <w:tcW w:w="2878" w:type="dxa"/>
          </w:tcPr>
          <w:p w14:paraId="7770A998" w14:textId="644B1D5C" w:rsidR="00884810" w:rsidRDefault="00884810" w:rsidP="00B467B9">
            <w:pPr>
              <w:pStyle w:val="TableParagraph"/>
              <w:ind w:left="196" w:right="196"/>
              <w:rPr>
                <w:ins w:id="3699" w:author="USER" w:date="2024-03-19T13:49:00Z"/>
                <w:sz w:val="18"/>
              </w:rPr>
            </w:pPr>
            <w:ins w:id="3700" w:author="USER" w:date="2024-03-19T13:50:00Z">
              <w:r w:rsidRPr="00884810">
                <w:rPr>
                  <w:sz w:val="18"/>
                </w:rPr>
                <w:t>Application</w:t>
              </w:r>
            </w:ins>
          </w:p>
        </w:tc>
        <w:tc>
          <w:tcPr>
            <w:tcW w:w="5751" w:type="dxa"/>
          </w:tcPr>
          <w:p w14:paraId="3827206F" w14:textId="4E99DE9B" w:rsidR="00884810" w:rsidRDefault="00E834C0" w:rsidP="00E834C0">
            <w:pPr>
              <w:pStyle w:val="TableParagraph"/>
              <w:ind w:left="196" w:right="196"/>
              <w:rPr>
                <w:ins w:id="3701" w:author="USER" w:date="2024-03-19T13:49:00Z"/>
                <w:sz w:val="18"/>
              </w:rPr>
            </w:pPr>
            <w:ins w:id="3702" w:author="USER" w:date="2024-03-22T22:28:00Z">
              <w:r>
                <w:rPr>
                  <w:sz w:val="18"/>
                </w:rPr>
                <w:t>M</w:t>
              </w:r>
              <w:r w:rsidRPr="00E834C0">
                <w:rPr>
                  <w:sz w:val="18"/>
                </w:rPr>
                <w:t>anipulation and processing of data in support of user requirements.</w:t>
              </w:r>
            </w:ins>
          </w:p>
        </w:tc>
      </w:tr>
      <w:tr w:rsidR="00884810" w:rsidDel="0098461C" w14:paraId="50FB6296" w14:textId="7F095A35" w:rsidTr="00E834C0">
        <w:trPr>
          <w:trHeight w:val="624"/>
          <w:ins w:id="3703" w:author="USER" w:date="2024-03-19T13:49:00Z"/>
          <w:del w:id="3704" w:author="박세영" w:date="2024-12-06T14:50:00Z"/>
        </w:trPr>
        <w:tc>
          <w:tcPr>
            <w:tcW w:w="1438" w:type="dxa"/>
          </w:tcPr>
          <w:p w14:paraId="025E6B55" w14:textId="26A0A64A" w:rsidR="00884810" w:rsidRPr="00884810" w:rsidDel="0098461C" w:rsidRDefault="00884810" w:rsidP="00B467B9">
            <w:pPr>
              <w:pStyle w:val="TableParagraph"/>
              <w:ind w:left="196" w:right="196"/>
              <w:rPr>
                <w:ins w:id="3705" w:author="USER" w:date="2024-03-19T13:49:00Z"/>
                <w:del w:id="3706" w:author="박세영" w:date="2024-12-06T14:50:00Z"/>
                <w:rFonts w:eastAsiaTheme="minorEastAsia"/>
                <w:w w:val="99"/>
                <w:sz w:val="18"/>
                <w:lang w:eastAsia="ko-KR"/>
              </w:rPr>
            </w:pPr>
            <w:ins w:id="3707" w:author="USER" w:date="2024-03-19T13:49:00Z">
              <w:del w:id="3708" w:author="박세영" w:date="2024-12-06T14:50:00Z">
                <w:r w:rsidDel="0098461C">
                  <w:rPr>
                    <w:rFonts w:eastAsiaTheme="minorEastAsia" w:hint="eastAsia"/>
                    <w:w w:val="99"/>
                    <w:sz w:val="18"/>
                    <w:lang w:eastAsia="ko-KR"/>
                  </w:rPr>
                  <w:delText>1</w:delText>
                </w:r>
                <w:r w:rsidDel="0098461C">
                  <w:rPr>
                    <w:rFonts w:eastAsiaTheme="minorEastAsia"/>
                    <w:w w:val="99"/>
                    <w:sz w:val="18"/>
                    <w:lang w:eastAsia="ko-KR"/>
                  </w:rPr>
                  <w:delText>0</w:delText>
                </w:r>
              </w:del>
            </w:ins>
          </w:p>
        </w:tc>
        <w:tc>
          <w:tcPr>
            <w:tcW w:w="2878" w:type="dxa"/>
          </w:tcPr>
          <w:p w14:paraId="7B48490F" w14:textId="7C182ACA" w:rsidR="00884810" w:rsidDel="0098461C" w:rsidRDefault="00884810" w:rsidP="00B467B9">
            <w:pPr>
              <w:pStyle w:val="TableParagraph"/>
              <w:ind w:left="196" w:right="196"/>
              <w:rPr>
                <w:ins w:id="3709" w:author="USER" w:date="2024-03-19T13:49:00Z"/>
                <w:del w:id="3710" w:author="박세영" w:date="2024-12-06T14:50:00Z"/>
                <w:sz w:val="18"/>
              </w:rPr>
            </w:pPr>
            <w:ins w:id="3711" w:author="USER" w:date="2024-03-19T13:50:00Z">
              <w:del w:id="3712" w:author="박세영" w:date="2024-12-06T14:50:00Z">
                <w:r w:rsidRPr="00884810" w:rsidDel="0098461C">
                  <w:rPr>
                    <w:sz w:val="18"/>
                  </w:rPr>
                  <w:delText>GeoTiff</w:delText>
                </w:r>
              </w:del>
            </w:ins>
          </w:p>
        </w:tc>
        <w:tc>
          <w:tcPr>
            <w:tcW w:w="5751" w:type="dxa"/>
          </w:tcPr>
          <w:p w14:paraId="1F27B299" w14:textId="462E7348" w:rsidR="00884810" w:rsidDel="0098461C" w:rsidRDefault="00884810" w:rsidP="00B467B9">
            <w:pPr>
              <w:pStyle w:val="TableParagraph"/>
              <w:ind w:left="196" w:right="196"/>
              <w:rPr>
                <w:ins w:id="3713" w:author="USER" w:date="2024-03-19T13:49:00Z"/>
                <w:del w:id="3714" w:author="박세영" w:date="2024-12-06T14:50:00Z"/>
                <w:sz w:val="18"/>
              </w:rPr>
            </w:pPr>
            <w:ins w:id="3715" w:author="USER" w:date="2024-03-19T13:52:00Z">
              <w:del w:id="3716" w:author="박세영" w:date="2024-12-06T14:50:00Z">
                <w:r w:rsidRPr="00884810" w:rsidDel="0098461C">
                  <w:rPr>
                    <w:sz w:val="18"/>
                  </w:rPr>
                  <w:delText>Extension of the TIFF specification to allow the storage of geo- referencing information.</w:delText>
                </w:r>
              </w:del>
            </w:ins>
          </w:p>
        </w:tc>
      </w:tr>
      <w:tr w:rsidR="00884810" w14:paraId="1109B0E7" w14:textId="77777777" w:rsidTr="00B467B9">
        <w:trPr>
          <w:trHeight w:val="462"/>
          <w:ins w:id="3717" w:author="USER" w:date="2024-03-19T13:49:00Z"/>
        </w:trPr>
        <w:tc>
          <w:tcPr>
            <w:tcW w:w="1438" w:type="dxa"/>
          </w:tcPr>
          <w:p w14:paraId="4B57C8F5" w14:textId="1BF44382" w:rsidR="00884810" w:rsidRPr="00884810" w:rsidRDefault="00884810" w:rsidP="00B467B9">
            <w:pPr>
              <w:pStyle w:val="TableParagraph"/>
              <w:ind w:left="196" w:right="196"/>
              <w:rPr>
                <w:ins w:id="3718" w:author="USER" w:date="2024-03-19T13:49:00Z"/>
                <w:rFonts w:eastAsiaTheme="minorEastAsia"/>
                <w:w w:val="99"/>
                <w:sz w:val="18"/>
                <w:lang w:eastAsia="ko-KR"/>
              </w:rPr>
            </w:pPr>
            <w:ins w:id="3719" w:author="USER" w:date="2024-03-19T13:49:00Z">
              <w:r>
                <w:rPr>
                  <w:rFonts w:eastAsiaTheme="minorEastAsia" w:hint="eastAsia"/>
                  <w:w w:val="99"/>
                  <w:sz w:val="18"/>
                  <w:lang w:eastAsia="ko-KR"/>
                </w:rPr>
                <w:t>1</w:t>
              </w:r>
              <w:r>
                <w:rPr>
                  <w:rFonts w:eastAsiaTheme="minorEastAsia"/>
                  <w:w w:val="99"/>
                  <w:sz w:val="18"/>
                  <w:lang w:eastAsia="ko-KR"/>
                </w:rPr>
                <w:t>1</w:t>
              </w:r>
            </w:ins>
          </w:p>
        </w:tc>
        <w:tc>
          <w:tcPr>
            <w:tcW w:w="2878" w:type="dxa"/>
          </w:tcPr>
          <w:p w14:paraId="01C54642" w14:textId="5E429074" w:rsidR="00884810" w:rsidRDefault="00884810" w:rsidP="00B467B9">
            <w:pPr>
              <w:pStyle w:val="TableParagraph"/>
              <w:ind w:left="196" w:right="196"/>
              <w:rPr>
                <w:ins w:id="3720" w:author="USER" w:date="2024-03-19T13:49:00Z"/>
                <w:sz w:val="18"/>
              </w:rPr>
            </w:pPr>
            <w:ins w:id="3721" w:author="USER" w:date="2024-03-19T13:50:00Z">
              <w:r w:rsidRPr="00884810">
                <w:rPr>
                  <w:sz w:val="18"/>
                </w:rPr>
                <w:t>XML</w:t>
              </w:r>
            </w:ins>
          </w:p>
        </w:tc>
        <w:tc>
          <w:tcPr>
            <w:tcW w:w="5751" w:type="dxa"/>
          </w:tcPr>
          <w:p w14:paraId="082510FF" w14:textId="402A4CD7" w:rsidR="00884810" w:rsidRDefault="00884810" w:rsidP="00B467B9">
            <w:pPr>
              <w:pStyle w:val="TableParagraph"/>
              <w:ind w:left="196" w:right="196"/>
              <w:rPr>
                <w:ins w:id="3722" w:author="USER" w:date="2024-03-19T13:49:00Z"/>
                <w:sz w:val="18"/>
              </w:rPr>
            </w:pPr>
            <w:ins w:id="3723" w:author="USER" w:date="2024-03-19T13:52:00Z">
              <w:r w:rsidRPr="00884810">
                <w:rPr>
                  <w:sz w:val="18"/>
                </w:rPr>
                <w:t>Extensible Markup Language</w:t>
              </w:r>
            </w:ins>
            <w:ins w:id="3724" w:author="USER" w:date="2024-03-22T22:29:00Z">
              <w:r w:rsidR="00063B6B">
                <w:rPr>
                  <w:sz w:val="18"/>
                </w:rPr>
                <w:t>.</w:t>
              </w:r>
            </w:ins>
          </w:p>
        </w:tc>
      </w:tr>
      <w:tr w:rsidR="00884810" w14:paraId="535F8352" w14:textId="77777777" w:rsidTr="00B467B9">
        <w:trPr>
          <w:trHeight w:val="462"/>
          <w:ins w:id="3725" w:author="USER" w:date="2024-03-19T13:49:00Z"/>
        </w:trPr>
        <w:tc>
          <w:tcPr>
            <w:tcW w:w="1438" w:type="dxa"/>
          </w:tcPr>
          <w:p w14:paraId="7FE17282" w14:textId="0561743C" w:rsidR="00884810" w:rsidRPr="00884810" w:rsidRDefault="00884810" w:rsidP="00B467B9">
            <w:pPr>
              <w:pStyle w:val="TableParagraph"/>
              <w:ind w:left="196" w:right="196"/>
              <w:rPr>
                <w:ins w:id="3726" w:author="USER" w:date="2024-03-19T13:49:00Z"/>
                <w:rFonts w:eastAsiaTheme="minorEastAsia"/>
                <w:w w:val="99"/>
                <w:sz w:val="18"/>
                <w:lang w:eastAsia="ko-KR"/>
              </w:rPr>
            </w:pPr>
            <w:ins w:id="3727" w:author="USER" w:date="2024-03-19T13:49:00Z">
              <w:r>
                <w:rPr>
                  <w:rFonts w:eastAsiaTheme="minorEastAsia" w:hint="eastAsia"/>
                  <w:w w:val="99"/>
                  <w:sz w:val="18"/>
                  <w:lang w:eastAsia="ko-KR"/>
                </w:rPr>
                <w:t>1</w:t>
              </w:r>
              <w:r>
                <w:rPr>
                  <w:rFonts w:eastAsiaTheme="minorEastAsia"/>
                  <w:w w:val="99"/>
                  <w:sz w:val="18"/>
                  <w:lang w:eastAsia="ko-KR"/>
                </w:rPr>
                <w:t>2</w:t>
              </w:r>
            </w:ins>
          </w:p>
        </w:tc>
        <w:tc>
          <w:tcPr>
            <w:tcW w:w="2878" w:type="dxa"/>
          </w:tcPr>
          <w:p w14:paraId="06F2E8CE" w14:textId="70581792" w:rsidR="00884810" w:rsidRDefault="00884810" w:rsidP="00B467B9">
            <w:pPr>
              <w:pStyle w:val="TableParagraph"/>
              <w:ind w:left="196" w:right="196"/>
              <w:rPr>
                <w:ins w:id="3728" w:author="USER" w:date="2024-03-19T13:49:00Z"/>
                <w:sz w:val="18"/>
              </w:rPr>
            </w:pPr>
            <w:ins w:id="3729" w:author="USER" w:date="2024-03-19T13:50:00Z">
              <w:r w:rsidRPr="00884810">
                <w:rPr>
                  <w:sz w:val="18"/>
                </w:rPr>
                <w:t>PNG</w:t>
              </w:r>
            </w:ins>
          </w:p>
        </w:tc>
        <w:tc>
          <w:tcPr>
            <w:tcW w:w="5751" w:type="dxa"/>
          </w:tcPr>
          <w:p w14:paraId="2FD9D8D0" w14:textId="15F5E640" w:rsidR="00884810" w:rsidRDefault="00884810" w:rsidP="00B467B9">
            <w:pPr>
              <w:pStyle w:val="TableParagraph"/>
              <w:ind w:left="196" w:right="196"/>
              <w:rPr>
                <w:ins w:id="3730" w:author="USER" w:date="2024-03-19T13:49:00Z"/>
                <w:sz w:val="18"/>
              </w:rPr>
            </w:pPr>
            <w:ins w:id="3731" w:author="USER" w:date="2024-03-19T13:52:00Z">
              <w:r w:rsidRPr="00884810">
                <w:rPr>
                  <w:sz w:val="18"/>
                </w:rPr>
                <w:t>Portable Network Graphics format.</w:t>
              </w:r>
            </w:ins>
          </w:p>
        </w:tc>
      </w:tr>
      <w:tr w:rsidR="00C31F11" w:rsidDel="00884810" w14:paraId="067E70EE" w14:textId="6C1B8665" w:rsidTr="00B467B9">
        <w:trPr>
          <w:trHeight w:val="462"/>
          <w:del w:id="3732" w:author="USER" w:date="2024-03-19T13:49:00Z"/>
        </w:trPr>
        <w:tc>
          <w:tcPr>
            <w:tcW w:w="1438" w:type="dxa"/>
          </w:tcPr>
          <w:p w14:paraId="07DB6C69" w14:textId="61D6F691" w:rsidR="00C31F11" w:rsidDel="00884810" w:rsidRDefault="00C31F11" w:rsidP="00B467B9">
            <w:pPr>
              <w:pStyle w:val="TableParagraph"/>
              <w:ind w:left="196" w:right="196"/>
              <w:rPr>
                <w:del w:id="3733" w:author="USER" w:date="2024-03-19T13:49:00Z"/>
                <w:sz w:val="18"/>
              </w:rPr>
            </w:pPr>
            <w:del w:id="3734" w:author="USER" w:date="2024-03-19T13:49:00Z">
              <w:r w:rsidDel="00884810">
                <w:rPr>
                  <w:w w:val="99"/>
                  <w:sz w:val="18"/>
                </w:rPr>
                <w:delText>8</w:delText>
              </w:r>
            </w:del>
          </w:p>
        </w:tc>
        <w:tc>
          <w:tcPr>
            <w:tcW w:w="2878" w:type="dxa"/>
          </w:tcPr>
          <w:p w14:paraId="07DA9D17" w14:textId="0EBE004E" w:rsidR="00C31F11" w:rsidDel="00884810" w:rsidRDefault="00C31F11" w:rsidP="00B467B9">
            <w:pPr>
              <w:pStyle w:val="TableParagraph"/>
              <w:ind w:left="196" w:right="196"/>
              <w:rPr>
                <w:del w:id="3735" w:author="USER" w:date="2024-03-19T13:49:00Z"/>
                <w:sz w:val="18"/>
              </w:rPr>
            </w:pPr>
            <w:del w:id="3736" w:author="USER" w:date="2024-03-19T13:49:00Z">
              <w:r w:rsidDel="00884810">
                <w:rPr>
                  <w:sz w:val="18"/>
                </w:rPr>
                <w:delText>other</w:delText>
              </w:r>
            </w:del>
          </w:p>
        </w:tc>
        <w:tc>
          <w:tcPr>
            <w:tcW w:w="5751" w:type="dxa"/>
          </w:tcPr>
          <w:p w14:paraId="68C91D85" w14:textId="2A1E6BD5" w:rsidR="00C31F11" w:rsidDel="00884810" w:rsidRDefault="00C31F11" w:rsidP="00B467B9">
            <w:pPr>
              <w:pStyle w:val="TableParagraph"/>
              <w:ind w:left="196" w:right="196"/>
              <w:rPr>
                <w:del w:id="3737" w:author="USER" w:date="2024-03-19T13:49:00Z"/>
                <w:sz w:val="18"/>
              </w:rPr>
            </w:pPr>
            <w:del w:id="3738" w:author="USER" w:date="2024-03-19T13:49:00Z">
              <w:r w:rsidDel="00884810">
                <w:rPr>
                  <w:sz w:val="18"/>
                </w:rPr>
                <w:delText>Other type of nautical product.</w:delText>
              </w:r>
            </w:del>
          </w:p>
        </w:tc>
      </w:tr>
    </w:tbl>
    <w:p w14:paraId="3BBF065F" w14:textId="77777777" w:rsidR="00C31F11" w:rsidRDefault="00C31F11" w:rsidP="00C31F11">
      <w:pPr>
        <w:rPr>
          <w:b/>
          <w:sz w:val="24"/>
          <w:szCs w:val="20"/>
        </w:rPr>
      </w:pPr>
    </w:p>
    <w:p w14:paraId="2206ED72" w14:textId="51A9D3F0" w:rsidR="00C31F11" w:rsidRDefault="00C31F11">
      <w:pPr>
        <w:rPr>
          <w:b/>
          <w:sz w:val="24"/>
          <w:szCs w:val="20"/>
        </w:rPr>
      </w:pPr>
    </w:p>
    <w:p w14:paraId="7B346ECF" w14:textId="77777777" w:rsidR="00C31F11" w:rsidRDefault="00C31F11">
      <w:pPr>
        <w:rPr>
          <w:b/>
          <w:sz w:val="24"/>
          <w:szCs w:val="20"/>
        </w:rPr>
      </w:pPr>
      <w:r>
        <w:rPr>
          <w:b/>
          <w:sz w:val="24"/>
          <w:szCs w:val="20"/>
        </w:rPr>
        <w:br w:type="page"/>
      </w:r>
    </w:p>
    <w:p w14:paraId="267F54CB" w14:textId="77777777" w:rsidR="00F42172" w:rsidRDefault="00F42172">
      <w:pPr>
        <w:rPr>
          <w:b/>
          <w:sz w:val="24"/>
          <w:szCs w:val="20"/>
        </w:rPr>
      </w:pPr>
    </w:p>
    <w:p w14:paraId="1FF1EC85" w14:textId="77777777" w:rsidR="0016250B" w:rsidRPr="0016250B" w:rsidRDefault="0016250B" w:rsidP="00E14416">
      <w:pPr>
        <w:pStyle w:val="2"/>
        <w:numPr>
          <w:ilvl w:val="1"/>
          <w:numId w:val="9"/>
        </w:numPr>
        <w:rPr>
          <w:sz w:val="20"/>
        </w:rPr>
      </w:pPr>
      <w:r>
        <w:rPr>
          <w:spacing w:val="-6"/>
        </w:rPr>
        <w:t xml:space="preserve">Type </w:t>
      </w:r>
      <w:r>
        <w:t xml:space="preserve">of Time Interval Unit </w:t>
      </w:r>
    </w:p>
    <w:p w14:paraId="1F443BBE" w14:textId="77777777" w:rsidR="0016250B" w:rsidRDefault="0016250B" w:rsidP="0016250B">
      <w:pPr>
        <w:pStyle w:val="a3"/>
        <w:ind w:right="220"/>
      </w:pPr>
    </w:p>
    <w:p w14:paraId="43AD7535" w14:textId="23F23E14" w:rsidR="0016250B" w:rsidRDefault="0016250B" w:rsidP="0016250B">
      <w:pPr>
        <w:pStyle w:val="a3"/>
        <w:ind w:right="220"/>
      </w:pPr>
      <w:r>
        <w:t xml:space="preserve">Definition: </w:t>
      </w:r>
      <w:r w:rsidRPr="0016250B">
        <w:rPr>
          <w:b w:val="0"/>
          <w:bCs/>
          <w:spacing w:val="-3"/>
        </w:rPr>
        <w:t xml:space="preserve">Type </w:t>
      </w:r>
      <w:r w:rsidRPr="0016250B">
        <w:rPr>
          <w:b w:val="0"/>
          <w:bCs/>
        </w:rPr>
        <w:t xml:space="preserve">of Time Interval Unit </w:t>
      </w:r>
    </w:p>
    <w:p w14:paraId="03D69777" w14:textId="77777777" w:rsidR="0016250B" w:rsidRDefault="0016250B" w:rsidP="0016250B">
      <w:pPr>
        <w:pStyle w:val="a3"/>
        <w:ind w:right="220"/>
      </w:pPr>
    </w:p>
    <w:p w14:paraId="20738CFB" w14:textId="70764233" w:rsidR="0016250B" w:rsidRDefault="0016250B" w:rsidP="0016250B">
      <w:pPr>
        <w:pStyle w:val="a3"/>
        <w:ind w:right="220"/>
      </w:pPr>
      <w:r>
        <w:t>CamelCase:</w:t>
      </w:r>
      <w:r>
        <w:rPr>
          <w:spacing w:val="-3"/>
        </w:rPr>
        <w:t xml:space="preserve"> </w:t>
      </w:r>
      <w:r w:rsidRPr="009D103E">
        <w:rPr>
          <w:b w:val="0"/>
          <w:bCs/>
        </w:rPr>
        <w:t>typeOfTimeIntervalUnit</w:t>
      </w:r>
    </w:p>
    <w:p w14:paraId="253EAC7B" w14:textId="77777777" w:rsidR="0016250B" w:rsidRDefault="0016250B" w:rsidP="0016250B">
      <w:pPr>
        <w:pStyle w:val="a3"/>
        <w:ind w:right="220"/>
      </w:pPr>
    </w:p>
    <w:p w14:paraId="0BF44730" w14:textId="77777777" w:rsidR="0016250B" w:rsidRDefault="0016250B" w:rsidP="009D103E">
      <w:pPr>
        <w:pStyle w:val="a3"/>
        <w:ind w:right="220"/>
      </w:pPr>
      <w:r>
        <w:t>Alias:</w:t>
      </w:r>
    </w:p>
    <w:p w14:paraId="355BB349" w14:textId="77777777" w:rsidR="0016250B" w:rsidRDefault="0016250B" w:rsidP="0016250B">
      <w:pPr>
        <w:pStyle w:val="a3"/>
        <w:spacing w:before="7"/>
        <w:ind w:right="220"/>
        <w:rPr>
          <w:b w:val="0"/>
          <w:sz w:val="22"/>
        </w:rPr>
      </w:pPr>
    </w:p>
    <w:p w14:paraId="19F9CFDD" w14:textId="77777777" w:rsidR="0016250B" w:rsidRDefault="0016250B" w:rsidP="0016250B">
      <w:pPr>
        <w:ind w:left="196" w:right="196"/>
        <w:rPr>
          <w:sz w:val="20"/>
        </w:rPr>
      </w:pPr>
      <w:r>
        <w:rPr>
          <w:b/>
          <w:sz w:val="20"/>
        </w:rPr>
        <w:t xml:space="preserve">Value type: </w:t>
      </w:r>
      <w:r>
        <w:rPr>
          <w:sz w:val="20"/>
        </w:rPr>
        <w:t>enumeration</w:t>
      </w:r>
    </w:p>
    <w:p w14:paraId="1FA80AAF" w14:textId="77777777" w:rsidR="0016250B" w:rsidRDefault="0016250B" w:rsidP="0016250B">
      <w:pPr>
        <w:pStyle w:val="a3"/>
        <w:spacing w:before="4"/>
        <w:ind w:right="220"/>
        <w:rPr>
          <w:sz w:val="22"/>
        </w:rPr>
      </w:pPr>
    </w:p>
    <w:p w14:paraId="5E8ACCC6" w14:textId="3FF25E00" w:rsidR="00894A87" w:rsidRPr="00894A87" w:rsidRDefault="0016250B" w:rsidP="00894A87">
      <w:pPr>
        <w:ind w:left="196" w:right="196"/>
        <w:rPr>
          <w:ins w:id="3739" w:author="USER" w:date="2024-04-08T15:12:00Z"/>
          <w:sz w:val="20"/>
        </w:rPr>
      </w:pPr>
      <w:r>
        <w:rPr>
          <w:b/>
          <w:sz w:val="20"/>
        </w:rPr>
        <w:t xml:space="preserve">Remarks: </w:t>
      </w:r>
      <w:del w:id="3740" w:author="USER" w:date="2024-04-08T14:14:00Z">
        <w:r w:rsidDel="009965C2">
          <w:rPr>
            <w:sz w:val="20"/>
          </w:rPr>
          <w:delText>No remarks.</w:delText>
        </w:r>
      </w:del>
      <w:ins w:id="3741" w:author="USER" w:date="2024-04-08T15:12:00Z">
        <w:r w:rsidR="00894A87" w:rsidRPr="00894A87">
          <w:rPr>
            <w:rFonts w:hint="eastAsia"/>
          </w:rPr>
          <w:t xml:space="preserve"> </w:t>
        </w:r>
        <w:r w:rsidR="00894A87" w:rsidRPr="00894A87">
          <w:rPr>
            <w:sz w:val="20"/>
          </w:rPr>
          <w:t xml:space="preserve">This attribute is used for periodically published data, such as S-111. The periodicity is entered as shown in the example below. </w:t>
        </w:r>
      </w:ins>
    </w:p>
    <w:p w14:paraId="0DDE9EA0" w14:textId="77777777" w:rsidR="00894A87" w:rsidRPr="00894A87" w:rsidRDefault="00894A87" w:rsidP="00894A87">
      <w:pPr>
        <w:ind w:left="196" w:right="196"/>
        <w:rPr>
          <w:ins w:id="3742" w:author="USER" w:date="2024-04-08T15:12:00Z"/>
          <w:sz w:val="20"/>
        </w:rPr>
      </w:pPr>
      <w:ins w:id="3743" w:author="USER" w:date="2024-04-08T15:12:00Z">
        <w:r w:rsidRPr="00894A87">
          <w:rPr>
            <w:sz w:val="20"/>
          </w:rPr>
          <w:t>For example, if you want to express 26hrs, you would express it as 1day 2hour.</w:t>
        </w:r>
      </w:ins>
    </w:p>
    <w:p w14:paraId="307819AC" w14:textId="77777777" w:rsidR="00894A87" w:rsidRPr="00894A87" w:rsidRDefault="00894A87" w:rsidP="00894A87">
      <w:pPr>
        <w:ind w:left="196" w:right="196"/>
        <w:rPr>
          <w:ins w:id="3744" w:author="USER" w:date="2024-04-08T15:12:00Z"/>
          <w:sz w:val="20"/>
        </w:rPr>
      </w:pPr>
      <w:ins w:id="3745" w:author="USER" w:date="2024-04-08T15:12:00Z">
        <w:r w:rsidRPr="00894A87">
          <w:rPr>
            <w:sz w:val="20"/>
          </w:rPr>
          <w:t>For example, if you want to express 45days, you would express it as 1month 15hour.</w:t>
        </w:r>
      </w:ins>
    </w:p>
    <w:p w14:paraId="0CAE944C" w14:textId="02E94E09" w:rsidR="0016250B" w:rsidRDefault="00894A87" w:rsidP="00894A87">
      <w:pPr>
        <w:ind w:left="196" w:right="196"/>
        <w:rPr>
          <w:sz w:val="20"/>
        </w:rPr>
      </w:pPr>
      <w:ins w:id="3746" w:author="USER" w:date="2024-04-08T15:12:00Z">
        <w:r w:rsidRPr="00894A87">
          <w:rPr>
            <w:sz w:val="20"/>
          </w:rPr>
          <w:t>For example, if you want to express 18months, you would express it as 1year 6month</w:t>
        </w:r>
      </w:ins>
      <w:ins w:id="3747" w:author="USER" w:date="2024-04-08T14:14:00Z">
        <w:r w:rsidR="009965C2">
          <w:rPr>
            <w:rFonts w:asciiTheme="minorEastAsia" w:eastAsiaTheme="minorEastAsia" w:hAnsiTheme="minorEastAsia" w:hint="eastAsia"/>
            <w:sz w:val="20"/>
            <w:lang w:eastAsia="ko-KR"/>
          </w:rPr>
          <w:t>.</w:t>
        </w:r>
      </w:ins>
    </w:p>
    <w:p w14:paraId="207BEE58" w14:textId="77777777" w:rsidR="0016250B" w:rsidRDefault="0016250B" w:rsidP="0016250B">
      <w:pPr>
        <w:pStyle w:val="a3"/>
        <w:ind w:right="220"/>
        <w:rPr>
          <w:sz w:val="22"/>
        </w:rPr>
      </w:pPr>
    </w:p>
    <w:p w14:paraId="4D736B6D" w14:textId="77777777" w:rsidR="0016250B" w:rsidRDefault="0016250B" w:rsidP="0016250B">
      <w:pPr>
        <w:pStyle w:val="a3"/>
        <w:ind w:right="220"/>
        <w:rPr>
          <w:sz w:val="22"/>
        </w:rPr>
      </w:pPr>
    </w:p>
    <w:p w14:paraId="5FED1D0C" w14:textId="77777777" w:rsidR="0016250B" w:rsidRDefault="0016250B" w:rsidP="0016250B">
      <w:pPr>
        <w:pStyle w:val="a3"/>
        <w:spacing w:before="9"/>
        <w:ind w:right="220"/>
        <w:rPr>
          <w:sz w:val="31"/>
        </w:rPr>
      </w:pPr>
    </w:p>
    <w:p w14:paraId="26803725" w14:textId="77777777" w:rsidR="0016250B" w:rsidRDefault="0016250B" w:rsidP="009D103E">
      <w:pPr>
        <w:pStyle w:val="a3"/>
        <w:ind w:right="220"/>
      </w:pPr>
      <w:r>
        <w:t>Listed Values:</w:t>
      </w:r>
    </w:p>
    <w:p w14:paraId="1FD03B7E" w14:textId="77777777" w:rsidR="0016250B" w:rsidRDefault="0016250B" w:rsidP="0016250B">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16250B" w14:paraId="26B2CF4E" w14:textId="77777777" w:rsidTr="00B467B9">
        <w:trPr>
          <w:trHeight w:val="465"/>
        </w:trPr>
        <w:tc>
          <w:tcPr>
            <w:tcW w:w="1438" w:type="dxa"/>
            <w:shd w:val="clear" w:color="auto" w:fill="FFF1CC"/>
          </w:tcPr>
          <w:p w14:paraId="12871B55" w14:textId="77777777" w:rsidR="0016250B" w:rsidRDefault="0016250B" w:rsidP="00B467B9">
            <w:pPr>
              <w:pStyle w:val="TableParagraph"/>
              <w:spacing w:before="117"/>
              <w:ind w:left="196" w:right="196"/>
              <w:rPr>
                <w:b/>
                <w:sz w:val="18"/>
              </w:rPr>
            </w:pPr>
            <w:r>
              <w:rPr>
                <w:b/>
                <w:sz w:val="18"/>
              </w:rPr>
              <w:t>Code</w:t>
            </w:r>
          </w:p>
        </w:tc>
        <w:tc>
          <w:tcPr>
            <w:tcW w:w="2878" w:type="dxa"/>
            <w:shd w:val="clear" w:color="auto" w:fill="FFF1CC"/>
          </w:tcPr>
          <w:p w14:paraId="64303516" w14:textId="77777777" w:rsidR="0016250B" w:rsidRDefault="0016250B" w:rsidP="00B467B9">
            <w:pPr>
              <w:pStyle w:val="TableParagraph"/>
              <w:spacing w:before="117"/>
              <w:ind w:left="196" w:right="196"/>
              <w:rPr>
                <w:b/>
                <w:sz w:val="18"/>
              </w:rPr>
            </w:pPr>
            <w:r>
              <w:rPr>
                <w:b/>
                <w:sz w:val="18"/>
              </w:rPr>
              <w:t>Label</w:t>
            </w:r>
          </w:p>
        </w:tc>
        <w:tc>
          <w:tcPr>
            <w:tcW w:w="5751" w:type="dxa"/>
            <w:shd w:val="clear" w:color="auto" w:fill="FFF1CC"/>
          </w:tcPr>
          <w:p w14:paraId="28718973" w14:textId="77777777" w:rsidR="0016250B" w:rsidRDefault="0016250B" w:rsidP="00B467B9">
            <w:pPr>
              <w:pStyle w:val="TableParagraph"/>
              <w:spacing w:before="117"/>
              <w:ind w:left="196" w:right="196"/>
              <w:rPr>
                <w:b/>
                <w:sz w:val="18"/>
              </w:rPr>
            </w:pPr>
            <w:r>
              <w:rPr>
                <w:b/>
                <w:sz w:val="18"/>
              </w:rPr>
              <w:t>Definition</w:t>
            </w:r>
          </w:p>
        </w:tc>
      </w:tr>
      <w:tr w:rsidR="0016250B" w14:paraId="382F52F9" w14:textId="77777777" w:rsidTr="005C2FEA">
        <w:trPr>
          <w:trHeight w:val="462"/>
        </w:trPr>
        <w:tc>
          <w:tcPr>
            <w:tcW w:w="1438" w:type="dxa"/>
          </w:tcPr>
          <w:p w14:paraId="34C7A499" w14:textId="77777777" w:rsidR="0016250B" w:rsidRDefault="0016250B" w:rsidP="00B467B9">
            <w:pPr>
              <w:pStyle w:val="TableParagraph"/>
              <w:ind w:left="196" w:right="196"/>
              <w:rPr>
                <w:sz w:val="18"/>
              </w:rPr>
            </w:pPr>
            <w:r>
              <w:rPr>
                <w:w w:val="99"/>
                <w:sz w:val="18"/>
              </w:rPr>
              <w:t>1</w:t>
            </w:r>
          </w:p>
        </w:tc>
        <w:tc>
          <w:tcPr>
            <w:tcW w:w="2878" w:type="dxa"/>
          </w:tcPr>
          <w:p w14:paraId="6A026370" w14:textId="17BB755D" w:rsidR="0016250B" w:rsidRDefault="009965C2" w:rsidP="00B467B9">
            <w:pPr>
              <w:pStyle w:val="TableParagraph"/>
              <w:ind w:left="196" w:right="196"/>
              <w:rPr>
                <w:sz w:val="18"/>
              </w:rPr>
            </w:pPr>
            <w:ins w:id="3748" w:author="USER" w:date="2024-04-08T14:14:00Z">
              <w:r>
                <w:rPr>
                  <w:sz w:val="18"/>
                </w:rPr>
                <w:t>hour</w:t>
              </w:r>
            </w:ins>
            <w:del w:id="3749" w:author="USER" w:date="2024-04-08T14:14:00Z">
              <w:r w:rsidR="0016250B" w:rsidDel="009965C2">
                <w:rPr>
                  <w:sz w:val="18"/>
                </w:rPr>
                <w:delText>time</w:delText>
              </w:r>
            </w:del>
          </w:p>
        </w:tc>
        <w:tc>
          <w:tcPr>
            <w:tcW w:w="5751" w:type="dxa"/>
            <w:vAlign w:val="center"/>
          </w:tcPr>
          <w:p w14:paraId="78ADA211" w14:textId="18125829" w:rsidR="0016250B" w:rsidRPr="005C2FEA" w:rsidRDefault="009965C2" w:rsidP="005C2FEA">
            <w:pPr>
              <w:pStyle w:val="TableParagraph"/>
              <w:spacing w:before="0"/>
              <w:ind w:left="196" w:right="196"/>
              <w:jc w:val="both"/>
              <w:rPr>
                <w:rFonts w:ascii="Times New Roman" w:eastAsiaTheme="minorEastAsia"/>
                <w:sz w:val="18"/>
                <w:lang w:eastAsia="ko-KR"/>
              </w:rPr>
            </w:pPr>
            <w:ins w:id="3750" w:author="USER" w:date="2024-04-08T14:14:00Z">
              <w:r w:rsidRPr="009965C2">
                <w:rPr>
                  <w:rFonts w:ascii="Times New Roman" w:eastAsiaTheme="minorEastAsia"/>
                  <w:sz w:val="18"/>
                  <w:lang w:eastAsia="ko-KR"/>
                </w:rPr>
                <w:t>60 minutes or 3600 seconds</w:t>
              </w:r>
              <w:r w:rsidRPr="009965C2" w:rsidDel="009965C2">
                <w:rPr>
                  <w:rFonts w:ascii="Times New Roman" w:eastAsiaTheme="minorEastAsia" w:hint="eastAsia"/>
                  <w:sz w:val="18"/>
                  <w:lang w:eastAsia="ko-KR"/>
                </w:rPr>
                <w:t xml:space="preserve"> </w:t>
              </w:r>
            </w:ins>
            <w:del w:id="3751" w:author="USER" w:date="2024-04-08T14:14:00Z">
              <w:r w:rsidR="005C2FEA" w:rsidDel="009965C2">
                <w:rPr>
                  <w:rFonts w:ascii="Times New Roman" w:eastAsiaTheme="minorEastAsia" w:hint="eastAsia"/>
                  <w:sz w:val="18"/>
                  <w:lang w:eastAsia="ko-KR"/>
                </w:rPr>
                <w:delText>t</w:delText>
              </w:r>
              <w:r w:rsidR="005C2FEA" w:rsidDel="009965C2">
                <w:rPr>
                  <w:rFonts w:ascii="Times New Roman" w:eastAsiaTheme="minorEastAsia"/>
                  <w:sz w:val="18"/>
                  <w:lang w:eastAsia="ko-KR"/>
                </w:rPr>
                <w:delText>ime</w:delText>
              </w:r>
            </w:del>
          </w:p>
        </w:tc>
      </w:tr>
      <w:tr w:rsidR="0016250B" w14:paraId="711E0651" w14:textId="77777777" w:rsidTr="005C2FEA">
        <w:trPr>
          <w:trHeight w:val="462"/>
        </w:trPr>
        <w:tc>
          <w:tcPr>
            <w:tcW w:w="1438" w:type="dxa"/>
          </w:tcPr>
          <w:p w14:paraId="0A8EEA69" w14:textId="77777777" w:rsidR="0016250B" w:rsidRDefault="0016250B" w:rsidP="00B467B9">
            <w:pPr>
              <w:pStyle w:val="TableParagraph"/>
              <w:ind w:left="196" w:right="196"/>
              <w:rPr>
                <w:sz w:val="18"/>
              </w:rPr>
            </w:pPr>
            <w:r>
              <w:rPr>
                <w:w w:val="99"/>
                <w:sz w:val="18"/>
              </w:rPr>
              <w:t>2</w:t>
            </w:r>
          </w:p>
        </w:tc>
        <w:tc>
          <w:tcPr>
            <w:tcW w:w="2878" w:type="dxa"/>
          </w:tcPr>
          <w:p w14:paraId="27C36A5B" w14:textId="77777777" w:rsidR="0016250B" w:rsidRDefault="0016250B" w:rsidP="00B467B9">
            <w:pPr>
              <w:pStyle w:val="TableParagraph"/>
              <w:ind w:left="196" w:right="196"/>
              <w:rPr>
                <w:sz w:val="18"/>
              </w:rPr>
            </w:pPr>
            <w:r>
              <w:rPr>
                <w:sz w:val="18"/>
              </w:rPr>
              <w:t>day</w:t>
            </w:r>
          </w:p>
        </w:tc>
        <w:tc>
          <w:tcPr>
            <w:tcW w:w="5751" w:type="dxa"/>
            <w:vAlign w:val="center"/>
          </w:tcPr>
          <w:p w14:paraId="0ED3DEFB" w14:textId="2CAEBBF7" w:rsidR="0016250B" w:rsidRPr="005C2FEA" w:rsidRDefault="005C2FEA" w:rsidP="005C2FEA">
            <w:pPr>
              <w:pStyle w:val="TableParagraph"/>
              <w:spacing w:before="0"/>
              <w:ind w:left="196" w:right="196"/>
              <w:jc w:val="both"/>
              <w:rPr>
                <w:rFonts w:ascii="Times New Roman" w:eastAsiaTheme="minorEastAsia"/>
                <w:sz w:val="18"/>
                <w:lang w:eastAsia="ko-KR"/>
              </w:rPr>
            </w:pPr>
            <w:r>
              <w:rPr>
                <w:rFonts w:ascii="Times New Roman" w:eastAsiaTheme="minorEastAsia" w:hint="eastAsia"/>
                <w:sz w:val="18"/>
                <w:lang w:eastAsia="ko-KR"/>
              </w:rPr>
              <w:t>F</w:t>
            </w:r>
            <w:r>
              <w:rPr>
                <w:rFonts w:ascii="Times New Roman" w:eastAsiaTheme="minorEastAsia"/>
                <w:sz w:val="18"/>
                <w:lang w:eastAsia="ko-KR"/>
              </w:rPr>
              <w:t>or a day</w:t>
            </w:r>
          </w:p>
        </w:tc>
      </w:tr>
      <w:tr w:rsidR="0016250B" w14:paraId="613EEBAE" w14:textId="77777777" w:rsidTr="005C2FEA">
        <w:trPr>
          <w:trHeight w:val="462"/>
        </w:trPr>
        <w:tc>
          <w:tcPr>
            <w:tcW w:w="1438" w:type="dxa"/>
          </w:tcPr>
          <w:p w14:paraId="27E5480A" w14:textId="77777777" w:rsidR="0016250B" w:rsidRDefault="0016250B" w:rsidP="00B467B9">
            <w:pPr>
              <w:pStyle w:val="TableParagraph"/>
              <w:ind w:left="196" w:right="196"/>
              <w:rPr>
                <w:sz w:val="18"/>
              </w:rPr>
            </w:pPr>
            <w:r>
              <w:rPr>
                <w:w w:val="99"/>
                <w:sz w:val="18"/>
              </w:rPr>
              <w:t>3</w:t>
            </w:r>
          </w:p>
        </w:tc>
        <w:tc>
          <w:tcPr>
            <w:tcW w:w="2878" w:type="dxa"/>
          </w:tcPr>
          <w:p w14:paraId="22096FCA" w14:textId="77777777" w:rsidR="0016250B" w:rsidRDefault="0016250B" w:rsidP="00B467B9">
            <w:pPr>
              <w:pStyle w:val="TableParagraph"/>
              <w:ind w:left="196" w:right="196"/>
              <w:rPr>
                <w:sz w:val="18"/>
              </w:rPr>
            </w:pPr>
            <w:r>
              <w:rPr>
                <w:sz w:val="18"/>
              </w:rPr>
              <w:t>month</w:t>
            </w:r>
          </w:p>
        </w:tc>
        <w:tc>
          <w:tcPr>
            <w:tcW w:w="5751" w:type="dxa"/>
            <w:vAlign w:val="center"/>
          </w:tcPr>
          <w:p w14:paraId="5F126F26" w14:textId="6EA9F544" w:rsidR="0016250B" w:rsidRPr="005C2FEA" w:rsidRDefault="005C2FEA" w:rsidP="005C2FEA">
            <w:pPr>
              <w:pStyle w:val="TableParagraph"/>
              <w:spacing w:before="0"/>
              <w:ind w:left="196" w:right="196"/>
              <w:jc w:val="both"/>
              <w:rPr>
                <w:rFonts w:ascii="Times New Roman" w:eastAsiaTheme="minorEastAsia"/>
                <w:sz w:val="18"/>
                <w:lang w:eastAsia="ko-KR"/>
              </w:rPr>
            </w:pPr>
            <w:r>
              <w:rPr>
                <w:rFonts w:ascii="Times New Roman" w:eastAsiaTheme="minorEastAsia" w:hint="eastAsia"/>
                <w:sz w:val="18"/>
                <w:lang w:eastAsia="ko-KR"/>
              </w:rPr>
              <w:t>F</w:t>
            </w:r>
            <w:r>
              <w:rPr>
                <w:rFonts w:ascii="Times New Roman" w:eastAsiaTheme="minorEastAsia"/>
                <w:sz w:val="18"/>
                <w:lang w:eastAsia="ko-KR"/>
              </w:rPr>
              <w:t>or a month</w:t>
            </w:r>
          </w:p>
        </w:tc>
      </w:tr>
      <w:tr w:rsidR="0016250B" w14:paraId="70AED89C" w14:textId="77777777" w:rsidTr="005C2FEA">
        <w:trPr>
          <w:trHeight w:val="465"/>
        </w:trPr>
        <w:tc>
          <w:tcPr>
            <w:tcW w:w="1438" w:type="dxa"/>
          </w:tcPr>
          <w:p w14:paraId="45E45B1C" w14:textId="77777777" w:rsidR="0016250B" w:rsidRDefault="0016250B" w:rsidP="00B467B9">
            <w:pPr>
              <w:pStyle w:val="TableParagraph"/>
              <w:spacing w:before="121"/>
              <w:ind w:left="196" w:right="196"/>
              <w:rPr>
                <w:sz w:val="18"/>
              </w:rPr>
            </w:pPr>
            <w:r>
              <w:rPr>
                <w:w w:val="99"/>
                <w:sz w:val="18"/>
              </w:rPr>
              <w:t>4</w:t>
            </w:r>
          </w:p>
        </w:tc>
        <w:tc>
          <w:tcPr>
            <w:tcW w:w="2878" w:type="dxa"/>
          </w:tcPr>
          <w:p w14:paraId="64882666" w14:textId="77777777" w:rsidR="0016250B" w:rsidRDefault="0016250B" w:rsidP="00B467B9">
            <w:pPr>
              <w:pStyle w:val="TableParagraph"/>
              <w:spacing w:before="121"/>
              <w:ind w:left="196" w:right="196"/>
              <w:rPr>
                <w:sz w:val="18"/>
              </w:rPr>
            </w:pPr>
            <w:r>
              <w:rPr>
                <w:sz w:val="18"/>
              </w:rPr>
              <w:t>year</w:t>
            </w:r>
          </w:p>
        </w:tc>
        <w:tc>
          <w:tcPr>
            <w:tcW w:w="5751" w:type="dxa"/>
            <w:vAlign w:val="center"/>
          </w:tcPr>
          <w:p w14:paraId="5636001A" w14:textId="5AF2EA95" w:rsidR="0016250B" w:rsidRPr="005C2FEA" w:rsidRDefault="005C2FEA" w:rsidP="005C2FEA">
            <w:pPr>
              <w:pStyle w:val="TableParagraph"/>
              <w:spacing w:before="0"/>
              <w:ind w:left="196" w:right="196"/>
              <w:jc w:val="both"/>
              <w:rPr>
                <w:rFonts w:ascii="Times New Roman" w:eastAsiaTheme="minorEastAsia"/>
                <w:sz w:val="18"/>
                <w:lang w:eastAsia="ko-KR"/>
              </w:rPr>
            </w:pPr>
            <w:r>
              <w:rPr>
                <w:rFonts w:ascii="Times New Roman" w:eastAsiaTheme="minorEastAsia"/>
                <w:sz w:val="18"/>
                <w:lang w:eastAsia="ko-KR"/>
              </w:rPr>
              <w:t>A period of one year</w:t>
            </w:r>
          </w:p>
        </w:tc>
      </w:tr>
      <w:tr w:rsidR="0054475D" w:rsidDel="009965C2" w14:paraId="247706E4" w14:textId="7EED3A6F" w:rsidTr="005C2FEA">
        <w:trPr>
          <w:trHeight w:val="465"/>
          <w:ins w:id="3752" w:author="GREENBLUE" w:date="2024-03-28T17:07:00Z"/>
          <w:del w:id="3753" w:author="USER" w:date="2024-04-08T14:14:00Z"/>
        </w:trPr>
        <w:tc>
          <w:tcPr>
            <w:tcW w:w="1438" w:type="dxa"/>
          </w:tcPr>
          <w:p w14:paraId="16B3449A" w14:textId="5C689AA9" w:rsidR="0054475D" w:rsidRPr="0054475D" w:rsidDel="009965C2" w:rsidRDefault="0054475D" w:rsidP="00B467B9">
            <w:pPr>
              <w:pStyle w:val="TableParagraph"/>
              <w:spacing w:before="121"/>
              <w:ind w:left="196" w:right="196"/>
              <w:rPr>
                <w:ins w:id="3754" w:author="GREENBLUE" w:date="2024-03-28T17:07:00Z"/>
                <w:del w:id="3755" w:author="USER" w:date="2024-04-08T14:14:00Z"/>
                <w:rFonts w:eastAsiaTheme="minorEastAsia"/>
                <w:w w:val="99"/>
                <w:sz w:val="18"/>
                <w:lang w:eastAsia="ko-KR"/>
              </w:rPr>
            </w:pPr>
            <w:ins w:id="3756" w:author="GREENBLUE" w:date="2024-03-28T17:07:00Z">
              <w:del w:id="3757" w:author="USER" w:date="2024-04-08T14:14:00Z">
                <w:r w:rsidDel="009965C2">
                  <w:rPr>
                    <w:rFonts w:eastAsiaTheme="minorEastAsia" w:hint="eastAsia"/>
                    <w:w w:val="99"/>
                    <w:sz w:val="18"/>
                    <w:lang w:eastAsia="ko-KR"/>
                  </w:rPr>
                  <w:delText>5</w:delText>
                </w:r>
              </w:del>
            </w:ins>
          </w:p>
        </w:tc>
        <w:tc>
          <w:tcPr>
            <w:tcW w:w="2878" w:type="dxa"/>
          </w:tcPr>
          <w:p w14:paraId="765B87B5" w14:textId="53189414" w:rsidR="0054475D" w:rsidRPr="0054475D" w:rsidDel="009965C2" w:rsidRDefault="0054475D" w:rsidP="00B467B9">
            <w:pPr>
              <w:pStyle w:val="TableParagraph"/>
              <w:spacing w:before="121"/>
              <w:ind w:left="196" w:right="196"/>
              <w:rPr>
                <w:ins w:id="3758" w:author="GREENBLUE" w:date="2024-03-28T17:07:00Z"/>
                <w:del w:id="3759" w:author="USER" w:date="2024-04-08T14:14:00Z"/>
                <w:rFonts w:eastAsiaTheme="minorEastAsia"/>
                <w:sz w:val="18"/>
                <w:lang w:eastAsia="ko-KR"/>
              </w:rPr>
            </w:pPr>
            <w:ins w:id="3760" w:author="GREENBLUE" w:date="2024-03-28T17:07:00Z">
              <w:del w:id="3761" w:author="USER" w:date="2024-04-08T14:14:00Z">
                <w:r w:rsidDel="009965C2">
                  <w:rPr>
                    <w:rFonts w:eastAsiaTheme="minorEastAsia"/>
                    <w:sz w:val="18"/>
                    <w:lang w:eastAsia="ko-KR"/>
                  </w:rPr>
                  <w:delText>week</w:delText>
                </w:r>
              </w:del>
            </w:ins>
          </w:p>
        </w:tc>
        <w:tc>
          <w:tcPr>
            <w:tcW w:w="5751" w:type="dxa"/>
            <w:vAlign w:val="center"/>
          </w:tcPr>
          <w:p w14:paraId="30721AB3" w14:textId="2BC6A679" w:rsidR="0054475D" w:rsidDel="009965C2" w:rsidRDefault="0054475D" w:rsidP="005C2FEA">
            <w:pPr>
              <w:pStyle w:val="TableParagraph"/>
              <w:spacing w:before="0"/>
              <w:ind w:left="196" w:right="196"/>
              <w:jc w:val="both"/>
              <w:rPr>
                <w:ins w:id="3762" w:author="GREENBLUE" w:date="2024-03-28T17:07:00Z"/>
                <w:del w:id="3763" w:author="USER" w:date="2024-04-08T14:14:00Z"/>
                <w:rFonts w:ascii="Times New Roman" w:eastAsiaTheme="minorEastAsia"/>
                <w:sz w:val="18"/>
                <w:lang w:eastAsia="ko-KR"/>
              </w:rPr>
            </w:pPr>
            <w:ins w:id="3764" w:author="GREENBLUE" w:date="2024-03-28T17:07:00Z">
              <w:del w:id="3765" w:author="USER" w:date="2024-04-08T14:14:00Z">
                <w:r w:rsidDel="009965C2">
                  <w:rPr>
                    <w:rFonts w:ascii="Times New Roman" w:eastAsiaTheme="minorEastAsia" w:hint="eastAsia"/>
                    <w:sz w:val="18"/>
                    <w:lang w:eastAsia="ko-KR"/>
                  </w:rPr>
                  <w:delText>F</w:delText>
                </w:r>
                <w:r w:rsidDel="009965C2">
                  <w:rPr>
                    <w:rFonts w:ascii="Times New Roman" w:eastAsiaTheme="minorEastAsia"/>
                    <w:sz w:val="18"/>
                    <w:lang w:eastAsia="ko-KR"/>
                  </w:rPr>
                  <w:delText>or a week</w:delText>
                </w:r>
              </w:del>
            </w:ins>
          </w:p>
        </w:tc>
      </w:tr>
    </w:tbl>
    <w:p w14:paraId="378C67B6" w14:textId="77777777" w:rsidR="0016250B" w:rsidRDefault="0016250B">
      <w:pPr>
        <w:rPr>
          <w:b/>
          <w:sz w:val="24"/>
          <w:szCs w:val="20"/>
        </w:rPr>
      </w:pPr>
    </w:p>
    <w:p w14:paraId="22636D5C" w14:textId="77777777" w:rsidR="00F74630" w:rsidRDefault="00F74630">
      <w:pPr>
        <w:rPr>
          <w:b/>
          <w:sz w:val="24"/>
          <w:szCs w:val="20"/>
        </w:rPr>
      </w:pPr>
    </w:p>
    <w:p w14:paraId="7B03CBC8" w14:textId="5CC85AF5" w:rsidR="009D103E" w:rsidRDefault="009D103E">
      <w:pPr>
        <w:rPr>
          <w:b/>
          <w:sz w:val="24"/>
          <w:szCs w:val="20"/>
        </w:rPr>
      </w:pPr>
    </w:p>
    <w:p w14:paraId="0D56591A" w14:textId="77777777" w:rsidR="009D103E" w:rsidRDefault="009D103E">
      <w:pPr>
        <w:rPr>
          <w:b/>
          <w:sz w:val="24"/>
          <w:szCs w:val="20"/>
        </w:rPr>
      </w:pPr>
      <w:r>
        <w:rPr>
          <w:b/>
          <w:sz w:val="24"/>
          <w:szCs w:val="20"/>
        </w:rPr>
        <w:br w:type="page"/>
      </w:r>
    </w:p>
    <w:p w14:paraId="40CB92B7" w14:textId="08A6560B" w:rsidR="009D103E" w:rsidRDefault="009D103E">
      <w:pPr>
        <w:rPr>
          <w:b/>
          <w:sz w:val="24"/>
          <w:szCs w:val="20"/>
        </w:rPr>
      </w:pPr>
    </w:p>
    <w:p w14:paraId="5950FF40" w14:textId="77777777" w:rsidR="009D103E" w:rsidRDefault="009D103E" w:rsidP="00E14416">
      <w:pPr>
        <w:pStyle w:val="2"/>
        <w:numPr>
          <w:ilvl w:val="1"/>
          <w:numId w:val="9"/>
        </w:numPr>
        <w:tabs>
          <w:tab w:val="left" w:pos="721"/>
        </w:tabs>
        <w:ind w:right="196"/>
      </w:pPr>
      <w:r>
        <w:t>Update Date</w:t>
      </w:r>
    </w:p>
    <w:p w14:paraId="135D26D3" w14:textId="77777777" w:rsidR="009D103E" w:rsidRDefault="009D103E" w:rsidP="009D103E">
      <w:pPr>
        <w:pStyle w:val="a3"/>
        <w:spacing w:before="5"/>
        <w:ind w:right="220"/>
        <w:rPr>
          <w:b w:val="0"/>
          <w:sz w:val="22"/>
        </w:rPr>
      </w:pPr>
    </w:p>
    <w:p w14:paraId="77A727B1" w14:textId="77777777" w:rsidR="009D103E" w:rsidRDefault="009D103E" w:rsidP="009D103E">
      <w:pPr>
        <w:ind w:left="196" w:right="196"/>
        <w:rPr>
          <w:sz w:val="20"/>
        </w:rPr>
      </w:pPr>
      <w:r>
        <w:rPr>
          <w:b/>
          <w:sz w:val="20"/>
        </w:rPr>
        <w:t xml:space="preserve">Definition: </w:t>
      </w:r>
      <w:r>
        <w:rPr>
          <w:sz w:val="20"/>
        </w:rPr>
        <w:t>Update date information.</w:t>
      </w:r>
    </w:p>
    <w:p w14:paraId="62AAB699" w14:textId="77777777" w:rsidR="009D103E" w:rsidRDefault="009D103E" w:rsidP="009D103E">
      <w:pPr>
        <w:pStyle w:val="a3"/>
        <w:spacing w:before="7"/>
        <w:ind w:right="220"/>
        <w:rPr>
          <w:sz w:val="22"/>
        </w:rPr>
      </w:pPr>
    </w:p>
    <w:p w14:paraId="4A2BEAD1" w14:textId="77777777" w:rsidR="009D103E" w:rsidRDefault="009D103E" w:rsidP="009D103E">
      <w:pPr>
        <w:ind w:left="196" w:right="196"/>
        <w:rPr>
          <w:sz w:val="20"/>
        </w:rPr>
      </w:pPr>
      <w:r>
        <w:rPr>
          <w:b/>
          <w:sz w:val="20"/>
        </w:rPr>
        <w:t xml:space="preserve">CamelCase: </w:t>
      </w:r>
      <w:r>
        <w:rPr>
          <w:sz w:val="20"/>
        </w:rPr>
        <w:t>updateDate</w:t>
      </w:r>
    </w:p>
    <w:p w14:paraId="11DC2899" w14:textId="77777777" w:rsidR="009D103E" w:rsidRDefault="009D103E" w:rsidP="009D103E">
      <w:pPr>
        <w:pStyle w:val="a3"/>
        <w:spacing w:before="4"/>
        <w:ind w:right="220"/>
        <w:rPr>
          <w:sz w:val="22"/>
        </w:rPr>
      </w:pPr>
    </w:p>
    <w:p w14:paraId="460E32CC" w14:textId="77777777" w:rsidR="009D103E" w:rsidRDefault="009D103E" w:rsidP="00C31F11">
      <w:pPr>
        <w:pStyle w:val="a3"/>
        <w:ind w:right="220"/>
      </w:pPr>
      <w:r>
        <w:t>Alias:</w:t>
      </w:r>
    </w:p>
    <w:p w14:paraId="29BFA54F" w14:textId="77777777" w:rsidR="009D103E" w:rsidRDefault="009D103E" w:rsidP="009D103E">
      <w:pPr>
        <w:pStyle w:val="a3"/>
        <w:spacing w:before="7"/>
        <w:ind w:right="220"/>
        <w:rPr>
          <w:b w:val="0"/>
          <w:sz w:val="22"/>
        </w:rPr>
      </w:pPr>
    </w:p>
    <w:p w14:paraId="3835A270" w14:textId="77777777" w:rsidR="009D103E" w:rsidRDefault="009D103E" w:rsidP="009D103E">
      <w:pPr>
        <w:ind w:left="196" w:right="196"/>
        <w:rPr>
          <w:sz w:val="20"/>
        </w:rPr>
      </w:pPr>
      <w:r>
        <w:rPr>
          <w:b/>
          <w:sz w:val="20"/>
        </w:rPr>
        <w:t xml:space="preserve">Value type: </w:t>
      </w:r>
      <w:r>
        <w:rPr>
          <w:sz w:val="20"/>
        </w:rPr>
        <w:t>date</w:t>
      </w:r>
    </w:p>
    <w:p w14:paraId="7CA57B40" w14:textId="77777777" w:rsidR="009D103E" w:rsidRDefault="009D103E" w:rsidP="009D103E">
      <w:pPr>
        <w:pStyle w:val="a3"/>
        <w:spacing w:before="4"/>
        <w:ind w:right="220"/>
        <w:rPr>
          <w:sz w:val="22"/>
        </w:rPr>
      </w:pPr>
    </w:p>
    <w:p w14:paraId="73763AE9" w14:textId="3CDE24AD" w:rsidR="009D103E" w:rsidRDefault="009D103E" w:rsidP="009D103E">
      <w:pPr>
        <w:ind w:left="196" w:right="196"/>
        <w:rPr>
          <w:sz w:val="20"/>
        </w:rPr>
      </w:pPr>
      <w:r>
        <w:rPr>
          <w:b/>
          <w:sz w:val="20"/>
        </w:rPr>
        <w:t xml:space="preserve">Remarks: </w:t>
      </w:r>
      <w:ins w:id="3766" w:author="USER" w:date="2024-03-28T14:11:00Z">
        <w:r w:rsidR="00F81445" w:rsidRPr="00F81445">
          <w:rPr>
            <w:sz w:val="20"/>
          </w:rPr>
          <w:t>Update Date in S-57 and S-101 ENCs defines the date when the latest update for the current ENC cell edition was issued. This field is used whenever there is an update or re-issue of the cell.</w:t>
        </w:r>
      </w:ins>
      <w:del w:id="3767" w:author="USER" w:date="2024-03-28T14:11:00Z">
        <w:r w:rsidDel="00F81445">
          <w:rPr>
            <w:sz w:val="20"/>
          </w:rPr>
          <w:delText>No remarks.</w:delText>
        </w:r>
      </w:del>
    </w:p>
    <w:p w14:paraId="4F5A770B" w14:textId="77777777" w:rsidR="009D103E" w:rsidRDefault="009D103E">
      <w:pPr>
        <w:rPr>
          <w:b/>
          <w:sz w:val="24"/>
          <w:szCs w:val="20"/>
        </w:rPr>
      </w:pPr>
    </w:p>
    <w:p w14:paraId="703FA5A1" w14:textId="77777777" w:rsidR="009D103E" w:rsidRDefault="009D103E">
      <w:pPr>
        <w:rPr>
          <w:b/>
          <w:sz w:val="24"/>
          <w:szCs w:val="20"/>
        </w:rPr>
      </w:pPr>
      <w:r>
        <w:rPr>
          <w:b/>
          <w:sz w:val="24"/>
          <w:szCs w:val="20"/>
        </w:rPr>
        <w:br w:type="page"/>
      </w:r>
    </w:p>
    <w:p w14:paraId="068B5D9C" w14:textId="77777777" w:rsidR="00C31F11" w:rsidRDefault="00C31F11" w:rsidP="00C31F11">
      <w:pPr>
        <w:pStyle w:val="a3"/>
        <w:spacing w:before="10"/>
        <w:ind w:right="220"/>
        <w:rPr>
          <w:sz w:val="24"/>
        </w:rPr>
      </w:pPr>
    </w:p>
    <w:p w14:paraId="2B92E83D" w14:textId="77777777" w:rsidR="00C31F11" w:rsidRDefault="00C31F11" w:rsidP="00E14416">
      <w:pPr>
        <w:pStyle w:val="2"/>
        <w:numPr>
          <w:ilvl w:val="1"/>
          <w:numId w:val="9"/>
        </w:numPr>
        <w:tabs>
          <w:tab w:val="left" w:pos="721"/>
        </w:tabs>
        <w:ind w:right="196"/>
      </w:pPr>
      <w:r>
        <w:t>Update</w:t>
      </w:r>
      <w:r>
        <w:rPr>
          <w:spacing w:val="-1"/>
        </w:rPr>
        <w:t xml:space="preserve"> </w:t>
      </w:r>
      <w:r>
        <w:t>Number</w:t>
      </w:r>
    </w:p>
    <w:p w14:paraId="3DE43956" w14:textId="77777777" w:rsidR="00C31F11" w:rsidRDefault="00C31F11" w:rsidP="00C31F11">
      <w:pPr>
        <w:pStyle w:val="a3"/>
        <w:spacing w:before="5"/>
        <w:ind w:right="220"/>
        <w:rPr>
          <w:b w:val="0"/>
          <w:sz w:val="22"/>
        </w:rPr>
      </w:pPr>
    </w:p>
    <w:p w14:paraId="77787586" w14:textId="77777777" w:rsidR="00C31F11" w:rsidRDefault="00C31F11" w:rsidP="00C31F11">
      <w:pPr>
        <w:ind w:left="196" w:right="196"/>
        <w:rPr>
          <w:sz w:val="20"/>
        </w:rPr>
      </w:pPr>
      <w:r>
        <w:rPr>
          <w:b/>
          <w:sz w:val="20"/>
        </w:rPr>
        <w:t xml:space="preserve">Definition: </w:t>
      </w:r>
      <w:r>
        <w:rPr>
          <w:sz w:val="20"/>
        </w:rPr>
        <w:t>Update number of nautical product data.</w:t>
      </w:r>
    </w:p>
    <w:p w14:paraId="63419B5A" w14:textId="77777777" w:rsidR="00C31F11" w:rsidRDefault="00C31F11" w:rsidP="00C31F11">
      <w:pPr>
        <w:pStyle w:val="a3"/>
        <w:spacing w:before="7"/>
        <w:ind w:right="220"/>
        <w:rPr>
          <w:sz w:val="22"/>
        </w:rPr>
      </w:pPr>
    </w:p>
    <w:p w14:paraId="66F1A755" w14:textId="77777777" w:rsidR="00C31F11" w:rsidRDefault="00C31F11" w:rsidP="00C31F11">
      <w:pPr>
        <w:ind w:left="196" w:right="196"/>
        <w:rPr>
          <w:sz w:val="20"/>
        </w:rPr>
      </w:pPr>
      <w:r>
        <w:rPr>
          <w:b/>
          <w:sz w:val="20"/>
        </w:rPr>
        <w:t xml:space="preserve">CamelCase: </w:t>
      </w:r>
      <w:r>
        <w:rPr>
          <w:sz w:val="20"/>
        </w:rPr>
        <w:t>updateNumber</w:t>
      </w:r>
    </w:p>
    <w:p w14:paraId="5FAD4756" w14:textId="77777777" w:rsidR="00C31F11" w:rsidRDefault="00C31F11" w:rsidP="00C31F11">
      <w:pPr>
        <w:pStyle w:val="a3"/>
        <w:spacing w:before="4"/>
        <w:ind w:right="220"/>
        <w:rPr>
          <w:sz w:val="22"/>
        </w:rPr>
      </w:pPr>
    </w:p>
    <w:p w14:paraId="159697D2" w14:textId="77777777" w:rsidR="00C31F11" w:rsidRDefault="00C31F11" w:rsidP="00C31F11">
      <w:pPr>
        <w:pStyle w:val="a3"/>
        <w:ind w:right="220"/>
      </w:pPr>
      <w:r>
        <w:t>Alias:</w:t>
      </w:r>
    </w:p>
    <w:p w14:paraId="4D4B0424" w14:textId="77777777" w:rsidR="00C31F11" w:rsidRDefault="00C31F11" w:rsidP="00C31F11">
      <w:pPr>
        <w:pStyle w:val="a3"/>
        <w:spacing w:before="7"/>
        <w:ind w:right="220"/>
        <w:rPr>
          <w:b w:val="0"/>
          <w:sz w:val="22"/>
        </w:rPr>
      </w:pPr>
    </w:p>
    <w:p w14:paraId="51EAC367" w14:textId="77777777" w:rsidR="00C31F11" w:rsidRDefault="00C31F11" w:rsidP="00C31F11">
      <w:pPr>
        <w:ind w:left="196" w:right="196"/>
        <w:rPr>
          <w:sz w:val="20"/>
        </w:rPr>
      </w:pPr>
      <w:r>
        <w:rPr>
          <w:b/>
          <w:sz w:val="20"/>
        </w:rPr>
        <w:t xml:space="preserve">Value type: </w:t>
      </w:r>
      <w:r>
        <w:rPr>
          <w:sz w:val="20"/>
        </w:rPr>
        <w:t>integer</w:t>
      </w:r>
    </w:p>
    <w:p w14:paraId="36571698" w14:textId="77777777" w:rsidR="00C31F11" w:rsidRDefault="00C31F11" w:rsidP="00C31F11">
      <w:pPr>
        <w:pStyle w:val="a3"/>
        <w:spacing w:before="4"/>
        <w:ind w:right="220"/>
        <w:rPr>
          <w:sz w:val="22"/>
        </w:rPr>
      </w:pPr>
    </w:p>
    <w:p w14:paraId="460A8655" w14:textId="77777777" w:rsidR="00C31F11" w:rsidRDefault="00C31F11" w:rsidP="00C31F11">
      <w:pPr>
        <w:ind w:left="196" w:right="196"/>
        <w:rPr>
          <w:sz w:val="20"/>
        </w:rPr>
      </w:pPr>
      <w:r>
        <w:rPr>
          <w:b/>
          <w:sz w:val="20"/>
        </w:rPr>
        <w:t xml:space="preserve">Remarks: </w:t>
      </w:r>
      <w:r>
        <w:rPr>
          <w:sz w:val="20"/>
        </w:rPr>
        <w:t>No remarks.</w:t>
      </w:r>
    </w:p>
    <w:p w14:paraId="748DEBE5" w14:textId="2FC2F529" w:rsidR="0016250B" w:rsidRDefault="0016250B">
      <w:pPr>
        <w:rPr>
          <w:b/>
          <w:sz w:val="24"/>
          <w:szCs w:val="20"/>
        </w:rPr>
      </w:pPr>
    </w:p>
    <w:p w14:paraId="5EFDE379" w14:textId="31CD65CB" w:rsidR="0016250B" w:rsidRDefault="0016250B" w:rsidP="0016250B">
      <w:pPr>
        <w:pStyle w:val="a3"/>
        <w:spacing w:before="10"/>
        <w:ind w:right="220" w:firstLineChars="100" w:firstLine="236"/>
        <w:rPr>
          <w:sz w:val="24"/>
        </w:rPr>
      </w:pPr>
    </w:p>
    <w:p w14:paraId="2FC6EF3E" w14:textId="77777777" w:rsidR="0016250B" w:rsidRDefault="0016250B">
      <w:pPr>
        <w:rPr>
          <w:b/>
          <w:sz w:val="24"/>
          <w:szCs w:val="20"/>
        </w:rPr>
      </w:pPr>
      <w:r>
        <w:rPr>
          <w:sz w:val="24"/>
        </w:rPr>
        <w:br w:type="page"/>
      </w:r>
    </w:p>
    <w:p w14:paraId="1F58EEC9" w14:textId="77777777" w:rsidR="00FE5882" w:rsidRDefault="00FE5882" w:rsidP="0016250B">
      <w:pPr>
        <w:pStyle w:val="a3"/>
        <w:spacing w:before="10"/>
        <w:ind w:right="220" w:firstLineChars="100" w:firstLine="236"/>
        <w:rPr>
          <w:sz w:val="24"/>
        </w:rPr>
      </w:pPr>
    </w:p>
    <w:p w14:paraId="59FAD8B1" w14:textId="77777777" w:rsidR="00C31F11" w:rsidRDefault="00C31F11" w:rsidP="00E14416">
      <w:pPr>
        <w:pStyle w:val="2"/>
        <w:numPr>
          <w:ilvl w:val="1"/>
          <w:numId w:val="9"/>
        </w:numPr>
        <w:tabs>
          <w:tab w:val="left" w:pos="721"/>
        </w:tabs>
        <w:ind w:right="196"/>
      </w:pPr>
      <w:r>
        <w:rPr>
          <w:spacing w:val="-3"/>
        </w:rPr>
        <w:t xml:space="preserve">Value </w:t>
      </w:r>
      <w:r>
        <w:t>of Time</w:t>
      </w:r>
    </w:p>
    <w:p w14:paraId="0757F345" w14:textId="77777777" w:rsidR="00C31F11" w:rsidRDefault="00C31F11" w:rsidP="00C31F11">
      <w:pPr>
        <w:pStyle w:val="a3"/>
        <w:spacing w:before="5"/>
        <w:ind w:right="220"/>
        <w:rPr>
          <w:b w:val="0"/>
          <w:sz w:val="22"/>
        </w:rPr>
      </w:pPr>
    </w:p>
    <w:p w14:paraId="541C3FEF" w14:textId="42DAA8A4" w:rsidR="00C31F11" w:rsidRDefault="00C31F11" w:rsidP="00C00383">
      <w:pPr>
        <w:pStyle w:val="a3"/>
        <w:ind w:right="220"/>
      </w:pPr>
      <w:r>
        <w:t xml:space="preserve">Definition: </w:t>
      </w:r>
      <w:r w:rsidRPr="00C31F11">
        <w:t>Actual time for time interval units</w:t>
      </w:r>
      <w:r>
        <w:t>.</w:t>
      </w:r>
    </w:p>
    <w:p w14:paraId="5ACD918F" w14:textId="77777777" w:rsidR="00C31F11" w:rsidRDefault="00C31F11" w:rsidP="00C31F11">
      <w:pPr>
        <w:pStyle w:val="a3"/>
        <w:spacing w:before="7"/>
        <w:ind w:right="220"/>
        <w:rPr>
          <w:b w:val="0"/>
          <w:sz w:val="22"/>
        </w:rPr>
      </w:pPr>
    </w:p>
    <w:p w14:paraId="1B55FDB5" w14:textId="77777777" w:rsidR="00C31F11" w:rsidRDefault="00C31F11" w:rsidP="00C31F11">
      <w:pPr>
        <w:ind w:left="196" w:right="196"/>
        <w:rPr>
          <w:sz w:val="20"/>
        </w:rPr>
      </w:pPr>
      <w:r>
        <w:rPr>
          <w:b/>
          <w:sz w:val="20"/>
        </w:rPr>
        <w:t xml:space="preserve">CamelCase: </w:t>
      </w:r>
      <w:r>
        <w:rPr>
          <w:sz w:val="20"/>
        </w:rPr>
        <w:t>valueOfTime</w:t>
      </w:r>
    </w:p>
    <w:p w14:paraId="4CF2CBAA" w14:textId="77777777" w:rsidR="00C31F11" w:rsidRDefault="00C31F11" w:rsidP="00C31F11">
      <w:pPr>
        <w:pStyle w:val="a3"/>
        <w:spacing w:before="4"/>
        <w:ind w:right="220"/>
        <w:rPr>
          <w:sz w:val="22"/>
        </w:rPr>
      </w:pPr>
    </w:p>
    <w:p w14:paraId="197C1A78" w14:textId="77777777" w:rsidR="00C31F11" w:rsidRDefault="00C31F11" w:rsidP="00C00383">
      <w:pPr>
        <w:pStyle w:val="a3"/>
        <w:ind w:right="220"/>
      </w:pPr>
      <w:r>
        <w:t>Alias:</w:t>
      </w:r>
    </w:p>
    <w:p w14:paraId="49101BAD" w14:textId="77777777" w:rsidR="00C31F11" w:rsidRDefault="00C31F11" w:rsidP="00C31F11">
      <w:pPr>
        <w:pStyle w:val="a3"/>
        <w:spacing w:before="7"/>
        <w:ind w:right="220"/>
        <w:rPr>
          <w:b w:val="0"/>
          <w:sz w:val="22"/>
        </w:rPr>
      </w:pPr>
    </w:p>
    <w:p w14:paraId="0A028A87" w14:textId="77777777" w:rsidR="00C31F11" w:rsidRDefault="00C31F11" w:rsidP="00C31F11">
      <w:pPr>
        <w:ind w:left="196" w:right="196"/>
        <w:rPr>
          <w:sz w:val="20"/>
        </w:rPr>
      </w:pPr>
      <w:r>
        <w:rPr>
          <w:b/>
          <w:sz w:val="20"/>
        </w:rPr>
        <w:t xml:space="preserve">Value type: </w:t>
      </w:r>
      <w:r>
        <w:rPr>
          <w:sz w:val="20"/>
        </w:rPr>
        <w:t>integer</w:t>
      </w:r>
    </w:p>
    <w:p w14:paraId="1E8905E2" w14:textId="77777777" w:rsidR="00C31F11" w:rsidRDefault="00C31F11" w:rsidP="00C31F11">
      <w:pPr>
        <w:pStyle w:val="a3"/>
        <w:spacing w:before="4"/>
        <w:ind w:right="220"/>
        <w:rPr>
          <w:sz w:val="22"/>
        </w:rPr>
      </w:pPr>
    </w:p>
    <w:p w14:paraId="09B3625B" w14:textId="77777777" w:rsidR="00C31F11" w:rsidRDefault="00C31F11" w:rsidP="00C31F11">
      <w:pPr>
        <w:ind w:left="196" w:right="196"/>
        <w:rPr>
          <w:sz w:val="20"/>
        </w:rPr>
      </w:pPr>
      <w:r>
        <w:rPr>
          <w:b/>
          <w:sz w:val="20"/>
        </w:rPr>
        <w:t xml:space="preserve">Remarks: </w:t>
      </w:r>
      <w:r>
        <w:rPr>
          <w:sz w:val="20"/>
        </w:rPr>
        <w:t>No remarks.</w:t>
      </w:r>
    </w:p>
    <w:p w14:paraId="0C8B6052" w14:textId="77777777" w:rsidR="00C31F11" w:rsidRDefault="00C31F11" w:rsidP="0016250B">
      <w:pPr>
        <w:pStyle w:val="a3"/>
        <w:spacing w:before="10"/>
        <w:ind w:right="220" w:firstLineChars="100" w:firstLine="236"/>
        <w:rPr>
          <w:sz w:val="24"/>
        </w:rPr>
      </w:pPr>
    </w:p>
    <w:p w14:paraId="15CAEC3F" w14:textId="6A263611" w:rsidR="00C00383" w:rsidRDefault="00C00383">
      <w:pPr>
        <w:rPr>
          <w:b/>
          <w:sz w:val="24"/>
          <w:szCs w:val="20"/>
        </w:rPr>
      </w:pPr>
      <w:r>
        <w:rPr>
          <w:sz w:val="24"/>
        </w:rPr>
        <w:br w:type="page"/>
      </w:r>
    </w:p>
    <w:p w14:paraId="2856DC91" w14:textId="77777777" w:rsidR="00C00383" w:rsidRDefault="00C00383" w:rsidP="00B03C47">
      <w:pPr>
        <w:pStyle w:val="a3"/>
        <w:spacing w:before="10"/>
        <w:ind w:leftChars="0" w:left="0" w:right="220"/>
        <w:rPr>
          <w:sz w:val="24"/>
        </w:rPr>
      </w:pPr>
    </w:p>
    <w:p w14:paraId="27586C10" w14:textId="77777777" w:rsidR="00C00383" w:rsidRDefault="00C00383" w:rsidP="00E14416">
      <w:pPr>
        <w:pStyle w:val="2"/>
        <w:numPr>
          <w:ilvl w:val="1"/>
          <w:numId w:val="9"/>
        </w:numPr>
        <w:tabs>
          <w:tab w:val="left" w:pos="856"/>
        </w:tabs>
        <w:ind w:right="196"/>
      </w:pPr>
      <w:r>
        <w:rPr>
          <w:spacing w:val="-3"/>
        </w:rPr>
        <w:t>Version</w:t>
      </w:r>
    </w:p>
    <w:p w14:paraId="06365CEF" w14:textId="77777777" w:rsidR="00C00383" w:rsidRDefault="00C00383" w:rsidP="00C00383">
      <w:pPr>
        <w:pStyle w:val="a3"/>
        <w:spacing w:before="5"/>
        <w:ind w:right="220"/>
        <w:rPr>
          <w:b w:val="0"/>
          <w:sz w:val="22"/>
        </w:rPr>
      </w:pPr>
    </w:p>
    <w:p w14:paraId="6E97FC5C" w14:textId="0544BDAE" w:rsidR="00C00383" w:rsidRDefault="00C00383" w:rsidP="00C00383">
      <w:pPr>
        <w:pStyle w:val="a3"/>
        <w:ind w:right="220"/>
      </w:pPr>
      <w:r>
        <w:t xml:space="preserve">Definition: </w:t>
      </w:r>
      <w:r w:rsidRPr="00C00383">
        <w:rPr>
          <w:b w:val="0"/>
          <w:bCs/>
        </w:rPr>
        <w:t>The version number of the specification.</w:t>
      </w:r>
    </w:p>
    <w:p w14:paraId="57B956D2" w14:textId="77777777" w:rsidR="00C00383" w:rsidRDefault="00C00383" w:rsidP="00C00383">
      <w:pPr>
        <w:pStyle w:val="a3"/>
        <w:spacing w:before="7"/>
        <w:ind w:right="220"/>
        <w:rPr>
          <w:sz w:val="22"/>
        </w:rPr>
      </w:pPr>
    </w:p>
    <w:p w14:paraId="7C44AACD" w14:textId="77777777" w:rsidR="00C00383" w:rsidRDefault="00C00383" w:rsidP="00C00383">
      <w:pPr>
        <w:ind w:left="196" w:right="196"/>
        <w:rPr>
          <w:sz w:val="20"/>
        </w:rPr>
      </w:pPr>
      <w:r>
        <w:rPr>
          <w:b/>
          <w:sz w:val="20"/>
        </w:rPr>
        <w:t xml:space="preserve">CamelCase: </w:t>
      </w:r>
      <w:r>
        <w:rPr>
          <w:sz w:val="20"/>
        </w:rPr>
        <w:t>version</w:t>
      </w:r>
    </w:p>
    <w:p w14:paraId="7159659E" w14:textId="77777777" w:rsidR="00C00383" w:rsidRDefault="00C00383" w:rsidP="00C00383">
      <w:pPr>
        <w:pStyle w:val="a3"/>
        <w:spacing w:before="4"/>
        <w:ind w:right="220"/>
        <w:rPr>
          <w:sz w:val="22"/>
        </w:rPr>
      </w:pPr>
    </w:p>
    <w:p w14:paraId="0D9C5503" w14:textId="77777777" w:rsidR="00C00383" w:rsidRDefault="00C00383" w:rsidP="00B03C47">
      <w:pPr>
        <w:pStyle w:val="a3"/>
        <w:ind w:right="220"/>
      </w:pPr>
      <w:r>
        <w:t>Alias:</w:t>
      </w:r>
    </w:p>
    <w:p w14:paraId="41761C3F" w14:textId="77777777" w:rsidR="00C00383" w:rsidRDefault="00C00383" w:rsidP="00C00383">
      <w:pPr>
        <w:pStyle w:val="a3"/>
        <w:spacing w:before="7"/>
        <w:ind w:right="220"/>
        <w:rPr>
          <w:b w:val="0"/>
          <w:sz w:val="22"/>
        </w:rPr>
      </w:pPr>
    </w:p>
    <w:p w14:paraId="6B2673A7" w14:textId="77777777" w:rsidR="00C00383" w:rsidRDefault="00C00383" w:rsidP="00C00383">
      <w:pPr>
        <w:ind w:left="196" w:right="196"/>
        <w:rPr>
          <w:sz w:val="20"/>
        </w:rPr>
      </w:pPr>
      <w:r>
        <w:rPr>
          <w:b/>
          <w:sz w:val="20"/>
        </w:rPr>
        <w:t xml:space="preserve">Value type: </w:t>
      </w:r>
      <w:r>
        <w:rPr>
          <w:sz w:val="20"/>
        </w:rPr>
        <w:t>text</w:t>
      </w:r>
    </w:p>
    <w:p w14:paraId="3D2FB48C" w14:textId="77777777" w:rsidR="00C00383" w:rsidRDefault="00C00383" w:rsidP="00C00383">
      <w:pPr>
        <w:pStyle w:val="a3"/>
        <w:spacing w:before="4"/>
        <w:ind w:right="220"/>
        <w:rPr>
          <w:sz w:val="22"/>
        </w:rPr>
      </w:pPr>
    </w:p>
    <w:p w14:paraId="6A2E2178" w14:textId="77777777" w:rsidR="00C00383" w:rsidRDefault="00C00383" w:rsidP="00C00383">
      <w:pPr>
        <w:ind w:left="196" w:right="196"/>
        <w:rPr>
          <w:sz w:val="20"/>
        </w:rPr>
      </w:pPr>
      <w:r>
        <w:rPr>
          <w:b/>
          <w:sz w:val="20"/>
        </w:rPr>
        <w:t xml:space="preserve">Remarks: </w:t>
      </w:r>
      <w:r>
        <w:rPr>
          <w:sz w:val="20"/>
        </w:rPr>
        <w:t>No remarks.</w:t>
      </w:r>
    </w:p>
    <w:p w14:paraId="48CAD4E9" w14:textId="77777777" w:rsidR="00C00383" w:rsidRDefault="00C00383" w:rsidP="0016250B">
      <w:pPr>
        <w:pStyle w:val="a3"/>
        <w:spacing w:before="10"/>
        <w:ind w:right="220" w:firstLineChars="100" w:firstLine="236"/>
        <w:rPr>
          <w:sz w:val="24"/>
        </w:rPr>
      </w:pPr>
    </w:p>
    <w:p w14:paraId="22D0215B" w14:textId="58F1BEEA" w:rsidR="00C00383" w:rsidRDefault="00C00383" w:rsidP="0016250B">
      <w:pPr>
        <w:pStyle w:val="a3"/>
        <w:spacing w:before="10"/>
        <w:ind w:right="220" w:firstLineChars="100" w:firstLine="236"/>
        <w:rPr>
          <w:sz w:val="24"/>
        </w:rPr>
      </w:pPr>
    </w:p>
    <w:p w14:paraId="4D35EE4C" w14:textId="77777777" w:rsidR="00C00383" w:rsidRDefault="00C00383">
      <w:pPr>
        <w:rPr>
          <w:b/>
          <w:sz w:val="24"/>
          <w:szCs w:val="20"/>
        </w:rPr>
      </w:pPr>
      <w:r>
        <w:rPr>
          <w:sz w:val="24"/>
        </w:rPr>
        <w:br w:type="page"/>
      </w:r>
    </w:p>
    <w:p w14:paraId="5B88A450" w14:textId="57E36003" w:rsidR="00C00383" w:rsidDel="00243AA0" w:rsidRDefault="00C00383">
      <w:pPr>
        <w:rPr>
          <w:del w:id="3768" w:author="USER" w:date="2024-03-27T21:55:00Z"/>
          <w:b/>
          <w:sz w:val="24"/>
          <w:szCs w:val="20"/>
        </w:rPr>
      </w:pPr>
    </w:p>
    <w:p w14:paraId="4260763A" w14:textId="6062BC21" w:rsidR="00B03C47" w:rsidDel="00C04FE6" w:rsidRDefault="00B03C47">
      <w:pPr>
        <w:pStyle w:val="2"/>
        <w:numPr>
          <w:ilvl w:val="1"/>
          <w:numId w:val="9"/>
        </w:numPr>
        <w:tabs>
          <w:tab w:val="left" w:pos="856"/>
        </w:tabs>
        <w:ind w:right="196"/>
        <w:rPr>
          <w:del w:id="3769" w:author="USER" w:date="2024-03-27T21:55:00Z"/>
        </w:rPr>
      </w:pPr>
      <w:del w:id="3770" w:author="USER" w:date="2024-03-27T21:55:00Z">
        <w:r w:rsidDel="00C04FE6">
          <w:rPr>
            <w:spacing w:val="-3"/>
          </w:rPr>
          <w:delText>Vertical</w:delText>
        </w:r>
        <w:r w:rsidDel="00C04FE6">
          <w:rPr>
            <w:spacing w:val="-2"/>
          </w:rPr>
          <w:delText xml:space="preserve"> </w:delText>
        </w:r>
        <w:r w:rsidDel="00C04FE6">
          <w:delText>Datum</w:delText>
        </w:r>
      </w:del>
    </w:p>
    <w:p w14:paraId="09A4762D" w14:textId="46D836EC" w:rsidR="00B03C47" w:rsidDel="00C04FE6" w:rsidRDefault="00B03C47" w:rsidP="00B03C47">
      <w:pPr>
        <w:pStyle w:val="a3"/>
        <w:spacing w:before="5"/>
        <w:ind w:right="220"/>
        <w:rPr>
          <w:del w:id="3771" w:author="USER" w:date="2024-03-27T21:55:00Z"/>
          <w:b w:val="0"/>
          <w:sz w:val="22"/>
        </w:rPr>
      </w:pPr>
    </w:p>
    <w:p w14:paraId="05564D6E" w14:textId="6B9330E8" w:rsidR="00B03C47" w:rsidDel="00C04FE6" w:rsidRDefault="00B03C47" w:rsidP="00B03C47">
      <w:pPr>
        <w:pStyle w:val="a3"/>
        <w:spacing w:line="264" w:lineRule="auto"/>
        <w:ind w:right="220"/>
        <w:jc w:val="both"/>
        <w:rPr>
          <w:del w:id="3772" w:author="USER" w:date="2024-03-27T21:55:00Z"/>
        </w:rPr>
      </w:pPr>
      <w:del w:id="3773" w:author="USER" w:date="2024-03-27T21:55:00Z">
        <w:r w:rsidDel="00C04FE6">
          <w:delText xml:space="preserve">Definition: </w:delText>
        </w:r>
        <w:r w:rsidRPr="00A2453E" w:rsidDel="00C04FE6">
          <w:rPr>
            <w:b w:val="0"/>
            <w:bCs/>
          </w:rPr>
          <w:delText>The reference level used for expressing the vertical measurements of points on the earth's surface. Also called datum level, reference plane, levelling datum, datum for sounding reduction, datum for heights.</w:delText>
        </w:r>
      </w:del>
    </w:p>
    <w:p w14:paraId="5AE52776" w14:textId="08C82A99" w:rsidR="00B03C47" w:rsidDel="00C04FE6" w:rsidRDefault="00B03C47" w:rsidP="00B03C47">
      <w:pPr>
        <w:pStyle w:val="a3"/>
        <w:spacing w:before="1"/>
        <w:ind w:right="220"/>
        <w:rPr>
          <w:del w:id="3774" w:author="USER" w:date="2024-03-27T21:55:00Z"/>
        </w:rPr>
      </w:pPr>
    </w:p>
    <w:p w14:paraId="2427C40B" w14:textId="38383127" w:rsidR="00B03C47" w:rsidDel="00C04FE6" w:rsidRDefault="00B03C47" w:rsidP="00B03C47">
      <w:pPr>
        <w:ind w:left="196" w:right="196"/>
        <w:rPr>
          <w:del w:id="3775" w:author="USER" w:date="2024-03-27T21:55:00Z"/>
          <w:sz w:val="20"/>
        </w:rPr>
      </w:pPr>
      <w:del w:id="3776" w:author="USER" w:date="2024-03-27T21:55:00Z">
        <w:r w:rsidDel="00C04FE6">
          <w:rPr>
            <w:b/>
            <w:sz w:val="20"/>
          </w:rPr>
          <w:delText xml:space="preserve">CamelCase: </w:delText>
        </w:r>
        <w:r w:rsidDel="00C04FE6">
          <w:rPr>
            <w:sz w:val="20"/>
          </w:rPr>
          <w:delText>verticalDatum</w:delText>
        </w:r>
      </w:del>
    </w:p>
    <w:p w14:paraId="24989C3C" w14:textId="5EC2666E" w:rsidR="00B03C47" w:rsidDel="00C04FE6" w:rsidRDefault="00B03C47" w:rsidP="00B03C47">
      <w:pPr>
        <w:pStyle w:val="a3"/>
        <w:spacing w:before="7"/>
        <w:ind w:right="220"/>
        <w:rPr>
          <w:del w:id="3777" w:author="USER" w:date="2024-03-27T21:55:00Z"/>
          <w:sz w:val="22"/>
        </w:rPr>
      </w:pPr>
    </w:p>
    <w:p w14:paraId="0DAE7328" w14:textId="30128422" w:rsidR="00B03C47" w:rsidDel="00C04FE6" w:rsidRDefault="00B03C47" w:rsidP="00B03C47">
      <w:pPr>
        <w:ind w:left="196" w:right="196"/>
        <w:rPr>
          <w:del w:id="3778" w:author="USER" w:date="2024-03-27T21:55:00Z"/>
          <w:sz w:val="20"/>
        </w:rPr>
      </w:pPr>
      <w:del w:id="3779" w:author="USER" w:date="2024-03-27T21:55:00Z">
        <w:r w:rsidDel="00C04FE6">
          <w:rPr>
            <w:b/>
            <w:sz w:val="20"/>
          </w:rPr>
          <w:delText xml:space="preserve">Alias: </w:delText>
        </w:r>
        <w:r w:rsidDel="00C04FE6">
          <w:rPr>
            <w:sz w:val="20"/>
          </w:rPr>
          <w:delText>VERDAT</w:delText>
        </w:r>
      </w:del>
    </w:p>
    <w:p w14:paraId="78847256" w14:textId="5163DC4D" w:rsidR="00B03C47" w:rsidDel="00C04FE6" w:rsidRDefault="00B03C47" w:rsidP="00B03C47">
      <w:pPr>
        <w:pStyle w:val="a3"/>
        <w:spacing w:before="4"/>
        <w:ind w:right="220"/>
        <w:rPr>
          <w:del w:id="3780" w:author="USER" w:date="2024-03-27T21:55:00Z"/>
          <w:sz w:val="22"/>
        </w:rPr>
      </w:pPr>
    </w:p>
    <w:p w14:paraId="0C233EE9" w14:textId="4C00A7DE" w:rsidR="00B03C47" w:rsidDel="00C04FE6" w:rsidRDefault="00B03C47" w:rsidP="00B03C47">
      <w:pPr>
        <w:ind w:left="196" w:right="196"/>
        <w:rPr>
          <w:del w:id="3781" w:author="USER" w:date="2024-03-27T21:55:00Z"/>
          <w:sz w:val="20"/>
        </w:rPr>
      </w:pPr>
      <w:del w:id="3782" w:author="USER" w:date="2024-03-27T21:55:00Z">
        <w:r w:rsidDel="00C04FE6">
          <w:rPr>
            <w:b/>
            <w:sz w:val="20"/>
          </w:rPr>
          <w:delText xml:space="preserve">Value type: </w:delText>
        </w:r>
        <w:r w:rsidDel="00C04FE6">
          <w:rPr>
            <w:sz w:val="20"/>
          </w:rPr>
          <w:delText>enumeration</w:delText>
        </w:r>
      </w:del>
    </w:p>
    <w:p w14:paraId="3F313940" w14:textId="5034C6DD" w:rsidR="00B03C47" w:rsidDel="00C04FE6" w:rsidRDefault="00B03C47" w:rsidP="00B03C47">
      <w:pPr>
        <w:pStyle w:val="a3"/>
        <w:spacing w:before="4"/>
        <w:ind w:right="220"/>
        <w:rPr>
          <w:del w:id="3783" w:author="USER" w:date="2024-03-27T21:55:00Z"/>
          <w:sz w:val="22"/>
        </w:rPr>
      </w:pPr>
    </w:p>
    <w:p w14:paraId="5E6E2676" w14:textId="16A0A6E9" w:rsidR="00B03C47" w:rsidDel="00C04FE6" w:rsidRDefault="00B03C47" w:rsidP="00B03C47">
      <w:pPr>
        <w:pStyle w:val="a3"/>
        <w:spacing w:line="261" w:lineRule="auto"/>
        <w:ind w:right="220"/>
        <w:jc w:val="both"/>
        <w:rPr>
          <w:del w:id="3784" w:author="USER" w:date="2024-03-27T21:55:00Z"/>
        </w:rPr>
      </w:pPr>
      <w:del w:id="3785" w:author="USER" w:date="2024-03-27T21:55:00Z">
        <w:r w:rsidDel="00C04FE6">
          <w:delText xml:space="preserve">Remarks: </w:delText>
        </w:r>
        <w:r w:rsidRPr="00A2453E" w:rsidDel="00C04FE6">
          <w:rPr>
            <w:b w:val="0"/>
            <w:bCs/>
          </w:rPr>
          <w:delText>When the vertical datum is unknown, such as water areas above locks, the value 'local datum' is to be used, and further details may be encoded using 'INFORM'. The +0.3m approximation quoted in the 'approximate' levels is somehow arbitrary and follows the British example of their definition for 'approximate LAT'.</w:delText>
        </w:r>
      </w:del>
    </w:p>
    <w:p w14:paraId="42C67161" w14:textId="2C3003E0" w:rsidR="00B03C47" w:rsidDel="00C04FE6" w:rsidRDefault="00B03C47" w:rsidP="00B03C47">
      <w:pPr>
        <w:pStyle w:val="a3"/>
        <w:ind w:right="220"/>
        <w:rPr>
          <w:del w:id="3786" w:author="USER" w:date="2024-03-27T21:55:00Z"/>
          <w:sz w:val="22"/>
        </w:rPr>
      </w:pPr>
    </w:p>
    <w:p w14:paraId="51F88163" w14:textId="491169F0" w:rsidR="00B03C47" w:rsidDel="00C04FE6" w:rsidRDefault="00B03C47" w:rsidP="00B03C47">
      <w:pPr>
        <w:pStyle w:val="a3"/>
        <w:ind w:right="220"/>
        <w:rPr>
          <w:del w:id="3787" w:author="USER" w:date="2024-03-27T21:55:00Z"/>
          <w:sz w:val="22"/>
        </w:rPr>
      </w:pPr>
    </w:p>
    <w:p w14:paraId="45888310" w14:textId="3C19F38E" w:rsidR="00B03C47" w:rsidDel="00C04FE6" w:rsidRDefault="00B03C47" w:rsidP="00B03C47">
      <w:pPr>
        <w:pStyle w:val="a3"/>
        <w:spacing w:before="8"/>
        <w:ind w:right="220"/>
        <w:rPr>
          <w:del w:id="3788" w:author="USER" w:date="2024-03-27T21:55:00Z"/>
          <w:sz w:val="29"/>
        </w:rPr>
      </w:pPr>
    </w:p>
    <w:p w14:paraId="2118DD53" w14:textId="2BFF3CFB" w:rsidR="00B03C47" w:rsidDel="00C04FE6" w:rsidRDefault="00B03C47" w:rsidP="00A2453E">
      <w:pPr>
        <w:pStyle w:val="a3"/>
        <w:ind w:right="220"/>
        <w:rPr>
          <w:del w:id="3789" w:author="USER" w:date="2024-03-27T21:55:00Z"/>
        </w:rPr>
      </w:pPr>
      <w:del w:id="3790" w:author="USER" w:date="2024-03-27T21:55:00Z">
        <w:r w:rsidDel="00C04FE6">
          <w:delText>Listed Values:</w:delText>
        </w:r>
      </w:del>
    </w:p>
    <w:p w14:paraId="51EF6AD4" w14:textId="79D32B0B" w:rsidR="00B03C47" w:rsidDel="00C04FE6" w:rsidRDefault="00B03C47" w:rsidP="00B03C47">
      <w:pPr>
        <w:pStyle w:val="a3"/>
        <w:ind w:right="220"/>
        <w:rPr>
          <w:del w:id="3791" w:author="USER" w:date="2024-03-27T21:55: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B03C47" w:rsidDel="00C04FE6" w14:paraId="370C9449" w14:textId="4027E551" w:rsidTr="00B467B9">
        <w:trPr>
          <w:trHeight w:val="462"/>
          <w:del w:id="3792" w:author="USER" w:date="2024-03-27T21:55:00Z"/>
        </w:trPr>
        <w:tc>
          <w:tcPr>
            <w:tcW w:w="1438" w:type="dxa"/>
            <w:shd w:val="clear" w:color="auto" w:fill="FFF1CC"/>
          </w:tcPr>
          <w:p w14:paraId="68E23143" w14:textId="3CA53DB9" w:rsidR="00B03C47" w:rsidDel="00C04FE6" w:rsidRDefault="00B03C47" w:rsidP="00B467B9">
            <w:pPr>
              <w:pStyle w:val="TableParagraph"/>
              <w:spacing w:before="114"/>
              <w:ind w:left="196" w:right="196"/>
              <w:rPr>
                <w:del w:id="3793" w:author="USER" w:date="2024-03-27T21:55:00Z"/>
                <w:b/>
                <w:sz w:val="18"/>
              </w:rPr>
            </w:pPr>
            <w:del w:id="3794" w:author="USER" w:date="2024-03-27T21:55:00Z">
              <w:r w:rsidDel="00C04FE6">
                <w:rPr>
                  <w:b/>
                  <w:sz w:val="18"/>
                </w:rPr>
                <w:delText>Code</w:delText>
              </w:r>
            </w:del>
          </w:p>
        </w:tc>
        <w:tc>
          <w:tcPr>
            <w:tcW w:w="2878" w:type="dxa"/>
            <w:shd w:val="clear" w:color="auto" w:fill="FFF1CC"/>
          </w:tcPr>
          <w:p w14:paraId="4888C6E8" w14:textId="1D050E4D" w:rsidR="00B03C47" w:rsidDel="00C04FE6" w:rsidRDefault="00B03C47" w:rsidP="00B467B9">
            <w:pPr>
              <w:pStyle w:val="TableParagraph"/>
              <w:spacing w:before="114"/>
              <w:ind w:left="196" w:right="196"/>
              <w:rPr>
                <w:del w:id="3795" w:author="USER" w:date="2024-03-27T21:55:00Z"/>
                <w:b/>
                <w:sz w:val="18"/>
              </w:rPr>
            </w:pPr>
            <w:del w:id="3796" w:author="USER" w:date="2024-03-27T21:55:00Z">
              <w:r w:rsidDel="00C04FE6">
                <w:rPr>
                  <w:b/>
                  <w:sz w:val="18"/>
                </w:rPr>
                <w:delText>Label</w:delText>
              </w:r>
            </w:del>
          </w:p>
        </w:tc>
        <w:tc>
          <w:tcPr>
            <w:tcW w:w="5751" w:type="dxa"/>
            <w:shd w:val="clear" w:color="auto" w:fill="FFF1CC"/>
          </w:tcPr>
          <w:p w14:paraId="42439DE1" w14:textId="0558F126" w:rsidR="00B03C47" w:rsidDel="00C04FE6" w:rsidRDefault="00B03C47" w:rsidP="00B467B9">
            <w:pPr>
              <w:pStyle w:val="TableParagraph"/>
              <w:spacing w:before="114"/>
              <w:ind w:left="196" w:right="196"/>
              <w:rPr>
                <w:del w:id="3797" w:author="USER" w:date="2024-03-27T21:55:00Z"/>
                <w:b/>
                <w:sz w:val="18"/>
              </w:rPr>
            </w:pPr>
            <w:del w:id="3798" w:author="USER" w:date="2024-03-27T21:55:00Z">
              <w:r w:rsidDel="00C04FE6">
                <w:rPr>
                  <w:b/>
                  <w:sz w:val="18"/>
                </w:rPr>
                <w:delText>Definition</w:delText>
              </w:r>
            </w:del>
          </w:p>
        </w:tc>
      </w:tr>
      <w:tr w:rsidR="00B03C47" w:rsidDel="00C04FE6" w14:paraId="738C4266" w14:textId="6363699D" w:rsidTr="00B467B9">
        <w:trPr>
          <w:trHeight w:val="462"/>
          <w:del w:id="3799" w:author="USER" w:date="2024-03-27T21:55:00Z"/>
        </w:trPr>
        <w:tc>
          <w:tcPr>
            <w:tcW w:w="1438" w:type="dxa"/>
          </w:tcPr>
          <w:p w14:paraId="78A17C4C" w14:textId="59336052" w:rsidR="00B03C47" w:rsidDel="00C04FE6" w:rsidRDefault="00B03C47" w:rsidP="00B467B9">
            <w:pPr>
              <w:pStyle w:val="TableParagraph"/>
              <w:ind w:left="196" w:right="196"/>
              <w:rPr>
                <w:del w:id="3800" w:author="USER" w:date="2024-03-27T21:55:00Z"/>
                <w:sz w:val="18"/>
              </w:rPr>
            </w:pPr>
            <w:del w:id="3801" w:author="USER" w:date="2024-03-27T21:55:00Z">
              <w:r w:rsidDel="00C04FE6">
                <w:rPr>
                  <w:w w:val="99"/>
                  <w:sz w:val="18"/>
                </w:rPr>
                <w:delText>1</w:delText>
              </w:r>
            </w:del>
          </w:p>
        </w:tc>
        <w:tc>
          <w:tcPr>
            <w:tcW w:w="2878" w:type="dxa"/>
          </w:tcPr>
          <w:p w14:paraId="662A7042" w14:textId="45BA88A5" w:rsidR="00B03C47" w:rsidDel="00C04FE6" w:rsidRDefault="00B03C47" w:rsidP="00B467B9">
            <w:pPr>
              <w:pStyle w:val="TableParagraph"/>
              <w:ind w:left="196" w:right="196"/>
              <w:rPr>
                <w:del w:id="3802" w:author="USER" w:date="2024-03-27T21:55:00Z"/>
                <w:sz w:val="18"/>
              </w:rPr>
            </w:pPr>
            <w:del w:id="3803" w:author="USER" w:date="2024-03-27T21:55:00Z">
              <w:r w:rsidDel="00C04FE6">
                <w:rPr>
                  <w:sz w:val="18"/>
                </w:rPr>
                <w:delText>mean low water springs</w:delText>
              </w:r>
            </w:del>
          </w:p>
        </w:tc>
        <w:tc>
          <w:tcPr>
            <w:tcW w:w="5751" w:type="dxa"/>
          </w:tcPr>
          <w:p w14:paraId="05218F8A" w14:textId="76F6568D" w:rsidR="00B03C47" w:rsidDel="00C04FE6" w:rsidRDefault="00B03C47" w:rsidP="00B467B9">
            <w:pPr>
              <w:pStyle w:val="TableParagraph"/>
              <w:ind w:left="196" w:right="196"/>
              <w:rPr>
                <w:del w:id="3804" w:author="USER" w:date="2024-03-27T21:55:00Z"/>
                <w:sz w:val="18"/>
              </w:rPr>
            </w:pPr>
            <w:del w:id="3805" w:author="USER" w:date="2024-03-27T21:55:00Z">
              <w:r w:rsidDel="00C04FE6">
                <w:rPr>
                  <w:sz w:val="18"/>
                </w:rPr>
                <w:delText>(MLWS) - The average height of the low waters of spring tides.</w:delText>
              </w:r>
            </w:del>
          </w:p>
        </w:tc>
      </w:tr>
      <w:tr w:rsidR="00B03C47" w:rsidDel="00C04FE6" w14:paraId="110A2149" w14:textId="3FB3F0C8" w:rsidTr="00B467B9">
        <w:trPr>
          <w:trHeight w:val="462"/>
          <w:del w:id="3806" w:author="USER" w:date="2024-03-27T21:55:00Z"/>
        </w:trPr>
        <w:tc>
          <w:tcPr>
            <w:tcW w:w="1438" w:type="dxa"/>
          </w:tcPr>
          <w:p w14:paraId="66DC35C5" w14:textId="250C1375" w:rsidR="00B03C47" w:rsidDel="00C04FE6" w:rsidRDefault="00B03C47" w:rsidP="00B467B9">
            <w:pPr>
              <w:pStyle w:val="TableParagraph"/>
              <w:ind w:left="196" w:right="196"/>
              <w:rPr>
                <w:del w:id="3807" w:author="USER" w:date="2024-03-27T21:55:00Z"/>
                <w:sz w:val="18"/>
              </w:rPr>
            </w:pPr>
            <w:del w:id="3808" w:author="USER" w:date="2024-03-27T21:55:00Z">
              <w:r w:rsidDel="00C04FE6">
                <w:rPr>
                  <w:w w:val="99"/>
                  <w:sz w:val="18"/>
                </w:rPr>
                <w:delText>2</w:delText>
              </w:r>
            </w:del>
          </w:p>
        </w:tc>
        <w:tc>
          <w:tcPr>
            <w:tcW w:w="2878" w:type="dxa"/>
          </w:tcPr>
          <w:p w14:paraId="2907A401" w14:textId="24BE8BD1" w:rsidR="00B03C47" w:rsidDel="00C04FE6" w:rsidRDefault="00B03C47" w:rsidP="00B467B9">
            <w:pPr>
              <w:pStyle w:val="TableParagraph"/>
              <w:ind w:left="196" w:right="196"/>
              <w:rPr>
                <w:del w:id="3809" w:author="USER" w:date="2024-03-27T21:55:00Z"/>
                <w:sz w:val="18"/>
              </w:rPr>
            </w:pPr>
            <w:del w:id="3810" w:author="USER" w:date="2024-03-27T21:55:00Z">
              <w:r w:rsidDel="00C04FE6">
                <w:rPr>
                  <w:sz w:val="18"/>
                </w:rPr>
                <w:delText>mean lower low water springs</w:delText>
              </w:r>
            </w:del>
          </w:p>
        </w:tc>
        <w:tc>
          <w:tcPr>
            <w:tcW w:w="5751" w:type="dxa"/>
          </w:tcPr>
          <w:p w14:paraId="252B813F" w14:textId="3FB5E235" w:rsidR="00B03C47" w:rsidDel="00C04FE6" w:rsidRDefault="00B03C47" w:rsidP="00B467B9">
            <w:pPr>
              <w:pStyle w:val="TableParagraph"/>
              <w:ind w:left="196" w:right="196"/>
              <w:rPr>
                <w:del w:id="3811" w:author="USER" w:date="2024-03-27T21:55:00Z"/>
                <w:sz w:val="18"/>
              </w:rPr>
            </w:pPr>
            <w:del w:id="3812" w:author="USER" w:date="2024-03-27T21:55:00Z">
              <w:r w:rsidDel="00C04FE6">
                <w:rPr>
                  <w:sz w:val="18"/>
                </w:rPr>
                <w:delText>(MLLWS) - The average height of lower low water springs at a place.</w:delText>
              </w:r>
            </w:del>
          </w:p>
        </w:tc>
      </w:tr>
      <w:tr w:rsidR="00B03C47" w:rsidDel="00C04FE6" w14:paraId="29D239F8" w14:textId="641ACDC6" w:rsidTr="00B467B9">
        <w:trPr>
          <w:trHeight w:val="1134"/>
          <w:del w:id="3813" w:author="USER" w:date="2024-03-27T21:55:00Z"/>
        </w:trPr>
        <w:tc>
          <w:tcPr>
            <w:tcW w:w="1438" w:type="dxa"/>
          </w:tcPr>
          <w:p w14:paraId="4CABA75D" w14:textId="4206ABA9" w:rsidR="00B03C47" w:rsidDel="00C04FE6" w:rsidRDefault="00B03C47" w:rsidP="00B467B9">
            <w:pPr>
              <w:pStyle w:val="TableParagraph"/>
              <w:spacing w:before="121"/>
              <w:ind w:left="196" w:right="196"/>
              <w:rPr>
                <w:del w:id="3814" w:author="USER" w:date="2024-03-27T21:55:00Z"/>
                <w:sz w:val="18"/>
              </w:rPr>
            </w:pPr>
            <w:del w:id="3815" w:author="USER" w:date="2024-03-27T21:55:00Z">
              <w:r w:rsidDel="00C04FE6">
                <w:rPr>
                  <w:w w:val="99"/>
                  <w:sz w:val="18"/>
                </w:rPr>
                <w:delText>3</w:delText>
              </w:r>
            </w:del>
          </w:p>
        </w:tc>
        <w:tc>
          <w:tcPr>
            <w:tcW w:w="2878" w:type="dxa"/>
          </w:tcPr>
          <w:p w14:paraId="70407D50" w14:textId="7C651CB9" w:rsidR="00B03C47" w:rsidDel="00C04FE6" w:rsidRDefault="00B03C47" w:rsidP="00B467B9">
            <w:pPr>
              <w:pStyle w:val="TableParagraph"/>
              <w:spacing w:before="121"/>
              <w:ind w:left="196" w:right="196"/>
              <w:rPr>
                <w:del w:id="3816" w:author="USER" w:date="2024-03-27T21:55:00Z"/>
                <w:sz w:val="18"/>
              </w:rPr>
            </w:pPr>
            <w:del w:id="3817" w:author="USER" w:date="2024-03-27T21:55:00Z">
              <w:r w:rsidDel="00C04FE6">
                <w:rPr>
                  <w:sz w:val="18"/>
                </w:rPr>
                <w:delText>mean sea level</w:delText>
              </w:r>
            </w:del>
          </w:p>
        </w:tc>
        <w:tc>
          <w:tcPr>
            <w:tcW w:w="5751" w:type="dxa"/>
          </w:tcPr>
          <w:p w14:paraId="751460CB" w14:textId="3F95779E" w:rsidR="00B03C47" w:rsidDel="00C04FE6" w:rsidRDefault="00B03C47" w:rsidP="00B467B9">
            <w:pPr>
              <w:pStyle w:val="TableParagraph"/>
              <w:spacing w:before="121" w:line="259" w:lineRule="auto"/>
              <w:ind w:left="196" w:right="196"/>
              <w:rPr>
                <w:del w:id="3818" w:author="USER" w:date="2024-03-27T21:55:00Z"/>
                <w:sz w:val="18"/>
              </w:rPr>
            </w:pPr>
            <w:del w:id="3819" w:author="USER" w:date="2024-03-27T21:55:00Z">
              <w:r w:rsidDel="00C04FE6">
                <w:rPr>
                  <w:sz w:val="18"/>
                </w:rPr>
                <w:delText>(MSL) - The average height of the surface of the sea at a tide station for all stages of the tide over a 19-year period, usually determined from hourly height readings measured from a fixed predetermined reference level.</w:delText>
              </w:r>
            </w:del>
          </w:p>
        </w:tc>
      </w:tr>
      <w:tr w:rsidR="00B03C47" w:rsidDel="00C04FE6" w14:paraId="6DF58857" w14:textId="63A1CCEF" w:rsidTr="00B467B9">
        <w:trPr>
          <w:trHeight w:val="686"/>
          <w:del w:id="3820" w:author="USER" w:date="2024-03-27T21:55:00Z"/>
        </w:trPr>
        <w:tc>
          <w:tcPr>
            <w:tcW w:w="1438" w:type="dxa"/>
          </w:tcPr>
          <w:p w14:paraId="01069A11" w14:textId="231CCAEF" w:rsidR="00B03C47" w:rsidDel="00C04FE6" w:rsidRDefault="00B03C47" w:rsidP="00B467B9">
            <w:pPr>
              <w:pStyle w:val="TableParagraph"/>
              <w:ind w:left="196" w:right="196"/>
              <w:rPr>
                <w:del w:id="3821" w:author="USER" w:date="2024-03-27T21:55:00Z"/>
                <w:sz w:val="18"/>
              </w:rPr>
            </w:pPr>
            <w:del w:id="3822" w:author="USER" w:date="2024-03-27T21:55:00Z">
              <w:r w:rsidDel="00C04FE6">
                <w:rPr>
                  <w:w w:val="99"/>
                  <w:sz w:val="18"/>
                </w:rPr>
                <w:delText>4</w:delText>
              </w:r>
            </w:del>
          </w:p>
        </w:tc>
        <w:tc>
          <w:tcPr>
            <w:tcW w:w="2878" w:type="dxa"/>
          </w:tcPr>
          <w:p w14:paraId="75512FC6" w14:textId="3937DC32" w:rsidR="00B03C47" w:rsidDel="00C04FE6" w:rsidRDefault="00B03C47" w:rsidP="00B467B9">
            <w:pPr>
              <w:pStyle w:val="TableParagraph"/>
              <w:ind w:left="196" w:right="196"/>
              <w:rPr>
                <w:del w:id="3823" w:author="USER" w:date="2024-03-27T21:55:00Z"/>
                <w:sz w:val="18"/>
              </w:rPr>
            </w:pPr>
            <w:del w:id="3824" w:author="USER" w:date="2024-03-27T21:55:00Z">
              <w:r w:rsidDel="00C04FE6">
                <w:rPr>
                  <w:sz w:val="18"/>
                </w:rPr>
                <w:delText>lowest low water</w:delText>
              </w:r>
            </w:del>
          </w:p>
        </w:tc>
        <w:tc>
          <w:tcPr>
            <w:tcW w:w="5751" w:type="dxa"/>
          </w:tcPr>
          <w:p w14:paraId="46A2C893" w14:textId="43BA7831" w:rsidR="00B03C47" w:rsidDel="00C04FE6" w:rsidRDefault="00B03C47" w:rsidP="00B467B9">
            <w:pPr>
              <w:pStyle w:val="TableParagraph"/>
              <w:spacing w:line="259" w:lineRule="auto"/>
              <w:ind w:left="196" w:right="196"/>
              <w:rPr>
                <w:del w:id="3825" w:author="USER" w:date="2024-03-27T21:55:00Z"/>
                <w:sz w:val="18"/>
              </w:rPr>
            </w:pPr>
            <w:del w:id="3826" w:author="USER" w:date="2024-03-27T21:55:00Z">
              <w:r w:rsidDel="00C04FE6">
                <w:rPr>
                  <w:sz w:val="18"/>
                </w:rPr>
                <w:delText>An arbitrary level conforming to the lowest tide observed at a place, or some what lower.</w:delText>
              </w:r>
            </w:del>
          </w:p>
        </w:tc>
      </w:tr>
      <w:tr w:rsidR="00B03C47" w:rsidDel="00C04FE6" w14:paraId="53C6E78A" w14:textId="70210C79" w:rsidTr="00B467B9">
        <w:trPr>
          <w:trHeight w:val="685"/>
          <w:del w:id="3827" w:author="USER" w:date="2024-03-27T21:55:00Z"/>
        </w:trPr>
        <w:tc>
          <w:tcPr>
            <w:tcW w:w="1438" w:type="dxa"/>
          </w:tcPr>
          <w:p w14:paraId="7F7C62BE" w14:textId="1B3025D5" w:rsidR="00B03C47" w:rsidDel="00C04FE6" w:rsidRDefault="00B03C47" w:rsidP="00B467B9">
            <w:pPr>
              <w:pStyle w:val="TableParagraph"/>
              <w:ind w:left="196" w:right="196"/>
              <w:rPr>
                <w:del w:id="3828" w:author="USER" w:date="2024-03-27T21:55:00Z"/>
                <w:sz w:val="18"/>
              </w:rPr>
            </w:pPr>
            <w:del w:id="3829" w:author="USER" w:date="2024-03-27T21:55:00Z">
              <w:r w:rsidDel="00C04FE6">
                <w:rPr>
                  <w:w w:val="99"/>
                  <w:sz w:val="18"/>
                </w:rPr>
                <w:delText>5</w:delText>
              </w:r>
            </w:del>
          </w:p>
        </w:tc>
        <w:tc>
          <w:tcPr>
            <w:tcW w:w="2878" w:type="dxa"/>
          </w:tcPr>
          <w:p w14:paraId="61E51E04" w14:textId="19AFEDD4" w:rsidR="00B03C47" w:rsidDel="00C04FE6" w:rsidRDefault="00B03C47" w:rsidP="00B467B9">
            <w:pPr>
              <w:pStyle w:val="TableParagraph"/>
              <w:ind w:left="196" w:right="196"/>
              <w:rPr>
                <w:del w:id="3830" w:author="USER" w:date="2024-03-27T21:55:00Z"/>
                <w:sz w:val="18"/>
              </w:rPr>
            </w:pPr>
            <w:del w:id="3831" w:author="USER" w:date="2024-03-27T21:55:00Z">
              <w:r w:rsidDel="00C04FE6">
                <w:rPr>
                  <w:sz w:val="18"/>
                </w:rPr>
                <w:delText>mean low water</w:delText>
              </w:r>
            </w:del>
          </w:p>
        </w:tc>
        <w:tc>
          <w:tcPr>
            <w:tcW w:w="5751" w:type="dxa"/>
          </w:tcPr>
          <w:p w14:paraId="2DBD5732" w14:textId="743A000E" w:rsidR="00B03C47" w:rsidDel="00C04FE6" w:rsidRDefault="00B03C47" w:rsidP="00B467B9">
            <w:pPr>
              <w:pStyle w:val="TableParagraph"/>
              <w:spacing w:line="259" w:lineRule="auto"/>
              <w:ind w:left="196" w:right="196"/>
              <w:rPr>
                <w:del w:id="3832" w:author="USER" w:date="2024-03-27T21:55:00Z"/>
                <w:sz w:val="18"/>
              </w:rPr>
            </w:pPr>
            <w:del w:id="3833" w:author="USER" w:date="2024-03-27T21:55:00Z">
              <w:r w:rsidDel="00C04FE6">
                <w:rPr>
                  <w:sz w:val="18"/>
                </w:rPr>
                <w:delText>(MLW) - The average height of all low waters at a place over a 19- year period.</w:delText>
              </w:r>
            </w:del>
          </w:p>
        </w:tc>
      </w:tr>
      <w:tr w:rsidR="00B03C47" w:rsidDel="00C04FE6" w14:paraId="14056210" w14:textId="66815BA1" w:rsidTr="00B467B9">
        <w:trPr>
          <w:trHeight w:val="688"/>
          <w:del w:id="3834" w:author="USER" w:date="2024-03-27T21:55:00Z"/>
        </w:trPr>
        <w:tc>
          <w:tcPr>
            <w:tcW w:w="1438" w:type="dxa"/>
          </w:tcPr>
          <w:p w14:paraId="10AD72D3" w14:textId="76AA4EBE" w:rsidR="00B03C47" w:rsidDel="00C04FE6" w:rsidRDefault="00B03C47" w:rsidP="00B467B9">
            <w:pPr>
              <w:pStyle w:val="TableParagraph"/>
              <w:spacing w:before="121"/>
              <w:ind w:left="196" w:right="196"/>
              <w:rPr>
                <w:del w:id="3835" w:author="USER" w:date="2024-03-27T21:55:00Z"/>
                <w:sz w:val="18"/>
              </w:rPr>
            </w:pPr>
            <w:del w:id="3836" w:author="USER" w:date="2024-03-27T21:55:00Z">
              <w:r w:rsidDel="00C04FE6">
                <w:rPr>
                  <w:w w:val="99"/>
                  <w:sz w:val="18"/>
                </w:rPr>
                <w:delText>6</w:delText>
              </w:r>
            </w:del>
          </w:p>
        </w:tc>
        <w:tc>
          <w:tcPr>
            <w:tcW w:w="2878" w:type="dxa"/>
          </w:tcPr>
          <w:p w14:paraId="691ACC63" w14:textId="3B9D480E" w:rsidR="00B03C47" w:rsidDel="00C04FE6" w:rsidRDefault="00B03C47" w:rsidP="00B467B9">
            <w:pPr>
              <w:pStyle w:val="TableParagraph"/>
              <w:spacing w:before="121"/>
              <w:ind w:left="196" w:right="196"/>
              <w:rPr>
                <w:del w:id="3837" w:author="USER" w:date="2024-03-27T21:55:00Z"/>
                <w:sz w:val="18"/>
              </w:rPr>
            </w:pPr>
            <w:del w:id="3838" w:author="USER" w:date="2024-03-27T21:55:00Z">
              <w:r w:rsidDel="00C04FE6">
                <w:rPr>
                  <w:sz w:val="18"/>
                </w:rPr>
                <w:delText>lowest low water springs</w:delText>
              </w:r>
            </w:del>
          </w:p>
        </w:tc>
        <w:tc>
          <w:tcPr>
            <w:tcW w:w="5751" w:type="dxa"/>
          </w:tcPr>
          <w:p w14:paraId="441FD399" w14:textId="5C41E1D4" w:rsidR="00B03C47" w:rsidDel="00C04FE6" w:rsidRDefault="00B03C47" w:rsidP="00B467B9">
            <w:pPr>
              <w:pStyle w:val="TableParagraph"/>
              <w:spacing w:before="121" w:line="259" w:lineRule="auto"/>
              <w:ind w:left="196" w:right="196"/>
              <w:rPr>
                <w:del w:id="3839" w:author="USER" w:date="2024-03-27T21:55:00Z"/>
                <w:sz w:val="18"/>
              </w:rPr>
            </w:pPr>
            <w:del w:id="3840" w:author="USER" w:date="2024-03-27T21:55:00Z">
              <w:r w:rsidDel="00C04FE6">
                <w:rPr>
                  <w:sz w:val="18"/>
                </w:rPr>
                <w:delText>an arbitrary level conforming to the lowest water level observed at a place at spring tides during a period of time shorter than 19 years.</w:delText>
              </w:r>
            </w:del>
          </w:p>
        </w:tc>
      </w:tr>
      <w:tr w:rsidR="00B03C47" w:rsidDel="00C04FE6" w14:paraId="06061910" w14:textId="4D3644C0" w:rsidTr="00B467B9">
        <w:trPr>
          <w:trHeight w:val="686"/>
          <w:del w:id="3841" w:author="USER" w:date="2024-03-27T21:55:00Z"/>
        </w:trPr>
        <w:tc>
          <w:tcPr>
            <w:tcW w:w="1438" w:type="dxa"/>
          </w:tcPr>
          <w:p w14:paraId="2D8FAC3F" w14:textId="56C81D26" w:rsidR="00B03C47" w:rsidDel="00C04FE6" w:rsidRDefault="00B03C47" w:rsidP="00B467B9">
            <w:pPr>
              <w:pStyle w:val="TableParagraph"/>
              <w:ind w:left="196" w:right="196"/>
              <w:rPr>
                <w:del w:id="3842" w:author="USER" w:date="2024-03-27T21:55:00Z"/>
                <w:sz w:val="18"/>
              </w:rPr>
            </w:pPr>
            <w:del w:id="3843" w:author="USER" w:date="2024-03-27T21:55:00Z">
              <w:r w:rsidDel="00C04FE6">
                <w:rPr>
                  <w:w w:val="99"/>
                  <w:sz w:val="18"/>
                </w:rPr>
                <w:delText>7</w:delText>
              </w:r>
            </w:del>
          </w:p>
        </w:tc>
        <w:tc>
          <w:tcPr>
            <w:tcW w:w="2878" w:type="dxa"/>
          </w:tcPr>
          <w:p w14:paraId="7BCFBBB5" w14:textId="38E2E362" w:rsidR="00B03C47" w:rsidDel="00C04FE6" w:rsidRDefault="00B03C47" w:rsidP="00B467B9">
            <w:pPr>
              <w:pStyle w:val="TableParagraph"/>
              <w:spacing w:line="259" w:lineRule="auto"/>
              <w:ind w:left="196" w:right="196"/>
              <w:rPr>
                <w:del w:id="3844" w:author="USER" w:date="2024-03-27T21:55:00Z"/>
                <w:sz w:val="18"/>
              </w:rPr>
            </w:pPr>
            <w:del w:id="3845" w:author="USER" w:date="2024-03-27T21:55:00Z">
              <w:r w:rsidDel="00C04FE6">
                <w:rPr>
                  <w:sz w:val="18"/>
                </w:rPr>
                <w:delText>approximate mean low water springs</w:delText>
              </w:r>
            </w:del>
          </w:p>
        </w:tc>
        <w:tc>
          <w:tcPr>
            <w:tcW w:w="5751" w:type="dxa"/>
          </w:tcPr>
          <w:p w14:paraId="6B611240" w14:textId="149FB02C" w:rsidR="00B03C47" w:rsidDel="00C04FE6" w:rsidRDefault="00B03C47" w:rsidP="00B467B9">
            <w:pPr>
              <w:pStyle w:val="TableParagraph"/>
              <w:spacing w:line="259" w:lineRule="auto"/>
              <w:ind w:left="196" w:right="196"/>
              <w:rPr>
                <w:del w:id="3846" w:author="USER" w:date="2024-03-27T21:55:00Z"/>
                <w:sz w:val="18"/>
              </w:rPr>
            </w:pPr>
            <w:del w:id="3847" w:author="USER" w:date="2024-03-27T21:55:00Z">
              <w:r w:rsidDel="00C04FE6">
                <w:rPr>
                  <w:sz w:val="18"/>
                </w:rPr>
                <w:delText>An arbitrary level, usually within ' 0.3m from that of mean low water springs (MLWS).</w:delText>
              </w:r>
            </w:del>
          </w:p>
        </w:tc>
      </w:tr>
      <w:tr w:rsidR="00B03C47" w:rsidDel="00C04FE6" w14:paraId="68396146" w14:textId="6859FA4A" w:rsidTr="00B467B9">
        <w:trPr>
          <w:trHeight w:val="686"/>
          <w:del w:id="3848" w:author="USER" w:date="2024-03-27T21:55:00Z"/>
        </w:trPr>
        <w:tc>
          <w:tcPr>
            <w:tcW w:w="1438" w:type="dxa"/>
          </w:tcPr>
          <w:p w14:paraId="32FC3F5F" w14:textId="1474A4F8" w:rsidR="00B03C47" w:rsidDel="00C04FE6" w:rsidRDefault="00B03C47" w:rsidP="00B467B9">
            <w:pPr>
              <w:pStyle w:val="TableParagraph"/>
              <w:ind w:left="196" w:right="196"/>
              <w:rPr>
                <w:del w:id="3849" w:author="USER" w:date="2024-03-27T21:55:00Z"/>
                <w:sz w:val="18"/>
              </w:rPr>
            </w:pPr>
            <w:del w:id="3850" w:author="USER" w:date="2024-03-27T21:55:00Z">
              <w:r w:rsidDel="00C04FE6">
                <w:rPr>
                  <w:w w:val="99"/>
                  <w:sz w:val="18"/>
                </w:rPr>
                <w:delText>8</w:delText>
              </w:r>
            </w:del>
          </w:p>
        </w:tc>
        <w:tc>
          <w:tcPr>
            <w:tcW w:w="2878" w:type="dxa"/>
          </w:tcPr>
          <w:p w14:paraId="12180112" w14:textId="6B2FA5C9" w:rsidR="00B03C47" w:rsidDel="00C04FE6" w:rsidRDefault="00B03C47" w:rsidP="00B467B9">
            <w:pPr>
              <w:pStyle w:val="TableParagraph"/>
              <w:ind w:left="196" w:right="196"/>
              <w:rPr>
                <w:del w:id="3851" w:author="USER" w:date="2024-03-27T21:55:00Z"/>
                <w:sz w:val="18"/>
              </w:rPr>
            </w:pPr>
            <w:del w:id="3852" w:author="USER" w:date="2024-03-27T21:55:00Z">
              <w:r w:rsidDel="00C04FE6">
                <w:rPr>
                  <w:sz w:val="18"/>
                </w:rPr>
                <w:delText>Indian spring low water</w:delText>
              </w:r>
            </w:del>
          </w:p>
        </w:tc>
        <w:tc>
          <w:tcPr>
            <w:tcW w:w="5751" w:type="dxa"/>
          </w:tcPr>
          <w:p w14:paraId="3DEDD60C" w14:textId="50C9CA12" w:rsidR="00B03C47" w:rsidDel="00C04FE6" w:rsidRDefault="00B03C47" w:rsidP="00B467B9">
            <w:pPr>
              <w:pStyle w:val="TableParagraph"/>
              <w:spacing w:line="259" w:lineRule="auto"/>
              <w:ind w:left="196" w:right="196"/>
              <w:rPr>
                <w:del w:id="3853" w:author="USER" w:date="2024-03-27T21:55:00Z"/>
                <w:sz w:val="18"/>
              </w:rPr>
            </w:pPr>
            <w:del w:id="3854" w:author="USER" w:date="2024-03-27T21:55:00Z">
              <w:r w:rsidDel="00C04FE6">
                <w:rPr>
                  <w:sz w:val="18"/>
                </w:rPr>
                <w:delText>(ISLW) - An arbitrary tidal datum approximating the level of the mean of the lower low water at spring tides.</w:delText>
              </w:r>
            </w:del>
          </w:p>
        </w:tc>
      </w:tr>
      <w:tr w:rsidR="00B03C47" w:rsidDel="00C04FE6" w14:paraId="33E491C3" w14:textId="021D1124" w:rsidTr="00B467B9">
        <w:trPr>
          <w:trHeight w:val="688"/>
          <w:del w:id="3855" w:author="USER" w:date="2024-03-27T21:55:00Z"/>
        </w:trPr>
        <w:tc>
          <w:tcPr>
            <w:tcW w:w="1438" w:type="dxa"/>
          </w:tcPr>
          <w:p w14:paraId="7C55AF3D" w14:textId="668918A6" w:rsidR="00B03C47" w:rsidDel="00C04FE6" w:rsidRDefault="00B03C47" w:rsidP="00B467B9">
            <w:pPr>
              <w:pStyle w:val="TableParagraph"/>
              <w:spacing w:before="121"/>
              <w:ind w:left="196" w:right="196"/>
              <w:rPr>
                <w:del w:id="3856" w:author="USER" w:date="2024-03-27T21:55:00Z"/>
                <w:sz w:val="18"/>
              </w:rPr>
            </w:pPr>
            <w:del w:id="3857" w:author="USER" w:date="2024-03-27T21:55:00Z">
              <w:r w:rsidDel="00C04FE6">
                <w:rPr>
                  <w:w w:val="99"/>
                  <w:sz w:val="18"/>
                </w:rPr>
                <w:delText>9</w:delText>
              </w:r>
            </w:del>
          </w:p>
        </w:tc>
        <w:tc>
          <w:tcPr>
            <w:tcW w:w="2878" w:type="dxa"/>
          </w:tcPr>
          <w:p w14:paraId="7E30BE2D" w14:textId="332EB690" w:rsidR="00B03C47" w:rsidDel="00C04FE6" w:rsidRDefault="00B03C47" w:rsidP="00B467B9">
            <w:pPr>
              <w:pStyle w:val="TableParagraph"/>
              <w:spacing w:before="121"/>
              <w:ind w:left="196" w:right="196"/>
              <w:rPr>
                <w:del w:id="3858" w:author="USER" w:date="2024-03-27T21:55:00Z"/>
                <w:sz w:val="18"/>
              </w:rPr>
            </w:pPr>
            <w:del w:id="3859" w:author="USER" w:date="2024-03-27T21:55:00Z">
              <w:r w:rsidDel="00C04FE6">
                <w:rPr>
                  <w:sz w:val="18"/>
                </w:rPr>
                <w:delText>low water springs</w:delText>
              </w:r>
            </w:del>
          </w:p>
        </w:tc>
        <w:tc>
          <w:tcPr>
            <w:tcW w:w="5751" w:type="dxa"/>
          </w:tcPr>
          <w:p w14:paraId="2EFCD0D7" w14:textId="04927848" w:rsidR="00B03C47" w:rsidDel="00C04FE6" w:rsidRDefault="00B03C47" w:rsidP="00B467B9">
            <w:pPr>
              <w:pStyle w:val="TableParagraph"/>
              <w:spacing w:before="121" w:line="259" w:lineRule="auto"/>
              <w:ind w:left="196" w:right="196"/>
              <w:rPr>
                <w:del w:id="3860" w:author="USER" w:date="2024-03-27T21:55:00Z"/>
                <w:sz w:val="18"/>
              </w:rPr>
            </w:pPr>
            <w:del w:id="3861" w:author="USER" w:date="2024-03-27T21:55:00Z">
              <w:r w:rsidDel="00C04FE6">
                <w:rPr>
                  <w:sz w:val="18"/>
                </w:rPr>
                <w:delText>An arbitrary level, approximating that of mean low water springs (MLWS).</w:delText>
              </w:r>
            </w:del>
          </w:p>
        </w:tc>
      </w:tr>
      <w:tr w:rsidR="00B03C47" w:rsidDel="00C04FE6" w14:paraId="4AAF2B91" w14:textId="13654716" w:rsidTr="00B467B9">
        <w:trPr>
          <w:trHeight w:val="686"/>
          <w:del w:id="3862" w:author="USER" w:date="2024-03-27T21:55:00Z"/>
        </w:trPr>
        <w:tc>
          <w:tcPr>
            <w:tcW w:w="1438" w:type="dxa"/>
          </w:tcPr>
          <w:p w14:paraId="62B8AE85" w14:textId="6D0051A1" w:rsidR="00B03C47" w:rsidDel="00C04FE6" w:rsidRDefault="00B03C47" w:rsidP="00B467B9">
            <w:pPr>
              <w:pStyle w:val="TableParagraph"/>
              <w:ind w:left="196" w:right="196"/>
              <w:rPr>
                <w:del w:id="3863" w:author="USER" w:date="2024-03-27T21:55:00Z"/>
                <w:sz w:val="18"/>
              </w:rPr>
            </w:pPr>
            <w:del w:id="3864" w:author="USER" w:date="2024-03-27T21:55:00Z">
              <w:r w:rsidDel="00C04FE6">
                <w:rPr>
                  <w:sz w:val="18"/>
                </w:rPr>
                <w:delText>10</w:delText>
              </w:r>
            </w:del>
          </w:p>
        </w:tc>
        <w:tc>
          <w:tcPr>
            <w:tcW w:w="2878" w:type="dxa"/>
          </w:tcPr>
          <w:p w14:paraId="620C057F" w14:textId="38C72430" w:rsidR="00B03C47" w:rsidDel="00C04FE6" w:rsidRDefault="00B03C47" w:rsidP="00B467B9">
            <w:pPr>
              <w:pStyle w:val="TableParagraph"/>
              <w:spacing w:line="259" w:lineRule="auto"/>
              <w:ind w:left="196" w:right="196"/>
              <w:rPr>
                <w:del w:id="3865" w:author="USER" w:date="2024-03-27T21:55:00Z"/>
                <w:sz w:val="18"/>
              </w:rPr>
            </w:pPr>
            <w:del w:id="3866" w:author="USER" w:date="2024-03-27T21:55:00Z">
              <w:r w:rsidDel="00C04FE6">
                <w:rPr>
                  <w:sz w:val="18"/>
                </w:rPr>
                <w:delText>approximate lowest astronomical tide</w:delText>
              </w:r>
            </w:del>
          </w:p>
        </w:tc>
        <w:tc>
          <w:tcPr>
            <w:tcW w:w="5751" w:type="dxa"/>
          </w:tcPr>
          <w:p w14:paraId="023BC989" w14:textId="218200CC" w:rsidR="00B03C47" w:rsidDel="00C04FE6" w:rsidRDefault="00B03C47" w:rsidP="00B467B9">
            <w:pPr>
              <w:pStyle w:val="TableParagraph"/>
              <w:spacing w:line="259" w:lineRule="auto"/>
              <w:ind w:left="196" w:right="196"/>
              <w:rPr>
                <w:del w:id="3867" w:author="USER" w:date="2024-03-27T21:55:00Z"/>
                <w:sz w:val="18"/>
              </w:rPr>
            </w:pPr>
            <w:del w:id="3868" w:author="USER" w:date="2024-03-27T21:55:00Z">
              <w:r w:rsidDel="00C04FE6">
                <w:rPr>
                  <w:sz w:val="18"/>
                </w:rPr>
                <w:delText>An arbitrary level, usually within ' 0.3m from that of lowest astronomical tide (LAT).</w:delText>
              </w:r>
            </w:del>
          </w:p>
        </w:tc>
      </w:tr>
      <w:tr w:rsidR="00B03C47" w:rsidDel="00C04FE6" w14:paraId="44A9E5B9" w14:textId="4E381910" w:rsidTr="00B467B9">
        <w:trPr>
          <w:trHeight w:val="686"/>
          <w:del w:id="3869" w:author="USER" w:date="2024-03-27T21:55:00Z"/>
        </w:trPr>
        <w:tc>
          <w:tcPr>
            <w:tcW w:w="1438" w:type="dxa"/>
          </w:tcPr>
          <w:p w14:paraId="3D272641" w14:textId="4B223376" w:rsidR="00B03C47" w:rsidDel="00C04FE6" w:rsidRDefault="00B03C47" w:rsidP="00B467B9">
            <w:pPr>
              <w:pStyle w:val="TableParagraph"/>
              <w:ind w:left="196" w:right="196"/>
              <w:rPr>
                <w:del w:id="3870" w:author="USER" w:date="2024-03-27T21:55:00Z"/>
                <w:sz w:val="18"/>
              </w:rPr>
            </w:pPr>
            <w:del w:id="3871" w:author="USER" w:date="2024-03-27T21:55:00Z">
              <w:r w:rsidDel="00C04FE6">
                <w:rPr>
                  <w:sz w:val="18"/>
                </w:rPr>
                <w:delText>11</w:delText>
              </w:r>
            </w:del>
          </w:p>
        </w:tc>
        <w:tc>
          <w:tcPr>
            <w:tcW w:w="2878" w:type="dxa"/>
          </w:tcPr>
          <w:p w14:paraId="21F36E85" w14:textId="47524B8A" w:rsidR="00B03C47" w:rsidDel="00C04FE6" w:rsidRDefault="00B03C47" w:rsidP="00B467B9">
            <w:pPr>
              <w:pStyle w:val="TableParagraph"/>
              <w:ind w:left="196" w:right="196"/>
              <w:rPr>
                <w:del w:id="3872" w:author="USER" w:date="2024-03-27T21:55:00Z"/>
                <w:sz w:val="18"/>
              </w:rPr>
            </w:pPr>
            <w:del w:id="3873" w:author="USER" w:date="2024-03-27T21:55:00Z">
              <w:r w:rsidDel="00C04FE6">
                <w:rPr>
                  <w:sz w:val="18"/>
                </w:rPr>
                <w:delText>nearly lowest low water</w:delText>
              </w:r>
            </w:del>
          </w:p>
        </w:tc>
        <w:tc>
          <w:tcPr>
            <w:tcW w:w="5751" w:type="dxa"/>
          </w:tcPr>
          <w:p w14:paraId="12E3B52B" w14:textId="25D096DB" w:rsidR="00B03C47" w:rsidDel="00C04FE6" w:rsidRDefault="00B03C47" w:rsidP="00B467B9">
            <w:pPr>
              <w:pStyle w:val="TableParagraph"/>
              <w:spacing w:line="259" w:lineRule="auto"/>
              <w:ind w:left="196" w:right="196"/>
              <w:rPr>
                <w:del w:id="3874" w:author="USER" w:date="2024-03-27T21:55:00Z"/>
                <w:sz w:val="18"/>
              </w:rPr>
            </w:pPr>
            <w:del w:id="3875" w:author="USER" w:date="2024-03-27T21:55:00Z">
              <w:r w:rsidDel="00C04FE6">
                <w:rPr>
                  <w:sz w:val="18"/>
                </w:rPr>
                <w:delText>An arbitrary level approximating the lowest water level observed at a place, usually equivalent to the Indian spring low water (ISLW).</w:delText>
              </w:r>
            </w:del>
          </w:p>
        </w:tc>
      </w:tr>
      <w:tr w:rsidR="00B03C47" w:rsidDel="00C04FE6" w14:paraId="11190344" w14:textId="01A52DCD" w:rsidTr="00B467B9">
        <w:trPr>
          <w:trHeight w:val="688"/>
          <w:del w:id="3876" w:author="USER" w:date="2024-03-27T21:55:00Z"/>
        </w:trPr>
        <w:tc>
          <w:tcPr>
            <w:tcW w:w="1438" w:type="dxa"/>
          </w:tcPr>
          <w:p w14:paraId="44DEBF67" w14:textId="2FA12FCC" w:rsidR="00B03C47" w:rsidDel="00C04FE6" w:rsidRDefault="00B03C47" w:rsidP="00B467B9">
            <w:pPr>
              <w:pStyle w:val="TableParagraph"/>
              <w:ind w:left="196" w:right="196"/>
              <w:rPr>
                <w:del w:id="3877" w:author="USER" w:date="2024-03-27T21:55:00Z"/>
                <w:sz w:val="18"/>
              </w:rPr>
            </w:pPr>
            <w:del w:id="3878" w:author="USER" w:date="2024-03-27T21:55:00Z">
              <w:r w:rsidDel="00C04FE6">
                <w:rPr>
                  <w:sz w:val="18"/>
                </w:rPr>
                <w:delText>12</w:delText>
              </w:r>
            </w:del>
          </w:p>
        </w:tc>
        <w:tc>
          <w:tcPr>
            <w:tcW w:w="2878" w:type="dxa"/>
          </w:tcPr>
          <w:p w14:paraId="30619A0D" w14:textId="680036D4" w:rsidR="00B03C47" w:rsidDel="00C04FE6" w:rsidRDefault="00B03C47" w:rsidP="00B467B9">
            <w:pPr>
              <w:pStyle w:val="TableParagraph"/>
              <w:ind w:left="196" w:right="196"/>
              <w:rPr>
                <w:del w:id="3879" w:author="USER" w:date="2024-03-27T21:55:00Z"/>
                <w:sz w:val="18"/>
              </w:rPr>
            </w:pPr>
            <w:del w:id="3880" w:author="USER" w:date="2024-03-27T21:55:00Z">
              <w:r w:rsidDel="00C04FE6">
                <w:rPr>
                  <w:sz w:val="18"/>
                </w:rPr>
                <w:delText>mean lower low water</w:delText>
              </w:r>
            </w:del>
          </w:p>
        </w:tc>
        <w:tc>
          <w:tcPr>
            <w:tcW w:w="5751" w:type="dxa"/>
          </w:tcPr>
          <w:p w14:paraId="2B5FB114" w14:textId="36F8CB8A" w:rsidR="00B03C47" w:rsidDel="00C04FE6" w:rsidRDefault="00B03C47" w:rsidP="00B467B9">
            <w:pPr>
              <w:pStyle w:val="TableParagraph"/>
              <w:spacing w:line="261" w:lineRule="auto"/>
              <w:ind w:left="196" w:right="196"/>
              <w:rPr>
                <w:del w:id="3881" w:author="USER" w:date="2024-03-27T21:55:00Z"/>
                <w:sz w:val="18"/>
              </w:rPr>
            </w:pPr>
            <w:del w:id="3882" w:author="USER" w:date="2024-03-27T21:55:00Z">
              <w:r w:rsidDel="00C04FE6">
                <w:rPr>
                  <w:sz w:val="18"/>
                </w:rPr>
                <w:delText>(MLLW) - The average height of the lower low waters at a place over a 19-year period.</w:delText>
              </w:r>
            </w:del>
          </w:p>
        </w:tc>
      </w:tr>
    </w:tbl>
    <w:p w14:paraId="079F079F" w14:textId="38DABB95" w:rsidR="00B03C47" w:rsidDel="00C04FE6" w:rsidRDefault="00B03C47" w:rsidP="00B03C47">
      <w:pPr>
        <w:spacing w:line="261" w:lineRule="auto"/>
        <w:ind w:left="196" w:right="196"/>
        <w:rPr>
          <w:del w:id="3883" w:author="USER" w:date="2024-03-27T21:55:00Z"/>
          <w:sz w:val="18"/>
        </w:rPr>
        <w:sectPr w:rsidR="00B03C47" w:rsidDel="00C04FE6" w:rsidSect="008A4F0C">
          <w:pgSz w:w="11910" w:h="16840"/>
          <w:pgMar w:top="998" w:right="697" w:bottom="940" w:left="799" w:header="580" w:footer="740" w:gutter="0"/>
          <w:cols w:space="720"/>
        </w:sectPr>
      </w:pPr>
    </w:p>
    <w:p w14:paraId="7AF40FE9" w14:textId="3A5B201E" w:rsidR="00B03C47" w:rsidDel="00C04FE6" w:rsidRDefault="00B03C47" w:rsidP="00B03C47">
      <w:pPr>
        <w:pStyle w:val="a3"/>
        <w:ind w:right="220"/>
        <w:rPr>
          <w:del w:id="3884" w:author="USER" w:date="2024-03-27T21:55:00Z"/>
          <w:b w:val="0"/>
        </w:rPr>
      </w:pPr>
    </w:p>
    <w:p w14:paraId="001363D8" w14:textId="54EBEDCC" w:rsidR="00B03C47" w:rsidDel="00C04FE6" w:rsidRDefault="00B03C47" w:rsidP="00B03C47">
      <w:pPr>
        <w:pStyle w:val="a3"/>
        <w:spacing w:before="1"/>
        <w:ind w:right="220"/>
        <w:rPr>
          <w:del w:id="3885" w:author="USER" w:date="2024-03-27T21:55:00Z"/>
          <w:b w:val="0"/>
          <w:sz w:val="1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8"/>
        <w:gridCol w:w="2878"/>
        <w:gridCol w:w="5751"/>
      </w:tblGrid>
      <w:tr w:rsidR="00B03C47" w:rsidDel="00C04FE6" w14:paraId="1221B9FF" w14:textId="3071DFB6" w:rsidTr="00B467B9">
        <w:trPr>
          <w:trHeight w:val="688"/>
          <w:del w:id="3886" w:author="USER" w:date="2024-03-27T21:55:00Z"/>
        </w:trPr>
        <w:tc>
          <w:tcPr>
            <w:tcW w:w="1438" w:type="dxa"/>
          </w:tcPr>
          <w:p w14:paraId="02EA153D" w14:textId="1B98FE3C" w:rsidR="00B03C47" w:rsidDel="00C04FE6" w:rsidRDefault="00B03C47" w:rsidP="00B467B9">
            <w:pPr>
              <w:pStyle w:val="TableParagraph"/>
              <w:spacing w:before="121"/>
              <w:ind w:left="196" w:right="196"/>
              <w:rPr>
                <w:del w:id="3887" w:author="USER" w:date="2024-03-27T21:55:00Z"/>
                <w:sz w:val="18"/>
              </w:rPr>
            </w:pPr>
            <w:del w:id="3888" w:author="USER" w:date="2024-03-27T21:55:00Z">
              <w:r w:rsidDel="00C04FE6">
                <w:rPr>
                  <w:sz w:val="18"/>
                </w:rPr>
                <w:delText>13</w:delText>
              </w:r>
            </w:del>
          </w:p>
        </w:tc>
        <w:tc>
          <w:tcPr>
            <w:tcW w:w="2878" w:type="dxa"/>
          </w:tcPr>
          <w:p w14:paraId="693D6860" w14:textId="4C7677FF" w:rsidR="00B03C47" w:rsidDel="00C04FE6" w:rsidRDefault="00B03C47" w:rsidP="00B467B9">
            <w:pPr>
              <w:pStyle w:val="TableParagraph"/>
              <w:spacing w:before="121"/>
              <w:ind w:left="196" w:right="196"/>
              <w:rPr>
                <w:del w:id="3889" w:author="USER" w:date="2024-03-27T21:55:00Z"/>
                <w:sz w:val="18"/>
              </w:rPr>
            </w:pPr>
            <w:del w:id="3890" w:author="USER" w:date="2024-03-27T21:55:00Z">
              <w:r w:rsidDel="00C04FE6">
                <w:rPr>
                  <w:sz w:val="18"/>
                </w:rPr>
                <w:delText>low water</w:delText>
              </w:r>
            </w:del>
          </w:p>
        </w:tc>
        <w:tc>
          <w:tcPr>
            <w:tcW w:w="5751" w:type="dxa"/>
          </w:tcPr>
          <w:p w14:paraId="73DA209A" w14:textId="7E3E2081" w:rsidR="00B03C47" w:rsidDel="00C04FE6" w:rsidRDefault="00B03C47" w:rsidP="00B467B9">
            <w:pPr>
              <w:pStyle w:val="TableParagraph"/>
              <w:spacing w:before="121" w:line="259" w:lineRule="auto"/>
              <w:ind w:left="196" w:right="196"/>
              <w:rPr>
                <w:del w:id="3891" w:author="USER" w:date="2024-03-27T21:55:00Z"/>
                <w:sz w:val="18"/>
              </w:rPr>
            </w:pPr>
            <w:del w:id="3892" w:author="USER" w:date="2024-03-27T21:55:00Z">
              <w:r w:rsidDel="00C04FE6">
                <w:rPr>
                  <w:sz w:val="18"/>
                </w:rPr>
                <w:delText>An approximation of mean low water adopted as the reference level for a limited area, irrespective of better determinations at a later date.</w:delText>
              </w:r>
            </w:del>
          </w:p>
        </w:tc>
      </w:tr>
      <w:tr w:rsidR="00B03C47" w:rsidDel="00C04FE6" w14:paraId="2D619AB5" w14:textId="252263E6" w:rsidTr="00B467B9">
        <w:trPr>
          <w:trHeight w:val="685"/>
          <w:del w:id="3893" w:author="USER" w:date="2024-03-27T21:55:00Z"/>
        </w:trPr>
        <w:tc>
          <w:tcPr>
            <w:tcW w:w="1438" w:type="dxa"/>
          </w:tcPr>
          <w:p w14:paraId="32E91D77" w14:textId="698C611F" w:rsidR="00B03C47" w:rsidDel="00C04FE6" w:rsidRDefault="00B03C47" w:rsidP="00B467B9">
            <w:pPr>
              <w:pStyle w:val="TableParagraph"/>
              <w:ind w:left="196" w:right="196"/>
              <w:rPr>
                <w:del w:id="3894" w:author="USER" w:date="2024-03-27T21:55:00Z"/>
                <w:sz w:val="18"/>
              </w:rPr>
            </w:pPr>
            <w:del w:id="3895" w:author="USER" w:date="2024-03-27T21:55:00Z">
              <w:r w:rsidDel="00C04FE6">
                <w:rPr>
                  <w:sz w:val="18"/>
                </w:rPr>
                <w:delText>14</w:delText>
              </w:r>
            </w:del>
          </w:p>
        </w:tc>
        <w:tc>
          <w:tcPr>
            <w:tcW w:w="2878" w:type="dxa"/>
          </w:tcPr>
          <w:p w14:paraId="341C300E" w14:textId="6F2014D1" w:rsidR="00B03C47" w:rsidDel="00C04FE6" w:rsidRDefault="00B03C47" w:rsidP="00B467B9">
            <w:pPr>
              <w:pStyle w:val="TableParagraph"/>
              <w:ind w:left="196" w:right="196"/>
              <w:rPr>
                <w:del w:id="3896" w:author="USER" w:date="2024-03-27T21:55:00Z"/>
                <w:sz w:val="18"/>
              </w:rPr>
            </w:pPr>
            <w:del w:id="3897" w:author="USER" w:date="2024-03-27T21:55:00Z">
              <w:r w:rsidDel="00C04FE6">
                <w:rPr>
                  <w:sz w:val="18"/>
                </w:rPr>
                <w:delText>approximate mean low water</w:delText>
              </w:r>
            </w:del>
          </w:p>
        </w:tc>
        <w:tc>
          <w:tcPr>
            <w:tcW w:w="5751" w:type="dxa"/>
          </w:tcPr>
          <w:p w14:paraId="386C4A0D" w14:textId="669960C5" w:rsidR="00B03C47" w:rsidDel="00C04FE6" w:rsidRDefault="00B03C47" w:rsidP="00B467B9">
            <w:pPr>
              <w:pStyle w:val="TableParagraph"/>
              <w:spacing w:line="259" w:lineRule="auto"/>
              <w:ind w:left="196" w:right="196"/>
              <w:rPr>
                <w:del w:id="3898" w:author="USER" w:date="2024-03-27T21:55:00Z"/>
                <w:sz w:val="18"/>
              </w:rPr>
            </w:pPr>
            <w:del w:id="3899" w:author="USER" w:date="2024-03-27T21:55:00Z">
              <w:r w:rsidDel="00C04FE6">
                <w:rPr>
                  <w:sz w:val="18"/>
                </w:rPr>
                <w:delText>An arbitrary level, usually within ' 0.3m from that of mean low water (MLW).</w:delText>
              </w:r>
            </w:del>
          </w:p>
        </w:tc>
      </w:tr>
      <w:tr w:rsidR="00B03C47" w:rsidDel="00C04FE6" w14:paraId="37D0D18D" w14:textId="29F58C60" w:rsidTr="00B467B9">
        <w:trPr>
          <w:trHeight w:val="685"/>
          <w:del w:id="3900" w:author="USER" w:date="2024-03-27T21:55:00Z"/>
        </w:trPr>
        <w:tc>
          <w:tcPr>
            <w:tcW w:w="1438" w:type="dxa"/>
          </w:tcPr>
          <w:p w14:paraId="1478DE42" w14:textId="65138E48" w:rsidR="00B03C47" w:rsidDel="00C04FE6" w:rsidRDefault="00B03C47" w:rsidP="00B467B9">
            <w:pPr>
              <w:pStyle w:val="TableParagraph"/>
              <w:ind w:left="196" w:right="196"/>
              <w:rPr>
                <w:del w:id="3901" w:author="USER" w:date="2024-03-27T21:55:00Z"/>
                <w:sz w:val="18"/>
              </w:rPr>
            </w:pPr>
            <w:del w:id="3902" w:author="USER" w:date="2024-03-27T21:55:00Z">
              <w:r w:rsidDel="00C04FE6">
                <w:rPr>
                  <w:sz w:val="18"/>
                </w:rPr>
                <w:delText>15</w:delText>
              </w:r>
            </w:del>
          </w:p>
        </w:tc>
        <w:tc>
          <w:tcPr>
            <w:tcW w:w="2878" w:type="dxa"/>
          </w:tcPr>
          <w:p w14:paraId="7BF34EE8" w14:textId="35C69F4E" w:rsidR="00B03C47" w:rsidDel="00C04FE6" w:rsidRDefault="00B03C47" w:rsidP="00B467B9">
            <w:pPr>
              <w:pStyle w:val="TableParagraph"/>
              <w:spacing w:line="259" w:lineRule="auto"/>
              <w:ind w:left="196" w:right="196"/>
              <w:rPr>
                <w:del w:id="3903" w:author="USER" w:date="2024-03-27T21:55:00Z"/>
                <w:sz w:val="18"/>
              </w:rPr>
            </w:pPr>
            <w:del w:id="3904" w:author="USER" w:date="2024-03-27T21:55:00Z">
              <w:r w:rsidDel="00C04FE6">
                <w:rPr>
                  <w:sz w:val="18"/>
                </w:rPr>
                <w:delText>approximate mean lower low water</w:delText>
              </w:r>
            </w:del>
          </w:p>
        </w:tc>
        <w:tc>
          <w:tcPr>
            <w:tcW w:w="5751" w:type="dxa"/>
          </w:tcPr>
          <w:p w14:paraId="40271EAE" w14:textId="1E226E7E" w:rsidR="00B03C47" w:rsidDel="00C04FE6" w:rsidRDefault="00B03C47" w:rsidP="00B467B9">
            <w:pPr>
              <w:pStyle w:val="TableParagraph"/>
              <w:spacing w:line="259" w:lineRule="auto"/>
              <w:ind w:left="196" w:right="196"/>
              <w:rPr>
                <w:del w:id="3905" w:author="USER" w:date="2024-03-27T21:55:00Z"/>
                <w:sz w:val="18"/>
              </w:rPr>
            </w:pPr>
            <w:del w:id="3906" w:author="USER" w:date="2024-03-27T21:55:00Z">
              <w:r w:rsidDel="00C04FE6">
                <w:rPr>
                  <w:sz w:val="18"/>
                </w:rPr>
                <w:delText>An arbitrary level, usually within ' 0.3m from that of mean lower low water (MLLW).</w:delText>
              </w:r>
            </w:del>
          </w:p>
        </w:tc>
      </w:tr>
      <w:tr w:rsidR="00B03C47" w:rsidDel="00C04FE6" w14:paraId="524A03EE" w14:textId="33854F49" w:rsidTr="00B467B9">
        <w:trPr>
          <w:trHeight w:val="688"/>
          <w:del w:id="3907" w:author="USER" w:date="2024-03-27T21:55:00Z"/>
        </w:trPr>
        <w:tc>
          <w:tcPr>
            <w:tcW w:w="1438" w:type="dxa"/>
          </w:tcPr>
          <w:p w14:paraId="6103EDFB" w14:textId="2A4D567C" w:rsidR="00B03C47" w:rsidDel="00C04FE6" w:rsidRDefault="00B03C47" w:rsidP="00B467B9">
            <w:pPr>
              <w:pStyle w:val="TableParagraph"/>
              <w:ind w:left="196" w:right="196"/>
              <w:rPr>
                <w:del w:id="3908" w:author="USER" w:date="2024-03-27T21:55:00Z"/>
                <w:sz w:val="18"/>
              </w:rPr>
            </w:pPr>
            <w:del w:id="3909" w:author="USER" w:date="2024-03-27T21:55:00Z">
              <w:r w:rsidDel="00C04FE6">
                <w:rPr>
                  <w:sz w:val="18"/>
                </w:rPr>
                <w:delText>16</w:delText>
              </w:r>
            </w:del>
          </w:p>
        </w:tc>
        <w:tc>
          <w:tcPr>
            <w:tcW w:w="2878" w:type="dxa"/>
          </w:tcPr>
          <w:p w14:paraId="6ECD9544" w14:textId="183E5C7C" w:rsidR="00B03C47" w:rsidDel="00C04FE6" w:rsidRDefault="00B03C47" w:rsidP="00B467B9">
            <w:pPr>
              <w:pStyle w:val="TableParagraph"/>
              <w:ind w:left="196" w:right="196"/>
              <w:rPr>
                <w:del w:id="3910" w:author="USER" w:date="2024-03-27T21:55:00Z"/>
                <w:sz w:val="18"/>
              </w:rPr>
            </w:pPr>
            <w:del w:id="3911" w:author="USER" w:date="2024-03-27T21:55:00Z">
              <w:r w:rsidDel="00C04FE6">
                <w:rPr>
                  <w:sz w:val="18"/>
                </w:rPr>
                <w:delText>mean high water</w:delText>
              </w:r>
            </w:del>
          </w:p>
        </w:tc>
        <w:tc>
          <w:tcPr>
            <w:tcW w:w="5751" w:type="dxa"/>
          </w:tcPr>
          <w:p w14:paraId="5FE43ECC" w14:textId="546EA38E" w:rsidR="00B03C47" w:rsidDel="00C04FE6" w:rsidRDefault="00B03C47" w:rsidP="00B467B9">
            <w:pPr>
              <w:pStyle w:val="TableParagraph"/>
              <w:spacing w:line="259" w:lineRule="auto"/>
              <w:ind w:left="196" w:right="196"/>
              <w:rPr>
                <w:del w:id="3912" w:author="USER" w:date="2024-03-27T21:55:00Z"/>
                <w:sz w:val="18"/>
              </w:rPr>
            </w:pPr>
            <w:del w:id="3913" w:author="USER" w:date="2024-03-27T21:55:00Z">
              <w:r w:rsidDel="00C04FE6">
                <w:rPr>
                  <w:sz w:val="18"/>
                </w:rPr>
                <w:delText>(MHW) - The average height of all high waters at a place over a 19- year period.</w:delText>
              </w:r>
            </w:del>
          </w:p>
        </w:tc>
      </w:tr>
      <w:tr w:rsidR="00B03C47" w:rsidDel="00C04FE6" w14:paraId="45B86384" w14:textId="0E78129F" w:rsidTr="00B467B9">
        <w:trPr>
          <w:trHeight w:val="462"/>
          <w:del w:id="3914" w:author="USER" w:date="2024-03-27T21:55:00Z"/>
        </w:trPr>
        <w:tc>
          <w:tcPr>
            <w:tcW w:w="1438" w:type="dxa"/>
          </w:tcPr>
          <w:p w14:paraId="7C85A9E8" w14:textId="4893FCCB" w:rsidR="00B03C47" w:rsidDel="00C04FE6" w:rsidRDefault="00B03C47" w:rsidP="00B467B9">
            <w:pPr>
              <w:pStyle w:val="TableParagraph"/>
              <w:ind w:left="196" w:right="196"/>
              <w:rPr>
                <w:del w:id="3915" w:author="USER" w:date="2024-03-27T21:55:00Z"/>
                <w:sz w:val="18"/>
              </w:rPr>
            </w:pPr>
            <w:del w:id="3916" w:author="USER" w:date="2024-03-27T21:55:00Z">
              <w:r w:rsidDel="00C04FE6">
                <w:rPr>
                  <w:sz w:val="18"/>
                </w:rPr>
                <w:delText>17</w:delText>
              </w:r>
            </w:del>
          </w:p>
        </w:tc>
        <w:tc>
          <w:tcPr>
            <w:tcW w:w="2878" w:type="dxa"/>
          </w:tcPr>
          <w:p w14:paraId="2ED4316D" w14:textId="2A3EB7AC" w:rsidR="00B03C47" w:rsidDel="00C04FE6" w:rsidRDefault="00B03C47" w:rsidP="00B467B9">
            <w:pPr>
              <w:pStyle w:val="TableParagraph"/>
              <w:ind w:left="196" w:right="196"/>
              <w:rPr>
                <w:del w:id="3917" w:author="USER" w:date="2024-03-27T21:55:00Z"/>
                <w:sz w:val="18"/>
              </w:rPr>
            </w:pPr>
            <w:del w:id="3918" w:author="USER" w:date="2024-03-27T21:55:00Z">
              <w:r w:rsidDel="00C04FE6">
                <w:rPr>
                  <w:sz w:val="18"/>
                </w:rPr>
                <w:delText>mean high water springs</w:delText>
              </w:r>
            </w:del>
          </w:p>
        </w:tc>
        <w:tc>
          <w:tcPr>
            <w:tcW w:w="5751" w:type="dxa"/>
          </w:tcPr>
          <w:p w14:paraId="1D78FE16" w14:textId="307187EB" w:rsidR="00B03C47" w:rsidDel="00C04FE6" w:rsidRDefault="00B03C47" w:rsidP="00B467B9">
            <w:pPr>
              <w:pStyle w:val="TableParagraph"/>
              <w:ind w:left="196" w:right="196"/>
              <w:rPr>
                <w:del w:id="3919" w:author="USER" w:date="2024-03-27T21:55:00Z"/>
                <w:sz w:val="18"/>
              </w:rPr>
            </w:pPr>
            <w:del w:id="3920" w:author="USER" w:date="2024-03-27T21:55:00Z">
              <w:r w:rsidDel="00C04FE6">
                <w:rPr>
                  <w:sz w:val="18"/>
                </w:rPr>
                <w:delText>(MHWS) - The average height of the high waters of spring tides.</w:delText>
              </w:r>
            </w:del>
          </w:p>
        </w:tc>
      </w:tr>
      <w:tr w:rsidR="00B03C47" w:rsidDel="00C04FE6" w14:paraId="3CA9A8A2" w14:textId="09B52C44" w:rsidTr="00B467B9">
        <w:trPr>
          <w:trHeight w:val="686"/>
          <w:del w:id="3921" w:author="USER" w:date="2024-03-27T21:55:00Z"/>
        </w:trPr>
        <w:tc>
          <w:tcPr>
            <w:tcW w:w="1438" w:type="dxa"/>
          </w:tcPr>
          <w:p w14:paraId="4DCE8A68" w14:textId="560B9F44" w:rsidR="00B03C47" w:rsidDel="00C04FE6" w:rsidRDefault="00B03C47" w:rsidP="00B467B9">
            <w:pPr>
              <w:pStyle w:val="TableParagraph"/>
              <w:ind w:left="196" w:right="196"/>
              <w:rPr>
                <w:del w:id="3922" w:author="USER" w:date="2024-03-27T21:55:00Z"/>
                <w:sz w:val="18"/>
              </w:rPr>
            </w:pPr>
            <w:del w:id="3923" w:author="USER" w:date="2024-03-27T21:55:00Z">
              <w:r w:rsidDel="00C04FE6">
                <w:rPr>
                  <w:sz w:val="18"/>
                </w:rPr>
                <w:delText>18</w:delText>
              </w:r>
            </w:del>
          </w:p>
        </w:tc>
        <w:tc>
          <w:tcPr>
            <w:tcW w:w="2878" w:type="dxa"/>
          </w:tcPr>
          <w:p w14:paraId="07A08E41" w14:textId="2511618E" w:rsidR="00B03C47" w:rsidDel="00C04FE6" w:rsidRDefault="00B03C47" w:rsidP="00B467B9">
            <w:pPr>
              <w:pStyle w:val="TableParagraph"/>
              <w:ind w:left="196" w:right="196"/>
              <w:rPr>
                <w:del w:id="3924" w:author="USER" w:date="2024-03-27T21:55:00Z"/>
                <w:sz w:val="18"/>
              </w:rPr>
            </w:pPr>
            <w:del w:id="3925" w:author="USER" w:date="2024-03-27T21:55:00Z">
              <w:r w:rsidDel="00C04FE6">
                <w:rPr>
                  <w:sz w:val="18"/>
                </w:rPr>
                <w:delText>high water</w:delText>
              </w:r>
            </w:del>
          </w:p>
        </w:tc>
        <w:tc>
          <w:tcPr>
            <w:tcW w:w="5751" w:type="dxa"/>
          </w:tcPr>
          <w:p w14:paraId="357DF841" w14:textId="53A8B1AD" w:rsidR="00B03C47" w:rsidDel="00C04FE6" w:rsidRDefault="00B03C47" w:rsidP="00B467B9">
            <w:pPr>
              <w:pStyle w:val="TableParagraph"/>
              <w:spacing w:line="259" w:lineRule="auto"/>
              <w:ind w:left="196" w:right="196"/>
              <w:rPr>
                <w:del w:id="3926" w:author="USER" w:date="2024-03-27T21:55:00Z"/>
                <w:sz w:val="18"/>
              </w:rPr>
            </w:pPr>
            <w:del w:id="3927" w:author="USER" w:date="2024-03-27T21:55:00Z">
              <w:r w:rsidDel="00C04FE6">
                <w:rPr>
                  <w:sz w:val="18"/>
                </w:rPr>
                <w:delText>The highest level reached at a place by the water surface in one tidal cycle.</w:delText>
              </w:r>
            </w:del>
          </w:p>
        </w:tc>
      </w:tr>
      <w:tr w:rsidR="00B03C47" w:rsidDel="00C04FE6" w14:paraId="19C7A9D3" w14:textId="3AF3A99F" w:rsidTr="00B467B9">
        <w:trPr>
          <w:trHeight w:val="686"/>
          <w:del w:id="3928" w:author="USER" w:date="2024-03-27T21:55:00Z"/>
        </w:trPr>
        <w:tc>
          <w:tcPr>
            <w:tcW w:w="1438" w:type="dxa"/>
          </w:tcPr>
          <w:p w14:paraId="53B73295" w14:textId="0F119E34" w:rsidR="00B03C47" w:rsidDel="00C04FE6" w:rsidRDefault="00B03C47" w:rsidP="00B467B9">
            <w:pPr>
              <w:pStyle w:val="TableParagraph"/>
              <w:ind w:left="196" w:right="196"/>
              <w:rPr>
                <w:del w:id="3929" w:author="USER" w:date="2024-03-27T21:55:00Z"/>
                <w:sz w:val="18"/>
              </w:rPr>
            </w:pPr>
            <w:del w:id="3930" w:author="USER" w:date="2024-03-27T21:55:00Z">
              <w:r w:rsidDel="00C04FE6">
                <w:rPr>
                  <w:sz w:val="18"/>
                </w:rPr>
                <w:delText>19</w:delText>
              </w:r>
            </w:del>
          </w:p>
        </w:tc>
        <w:tc>
          <w:tcPr>
            <w:tcW w:w="2878" w:type="dxa"/>
          </w:tcPr>
          <w:p w14:paraId="361C4EE7" w14:textId="3429226B" w:rsidR="00B03C47" w:rsidDel="00C04FE6" w:rsidRDefault="00B03C47" w:rsidP="00B467B9">
            <w:pPr>
              <w:pStyle w:val="TableParagraph"/>
              <w:ind w:left="196" w:right="196"/>
              <w:rPr>
                <w:del w:id="3931" w:author="USER" w:date="2024-03-27T21:55:00Z"/>
                <w:sz w:val="18"/>
              </w:rPr>
            </w:pPr>
            <w:del w:id="3932" w:author="USER" w:date="2024-03-27T21:55:00Z">
              <w:r w:rsidDel="00C04FE6">
                <w:rPr>
                  <w:sz w:val="18"/>
                </w:rPr>
                <w:delText>approximate mean sea level</w:delText>
              </w:r>
            </w:del>
          </w:p>
        </w:tc>
        <w:tc>
          <w:tcPr>
            <w:tcW w:w="5751" w:type="dxa"/>
          </w:tcPr>
          <w:p w14:paraId="770BC669" w14:textId="6B872718" w:rsidR="00B03C47" w:rsidDel="00C04FE6" w:rsidRDefault="00B03C47" w:rsidP="00B467B9">
            <w:pPr>
              <w:pStyle w:val="TableParagraph"/>
              <w:spacing w:line="259" w:lineRule="auto"/>
              <w:ind w:left="196" w:right="196"/>
              <w:rPr>
                <w:del w:id="3933" w:author="USER" w:date="2024-03-27T21:55:00Z"/>
                <w:sz w:val="18"/>
              </w:rPr>
            </w:pPr>
            <w:del w:id="3934" w:author="USER" w:date="2024-03-27T21:55:00Z">
              <w:r w:rsidDel="00C04FE6">
                <w:rPr>
                  <w:sz w:val="18"/>
                </w:rPr>
                <w:delText>An arbitrary level, usually within ' 0.3m from that of mean sea level (MSL).</w:delText>
              </w:r>
            </w:del>
          </w:p>
        </w:tc>
      </w:tr>
      <w:tr w:rsidR="00B03C47" w:rsidDel="00C04FE6" w14:paraId="231A4CC7" w14:textId="40E6FBC2" w:rsidTr="00B467B9">
        <w:trPr>
          <w:trHeight w:val="688"/>
          <w:del w:id="3935" w:author="USER" w:date="2024-03-27T21:55:00Z"/>
        </w:trPr>
        <w:tc>
          <w:tcPr>
            <w:tcW w:w="1438" w:type="dxa"/>
          </w:tcPr>
          <w:p w14:paraId="1BCACAE9" w14:textId="2D676D8D" w:rsidR="00B03C47" w:rsidDel="00C04FE6" w:rsidRDefault="00B03C47" w:rsidP="00B467B9">
            <w:pPr>
              <w:pStyle w:val="TableParagraph"/>
              <w:spacing w:before="121"/>
              <w:ind w:left="196" w:right="196"/>
              <w:rPr>
                <w:del w:id="3936" w:author="USER" w:date="2024-03-27T21:55:00Z"/>
                <w:sz w:val="18"/>
              </w:rPr>
            </w:pPr>
            <w:del w:id="3937" w:author="USER" w:date="2024-03-27T21:55:00Z">
              <w:r w:rsidDel="00C04FE6">
                <w:rPr>
                  <w:sz w:val="18"/>
                </w:rPr>
                <w:delText>20</w:delText>
              </w:r>
            </w:del>
          </w:p>
        </w:tc>
        <w:tc>
          <w:tcPr>
            <w:tcW w:w="2878" w:type="dxa"/>
          </w:tcPr>
          <w:p w14:paraId="4DD71C84" w14:textId="5223EBDA" w:rsidR="00B03C47" w:rsidDel="00C04FE6" w:rsidRDefault="00B03C47" w:rsidP="00B467B9">
            <w:pPr>
              <w:pStyle w:val="TableParagraph"/>
              <w:spacing w:before="121"/>
              <w:ind w:left="196" w:right="196"/>
              <w:rPr>
                <w:del w:id="3938" w:author="USER" w:date="2024-03-27T21:55:00Z"/>
                <w:sz w:val="18"/>
              </w:rPr>
            </w:pPr>
            <w:del w:id="3939" w:author="USER" w:date="2024-03-27T21:55:00Z">
              <w:r w:rsidDel="00C04FE6">
                <w:rPr>
                  <w:sz w:val="18"/>
                </w:rPr>
                <w:delText>high water springs</w:delText>
              </w:r>
            </w:del>
          </w:p>
        </w:tc>
        <w:tc>
          <w:tcPr>
            <w:tcW w:w="5751" w:type="dxa"/>
          </w:tcPr>
          <w:p w14:paraId="506DE5EB" w14:textId="14F97415" w:rsidR="00B03C47" w:rsidDel="00C04FE6" w:rsidRDefault="00B03C47" w:rsidP="00B467B9">
            <w:pPr>
              <w:pStyle w:val="TableParagraph"/>
              <w:spacing w:before="121" w:line="259" w:lineRule="auto"/>
              <w:ind w:left="196" w:right="196"/>
              <w:rPr>
                <w:del w:id="3940" w:author="USER" w:date="2024-03-27T21:55:00Z"/>
                <w:sz w:val="18"/>
              </w:rPr>
            </w:pPr>
            <w:del w:id="3941" w:author="USER" w:date="2024-03-27T21:55:00Z">
              <w:r w:rsidDel="00C04FE6">
                <w:rPr>
                  <w:sz w:val="18"/>
                </w:rPr>
                <w:delText>An arbitrary level, approximating that of mean high water springs (MHWS).</w:delText>
              </w:r>
            </w:del>
          </w:p>
        </w:tc>
      </w:tr>
      <w:tr w:rsidR="00B03C47" w:rsidDel="00C04FE6" w14:paraId="71BEB5E2" w14:textId="00C0AC53" w:rsidTr="00B467B9">
        <w:trPr>
          <w:trHeight w:val="686"/>
          <w:del w:id="3942" w:author="USER" w:date="2024-03-27T21:55:00Z"/>
        </w:trPr>
        <w:tc>
          <w:tcPr>
            <w:tcW w:w="1438" w:type="dxa"/>
          </w:tcPr>
          <w:p w14:paraId="4300310E" w14:textId="713FC40A" w:rsidR="00B03C47" w:rsidDel="00C04FE6" w:rsidRDefault="00B03C47" w:rsidP="00B467B9">
            <w:pPr>
              <w:pStyle w:val="TableParagraph"/>
              <w:ind w:left="196" w:right="196"/>
              <w:rPr>
                <w:del w:id="3943" w:author="USER" w:date="2024-03-27T21:55:00Z"/>
                <w:sz w:val="18"/>
              </w:rPr>
            </w:pPr>
            <w:del w:id="3944" w:author="USER" w:date="2024-03-27T21:55:00Z">
              <w:r w:rsidDel="00C04FE6">
                <w:rPr>
                  <w:sz w:val="18"/>
                </w:rPr>
                <w:delText>21</w:delText>
              </w:r>
            </w:del>
          </w:p>
        </w:tc>
        <w:tc>
          <w:tcPr>
            <w:tcW w:w="2878" w:type="dxa"/>
          </w:tcPr>
          <w:p w14:paraId="7966B9DA" w14:textId="4F86B072" w:rsidR="00B03C47" w:rsidDel="00C04FE6" w:rsidRDefault="00B03C47" w:rsidP="00B467B9">
            <w:pPr>
              <w:pStyle w:val="TableParagraph"/>
              <w:ind w:left="196" w:right="196"/>
              <w:rPr>
                <w:del w:id="3945" w:author="USER" w:date="2024-03-27T21:55:00Z"/>
                <w:sz w:val="18"/>
              </w:rPr>
            </w:pPr>
            <w:del w:id="3946" w:author="USER" w:date="2024-03-27T21:55:00Z">
              <w:r w:rsidDel="00C04FE6">
                <w:rPr>
                  <w:sz w:val="18"/>
                </w:rPr>
                <w:delText>mean higher high water</w:delText>
              </w:r>
            </w:del>
          </w:p>
        </w:tc>
        <w:tc>
          <w:tcPr>
            <w:tcW w:w="5751" w:type="dxa"/>
          </w:tcPr>
          <w:p w14:paraId="74F4E33E" w14:textId="18514494" w:rsidR="00B03C47" w:rsidDel="00C04FE6" w:rsidRDefault="00B03C47" w:rsidP="00B467B9">
            <w:pPr>
              <w:pStyle w:val="TableParagraph"/>
              <w:spacing w:line="259" w:lineRule="auto"/>
              <w:ind w:left="196" w:right="196"/>
              <w:rPr>
                <w:del w:id="3947" w:author="USER" w:date="2024-03-27T21:55:00Z"/>
                <w:sz w:val="18"/>
              </w:rPr>
            </w:pPr>
            <w:del w:id="3948" w:author="USER" w:date="2024-03-27T21:55:00Z">
              <w:r w:rsidDel="00C04FE6">
                <w:rPr>
                  <w:sz w:val="18"/>
                </w:rPr>
                <w:delText>(MHHW) - The average height of higher high waters at a place over a 19-year period.</w:delText>
              </w:r>
            </w:del>
          </w:p>
        </w:tc>
      </w:tr>
      <w:tr w:rsidR="00B03C47" w:rsidDel="00C04FE6" w14:paraId="1B901B58" w14:textId="37090001" w:rsidTr="00B467B9">
        <w:trPr>
          <w:trHeight w:val="462"/>
          <w:del w:id="3949" w:author="USER" w:date="2024-03-27T21:55:00Z"/>
        </w:trPr>
        <w:tc>
          <w:tcPr>
            <w:tcW w:w="1438" w:type="dxa"/>
          </w:tcPr>
          <w:p w14:paraId="3C54A2C0" w14:textId="5731E6E1" w:rsidR="00B03C47" w:rsidDel="00C04FE6" w:rsidRDefault="00B03C47" w:rsidP="00B467B9">
            <w:pPr>
              <w:pStyle w:val="TableParagraph"/>
              <w:ind w:left="196" w:right="196"/>
              <w:rPr>
                <w:del w:id="3950" w:author="USER" w:date="2024-03-27T21:55:00Z"/>
                <w:sz w:val="18"/>
              </w:rPr>
            </w:pPr>
            <w:del w:id="3951" w:author="USER" w:date="2024-03-27T21:55:00Z">
              <w:r w:rsidDel="00C04FE6">
                <w:rPr>
                  <w:sz w:val="18"/>
                </w:rPr>
                <w:delText>22</w:delText>
              </w:r>
            </w:del>
          </w:p>
        </w:tc>
        <w:tc>
          <w:tcPr>
            <w:tcW w:w="2878" w:type="dxa"/>
          </w:tcPr>
          <w:p w14:paraId="15F47F23" w14:textId="4B9AC1EB" w:rsidR="00B03C47" w:rsidDel="00C04FE6" w:rsidRDefault="00B03C47" w:rsidP="00B467B9">
            <w:pPr>
              <w:pStyle w:val="TableParagraph"/>
              <w:ind w:left="196" w:right="196"/>
              <w:rPr>
                <w:del w:id="3952" w:author="USER" w:date="2024-03-27T21:55:00Z"/>
                <w:sz w:val="18"/>
              </w:rPr>
            </w:pPr>
            <w:del w:id="3953" w:author="USER" w:date="2024-03-27T21:55:00Z">
              <w:r w:rsidDel="00C04FE6">
                <w:rPr>
                  <w:sz w:val="18"/>
                </w:rPr>
                <w:delText>equinoctial spring low water</w:delText>
              </w:r>
            </w:del>
          </w:p>
        </w:tc>
        <w:tc>
          <w:tcPr>
            <w:tcW w:w="5751" w:type="dxa"/>
          </w:tcPr>
          <w:p w14:paraId="5FBE1DF5" w14:textId="3D45BA4D" w:rsidR="00B03C47" w:rsidDel="00C04FE6" w:rsidRDefault="00B03C47" w:rsidP="00B467B9">
            <w:pPr>
              <w:pStyle w:val="TableParagraph"/>
              <w:ind w:left="196" w:right="196"/>
              <w:rPr>
                <w:del w:id="3954" w:author="USER" w:date="2024-03-27T21:55:00Z"/>
                <w:sz w:val="18"/>
              </w:rPr>
            </w:pPr>
            <w:del w:id="3955" w:author="USER" w:date="2024-03-27T21:55:00Z">
              <w:r w:rsidDel="00C04FE6">
                <w:rPr>
                  <w:sz w:val="18"/>
                </w:rPr>
                <w:delText>The level of low water springs near the time of an equinox.</w:delText>
              </w:r>
            </w:del>
          </w:p>
        </w:tc>
      </w:tr>
      <w:tr w:rsidR="00B03C47" w:rsidDel="00C04FE6" w14:paraId="06F03A81" w14:textId="407C3C61" w:rsidTr="00B467B9">
        <w:trPr>
          <w:trHeight w:val="911"/>
          <w:del w:id="3956" w:author="USER" w:date="2024-03-27T21:55:00Z"/>
        </w:trPr>
        <w:tc>
          <w:tcPr>
            <w:tcW w:w="1438" w:type="dxa"/>
          </w:tcPr>
          <w:p w14:paraId="0275C28F" w14:textId="34F05E51" w:rsidR="00B03C47" w:rsidDel="00C04FE6" w:rsidRDefault="00B03C47" w:rsidP="00B467B9">
            <w:pPr>
              <w:pStyle w:val="TableParagraph"/>
              <w:ind w:left="196" w:right="196"/>
              <w:rPr>
                <w:del w:id="3957" w:author="USER" w:date="2024-03-27T21:55:00Z"/>
                <w:sz w:val="18"/>
              </w:rPr>
            </w:pPr>
            <w:del w:id="3958" w:author="USER" w:date="2024-03-27T21:55:00Z">
              <w:r w:rsidDel="00C04FE6">
                <w:rPr>
                  <w:sz w:val="18"/>
                </w:rPr>
                <w:delText>23</w:delText>
              </w:r>
            </w:del>
          </w:p>
        </w:tc>
        <w:tc>
          <w:tcPr>
            <w:tcW w:w="2878" w:type="dxa"/>
          </w:tcPr>
          <w:p w14:paraId="7AB59547" w14:textId="5100F790" w:rsidR="00B03C47" w:rsidDel="00C04FE6" w:rsidRDefault="00B03C47" w:rsidP="00B467B9">
            <w:pPr>
              <w:pStyle w:val="TableParagraph"/>
              <w:ind w:left="196" w:right="196"/>
              <w:rPr>
                <w:del w:id="3959" w:author="USER" w:date="2024-03-27T21:55:00Z"/>
                <w:sz w:val="18"/>
              </w:rPr>
            </w:pPr>
            <w:del w:id="3960" w:author="USER" w:date="2024-03-27T21:55:00Z">
              <w:r w:rsidDel="00C04FE6">
                <w:rPr>
                  <w:sz w:val="18"/>
                </w:rPr>
                <w:delText>lowest astronomical tide</w:delText>
              </w:r>
            </w:del>
          </w:p>
        </w:tc>
        <w:tc>
          <w:tcPr>
            <w:tcW w:w="5751" w:type="dxa"/>
          </w:tcPr>
          <w:p w14:paraId="232CC0E1" w14:textId="2ECE6EC5" w:rsidR="00B03C47" w:rsidDel="00C04FE6" w:rsidRDefault="00B03C47" w:rsidP="00B467B9">
            <w:pPr>
              <w:pStyle w:val="TableParagraph"/>
              <w:spacing w:line="259" w:lineRule="auto"/>
              <w:ind w:left="196" w:right="196"/>
              <w:rPr>
                <w:del w:id="3961" w:author="USER" w:date="2024-03-27T21:55:00Z"/>
                <w:sz w:val="18"/>
              </w:rPr>
            </w:pPr>
            <w:del w:id="3962" w:author="USER" w:date="2024-03-27T21:55:00Z">
              <w:r w:rsidDel="00C04FE6">
                <w:rPr>
                  <w:sz w:val="18"/>
                </w:rPr>
                <w:delText>(LAT) - The lowest tide level which can be predicted to occur under average meterological conditions and under any combination of astronomical conditions.</w:delText>
              </w:r>
            </w:del>
          </w:p>
        </w:tc>
      </w:tr>
      <w:tr w:rsidR="00B03C47" w:rsidDel="00C04FE6" w14:paraId="5E5656E0" w14:textId="2CA6AD44" w:rsidTr="00B467B9">
        <w:trPr>
          <w:trHeight w:val="686"/>
          <w:del w:id="3963" w:author="USER" w:date="2024-03-27T21:55:00Z"/>
        </w:trPr>
        <w:tc>
          <w:tcPr>
            <w:tcW w:w="1438" w:type="dxa"/>
          </w:tcPr>
          <w:p w14:paraId="49011445" w14:textId="233B3C0D" w:rsidR="00B03C47" w:rsidDel="00C04FE6" w:rsidRDefault="00B03C47" w:rsidP="00B467B9">
            <w:pPr>
              <w:pStyle w:val="TableParagraph"/>
              <w:ind w:left="196" w:right="196"/>
              <w:rPr>
                <w:del w:id="3964" w:author="USER" w:date="2024-03-27T21:55:00Z"/>
                <w:sz w:val="18"/>
              </w:rPr>
            </w:pPr>
            <w:del w:id="3965" w:author="USER" w:date="2024-03-27T21:55:00Z">
              <w:r w:rsidDel="00C04FE6">
                <w:rPr>
                  <w:sz w:val="18"/>
                </w:rPr>
                <w:delText>24</w:delText>
              </w:r>
            </w:del>
          </w:p>
        </w:tc>
        <w:tc>
          <w:tcPr>
            <w:tcW w:w="2878" w:type="dxa"/>
          </w:tcPr>
          <w:p w14:paraId="497377C1" w14:textId="475CC33B" w:rsidR="00B03C47" w:rsidDel="00C04FE6" w:rsidRDefault="00B03C47" w:rsidP="00B467B9">
            <w:pPr>
              <w:pStyle w:val="TableParagraph"/>
              <w:ind w:left="196" w:right="196"/>
              <w:rPr>
                <w:del w:id="3966" w:author="USER" w:date="2024-03-27T21:55:00Z"/>
                <w:sz w:val="18"/>
              </w:rPr>
            </w:pPr>
            <w:del w:id="3967" w:author="USER" w:date="2024-03-27T21:55:00Z">
              <w:r w:rsidDel="00C04FE6">
                <w:rPr>
                  <w:sz w:val="18"/>
                </w:rPr>
                <w:delText>local datum</w:delText>
              </w:r>
            </w:del>
          </w:p>
        </w:tc>
        <w:tc>
          <w:tcPr>
            <w:tcW w:w="5751" w:type="dxa"/>
          </w:tcPr>
          <w:p w14:paraId="6DC5F509" w14:textId="76AB81FD" w:rsidR="00B03C47" w:rsidDel="00C04FE6" w:rsidRDefault="00B03C47" w:rsidP="00B467B9">
            <w:pPr>
              <w:pStyle w:val="TableParagraph"/>
              <w:spacing w:line="259" w:lineRule="auto"/>
              <w:ind w:left="196" w:right="196"/>
              <w:rPr>
                <w:del w:id="3968" w:author="USER" w:date="2024-03-27T21:55:00Z"/>
                <w:sz w:val="18"/>
              </w:rPr>
            </w:pPr>
            <w:del w:id="3969" w:author="USER" w:date="2024-03-27T21:55:00Z">
              <w:r w:rsidDel="00C04FE6">
                <w:rPr>
                  <w:sz w:val="18"/>
                </w:rPr>
                <w:delText>An arbitrary datum defined by a local harbour authority, from which levels and tidal heights are measured by this authority.</w:delText>
              </w:r>
            </w:del>
          </w:p>
        </w:tc>
      </w:tr>
      <w:tr w:rsidR="00B03C47" w:rsidDel="00C04FE6" w14:paraId="0BFEC8FA" w14:textId="26378927" w:rsidTr="00B467B9">
        <w:trPr>
          <w:trHeight w:val="909"/>
          <w:del w:id="3970" w:author="USER" w:date="2024-03-27T21:55:00Z"/>
        </w:trPr>
        <w:tc>
          <w:tcPr>
            <w:tcW w:w="1438" w:type="dxa"/>
          </w:tcPr>
          <w:p w14:paraId="314FABEA" w14:textId="088B571C" w:rsidR="00B03C47" w:rsidDel="00C04FE6" w:rsidRDefault="00B03C47" w:rsidP="00B467B9">
            <w:pPr>
              <w:pStyle w:val="TableParagraph"/>
              <w:ind w:left="196" w:right="196"/>
              <w:rPr>
                <w:del w:id="3971" w:author="USER" w:date="2024-03-27T21:55:00Z"/>
                <w:sz w:val="18"/>
              </w:rPr>
            </w:pPr>
            <w:del w:id="3972" w:author="USER" w:date="2024-03-27T21:55:00Z">
              <w:r w:rsidDel="00C04FE6">
                <w:rPr>
                  <w:sz w:val="18"/>
                </w:rPr>
                <w:delText>25</w:delText>
              </w:r>
            </w:del>
          </w:p>
        </w:tc>
        <w:tc>
          <w:tcPr>
            <w:tcW w:w="2878" w:type="dxa"/>
          </w:tcPr>
          <w:p w14:paraId="5882EFFF" w14:textId="708FEA79" w:rsidR="00B03C47" w:rsidDel="00C04FE6" w:rsidRDefault="00B03C47" w:rsidP="00B467B9">
            <w:pPr>
              <w:pStyle w:val="TableParagraph"/>
              <w:spacing w:line="259" w:lineRule="auto"/>
              <w:ind w:left="196" w:right="196"/>
              <w:rPr>
                <w:del w:id="3973" w:author="USER" w:date="2024-03-27T21:55:00Z"/>
                <w:sz w:val="18"/>
              </w:rPr>
            </w:pPr>
            <w:del w:id="3974" w:author="USER" w:date="2024-03-27T21:55:00Z">
              <w:r w:rsidDel="00C04FE6">
                <w:rPr>
                  <w:sz w:val="18"/>
                </w:rPr>
                <w:delText>international great lakes datum 1985</w:delText>
              </w:r>
            </w:del>
          </w:p>
        </w:tc>
        <w:tc>
          <w:tcPr>
            <w:tcW w:w="5751" w:type="dxa"/>
          </w:tcPr>
          <w:p w14:paraId="323DE81F" w14:textId="7C9CCB7E" w:rsidR="00B03C47" w:rsidDel="00C04FE6" w:rsidRDefault="00B03C47" w:rsidP="00B467B9">
            <w:pPr>
              <w:pStyle w:val="TableParagraph"/>
              <w:spacing w:line="259" w:lineRule="auto"/>
              <w:ind w:left="196" w:right="196"/>
              <w:rPr>
                <w:del w:id="3975" w:author="USER" w:date="2024-03-27T21:55:00Z"/>
                <w:sz w:val="18"/>
              </w:rPr>
            </w:pPr>
            <w:del w:id="3976" w:author="USER" w:date="2024-03-27T21:55:00Z">
              <w:r w:rsidDel="00C04FE6">
                <w:rPr>
                  <w:sz w:val="18"/>
                </w:rPr>
                <w:delText>(IGLD 1985) - A vertical reference system with its zero based on the mean water level at Rimouski/Pointe-au-Pere, Quebec, over the period 1970 to 1988.</w:delText>
              </w:r>
            </w:del>
          </w:p>
        </w:tc>
      </w:tr>
      <w:tr w:rsidR="00B03C47" w:rsidDel="00C04FE6" w14:paraId="73655925" w14:textId="6BC97A85" w:rsidTr="00B467B9">
        <w:trPr>
          <w:trHeight w:val="688"/>
          <w:del w:id="3977" w:author="USER" w:date="2024-03-27T21:55:00Z"/>
        </w:trPr>
        <w:tc>
          <w:tcPr>
            <w:tcW w:w="1438" w:type="dxa"/>
          </w:tcPr>
          <w:p w14:paraId="4870DEE2" w14:textId="6A6BD9CD" w:rsidR="00B03C47" w:rsidDel="00C04FE6" w:rsidRDefault="00B03C47" w:rsidP="00B467B9">
            <w:pPr>
              <w:pStyle w:val="TableParagraph"/>
              <w:ind w:left="196" w:right="196"/>
              <w:rPr>
                <w:del w:id="3978" w:author="USER" w:date="2024-03-27T21:55:00Z"/>
                <w:sz w:val="18"/>
              </w:rPr>
            </w:pPr>
            <w:del w:id="3979" w:author="USER" w:date="2024-03-27T21:55:00Z">
              <w:r w:rsidDel="00C04FE6">
                <w:rPr>
                  <w:sz w:val="18"/>
                </w:rPr>
                <w:delText>26</w:delText>
              </w:r>
            </w:del>
          </w:p>
        </w:tc>
        <w:tc>
          <w:tcPr>
            <w:tcW w:w="2878" w:type="dxa"/>
          </w:tcPr>
          <w:p w14:paraId="2D23698E" w14:textId="094419AA" w:rsidR="00B03C47" w:rsidDel="00C04FE6" w:rsidRDefault="00B03C47" w:rsidP="00B467B9">
            <w:pPr>
              <w:pStyle w:val="TableParagraph"/>
              <w:ind w:left="196" w:right="196"/>
              <w:rPr>
                <w:del w:id="3980" w:author="USER" w:date="2024-03-27T21:55:00Z"/>
                <w:sz w:val="18"/>
              </w:rPr>
            </w:pPr>
            <w:del w:id="3981" w:author="USER" w:date="2024-03-27T21:55:00Z">
              <w:r w:rsidDel="00C04FE6">
                <w:rPr>
                  <w:sz w:val="18"/>
                </w:rPr>
                <w:delText>mean water level</w:delText>
              </w:r>
            </w:del>
          </w:p>
        </w:tc>
        <w:tc>
          <w:tcPr>
            <w:tcW w:w="5751" w:type="dxa"/>
          </w:tcPr>
          <w:p w14:paraId="4295442D" w14:textId="588E7273" w:rsidR="00B03C47" w:rsidDel="00C04FE6" w:rsidRDefault="00B03C47" w:rsidP="00B467B9">
            <w:pPr>
              <w:pStyle w:val="TableParagraph"/>
              <w:spacing w:line="261" w:lineRule="auto"/>
              <w:ind w:left="196" w:right="196"/>
              <w:rPr>
                <w:del w:id="3982" w:author="USER" w:date="2024-03-27T21:55:00Z"/>
                <w:sz w:val="18"/>
              </w:rPr>
            </w:pPr>
            <w:del w:id="3983" w:author="USER" w:date="2024-03-27T21:55:00Z">
              <w:r w:rsidDel="00C04FE6">
                <w:rPr>
                  <w:sz w:val="18"/>
                </w:rPr>
                <w:delText>The average of all hourly water levels over the available period of record.</w:delText>
              </w:r>
            </w:del>
          </w:p>
        </w:tc>
      </w:tr>
      <w:tr w:rsidR="00B03C47" w:rsidDel="00C04FE6" w14:paraId="1EA6C69D" w14:textId="1D7BFE69" w:rsidTr="00B467B9">
        <w:trPr>
          <w:trHeight w:val="686"/>
          <w:del w:id="3984" w:author="USER" w:date="2024-03-27T21:55:00Z"/>
        </w:trPr>
        <w:tc>
          <w:tcPr>
            <w:tcW w:w="1438" w:type="dxa"/>
          </w:tcPr>
          <w:p w14:paraId="1219E8BD" w14:textId="3C6F4584" w:rsidR="00B03C47" w:rsidDel="00C04FE6" w:rsidRDefault="00B03C47" w:rsidP="00B467B9">
            <w:pPr>
              <w:pStyle w:val="TableParagraph"/>
              <w:ind w:left="196" w:right="196"/>
              <w:rPr>
                <w:del w:id="3985" w:author="USER" w:date="2024-03-27T21:55:00Z"/>
                <w:sz w:val="18"/>
              </w:rPr>
            </w:pPr>
            <w:del w:id="3986" w:author="USER" w:date="2024-03-27T21:55:00Z">
              <w:r w:rsidDel="00C04FE6">
                <w:rPr>
                  <w:sz w:val="18"/>
                </w:rPr>
                <w:delText>27</w:delText>
              </w:r>
            </w:del>
          </w:p>
        </w:tc>
        <w:tc>
          <w:tcPr>
            <w:tcW w:w="2878" w:type="dxa"/>
          </w:tcPr>
          <w:p w14:paraId="07025DBA" w14:textId="5EC1AF61" w:rsidR="00B03C47" w:rsidDel="00C04FE6" w:rsidRDefault="00B03C47" w:rsidP="00B467B9">
            <w:pPr>
              <w:pStyle w:val="TableParagraph"/>
              <w:ind w:left="196" w:right="196"/>
              <w:rPr>
                <w:del w:id="3987" w:author="USER" w:date="2024-03-27T21:55:00Z"/>
                <w:sz w:val="18"/>
              </w:rPr>
            </w:pPr>
            <w:del w:id="3988" w:author="USER" w:date="2024-03-27T21:55:00Z">
              <w:r w:rsidDel="00C04FE6">
                <w:rPr>
                  <w:sz w:val="18"/>
                </w:rPr>
                <w:delText>lower low water large tide</w:delText>
              </w:r>
            </w:del>
          </w:p>
        </w:tc>
        <w:tc>
          <w:tcPr>
            <w:tcW w:w="5751" w:type="dxa"/>
          </w:tcPr>
          <w:p w14:paraId="00D24B7E" w14:textId="7B0582E8" w:rsidR="00B03C47" w:rsidDel="00C04FE6" w:rsidRDefault="00B03C47" w:rsidP="00B467B9">
            <w:pPr>
              <w:pStyle w:val="TableParagraph"/>
              <w:spacing w:line="259" w:lineRule="auto"/>
              <w:ind w:left="196" w:right="196"/>
              <w:rPr>
                <w:del w:id="3989" w:author="USER" w:date="2024-03-27T21:55:00Z"/>
                <w:sz w:val="18"/>
              </w:rPr>
            </w:pPr>
            <w:del w:id="3990" w:author="USER" w:date="2024-03-27T21:55:00Z">
              <w:r w:rsidDel="00C04FE6">
                <w:rPr>
                  <w:sz w:val="18"/>
                </w:rPr>
                <w:delText>(LLWLT) - The average of the lowest low waters, one from each of 19 years of observations.</w:delText>
              </w:r>
            </w:del>
          </w:p>
        </w:tc>
      </w:tr>
      <w:tr w:rsidR="00B03C47" w:rsidDel="00C04FE6" w14:paraId="56D107D0" w14:textId="12A2A434" w:rsidTr="00B467B9">
        <w:trPr>
          <w:trHeight w:val="686"/>
          <w:del w:id="3991" w:author="USER" w:date="2024-03-27T21:55:00Z"/>
        </w:trPr>
        <w:tc>
          <w:tcPr>
            <w:tcW w:w="1438" w:type="dxa"/>
          </w:tcPr>
          <w:p w14:paraId="7F1E4475" w14:textId="63543E15" w:rsidR="00B03C47" w:rsidDel="00C04FE6" w:rsidRDefault="00B03C47" w:rsidP="00B467B9">
            <w:pPr>
              <w:pStyle w:val="TableParagraph"/>
              <w:ind w:left="196" w:right="196"/>
              <w:rPr>
                <w:del w:id="3992" w:author="USER" w:date="2024-03-27T21:55:00Z"/>
                <w:sz w:val="18"/>
              </w:rPr>
            </w:pPr>
            <w:del w:id="3993" w:author="USER" w:date="2024-03-27T21:55:00Z">
              <w:r w:rsidDel="00C04FE6">
                <w:rPr>
                  <w:sz w:val="18"/>
                </w:rPr>
                <w:delText>28</w:delText>
              </w:r>
            </w:del>
          </w:p>
        </w:tc>
        <w:tc>
          <w:tcPr>
            <w:tcW w:w="2878" w:type="dxa"/>
          </w:tcPr>
          <w:p w14:paraId="47353686" w14:textId="712D09A1" w:rsidR="00B03C47" w:rsidDel="00C04FE6" w:rsidRDefault="00B03C47" w:rsidP="00B467B9">
            <w:pPr>
              <w:pStyle w:val="TableParagraph"/>
              <w:ind w:left="196" w:right="196"/>
              <w:rPr>
                <w:del w:id="3994" w:author="USER" w:date="2024-03-27T21:55:00Z"/>
                <w:sz w:val="18"/>
              </w:rPr>
            </w:pPr>
            <w:del w:id="3995" w:author="USER" w:date="2024-03-27T21:55:00Z">
              <w:r w:rsidDel="00C04FE6">
                <w:rPr>
                  <w:sz w:val="18"/>
                </w:rPr>
                <w:delText>Higher High Water Large Tide</w:delText>
              </w:r>
            </w:del>
          </w:p>
        </w:tc>
        <w:tc>
          <w:tcPr>
            <w:tcW w:w="5751" w:type="dxa"/>
          </w:tcPr>
          <w:p w14:paraId="5F799835" w14:textId="4DBE251D" w:rsidR="00B03C47" w:rsidDel="00C04FE6" w:rsidRDefault="00B03C47" w:rsidP="00B467B9">
            <w:pPr>
              <w:pStyle w:val="TableParagraph"/>
              <w:spacing w:line="259" w:lineRule="auto"/>
              <w:ind w:left="196" w:right="196"/>
              <w:rPr>
                <w:del w:id="3996" w:author="USER" w:date="2024-03-27T21:55:00Z"/>
                <w:sz w:val="18"/>
              </w:rPr>
            </w:pPr>
            <w:del w:id="3997" w:author="USER" w:date="2024-03-27T21:55:00Z">
              <w:r w:rsidDel="00C04FE6">
                <w:rPr>
                  <w:sz w:val="18"/>
                </w:rPr>
                <w:delText>The average of the highest high waters, one from each of 19 years of observations.</w:delText>
              </w:r>
            </w:del>
          </w:p>
        </w:tc>
      </w:tr>
      <w:tr w:rsidR="00B03C47" w:rsidDel="00C04FE6" w14:paraId="69CB7D89" w14:textId="5B5EA26F" w:rsidTr="00B467B9">
        <w:trPr>
          <w:trHeight w:val="688"/>
          <w:del w:id="3998" w:author="USER" w:date="2024-03-27T21:55:00Z"/>
        </w:trPr>
        <w:tc>
          <w:tcPr>
            <w:tcW w:w="1438" w:type="dxa"/>
          </w:tcPr>
          <w:p w14:paraId="2C25993F" w14:textId="0BCB400D" w:rsidR="00B03C47" w:rsidDel="00C04FE6" w:rsidRDefault="00B03C47" w:rsidP="00B467B9">
            <w:pPr>
              <w:pStyle w:val="TableParagraph"/>
              <w:ind w:left="196" w:right="196"/>
              <w:rPr>
                <w:del w:id="3999" w:author="USER" w:date="2024-03-27T21:55:00Z"/>
                <w:sz w:val="18"/>
              </w:rPr>
            </w:pPr>
            <w:del w:id="4000" w:author="USER" w:date="2024-03-27T21:55:00Z">
              <w:r w:rsidDel="00C04FE6">
                <w:rPr>
                  <w:sz w:val="18"/>
                </w:rPr>
                <w:delText>29</w:delText>
              </w:r>
            </w:del>
          </w:p>
        </w:tc>
        <w:tc>
          <w:tcPr>
            <w:tcW w:w="2878" w:type="dxa"/>
          </w:tcPr>
          <w:p w14:paraId="3974C1D5" w14:textId="2BC09122" w:rsidR="00B03C47" w:rsidDel="00C04FE6" w:rsidRDefault="00B03C47" w:rsidP="00B467B9">
            <w:pPr>
              <w:pStyle w:val="TableParagraph"/>
              <w:ind w:left="196" w:right="196"/>
              <w:rPr>
                <w:del w:id="4001" w:author="USER" w:date="2024-03-27T21:55:00Z"/>
                <w:sz w:val="18"/>
              </w:rPr>
            </w:pPr>
            <w:del w:id="4002" w:author="USER" w:date="2024-03-27T21:55:00Z">
              <w:r w:rsidDel="00C04FE6">
                <w:rPr>
                  <w:sz w:val="18"/>
                </w:rPr>
                <w:delText>nearly highest high water</w:delText>
              </w:r>
            </w:del>
          </w:p>
        </w:tc>
        <w:tc>
          <w:tcPr>
            <w:tcW w:w="5751" w:type="dxa"/>
          </w:tcPr>
          <w:p w14:paraId="4F3CC7D8" w14:textId="4D373E52" w:rsidR="00B03C47" w:rsidDel="00C04FE6" w:rsidRDefault="00B03C47" w:rsidP="00B467B9">
            <w:pPr>
              <w:pStyle w:val="TableParagraph"/>
              <w:spacing w:line="259" w:lineRule="auto"/>
              <w:ind w:left="196" w:right="196"/>
              <w:rPr>
                <w:del w:id="4003" w:author="USER" w:date="2024-03-27T21:55:00Z"/>
                <w:sz w:val="18"/>
              </w:rPr>
            </w:pPr>
            <w:del w:id="4004" w:author="USER" w:date="2024-03-27T21:55:00Z">
              <w:r w:rsidDel="00C04FE6">
                <w:rPr>
                  <w:sz w:val="18"/>
                </w:rPr>
                <w:delText>An arbitrary level approximating the highest water level observed at a place, usually equivalent to the high water springs.</w:delText>
              </w:r>
            </w:del>
          </w:p>
        </w:tc>
      </w:tr>
      <w:tr w:rsidR="00B03C47" w:rsidDel="00C04FE6" w14:paraId="5C4E83DB" w14:textId="5E2C1CF2" w:rsidTr="00B467B9">
        <w:trPr>
          <w:trHeight w:val="909"/>
          <w:del w:id="4005" w:author="USER" w:date="2024-03-27T21:55:00Z"/>
        </w:trPr>
        <w:tc>
          <w:tcPr>
            <w:tcW w:w="1438" w:type="dxa"/>
          </w:tcPr>
          <w:p w14:paraId="3E9BE954" w14:textId="501AE3C8" w:rsidR="00B03C47" w:rsidDel="00C04FE6" w:rsidRDefault="00B03C47" w:rsidP="00B467B9">
            <w:pPr>
              <w:pStyle w:val="TableParagraph"/>
              <w:ind w:left="196" w:right="196"/>
              <w:rPr>
                <w:del w:id="4006" w:author="USER" w:date="2024-03-27T21:55:00Z"/>
                <w:sz w:val="18"/>
              </w:rPr>
            </w:pPr>
            <w:del w:id="4007" w:author="USER" w:date="2024-03-27T21:55:00Z">
              <w:r w:rsidDel="00C04FE6">
                <w:rPr>
                  <w:sz w:val="18"/>
                </w:rPr>
                <w:delText>30</w:delText>
              </w:r>
            </w:del>
          </w:p>
        </w:tc>
        <w:tc>
          <w:tcPr>
            <w:tcW w:w="2878" w:type="dxa"/>
          </w:tcPr>
          <w:p w14:paraId="7E531F51" w14:textId="6F2BCEB7" w:rsidR="00B03C47" w:rsidDel="00C04FE6" w:rsidRDefault="00B03C47" w:rsidP="00B467B9">
            <w:pPr>
              <w:pStyle w:val="TableParagraph"/>
              <w:ind w:left="196" w:right="196"/>
              <w:rPr>
                <w:del w:id="4008" w:author="USER" w:date="2024-03-27T21:55:00Z"/>
                <w:sz w:val="18"/>
              </w:rPr>
            </w:pPr>
            <w:del w:id="4009" w:author="USER" w:date="2024-03-27T21:55:00Z">
              <w:r w:rsidDel="00C04FE6">
                <w:rPr>
                  <w:sz w:val="18"/>
                </w:rPr>
                <w:delText>highest Astronomical Tide</w:delText>
              </w:r>
            </w:del>
          </w:p>
        </w:tc>
        <w:tc>
          <w:tcPr>
            <w:tcW w:w="5751" w:type="dxa"/>
          </w:tcPr>
          <w:p w14:paraId="55E56487" w14:textId="7565D1BC" w:rsidR="00B03C47" w:rsidDel="00C04FE6" w:rsidRDefault="00B03C47" w:rsidP="00B467B9">
            <w:pPr>
              <w:pStyle w:val="TableParagraph"/>
              <w:spacing w:line="259" w:lineRule="auto"/>
              <w:ind w:left="196" w:right="196"/>
              <w:jc w:val="both"/>
              <w:rPr>
                <w:del w:id="4010" w:author="USER" w:date="2024-03-27T21:55:00Z"/>
                <w:sz w:val="18"/>
              </w:rPr>
            </w:pPr>
            <w:del w:id="4011" w:author="USER" w:date="2024-03-27T21:55:00Z">
              <w:r w:rsidDel="00C04FE6">
                <w:rPr>
                  <w:sz w:val="18"/>
                </w:rPr>
                <w:delText>The highest tidal level which can be predicted to occur under</w:delText>
              </w:r>
              <w:r w:rsidDel="00C04FE6">
                <w:rPr>
                  <w:spacing w:val="-32"/>
                  <w:sz w:val="18"/>
                </w:rPr>
                <w:delText xml:space="preserve"> </w:delText>
              </w:r>
              <w:r w:rsidDel="00C04FE6">
                <w:rPr>
                  <w:sz w:val="18"/>
                </w:rPr>
                <w:delText>average meteorological conditions and under any combination of astronomical conditions.</w:delText>
              </w:r>
            </w:del>
          </w:p>
        </w:tc>
      </w:tr>
      <w:tr w:rsidR="00B03C47" w:rsidDel="00C04FE6" w14:paraId="17F9BA0C" w14:textId="062046CA" w:rsidTr="00B467B9">
        <w:trPr>
          <w:trHeight w:val="1134"/>
          <w:del w:id="4012" w:author="USER" w:date="2024-03-27T21:55:00Z"/>
        </w:trPr>
        <w:tc>
          <w:tcPr>
            <w:tcW w:w="1438" w:type="dxa"/>
          </w:tcPr>
          <w:p w14:paraId="4B254937" w14:textId="2FE191A5" w:rsidR="00B03C47" w:rsidDel="00C04FE6" w:rsidRDefault="00B03C47" w:rsidP="00B467B9">
            <w:pPr>
              <w:pStyle w:val="TableParagraph"/>
              <w:ind w:left="196" w:right="196"/>
              <w:rPr>
                <w:del w:id="4013" w:author="USER" w:date="2024-03-27T21:55:00Z"/>
                <w:sz w:val="18"/>
              </w:rPr>
            </w:pPr>
            <w:del w:id="4014" w:author="USER" w:date="2024-03-27T21:55:00Z">
              <w:r w:rsidDel="00C04FE6">
                <w:rPr>
                  <w:sz w:val="18"/>
                </w:rPr>
                <w:delText>44</w:delText>
              </w:r>
            </w:del>
          </w:p>
        </w:tc>
        <w:tc>
          <w:tcPr>
            <w:tcW w:w="2878" w:type="dxa"/>
          </w:tcPr>
          <w:p w14:paraId="7076A8F5" w14:textId="5602816B" w:rsidR="00B03C47" w:rsidDel="00C04FE6" w:rsidRDefault="00B03C47" w:rsidP="00B467B9">
            <w:pPr>
              <w:pStyle w:val="TableParagraph"/>
              <w:ind w:left="196" w:right="196"/>
              <w:rPr>
                <w:del w:id="4015" w:author="USER" w:date="2024-03-27T21:55:00Z"/>
                <w:sz w:val="18"/>
              </w:rPr>
            </w:pPr>
            <w:del w:id="4016" w:author="USER" w:date="2024-03-27T21:55:00Z">
              <w:r w:rsidDel="00C04FE6">
                <w:rPr>
                  <w:sz w:val="18"/>
                </w:rPr>
                <w:delText>baltic Sea Chart Datum 2000</w:delText>
              </w:r>
            </w:del>
          </w:p>
        </w:tc>
        <w:tc>
          <w:tcPr>
            <w:tcW w:w="5751" w:type="dxa"/>
          </w:tcPr>
          <w:p w14:paraId="133CA103" w14:textId="62B64920" w:rsidR="00B03C47" w:rsidDel="00C04FE6" w:rsidRDefault="00B03C47" w:rsidP="00B467B9">
            <w:pPr>
              <w:pStyle w:val="TableParagraph"/>
              <w:spacing w:line="259" w:lineRule="auto"/>
              <w:ind w:left="196" w:right="196"/>
              <w:rPr>
                <w:del w:id="4017" w:author="USER" w:date="2024-03-27T21:55:00Z"/>
                <w:sz w:val="18"/>
              </w:rPr>
            </w:pPr>
            <w:del w:id="4018" w:author="USER" w:date="2024-03-27T21:55:00Z">
              <w:r w:rsidDel="00C04FE6">
                <w:rPr>
                  <w:sz w:val="18"/>
                </w:rPr>
                <w:delText>(BSCD2000) - The datum refers to each Baltic country's realization of the European Vertical Reference System (EVRS) with land-uplift epoch 2000, which is connected to the Normaal Amsterdams Peil (NAP).</w:delText>
              </w:r>
            </w:del>
          </w:p>
        </w:tc>
      </w:tr>
    </w:tbl>
    <w:p w14:paraId="475445DC" w14:textId="1F487805" w:rsidR="00C00383" w:rsidDel="00C04FE6" w:rsidRDefault="00C00383">
      <w:pPr>
        <w:rPr>
          <w:del w:id="4019" w:author="USER" w:date="2024-03-27T21:55:00Z"/>
          <w:b/>
          <w:sz w:val="24"/>
          <w:szCs w:val="20"/>
        </w:rPr>
      </w:pPr>
    </w:p>
    <w:p w14:paraId="1146603A" w14:textId="4220047D" w:rsidR="00336EDA" w:rsidDel="00D42A16" w:rsidRDefault="00336EDA" w:rsidP="00336EDA">
      <w:pPr>
        <w:pStyle w:val="a3"/>
        <w:spacing w:before="10"/>
        <w:ind w:right="220"/>
        <w:rPr>
          <w:del w:id="4020" w:author="USER" w:date="2024-04-08T14:44:00Z"/>
          <w:b w:val="0"/>
          <w:sz w:val="24"/>
        </w:rPr>
      </w:pPr>
    </w:p>
    <w:p w14:paraId="53E63CD4" w14:textId="6158F77D" w:rsidR="00336EDA" w:rsidDel="00D42A16" w:rsidRDefault="00336EDA" w:rsidP="00E14416">
      <w:pPr>
        <w:pStyle w:val="2"/>
        <w:numPr>
          <w:ilvl w:val="1"/>
          <w:numId w:val="9"/>
        </w:numPr>
        <w:rPr>
          <w:del w:id="4021" w:author="USER" w:date="2024-04-08T14:44:00Z"/>
        </w:rPr>
      </w:pPr>
      <w:del w:id="4022" w:author="USER" w:date="2024-04-08T14:44:00Z">
        <w:r w:rsidDel="00D42A16">
          <w:delText>Week</w:delText>
        </w:r>
      </w:del>
    </w:p>
    <w:p w14:paraId="42B884DB" w14:textId="2D1B6C93" w:rsidR="00336EDA" w:rsidDel="00D42A16" w:rsidRDefault="00336EDA" w:rsidP="00336EDA">
      <w:pPr>
        <w:pStyle w:val="a3"/>
        <w:spacing w:before="5"/>
        <w:ind w:right="220"/>
        <w:rPr>
          <w:del w:id="4023" w:author="USER" w:date="2024-04-08T14:44:00Z"/>
          <w:b w:val="0"/>
          <w:sz w:val="22"/>
        </w:rPr>
      </w:pPr>
    </w:p>
    <w:p w14:paraId="3BCD985B" w14:textId="5E3E29CB" w:rsidR="00336EDA" w:rsidDel="00D42A16" w:rsidRDefault="00336EDA" w:rsidP="00336EDA">
      <w:pPr>
        <w:ind w:left="196" w:right="196"/>
        <w:rPr>
          <w:del w:id="4024" w:author="USER" w:date="2024-04-08T14:44:00Z"/>
          <w:sz w:val="20"/>
        </w:rPr>
      </w:pPr>
      <w:del w:id="4025" w:author="USER" w:date="2024-04-08T14:44:00Z">
        <w:r w:rsidDel="00D42A16">
          <w:rPr>
            <w:b/>
            <w:sz w:val="20"/>
          </w:rPr>
          <w:delText xml:space="preserve">Definition: </w:delText>
        </w:r>
        <w:r w:rsidDel="00D42A16">
          <w:rPr>
            <w:sz w:val="20"/>
          </w:rPr>
          <w:delText>Any period of seven consecutive days.</w:delText>
        </w:r>
      </w:del>
    </w:p>
    <w:p w14:paraId="595AA9E2" w14:textId="11D63980" w:rsidR="00336EDA" w:rsidDel="00D42A16" w:rsidRDefault="00336EDA" w:rsidP="00336EDA">
      <w:pPr>
        <w:pStyle w:val="a3"/>
        <w:spacing w:before="7"/>
        <w:ind w:right="220"/>
        <w:rPr>
          <w:del w:id="4026" w:author="USER" w:date="2024-04-08T14:44:00Z"/>
          <w:sz w:val="22"/>
        </w:rPr>
      </w:pPr>
    </w:p>
    <w:p w14:paraId="0634203E" w14:textId="61130AE3" w:rsidR="00336EDA" w:rsidDel="00D42A16" w:rsidRDefault="00336EDA" w:rsidP="00336EDA">
      <w:pPr>
        <w:ind w:left="196" w:right="196"/>
        <w:rPr>
          <w:del w:id="4027" w:author="USER" w:date="2024-04-08T14:44:00Z"/>
          <w:sz w:val="20"/>
        </w:rPr>
      </w:pPr>
      <w:del w:id="4028" w:author="USER" w:date="2024-04-08T14:44:00Z">
        <w:r w:rsidDel="00D42A16">
          <w:rPr>
            <w:b/>
            <w:sz w:val="20"/>
          </w:rPr>
          <w:delText xml:space="preserve">CamelCase: </w:delText>
        </w:r>
        <w:r w:rsidDel="00D42A16">
          <w:rPr>
            <w:sz w:val="20"/>
          </w:rPr>
          <w:delText>week</w:delText>
        </w:r>
      </w:del>
    </w:p>
    <w:p w14:paraId="18C59589" w14:textId="329598E2" w:rsidR="00336EDA" w:rsidDel="00D42A16" w:rsidRDefault="00336EDA" w:rsidP="00336EDA">
      <w:pPr>
        <w:pStyle w:val="a3"/>
        <w:spacing w:before="4"/>
        <w:ind w:right="220"/>
        <w:rPr>
          <w:del w:id="4029" w:author="USER" w:date="2024-04-08T14:44:00Z"/>
          <w:sz w:val="22"/>
        </w:rPr>
      </w:pPr>
    </w:p>
    <w:p w14:paraId="6F066648" w14:textId="3016D797" w:rsidR="00336EDA" w:rsidDel="00D42A16" w:rsidRDefault="00336EDA" w:rsidP="00336EDA">
      <w:pPr>
        <w:pStyle w:val="a3"/>
        <w:ind w:right="220"/>
        <w:rPr>
          <w:del w:id="4030" w:author="USER" w:date="2024-04-08T14:44:00Z"/>
        </w:rPr>
      </w:pPr>
      <w:del w:id="4031" w:author="USER" w:date="2024-04-08T14:44:00Z">
        <w:r w:rsidDel="00D42A16">
          <w:delText>Alias:</w:delText>
        </w:r>
      </w:del>
    </w:p>
    <w:p w14:paraId="638EDD3A" w14:textId="77598C40" w:rsidR="00336EDA" w:rsidDel="00D42A16" w:rsidRDefault="00336EDA" w:rsidP="00336EDA">
      <w:pPr>
        <w:pStyle w:val="a3"/>
        <w:spacing w:before="7"/>
        <w:ind w:right="220"/>
        <w:rPr>
          <w:del w:id="4032" w:author="USER" w:date="2024-04-08T14:44:00Z"/>
          <w:b w:val="0"/>
          <w:sz w:val="22"/>
        </w:rPr>
      </w:pPr>
    </w:p>
    <w:p w14:paraId="7AC9EAAF" w14:textId="11D56169" w:rsidR="00336EDA" w:rsidDel="00D42A16" w:rsidRDefault="00336EDA" w:rsidP="00336EDA">
      <w:pPr>
        <w:ind w:left="196" w:right="196"/>
        <w:rPr>
          <w:del w:id="4033" w:author="USER" w:date="2024-04-08T14:44:00Z"/>
          <w:sz w:val="20"/>
        </w:rPr>
      </w:pPr>
      <w:del w:id="4034" w:author="USER" w:date="2024-04-08T14:44:00Z">
        <w:r w:rsidDel="00D42A16">
          <w:rPr>
            <w:b/>
            <w:sz w:val="20"/>
          </w:rPr>
          <w:delText xml:space="preserve">Value type: </w:delText>
        </w:r>
        <w:r w:rsidDel="00D42A16">
          <w:rPr>
            <w:sz w:val="20"/>
          </w:rPr>
          <w:delText>integer</w:delText>
        </w:r>
      </w:del>
    </w:p>
    <w:p w14:paraId="2F3D3C01" w14:textId="4206BE87" w:rsidR="00336EDA" w:rsidDel="00D42A16" w:rsidRDefault="00336EDA" w:rsidP="00336EDA">
      <w:pPr>
        <w:pStyle w:val="a3"/>
        <w:spacing w:before="4"/>
        <w:ind w:right="220"/>
        <w:rPr>
          <w:del w:id="4035" w:author="USER" w:date="2024-04-08T14:44:00Z"/>
          <w:sz w:val="22"/>
        </w:rPr>
      </w:pPr>
    </w:p>
    <w:p w14:paraId="5B33B2BA" w14:textId="73E15494" w:rsidR="00336EDA" w:rsidDel="00D42A16" w:rsidRDefault="00336EDA" w:rsidP="00336EDA">
      <w:pPr>
        <w:ind w:left="196" w:right="196"/>
        <w:rPr>
          <w:del w:id="4036" w:author="USER" w:date="2024-04-08T14:44:00Z"/>
          <w:sz w:val="20"/>
        </w:rPr>
      </w:pPr>
      <w:del w:id="4037" w:author="USER" w:date="2024-04-08T14:44:00Z">
        <w:r w:rsidDel="00D42A16">
          <w:rPr>
            <w:b/>
            <w:sz w:val="20"/>
          </w:rPr>
          <w:delText xml:space="preserve">Remarks: </w:delText>
        </w:r>
        <w:r w:rsidDel="00D42A16">
          <w:rPr>
            <w:sz w:val="20"/>
          </w:rPr>
          <w:delText>No remarks.</w:delText>
        </w:r>
      </w:del>
    </w:p>
    <w:p w14:paraId="032DDB65" w14:textId="2676B32B" w:rsidR="00336EDA" w:rsidDel="00D42A16" w:rsidRDefault="00336EDA" w:rsidP="0016250B">
      <w:pPr>
        <w:pStyle w:val="a3"/>
        <w:spacing w:before="10"/>
        <w:ind w:right="220" w:firstLineChars="100" w:firstLine="236"/>
        <w:rPr>
          <w:del w:id="4038" w:author="USER" w:date="2024-04-08T14:44:00Z"/>
          <w:sz w:val="24"/>
        </w:rPr>
      </w:pPr>
    </w:p>
    <w:p w14:paraId="53EAD0A0" w14:textId="32C446C6" w:rsidR="00336EDA" w:rsidDel="00D42A16" w:rsidRDefault="00336EDA" w:rsidP="0016250B">
      <w:pPr>
        <w:pStyle w:val="a3"/>
        <w:spacing w:before="10"/>
        <w:ind w:right="220" w:firstLineChars="100" w:firstLine="236"/>
        <w:rPr>
          <w:del w:id="4039" w:author="USER" w:date="2024-04-08T14:44:00Z"/>
          <w:sz w:val="24"/>
        </w:rPr>
      </w:pPr>
    </w:p>
    <w:p w14:paraId="4BB21E69" w14:textId="02E4AF08" w:rsidR="00336EDA" w:rsidDel="00D42A16" w:rsidRDefault="00336EDA">
      <w:pPr>
        <w:rPr>
          <w:del w:id="4040" w:author="USER" w:date="2024-04-08T14:44:00Z"/>
          <w:b/>
          <w:sz w:val="24"/>
          <w:szCs w:val="20"/>
        </w:rPr>
      </w:pPr>
      <w:del w:id="4041" w:author="USER" w:date="2024-04-08T14:44:00Z">
        <w:r w:rsidDel="00D42A16">
          <w:rPr>
            <w:sz w:val="24"/>
          </w:rPr>
          <w:br w:type="page"/>
        </w:r>
      </w:del>
    </w:p>
    <w:p w14:paraId="1D8DA336" w14:textId="77777777" w:rsidR="00336EDA" w:rsidRDefault="00336EDA" w:rsidP="00D42A16">
      <w:pPr>
        <w:rPr>
          <w:sz w:val="24"/>
        </w:rPr>
      </w:pPr>
    </w:p>
    <w:p w14:paraId="3B59A179" w14:textId="451A8EAA" w:rsidR="000346C3" w:rsidRDefault="00336EDA" w:rsidP="00E14416">
      <w:pPr>
        <w:pStyle w:val="2"/>
        <w:numPr>
          <w:ilvl w:val="1"/>
          <w:numId w:val="9"/>
        </w:numPr>
        <w:tabs>
          <w:tab w:val="left" w:pos="711"/>
        </w:tabs>
        <w:ind w:left="788" w:right="196" w:hanging="592"/>
      </w:pPr>
      <w:r>
        <w:t>X</w:t>
      </w:r>
    </w:p>
    <w:p w14:paraId="78947652" w14:textId="77777777" w:rsidR="000346C3" w:rsidRDefault="000346C3">
      <w:pPr>
        <w:pStyle w:val="a3"/>
        <w:spacing w:before="5"/>
        <w:ind w:right="220"/>
        <w:rPr>
          <w:b w:val="0"/>
          <w:sz w:val="22"/>
        </w:rPr>
      </w:pPr>
    </w:p>
    <w:p w14:paraId="728C200C" w14:textId="6226F878" w:rsidR="000346C3" w:rsidRPr="00336EDA" w:rsidRDefault="00E21CC9">
      <w:pPr>
        <w:pStyle w:val="a3"/>
        <w:ind w:right="220"/>
        <w:rPr>
          <w:b w:val="0"/>
          <w:bCs/>
        </w:rPr>
      </w:pPr>
      <w:r>
        <w:t xml:space="preserve">Definition: </w:t>
      </w:r>
      <w:r w:rsidR="00336EDA" w:rsidRPr="00336EDA">
        <w:rPr>
          <w:b w:val="0"/>
          <w:bCs/>
        </w:rPr>
        <w:t>The horizontal length</w:t>
      </w:r>
      <w:ins w:id="4042" w:author="GREENBLUE" w:date="2024-10-10T15:29:00Z">
        <w:r w:rsidR="00DB5A14">
          <w:rPr>
            <w:b w:val="0"/>
            <w:bCs/>
          </w:rPr>
          <w:t>(cm)</w:t>
        </w:r>
      </w:ins>
      <w:r w:rsidR="00336EDA" w:rsidRPr="00336EDA">
        <w:rPr>
          <w:b w:val="0"/>
          <w:bCs/>
        </w:rPr>
        <w:t xml:space="preserve"> of the paper to be printed</w:t>
      </w:r>
    </w:p>
    <w:p w14:paraId="04B65ABC" w14:textId="77777777" w:rsidR="000346C3" w:rsidRDefault="000346C3">
      <w:pPr>
        <w:pStyle w:val="a3"/>
        <w:spacing w:before="7"/>
        <w:ind w:right="220"/>
        <w:rPr>
          <w:sz w:val="22"/>
        </w:rPr>
      </w:pPr>
    </w:p>
    <w:p w14:paraId="62C380D6" w14:textId="63BCC939" w:rsidR="000346C3" w:rsidRDefault="00E21CC9">
      <w:pPr>
        <w:ind w:left="196" w:right="196"/>
        <w:rPr>
          <w:sz w:val="20"/>
        </w:rPr>
      </w:pPr>
      <w:r>
        <w:rPr>
          <w:b/>
          <w:sz w:val="20"/>
        </w:rPr>
        <w:t xml:space="preserve">CamelCase: </w:t>
      </w:r>
      <w:r w:rsidR="00336EDA">
        <w:rPr>
          <w:sz w:val="20"/>
        </w:rPr>
        <w:t>x</w:t>
      </w:r>
    </w:p>
    <w:p w14:paraId="013287D5" w14:textId="77777777" w:rsidR="000346C3" w:rsidRDefault="000346C3">
      <w:pPr>
        <w:pStyle w:val="a3"/>
        <w:spacing w:before="4"/>
        <w:ind w:right="220"/>
        <w:rPr>
          <w:sz w:val="22"/>
        </w:rPr>
      </w:pPr>
    </w:p>
    <w:p w14:paraId="0A91B40C" w14:textId="77777777" w:rsidR="000346C3" w:rsidRDefault="00E21CC9" w:rsidP="00336EDA">
      <w:pPr>
        <w:pStyle w:val="a3"/>
        <w:ind w:right="220"/>
      </w:pPr>
      <w:r>
        <w:t>Alias:</w:t>
      </w:r>
    </w:p>
    <w:p w14:paraId="12B4F6A5" w14:textId="77777777" w:rsidR="000346C3" w:rsidRDefault="000346C3">
      <w:pPr>
        <w:pStyle w:val="a3"/>
        <w:spacing w:before="7"/>
        <w:ind w:right="220"/>
        <w:rPr>
          <w:b w:val="0"/>
          <w:sz w:val="22"/>
        </w:rPr>
      </w:pPr>
    </w:p>
    <w:p w14:paraId="4366E574" w14:textId="2E1ADE8F" w:rsidR="000346C3" w:rsidRDefault="00E21CC9">
      <w:pPr>
        <w:ind w:left="196" w:right="196"/>
        <w:rPr>
          <w:sz w:val="20"/>
        </w:rPr>
      </w:pPr>
      <w:r>
        <w:rPr>
          <w:b/>
          <w:sz w:val="20"/>
        </w:rPr>
        <w:t xml:space="preserve">Value type: </w:t>
      </w:r>
      <w:r w:rsidR="00336EDA">
        <w:rPr>
          <w:sz w:val="20"/>
        </w:rPr>
        <w:t>integer</w:t>
      </w:r>
    </w:p>
    <w:p w14:paraId="5D7D7C9A" w14:textId="77777777" w:rsidR="000346C3" w:rsidRDefault="000346C3">
      <w:pPr>
        <w:pStyle w:val="a3"/>
        <w:spacing w:before="4"/>
        <w:ind w:right="220"/>
        <w:rPr>
          <w:sz w:val="22"/>
        </w:rPr>
      </w:pPr>
    </w:p>
    <w:p w14:paraId="3221FFDB" w14:textId="77777777" w:rsidR="000346C3" w:rsidRDefault="00E21CC9">
      <w:pPr>
        <w:ind w:left="196" w:right="196"/>
        <w:rPr>
          <w:sz w:val="20"/>
        </w:rPr>
      </w:pPr>
      <w:r>
        <w:rPr>
          <w:b/>
          <w:sz w:val="20"/>
        </w:rPr>
        <w:t xml:space="preserve">Remarks: </w:t>
      </w:r>
      <w:r>
        <w:rPr>
          <w:sz w:val="20"/>
        </w:rPr>
        <w:t>No remarks.</w:t>
      </w:r>
    </w:p>
    <w:p w14:paraId="59DED2DF" w14:textId="2B75D30F" w:rsidR="00336EDA" w:rsidRDefault="00336EDA" w:rsidP="00336EDA">
      <w:pPr>
        <w:pStyle w:val="a3"/>
        <w:spacing w:before="10"/>
        <w:ind w:right="220" w:firstLineChars="100" w:firstLine="236"/>
        <w:rPr>
          <w:sz w:val="24"/>
        </w:rPr>
      </w:pPr>
    </w:p>
    <w:p w14:paraId="622EA503" w14:textId="77777777" w:rsidR="00336EDA" w:rsidRDefault="00336EDA">
      <w:pPr>
        <w:rPr>
          <w:b/>
          <w:sz w:val="24"/>
          <w:szCs w:val="20"/>
        </w:rPr>
      </w:pPr>
      <w:r>
        <w:rPr>
          <w:sz w:val="24"/>
        </w:rPr>
        <w:br w:type="page"/>
      </w:r>
    </w:p>
    <w:p w14:paraId="0D9798C7" w14:textId="77777777" w:rsidR="00336EDA" w:rsidRDefault="00336EDA" w:rsidP="00336EDA">
      <w:pPr>
        <w:pStyle w:val="a3"/>
        <w:spacing w:before="10"/>
        <w:ind w:leftChars="0" w:left="0" w:right="220"/>
        <w:rPr>
          <w:sz w:val="24"/>
        </w:rPr>
      </w:pPr>
    </w:p>
    <w:p w14:paraId="544C97FE" w14:textId="1E237ED5" w:rsidR="00336EDA" w:rsidDel="00D42A16" w:rsidRDefault="00336EDA" w:rsidP="00E14416">
      <w:pPr>
        <w:pStyle w:val="2"/>
        <w:numPr>
          <w:ilvl w:val="1"/>
          <w:numId w:val="9"/>
        </w:numPr>
        <w:tabs>
          <w:tab w:val="left" w:pos="711"/>
        </w:tabs>
        <w:ind w:left="788" w:right="196" w:hanging="592"/>
        <w:rPr>
          <w:moveFrom w:id="4043" w:author="USER" w:date="2024-04-08T14:44:00Z"/>
        </w:rPr>
      </w:pPr>
      <w:moveFromRangeStart w:id="4044" w:author="USER" w:date="2024-04-08T14:44:00Z" w:name="move163479864"/>
      <w:moveFrom w:id="4045" w:author="USER" w:date="2024-04-08T14:44:00Z">
        <w:r w:rsidDel="00D42A16">
          <w:rPr>
            <w:rFonts w:eastAsiaTheme="minorEastAsia" w:hint="eastAsia"/>
            <w:lang w:eastAsia="ko-KR"/>
          </w:rPr>
          <w:t>Y</w:t>
        </w:r>
      </w:moveFrom>
    </w:p>
    <w:p w14:paraId="196FC318" w14:textId="52C575CA" w:rsidR="00336EDA" w:rsidDel="00D42A16" w:rsidRDefault="00336EDA" w:rsidP="00336EDA">
      <w:pPr>
        <w:pStyle w:val="a3"/>
        <w:spacing w:before="5"/>
        <w:ind w:right="220"/>
        <w:rPr>
          <w:moveFrom w:id="4046" w:author="USER" w:date="2024-04-08T14:44:00Z"/>
          <w:b w:val="0"/>
          <w:sz w:val="22"/>
        </w:rPr>
      </w:pPr>
    </w:p>
    <w:p w14:paraId="6F9C1EB2" w14:textId="09F0C3D5" w:rsidR="00336EDA" w:rsidRPr="00336EDA" w:rsidDel="00D42A16" w:rsidRDefault="00336EDA" w:rsidP="00336EDA">
      <w:pPr>
        <w:pStyle w:val="a3"/>
        <w:ind w:right="220"/>
        <w:rPr>
          <w:moveFrom w:id="4047" w:author="USER" w:date="2024-04-08T14:44:00Z"/>
          <w:b w:val="0"/>
          <w:bCs/>
        </w:rPr>
      </w:pPr>
      <w:moveFrom w:id="4048" w:author="USER" w:date="2024-04-08T14:44:00Z">
        <w:r w:rsidDel="00D42A16">
          <w:t xml:space="preserve">Definition: </w:t>
        </w:r>
        <w:r w:rsidRPr="00336EDA" w:rsidDel="00D42A16">
          <w:rPr>
            <w:b w:val="0"/>
            <w:bCs/>
          </w:rPr>
          <w:t xml:space="preserve">The </w:t>
        </w:r>
        <w:r w:rsidDel="00D42A16">
          <w:rPr>
            <w:b w:val="0"/>
            <w:bCs/>
          </w:rPr>
          <w:t>vertical</w:t>
        </w:r>
        <w:r w:rsidRPr="00336EDA" w:rsidDel="00D42A16">
          <w:rPr>
            <w:b w:val="0"/>
            <w:bCs/>
          </w:rPr>
          <w:t xml:space="preserve"> length of the paper to be printed</w:t>
        </w:r>
      </w:moveFrom>
    </w:p>
    <w:p w14:paraId="53528E98" w14:textId="74958271" w:rsidR="00336EDA" w:rsidDel="00D42A16" w:rsidRDefault="00336EDA" w:rsidP="00336EDA">
      <w:pPr>
        <w:pStyle w:val="a3"/>
        <w:spacing w:before="7"/>
        <w:ind w:right="220"/>
        <w:rPr>
          <w:moveFrom w:id="4049" w:author="USER" w:date="2024-04-08T14:44:00Z"/>
          <w:sz w:val="22"/>
        </w:rPr>
      </w:pPr>
    </w:p>
    <w:p w14:paraId="213547D8" w14:textId="72C702AE" w:rsidR="00336EDA" w:rsidDel="00D42A16" w:rsidRDefault="00336EDA" w:rsidP="00336EDA">
      <w:pPr>
        <w:ind w:left="196" w:right="196"/>
        <w:rPr>
          <w:moveFrom w:id="4050" w:author="USER" w:date="2024-04-08T14:44:00Z"/>
          <w:sz w:val="20"/>
        </w:rPr>
      </w:pPr>
      <w:moveFrom w:id="4051" w:author="USER" w:date="2024-04-08T14:44:00Z">
        <w:r w:rsidDel="00D42A16">
          <w:rPr>
            <w:b/>
            <w:sz w:val="20"/>
          </w:rPr>
          <w:t xml:space="preserve">CamelCase: </w:t>
        </w:r>
        <w:r w:rsidR="007F71B5" w:rsidDel="00D42A16">
          <w:rPr>
            <w:sz w:val="20"/>
          </w:rPr>
          <w:t>y</w:t>
        </w:r>
      </w:moveFrom>
    </w:p>
    <w:p w14:paraId="1411EF28" w14:textId="57BECD43" w:rsidR="00336EDA" w:rsidDel="00D42A16" w:rsidRDefault="00336EDA" w:rsidP="00336EDA">
      <w:pPr>
        <w:pStyle w:val="a3"/>
        <w:spacing w:before="4"/>
        <w:ind w:right="220"/>
        <w:rPr>
          <w:moveFrom w:id="4052" w:author="USER" w:date="2024-04-08T14:44:00Z"/>
          <w:sz w:val="22"/>
        </w:rPr>
      </w:pPr>
    </w:p>
    <w:p w14:paraId="0F10822A" w14:textId="4DD56D83" w:rsidR="00336EDA" w:rsidDel="00D42A16" w:rsidRDefault="00336EDA" w:rsidP="00336EDA">
      <w:pPr>
        <w:pStyle w:val="a3"/>
        <w:ind w:right="220"/>
        <w:rPr>
          <w:moveFrom w:id="4053" w:author="USER" w:date="2024-04-08T14:44:00Z"/>
        </w:rPr>
      </w:pPr>
      <w:moveFrom w:id="4054" w:author="USER" w:date="2024-04-08T14:44:00Z">
        <w:r w:rsidDel="00D42A16">
          <w:t>Alias:</w:t>
        </w:r>
      </w:moveFrom>
    </w:p>
    <w:p w14:paraId="075E3451" w14:textId="0FD72331" w:rsidR="00336EDA" w:rsidDel="00D42A16" w:rsidRDefault="00336EDA" w:rsidP="00336EDA">
      <w:pPr>
        <w:pStyle w:val="a3"/>
        <w:spacing w:before="7"/>
        <w:ind w:right="220"/>
        <w:rPr>
          <w:moveFrom w:id="4055" w:author="USER" w:date="2024-04-08T14:44:00Z"/>
          <w:b w:val="0"/>
          <w:sz w:val="22"/>
        </w:rPr>
      </w:pPr>
    </w:p>
    <w:p w14:paraId="4409BD99" w14:textId="500A49B3" w:rsidR="00336EDA" w:rsidDel="00D42A16" w:rsidRDefault="00336EDA" w:rsidP="00336EDA">
      <w:pPr>
        <w:ind w:left="196" w:right="196"/>
        <w:rPr>
          <w:moveFrom w:id="4056" w:author="USER" w:date="2024-04-08T14:44:00Z"/>
          <w:sz w:val="20"/>
        </w:rPr>
      </w:pPr>
      <w:moveFrom w:id="4057" w:author="USER" w:date="2024-04-08T14:44:00Z">
        <w:r w:rsidDel="00D42A16">
          <w:rPr>
            <w:b/>
            <w:sz w:val="20"/>
          </w:rPr>
          <w:t xml:space="preserve">Value type: </w:t>
        </w:r>
        <w:r w:rsidDel="00D42A16">
          <w:rPr>
            <w:sz w:val="20"/>
          </w:rPr>
          <w:t>integer</w:t>
        </w:r>
      </w:moveFrom>
    </w:p>
    <w:p w14:paraId="44BB7CEF" w14:textId="35BA49B2" w:rsidR="00336EDA" w:rsidDel="00D42A16" w:rsidRDefault="00336EDA" w:rsidP="00336EDA">
      <w:pPr>
        <w:pStyle w:val="a3"/>
        <w:spacing w:before="4"/>
        <w:ind w:right="220"/>
        <w:rPr>
          <w:moveFrom w:id="4058" w:author="USER" w:date="2024-04-08T14:44:00Z"/>
          <w:sz w:val="22"/>
        </w:rPr>
      </w:pPr>
    </w:p>
    <w:p w14:paraId="67B4BB4F" w14:textId="01F0236A" w:rsidR="00336EDA" w:rsidDel="00D42A16" w:rsidRDefault="00336EDA" w:rsidP="00336EDA">
      <w:pPr>
        <w:ind w:left="196" w:right="196"/>
        <w:rPr>
          <w:moveFrom w:id="4059" w:author="USER" w:date="2024-04-08T14:44:00Z"/>
          <w:sz w:val="20"/>
        </w:rPr>
      </w:pPr>
      <w:moveFrom w:id="4060" w:author="USER" w:date="2024-04-08T14:44:00Z">
        <w:r w:rsidDel="00D42A16">
          <w:rPr>
            <w:b/>
            <w:sz w:val="20"/>
          </w:rPr>
          <w:t xml:space="preserve">Remarks: </w:t>
        </w:r>
        <w:r w:rsidDel="00D42A16">
          <w:rPr>
            <w:sz w:val="20"/>
          </w:rPr>
          <w:t>No remarks.</w:t>
        </w:r>
      </w:moveFrom>
    </w:p>
    <w:p w14:paraId="5D613B37" w14:textId="748B456A" w:rsidR="004E4E29" w:rsidDel="00D42A16" w:rsidRDefault="004E4E29">
      <w:pPr>
        <w:rPr>
          <w:moveFrom w:id="4061" w:author="USER" w:date="2024-04-08T14:44:00Z"/>
          <w:sz w:val="20"/>
        </w:rPr>
      </w:pPr>
      <w:moveFrom w:id="4062" w:author="USER" w:date="2024-04-08T14:44:00Z">
        <w:r w:rsidDel="00D42A16">
          <w:rPr>
            <w:sz w:val="20"/>
          </w:rPr>
          <w:br w:type="page"/>
        </w:r>
      </w:moveFrom>
    </w:p>
    <w:p w14:paraId="0A31A29D" w14:textId="0E63CEBC" w:rsidR="000346C3" w:rsidDel="007A49FE" w:rsidRDefault="000346C3">
      <w:pPr>
        <w:ind w:left="196" w:right="196"/>
        <w:rPr>
          <w:moveFrom w:id="4063" w:author="USER" w:date="2024-04-08T14:44:00Z"/>
          <w:sz w:val="20"/>
        </w:rPr>
      </w:pPr>
    </w:p>
    <w:p w14:paraId="2A011FE6" w14:textId="1DF2DE49" w:rsidR="004E4E29" w:rsidDel="00D42A16" w:rsidRDefault="004E4E29">
      <w:pPr>
        <w:ind w:left="196" w:right="196"/>
        <w:rPr>
          <w:moveFrom w:id="4064" w:author="USER" w:date="2024-04-08T14:44:00Z"/>
          <w:sz w:val="20"/>
        </w:rPr>
      </w:pPr>
    </w:p>
    <w:moveFromRangeEnd w:id="4044"/>
    <w:p w14:paraId="09465AC8" w14:textId="77777777" w:rsidR="00D42A16" w:rsidRDefault="00D42A16" w:rsidP="00D42A16">
      <w:pPr>
        <w:pStyle w:val="2"/>
        <w:numPr>
          <w:ilvl w:val="1"/>
          <w:numId w:val="9"/>
        </w:numPr>
        <w:tabs>
          <w:tab w:val="left" w:pos="711"/>
        </w:tabs>
        <w:ind w:left="788" w:right="196" w:hanging="592"/>
        <w:rPr>
          <w:moveTo w:id="4065" w:author="USER" w:date="2024-04-08T14:44:00Z"/>
        </w:rPr>
      </w:pPr>
      <w:moveToRangeStart w:id="4066" w:author="USER" w:date="2024-04-08T14:44:00Z" w:name="move163479864"/>
      <w:moveTo w:id="4067" w:author="USER" w:date="2024-04-08T14:44:00Z">
        <w:r>
          <w:rPr>
            <w:rFonts w:eastAsiaTheme="minorEastAsia" w:hint="eastAsia"/>
            <w:lang w:eastAsia="ko-KR"/>
          </w:rPr>
          <w:t>Y</w:t>
        </w:r>
      </w:moveTo>
    </w:p>
    <w:p w14:paraId="6B157056" w14:textId="77777777" w:rsidR="00D42A16" w:rsidRDefault="00D42A16" w:rsidP="00D42A16">
      <w:pPr>
        <w:pStyle w:val="a3"/>
        <w:spacing w:before="5"/>
        <w:ind w:right="220"/>
        <w:rPr>
          <w:moveTo w:id="4068" w:author="USER" w:date="2024-04-08T14:44:00Z"/>
          <w:b w:val="0"/>
          <w:sz w:val="22"/>
        </w:rPr>
      </w:pPr>
    </w:p>
    <w:p w14:paraId="30839099" w14:textId="07CB6E2B" w:rsidR="00D42A16" w:rsidRPr="00336EDA" w:rsidRDefault="00D42A16" w:rsidP="00D42A16">
      <w:pPr>
        <w:pStyle w:val="a3"/>
        <w:ind w:right="220"/>
        <w:rPr>
          <w:moveTo w:id="4069" w:author="USER" w:date="2024-04-08T14:44:00Z"/>
          <w:b w:val="0"/>
          <w:bCs/>
        </w:rPr>
      </w:pPr>
      <w:moveTo w:id="4070" w:author="USER" w:date="2024-04-08T14:44:00Z">
        <w:r>
          <w:t xml:space="preserve">Definition: </w:t>
        </w:r>
        <w:r w:rsidRPr="00336EDA">
          <w:rPr>
            <w:b w:val="0"/>
            <w:bCs/>
          </w:rPr>
          <w:t xml:space="preserve">The </w:t>
        </w:r>
        <w:r>
          <w:rPr>
            <w:b w:val="0"/>
            <w:bCs/>
          </w:rPr>
          <w:t>vertical</w:t>
        </w:r>
        <w:r w:rsidRPr="00336EDA">
          <w:rPr>
            <w:b w:val="0"/>
            <w:bCs/>
          </w:rPr>
          <w:t xml:space="preserve"> length</w:t>
        </w:r>
      </w:moveTo>
      <w:ins w:id="4071" w:author="GREENBLUE" w:date="2024-10-10T15:29:00Z">
        <w:r w:rsidR="00DB5A14">
          <w:rPr>
            <w:b w:val="0"/>
            <w:bCs/>
          </w:rPr>
          <w:t>(</w:t>
        </w:r>
        <w:r w:rsidR="00DB5A14">
          <w:rPr>
            <w:rFonts w:eastAsiaTheme="minorEastAsia" w:hint="eastAsia"/>
            <w:b w:val="0"/>
            <w:bCs/>
            <w:lang w:eastAsia="ko-KR"/>
          </w:rPr>
          <w:t>c</w:t>
        </w:r>
        <w:r w:rsidR="00DB5A14">
          <w:rPr>
            <w:rFonts w:eastAsiaTheme="minorEastAsia"/>
            <w:b w:val="0"/>
            <w:bCs/>
            <w:lang w:eastAsia="ko-KR"/>
          </w:rPr>
          <w:t>m</w:t>
        </w:r>
        <w:r w:rsidR="00DB5A14">
          <w:rPr>
            <w:b w:val="0"/>
            <w:bCs/>
          </w:rPr>
          <w:t>)</w:t>
        </w:r>
      </w:ins>
      <w:moveTo w:id="4072" w:author="USER" w:date="2024-04-08T14:44:00Z">
        <w:r w:rsidRPr="00336EDA">
          <w:rPr>
            <w:b w:val="0"/>
            <w:bCs/>
          </w:rPr>
          <w:t xml:space="preserve"> of the paper to be printed</w:t>
        </w:r>
      </w:moveTo>
    </w:p>
    <w:p w14:paraId="424F1313" w14:textId="77777777" w:rsidR="00D42A16" w:rsidRDefault="00D42A16" w:rsidP="00D42A16">
      <w:pPr>
        <w:pStyle w:val="a3"/>
        <w:spacing w:before="7"/>
        <w:ind w:right="220"/>
        <w:rPr>
          <w:moveTo w:id="4073" w:author="USER" w:date="2024-04-08T14:44:00Z"/>
          <w:sz w:val="22"/>
        </w:rPr>
      </w:pPr>
    </w:p>
    <w:p w14:paraId="6E9BA368" w14:textId="77777777" w:rsidR="00D42A16" w:rsidRDefault="00D42A16" w:rsidP="00D42A16">
      <w:pPr>
        <w:ind w:left="196" w:right="196"/>
        <w:rPr>
          <w:moveTo w:id="4074" w:author="USER" w:date="2024-04-08T14:44:00Z"/>
          <w:sz w:val="20"/>
        </w:rPr>
      </w:pPr>
      <w:moveTo w:id="4075" w:author="USER" w:date="2024-04-08T14:44:00Z">
        <w:r>
          <w:rPr>
            <w:b/>
            <w:sz w:val="20"/>
          </w:rPr>
          <w:t xml:space="preserve">CamelCase: </w:t>
        </w:r>
        <w:r>
          <w:rPr>
            <w:sz w:val="20"/>
          </w:rPr>
          <w:t>y</w:t>
        </w:r>
      </w:moveTo>
    </w:p>
    <w:p w14:paraId="63D8AF03" w14:textId="77777777" w:rsidR="00D42A16" w:rsidRDefault="00D42A16" w:rsidP="00D42A16">
      <w:pPr>
        <w:pStyle w:val="a3"/>
        <w:spacing w:before="4"/>
        <w:ind w:right="220"/>
        <w:rPr>
          <w:moveTo w:id="4076" w:author="USER" w:date="2024-04-08T14:44:00Z"/>
          <w:sz w:val="22"/>
        </w:rPr>
      </w:pPr>
    </w:p>
    <w:p w14:paraId="0ABEE507" w14:textId="77777777" w:rsidR="00D42A16" w:rsidRDefault="00D42A16" w:rsidP="00D42A16">
      <w:pPr>
        <w:pStyle w:val="a3"/>
        <w:ind w:right="220"/>
        <w:rPr>
          <w:moveTo w:id="4077" w:author="USER" w:date="2024-04-08T14:44:00Z"/>
        </w:rPr>
      </w:pPr>
      <w:moveTo w:id="4078" w:author="USER" w:date="2024-04-08T14:44:00Z">
        <w:r>
          <w:t>Alias:</w:t>
        </w:r>
      </w:moveTo>
    </w:p>
    <w:p w14:paraId="5864F656" w14:textId="77777777" w:rsidR="00D42A16" w:rsidRDefault="00D42A16" w:rsidP="00D42A16">
      <w:pPr>
        <w:pStyle w:val="a3"/>
        <w:spacing w:before="7"/>
        <w:ind w:right="220"/>
        <w:rPr>
          <w:moveTo w:id="4079" w:author="USER" w:date="2024-04-08T14:44:00Z"/>
          <w:b w:val="0"/>
          <w:sz w:val="22"/>
        </w:rPr>
      </w:pPr>
    </w:p>
    <w:p w14:paraId="344B354F" w14:textId="77777777" w:rsidR="00D42A16" w:rsidRDefault="00D42A16" w:rsidP="00D42A16">
      <w:pPr>
        <w:ind w:left="196" w:right="196"/>
        <w:rPr>
          <w:moveTo w:id="4080" w:author="USER" w:date="2024-04-08T14:44:00Z"/>
          <w:sz w:val="20"/>
        </w:rPr>
      </w:pPr>
      <w:moveTo w:id="4081" w:author="USER" w:date="2024-04-08T14:44:00Z">
        <w:r>
          <w:rPr>
            <w:b/>
            <w:sz w:val="20"/>
          </w:rPr>
          <w:t xml:space="preserve">Value type: </w:t>
        </w:r>
        <w:r>
          <w:rPr>
            <w:sz w:val="20"/>
          </w:rPr>
          <w:t>integer</w:t>
        </w:r>
      </w:moveTo>
    </w:p>
    <w:p w14:paraId="4448D909" w14:textId="77777777" w:rsidR="00D42A16" w:rsidRDefault="00D42A16" w:rsidP="00D42A16">
      <w:pPr>
        <w:pStyle w:val="a3"/>
        <w:spacing w:before="4"/>
        <w:ind w:right="220"/>
        <w:rPr>
          <w:moveTo w:id="4082" w:author="USER" w:date="2024-04-08T14:44:00Z"/>
          <w:sz w:val="22"/>
        </w:rPr>
      </w:pPr>
    </w:p>
    <w:p w14:paraId="39BB1718" w14:textId="237DCC0D" w:rsidR="00D42A16" w:rsidRDefault="00D42A16" w:rsidP="00D42A16">
      <w:pPr>
        <w:ind w:left="196" w:right="196"/>
        <w:rPr>
          <w:ins w:id="4083" w:author="GREENBLUE" w:date="2024-10-10T13:06:00Z"/>
          <w:sz w:val="20"/>
        </w:rPr>
      </w:pPr>
      <w:moveTo w:id="4084" w:author="USER" w:date="2024-04-08T14:44:00Z">
        <w:r>
          <w:rPr>
            <w:b/>
            <w:sz w:val="20"/>
          </w:rPr>
          <w:t xml:space="preserve">Remarks: </w:t>
        </w:r>
        <w:r>
          <w:rPr>
            <w:sz w:val="20"/>
          </w:rPr>
          <w:t>No remarks.</w:t>
        </w:r>
      </w:moveTo>
    </w:p>
    <w:p w14:paraId="2C09CECA" w14:textId="478547F5" w:rsidR="00840735" w:rsidRDefault="00840735">
      <w:pPr>
        <w:rPr>
          <w:ins w:id="4085" w:author="GREENBLUE" w:date="2024-10-10T13:06:00Z"/>
          <w:sz w:val="20"/>
        </w:rPr>
      </w:pPr>
      <w:ins w:id="4086" w:author="GREENBLUE" w:date="2024-10-10T13:06:00Z">
        <w:r>
          <w:rPr>
            <w:sz w:val="20"/>
          </w:rPr>
          <w:br w:type="page"/>
        </w:r>
      </w:ins>
    </w:p>
    <w:p w14:paraId="5F266C40" w14:textId="77777777" w:rsidR="00840735" w:rsidRDefault="00840735" w:rsidP="00D42A16">
      <w:pPr>
        <w:ind w:left="196" w:right="196"/>
        <w:rPr>
          <w:ins w:id="4087" w:author="GREENBLUE" w:date="2024-10-10T13:06:00Z"/>
          <w:sz w:val="20"/>
        </w:rPr>
      </w:pPr>
    </w:p>
    <w:p w14:paraId="703380A9" w14:textId="35AC838E" w:rsidR="00840735" w:rsidRDefault="00840735" w:rsidP="00840735">
      <w:pPr>
        <w:pStyle w:val="2"/>
        <w:numPr>
          <w:ilvl w:val="1"/>
          <w:numId w:val="9"/>
        </w:numPr>
        <w:tabs>
          <w:tab w:val="left" w:pos="711"/>
        </w:tabs>
        <w:ind w:left="788" w:right="196" w:hanging="592"/>
        <w:rPr>
          <w:ins w:id="4088" w:author="GREENBLUE" w:date="2024-10-10T13:06:00Z"/>
        </w:rPr>
      </w:pPr>
      <w:ins w:id="4089" w:author="GREENBLUE" w:date="2024-10-10T13:06:00Z">
        <w:r>
          <w:rPr>
            <w:rFonts w:eastAsiaTheme="minorEastAsia"/>
            <w:lang w:eastAsia="ko-KR"/>
          </w:rPr>
          <w:t xml:space="preserve"> Publi</w:t>
        </w:r>
      </w:ins>
      <w:ins w:id="4090" w:author="GREENBLUE" w:date="2024-10-17T16:01:00Z">
        <w:r w:rsidR="008C197D">
          <w:rPr>
            <w:rFonts w:eastAsiaTheme="minorEastAsia"/>
            <w:lang w:eastAsia="ko-KR"/>
          </w:rPr>
          <w:t>cation</w:t>
        </w:r>
      </w:ins>
      <w:ins w:id="4091" w:author="GREENBLUE" w:date="2024-10-10T13:06:00Z">
        <w:r>
          <w:rPr>
            <w:rFonts w:eastAsiaTheme="minorEastAsia"/>
            <w:lang w:eastAsia="ko-KR"/>
          </w:rPr>
          <w:t xml:space="preserve"> Date</w:t>
        </w:r>
      </w:ins>
    </w:p>
    <w:p w14:paraId="02DBB554" w14:textId="77777777" w:rsidR="00840735" w:rsidRDefault="00840735" w:rsidP="00840735">
      <w:pPr>
        <w:pStyle w:val="a3"/>
        <w:spacing w:before="5"/>
        <w:ind w:right="220"/>
        <w:rPr>
          <w:ins w:id="4092" w:author="GREENBLUE" w:date="2024-10-10T13:06:00Z"/>
          <w:b w:val="0"/>
          <w:sz w:val="22"/>
        </w:rPr>
      </w:pPr>
    </w:p>
    <w:p w14:paraId="41C81A94" w14:textId="2A39FCAA" w:rsidR="00840735" w:rsidRPr="008C197D" w:rsidRDefault="00840735" w:rsidP="00840735">
      <w:pPr>
        <w:pStyle w:val="a3"/>
        <w:ind w:right="220"/>
        <w:rPr>
          <w:ins w:id="4093" w:author="GREENBLUE" w:date="2024-10-10T13:06:00Z"/>
          <w:b w:val="0"/>
          <w:bCs/>
        </w:rPr>
      </w:pPr>
      <w:ins w:id="4094" w:author="GREENBLUE" w:date="2024-10-10T13:06:00Z">
        <w:r>
          <w:t xml:space="preserve">Definition: </w:t>
        </w:r>
      </w:ins>
      <w:ins w:id="4095" w:author="GREENBLUE" w:date="2024-10-17T16:01:00Z">
        <w:r w:rsidR="008C197D" w:rsidRPr="008C197D">
          <w:rPr>
            <w:b w:val="0"/>
            <w:color w:val="222222"/>
            <w:shd w:val="clear" w:color="auto" w:fill="FFFFFF"/>
          </w:rPr>
          <w:t>The date when the notice was officially published.</w:t>
        </w:r>
      </w:ins>
    </w:p>
    <w:p w14:paraId="34B0690D" w14:textId="77777777" w:rsidR="00840735" w:rsidRDefault="00840735" w:rsidP="00840735">
      <w:pPr>
        <w:pStyle w:val="a3"/>
        <w:spacing w:before="7"/>
        <w:ind w:right="220"/>
        <w:rPr>
          <w:ins w:id="4096" w:author="GREENBLUE" w:date="2024-10-10T13:06:00Z"/>
          <w:sz w:val="22"/>
        </w:rPr>
      </w:pPr>
    </w:p>
    <w:p w14:paraId="6EBAD490" w14:textId="30CE0252" w:rsidR="00840735" w:rsidRDefault="00840735" w:rsidP="00840735">
      <w:pPr>
        <w:ind w:left="196" w:right="196"/>
        <w:rPr>
          <w:ins w:id="4097" w:author="GREENBLUE" w:date="2024-10-10T13:06:00Z"/>
          <w:sz w:val="20"/>
        </w:rPr>
      </w:pPr>
      <w:ins w:id="4098" w:author="GREENBLUE" w:date="2024-10-10T13:06:00Z">
        <w:r>
          <w:rPr>
            <w:b/>
            <w:sz w:val="20"/>
          </w:rPr>
          <w:t xml:space="preserve">CamelCase: </w:t>
        </w:r>
        <w:r>
          <w:rPr>
            <w:sz w:val="20"/>
          </w:rPr>
          <w:t>publi</w:t>
        </w:r>
      </w:ins>
      <w:ins w:id="4099" w:author="GREENBLUE" w:date="2024-10-17T16:01:00Z">
        <w:r w:rsidR="008C197D">
          <w:rPr>
            <w:sz w:val="20"/>
          </w:rPr>
          <w:t>cation</w:t>
        </w:r>
      </w:ins>
      <w:ins w:id="4100" w:author="GREENBLUE" w:date="2024-10-10T13:06:00Z">
        <w:r>
          <w:rPr>
            <w:sz w:val="20"/>
          </w:rPr>
          <w:t>Date</w:t>
        </w:r>
      </w:ins>
    </w:p>
    <w:p w14:paraId="10798509" w14:textId="77777777" w:rsidR="00840735" w:rsidRDefault="00840735" w:rsidP="00840735">
      <w:pPr>
        <w:pStyle w:val="a3"/>
        <w:spacing w:before="4"/>
        <w:ind w:right="220"/>
        <w:rPr>
          <w:ins w:id="4101" w:author="GREENBLUE" w:date="2024-10-10T13:06:00Z"/>
          <w:sz w:val="22"/>
        </w:rPr>
      </w:pPr>
    </w:p>
    <w:p w14:paraId="20F17354" w14:textId="77777777" w:rsidR="00840735" w:rsidRDefault="00840735" w:rsidP="00840735">
      <w:pPr>
        <w:pStyle w:val="a3"/>
        <w:ind w:right="220"/>
        <w:rPr>
          <w:ins w:id="4102" w:author="GREENBLUE" w:date="2024-10-10T13:06:00Z"/>
        </w:rPr>
      </w:pPr>
      <w:ins w:id="4103" w:author="GREENBLUE" w:date="2024-10-10T13:06:00Z">
        <w:r>
          <w:t>Alias:</w:t>
        </w:r>
      </w:ins>
    </w:p>
    <w:p w14:paraId="69E214CF" w14:textId="77777777" w:rsidR="00840735" w:rsidRDefault="00840735" w:rsidP="00840735">
      <w:pPr>
        <w:pStyle w:val="a3"/>
        <w:spacing w:before="7"/>
        <w:ind w:right="220"/>
        <w:rPr>
          <w:ins w:id="4104" w:author="GREENBLUE" w:date="2024-10-10T13:06:00Z"/>
          <w:b w:val="0"/>
          <w:sz w:val="22"/>
        </w:rPr>
      </w:pPr>
    </w:p>
    <w:p w14:paraId="21454B5A" w14:textId="172FFC1B" w:rsidR="00840735" w:rsidRDefault="00840735" w:rsidP="00840735">
      <w:pPr>
        <w:ind w:left="196" w:right="196"/>
        <w:rPr>
          <w:ins w:id="4105" w:author="GREENBLUE" w:date="2024-10-10T13:06:00Z"/>
          <w:sz w:val="20"/>
        </w:rPr>
      </w:pPr>
      <w:ins w:id="4106" w:author="GREENBLUE" w:date="2024-10-10T13:06:00Z">
        <w:r>
          <w:rPr>
            <w:b/>
            <w:sz w:val="20"/>
          </w:rPr>
          <w:t xml:space="preserve">Value type: </w:t>
        </w:r>
        <w:r>
          <w:rPr>
            <w:sz w:val="20"/>
          </w:rPr>
          <w:t>date</w:t>
        </w:r>
      </w:ins>
    </w:p>
    <w:p w14:paraId="7A6882B9" w14:textId="77777777" w:rsidR="00840735" w:rsidRDefault="00840735" w:rsidP="00840735">
      <w:pPr>
        <w:pStyle w:val="a3"/>
        <w:spacing w:before="4"/>
        <w:ind w:right="220"/>
        <w:rPr>
          <w:ins w:id="4107" w:author="GREENBLUE" w:date="2024-10-10T13:06:00Z"/>
          <w:sz w:val="22"/>
        </w:rPr>
      </w:pPr>
    </w:p>
    <w:p w14:paraId="166BFAE8" w14:textId="6207E576" w:rsidR="006942E2" w:rsidRDefault="00840735" w:rsidP="00840735">
      <w:pPr>
        <w:ind w:left="196" w:right="196"/>
        <w:rPr>
          <w:ins w:id="4108" w:author="GREENBLUE" w:date="2024-10-10T13:06:00Z"/>
          <w:sz w:val="20"/>
        </w:rPr>
      </w:pPr>
      <w:ins w:id="4109" w:author="GREENBLUE" w:date="2024-10-10T13:06:00Z">
        <w:r>
          <w:rPr>
            <w:b/>
            <w:sz w:val="20"/>
          </w:rPr>
          <w:t xml:space="preserve">Remarks: </w:t>
        </w:r>
        <w:r>
          <w:rPr>
            <w:sz w:val="20"/>
          </w:rPr>
          <w:t>No remarks.</w:t>
        </w:r>
      </w:ins>
    </w:p>
    <w:p w14:paraId="341006D9" w14:textId="65E39450" w:rsidR="006942E2" w:rsidRDefault="006942E2" w:rsidP="006942E2">
      <w:pPr>
        <w:rPr>
          <w:ins w:id="4110" w:author="GREENBLUE" w:date="2024-10-10T13:06:00Z"/>
          <w:sz w:val="20"/>
        </w:rPr>
      </w:pPr>
      <w:ins w:id="4111" w:author="GREENBLUE" w:date="2024-10-10T13:06:00Z">
        <w:r>
          <w:rPr>
            <w:sz w:val="20"/>
          </w:rPr>
          <w:br w:type="page"/>
        </w:r>
      </w:ins>
    </w:p>
    <w:p w14:paraId="543AA563" w14:textId="6D512BCB" w:rsidR="006942E2" w:rsidRDefault="006942E2" w:rsidP="006942E2">
      <w:pPr>
        <w:pStyle w:val="2"/>
        <w:numPr>
          <w:ilvl w:val="1"/>
          <w:numId w:val="9"/>
        </w:numPr>
        <w:tabs>
          <w:tab w:val="left" w:pos="711"/>
        </w:tabs>
        <w:ind w:left="788" w:right="196" w:hanging="592"/>
        <w:rPr>
          <w:ins w:id="4112" w:author="GREENBLUE" w:date="2024-10-10T13:06:00Z"/>
        </w:rPr>
      </w:pPr>
      <w:ins w:id="4113" w:author="GREENBLUE" w:date="2024-10-10T13:07:00Z">
        <w:r>
          <w:rPr>
            <w:rFonts w:eastAsiaTheme="minorEastAsia"/>
            <w:lang w:eastAsia="ko-KR"/>
          </w:rPr>
          <w:lastRenderedPageBreak/>
          <w:t xml:space="preserve"> Week Number</w:t>
        </w:r>
      </w:ins>
    </w:p>
    <w:p w14:paraId="68E7B6FB" w14:textId="77777777" w:rsidR="006942E2" w:rsidRDefault="006942E2" w:rsidP="006942E2">
      <w:pPr>
        <w:pStyle w:val="a3"/>
        <w:spacing w:before="5"/>
        <w:ind w:right="220"/>
        <w:rPr>
          <w:ins w:id="4114" w:author="GREENBLUE" w:date="2024-10-10T13:06:00Z"/>
          <w:b w:val="0"/>
          <w:sz w:val="22"/>
        </w:rPr>
      </w:pPr>
    </w:p>
    <w:p w14:paraId="1C63AA3B" w14:textId="67D027D8" w:rsidR="006942E2" w:rsidRPr="00336EDA" w:rsidRDefault="006942E2" w:rsidP="006942E2">
      <w:pPr>
        <w:pStyle w:val="a3"/>
        <w:ind w:right="220"/>
        <w:rPr>
          <w:ins w:id="4115" w:author="GREENBLUE" w:date="2024-10-10T13:06:00Z"/>
          <w:b w:val="0"/>
          <w:bCs/>
        </w:rPr>
      </w:pPr>
      <w:ins w:id="4116" w:author="GREENBLUE" w:date="2024-10-10T13:06:00Z">
        <w:r>
          <w:t xml:space="preserve">Definition: </w:t>
        </w:r>
      </w:ins>
      <w:ins w:id="4117" w:author="GREENBLUE" w:date="2024-10-17T16:02:00Z">
        <w:r w:rsidR="006550AE" w:rsidRPr="006550AE">
          <w:rPr>
            <w:b w:val="0"/>
            <w:color w:val="222222"/>
            <w:shd w:val="clear" w:color="auto" w:fill="FFFFFF"/>
          </w:rPr>
          <w:t>This is the number that represents which week of the year it is.</w:t>
        </w:r>
      </w:ins>
    </w:p>
    <w:p w14:paraId="36865441" w14:textId="77777777" w:rsidR="006942E2" w:rsidRDefault="006942E2" w:rsidP="006942E2">
      <w:pPr>
        <w:pStyle w:val="a3"/>
        <w:spacing w:before="7"/>
        <w:ind w:right="220"/>
        <w:rPr>
          <w:ins w:id="4118" w:author="GREENBLUE" w:date="2024-10-10T13:06:00Z"/>
          <w:sz w:val="22"/>
        </w:rPr>
      </w:pPr>
    </w:p>
    <w:p w14:paraId="5A5B0BA4" w14:textId="2E4BA08E" w:rsidR="006942E2" w:rsidRDefault="006942E2" w:rsidP="006942E2">
      <w:pPr>
        <w:ind w:left="196" w:right="196"/>
        <w:rPr>
          <w:ins w:id="4119" w:author="GREENBLUE" w:date="2024-10-10T13:06:00Z"/>
          <w:sz w:val="20"/>
        </w:rPr>
      </w:pPr>
      <w:ins w:id="4120" w:author="GREENBLUE" w:date="2024-10-10T13:06:00Z">
        <w:r>
          <w:rPr>
            <w:b/>
            <w:sz w:val="20"/>
          </w:rPr>
          <w:t xml:space="preserve">CamelCase: </w:t>
        </w:r>
      </w:ins>
      <w:ins w:id="4121" w:author="GREENBLUE" w:date="2024-10-10T13:07:00Z">
        <w:r>
          <w:rPr>
            <w:sz w:val="20"/>
          </w:rPr>
          <w:t>weekNumber</w:t>
        </w:r>
      </w:ins>
    </w:p>
    <w:p w14:paraId="71DA7E19" w14:textId="77777777" w:rsidR="006942E2" w:rsidRDefault="006942E2" w:rsidP="006942E2">
      <w:pPr>
        <w:pStyle w:val="a3"/>
        <w:spacing w:before="4"/>
        <w:ind w:right="220"/>
        <w:rPr>
          <w:ins w:id="4122" w:author="GREENBLUE" w:date="2024-10-10T13:06:00Z"/>
          <w:sz w:val="22"/>
        </w:rPr>
      </w:pPr>
    </w:p>
    <w:p w14:paraId="66247805" w14:textId="77777777" w:rsidR="006942E2" w:rsidRDefault="006942E2" w:rsidP="006942E2">
      <w:pPr>
        <w:pStyle w:val="a3"/>
        <w:ind w:right="220"/>
        <w:rPr>
          <w:ins w:id="4123" w:author="GREENBLUE" w:date="2024-10-10T13:06:00Z"/>
        </w:rPr>
      </w:pPr>
      <w:ins w:id="4124" w:author="GREENBLUE" w:date="2024-10-10T13:06:00Z">
        <w:r>
          <w:t>Alias:</w:t>
        </w:r>
      </w:ins>
    </w:p>
    <w:p w14:paraId="201D4A3C" w14:textId="77777777" w:rsidR="006942E2" w:rsidRDefault="006942E2" w:rsidP="006942E2">
      <w:pPr>
        <w:pStyle w:val="a3"/>
        <w:spacing w:before="7"/>
        <w:ind w:right="220"/>
        <w:rPr>
          <w:ins w:id="4125" w:author="GREENBLUE" w:date="2024-10-10T13:06:00Z"/>
          <w:b w:val="0"/>
          <w:sz w:val="22"/>
        </w:rPr>
      </w:pPr>
    </w:p>
    <w:p w14:paraId="1EB5A149" w14:textId="679BBB37" w:rsidR="006942E2" w:rsidRDefault="006942E2" w:rsidP="006942E2">
      <w:pPr>
        <w:ind w:left="196" w:right="196"/>
        <w:rPr>
          <w:ins w:id="4126" w:author="GREENBLUE" w:date="2024-10-10T13:06:00Z"/>
          <w:sz w:val="20"/>
        </w:rPr>
      </w:pPr>
      <w:ins w:id="4127" w:author="GREENBLUE" w:date="2024-10-10T13:06:00Z">
        <w:r>
          <w:rPr>
            <w:b/>
            <w:sz w:val="20"/>
          </w:rPr>
          <w:t xml:space="preserve">Value type: </w:t>
        </w:r>
      </w:ins>
      <w:ins w:id="4128" w:author="GREENBLUE" w:date="2024-10-10T13:07:00Z">
        <w:r>
          <w:rPr>
            <w:sz w:val="20"/>
          </w:rPr>
          <w:t>int</w:t>
        </w:r>
        <w:r w:rsidR="002527E3">
          <w:rPr>
            <w:sz w:val="20"/>
          </w:rPr>
          <w:t>eger</w:t>
        </w:r>
      </w:ins>
    </w:p>
    <w:p w14:paraId="38F93DEB" w14:textId="77777777" w:rsidR="006942E2" w:rsidRDefault="006942E2" w:rsidP="006942E2">
      <w:pPr>
        <w:pStyle w:val="a3"/>
        <w:spacing w:before="4"/>
        <w:ind w:right="220"/>
        <w:rPr>
          <w:ins w:id="4129" w:author="GREENBLUE" w:date="2024-10-10T13:06:00Z"/>
          <w:sz w:val="22"/>
        </w:rPr>
      </w:pPr>
    </w:p>
    <w:p w14:paraId="4CC93663" w14:textId="3ABB8379" w:rsidR="006942E2" w:rsidRDefault="006942E2" w:rsidP="006942E2">
      <w:pPr>
        <w:ind w:left="196" w:right="196"/>
        <w:rPr>
          <w:ins w:id="4130" w:author="GREENBLUE" w:date="2024-10-10T13:07:00Z"/>
          <w:sz w:val="20"/>
        </w:rPr>
      </w:pPr>
      <w:ins w:id="4131" w:author="GREENBLUE" w:date="2024-10-10T13:06:00Z">
        <w:r>
          <w:rPr>
            <w:b/>
            <w:sz w:val="20"/>
          </w:rPr>
          <w:t xml:space="preserve">Remarks: </w:t>
        </w:r>
        <w:r>
          <w:rPr>
            <w:sz w:val="20"/>
          </w:rPr>
          <w:t>No remarks.</w:t>
        </w:r>
      </w:ins>
    </w:p>
    <w:p w14:paraId="46AF7978" w14:textId="54D3D97E" w:rsidR="00F64BAD" w:rsidRDefault="00F64BAD" w:rsidP="006942E2">
      <w:pPr>
        <w:ind w:left="196" w:right="196"/>
        <w:rPr>
          <w:ins w:id="4132" w:author="GREENBLUE" w:date="2024-10-10T13:07:00Z"/>
          <w:sz w:val="20"/>
        </w:rPr>
      </w:pPr>
    </w:p>
    <w:p w14:paraId="5E4B9C00" w14:textId="2BF8C56C" w:rsidR="00F64BAD" w:rsidRDefault="00F64BAD">
      <w:pPr>
        <w:rPr>
          <w:ins w:id="4133" w:author="GREENBLUE" w:date="2024-10-10T13:07:00Z"/>
          <w:sz w:val="20"/>
        </w:rPr>
      </w:pPr>
      <w:ins w:id="4134" w:author="GREENBLUE" w:date="2024-10-10T13:07:00Z">
        <w:r>
          <w:rPr>
            <w:sz w:val="20"/>
          </w:rPr>
          <w:br w:type="page"/>
        </w:r>
      </w:ins>
    </w:p>
    <w:p w14:paraId="01BA80FA" w14:textId="77777777" w:rsidR="00F64BAD" w:rsidRDefault="00F64BAD" w:rsidP="006942E2">
      <w:pPr>
        <w:ind w:left="196" w:right="196"/>
        <w:rPr>
          <w:ins w:id="4135" w:author="GREENBLUE" w:date="2024-10-10T13:07:00Z"/>
          <w:sz w:val="20"/>
        </w:rPr>
      </w:pPr>
    </w:p>
    <w:p w14:paraId="3958557D" w14:textId="6B96D2A7" w:rsidR="00F64BAD" w:rsidRDefault="00F64BAD" w:rsidP="00F64BAD">
      <w:pPr>
        <w:pStyle w:val="2"/>
        <w:numPr>
          <w:ilvl w:val="1"/>
          <w:numId w:val="9"/>
        </w:numPr>
        <w:tabs>
          <w:tab w:val="left" w:pos="711"/>
        </w:tabs>
        <w:ind w:left="788" w:right="196" w:hanging="592"/>
        <w:rPr>
          <w:ins w:id="4136" w:author="GREENBLUE" w:date="2024-10-10T13:07:00Z"/>
        </w:rPr>
      </w:pPr>
      <w:ins w:id="4137" w:author="GREENBLUE" w:date="2024-10-10T13:08:00Z">
        <w:r>
          <w:rPr>
            <w:rFonts w:eastAsiaTheme="minorEastAsia"/>
            <w:lang w:eastAsia="ko-KR"/>
          </w:rPr>
          <w:t>Year</w:t>
        </w:r>
      </w:ins>
      <w:ins w:id="4138" w:author="GREENBLUE" w:date="2024-10-10T13:07:00Z">
        <w:r>
          <w:rPr>
            <w:rFonts w:eastAsiaTheme="minorEastAsia"/>
            <w:lang w:eastAsia="ko-KR"/>
          </w:rPr>
          <w:t xml:space="preserve"> Number</w:t>
        </w:r>
      </w:ins>
    </w:p>
    <w:p w14:paraId="0CD469F7" w14:textId="77777777" w:rsidR="00F64BAD" w:rsidRDefault="00F64BAD" w:rsidP="00F64BAD">
      <w:pPr>
        <w:pStyle w:val="a3"/>
        <w:spacing w:before="5"/>
        <w:ind w:right="220"/>
        <w:rPr>
          <w:ins w:id="4139" w:author="GREENBLUE" w:date="2024-10-10T13:07:00Z"/>
          <w:b w:val="0"/>
          <w:sz w:val="22"/>
        </w:rPr>
      </w:pPr>
    </w:p>
    <w:p w14:paraId="4BF1DC22" w14:textId="319195C8" w:rsidR="00F64BAD" w:rsidRPr="00336EDA" w:rsidRDefault="00F64BAD" w:rsidP="00F64BAD">
      <w:pPr>
        <w:pStyle w:val="a3"/>
        <w:ind w:right="220"/>
        <w:rPr>
          <w:ins w:id="4140" w:author="GREENBLUE" w:date="2024-10-10T13:07:00Z"/>
          <w:b w:val="0"/>
          <w:bCs/>
        </w:rPr>
      </w:pPr>
      <w:ins w:id="4141" w:author="GREENBLUE" w:date="2024-10-10T13:07:00Z">
        <w:r>
          <w:t xml:space="preserve">Definition: </w:t>
        </w:r>
      </w:ins>
      <w:ins w:id="4142" w:author="GREENBLUE" w:date="2024-10-17T16:02:00Z">
        <w:r w:rsidR="006550AE" w:rsidRPr="006550AE">
          <w:rPr>
            <w:b w:val="0"/>
            <w:color w:val="222222"/>
            <w:shd w:val="clear" w:color="auto" w:fill="FFFFFF"/>
          </w:rPr>
          <w:t>This is the number that indicates the year to which the week belongs.</w:t>
        </w:r>
      </w:ins>
    </w:p>
    <w:p w14:paraId="1896CF0F" w14:textId="77777777" w:rsidR="00F64BAD" w:rsidRDefault="00F64BAD" w:rsidP="00F64BAD">
      <w:pPr>
        <w:pStyle w:val="a3"/>
        <w:spacing w:before="7"/>
        <w:ind w:right="220"/>
        <w:rPr>
          <w:ins w:id="4143" w:author="GREENBLUE" w:date="2024-10-10T13:07:00Z"/>
          <w:sz w:val="22"/>
        </w:rPr>
      </w:pPr>
    </w:p>
    <w:p w14:paraId="6C922998" w14:textId="33836852" w:rsidR="00F64BAD" w:rsidRDefault="00F64BAD" w:rsidP="00F64BAD">
      <w:pPr>
        <w:ind w:left="196" w:right="196"/>
        <w:rPr>
          <w:ins w:id="4144" w:author="GREENBLUE" w:date="2024-10-10T13:07:00Z"/>
          <w:sz w:val="20"/>
        </w:rPr>
      </w:pPr>
      <w:ins w:id="4145" w:author="GREENBLUE" w:date="2024-10-10T13:07:00Z">
        <w:r>
          <w:rPr>
            <w:b/>
            <w:sz w:val="20"/>
          </w:rPr>
          <w:t xml:space="preserve">CamelCase: </w:t>
        </w:r>
      </w:ins>
      <w:ins w:id="4146" w:author="GREENBLUE" w:date="2024-10-10T13:08:00Z">
        <w:r>
          <w:rPr>
            <w:sz w:val="20"/>
          </w:rPr>
          <w:t>year</w:t>
        </w:r>
      </w:ins>
      <w:ins w:id="4147" w:author="GREENBLUE" w:date="2024-10-10T13:07:00Z">
        <w:r>
          <w:rPr>
            <w:sz w:val="20"/>
          </w:rPr>
          <w:t>Number</w:t>
        </w:r>
      </w:ins>
    </w:p>
    <w:p w14:paraId="3E52A06F" w14:textId="77777777" w:rsidR="00F64BAD" w:rsidRDefault="00F64BAD" w:rsidP="00F64BAD">
      <w:pPr>
        <w:pStyle w:val="a3"/>
        <w:spacing w:before="4"/>
        <w:ind w:right="220"/>
        <w:rPr>
          <w:ins w:id="4148" w:author="GREENBLUE" w:date="2024-10-10T13:07:00Z"/>
          <w:sz w:val="22"/>
        </w:rPr>
      </w:pPr>
    </w:p>
    <w:p w14:paraId="02E191AD" w14:textId="77777777" w:rsidR="00F64BAD" w:rsidRDefault="00F64BAD" w:rsidP="00F64BAD">
      <w:pPr>
        <w:pStyle w:val="a3"/>
        <w:ind w:right="220"/>
        <w:rPr>
          <w:ins w:id="4149" w:author="GREENBLUE" w:date="2024-10-10T13:07:00Z"/>
        </w:rPr>
      </w:pPr>
      <w:ins w:id="4150" w:author="GREENBLUE" w:date="2024-10-10T13:07:00Z">
        <w:r>
          <w:t>Alias:</w:t>
        </w:r>
      </w:ins>
    </w:p>
    <w:p w14:paraId="229E5B0A" w14:textId="77777777" w:rsidR="00F64BAD" w:rsidRDefault="00F64BAD" w:rsidP="00F64BAD">
      <w:pPr>
        <w:pStyle w:val="a3"/>
        <w:spacing w:before="7"/>
        <w:ind w:right="220"/>
        <w:rPr>
          <w:ins w:id="4151" w:author="GREENBLUE" w:date="2024-10-10T13:07:00Z"/>
          <w:b w:val="0"/>
          <w:sz w:val="22"/>
        </w:rPr>
      </w:pPr>
    </w:p>
    <w:p w14:paraId="30174329" w14:textId="77777777" w:rsidR="00F64BAD" w:rsidRDefault="00F64BAD" w:rsidP="00F64BAD">
      <w:pPr>
        <w:ind w:left="196" w:right="196"/>
        <w:rPr>
          <w:ins w:id="4152" w:author="GREENBLUE" w:date="2024-10-10T13:07:00Z"/>
          <w:sz w:val="20"/>
        </w:rPr>
      </w:pPr>
      <w:ins w:id="4153" w:author="GREENBLUE" w:date="2024-10-10T13:07:00Z">
        <w:r>
          <w:rPr>
            <w:b/>
            <w:sz w:val="20"/>
          </w:rPr>
          <w:t xml:space="preserve">Value type: </w:t>
        </w:r>
        <w:r>
          <w:rPr>
            <w:sz w:val="20"/>
          </w:rPr>
          <w:t>integer</w:t>
        </w:r>
      </w:ins>
    </w:p>
    <w:p w14:paraId="0778530A" w14:textId="77777777" w:rsidR="00F64BAD" w:rsidRDefault="00F64BAD" w:rsidP="00F64BAD">
      <w:pPr>
        <w:pStyle w:val="a3"/>
        <w:spacing w:before="4"/>
        <w:ind w:right="220"/>
        <w:rPr>
          <w:ins w:id="4154" w:author="GREENBLUE" w:date="2024-10-10T13:07:00Z"/>
          <w:sz w:val="22"/>
        </w:rPr>
      </w:pPr>
    </w:p>
    <w:p w14:paraId="2E1663A0" w14:textId="174BA39E" w:rsidR="00F64BAD" w:rsidRDefault="00F64BAD" w:rsidP="00F64BAD">
      <w:pPr>
        <w:ind w:left="196" w:right="196"/>
        <w:rPr>
          <w:ins w:id="4155" w:author="GREENBLUE" w:date="2024-10-10T14:30:00Z"/>
          <w:sz w:val="20"/>
        </w:rPr>
      </w:pPr>
      <w:ins w:id="4156" w:author="GREENBLUE" w:date="2024-10-10T13:07:00Z">
        <w:r>
          <w:rPr>
            <w:b/>
            <w:sz w:val="20"/>
          </w:rPr>
          <w:t xml:space="preserve">Remarks: </w:t>
        </w:r>
        <w:r>
          <w:rPr>
            <w:sz w:val="20"/>
          </w:rPr>
          <w:t>No remarks.</w:t>
        </w:r>
      </w:ins>
    </w:p>
    <w:p w14:paraId="4BD0A5BC" w14:textId="1E730620" w:rsidR="007C0A4B" w:rsidRDefault="007C0A4B">
      <w:pPr>
        <w:rPr>
          <w:ins w:id="4157" w:author="GREENBLUE" w:date="2024-10-10T14:30:00Z"/>
          <w:b/>
          <w:sz w:val="20"/>
        </w:rPr>
      </w:pPr>
      <w:ins w:id="4158" w:author="GREENBLUE" w:date="2024-10-10T14:30:00Z">
        <w:r>
          <w:rPr>
            <w:b/>
            <w:sz w:val="20"/>
          </w:rPr>
          <w:br w:type="page"/>
        </w:r>
      </w:ins>
    </w:p>
    <w:p w14:paraId="3DBEB186" w14:textId="77777777" w:rsidR="007C0A4B" w:rsidRDefault="007C0A4B" w:rsidP="00F64BAD">
      <w:pPr>
        <w:ind w:left="196" w:right="196"/>
        <w:rPr>
          <w:ins w:id="4159" w:author="GREENBLUE" w:date="2024-10-10T14:30:00Z"/>
          <w:sz w:val="20"/>
        </w:rPr>
      </w:pPr>
    </w:p>
    <w:p w14:paraId="0808911D" w14:textId="69B576F3" w:rsidR="007C0A4B" w:rsidRDefault="007C0A4B" w:rsidP="007C0A4B">
      <w:pPr>
        <w:pStyle w:val="2"/>
        <w:numPr>
          <w:ilvl w:val="1"/>
          <w:numId w:val="9"/>
        </w:numPr>
        <w:tabs>
          <w:tab w:val="left" w:pos="711"/>
        </w:tabs>
        <w:ind w:left="788" w:right="196" w:hanging="592"/>
        <w:rPr>
          <w:ins w:id="4160" w:author="GREENBLUE" w:date="2024-10-10T14:30:00Z"/>
        </w:rPr>
      </w:pPr>
      <w:ins w:id="4161" w:author="GREENBLUE" w:date="2024-10-10T14:30:00Z">
        <w:r>
          <w:rPr>
            <w:rFonts w:eastAsiaTheme="minorEastAsia"/>
            <w:lang w:eastAsia="ko-KR"/>
          </w:rPr>
          <w:t xml:space="preserve">Horizontal </w:t>
        </w:r>
      </w:ins>
      <w:ins w:id="4162" w:author="GREENBLUE" w:date="2024-10-17T15:59:00Z">
        <w:r w:rsidR="00B323E2">
          <w:rPr>
            <w:rFonts w:eastAsiaTheme="minorEastAsia"/>
            <w:lang w:eastAsia="ko-KR"/>
          </w:rPr>
          <w:t>Datum</w:t>
        </w:r>
      </w:ins>
      <w:ins w:id="4163" w:author="GREENBLUE" w:date="2024-11-07T14:38:00Z">
        <w:r w:rsidR="00D92144">
          <w:rPr>
            <w:rFonts w:eastAsiaTheme="minorEastAsia"/>
            <w:lang w:eastAsia="ko-KR"/>
          </w:rPr>
          <w:t xml:space="preserve"> Epsg</w:t>
        </w:r>
      </w:ins>
    </w:p>
    <w:p w14:paraId="4BB3CBE4" w14:textId="77777777" w:rsidR="007C0A4B" w:rsidRDefault="007C0A4B" w:rsidP="007C0A4B">
      <w:pPr>
        <w:pStyle w:val="a3"/>
        <w:spacing w:before="5"/>
        <w:ind w:right="220"/>
        <w:rPr>
          <w:ins w:id="4164" w:author="GREENBLUE" w:date="2024-10-10T14:30:00Z"/>
          <w:b w:val="0"/>
          <w:sz w:val="22"/>
        </w:rPr>
      </w:pPr>
    </w:p>
    <w:p w14:paraId="4BA1D92C" w14:textId="57B79AA6" w:rsidR="007C0A4B" w:rsidRPr="005C4FEC" w:rsidRDefault="007C0A4B" w:rsidP="007C0A4B">
      <w:pPr>
        <w:pStyle w:val="a3"/>
        <w:ind w:right="220"/>
        <w:rPr>
          <w:ins w:id="4165" w:author="GREENBLUE" w:date="2024-10-10T14:30:00Z"/>
          <w:b w:val="0"/>
        </w:rPr>
      </w:pPr>
      <w:ins w:id="4166" w:author="GREENBLUE" w:date="2024-10-10T14:30:00Z">
        <w:r>
          <w:t xml:space="preserve">Definition: </w:t>
        </w:r>
      </w:ins>
      <w:ins w:id="4167" w:author="GREENBLUE" w:date="2024-11-07T14:39:00Z">
        <w:r w:rsidR="00D92144" w:rsidRPr="00D92144">
          <w:rPr>
            <w:b w:val="0"/>
            <w:shd w:val="clear" w:color="auto" w:fill="FFFFFF"/>
          </w:rPr>
          <w:t>Horizontal reference as  an EPSG code representing a valid entry in the EPSG Geodetic Parameter Dataset, as maintained by the Geodesy Subcommittee of the IOGP Geomatics Committee, and provided online at epsg.org</w:t>
        </w:r>
      </w:ins>
      <w:ins w:id="4168" w:author="GREENBLUE" w:date="2024-10-21T09:57:00Z">
        <w:r w:rsidR="005C4FEC" w:rsidRPr="005C4FEC">
          <w:rPr>
            <w:b w:val="0"/>
            <w:shd w:val="clear" w:color="auto" w:fill="FFFFFF"/>
          </w:rPr>
          <w:t>.</w:t>
        </w:r>
      </w:ins>
    </w:p>
    <w:p w14:paraId="1B1543AE" w14:textId="77777777" w:rsidR="007C0A4B" w:rsidRDefault="007C0A4B" w:rsidP="007C0A4B">
      <w:pPr>
        <w:pStyle w:val="a3"/>
        <w:spacing w:before="7"/>
        <w:ind w:right="220"/>
        <w:rPr>
          <w:ins w:id="4169" w:author="GREENBLUE" w:date="2024-10-10T14:30:00Z"/>
          <w:sz w:val="22"/>
        </w:rPr>
      </w:pPr>
    </w:p>
    <w:p w14:paraId="19D223C2" w14:textId="54A75977" w:rsidR="007C0A4B" w:rsidRDefault="007C0A4B" w:rsidP="007C0A4B">
      <w:pPr>
        <w:ind w:left="196" w:right="196"/>
        <w:rPr>
          <w:ins w:id="4170" w:author="GREENBLUE" w:date="2024-10-10T14:30:00Z"/>
          <w:sz w:val="20"/>
        </w:rPr>
      </w:pPr>
      <w:ins w:id="4171" w:author="GREENBLUE" w:date="2024-10-10T14:30:00Z">
        <w:r>
          <w:rPr>
            <w:b/>
            <w:sz w:val="20"/>
          </w:rPr>
          <w:t xml:space="preserve">CamelCase: </w:t>
        </w:r>
        <w:r>
          <w:rPr>
            <w:sz w:val="20"/>
          </w:rPr>
          <w:t>horizontal</w:t>
        </w:r>
      </w:ins>
      <w:ins w:id="4172" w:author="GREENBLUE" w:date="2024-10-17T16:00:00Z">
        <w:r w:rsidR="00061C15">
          <w:rPr>
            <w:sz w:val="20"/>
          </w:rPr>
          <w:t>Datum</w:t>
        </w:r>
      </w:ins>
      <w:ins w:id="4173" w:author="GREENBLUE" w:date="2024-11-07T14:39:00Z">
        <w:r w:rsidR="00D92144">
          <w:rPr>
            <w:sz w:val="20"/>
          </w:rPr>
          <w:t>Epsg</w:t>
        </w:r>
      </w:ins>
    </w:p>
    <w:p w14:paraId="2DB29023" w14:textId="77777777" w:rsidR="007C0A4B" w:rsidRDefault="007C0A4B" w:rsidP="007C0A4B">
      <w:pPr>
        <w:pStyle w:val="a3"/>
        <w:spacing w:before="4"/>
        <w:ind w:right="220"/>
        <w:rPr>
          <w:ins w:id="4174" w:author="GREENBLUE" w:date="2024-10-10T14:30:00Z"/>
          <w:sz w:val="22"/>
        </w:rPr>
      </w:pPr>
    </w:p>
    <w:p w14:paraId="36504D35" w14:textId="77777777" w:rsidR="007C0A4B" w:rsidRDefault="007C0A4B" w:rsidP="007C0A4B">
      <w:pPr>
        <w:pStyle w:val="a3"/>
        <w:ind w:right="220"/>
        <w:rPr>
          <w:ins w:id="4175" w:author="GREENBLUE" w:date="2024-10-10T14:30:00Z"/>
        </w:rPr>
      </w:pPr>
      <w:ins w:id="4176" w:author="GREENBLUE" w:date="2024-10-10T14:30:00Z">
        <w:r>
          <w:t>Alias:</w:t>
        </w:r>
      </w:ins>
    </w:p>
    <w:p w14:paraId="41AEB076" w14:textId="77777777" w:rsidR="007C0A4B" w:rsidRDefault="007C0A4B" w:rsidP="007C0A4B">
      <w:pPr>
        <w:pStyle w:val="a3"/>
        <w:spacing w:before="7"/>
        <w:ind w:right="220"/>
        <w:rPr>
          <w:ins w:id="4177" w:author="GREENBLUE" w:date="2024-10-10T14:30:00Z"/>
          <w:b w:val="0"/>
          <w:sz w:val="22"/>
        </w:rPr>
      </w:pPr>
    </w:p>
    <w:p w14:paraId="65B48046" w14:textId="32FA74E1" w:rsidR="007C0A4B" w:rsidRDefault="007C0A4B" w:rsidP="007C0A4B">
      <w:pPr>
        <w:ind w:left="196" w:right="196"/>
        <w:rPr>
          <w:ins w:id="4178" w:author="GREENBLUE" w:date="2024-10-10T14:30:00Z"/>
          <w:sz w:val="20"/>
        </w:rPr>
      </w:pPr>
      <w:ins w:id="4179" w:author="GREENBLUE" w:date="2024-10-10T14:30:00Z">
        <w:r>
          <w:rPr>
            <w:b/>
            <w:sz w:val="20"/>
          </w:rPr>
          <w:t xml:space="preserve">Value type: </w:t>
        </w:r>
      </w:ins>
      <w:ins w:id="4180" w:author="GREENBLUE" w:date="2024-10-28T16:12:00Z">
        <w:r w:rsidR="002242B6">
          <w:rPr>
            <w:sz w:val="20"/>
          </w:rPr>
          <w:t>s100_codelist</w:t>
        </w:r>
      </w:ins>
    </w:p>
    <w:p w14:paraId="58A9DC5D" w14:textId="77777777" w:rsidR="007C0A4B" w:rsidRDefault="007C0A4B" w:rsidP="007C0A4B">
      <w:pPr>
        <w:pStyle w:val="a3"/>
        <w:spacing w:before="4"/>
        <w:ind w:right="220"/>
        <w:rPr>
          <w:ins w:id="4181" w:author="GREENBLUE" w:date="2024-10-10T14:30:00Z"/>
          <w:sz w:val="22"/>
        </w:rPr>
      </w:pPr>
    </w:p>
    <w:p w14:paraId="0777BAF3" w14:textId="15787B0A" w:rsidR="007C0A4B" w:rsidRDefault="007C0A4B" w:rsidP="007C0A4B">
      <w:pPr>
        <w:ind w:left="196" w:right="196"/>
        <w:rPr>
          <w:ins w:id="4182" w:author="GREENBLUE" w:date="2024-10-10T14:30:00Z"/>
          <w:sz w:val="20"/>
        </w:rPr>
      </w:pPr>
      <w:ins w:id="4183" w:author="GREENBLUE" w:date="2024-10-10T14:30:00Z">
        <w:r>
          <w:rPr>
            <w:b/>
            <w:sz w:val="20"/>
          </w:rPr>
          <w:t xml:space="preserve">Remarks: </w:t>
        </w:r>
      </w:ins>
      <w:ins w:id="4184" w:author="GREENBLUE" w:date="2024-11-07T14:41:00Z">
        <w:r w:rsidR="00C40047" w:rsidRPr="00C40047">
          <w:rPr>
            <w:sz w:val="20"/>
          </w:rPr>
          <w:t>codeListType=open enumeration; encoding=other: [something]</w:t>
        </w:r>
      </w:ins>
    </w:p>
    <w:p w14:paraId="18DEE087" w14:textId="616B1399" w:rsidR="007C0A4B" w:rsidRDefault="007C0A4B">
      <w:pPr>
        <w:rPr>
          <w:ins w:id="4185" w:author="GREENBLUE" w:date="2024-10-10T14:30:00Z"/>
          <w:sz w:val="20"/>
        </w:rPr>
      </w:pPr>
      <w:ins w:id="4186" w:author="GREENBLUE" w:date="2024-10-10T14:30:00Z">
        <w:r>
          <w:rPr>
            <w:sz w:val="20"/>
          </w:rPr>
          <w:br w:type="page"/>
        </w:r>
      </w:ins>
    </w:p>
    <w:p w14:paraId="63DBC99E" w14:textId="77777777" w:rsidR="00F64BAD" w:rsidRDefault="00F64BAD" w:rsidP="006942E2">
      <w:pPr>
        <w:ind w:left="196" w:right="196"/>
        <w:rPr>
          <w:ins w:id="4187" w:author="GREENBLUE" w:date="2024-10-10T14:30:00Z"/>
          <w:sz w:val="20"/>
        </w:rPr>
      </w:pPr>
    </w:p>
    <w:p w14:paraId="30BEFBF2" w14:textId="2F078E3D" w:rsidR="007C0A4B" w:rsidRDefault="007C0A4B" w:rsidP="007C0A4B">
      <w:pPr>
        <w:pStyle w:val="2"/>
        <w:numPr>
          <w:ilvl w:val="1"/>
          <w:numId w:val="9"/>
        </w:numPr>
        <w:tabs>
          <w:tab w:val="left" w:pos="711"/>
        </w:tabs>
        <w:ind w:left="788" w:right="196" w:hanging="592"/>
        <w:rPr>
          <w:ins w:id="4188" w:author="GREENBLUE" w:date="2024-10-10T14:30:00Z"/>
        </w:rPr>
      </w:pPr>
      <w:ins w:id="4189" w:author="GREENBLUE" w:date="2024-10-10T14:30:00Z">
        <w:r>
          <w:rPr>
            <w:rFonts w:eastAsiaTheme="minorEastAsia"/>
            <w:lang w:eastAsia="ko-KR"/>
          </w:rPr>
          <w:t xml:space="preserve">Vertical </w:t>
        </w:r>
      </w:ins>
      <w:ins w:id="4190" w:author="GREENBLUE" w:date="2024-10-17T15:59:00Z">
        <w:r w:rsidR="00B323E2">
          <w:rPr>
            <w:rFonts w:eastAsiaTheme="minorEastAsia"/>
            <w:lang w:eastAsia="ko-KR"/>
          </w:rPr>
          <w:t>Datum</w:t>
        </w:r>
      </w:ins>
    </w:p>
    <w:p w14:paraId="29D43C58" w14:textId="77777777" w:rsidR="007C0A4B" w:rsidRDefault="007C0A4B" w:rsidP="007C0A4B">
      <w:pPr>
        <w:pStyle w:val="a3"/>
        <w:spacing w:before="5"/>
        <w:ind w:right="220"/>
        <w:rPr>
          <w:ins w:id="4191" w:author="GREENBLUE" w:date="2024-10-10T14:30:00Z"/>
          <w:b w:val="0"/>
          <w:sz w:val="22"/>
        </w:rPr>
      </w:pPr>
    </w:p>
    <w:p w14:paraId="4E1BD61B" w14:textId="4DB723E6" w:rsidR="007C0A4B" w:rsidRPr="00336EDA" w:rsidRDefault="007C0A4B" w:rsidP="007C0A4B">
      <w:pPr>
        <w:pStyle w:val="a3"/>
        <w:ind w:right="220"/>
        <w:rPr>
          <w:ins w:id="4192" w:author="GREENBLUE" w:date="2024-10-10T14:30:00Z"/>
          <w:b w:val="0"/>
          <w:bCs/>
        </w:rPr>
      </w:pPr>
      <w:ins w:id="4193" w:author="GREENBLUE" w:date="2024-10-10T14:30:00Z">
        <w:r>
          <w:t xml:space="preserve">Definition: </w:t>
        </w:r>
      </w:ins>
      <w:ins w:id="4194" w:author="GREENBLUE" w:date="2024-10-21T09:58:00Z">
        <w:r w:rsidR="005C4FEC" w:rsidRPr="005C4FEC">
          <w:rPr>
            <w:b w:val="0"/>
            <w:color w:val="222222"/>
            <w:shd w:val="clear" w:color="auto" w:fill="FFFFFF"/>
          </w:rPr>
          <w:t>The reference level used for expressing the vertical measurements of points on the earth's surface. Also called datum level, reference plane, levelling datum, datum for sounding reduction, datum for heights.</w:t>
        </w:r>
      </w:ins>
    </w:p>
    <w:p w14:paraId="1CF1B75B" w14:textId="77777777" w:rsidR="007C0A4B" w:rsidRDefault="007C0A4B" w:rsidP="007C0A4B">
      <w:pPr>
        <w:pStyle w:val="a3"/>
        <w:spacing w:before="7"/>
        <w:ind w:right="220"/>
        <w:rPr>
          <w:ins w:id="4195" w:author="GREENBLUE" w:date="2024-10-10T14:30:00Z"/>
          <w:sz w:val="22"/>
        </w:rPr>
      </w:pPr>
    </w:p>
    <w:p w14:paraId="0013E6F8" w14:textId="3CCAE508" w:rsidR="007C0A4B" w:rsidRDefault="007C0A4B" w:rsidP="007C0A4B">
      <w:pPr>
        <w:ind w:left="196" w:right="196"/>
        <w:rPr>
          <w:ins w:id="4196" w:author="GREENBLUE" w:date="2024-10-10T14:30:00Z"/>
          <w:sz w:val="20"/>
        </w:rPr>
      </w:pPr>
      <w:ins w:id="4197" w:author="GREENBLUE" w:date="2024-10-10T14:30:00Z">
        <w:r>
          <w:rPr>
            <w:b/>
            <w:sz w:val="20"/>
          </w:rPr>
          <w:t xml:space="preserve">CamelCase: </w:t>
        </w:r>
        <w:r>
          <w:rPr>
            <w:sz w:val="20"/>
          </w:rPr>
          <w:t>vertical</w:t>
        </w:r>
      </w:ins>
      <w:ins w:id="4198" w:author="GREENBLUE" w:date="2024-10-17T16:00:00Z">
        <w:r w:rsidR="000D251A">
          <w:rPr>
            <w:sz w:val="20"/>
          </w:rPr>
          <w:t>Datum</w:t>
        </w:r>
      </w:ins>
    </w:p>
    <w:p w14:paraId="16906175" w14:textId="77777777" w:rsidR="007C0A4B" w:rsidRDefault="007C0A4B" w:rsidP="007C0A4B">
      <w:pPr>
        <w:pStyle w:val="a3"/>
        <w:spacing w:before="4"/>
        <w:ind w:right="220"/>
        <w:rPr>
          <w:ins w:id="4199" w:author="GREENBLUE" w:date="2024-10-10T14:30:00Z"/>
          <w:sz w:val="22"/>
        </w:rPr>
      </w:pPr>
    </w:p>
    <w:p w14:paraId="3BF7832C" w14:textId="77777777" w:rsidR="007C0A4B" w:rsidRDefault="007C0A4B" w:rsidP="007C0A4B">
      <w:pPr>
        <w:pStyle w:val="a3"/>
        <w:ind w:right="220"/>
        <w:rPr>
          <w:ins w:id="4200" w:author="GREENBLUE" w:date="2024-10-10T14:30:00Z"/>
        </w:rPr>
      </w:pPr>
      <w:ins w:id="4201" w:author="GREENBLUE" w:date="2024-10-10T14:30:00Z">
        <w:r>
          <w:t>Alias:</w:t>
        </w:r>
      </w:ins>
    </w:p>
    <w:p w14:paraId="217002ED" w14:textId="77777777" w:rsidR="007C0A4B" w:rsidRDefault="007C0A4B" w:rsidP="007C0A4B">
      <w:pPr>
        <w:pStyle w:val="a3"/>
        <w:spacing w:before="7"/>
        <w:ind w:right="220"/>
        <w:rPr>
          <w:ins w:id="4202" w:author="GREENBLUE" w:date="2024-10-10T14:30:00Z"/>
          <w:b w:val="0"/>
          <w:sz w:val="22"/>
        </w:rPr>
      </w:pPr>
    </w:p>
    <w:p w14:paraId="612CFA7D" w14:textId="645FD2ED" w:rsidR="007C0A4B" w:rsidRDefault="007C0A4B" w:rsidP="007C0A4B">
      <w:pPr>
        <w:ind w:left="196" w:right="196"/>
        <w:rPr>
          <w:ins w:id="4203" w:author="GREENBLUE" w:date="2024-10-10T14:30:00Z"/>
          <w:sz w:val="20"/>
        </w:rPr>
      </w:pPr>
      <w:ins w:id="4204" w:author="GREENBLUE" w:date="2024-10-10T14:30:00Z">
        <w:r>
          <w:rPr>
            <w:b/>
            <w:sz w:val="20"/>
          </w:rPr>
          <w:t xml:space="preserve">Value type: </w:t>
        </w:r>
      </w:ins>
      <w:ins w:id="4205" w:author="GREENBLUE" w:date="2024-10-21T09:59:00Z">
        <w:r w:rsidR="00344F6E">
          <w:rPr>
            <w:sz w:val="20"/>
          </w:rPr>
          <w:t>enummeration</w:t>
        </w:r>
      </w:ins>
    </w:p>
    <w:p w14:paraId="159276B0" w14:textId="77777777" w:rsidR="007C0A4B" w:rsidRDefault="007C0A4B" w:rsidP="007C0A4B">
      <w:pPr>
        <w:pStyle w:val="a3"/>
        <w:spacing w:before="4"/>
        <w:ind w:right="220"/>
        <w:rPr>
          <w:ins w:id="4206" w:author="GREENBLUE" w:date="2024-10-10T14:30:00Z"/>
          <w:sz w:val="22"/>
        </w:rPr>
      </w:pPr>
    </w:p>
    <w:p w14:paraId="7D8EE203" w14:textId="512E3EAF" w:rsidR="008629DC" w:rsidRPr="00344F6E" w:rsidRDefault="007C0A4B" w:rsidP="00344F6E">
      <w:pPr>
        <w:ind w:left="196" w:right="196"/>
        <w:rPr>
          <w:ins w:id="4207" w:author="GREENBLUE" w:date="2024-10-21T09:59:00Z"/>
          <w:sz w:val="20"/>
        </w:rPr>
      </w:pPr>
      <w:ins w:id="4208" w:author="GREENBLUE" w:date="2024-10-10T14:30:00Z">
        <w:r>
          <w:rPr>
            <w:b/>
            <w:sz w:val="20"/>
          </w:rPr>
          <w:t xml:space="preserve">Remarks: </w:t>
        </w:r>
        <w:r>
          <w:rPr>
            <w:sz w:val="20"/>
          </w:rPr>
          <w:t>No remarks.</w:t>
        </w:r>
      </w:ins>
    </w:p>
    <w:p w14:paraId="6D8181FA" w14:textId="77777777" w:rsidR="008629DC" w:rsidRDefault="008629DC" w:rsidP="008629DC">
      <w:pPr>
        <w:pStyle w:val="a3"/>
        <w:spacing w:before="9"/>
        <w:ind w:right="220"/>
        <w:rPr>
          <w:ins w:id="4209" w:author="GREENBLUE" w:date="2024-10-21T09:59:00Z"/>
          <w:sz w:val="31"/>
        </w:rPr>
      </w:pPr>
    </w:p>
    <w:p w14:paraId="1C643B73" w14:textId="77777777" w:rsidR="008629DC" w:rsidRDefault="008629DC" w:rsidP="008629DC">
      <w:pPr>
        <w:pStyle w:val="a3"/>
        <w:ind w:right="220"/>
        <w:rPr>
          <w:ins w:id="4210" w:author="GREENBLUE" w:date="2024-10-21T09:59:00Z"/>
        </w:rPr>
      </w:pPr>
      <w:ins w:id="4211" w:author="GREENBLUE" w:date="2024-10-21T09:59:00Z">
        <w:r>
          <w:t>Listed Values:</w:t>
        </w:r>
      </w:ins>
    </w:p>
    <w:p w14:paraId="4C496658" w14:textId="77777777" w:rsidR="008629DC" w:rsidRDefault="008629DC" w:rsidP="008629DC">
      <w:pPr>
        <w:pStyle w:val="a3"/>
        <w:spacing w:before="10"/>
        <w:ind w:right="220"/>
        <w:rPr>
          <w:ins w:id="4212" w:author="GREENBLUE" w:date="2024-10-21T09:59: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9"/>
        <w:gridCol w:w="3544"/>
        <w:gridCol w:w="5236"/>
      </w:tblGrid>
      <w:tr w:rsidR="008629DC" w14:paraId="39A1449E" w14:textId="77777777" w:rsidTr="008629DC">
        <w:trPr>
          <w:trHeight w:val="465"/>
          <w:ins w:id="4213" w:author="GREENBLUE" w:date="2024-10-21T09:59:00Z"/>
        </w:trPr>
        <w:tc>
          <w:tcPr>
            <w:tcW w:w="1289" w:type="dxa"/>
            <w:shd w:val="clear" w:color="auto" w:fill="FFF1CC"/>
          </w:tcPr>
          <w:p w14:paraId="36E82752" w14:textId="77777777" w:rsidR="008629DC" w:rsidRPr="00BF7C96" w:rsidRDefault="008629DC" w:rsidP="008629DC">
            <w:pPr>
              <w:pStyle w:val="TableParagraph"/>
              <w:spacing w:before="117"/>
              <w:ind w:left="196" w:right="196"/>
              <w:rPr>
                <w:ins w:id="4214" w:author="GREENBLUE" w:date="2024-10-21T09:59:00Z"/>
                <w:rFonts w:eastAsiaTheme="minorEastAsia"/>
                <w:b/>
                <w:sz w:val="18"/>
                <w:lang w:eastAsia="ko-KR"/>
              </w:rPr>
            </w:pPr>
            <w:ins w:id="4215" w:author="GREENBLUE" w:date="2024-10-21T09:59:00Z">
              <w:r>
                <w:rPr>
                  <w:rFonts w:eastAsiaTheme="minorEastAsia"/>
                  <w:b/>
                  <w:sz w:val="18"/>
                  <w:lang w:eastAsia="ko-KR"/>
                </w:rPr>
                <w:t>Code</w:t>
              </w:r>
            </w:ins>
          </w:p>
        </w:tc>
        <w:tc>
          <w:tcPr>
            <w:tcW w:w="3544" w:type="dxa"/>
            <w:shd w:val="clear" w:color="auto" w:fill="FFF1CC"/>
          </w:tcPr>
          <w:p w14:paraId="0339371B" w14:textId="77777777" w:rsidR="008629DC" w:rsidRDefault="008629DC" w:rsidP="008629DC">
            <w:pPr>
              <w:pStyle w:val="TableParagraph"/>
              <w:spacing w:before="117"/>
              <w:ind w:left="196" w:right="196"/>
              <w:rPr>
                <w:ins w:id="4216" w:author="GREENBLUE" w:date="2024-10-21T09:59:00Z"/>
                <w:b/>
                <w:sz w:val="18"/>
              </w:rPr>
            </w:pPr>
            <w:ins w:id="4217" w:author="GREENBLUE" w:date="2024-10-21T09:59:00Z">
              <w:r>
                <w:rPr>
                  <w:b/>
                  <w:sz w:val="18"/>
                </w:rPr>
                <w:t>Label</w:t>
              </w:r>
            </w:ins>
          </w:p>
        </w:tc>
        <w:tc>
          <w:tcPr>
            <w:tcW w:w="5236" w:type="dxa"/>
            <w:shd w:val="clear" w:color="auto" w:fill="FFF1CC"/>
          </w:tcPr>
          <w:p w14:paraId="4503B0C5" w14:textId="77777777" w:rsidR="008629DC" w:rsidRDefault="008629DC" w:rsidP="008629DC">
            <w:pPr>
              <w:pStyle w:val="TableParagraph"/>
              <w:spacing w:before="117"/>
              <w:ind w:left="196" w:right="196"/>
              <w:rPr>
                <w:ins w:id="4218" w:author="GREENBLUE" w:date="2024-10-21T09:59:00Z"/>
                <w:b/>
                <w:sz w:val="18"/>
              </w:rPr>
            </w:pPr>
            <w:ins w:id="4219" w:author="GREENBLUE" w:date="2024-10-21T09:59:00Z">
              <w:r>
                <w:rPr>
                  <w:b/>
                  <w:sz w:val="18"/>
                </w:rPr>
                <w:t>Definition</w:t>
              </w:r>
            </w:ins>
          </w:p>
        </w:tc>
      </w:tr>
      <w:tr w:rsidR="008629DC" w14:paraId="2F0403CB" w14:textId="77777777" w:rsidTr="008629DC">
        <w:trPr>
          <w:trHeight w:val="624"/>
          <w:ins w:id="4220" w:author="GREENBLUE" w:date="2024-10-21T09:59:00Z"/>
        </w:trPr>
        <w:tc>
          <w:tcPr>
            <w:tcW w:w="1289" w:type="dxa"/>
          </w:tcPr>
          <w:p w14:paraId="7AD24413" w14:textId="77777777" w:rsidR="008629DC" w:rsidRPr="00BF7C96" w:rsidRDefault="008629DC" w:rsidP="008629DC">
            <w:pPr>
              <w:pStyle w:val="TableParagraph"/>
              <w:ind w:left="196" w:right="196"/>
              <w:rPr>
                <w:ins w:id="4221" w:author="GREENBLUE" w:date="2024-10-21T09:59:00Z"/>
                <w:rFonts w:eastAsiaTheme="minorEastAsia"/>
                <w:sz w:val="18"/>
                <w:lang w:eastAsia="ko-KR"/>
              </w:rPr>
            </w:pPr>
            <w:ins w:id="4222" w:author="GREENBLUE" w:date="2024-10-21T09:59:00Z">
              <w:r>
                <w:rPr>
                  <w:rFonts w:eastAsiaTheme="minorEastAsia" w:hint="eastAsia"/>
                  <w:sz w:val="18"/>
                  <w:lang w:eastAsia="ko-KR"/>
                </w:rPr>
                <w:t>1</w:t>
              </w:r>
            </w:ins>
          </w:p>
        </w:tc>
        <w:tc>
          <w:tcPr>
            <w:tcW w:w="3544" w:type="dxa"/>
          </w:tcPr>
          <w:p w14:paraId="6F8A9592" w14:textId="0F3D09CD" w:rsidR="008629DC" w:rsidRDefault="001076C0" w:rsidP="008629DC">
            <w:pPr>
              <w:pStyle w:val="TableParagraph"/>
              <w:ind w:left="196" w:right="196"/>
              <w:rPr>
                <w:ins w:id="4223" w:author="GREENBLUE" w:date="2024-10-21T09:59:00Z"/>
                <w:sz w:val="18"/>
              </w:rPr>
            </w:pPr>
            <w:ins w:id="4224" w:author="GREENBLUE" w:date="2024-10-21T10:16:00Z">
              <w:r w:rsidRPr="001076C0">
                <w:rPr>
                  <w:sz w:val="18"/>
                </w:rPr>
                <w:t>Mean Low Water Springs</w:t>
              </w:r>
            </w:ins>
          </w:p>
        </w:tc>
        <w:tc>
          <w:tcPr>
            <w:tcW w:w="5236" w:type="dxa"/>
          </w:tcPr>
          <w:p w14:paraId="3298E7DE" w14:textId="77777777" w:rsidR="008629DC" w:rsidRDefault="008629DC" w:rsidP="008629DC">
            <w:pPr>
              <w:pStyle w:val="TableParagraph"/>
              <w:ind w:left="196" w:right="196"/>
              <w:rPr>
                <w:ins w:id="4225" w:author="GREENBLUE" w:date="2024-10-21T09:59:00Z"/>
                <w:sz w:val="18"/>
              </w:rPr>
            </w:pPr>
            <w:ins w:id="4226" w:author="GREENBLUE" w:date="2024-10-21T09:59:00Z">
              <w:r w:rsidRPr="0065591C">
                <w:rPr>
                  <w:sz w:val="18"/>
                </w:rPr>
                <w:t>A higher prioritized or recommended alternative product or service, that can fully replace another.</w:t>
              </w:r>
            </w:ins>
          </w:p>
        </w:tc>
      </w:tr>
      <w:tr w:rsidR="008629DC" w14:paraId="50D168B4" w14:textId="77777777" w:rsidTr="008629DC">
        <w:trPr>
          <w:trHeight w:val="624"/>
          <w:ins w:id="4227" w:author="GREENBLUE" w:date="2024-10-21T09:59:00Z"/>
        </w:trPr>
        <w:tc>
          <w:tcPr>
            <w:tcW w:w="1289" w:type="dxa"/>
          </w:tcPr>
          <w:p w14:paraId="48125BE9" w14:textId="77777777" w:rsidR="008629DC" w:rsidRPr="00BF7C96" w:rsidRDefault="008629DC" w:rsidP="008629DC">
            <w:pPr>
              <w:pStyle w:val="TableParagraph"/>
              <w:ind w:left="196" w:right="196"/>
              <w:rPr>
                <w:ins w:id="4228" w:author="GREENBLUE" w:date="2024-10-21T09:59:00Z"/>
                <w:rFonts w:eastAsiaTheme="minorEastAsia"/>
                <w:sz w:val="18"/>
                <w:lang w:eastAsia="ko-KR"/>
              </w:rPr>
            </w:pPr>
            <w:ins w:id="4229" w:author="GREENBLUE" w:date="2024-10-21T09:59:00Z">
              <w:r>
                <w:rPr>
                  <w:rFonts w:eastAsiaTheme="minorEastAsia" w:hint="eastAsia"/>
                  <w:sz w:val="18"/>
                  <w:lang w:eastAsia="ko-KR"/>
                </w:rPr>
                <w:t>2</w:t>
              </w:r>
            </w:ins>
          </w:p>
        </w:tc>
        <w:tc>
          <w:tcPr>
            <w:tcW w:w="3544" w:type="dxa"/>
          </w:tcPr>
          <w:p w14:paraId="035CD955" w14:textId="64BA2CCB" w:rsidR="008629DC" w:rsidRPr="00724824" w:rsidRDefault="001076C0" w:rsidP="008629DC">
            <w:pPr>
              <w:pStyle w:val="TableParagraph"/>
              <w:ind w:left="196" w:right="196"/>
              <w:rPr>
                <w:ins w:id="4230" w:author="GREENBLUE" w:date="2024-10-21T09:59:00Z"/>
                <w:sz w:val="18"/>
              </w:rPr>
            </w:pPr>
            <w:ins w:id="4231" w:author="GREENBLUE" w:date="2024-10-21T10:17:00Z">
              <w:r w:rsidRPr="001076C0">
                <w:rPr>
                  <w:sz w:val="18"/>
                </w:rPr>
                <w:t>Mean Lower Low Water Springs</w:t>
              </w:r>
            </w:ins>
          </w:p>
        </w:tc>
        <w:tc>
          <w:tcPr>
            <w:tcW w:w="5236" w:type="dxa"/>
          </w:tcPr>
          <w:p w14:paraId="1C0A43A2" w14:textId="77777777" w:rsidR="008629DC" w:rsidRPr="00724824" w:rsidRDefault="008629DC" w:rsidP="008629DC">
            <w:pPr>
              <w:pStyle w:val="TableParagraph"/>
              <w:ind w:left="196" w:right="196"/>
              <w:rPr>
                <w:ins w:id="4232" w:author="GREENBLUE" w:date="2024-10-21T09:59:00Z"/>
                <w:sz w:val="18"/>
              </w:rPr>
            </w:pPr>
            <w:ins w:id="4233" w:author="GREENBLUE" w:date="2024-10-21T09:59:00Z">
              <w:r w:rsidRPr="0065591C">
                <w:rPr>
                  <w:sz w:val="18"/>
                </w:rPr>
                <w:t>A lower prioritized or not recommended alternative product or service, that can fully replace another.</w:t>
              </w:r>
            </w:ins>
          </w:p>
        </w:tc>
      </w:tr>
      <w:tr w:rsidR="008629DC" w14:paraId="1B76FB68" w14:textId="77777777" w:rsidTr="008629DC">
        <w:trPr>
          <w:trHeight w:val="624"/>
          <w:ins w:id="4234" w:author="GREENBLUE" w:date="2024-10-21T09:59:00Z"/>
        </w:trPr>
        <w:tc>
          <w:tcPr>
            <w:tcW w:w="1289" w:type="dxa"/>
          </w:tcPr>
          <w:p w14:paraId="0CAAACD7" w14:textId="77777777" w:rsidR="008629DC" w:rsidRDefault="008629DC" w:rsidP="008629DC">
            <w:pPr>
              <w:pStyle w:val="TableParagraph"/>
              <w:ind w:left="196" w:right="196"/>
              <w:rPr>
                <w:ins w:id="4235" w:author="GREENBLUE" w:date="2024-10-21T09:59:00Z"/>
                <w:rFonts w:eastAsiaTheme="minorEastAsia"/>
                <w:sz w:val="18"/>
                <w:lang w:eastAsia="ko-KR"/>
              </w:rPr>
            </w:pPr>
            <w:ins w:id="4236" w:author="GREENBLUE" w:date="2024-10-21T09:59:00Z">
              <w:r>
                <w:rPr>
                  <w:rFonts w:eastAsiaTheme="minorEastAsia" w:hint="eastAsia"/>
                  <w:sz w:val="18"/>
                  <w:lang w:eastAsia="ko-KR"/>
                </w:rPr>
                <w:t>3</w:t>
              </w:r>
            </w:ins>
          </w:p>
        </w:tc>
        <w:tc>
          <w:tcPr>
            <w:tcW w:w="3544" w:type="dxa"/>
          </w:tcPr>
          <w:p w14:paraId="0AB579B8" w14:textId="4F4B33BD" w:rsidR="008629DC" w:rsidRDefault="001076C0" w:rsidP="008629DC">
            <w:pPr>
              <w:pStyle w:val="TableParagraph"/>
              <w:ind w:left="196" w:right="196"/>
              <w:rPr>
                <w:ins w:id="4237" w:author="GREENBLUE" w:date="2024-10-21T09:59:00Z"/>
                <w:sz w:val="18"/>
              </w:rPr>
            </w:pPr>
            <w:ins w:id="4238" w:author="GREENBLUE" w:date="2024-10-21T10:17:00Z">
              <w:r w:rsidRPr="001076C0">
                <w:rPr>
                  <w:sz w:val="18"/>
                </w:rPr>
                <w:t>Mean Sea Level</w:t>
              </w:r>
            </w:ins>
          </w:p>
        </w:tc>
        <w:tc>
          <w:tcPr>
            <w:tcW w:w="5236" w:type="dxa"/>
          </w:tcPr>
          <w:p w14:paraId="6F0B3180" w14:textId="77777777" w:rsidR="008629DC" w:rsidRPr="00D5409D" w:rsidRDefault="008629DC" w:rsidP="008629DC">
            <w:pPr>
              <w:pStyle w:val="TableParagraph"/>
              <w:ind w:left="196" w:right="196"/>
              <w:rPr>
                <w:ins w:id="4239" w:author="GREENBLUE" w:date="2024-10-21T09:59:00Z"/>
                <w:sz w:val="18"/>
              </w:rPr>
            </w:pPr>
            <w:ins w:id="4240" w:author="GREENBLUE" w:date="2024-10-21T09:59:00Z">
              <w:r w:rsidRPr="0065591C">
                <w:rPr>
                  <w:sz w:val="18"/>
                </w:rPr>
                <w:t>A recommended additional product or service, that provides added value to another.</w:t>
              </w:r>
            </w:ins>
          </w:p>
        </w:tc>
      </w:tr>
      <w:tr w:rsidR="008629DC" w14:paraId="05062B62" w14:textId="77777777" w:rsidTr="008629DC">
        <w:trPr>
          <w:trHeight w:val="624"/>
          <w:ins w:id="4241" w:author="GREENBLUE" w:date="2024-10-21T09:59:00Z"/>
        </w:trPr>
        <w:tc>
          <w:tcPr>
            <w:tcW w:w="1289" w:type="dxa"/>
          </w:tcPr>
          <w:p w14:paraId="3E977AA8" w14:textId="77777777" w:rsidR="008629DC" w:rsidRDefault="008629DC" w:rsidP="008629DC">
            <w:pPr>
              <w:pStyle w:val="TableParagraph"/>
              <w:ind w:left="196" w:right="196"/>
              <w:rPr>
                <w:ins w:id="4242" w:author="GREENBLUE" w:date="2024-10-21T09:59:00Z"/>
                <w:rFonts w:eastAsiaTheme="minorEastAsia"/>
                <w:sz w:val="18"/>
                <w:lang w:eastAsia="ko-KR"/>
              </w:rPr>
            </w:pPr>
            <w:ins w:id="4243" w:author="GREENBLUE" w:date="2024-10-21T09:59:00Z">
              <w:r>
                <w:rPr>
                  <w:rFonts w:eastAsiaTheme="minorEastAsia" w:hint="eastAsia"/>
                  <w:sz w:val="18"/>
                  <w:lang w:eastAsia="ko-KR"/>
                </w:rPr>
                <w:t>4</w:t>
              </w:r>
            </w:ins>
          </w:p>
        </w:tc>
        <w:tc>
          <w:tcPr>
            <w:tcW w:w="3544" w:type="dxa"/>
          </w:tcPr>
          <w:p w14:paraId="54494982" w14:textId="207E8CE2" w:rsidR="008629DC" w:rsidRDefault="001076C0" w:rsidP="008629DC">
            <w:pPr>
              <w:pStyle w:val="TableParagraph"/>
              <w:ind w:left="196" w:right="196"/>
              <w:rPr>
                <w:ins w:id="4244" w:author="GREENBLUE" w:date="2024-10-21T09:59:00Z"/>
                <w:sz w:val="18"/>
              </w:rPr>
            </w:pPr>
            <w:ins w:id="4245" w:author="GREENBLUE" w:date="2024-10-21T10:17:00Z">
              <w:r w:rsidRPr="001076C0">
                <w:rPr>
                  <w:sz w:val="18"/>
                </w:rPr>
                <w:t>Lowest Low Water</w:t>
              </w:r>
            </w:ins>
          </w:p>
        </w:tc>
        <w:tc>
          <w:tcPr>
            <w:tcW w:w="5236" w:type="dxa"/>
          </w:tcPr>
          <w:p w14:paraId="1A95EF33" w14:textId="77777777" w:rsidR="008629DC" w:rsidRPr="00D5409D" w:rsidRDefault="008629DC" w:rsidP="008629DC">
            <w:pPr>
              <w:pStyle w:val="TableParagraph"/>
              <w:ind w:left="196" w:right="196"/>
              <w:rPr>
                <w:ins w:id="4246" w:author="GREENBLUE" w:date="2024-10-21T09:59:00Z"/>
                <w:sz w:val="18"/>
              </w:rPr>
            </w:pPr>
            <w:ins w:id="4247" w:author="GREENBLUE" w:date="2024-10-21T09:59:00Z">
              <w:r w:rsidRPr="0065591C">
                <w:rPr>
                  <w:sz w:val="18"/>
                </w:rPr>
                <w:t>A product or service, that is recommended to make use of added value provided by another product or service</w:t>
              </w:r>
            </w:ins>
          </w:p>
        </w:tc>
      </w:tr>
      <w:tr w:rsidR="00344F6E" w14:paraId="4630D88A" w14:textId="77777777" w:rsidTr="008629DC">
        <w:trPr>
          <w:trHeight w:val="624"/>
          <w:ins w:id="4248" w:author="GREENBLUE" w:date="2024-10-21T10:00:00Z"/>
        </w:trPr>
        <w:tc>
          <w:tcPr>
            <w:tcW w:w="1289" w:type="dxa"/>
          </w:tcPr>
          <w:p w14:paraId="11D3EA3E" w14:textId="74C9C308" w:rsidR="00344F6E" w:rsidRDefault="00344F6E" w:rsidP="008629DC">
            <w:pPr>
              <w:pStyle w:val="TableParagraph"/>
              <w:ind w:left="196" w:right="196"/>
              <w:rPr>
                <w:ins w:id="4249" w:author="GREENBLUE" w:date="2024-10-21T10:00:00Z"/>
                <w:rFonts w:eastAsiaTheme="minorEastAsia"/>
                <w:sz w:val="18"/>
                <w:lang w:eastAsia="ko-KR"/>
              </w:rPr>
            </w:pPr>
            <w:ins w:id="4250" w:author="GREENBLUE" w:date="2024-10-21T10:13:00Z">
              <w:r>
                <w:rPr>
                  <w:rFonts w:eastAsiaTheme="minorEastAsia" w:hint="eastAsia"/>
                  <w:sz w:val="18"/>
                  <w:lang w:eastAsia="ko-KR"/>
                </w:rPr>
                <w:t>5</w:t>
              </w:r>
            </w:ins>
          </w:p>
        </w:tc>
        <w:tc>
          <w:tcPr>
            <w:tcW w:w="3544" w:type="dxa"/>
          </w:tcPr>
          <w:p w14:paraId="09CDF6A3" w14:textId="6C4A0F9B" w:rsidR="00344F6E" w:rsidRDefault="001076C0" w:rsidP="008629DC">
            <w:pPr>
              <w:pStyle w:val="TableParagraph"/>
              <w:ind w:left="196" w:right="196"/>
              <w:rPr>
                <w:ins w:id="4251" w:author="GREENBLUE" w:date="2024-10-21T10:00:00Z"/>
                <w:sz w:val="18"/>
              </w:rPr>
            </w:pPr>
            <w:ins w:id="4252" w:author="GREENBLUE" w:date="2024-10-21T10:17:00Z">
              <w:r w:rsidRPr="001076C0">
                <w:rPr>
                  <w:sz w:val="18"/>
                </w:rPr>
                <w:t>Mean Low Water</w:t>
              </w:r>
            </w:ins>
          </w:p>
        </w:tc>
        <w:tc>
          <w:tcPr>
            <w:tcW w:w="5236" w:type="dxa"/>
          </w:tcPr>
          <w:p w14:paraId="3D7B81D7" w14:textId="2A5BC542" w:rsidR="00344F6E" w:rsidRPr="0065591C" w:rsidRDefault="00D45214" w:rsidP="008629DC">
            <w:pPr>
              <w:pStyle w:val="TableParagraph"/>
              <w:ind w:left="196" w:right="196"/>
              <w:rPr>
                <w:ins w:id="4253" w:author="GREENBLUE" w:date="2024-10-21T10:00:00Z"/>
                <w:sz w:val="18"/>
              </w:rPr>
            </w:pPr>
            <w:ins w:id="4254" w:author="GREENBLUE" w:date="2024-10-21T10:24:00Z">
              <w:r w:rsidRPr="00D45214">
                <w:rPr>
                  <w:sz w:val="18"/>
                </w:rPr>
                <w:t>The average height of all low waters at a place over a 19-year period.</w:t>
              </w:r>
            </w:ins>
          </w:p>
        </w:tc>
      </w:tr>
      <w:tr w:rsidR="00344F6E" w14:paraId="45617D40" w14:textId="77777777" w:rsidTr="008629DC">
        <w:trPr>
          <w:trHeight w:val="624"/>
          <w:ins w:id="4255" w:author="GREENBLUE" w:date="2024-10-21T10:00:00Z"/>
        </w:trPr>
        <w:tc>
          <w:tcPr>
            <w:tcW w:w="1289" w:type="dxa"/>
          </w:tcPr>
          <w:p w14:paraId="67CF34F0" w14:textId="7B4C0755" w:rsidR="00344F6E" w:rsidRDefault="00344F6E" w:rsidP="008629DC">
            <w:pPr>
              <w:pStyle w:val="TableParagraph"/>
              <w:ind w:left="196" w:right="196"/>
              <w:rPr>
                <w:ins w:id="4256" w:author="GREENBLUE" w:date="2024-10-21T10:00:00Z"/>
                <w:rFonts w:eastAsiaTheme="minorEastAsia"/>
                <w:sz w:val="18"/>
                <w:lang w:eastAsia="ko-KR"/>
              </w:rPr>
            </w:pPr>
            <w:ins w:id="4257" w:author="GREENBLUE" w:date="2024-10-21T10:13:00Z">
              <w:r>
                <w:rPr>
                  <w:rFonts w:eastAsiaTheme="minorEastAsia" w:hint="eastAsia"/>
                  <w:sz w:val="18"/>
                  <w:lang w:eastAsia="ko-KR"/>
                </w:rPr>
                <w:t>6</w:t>
              </w:r>
            </w:ins>
          </w:p>
        </w:tc>
        <w:tc>
          <w:tcPr>
            <w:tcW w:w="3544" w:type="dxa"/>
          </w:tcPr>
          <w:p w14:paraId="132EBE05" w14:textId="05832E26" w:rsidR="00344F6E" w:rsidRDefault="001076C0" w:rsidP="008629DC">
            <w:pPr>
              <w:pStyle w:val="TableParagraph"/>
              <w:ind w:left="196" w:right="196"/>
              <w:rPr>
                <w:ins w:id="4258" w:author="GREENBLUE" w:date="2024-10-21T10:00:00Z"/>
                <w:sz w:val="18"/>
              </w:rPr>
            </w:pPr>
            <w:ins w:id="4259" w:author="GREENBLUE" w:date="2024-10-21T10:17:00Z">
              <w:r w:rsidRPr="001076C0">
                <w:rPr>
                  <w:sz w:val="18"/>
                </w:rPr>
                <w:t>Lowest Low Water Springs</w:t>
              </w:r>
            </w:ins>
          </w:p>
        </w:tc>
        <w:tc>
          <w:tcPr>
            <w:tcW w:w="5236" w:type="dxa"/>
          </w:tcPr>
          <w:p w14:paraId="033C8FB3" w14:textId="4B5BFA52" w:rsidR="00344F6E" w:rsidRPr="0065591C" w:rsidRDefault="00D45214" w:rsidP="008629DC">
            <w:pPr>
              <w:pStyle w:val="TableParagraph"/>
              <w:ind w:left="196" w:right="196"/>
              <w:rPr>
                <w:ins w:id="4260" w:author="GREENBLUE" w:date="2024-10-21T10:00:00Z"/>
                <w:sz w:val="18"/>
              </w:rPr>
            </w:pPr>
            <w:ins w:id="4261" w:author="GREENBLUE" w:date="2024-10-21T10:24:00Z">
              <w:r w:rsidRPr="00D45214">
                <w:rPr>
                  <w:sz w:val="18"/>
                </w:rPr>
                <w:t>An arbitrary level conforming to the lowest water level observed at a place at spring tides during a period of time shorter than 19 years.</w:t>
              </w:r>
            </w:ins>
          </w:p>
        </w:tc>
      </w:tr>
      <w:tr w:rsidR="00344F6E" w14:paraId="07EC46A0" w14:textId="77777777" w:rsidTr="008629DC">
        <w:trPr>
          <w:trHeight w:val="624"/>
          <w:ins w:id="4262" w:author="GREENBLUE" w:date="2024-10-21T10:00:00Z"/>
        </w:trPr>
        <w:tc>
          <w:tcPr>
            <w:tcW w:w="1289" w:type="dxa"/>
          </w:tcPr>
          <w:p w14:paraId="0F4674FA" w14:textId="2EC24AC8" w:rsidR="00344F6E" w:rsidRDefault="00344F6E" w:rsidP="008629DC">
            <w:pPr>
              <w:pStyle w:val="TableParagraph"/>
              <w:ind w:left="196" w:right="196"/>
              <w:rPr>
                <w:ins w:id="4263" w:author="GREENBLUE" w:date="2024-10-21T10:00:00Z"/>
                <w:rFonts w:eastAsiaTheme="minorEastAsia"/>
                <w:sz w:val="18"/>
                <w:lang w:eastAsia="ko-KR"/>
              </w:rPr>
            </w:pPr>
            <w:ins w:id="4264" w:author="GREENBLUE" w:date="2024-10-21T10:13:00Z">
              <w:r>
                <w:rPr>
                  <w:rFonts w:eastAsiaTheme="minorEastAsia" w:hint="eastAsia"/>
                  <w:sz w:val="18"/>
                  <w:lang w:eastAsia="ko-KR"/>
                </w:rPr>
                <w:t>7</w:t>
              </w:r>
            </w:ins>
          </w:p>
        </w:tc>
        <w:tc>
          <w:tcPr>
            <w:tcW w:w="3544" w:type="dxa"/>
          </w:tcPr>
          <w:p w14:paraId="1D024CE0" w14:textId="1A00FC47" w:rsidR="00344F6E" w:rsidRDefault="001076C0" w:rsidP="008629DC">
            <w:pPr>
              <w:pStyle w:val="TableParagraph"/>
              <w:ind w:left="196" w:right="196"/>
              <w:rPr>
                <w:ins w:id="4265" w:author="GREENBLUE" w:date="2024-10-21T10:00:00Z"/>
                <w:sz w:val="18"/>
              </w:rPr>
            </w:pPr>
            <w:ins w:id="4266" w:author="GREENBLUE" w:date="2024-10-21T10:18:00Z">
              <w:r w:rsidRPr="001076C0">
                <w:rPr>
                  <w:sz w:val="18"/>
                </w:rPr>
                <w:t>Approximate Mean Low Water Springs</w:t>
              </w:r>
            </w:ins>
          </w:p>
        </w:tc>
        <w:tc>
          <w:tcPr>
            <w:tcW w:w="5236" w:type="dxa"/>
          </w:tcPr>
          <w:p w14:paraId="7C4BEDBC" w14:textId="445DE0E3" w:rsidR="00344F6E" w:rsidRPr="0065591C" w:rsidRDefault="00D45214" w:rsidP="008629DC">
            <w:pPr>
              <w:pStyle w:val="TableParagraph"/>
              <w:ind w:left="196" w:right="196"/>
              <w:rPr>
                <w:ins w:id="4267" w:author="GREENBLUE" w:date="2024-10-21T10:00:00Z"/>
                <w:sz w:val="18"/>
              </w:rPr>
            </w:pPr>
            <w:ins w:id="4268" w:author="GREENBLUE" w:date="2024-10-21T10:24:00Z">
              <w:r w:rsidRPr="00D45214">
                <w:rPr>
                  <w:sz w:val="18"/>
                </w:rPr>
                <w:t>An arbitrary level, usually within 0.3m from that of Mean Low Water Springs (MLWS).</w:t>
              </w:r>
            </w:ins>
          </w:p>
        </w:tc>
      </w:tr>
      <w:tr w:rsidR="00344F6E" w14:paraId="05D91A11" w14:textId="77777777" w:rsidTr="008629DC">
        <w:trPr>
          <w:trHeight w:val="624"/>
          <w:ins w:id="4269" w:author="GREENBLUE" w:date="2024-10-21T10:00:00Z"/>
        </w:trPr>
        <w:tc>
          <w:tcPr>
            <w:tcW w:w="1289" w:type="dxa"/>
          </w:tcPr>
          <w:p w14:paraId="0234CB24" w14:textId="6EBB9AB8" w:rsidR="00344F6E" w:rsidRDefault="00344F6E" w:rsidP="008629DC">
            <w:pPr>
              <w:pStyle w:val="TableParagraph"/>
              <w:ind w:left="196" w:right="196"/>
              <w:rPr>
                <w:ins w:id="4270" w:author="GREENBLUE" w:date="2024-10-21T10:00:00Z"/>
                <w:rFonts w:eastAsiaTheme="minorEastAsia"/>
                <w:sz w:val="18"/>
                <w:lang w:eastAsia="ko-KR"/>
              </w:rPr>
            </w:pPr>
            <w:ins w:id="4271" w:author="GREENBLUE" w:date="2024-10-21T10:13:00Z">
              <w:r>
                <w:rPr>
                  <w:rFonts w:eastAsiaTheme="minorEastAsia" w:hint="eastAsia"/>
                  <w:sz w:val="18"/>
                  <w:lang w:eastAsia="ko-KR"/>
                </w:rPr>
                <w:t>8</w:t>
              </w:r>
            </w:ins>
          </w:p>
        </w:tc>
        <w:tc>
          <w:tcPr>
            <w:tcW w:w="3544" w:type="dxa"/>
          </w:tcPr>
          <w:p w14:paraId="3E61E6D7" w14:textId="2B5C8D4D" w:rsidR="00344F6E" w:rsidRDefault="001076C0" w:rsidP="008629DC">
            <w:pPr>
              <w:pStyle w:val="TableParagraph"/>
              <w:ind w:left="196" w:right="196"/>
              <w:rPr>
                <w:ins w:id="4272" w:author="GREENBLUE" w:date="2024-10-21T10:00:00Z"/>
                <w:sz w:val="18"/>
              </w:rPr>
            </w:pPr>
            <w:ins w:id="4273" w:author="GREENBLUE" w:date="2024-10-21T10:18:00Z">
              <w:r w:rsidRPr="001076C0">
                <w:rPr>
                  <w:sz w:val="18"/>
                </w:rPr>
                <w:t>Indian Spring Low Water</w:t>
              </w:r>
            </w:ins>
          </w:p>
        </w:tc>
        <w:tc>
          <w:tcPr>
            <w:tcW w:w="5236" w:type="dxa"/>
          </w:tcPr>
          <w:p w14:paraId="4CE199E1" w14:textId="3C363497" w:rsidR="00344F6E" w:rsidRPr="0065591C" w:rsidRDefault="00D45214" w:rsidP="008629DC">
            <w:pPr>
              <w:pStyle w:val="TableParagraph"/>
              <w:ind w:left="196" w:right="196"/>
              <w:rPr>
                <w:ins w:id="4274" w:author="GREENBLUE" w:date="2024-10-21T10:00:00Z"/>
                <w:sz w:val="18"/>
              </w:rPr>
            </w:pPr>
            <w:ins w:id="4275" w:author="GREENBLUE" w:date="2024-10-21T10:24:00Z">
              <w:r w:rsidRPr="00D45214">
                <w:rPr>
                  <w:sz w:val="18"/>
                </w:rPr>
                <w:t>An arbitrary tidal datum approximating the level of the mean of the lower low water at spring tides. It was first used in waters surrounding India.</w:t>
              </w:r>
            </w:ins>
          </w:p>
        </w:tc>
      </w:tr>
      <w:tr w:rsidR="00344F6E" w14:paraId="148BBEFC" w14:textId="77777777" w:rsidTr="008629DC">
        <w:trPr>
          <w:trHeight w:val="624"/>
          <w:ins w:id="4276" w:author="GREENBLUE" w:date="2024-10-21T10:13:00Z"/>
        </w:trPr>
        <w:tc>
          <w:tcPr>
            <w:tcW w:w="1289" w:type="dxa"/>
          </w:tcPr>
          <w:p w14:paraId="38FD303B" w14:textId="05501706" w:rsidR="00344F6E" w:rsidRDefault="00344F6E" w:rsidP="008629DC">
            <w:pPr>
              <w:pStyle w:val="TableParagraph"/>
              <w:ind w:left="196" w:right="196"/>
              <w:rPr>
                <w:ins w:id="4277" w:author="GREENBLUE" w:date="2024-10-21T10:13:00Z"/>
                <w:rFonts w:eastAsiaTheme="minorEastAsia"/>
                <w:sz w:val="18"/>
                <w:lang w:eastAsia="ko-KR"/>
              </w:rPr>
            </w:pPr>
            <w:ins w:id="4278" w:author="GREENBLUE" w:date="2024-10-21T10:13:00Z">
              <w:r>
                <w:rPr>
                  <w:rFonts w:eastAsiaTheme="minorEastAsia" w:hint="eastAsia"/>
                  <w:sz w:val="18"/>
                  <w:lang w:eastAsia="ko-KR"/>
                </w:rPr>
                <w:t>9</w:t>
              </w:r>
            </w:ins>
          </w:p>
        </w:tc>
        <w:tc>
          <w:tcPr>
            <w:tcW w:w="3544" w:type="dxa"/>
          </w:tcPr>
          <w:p w14:paraId="64300B3E" w14:textId="35313663" w:rsidR="00344F6E" w:rsidRDefault="001076C0" w:rsidP="008629DC">
            <w:pPr>
              <w:pStyle w:val="TableParagraph"/>
              <w:ind w:left="196" w:right="196"/>
              <w:rPr>
                <w:ins w:id="4279" w:author="GREENBLUE" w:date="2024-10-21T10:13:00Z"/>
                <w:sz w:val="18"/>
              </w:rPr>
            </w:pPr>
            <w:ins w:id="4280" w:author="GREENBLUE" w:date="2024-10-21T10:18:00Z">
              <w:r w:rsidRPr="001076C0">
                <w:rPr>
                  <w:sz w:val="18"/>
                </w:rPr>
                <w:t>Low Water Springs</w:t>
              </w:r>
            </w:ins>
          </w:p>
        </w:tc>
        <w:tc>
          <w:tcPr>
            <w:tcW w:w="5236" w:type="dxa"/>
          </w:tcPr>
          <w:p w14:paraId="222C3220" w14:textId="08E0BC37" w:rsidR="00344F6E" w:rsidRPr="0065591C" w:rsidRDefault="00D45214" w:rsidP="008629DC">
            <w:pPr>
              <w:pStyle w:val="TableParagraph"/>
              <w:ind w:left="196" w:right="196"/>
              <w:rPr>
                <w:ins w:id="4281" w:author="GREENBLUE" w:date="2024-10-21T10:13:00Z"/>
                <w:sz w:val="18"/>
              </w:rPr>
            </w:pPr>
            <w:ins w:id="4282" w:author="GREENBLUE" w:date="2024-10-21T10:24:00Z">
              <w:r w:rsidRPr="00D45214">
                <w:rPr>
                  <w:sz w:val="18"/>
                </w:rPr>
                <w:t>An arbitrary level, approximating that of mean low water springs (MLWS).</w:t>
              </w:r>
            </w:ins>
          </w:p>
        </w:tc>
      </w:tr>
      <w:tr w:rsidR="00344F6E" w14:paraId="77755015" w14:textId="77777777" w:rsidTr="008629DC">
        <w:trPr>
          <w:trHeight w:val="624"/>
          <w:ins w:id="4283" w:author="GREENBLUE" w:date="2024-10-21T10:13:00Z"/>
        </w:trPr>
        <w:tc>
          <w:tcPr>
            <w:tcW w:w="1289" w:type="dxa"/>
          </w:tcPr>
          <w:p w14:paraId="47187AAC" w14:textId="6C756280" w:rsidR="00344F6E" w:rsidRDefault="00344F6E" w:rsidP="008629DC">
            <w:pPr>
              <w:pStyle w:val="TableParagraph"/>
              <w:ind w:left="196" w:right="196"/>
              <w:rPr>
                <w:ins w:id="4284" w:author="GREENBLUE" w:date="2024-10-21T10:13:00Z"/>
                <w:rFonts w:eastAsiaTheme="minorEastAsia"/>
                <w:sz w:val="18"/>
                <w:lang w:eastAsia="ko-KR"/>
              </w:rPr>
            </w:pPr>
            <w:ins w:id="4285" w:author="GREENBLUE" w:date="2024-10-21T10:13:00Z">
              <w:r>
                <w:rPr>
                  <w:rFonts w:eastAsiaTheme="minorEastAsia" w:hint="eastAsia"/>
                  <w:sz w:val="18"/>
                  <w:lang w:eastAsia="ko-KR"/>
                </w:rPr>
                <w:t>1</w:t>
              </w:r>
              <w:r>
                <w:rPr>
                  <w:rFonts w:eastAsiaTheme="minorEastAsia"/>
                  <w:sz w:val="18"/>
                  <w:lang w:eastAsia="ko-KR"/>
                </w:rPr>
                <w:t>0</w:t>
              </w:r>
            </w:ins>
          </w:p>
        </w:tc>
        <w:tc>
          <w:tcPr>
            <w:tcW w:w="3544" w:type="dxa"/>
          </w:tcPr>
          <w:p w14:paraId="1126EAC2" w14:textId="7D414795" w:rsidR="00344F6E" w:rsidRDefault="001076C0" w:rsidP="008629DC">
            <w:pPr>
              <w:pStyle w:val="TableParagraph"/>
              <w:ind w:left="196" w:right="196"/>
              <w:rPr>
                <w:ins w:id="4286" w:author="GREENBLUE" w:date="2024-10-21T10:13:00Z"/>
                <w:sz w:val="18"/>
              </w:rPr>
            </w:pPr>
            <w:ins w:id="4287" w:author="GREENBLUE" w:date="2024-10-21T10:18:00Z">
              <w:r w:rsidRPr="001076C0">
                <w:rPr>
                  <w:sz w:val="18"/>
                </w:rPr>
                <w:t>Approximate Lowest Astronomical Tide</w:t>
              </w:r>
            </w:ins>
          </w:p>
        </w:tc>
        <w:tc>
          <w:tcPr>
            <w:tcW w:w="5236" w:type="dxa"/>
          </w:tcPr>
          <w:p w14:paraId="1D08D8E3" w14:textId="66D0F2F2" w:rsidR="00344F6E" w:rsidRPr="0065591C" w:rsidRDefault="00D45214" w:rsidP="008629DC">
            <w:pPr>
              <w:pStyle w:val="TableParagraph"/>
              <w:ind w:left="196" w:right="196"/>
              <w:rPr>
                <w:ins w:id="4288" w:author="GREENBLUE" w:date="2024-10-21T10:13:00Z"/>
                <w:sz w:val="18"/>
              </w:rPr>
            </w:pPr>
            <w:ins w:id="4289" w:author="GREENBLUE" w:date="2024-10-21T10:24:00Z">
              <w:r w:rsidRPr="00D45214">
                <w:rPr>
                  <w:sz w:val="18"/>
                </w:rPr>
                <w:t>An arbitrary level, usually within 0.3m from that of Lowest Astronomical Tide (LAT).</w:t>
              </w:r>
            </w:ins>
          </w:p>
        </w:tc>
      </w:tr>
      <w:tr w:rsidR="00344F6E" w14:paraId="7A1C267F" w14:textId="77777777" w:rsidTr="008629DC">
        <w:trPr>
          <w:trHeight w:val="624"/>
          <w:ins w:id="4290" w:author="GREENBLUE" w:date="2024-10-21T10:13:00Z"/>
        </w:trPr>
        <w:tc>
          <w:tcPr>
            <w:tcW w:w="1289" w:type="dxa"/>
          </w:tcPr>
          <w:p w14:paraId="65B9BCCA" w14:textId="27D52551" w:rsidR="00344F6E" w:rsidRDefault="00344F6E" w:rsidP="008629DC">
            <w:pPr>
              <w:pStyle w:val="TableParagraph"/>
              <w:ind w:left="196" w:right="196"/>
              <w:rPr>
                <w:ins w:id="4291" w:author="GREENBLUE" w:date="2024-10-21T10:13:00Z"/>
                <w:rFonts w:eastAsiaTheme="minorEastAsia"/>
                <w:sz w:val="18"/>
                <w:lang w:eastAsia="ko-KR"/>
              </w:rPr>
            </w:pPr>
            <w:ins w:id="4292" w:author="GREENBLUE" w:date="2024-10-21T10:13:00Z">
              <w:r>
                <w:rPr>
                  <w:rFonts w:eastAsiaTheme="minorEastAsia" w:hint="eastAsia"/>
                  <w:sz w:val="18"/>
                  <w:lang w:eastAsia="ko-KR"/>
                </w:rPr>
                <w:t>1</w:t>
              </w:r>
              <w:r>
                <w:rPr>
                  <w:rFonts w:eastAsiaTheme="minorEastAsia"/>
                  <w:sz w:val="18"/>
                  <w:lang w:eastAsia="ko-KR"/>
                </w:rPr>
                <w:t>1</w:t>
              </w:r>
            </w:ins>
          </w:p>
        </w:tc>
        <w:tc>
          <w:tcPr>
            <w:tcW w:w="3544" w:type="dxa"/>
          </w:tcPr>
          <w:p w14:paraId="218C81ED" w14:textId="29E3DA2A" w:rsidR="00344F6E" w:rsidRDefault="001076C0" w:rsidP="008629DC">
            <w:pPr>
              <w:pStyle w:val="TableParagraph"/>
              <w:ind w:left="196" w:right="196"/>
              <w:rPr>
                <w:ins w:id="4293" w:author="GREENBLUE" w:date="2024-10-21T10:13:00Z"/>
                <w:sz w:val="18"/>
              </w:rPr>
            </w:pPr>
            <w:ins w:id="4294" w:author="GREENBLUE" w:date="2024-10-21T10:18:00Z">
              <w:r w:rsidRPr="001076C0">
                <w:rPr>
                  <w:sz w:val="18"/>
                </w:rPr>
                <w:t>Nearly Lowest Low Water</w:t>
              </w:r>
            </w:ins>
          </w:p>
        </w:tc>
        <w:tc>
          <w:tcPr>
            <w:tcW w:w="5236" w:type="dxa"/>
          </w:tcPr>
          <w:p w14:paraId="26613432" w14:textId="2BCF5E4D" w:rsidR="00344F6E" w:rsidRPr="0065591C" w:rsidRDefault="00D45214" w:rsidP="008629DC">
            <w:pPr>
              <w:pStyle w:val="TableParagraph"/>
              <w:ind w:left="196" w:right="196"/>
              <w:rPr>
                <w:ins w:id="4295" w:author="GREENBLUE" w:date="2024-10-21T10:13:00Z"/>
                <w:sz w:val="18"/>
              </w:rPr>
            </w:pPr>
            <w:ins w:id="4296" w:author="GREENBLUE" w:date="2024-10-21T10:24:00Z">
              <w:r w:rsidRPr="00D45214">
                <w:rPr>
                  <w:sz w:val="18"/>
                </w:rPr>
                <w:t>An arbitrary level approximating the lowest water level observed at a place, usually equivalent to the Indian Spring Low Water (ISLW).</w:t>
              </w:r>
            </w:ins>
          </w:p>
        </w:tc>
      </w:tr>
      <w:tr w:rsidR="00344F6E" w14:paraId="6018CE76" w14:textId="77777777" w:rsidTr="008629DC">
        <w:trPr>
          <w:trHeight w:val="624"/>
          <w:ins w:id="4297" w:author="GREENBLUE" w:date="2024-10-21T10:13:00Z"/>
        </w:trPr>
        <w:tc>
          <w:tcPr>
            <w:tcW w:w="1289" w:type="dxa"/>
          </w:tcPr>
          <w:p w14:paraId="461AA981" w14:textId="65898234" w:rsidR="00344F6E" w:rsidRDefault="00344F6E" w:rsidP="008629DC">
            <w:pPr>
              <w:pStyle w:val="TableParagraph"/>
              <w:ind w:left="196" w:right="196"/>
              <w:rPr>
                <w:ins w:id="4298" w:author="GREENBLUE" w:date="2024-10-21T10:13:00Z"/>
                <w:rFonts w:eastAsiaTheme="minorEastAsia"/>
                <w:sz w:val="18"/>
                <w:lang w:eastAsia="ko-KR"/>
              </w:rPr>
            </w:pPr>
            <w:ins w:id="4299" w:author="GREENBLUE" w:date="2024-10-21T10:13:00Z">
              <w:r>
                <w:rPr>
                  <w:rFonts w:eastAsiaTheme="minorEastAsia" w:hint="eastAsia"/>
                  <w:sz w:val="18"/>
                  <w:lang w:eastAsia="ko-KR"/>
                </w:rPr>
                <w:t>1</w:t>
              </w:r>
              <w:r>
                <w:rPr>
                  <w:rFonts w:eastAsiaTheme="minorEastAsia"/>
                  <w:sz w:val="18"/>
                  <w:lang w:eastAsia="ko-KR"/>
                </w:rPr>
                <w:t>2</w:t>
              </w:r>
            </w:ins>
          </w:p>
        </w:tc>
        <w:tc>
          <w:tcPr>
            <w:tcW w:w="3544" w:type="dxa"/>
          </w:tcPr>
          <w:p w14:paraId="07E58BFD" w14:textId="02FE74E6" w:rsidR="00344F6E" w:rsidRDefault="001076C0" w:rsidP="008629DC">
            <w:pPr>
              <w:pStyle w:val="TableParagraph"/>
              <w:ind w:left="196" w:right="196"/>
              <w:rPr>
                <w:ins w:id="4300" w:author="GREENBLUE" w:date="2024-10-21T10:13:00Z"/>
                <w:sz w:val="18"/>
              </w:rPr>
            </w:pPr>
            <w:ins w:id="4301" w:author="GREENBLUE" w:date="2024-10-21T10:18:00Z">
              <w:r w:rsidRPr="001076C0">
                <w:rPr>
                  <w:sz w:val="18"/>
                </w:rPr>
                <w:t>Mean Lower Low Water</w:t>
              </w:r>
            </w:ins>
          </w:p>
        </w:tc>
        <w:tc>
          <w:tcPr>
            <w:tcW w:w="5236" w:type="dxa"/>
          </w:tcPr>
          <w:p w14:paraId="0C381F63" w14:textId="66AEDCCF" w:rsidR="00344F6E" w:rsidRPr="0065591C" w:rsidRDefault="00D45214" w:rsidP="008629DC">
            <w:pPr>
              <w:pStyle w:val="TableParagraph"/>
              <w:ind w:left="196" w:right="196"/>
              <w:rPr>
                <w:ins w:id="4302" w:author="GREENBLUE" w:date="2024-10-21T10:13:00Z"/>
                <w:sz w:val="18"/>
              </w:rPr>
            </w:pPr>
            <w:ins w:id="4303" w:author="GREENBLUE" w:date="2024-10-21T10:24:00Z">
              <w:r w:rsidRPr="00D45214">
                <w:rPr>
                  <w:sz w:val="18"/>
                </w:rPr>
                <w:t>The average height of the lower low waters at a place over a 19-year period.</w:t>
              </w:r>
            </w:ins>
          </w:p>
        </w:tc>
      </w:tr>
      <w:tr w:rsidR="00344F6E" w14:paraId="22835ECE" w14:textId="77777777" w:rsidTr="008629DC">
        <w:trPr>
          <w:trHeight w:val="624"/>
          <w:ins w:id="4304" w:author="GREENBLUE" w:date="2024-10-21T10:13:00Z"/>
        </w:trPr>
        <w:tc>
          <w:tcPr>
            <w:tcW w:w="1289" w:type="dxa"/>
          </w:tcPr>
          <w:p w14:paraId="206B64FE" w14:textId="47C1DED5" w:rsidR="00344F6E" w:rsidRDefault="00344F6E" w:rsidP="008629DC">
            <w:pPr>
              <w:pStyle w:val="TableParagraph"/>
              <w:ind w:left="196" w:right="196"/>
              <w:rPr>
                <w:ins w:id="4305" w:author="GREENBLUE" w:date="2024-10-21T10:13:00Z"/>
                <w:rFonts w:eastAsiaTheme="minorEastAsia"/>
                <w:sz w:val="18"/>
                <w:lang w:eastAsia="ko-KR"/>
              </w:rPr>
            </w:pPr>
            <w:ins w:id="4306" w:author="GREENBLUE" w:date="2024-10-21T10:13:00Z">
              <w:r>
                <w:rPr>
                  <w:rFonts w:eastAsiaTheme="minorEastAsia" w:hint="eastAsia"/>
                  <w:sz w:val="18"/>
                  <w:lang w:eastAsia="ko-KR"/>
                </w:rPr>
                <w:t>1</w:t>
              </w:r>
              <w:r>
                <w:rPr>
                  <w:rFonts w:eastAsiaTheme="minorEastAsia"/>
                  <w:sz w:val="18"/>
                  <w:lang w:eastAsia="ko-KR"/>
                </w:rPr>
                <w:t>3</w:t>
              </w:r>
            </w:ins>
          </w:p>
        </w:tc>
        <w:tc>
          <w:tcPr>
            <w:tcW w:w="3544" w:type="dxa"/>
          </w:tcPr>
          <w:p w14:paraId="530E23F6" w14:textId="3583EE23" w:rsidR="00344F6E" w:rsidRDefault="001076C0" w:rsidP="008629DC">
            <w:pPr>
              <w:pStyle w:val="TableParagraph"/>
              <w:ind w:left="196" w:right="196"/>
              <w:rPr>
                <w:ins w:id="4307" w:author="GREENBLUE" w:date="2024-10-21T10:13:00Z"/>
                <w:sz w:val="18"/>
              </w:rPr>
            </w:pPr>
            <w:ins w:id="4308" w:author="GREENBLUE" w:date="2024-10-21T10:18:00Z">
              <w:r w:rsidRPr="001076C0">
                <w:rPr>
                  <w:sz w:val="18"/>
                </w:rPr>
                <w:t>Low Water</w:t>
              </w:r>
            </w:ins>
          </w:p>
        </w:tc>
        <w:tc>
          <w:tcPr>
            <w:tcW w:w="5236" w:type="dxa"/>
          </w:tcPr>
          <w:p w14:paraId="60867D57" w14:textId="6559E721" w:rsidR="00344F6E" w:rsidRPr="0065591C" w:rsidRDefault="001076C0" w:rsidP="008629DC">
            <w:pPr>
              <w:pStyle w:val="TableParagraph"/>
              <w:ind w:left="196" w:right="196"/>
              <w:rPr>
                <w:ins w:id="4309" w:author="GREENBLUE" w:date="2024-10-21T10:13:00Z"/>
                <w:sz w:val="18"/>
              </w:rPr>
            </w:pPr>
            <w:ins w:id="4310" w:author="GREENBLUE" w:date="2024-10-21T10:24:00Z">
              <w:r w:rsidRPr="001076C0">
                <w:rPr>
                  <w:sz w:val="18"/>
                </w:rPr>
                <w:t>The lowest level reached at a place by the water surface in one oscillation.</w:t>
              </w:r>
            </w:ins>
          </w:p>
        </w:tc>
      </w:tr>
      <w:tr w:rsidR="00344F6E" w14:paraId="044FFEDE" w14:textId="77777777" w:rsidTr="008629DC">
        <w:trPr>
          <w:trHeight w:val="624"/>
          <w:ins w:id="4311" w:author="GREENBLUE" w:date="2024-10-21T10:13:00Z"/>
        </w:trPr>
        <w:tc>
          <w:tcPr>
            <w:tcW w:w="1289" w:type="dxa"/>
          </w:tcPr>
          <w:p w14:paraId="7075B32B" w14:textId="375B500C" w:rsidR="00344F6E" w:rsidRDefault="00344F6E" w:rsidP="008629DC">
            <w:pPr>
              <w:pStyle w:val="TableParagraph"/>
              <w:ind w:left="196" w:right="196"/>
              <w:rPr>
                <w:ins w:id="4312" w:author="GREENBLUE" w:date="2024-10-21T10:13:00Z"/>
                <w:rFonts w:eastAsiaTheme="minorEastAsia"/>
                <w:sz w:val="18"/>
                <w:lang w:eastAsia="ko-KR"/>
              </w:rPr>
            </w:pPr>
            <w:ins w:id="4313" w:author="GREENBLUE" w:date="2024-10-21T10:13:00Z">
              <w:r>
                <w:rPr>
                  <w:rFonts w:eastAsiaTheme="minorEastAsia" w:hint="eastAsia"/>
                  <w:sz w:val="18"/>
                  <w:lang w:eastAsia="ko-KR"/>
                </w:rPr>
                <w:t>1</w:t>
              </w:r>
              <w:r>
                <w:rPr>
                  <w:rFonts w:eastAsiaTheme="minorEastAsia"/>
                  <w:sz w:val="18"/>
                  <w:lang w:eastAsia="ko-KR"/>
                </w:rPr>
                <w:t>4</w:t>
              </w:r>
            </w:ins>
          </w:p>
        </w:tc>
        <w:tc>
          <w:tcPr>
            <w:tcW w:w="3544" w:type="dxa"/>
          </w:tcPr>
          <w:p w14:paraId="6E677A9F" w14:textId="75F45F7A" w:rsidR="00344F6E" w:rsidRDefault="001076C0" w:rsidP="008629DC">
            <w:pPr>
              <w:pStyle w:val="TableParagraph"/>
              <w:ind w:left="196" w:right="196"/>
              <w:rPr>
                <w:ins w:id="4314" w:author="GREENBLUE" w:date="2024-10-21T10:13:00Z"/>
                <w:sz w:val="18"/>
              </w:rPr>
            </w:pPr>
            <w:ins w:id="4315" w:author="GREENBLUE" w:date="2024-10-21T10:18:00Z">
              <w:r w:rsidRPr="001076C0">
                <w:rPr>
                  <w:sz w:val="18"/>
                </w:rPr>
                <w:t>Approximate Mean Low Water</w:t>
              </w:r>
            </w:ins>
          </w:p>
        </w:tc>
        <w:tc>
          <w:tcPr>
            <w:tcW w:w="5236" w:type="dxa"/>
          </w:tcPr>
          <w:p w14:paraId="12D8054C" w14:textId="70B2E10C" w:rsidR="00344F6E" w:rsidRPr="0065591C" w:rsidRDefault="001076C0" w:rsidP="008629DC">
            <w:pPr>
              <w:pStyle w:val="TableParagraph"/>
              <w:ind w:left="196" w:right="196"/>
              <w:rPr>
                <w:ins w:id="4316" w:author="GREENBLUE" w:date="2024-10-21T10:13:00Z"/>
                <w:sz w:val="18"/>
              </w:rPr>
            </w:pPr>
            <w:ins w:id="4317" w:author="GREENBLUE" w:date="2024-10-21T10:24:00Z">
              <w:r w:rsidRPr="001076C0">
                <w:rPr>
                  <w:sz w:val="18"/>
                </w:rPr>
                <w:t>An arbitrary level, usually within 0.3m from that of Mean Low Water (MLW).</w:t>
              </w:r>
            </w:ins>
          </w:p>
        </w:tc>
      </w:tr>
      <w:tr w:rsidR="00344F6E" w14:paraId="10BA59D6" w14:textId="77777777" w:rsidTr="008629DC">
        <w:trPr>
          <w:trHeight w:val="624"/>
          <w:ins w:id="4318" w:author="GREENBLUE" w:date="2024-10-21T10:13:00Z"/>
        </w:trPr>
        <w:tc>
          <w:tcPr>
            <w:tcW w:w="1289" w:type="dxa"/>
          </w:tcPr>
          <w:p w14:paraId="48B162D5" w14:textId="29967930" w:rsidR="00344F6E" w:rsidRDefault="00344F6E" w:rsidP="008629DC">
            <w:pPr>
              <w:pStyle w:val="TableParagraph"/>
              <w:ind w:left="196" w:right="196"/>
              <w:rPr>
                <w:ins w:id="4319" w:author="GREENBLUE" w:date="2024-10-21T10:13:00Z"/>
                <w:rFonts w:eastAsiaTheme="minorEastAsia"/>
                <w:sz w:val="18"/>
                <w:lang w:eastAsia="ko-KR"/>
              </w:rPr>
            </w:pPr>
            <w:ins w:id="4320" w:author="GREENBLUE" w:date="2024-10-21T10:13:00Z">
              <w:r>
                <w:rPr>
                  <w:rFonts w:eastAsiaTheme="minorEastAsia" w:hint="eastAsia"/>
                  <w:sz w:val="18"/>
                  <w:lang w:eastAsia="ko-KR"/>
                </w:rPr>
                <w:t>1</w:t>
              </w:r>
              <w:r>
                <w:rPr>
                  <w:rFonts w:eastAsiaTheme="minorEastAsia"/>
                  <w:sz w:val="18"/>
                  <w:lang w:eastAsia="ko-KR"/>
                </w:rPr>
                <w:t>5</w:t>
              </w:r>
            </w:ins>
          </w:p>
        </w:tc>
        <w:tc>
          <w:tcPr>
            <w:tcW w:w="3544" w:type="dxa"/>
          </w:tcPr>
          <w:p w14:paraId="58296CEE" w14:textId="58188D71" w:rsidR="00344F6E" w:rsidRDefault="001076C0" w:rsidP="008629DC">
            <w:pPr>
              <w:pStyle w:val="TableParagraph"/>
              <w:ind w:left="196" w:right="196"/>
              <w:rPr>
                <w:ins w:id="4321" w:author="GREENBLUE" w:date="2024-10-21T10:13:00Z"/>
                <w:sz w:val="18"/>
              </w:rPr>
            </w:pPr>
            <w:ins w:id="4322" w:author="GREENBLUE" w:date="2024-10-21T10:18:00Z">
              <w:r w:rsidRPr="001076C0">
                <w:rPr>
                  <w:sz w:val="18"/>
                </w:rPr>
                <w:t>Approximate Mean Lower Low Water</w:t>
              </w:r>
            </w:ins>
          </w:p>
        </w:tc>
        <w:tc>
          <w:tcPr>
            <w:tcW w:w="5236" w:type="dxa"/>
          </w:tcPr>
          <w:p w14:paraId="4844C159" w14:textId="04F09BD4" w:rsidR="00344F6E" w:rsidRPr="0065591C" w:rsidRDefault="001076C0" w:rsidP="008629DC">
            <w:pPr>
              <w:pStyle w:val="TableParagraph"/>
              <w:ind w:left="196" w:right="196"/>
              <w:rPr>
                <w:ins w:id="4323" w:author="GREENBLUE" w:date="2024-10-21T10:13:00Z"/>
                <w:sz w:val="18"/>
              </w:rPr>
            </w:pPr>
            <w:ins w:id="4324" w:author="GREENBLUE" w:date="2024-10-21T10:24:00Z">
              <w:r w:rsidRPr="001076C0">
                <w:rPr>
                  <w:sz w:val="18"/>
                </w:rPr>
                <w:t>An arbitrary level, usually within 0.3m from that of Mean Lower Low Water (MLLW).</w:t>
              </w:r>
            </w:ins>
          </w:p>
        </w:tc>
      </w:tr>
      <w:tr w:rsidR="00344F6E" w14:paraId="66651DE3" w14:textId="77777777" w:rsidTr="008629DC">
        <w:trPr>
          <w:trHeight w:val="624"/>
          <w:ins w:id="4325" w:author="GREENBLUE" w:date="2024-10-21T10:13:00Z"/>
        </w:trPr>
        <w:tc>
          <w:tcPr>
            <w:tcW w:w="1289" w:type="dxa"/>
          </w:tcPr>
          <w:p w14:paraId="792830FA" w14:textId="6ED2089A" w:rsidR="00344F6E" w:rsidRDefault="00344F6E" w:rsidP="008629DC">
            <w:pPr>
              <w:pStyle w:val="TableParagraph"/>
              <w:ind w:left="196" w:right="196"/>
              <w:rPr>
                <w:ins w:id="4326" w:author="GREENBLUE" w:date="2024-10-21T10:13:00Z"/>
                <w:rFonts w:eastAsiaTheme="minorEastAsia"/>
                <w:sz w:val="18"/>
                <w:lang w:eastAsia="ko-KR"/>
              </w:rPr>
            </w:pPr>
            <w:ins w:id="4327" w:author="GREENBLUE" w:date="2024-10-21T10:13:00Z">
              <w:r>
                <w:rPr>
                  <w:rFonts w:eastAsiaTheme="minorEastAsia" w:hint="eastAsia"/>
                  <w:sz w:val="18"/>
                  <w:lang w:eastAsia="ko-KR"/>
                </w:rPr>
                <w:lastRenderedPageBreak/>
                <w:t>1</w:t>
              </w:r>
              <w:r>
                <w:rPr>
                  <w:rFonts w:eastAsiaTheme="minorEastAsia"/>
                  <w:sz w:val="18"/>
                  <w:lang w:eastAsia="ko-KR"/>
                </w:rPr>
                <w:t>6</w:t>
              </w:r>
            </w:ins>
          </w:p>
        </w:tc>
        <w:tc>
          <w:tcPr>
            <w:tcW w:w="3544" w:type="dxa"/>
          </w:tcPr>
          <w:p w14:paraId="15EBE1EE" w14:textId="07477425" w:rsidR="00344F6E" w:rsidRDefault="001076C0" w:rsidP="008629DC">
            <w:pPr>
              <w:pStyle w:val="TableParagraph"/>
              <w:ind w:left="196" w:right="196"/>
              <w:rPr>
                <w:ins w:id="4328" w:author="GREENBLUE" w:date="2024-10-21T10:13:00Z"/>
                <w:sz w:val="18"/>
              </w:rPr>
            </w:pPr>
            <w:ins w:id="4329" w:author="GREENBLUE" w:date="2024-10-21T10:18:00Z">
              <w:r w:rsidRPr="001076C0">
                <w:rPr>
                  <w:sz w:val="18"/>
                </w:rPr>
                <w:t>Mean High Water</w:t>
              </w:r>
            </w:ins>
          </w:p>
        </w:tc>
        <w:tc>
          <w:tcPr>
            <w:tcW w:w="5236" w:type="dxa"/>
          </w:tcPr>
          <w:p w14:paraId="15472BB9" w14:textId="554A74DB" w:rsidR="00344F6E" w:rsidRPr="0065591C" w:rsidRDefault="001076C0" w:rsidP="008629DC">
            <w:pPr>
              <w:pStyle w:val="TableParagraph"/>
              <w:ind w:left="196" w:right="196"/>
              <w:rPr>
                <w:ins w:id="4330" w:author="GREENBLUE" w:date="2024-10-21T10:13:00Z"/>
                <w:sz w:val="18"/>
              </w:rPr>
            </w:pPr>
            <w:ins w:id="4331" w:author="GREENBLUE" w:date="2024-10-21T10:23:00Z">
              <w:r w:rsidRPr="001076C0">
                <w:rPr>
                  <w:sz w:val="18"/>
                </w:rPr>
                <w:t>The average height of all high waters at a place over a 19-year period.</w:t>
              </w:r>
            </w:ins>
          </w:p>
        </w:tc>
      </w:tr>
      <w:tr w:rsidR="00344F6E" w14:paraId="0D364814" w14:textId="77777777" w:rsidTr="008629DC">
        <w:trPr>
          <w:trHeight w:val="624"/>
          <w:ins w:id="4332" w:author="GREENBLUE" w:date="2024-10-21T10:13:00Z"/>
        </w:trPr>
        <w:tc>
          <w:tcPr>
            <w:tcW w:w="1289" w:type="dxa"/>
          </w:tcPr>
          <w:p w14:paraId="6092B03C" w14:textId="5C4F570D" w:rsidR="00344F6E" w:rsidRDefault="00344F6E" w:rsidP="008629DC">
            <w:pPr>
              <w:pStyle w:val="TableParagraph"/>
              <w:ind w:left="196" w:right="196"/>
              <w:rPr>
                <w:ins w:id="4333" w:author="GREENBLUE" w:date="2024-10-21T10:13:00Z"/>
                <w:rFonts w:eastAsiaTheme="minorEastAsia"/>
                <w:sz w:val="18"/>
                <w:lang w:eastAsia="ko-KR"/>
              </w:rPr>
            </w:pPr>
            <w:ins w:id="4334" w:author="GREENBLUE" w:date="2024-10-21T10:13:00Z">
              <w:r>
                <w:rPr>
                  <w:rFonts w:eastAsiaTheme="minorEastAsia" w:hint="eastAsia"/>
                  <w:sz w:val="18"/>
                  <w:lang w:eastAsia="ko-KR"/>
                </w:rPr>
                <w:t>1</w:t>
              </w:r>
              <w:r>
                <w:rPr>
                  <w:rFonts w:eastAsiaTheme="minorEastAsia"/>
                  <w:sz w:val="18"/>
                  <w:lang w:eastAsia="ko-KR"/>
                </w:rPr>
                <w:t>7</w:t>
              </w:r>
            </w:ins>
          </w:p>
        </w:tc>
        <w:tc>
          <w:tcPr>
            <w:tcW w:w="3544" w:type="dxa"/>
          </w:tcPr>
          <w:p w14:paraId="767FCC47" w14:textId="34590D99" w:rsidR="00344F6E" w:rsidRDefault="001076C0" w:rsidP="008629DC">
            <w:pPr>
              <w:pStyle w:val="TableParagraph"/>
              <w:ind w:left="196" w:right="196"/>
              <w:rPr>
                <w:ins w:id="4335" w:author="GREENBLUE" w:date="2024-10-21T10:13:00Z"/>
                <w:sz w:val="18"/>
              </w:rPr>
            </w:pPr>
            <w:ins w:id="4336" w:author="GREENBLUE" w:date="2024-10-21T10:18:00Z">
              <w:r w:rsidRPr="001076C0">
                <w:rPr>
                  <w:sz w:val="18"/>
                </w:rPr>
                <w:t>Mean High Water Springs</w:t>
              </w:r>
            </w:ins>
          </w:p>
        </w:tc>
        <w:tc>
          <w:tcPr>
            <w:tcW w:w="5236" w:type="dxa"/>
          </w:tcPr>
          <w:p w14:paraId="1FCCC1DF" w14:textId="24DE057B" w:rsidR="00344F6E" w:rsidRPr="0065591C" w:rsidRDefault="001076C0" w:rsidP="008629DC">
            <w:pPr>
              <w:pStyle w:val="TableParagraph"/>
              <w:ind w:left="196" w:right="196"/>
              <w:rPr>
                <w:ins w:id="4337" w:author="GREENBLUE" w:date="2024-10-21T10:13:00Z"/>
                <w:sz w:val="18"/>
              </w:rPr>
            </w:pPr>
            <w:ins w:id="4338" w:author="GREENBLUE" w:date="2024-10-21T10:23:00Z">
              <w:r w:rsidRPr="001076C0">
                <w:rPr>
                  <w:sz w:val="18"/>
                </w:rPr>
                <w:t>The average height of the high waters of spring tides.</w:t>
              </w:r>
            </w:ins>
          </w:p>
        </w:tc>
      </w:tr>
      <w:tr w:rsidR="00344F6E" w14:paraId="3B754450" w14:textId="77777777" w:rsidTr="008629DC">
        <w:trPr>
          <w:trHeight w:val="624"/>
          <w:ins w:id="4339" w:author="GREENBLUE" w:date="2024-10-21T10:13:00Z"/>
        </w:trPr>
        <w:tc>
          <w:tcPr>
            <w:tcW w:w="1289" w:type="dxa"/>
          </w:tcPr>
          <w:p w14:paraId="7B3A60AF" w14:textId="1A9E167A" w:rsidR="00344F6E" w:rsidRDefault="00344F6E" w:rsidP="008629DC">
            <w:pPr>
              <w:pStyle w:val="TableParagraph"/>
              <w:ind w:left="196" w:right="196"/>
              <w:rPr>
                <w:ins w:id="4340" w:author="GREENBLUE" w:date="2024-10-21T10:13:00Z"/>
                <w:rFonts w:eastAsiaTheme="minorEastAsia"/>
                <w:sz w:val="18"/>
                <w:lang w:eastAsia="ko-KR"/>
              </w:rPr>
            </w:pPr>
            <w:ins w:id="4341" w:author="GREENBLUE" w:date="2024-10-21T10:13:00Z">
              <w:r>
                <w:rPr>
                  <w:rFonts w:eastAsiaTheme="minorEastAsia" w:hint="eastAsia"/>
                  <w:sz w:val="18"/>
                  <w:lang w:eastAsia="ko-KR"/>
                </w:rPr>
                <w:t>1</w:t>
              </w:r>
              <w:r>
                <w:rPr>
                  <w:rFonts w:eastAsiaTheme="minorEastAsia"/>
                  <w:sz w:val="18"/>
                  <w:lang w:eastAsia="ko-KR"/>
                </w:rPr>
                <w:t>8</w:t>
              </w:r>
            </w:ins>
          </w:p>
        </w:tc>
        <w:tc>
          <w:tcPr>
            <w:tcW w:w="3544" w:type="dxa"/>
          </w:tcPr>
          <w:p w14:paraId="099C05C6" w14:textId="144724A5" w:rsidR="00344F6E" w:rsidRDefault="001076C0" w:rsidP="008629DC">
            <w:pPr>
              <w:pStyle w:val="TableParagraph"/>
              <w:ind w:left="196" w:right="196"/>
              <w:rPr>
                <w:ins w:id="4342" w:author="GREENBLUE" w:date="2024-10-21T10:13:00Z"/>
                <w:sz w:val="18"/>
              </w:rPr>
            </w:pPr>
            <w:ins w:id="4343" w:author="GREENBLUE" w:date="2024-10-21T10:18:00Z">
              <w:r w:rsidRPr="001076C0">
                <w:rPr>
                  <w:sz w:val="18"/>
                </w:rPr>
                <w:t>High Water</w:t>
              </w:r>
            </w:ins>
          </w:p>
        </w:tc>
        <w:tc>
          <w:tcPr>
            <w:tcW w:w="5236" w:type="dxa"/>
          </w:tcPr>
          <w:p w14:paraId="41963B7F" w14:textId="06F051ED" w:rsidR="00344F6E" w:rsidRPr="0065591C" w:rsidRDefault="001076C0" w:rsidP="008629DC">
            <w:pPr>
              <w:pStyle w:val="TableParagraph"/>
              <w:ind w:left="196" w:right="196"/>
              <w:rPr>
                <w:ins w:id="4344" w:author="GREENBLUE" w:date="2024-10-21T10:13:00Z"/>
                <w:sz w:val="18"/>
              </w:rPr>
            </w:pPr>
            <w:ins w:id="4345" w:author="GREENBLUE" w:date="2024-10-21T10:23:00Z">
              <w:r w:rsidRPr="001076C0">
                <w:rPr>
                  <w:sz w:val="18"/>
                </w:rPr>
                <w:t>The highest level reached at a place by the water surface in one oscillation.</w:t>
              </w:r>
            </w:ins>
          </w:p>
        </w:tc>
      </w:tr>
      <w:tr w:rsidR="00344F6E" w14:paraId="44C0A3B1" w14:textId="77777777" w:rsidTr="008629DC">
        <w:trPr>
          <w:trHeight w:val="624"/>
          <w:ins w:id="4346" w:author="GREENBLUE" w:date="2024-10-21T10:13:00Z"/>
        </w:trPr>
        <w:tc>
          <w:tcPr>
            <w:tcW w:w="1289" w:type="dxa"/>
          </w:tcPr>
          <w:p w14:paraId="0AC1D371" w14:textId="14DDDADA" w:rsidR="00344F6E" w:rsidRDefault="00344F6E" w:rsidP="008629DC">
            <w:pPr>
              <w:pStyle w:val="TableParagraph"/>
              <w:ind w:left="196" w:right="196"/>
              <w:rPr>
                <w:ins w:id="4347" w:author="GREENBLUE" w:date="2024-10-21T10:13:00Z"/>
                <w:rFonts w:eastAsiaTheme="minorEastAsia"/>
                <w:sz w:val="18"/>
                <w:lang w:eastAsia="ko-KR"/>
              </w:rPr>
            </w:pPr>
            <w:ins w:id="4348" w:author="GREENBLUE" w:date="2024-10-21T10:13:00Z">
              <w:r>
                <w:rPr>
                  <w:rFonts w:eastAsiaTheme="minorEastAsia" w:hint="eastAsia"/>
                  <w:sz w:val="18"/>
                  <w:lang w:eastAsia="ko-KR"/>
                </w:rPr>
                <w:t>1</w:t>
              </w:r>
              <w:r>
                <w:rPr>
                  <w:rFonts w:eastAsiaTheme="minorEastAsia"/>
                  <w:sz w:val="18"/>
                  <w:lang w:eastAsia="ko-KR"/>
                </w:rPr>
                <w:t>9</w:t>
              </w:r>
            </w:ins>
          </w:p>
        </w:tc>
        <w:tc>
          <w:tcPr>
            <w:tcW w:w="3544" w:type="dxa"/>
          </w:tcPr>
          <w:p w14:paraId="48D95969" w14:textId="75F92EAF" w:rsidR="00344F6E" w:rsidRDefault="001076C0" w:rsidP="008629DC">
            <w:pPr>
              <w:pStyle w:val="TableParagraph"/>
              <w:ind w:left="196" w:right="196"/>
              <w:rPr>
                <w:ins w:id="4349" w:author="GREENBLUE" w:date="2024-10-21T10:13:00Z"/>
                <w:sz w:val="18"/>
              </w:rPr>
            </w:pPr>
            <w:ins w:id="4350" w:author="GREENBLUE" w:date="2024-10-21T10:18:00Z">
              <w:r w:rsidRPr="001076C0">
                <w:rPr>
                  <w:sz w:val="18"/>
                </w:rPr>
                <w:t>Approximate Mean Sea Level</w:t>
              </w:r>
            </w:ins>
          </w:p>
        </w:tc>
        <w:tc>
          <w:tcPr>
            <w:tcW w:w="5236" w:type="dxa"/>
          </w:tcPr>
          <w:p w14:paraId="5547F64C" w14:textId="30673C3D" w:rsidR="00344F6E" w:rsidRPr="0065591C" w:rsidRDefault="001076C0" w:rsidP="008629DC">
            <w:pPr>
              <w:pStyle w:val="TableParagraph"/>
              <w:ind w:left="196" w:right="196"/>
              <w:rPr>
                <w:ins w:id="4351" w:author="GREENBLUE" w:date="2024-10-21T10:13:00Z"/>
                <w:sz w:val="18"/>
              </w:rPr>
            </w:pPr>
            <w:ins w:id="4352" w:author="GREENBLUE" w:date="2024-10-21T10:23:00Z">
              <w:r w:rsidRPr="001076C0">
                <w:rPr>
                  <w:sz w:val="18"/>
                </w:rPr>
                <w:t>An arbitrary level, usually within 0.3m from that of Mean Sea Level (MSL).</w:t>
              </w:r>
            </w:ins>
          </w:p>
        </w:tc>
      </w:tr>
      <w:tr w:rsidR="00344F6E" w14:paraId="52F1B874" w14:textId="77777777" w:rsidTr="008629DC">
        <w:trPr>
          <w:trHeight w:val="624"/>
          <w:ins w:id="4353" w:author="GREENBLUE" w:date="2024-10-21T10:13:00Z"/>
        </w:trPr>
        <w:tc>
          <w:tcPr>
            <w:tcW w:w="1289" w:type="dxa"/>
          </w:tcPr>
          <w:p w14:paraId="091B072E" w14:textId="0CC87958" w:rsidR="00344F6E" w:rsidRDefault="00344F6E" w:rsidP="008629DC">
            <w:pPr>
              <w:pStyle w:val="TableParagraph"/>
              <w:ind w:left="196" w:right="196"/>
              <w:rPr>
                <w:ins w:id="4354" w:author="GREENBLUE" w:date="2024-10-21T10:13:00Z"/>
                <w:rFonts w:eastAsiaTheme="minorEastAsia"/>
                <w:sz w:val="18"/>
                <w:lang w:eastAsia="ko-KR"/>
              </w:rPr>
            </w:pPr>
            <w:ins w:id="4355" w:author="GREENBLUE" w:date="2024-10-21T10:13:00Z">
              <w:r>
                <w:rPr>
                  <w:rFonts w:eastAsiaTheme="minorEastAsia" w:hint="eastAsia"/>
                  <w:sz w:val="18"/>
                  <w:lang w:eastAsia="ko-KR"/>
                </w:rPr>
                <w:t>2</w:t>
              </w:r>
              <w:r>
                <w:rPr>
                  <w:rFonts w:eastAsiaTheme="minorEastAsia"/>
                  <w:sz w:val="18"/>
                  <w:lang w:eastAsia="ko-KR"/>
                </w:rPr>
                <w:t>0</w:t>
              </w:r>
            </w:ins>
          </w:p>
        </w:tc>
        <w:tc>
          <w:tcPr>
            <w:tcW w:w="3544" w:type="dxa"/>
          </w:tcPr>
          <w:p w14:paraId="6CEF122D" w14:textId="3741D2FE" w:rsidR="00344F6E" w:rsidRDefault="001076C0" w:rsidP="008629DC">
            <w:pPr>
              <w:pStyle w:val="TableParagraph"/>
              <w:ind w:left="196" w:right="196"/>
              <w:rPr>
                <w:ins w:id="4356" w:author="GREENBLUE" w:date="2024-10-21T10:13:00Z"/>
                <w:sz w:val="18"/>
              </w:rPr>
            </w:pPr>
            <w:ins w:id="4357" w:author="GREENBLUE" w:date="2024-10-21T10:19:00Z">
              <w:r w:rsidRPr="001076C0">
                <w:rPr>
                  <w:sz w:val="18"/>
                </w:rPr>
                <w:t>High Water Springs</w:t>
              </w:r>
            </w:ins>
          </w:p>
        </w:tc>
        <w:tc>
          <w:tcPr>
            <w:tcW w:w="5236" w:type="dxa"/>
          </w:tcPr>
          <w:p w14:paraId="2A993778" w14:textId="294FECAB" w:rsidR="00344F6E" w:rsidRPr="0065591C" w:rsidRDefault="001076C0" w:rsidP="008629DC">
            <w:pPr>
              <w:pStyle w:val="TableParagraph"/>
              <w:ind w:left="196" w:right="196"/>
              <w:rPr>
                <w:ins w:id="4358" w:author="GREENBLUE" w:date="2024-10-21T10:13:00Z"/>
                <w:sz w:val="18"/>
              </w:rPr>
            </w:pPr>
            <w:ins w:id="4359" w:author="GREENBLUE" w:date="2024-10-21T10:23:00Z">
              <w:r w:rsidRPr="001076C0">
                <w:rPr>
                  <w:sz w:val="18"/>
                </w:rPr>
                <w:t>An arbitrary level, approximating that of mean high water springs (MHWS).</w:t>
              </w:r>
            </w:ins>
          </w:p>
        </w:tc>
      </w:tr>
      <w:tr w:rsidR="00344F6E" w14:paraId="7200601E" w14:textId="77777777" w:rsidTr="008629DC">
        <w:trPr>
          <w:trHeight w:val="624"/>
          <w:ins w:id="4360" w:author="GREENBLUE" w:date="2024-10-21T10:13:00Z"/>
        </w:trPr>
        <w:tc>
          <w:tcPr>
            <w:tcW w:w="1289" w:type="dxa"/>
          </w:tcPr>
          <w:p w14:paraId="06EEEC3E" w14:textId="1D88D85D" w:rsidR="00344F6E" w:rsidRDefault="00344F6E" w:rsidP="008629DC">
            <w:pPr>
              <w:pStyle w:val="TableParagraph"/>
              <w:ind w:left="196" w:right="196"/>
              <w:rPr>
                <w:ins w:id="4361" w:author="GREENBLUE" w:date="2024-10-21T10:13:00Z"/>
                <w:rFonts w:eastAsiaTheme="minorEastAsia"/>
                <w:sz w:val="18"/>
                <w:lang w:eastAsia="ko-KR"/>
              </w:rPr>
            </w:pPr>
            <w:ins w:id="4362" w:author="GREENBLUE" w:date="2024-10-21T10:13:00Z">
              <w:r>
                <w:rPr>
                  <w:rFonts w:eastAsiaTheme="minorEastAsia" w:hint="eastAsia"/>
                  <w:sz w:val="18"/>
                  <w:lang w:eastAsia="ko-KR"/>
                </w:rPr>
                <w:t>2</w:t>
              </w:r>
              <w:r>
                <w:rPr>
                  <w:rFonts w:eastAsiaTheme="minorEastAsia"/>
                  <w:sz w:val="18"/>
                  <w:lang w:eastAsia="ko-KR"/>
                </w:rPr>
                <w:t>1</w:t>
              </w:r>
            </w:ins>
          </w:p>
        </w:tc>
        <w:tc>
          <w:tcPr>
            <w:tcW w:w="3544" w:type="dxa"/>
          </w:tcPr>
          <w:p w14:paraId="16E9CDB5" w14:textId="715AEB33" w:rsidR="00344F6E" w:rsidRDefault="001076C0" w:rsidP="008629DC">
            <w:pPr>
              <w:pStyle w:val="TableParagraph"/>
              <w:ind w:left="196" w:right="196"/>
              <w:rPr>
                <w:ins w:id="4363" w:author="GREENBLUE" w:date="2024-10-21T10:13:00Z"/>
                <w:sz w:val="18"/>
              </w:rPr>
            </w:pPr>
            <w:ins w:id="4364" w:author="GREENBLUE" w:date="2024-10-21T10:19:00Z">
              <w:r w:rsidRPr="001076C0">
                <w:rPr>
                  <w:sz w:val="18"/>
                </w:rPr>
                <w:t>Mean Higher High Water</w:t>
              </w:r>
            </w:ins>
          </w:p>
        </w:tc>
        <w:tc>
          <w:tcPr>
            <w:tcW w:w="5236" w:type="dxa"/>
          </w:tcPr>
          <w:p w14:paraId="228561A9" w14:textId="70D198A3" w:rsidR="00344F6E" w:rsidRPr="0065591C" w:rsidRDefault="001076C0" w:rsidP="008629DC">
            <w:pPr>
              <w:pStyle w:val="TableParagraph"/>
              <w:ind w:left="196" w:right="196"/>
              <w:rPr>
                <w:ins w:id="4365" w:author="GREENBLUE" w:date="2024-10-21T10:13:00Z"/>
                <w:sz w:val="18"/>
              </w:rPr>
            </w:pPr>
            <w:ins w:id="4366" w:author="GREENBLUE" w:date="2024-10-21T10:23:00Z">
              <w:r w:rsidRPr="001076C0">
                <w:rPr>
                  <w:sz w:val="18"/>
                </w:rPr>
                <w:t>The average height of higher high waters at a place over a 19-year period.</w:t>
              </w:r>
            </w:ins>
          </w:p>
        </w:tc>
      </w:tr>
      <w:tr w:rsidR="00344F6E" w14:paraId="487C1B18" w14:textId="77777777" w:rsidTr="008629DC">
        <w:trPr>
          <w:trHeight w:val="624"/>
          <w:ins w:id="4367" w:author="GREENBLUE" w:date="2024-10-21T10:13:00Z"/>
        </w:trPr>
        <w:tc>
          <w:tcPr>
            <w:tcW w:w="1289" w:type="dxa"/>
          </w:tcPr>
          <w:p w14:paraId="525E04E8" w14:textId="4A2FE760" w:rsidR="00344F6E" w:rsidRDefault="00344F6E" w:rsidP="008629DC">
            <w:pPr>
              <w:pStyle w:val="TableParagraph"/>
              <w:ind w:left="196" w:right="196"/>
              <w:rPr>
                <w:ins w:id="4368" w:author="GREENBLUE" w:date="2024-10-21T10:13:00Z"/>
                <w:rFonts w:eastAsiaTheme="minorEastAsia"/>
                <w:sz w:val="18"/>
                <w:lang w:eastAsia="ko-KR"/>
              </w:rPr>
            </w:pPr>
            <w:ins w:id="4369" w:author="GREENBLUE" w:date="2024-10-21T10:13:00Z">
              <w:r>
                <w:rPr>
                  <w:rFonts w:eastAsiaTheme="minorEastAsia" w:hint="eastAsia"/>
                  <w:sz w:val="18"/>
                  <w:lang w:eastAsia="ko-KR"/>
                </w:rPr>
                <w:t>2</w:t>
              </w:r>
              <w:r>
                <w:rPr>
                  <w:rFonts w:eastAsiaTheme="minorEastAsia"/>
                  <w:sz w:val="18"/>
                  <w:lang w:eastAsia="ko-KR"/>
                </w:rPr>
                <w:t>2</w:t>
              </w:r>
            </w:ins>
          </w:p>
        </w:tc>
        <w:tc>
          <w:tcPr>
            <w:tcW w:w="3544" w:type="dxa"/>
          </w:tcPr>
          <w:p w14:paraId="7BEF261F" w14:textId="511B18E4" w:rsidR="00344F6E" w:rsidRDefault="001076C0" w:rsidP="008629DC">
            <w:pPr>
              <w:pStyle w:val="TableParagraph"/>
              <w:ind w:left="196" w:right="196"/>
              <w:rPr>
                <w:ins w:id="4370" w:author="GREENBLUE" w:date="2024-10-21T10:13:00Z"/>
                <w:sz w:val="18"/>
              </w:rPr>
            </w:pPr>
            <w:ins w:id="4371" w:author="GREENBLUE" w:date="2024-10-21T10:19:00Z">
              <w:r w:rsidRPr="001076C0">
                <w:rPr>
                  <w:sz w:val="18"/>
                </w:rPr>
                <w:t>Equinoctial Spring Low Water</w:t>
              </w:r>
            </w:ins>
          </w:p>
        </w:tc>
        <w:tc>
          <w:tcPr>
            <w:tcW w:w="5236" w:type="dxa"/>
          </w:tcPr>
          <w:p w14:paraId="20967E68" w14:textId="793B9EF3" w:rsidR="00344F6E" w:rsidRPr="0065591C" w:rsidRDefault="001076C0" w:rsidP="008629DC">
            <w:pPr>
              <w:pStyle w:val="TableParagraph"/>
              <w:ind w:left="196" w:right="196"/>
              <w:rPr>
                <w:ins w:id="4372" w:author="GREENBLUE" w:date="2024-10-21T10:13:00Z"/>
                <w:sz w:val="18"/>
              </w:rPr>
            </w:pPr>
            <w:ins w:id="4373" w:author="GREENBLUE" w:date="2024-10-21T10:23:00Z">
              <w:r w:rsidRPr="001076C0">
                <w:rPr>
                  <w:sz w:val="18"/>
                </w:rPr>
                <w:t>The level of low water springs near the time of an equinox.</w:t>
              </w:r>
            </w:ins>
          </w:p>
        </w:tc>
      </w:tr>
      <w:tr w:rsidR="00344F6E" w14:paraId="1B7F85AC" w14:textId="77777777" w:rsidTr="008629DC">
        <w:trPr>
          <w:trHeight w:val="624"/>
          <w:ins w:id="4374" w:author="GREENBLUE" w:date="2024-10-21T10:13:00Z"/>
        </w:trPr>
        <w:tc>
          <w:tcPr>
            <w:tcW w:w="1289" w:type="dxa"/>
          </w:tcPr>
          <w:p w14:paraId="08453DE3" w14:textId="72F1A21C" w:rsidR="00344F6E" w:rsidRDefault="00344F6E" w:rsidP="008629DC">
            <w:pPr>
              <w:pStyle w:val="TableParagraph"/>
              <w:ind w:left="196" w:right="196"/>
              <w:rPr>
                <w:ins w:id="4375" w:author="GREENBLUE" w:date="2024-10-21T10:13:00Z"/>
                <w:rFonts w:eastAsiaTheme="minorEastAsia"/>
                <w:sz w:val="18"/>
                <w:lang w:eastAsia="ko-KR"/>
              </w:rPr>
            </w:pPr>
            <w:ins w:id="4376" w:author="GREENBLUE" w:date="2024-10-21T10:13:00Z">
              <w:r>
                <w:rPr>
                  <w:rFonts w:eastAsiaTheme="minorEastAsia" w:hint="eastAsia"/>
                  <w:sz w:val="18"/>
                  <w:lang w:eastAsia="ko-KR"/>
                </w:rPr>
                <w:t>2</w:t>
              </w:r>
              <w:r>
                <w:rPr>
                  <w:rFonts w:eastAsiaTheme="minorEastAsia"/>
                  <w:sz w:val="18"/>
                  <w:lang w:eastAsia="ko-KR"/>
                </w:rPr>
                <w:t>3</w:t>
              </w:r>
            </w:ins>
          </w:p>
        </w:tc>
        <w:tc>
          <w:tcPr>
            <w:tcW w:w="3544" w:type="dxa"/>
          </w:tcPr>
          <w:p w14:paraId="6363D852" w14:textId="6C41C8E3" w:rsidR="00344F6E" w:rsidRDefault="001076C0" w:rsidP="008629DC">
            <w:pPr>
              <w:pStyle w:val="TableParagraph"/>
              <w:ind w:left="196" w:right="196"/>
              <w:rPr>
                <w:ins w:id="4377" w:author="GREENBLUE" w:date="2024-10-21T10:13:00Z"/>
                <w:sz w:val="18"/>
              </w:rPr>
            </w:pPr>
            <w:ins w:id="4378" w:author="GREENBLUE" w:date="2024-10-21T10:19:00Z">
              <w:r w:rsidRPr="001076C0">
                <w:rPr>
                  <w:sz w:val="18"/>
                </w:rPr>
                <w:t>Lowest Astronomical Tide</w:t>
              </w:r>
            </w:ins>
          </w:p>
        </w:tc>
        <w:tc>
          <w:tcPr>
            <w:tcW w:w="5236" w:type="dxa"/>
          </w:tcPr>
          <w:p w14:paraId="086EBE19" w14:textId="0B223A49" w:rsidR="00344F6E" w:rsidRPr="0065591C" w:rsidRDefault="001076C0" w:rsidP="008629DC">
            <w:pPr>
              <w:pStyle w:val="TableParagraph"/>
              <w:ind w:left="196" w:right="196"/>
              <w:rPr>
                <w:ins w:id="4379" w:author="GREENBLUE" w:date="2024-10-21T10:13:00Z"/>
                <w:sz w:val="18"/>
              </w:rPr>
            </w:pPr>
            <w:ins w:id="4380" w:author="GREENBLUE" w:date="2024-10-21T10:23:00Z">
              <w:r w:rsidRPr="001076C0">
                <w:rPr>
                  <w:sz w:val="18"/>
                </w:rPr>
                <w:t>The lowest tide level which can be predicted to occur under average meteorological conditions and under any combination of astronomical conditions.</w:t>
              </w:r>
            </w:ins>
          </w:p>
        </w:tc>
      </w:tr>
      <w:tr w:rsidR="00344F6E" w14:paraId="6FD067AD" w14:textId="77777777" w:rsidTr="008629DC">
        <w:trPr>
          <w:trHeight w:val="624"/>
          <w:ins w:id="4381" w:author="GREENBLUE" w:date="2024-10-21T10:13:00Z"/>
        </w:trPr>
        <w:tc>
          <w:tcPr>
            <w:tcW w:w="1289" w:type="dxa"/>
          </w:tcPr>
          <w:p w14:paraId="263A7E05" w14:textId="7E7D8309" w:rsidR="00344F6E" w:rsidRDefault="00344F6E" w:rsidP="008629DC">
            <w:pPr>
              <w:pStyle w:val="TableParagraph"/>
              <w:ind w:left="196" w:right="196"/>
              <w:rPr>
                <w:ins w:id="4382" w:author="GREENBLUE" w:date="2024-10-21T10:13:00Z"/>
                <w:rFonts w:eastAsiaTheme="minorEastAsia"/>
                <w:sz w:val="18"/>
                <w:lang w:eastAsia="ko-KR"/>
              </w:rPr>
            </w:pPr>
            <w:ins w:id="4383" w:author="GREENBLUE" w:date="2024-10-21T10:13:00Z">
              <w:r>
                <w:rPr>
                  <w:rFonts w:eastAsiaTheme="minorEastAsia" w:hint="eastAsia"/>
                  <w:sz w:val="18"/>
                  <w:lang w:eastAsia="ko-KR"/>
                </w:rPr>
                <w:t>2</w:t>
              </w:r>
              <w:r>
                <w:rPr>
                  <w:rFonts w:eastAsiaTheme="minorEastAsia"/>
                  <w:sz w:val="18"/>
                  <w:lang w:eastAsia="ko-KR"/>
                </w:rPr>
                <w:t>4</w:t>
              </w:r>
            </w:ins>
          </w:p>
        </w:tc>
        <w:tc>
          <w:tcPr>
            <w:tcW w:w="3544" w:type="dxa"/>
          </w:tcPr>
          <w:p w14:paraId="2D015205" w14:textId="20DCBED3" w:rsidR="00344F6E" w:rsidRDefault="001076C0" w:rsidP="008629DC">
            <w:pPr>
              <w:pStyle w:val="TableParagraph"/>
              <w:ind w:left="196" w:right="196"/>
              <w:rPr>
                <w:ins w:id="4384" w:author="GREENBLUE" w:date="2024-10-21T10:13:00Z"/>
                <w:sz w:val="18"/>
              </w:rPr>
            </w:pPr>
            <w:ins w:id="4385" w:author="GREENBLUE" w:date="2024-10-21T10:19:00Z">
              <w:r w:rsidRPr="001076C0">
                <w:rPr>
                  <w:sz w:val="18"/>
                </w:rPr>
                <w:t>Local Datum</w:t>
              </w:r>
            </w:ins>
          </w:p>
        </w:tc>
        <w:tc>
          <w:tcPr>
            <w:tcW w:w="5236" w:type="dxa"/>
          </w:tcPr>
          <w:p w14:paraId="26B4593E" w14:textId="427B91C4" w:rsidR="00344F6E" w:rsidRPr="0065591C" w:rsidRDefault="001076C0" w:rsidP="008629DC">
            <w:pPr>
              <w:pStyle w:val="TableParagraph"/>
              <w:ind w:left="196" w:right="196"/>
              <w:rPr>
                <w:ins w:id="4386" w:author="GREENBLUE" w:date="2024-10-21T10:13:00Z"/>
                <w:sz w:val="18"/>
              </w:rPr>
            </w:pPr>
            <w:ins w:id="4387" w:author="GREENBLUE" w:date="2024-10-21T10:23:00Z">
              <w:r w:rsidRPr="001076C0">
                <w:rPr>
                  <w:sz w:val="18"/>
                </w:rPr>
                <w:t>An arbitrary datum defined by a local harbour authority, from which levels and tidal heights are measured by this authority.</w:t>
              </w:r>
            </w:ins>
          </w:p>
        </w:tc>
      </w:tr>
      <w:tr w:rsidR="00344F6E" w14:paraId="4D56F0FF" w14:textId="77777777" w:rsidTr="008629DC">
        <w:trPr>
          <w:trHeight w:val="624"/>
          <w:ins w:id="4388" w:author="GREENBLUE" w:date="2024-10-21T10:13:00Z"/>
        </w:trPr>
        <w:tc>
          <w:tcPr>
            <w:tcW w:w="1289" w:type="dxa"/>
          </w:tcPr>
          <w:p w14:paraId="1CC21753" w14:textId="49D0ACA1" w:rsidR="00344F6E" w:rsidRDefault="00344F6E" w:rsidP="008629DC">
            <w:pPr>
              <w:pStyle w:val="TableParagraph"/>
              <w:ind w:left="196" w:right="196"/>
              <w:rPr>
                <w:ins w:id="4389" w:author="GREENBLUE" w:date="2024-10-21T10:13:00Z"/>
                <w:rFonts w:eastAsiaTheme="minorEastAsia"/>
                <w:sz w:val="18"/>
                <w:lang w:eastAsia="ko-KR"/>
              </w:rPr>
            </w:pPr>
            <w:ins w:id="4390" w:author="GREENBLUE" w:date="2024-10-21T10:13:00Z">
              <w:r>
                <w:rPr>
                  <w:rFonts w:eastAsiaTheme="minorEastAsia" w:hint="eastAsia"/>
                  <w:sz w:val="18"/>
                  <w:lang w:eastAsia="ko-KR"/>
                </w:rPr>
                <w:t>2</w:t>
              </w:r>
              <w:r>
                <w:rPr>
                  <w:rFonts w:eastAsiaTheme="minorEastAsia"/>
                  <w:sz w:val="18"/>
                  <w:lang w:eastAsia="ko-KR"/>
                </w:rPr>
                <w:t>5</w:t>
              </w:r>
            </w:ins>
          </w:p>
        </w:tc>
        <w:tc>
          <w:tcPr>
            <w:tcW w:w="3544" w:type="dxa"/>
          </w:tcPr>
          <w:p w14:paraId="5D058E96" w14:textId="50E5CA43" w:rsidR="00344F6E" w:rsidRDefault="001076C0" w:rsidP="008629DC">
            <w:pPr>
              <w:pStyle w:val="TableParagraph"/>
              <w:ind w:left="196" w:right="196"/>
              <w:rPr>
                <w:ins w:id="4391" w:author="GREENBLUE" w:date="2024-10-21T10:13:00Z"/>
                <w:sz w:val="18"/>
              </w:rPr>
            </w:pPr>
            <w:ins w:id="4392" w:author="GREENBLUE" w:date="2024-10-21T10:19:00Z">
              <w:r w:rsidRPr="001076C0">
                <w:rPr>
                  <w:sz w:val="18"/>
                </w:rPr>
                <w:t>International Great Lakes Datum 1985</w:t>
              </w:r>
            </w:ins>
          </w:p>
        </w:tc>
        <w:tc>
          <w:tcPr>
            <w:tcW w:w="5236" w:type="dxa"/>
          </w:tcPr>
          <w:p w14:paraId="393BFC9D" w14:textId="35F8AD44" w:rsidR="00344F6E" w:rsidRPr="0065591C" w:rsidRDefault="001076C0" w:rsidP="008629DC">
            <w:pPr>
              <w:pStyle w:val="TableParagraph"/>
              <w:ind w:left="196" w:right="196"/>
              <w:rPr>
                <w:ins w:id="4393" w:author="GREENBLUE" w:date="2024-10-21T10:13:00Z"/>
                <w:sz w:val="18"/>
              </w:rPr>
            </w:pPr>
            <w:ins w:id="4394" w:author="GREENBLUE" w:date="2024-10-21T10:23:00Z">
              <w:r w:rsidRPr="001076C0">
                <w:rPr>
                  <w:sz w:val="18"/>
                </w:rPr>
                <w:t>A vertical reference system with its zero based on the mean water level at Rimouski/Pointe-au-Pere, Quebec, over the period 1970 to 1988.</w:t>
              </w:r>
            </w:ins>
          </w:p>
        </w:tc>
      </w:tr>
      <w:tr w:rsidR="00344F6E" w14:paraId="7588E28C" w14:textId="77777777" w:rsidTr="008629DC">
        <w:trPr>
          <w:trHeight w:val="624"/>
          <w:ins w:id="4395" w:author="GREENBLUE" w:date="2024-10-21T10:13:00Z"/>
        </w:trPr>
        <w:tc>
          <w:tcPr>
            <w:tcW w:w="1289" w:type="dxa"/>
          </w:tcPr>
          <w:p w14:paraId="362816DE" w14:textId="4D2C5E0A" w:rsidR="00344F6E" w:rsidRDefault="00344F6E" w:rsidP="008629DC">
            <w:pPr>
              <w:pStyle w:val="TableParagraph"/>
              <w:ind w:left="196" w:right="196"/>
              <w:rPr>
                <w:ins w:id="4396" w:author="GREENBLUE" w:date="2024-10-21T10:13:00Z"/>
                <w:rFonts w:eastAsiaTheme="minorEastAsia"/>
                <w:sz w:val="18"/>
                <w:lang w:eastAsia="ko-KR"/>
              </w:rPr>
            </w:pPr>
            <w:ins w:id="4397" w:author="GREENBLUE" w:date="2024-10-21T10:13:00Z">
              <w:r>
                <w:rPr>
                  <w:rFonts w:eastAsiaTheme="minorEastAsia" w:hint="eastAsia"/>
                  <w:sz w:val="18"/>
                  <w:lang w:eastAsia="ko-KR"/>
                </w:rPr>
                <w:t>2</w:t>
              </w:r>
              <w:r>
                <w:rPr>
                  <w:rFonts w:eastAsiaTheme="minorEastAsia"/>
                  <w:sz w:val="18"/>
                  <w:lang w:eastAsia="ko-KR"/>
                </w:rPr>
                <w:t>6</w:t>
              </w:r>
            </w:ins>
          </w:p>
        </w:tc>
        <w:tc>
          <w:tcPr>
            <w:tcW w:w="3544" w:type="dxa"/>
          </w:tcPr>
          <w:p w14:paraId="3B02203C" w14:textId="66EB584B" w:rsidR="00344F6E" w:rsidRDefault="001076C0" w:rsidP="008629DC">
            <w:pPr>
              <w:pStyle w:val="TableParagraph"/>
              <w:ind w:left="196" w:right="196"/>
              <w:rPr>
                <w:ins w:id="4398" w:author="GREENBLUE" w:date="2024-10-21T10:13:00Z"/>
                <w:sz w:val="18"/>
              </w:rPr>
            </w:pPr>
            <w:ins w:id="4399" w:author="GREENBLUE" w:date="2024-10-21T10:19:00Z">
              <w:r w:rsidRPr="001076C0">
                <w:rPr>
                  <w:sz w:val="18"/>
                </w:rPr>
                <w:t>Mean Water Level</w:t>
              </w:r>
            </w:ins>
          </w:p>
        </w:tc>
        <w:tc>
          <w:tcPr>
            <w:tcW w:w="5236" w:type="dxa"/>
          </w:tcPr>
          <w:p w14:paraId="5B9B729D" w14:textId="0CCE5235" w:rsidR="00344F6E" w:rsidRPr="0065591C" w:rsidRDefault="001076C0" w:rsidP="008629DC">
            <w:pPr>
              <w:pStyle w:val="TableParagraph"/>
              <w:ind w:left="196" w:right="196"/>
              <w:rPr>
                <w:ins w:id="4400" w:author="GREENBLUE" w:date="2024-10-21T10:13:00Z"/>
                <w:sz w:val="18"/>
              </w:rPr>
            </w:pPr>
            <w:ins w:id="4401" w:author="GREENBLUE" w:date="2024-10-21T10:22:00Z">
              <w:r w:rsidRPr="001076C0">
                <w:rPr>
                  <w:sz w:val="18"/>
                </w:rPr>
                <w:t>The average of all hourly water levels over the available period of record.</w:t>
              </w:r>
            </w:ins>
          </w:p>
        </w:tc>
      </w:tr>
      <w:tr w:rsidR="00344F6E" w14:paraId="43884B71" w14:textId="77777777" w:rsidTr="008629DC">
        <w:trPr>
          <w:trHeight w:val="624"/>
          <w:ins w:id="4402" w:author="GREENBLUE" w:date="2024-10-21T10:13:00Z"/>
        </w:trPr>
        <w:tc>
          <w:tcPr>
            <w:tcW w:w="1289" w:type="dxa"/>
          </w:tcPr>
          <w:p w14:paraId="75B8BC1B" w14:textId="0D0BE805" w:rsidR="00344F6E" w:rsidRDefault="00344F6E" w:rsidP="008629DC">
            <w:pPr>
              <w:pStyle w:val="TableParagraph"/>
              <w:ind w:left="196" w:right="196"/>
              <w:rPr>
                <w:ins w:id="4403" w:author="GREENBLUE" w:date="2024-10-21T10:13:00Z"/>
                <w:rFonts w:eastAsiaTheme="minorEastAsia"/>
                <w:sz w:val="18"/>
                <w:lang w:eastAsia="ko-KR"/>
              </w:rPr>
            </w:pPr>
            <w:ins w:id="4404" w:author="GREENBLUE" w:date="2024-10-21T10:13:00Z">
              <w:r>
                <w:rPr>
                  <w:rFonts w:eastAsiaTheme="minorEastAsia" w:hint="eastAsia"/>
                  <w:sz w:val="18"/>
                  <w:lang w:eastAsia="ko-KR"/>
                </w:rPr>
                <w:t>2</w:t>
              </w:r>
              <w:r>
                <w:rPr>
                  <w:rFonts w:eastAsiaTheme="minorEastAsia"/>
                  <w:sz w:val="18"/>
                  <w:lang w:eastAsia="ko-KR"/>
                </w:rPr>
                <w:t>7</w:t>
              </w:r>
            </w:ins>
          </w:p>
        </w:tc>
        <w:tc>
          <w:tcPr>
            <w:tcW w:w="3544" w:type="dxa"/>
          </w:tcPr>
          <w:p w14:paraId="4B153CF6" w14:textId="6F4266BD" w:rsidR="00344F6E" w:rsidRDefault="001076C0" w:rsidP="008629DC">
            <w:pPr>
              <w:pStyle w:val="TableParagraph"/>
              <w:ind w:left="196" w:right="196"/>
              <w:rPr>
                <w:ins w:id="4405" w:author="GREENBLUE" w:date="2024-10-21T10:13:00Z"/>
                <w:sz w:val="18"/>
              </w:rPr>
            </w:pPr>
            <w:ins w:id="4406" w:author="GREENBLUE" w:date="2024-10-21T10:19:00Z">
              <w:r w:rsidRPr="001076C0">
                <w:rPr>
                  <w:sz w:val="18"/>
                </w:rPr>
                <w:t>Lower Low Water Large Tide</w:t>
              </w:r>
            </w:ins>
          </w:p>
        </w:tc>
        <w:tc>
          <w:tcPr>
            <w:tcW w:w="5236" w:type="dxa"/>
          </w:tcPr>
          <w:p w14:paraId="08D08B9A" w14:textId="745DF2C9" w:rsidR="00344F6E" w:rsidRPr="0065591C" w:rsidRDefault="001076C0" w:rsidP="008629DC">
            <w:pPr>
              <w:pStyle w:val="TableParagraph"/>
              <w:ind w:left="196" w:right="196"/>
              <w:rPr>
                <w:ins w:id="4407" w:author="GREENBLUE" w:date="2024-10-21T10:13:00Z"/>
                <w:sz w:val="18"/>
              </w:rPr>
            </w:pPr>
            <w:ins w:id="4408" w:author="GREENBLUE" w:date="2024-10-21T10:22:00Z">
              <w:r w:rsidRPr="001076C0">
                <w:rPr>
                  <w:sz w:val="18"/>
                </w:rPr>
                <w:t>The average of the lowest low waters, one from each of 19 years of observations.</w:t>
              </w:r>
            </w:ins>
          </w:p>
        </w:tc>
      </w:tr>
      <w:tr w:rsidR="00344F6E" w14:paraId="1C459A0F" w14:textId="77777777" w:rsidTr="008629DC">
        <w:trPr>
          <w:trHeight w:val="624"/>
          <w:ins w:id="4409" w:author="GREENBLUE" w:date="2024-10-21T10:13:00Z"/>
        </w:trPr>
        <w:tc>
          <w:tcPr>
            <w:tcW w:w="1289" w:type="dxa"/>
          </w:tcPr>
          <w:p w14:paraId="76839EAA" w14:textId="0DD0A7E1" w:rsidR="00344F6E" w:rsidRDefault="00344F6E" w:rsidP="008629DC">
            <w:pPr>
              <w:pStyle w:val="TableParagraph"/>
              <w:ind w:left="196" w:right="196"/>
              <w:rPr>
                <w:ins w:id="4410" w:author="GREENBLUE" w:date="2024-10-21T10:13:00Z"/>
                <w:rFonts w:eastAsiaTheme="minorEastAsia"/>
                <w:sz w:val="18"/>
                <w:lang w:eastAsia="ko-KR"/>
              </w:rPr>
            </w:pPr>
            <w:ins w:id="4411" w:author="GREENBLUE" w:date="2024-10-21T10:13:00Z">
              <w:r>
                <w:rPr>
                  <w:rFonts w:eastAsiaTheme="minorEastAsia" w:hint="eastAsia"/>
                  <w:sz w:val="18"/>
                  <w:lang w:eastAsia="ko-KR"/>
                </w:rPr>
                <w:t>2</w:t>
              </w:r>
              <w:r>
                <w:rPr>
                  <w:rFonts w:eastAsiaTheme="minorEastAsia"/>
                  <w:sz w:val="18"/>
                  <w:lang w:eastAsia="ko-KR"/>
                </w:rPr>
                <w:t>8</w:t>
              </w:r>
            </w:ins>
          </w:p>
        </w:tc>
        <w:tc>
          <w:tcPr>
            <w:tcW w:w="3544" w:type="dxa"/>
          </w:tcPr>
          <w:p w14:paraId="326AD998" w14:textId="18C496EF" w:rsidR="00344F6E" w:rsidRDefault="001076C0" w:rsidP="008629DC">
            <w:pPr>
              <w:pStyle w:val="TableParagraph"/>
              <w:ind w:left="196" w:right="196"/>
              <w:rPr>
                <w:ins w:id="4412" w:author="GREENBLUE" w:date="2024-10-21T10:13:00Z"/>
                <w:sz w:val="18"/>
              </w:rPr>
            </w:pPr>
            <w:ins w:id="4413" w:author="GREENBLUE" w:date="2024-10-21T10:19:00Z">
              <w:r w:rsidRPr="001076C0">
                <w:rPr>
                  <w:sz w:val="18"/>
                </w:rPr>
                <w:t>Higher High Water Large Tide</w:t>
              </w:r>
            </w:ins>
          </w:p>
        </w:tc>
        <w:tc>
          <w:tcPr>
            <w:tcW w:w="5236" w:type="dxa"/>
          </w:tcPr>
          <w:p w14:paraId="482A5D2E" w14:textId="008A92F8" w:rsidR="00344F6E" w:rsidRPr="0065591C" w:rsidRDefault="001076C0" w:rsidP="008629DC">
            <w:pPr>
              <w:pStyle w:val="TableParagraph"/>
              <w:ind w:left="196" w:right="196"/>
              <w:rPr>
                <w:ins w:id="4414" w:author="GREENBLUE" w:date="2024-10-21T10:13:00Z"/>
                <w:sz w:val="18"/>
              </w:rPr>
            </w:pPr>
            <w:ins w:id="4415" w:author="GREENBLUE" w:date="2024-10-21T10:22:00Z">
              <w:r w:rsidRPr="001076C0">
                <w:rPr>
                  <w:sz w:val="18"/>
                </w:rPr>
                <w:t>The average of the highest high waters, one from each of 19 years of observations.</w:t>
              </w:r>
            </w:ins>
          </w:p>
        </w:tc>
      </w:tr>
      <w:tr w:rsidR="00344F6E" w14:paraId="6818A6FA" w14:textId="77777777" w:rsidTr="008629DC">
        <w:trPr>
          <w:trHeight w:val="624"/>
          <w:ins w:id="4416" w:author="GREENBLUE" w:date="2024-10-21T10:13:00Z"/>
        </w:trPr>
        <w:tc>
          <w:tcPr>
            <w:tcW w:w="1289" w:type="dxa"/>
          </w:tcPr>
          <w:p w14:paraId="03F17FF5" w14:textId="5D705C73" w:rsidR="00344F6E" w:rsidRDefault="00344F6E" w:rsidP="008629DC">
            <w:pPr>
              <w:pStyle w:val="TableParagraph"/>
              <w:ind w:left="196" w:right="196"/>
              <w:rPr>
                <w:ins w:id="4417" w:author="GREENBLUE" w:date="2024-10-21T10:13:00Z"/>
                <w:rFonts w:eastAsiaTheme="minorEastAsia"/>
                <w:sz w:val="18"/>
                <w:lang w:eastAsia="ko-KR"/>
              </w:rPr>
            </w:pPr>
            <w:ins w:id="4418" w:author="GREENBLUE" w:date="2024-10-21T10:13:00Z">
              <w:r>
                <w:rPr>
                  <w:rFonts w:eastAsiaTheme="minorEastAsia" w:hint="eastAsia"/>
                  <w:sz w:val="18"/>
                  <w:lang w:eastAsia="ko-KR"/>
                </w:rPr>
                <w:t>2</w:t>
              </w:r>
              <w:r>
                <w:rPr>
                  <w:rFonts w:eastAsiaTheme="minorEastAsia"/>
                  <w:sz w:val="18"/>
                  <w:lang w:eastAsia="ko-KR"/>
                </w:rPr>
                <w:t>9</w:t>
              </w:r>
            </w:ins>
          </w:p>
        </w:tc>
        <w:tc>
          <w:tcPr>
            <w:tcW w:w="3544" w:type="dxa"/>
          </w:tcPr>
          <w:p w14:paraId="62C68C6E" w14:textId="291FC24D" w:rsidR="00344F6E" w:rsidRDefault="001076C0" w:rsidP="008629DC">
            <w:pPr>
              <w:pStyle w:val="TableParagraph"/>
              <w:ind w:left="196" w:right="196"/>
              <w:rPr>
                <w:ins w:id="4419" w:author="GREENBLUE" w:date="2024-10-21T10:13:00Z"/>
                <w:sz w:val="18"/>
              </w:rPr>
            </w:pPr>
            <w:ins w:id="4420" w:author="GREENBLUE" w:date="2024-10-21T10:19:00Z">
              <w:r w:rsidRPr="001076C0">
                <w:rPr>
                  <w:sz w:val="18"/>
                </w:rPr>
                <w:t>Nearly Highest High Water</w:t>
              </w:r>
            </w:ins>
          </w:p>
        </w:tc>
        <w:tc>
          <w:tcPr>
            <w:tcW w:w="5236" w:type="dxa"/>
          </w:tcPr>
          <w:p w14:paraId="76063B2A" w14:textId="46B0AA85" w:rsidR="00344F6E" w:rsidRPr="0065591C" w:rsidRDefault="001076C0" w:rsidP="008629DC">
            <w:pPr>
              <w:pStyle w:val="TableParagraph"/>
              <w:ind w:left="196" w:right="196"/>
              <w:rPr>
                <w:ins w:id="4421" w:author="GREENBLUE" w:date="2024-10-21T10:13:00Z"/>
                <w:sz w:val="18"/>
              </w:rPr>
            </w:pPr>
            <w:ins w:id="4422" w:author="GREENBLUE" w:date="2024-10-21T10:22:00Z">
              <w:r w:rsidRPr="001076C0">
                <w:rPr>
                  <w:sz w:val="18"/>
                </w:rPr>
                <w:t>An arbitrary level approximating the highest water level observed at a place, usually equivalent to the high water springs.</w:t>
              </w:r>
            </w:ins>
          </w:p>
        </w:tc>
      </w:tr>
      <w:tr w:rsidR="00344F6E" w14:paraId="65ADE31A" w14:textId="77777777" w:rsidTr="008629DC">
        <w:trPr>
          <w:trHeight w:val="624"/>
          <w:ins w:id="4423" w:author="GREENBLUE" w:date="2024-10-21T10:13:00Z"/>
        </w:trPr>
        <w:tc>
          <w:tcPr>
            <w:tcW w:w="1289" w:type="dxa"/>
          </w:tcPr>
          <w:p w14:paraId="713B974C" w14:textId="655C4DA4" w:rsidR="00344F6E" w:rsidRDefault="00344F6E" w:rsidP="008629DC">
            <w:pPr>
              <w:pStyle w:val="TableParagraph"/>
              <w:ind w:left="196" w:right="196"/>
              <w:rPr>
                <w:ins w:id="4424" w:author="GREENBLUE" w:date="2024-10-21T10:13:00Z"/>
                <w:rFonts w:eastAsiaTheme="minorEastAsia"/>
                <w:sz w:val="18"/>
                <w:lang w:eastAsia="ko-KR"/>
              </w:rPr>
            </w:pPr>
            <w:ins w:id="4425" w:author="GREENBLUE" w:date="2024-10-21T10:13:00Z">
              <w:r>
                <w:rPr>
                  <w:rFonts w:eastAsiaTheme="minorEastAsia" w:hint="eastAsia"/>
                  <w:sz w:val="18"/>
                  <w:lang w:eastAsia="ko-KR"/>
                </w:rPr>
                <w:t>3</w:t>
              </w:r>
              <w:r>
                <w:rPr>
                  <w:rFonts w:eastAsiaTheme="minorEastAsia"/>
                  <w:sz w:val="18"/>
                  <w:lang w:eastAsia="ko-KR"/>
                </w:rPr>
                <w:t>0</w:t>
              </w:r>
            </w:ins>
          </w:p>
        </w:tc>
        <w:tc>
          <w:tcPr>
            <w:tcW w:w="3544" w:type="dxa"/>
          </w:tcPr>
          <w:p w14:paraId="16281FF2" w14:textId="1FA6EDFA" w:rsidR="00344F6E" w:rsidRDefault="001076C0" w:rsidP="008629DC">
            <w:pPr>
              <w:pStyle w:val="TableParagraph"/>
              <w:ind w:left="196" w:right="196"/>
              <w:rPr>
                <w:ins w:id="4426" w:author="GREENBLUE" w:date="2024-10-21T10:13:00Z"/>
                <w:sz w:val="18"/>
              </w:rPr>
            </w:pPr>
            <w:ins w:id="4427" w:author="GREENBLUE" w:date="2024-10-21T10:19:00Z">
              <w:r w:rsidRPr="001076C0">
                <w:rPr>
                  <w:sz w:val="18"/>
                </w:rPr>
                <w:t>Highest Astronomical Tide</w:t>
              </w:r>
            </w:ins>
          </w:p>
        </w:tc>
        <w:tc>
          <w:tcPr>
            <w:tcW w:w="5236" w:type="dxa"/>
          </w:tcPr>
          <w:p w14:paraId="1C5E3898" w14:textId="42CFFDDC" w:rsidR="00344F6E" w:rsidRPr="0065591C" w:rsidRDefault="001076C0" w:rsidP="008629DC">
            <w:pPr>
              <w:pStyle w:val="TableParagraph"/>
              <w:ind w:left="196" w:right="196"/>
              <w:rPr>
                <w:ins w:id="4428" w:author="GREENBLUE" w:date="2024-10-21T10:13:00Z"/>
                <w:sz w:val="18"/>
              </w:rPr>
            </w:pPr>
            <w:ins w:id="4429" w:author="GREENBLUE" w:date="2024-10-21T10:22:00Z">
              <w:r w:rsidRPr="001076C0">
                <w:rPr>
                  <w:sz w:val="18"/>
                </w:rPr>
                <w:t>The highest tidal level which can be predicted to occur under average meteorological conditions and under any combination of astronomical conditions.</w:t>
              </w:r>
            </w:ins>
          </w:p>
        </w:tc>
      </w:tr>
      <w:tr w:rsidR="00344F6E" w14:paraId="1357B87F" w14:textId="77777777" w:rsidTr="008629DC">
        <w:trPr>
          <w:trHeight w:val="624"/>
          <w:ins w:id="4430" w:author="GREENBLUE" w:date="2024-10-21T10:13:00Z"/>
        </w:trPr>
        <w:tc>
          <w:tcPr>
            <w:tcW w:w="1289" w:type="dxa"/>
          </w:tcPr>
          <w:p w14:paraId="1DDB2DD5" w14:textId="04ADDA0F" w:rsidR="00344F6E" w:rsidRDefault="001076C0" w:rsidP="008629DC">
            <w:pPr>
              <w:pStyle w:val="TableParagraph"/>
              <w:ind w:left="196" w:right="196"/>
              <w:rPr>
                <w:ins w:id="4431" w:author="GREENBLUE" w:date="2024-10-21T10:13:00Z"/>
                <w:rFonts w:eastAsiaTheme="minorEastAsia"/>
                <w:sz w:val="18"/>
                <w:lang w:eastAsia="ko-KR"/>
              </w:rPr>
            </w:pPr>
            <w:ins w:id="4432" w:author="GREENBLUE" w:date="2024-10-21T10:14:00Z">
              <w:r>
                <w:rPr>
                  <w:rFonts w:eastAsiaTheme="minorEastAsia" w:hint="eastAsia"/>
                  <w:sz w:val="18"/>
                  <w:lang w:eastAsia="ko-KR"/>
                </w:rPr>
                <w:t>3</w:t>
              </w:r>
              <w:r>
                <w:rPr>
                  <w:rFonts w:eastAsiaTheme="minorEastAsia"/>
                  <w:sz w:val="18"/>
                  <w:lang w:eastAsia="ko-KR"/>
                </w:rPr>
                <w:t>1</w:t>
              </w:r>
            </w:ins>
          </w:p>
        </w:tc>
        <w:tc>
          <w:tcPr>
            <w:tcW w:w="3544" w:type="dxa"/>
          </w:tcPr>
          <w:p w14:paraId="7C7A0F61" w14:textId="5579067D" w:rsidR="00344F6E" w:rsidRDefault="001076C0" w:rsidP="008629DC">
            <w:pPr>
              <w:pStyle w:val="TableParagraph"/>
              <w:ind w:left="196" w:right="196"/>
              <w:rPr>
                <w:ins w:id="4433" w:author="GREENBLUE" w:date="2024-10-21T10:13:00Z"/>
                <w:sz w:val="18"/>
              </w:rPr>
            </w:pPr>
            <w:ins w:id="4434" w:author="GREENBLUE" w:date="2024-10-21T10:19:00Z">
              <w:r w:rsidRPr="001076C0">
                <w:rPr>
                  <w:sz w:val="18"/>
                </w:rPr>
                <w:t>Local Low Water Reference Level</w:t>
              </w:r>
            </w:ins>
          </w:p>
        </w:tc>
        <w:tc>
          <w:tcPr>
            <w:tcW w:w="5236" w:type="dxa"/>
          </w:tcPr>
          <w:p w14:paraId="71ACF59F" w14:textId="3872EEE4" w:rsidR="00344F6E" w:rsidRPr="0065591C" w:rsidRDefault="001076C0" w:rsidP="008629DC">
            <w:pPr>
              <w:pStyle w:val="TableParagraph"/>
              <w:ind w:left="196" w:right="196"/>
              <w:rPr>
                <w:ins w:id="4435" w:author="GREENBLUE" w:date="2024-10-21T10:13:00Z"/>
                <w:sz w:val="18"/>
              </w:rPr>
            </w:pPr>
            <w:ins w:id="4436" w:author="GREENBLUE" w:date="2024-10-21T10:22:00Z">
              <w:r w:rsidRPr="001076C0">
                <w:rPr>
                  <w:sz w:val="18"/>
                </w:rPr>
                <w:t>Low water reference level of the local area.</w:t>
              </w:r>
            </w:ins>
          </w:p>
        </w:tc>
      </w:tr>
      <w:tr w:rsidR="00344F6E" w14:paraId="252CF00B" w14:textId="77777777" w:rsidTr="008629DC">
        <w:trPr>
          <w:trHeight w:val="624"/>
          <w:ins w:id="4437" w:author="GREENBLUE" w:date="2024-10-21T10:13:00Z"/>
        </w:trPr>
        <w:tc>
          <w:tcPr>
            <w:tcW w:w="1289" w:type="dxa"/>
          </w:tcPr>
          <w:p w14:paraId="30A52D56" w14:textId="7A476D42" w:rsidR="001076C0" w:rsidRDefault="001076C0" w:rsidP="008629DC">
            <w:pPr>
              <w:pStyle w:val="TableParagraph"/>
              <w:ind w:left="196" w:right="196"/>
              <w:rPr>
                <w:ins w:id="4438" w:author="GREENBLUE" w:date="2024-10-21T10:14:00Z"/>
                <w:rFonts w:eastAsiaTheme="minorEastAsia"/>
                <w:sz w:val="18"/>
                <w:lang w:eastAsia="ko-KR"/>
              </w:rPr>
            </w:pPr>
            <w:ins w:id="4439" w:author="GREENBLUE" w:date="2024-10-21T10:14:00Z">
              <w:r>
                <w:rPr>
                  <w:rFonts w:eastAsiaTheme="minorEastAsia" w:hint="eastAsia"/>
                  <w:sz w:val="18"/>
                  <w:lang w:eastAsia="ko-KR"/>
                </w:rPr>
                <w:t>3</w:t>
              </w:r>
              <w:r>
                <w:rPr>
                  <w:rFonts w:eastAsiaTheme="minorEastAsia"/>
                  <w:sz w:val="18"/>
                  <w:lang w:eastAsia="ko-KR"/>
                </w:rPr>
                <w:t>2</w:t>
              </w:r>
            </w:ins>
          </w:p>
          <w:p w14:paraId="54EDDEE8" w14:textId="15527F48" w:rsidR="00344F6E" w:rsidRPr="001076C0" w:rsidRDefault="00344F6E" w:rsidP="001076C0">
            <w:pPr>
              <w:jc w:val="center"/>
              <w:rPr>
                <w:ins w:id="4440" w:author="GREENBLUE" w:date="2024-10-21T10:13:00Z"/>
                <w:rFonts w:eastAsiaTheme="minorEastAsia"/>
                <w:lang w:eastAsia="ko-KR"/>
              </w:rPr>
            </w:pPr>
          </w:p>
        </w:tc>
        <w:tc>
          <w:tcPr>
            <w:tcW w:w="3544" w:type="dxa"/>
          </w:tcPr>
          <w:p w14:paraId="4BC90898" w14:textId="64B2D7C4" w:rsidR="00344F6E" w:rsidRDefault="001076C0" w:rsidP="008629DC">
            <w:pPr>
              <w:pStyle w:val="TableParagraph"/>
              <w:ind w:left="196" w:right="196"/>
              <w:rPr>
                <w:ins w:id="4441" w:author="GREENBLUE" w:date="2024-10-21T10:13:00Z"/>
                <w:sz w:val="18"/>
              </w:rPr>
            </w:pPr>
            <w:ins w:id="4442" w:author="GREENBLUE" w:date="2024-10-21T10:19:00Z">
              <w:r w:rsidRPr="001076C0">
                <w:rPr>
                  <w:sz w:val="18"/>
                </w:rPr>
                <w:t>Local High Water Reference Level</w:t>
              </w:r>
            </w:ins>
          </w:p>
        </w:tc>
        <w:tc>
          <w:tcPr>
            <w:tcW w:w="5236" w:type="dxa"/>
          </w:tcPr>
          <w:p w14:paraId="7A5B8C93" w14:textId="652F73A6" w:rsidR="00344F6E" w:rsidRPr="0065591C" w:rsidRDefault="001076C0" w:rsidP="008629DC">
            <w:pPr>
              <w:pStyle w:val="TableParagraph"/>
              <w:ind w:left="196" w:right="196"/>
              <w:rPr>
                <w:ins w:id="4443" w:author="GREENBLUE" w:date="2024-10-21T10:13:00Z"/>
                <w:sz w:val="18"/>
              </w:rPr>
            </w:pPr>
            <w:ins w:id="4444" w:author="GREENBLUE" w:date="2024-10-21T10:22:00Z">
              <w:r w:rsidRPr="001076C0">
                <w:rPr>
                  <w:sz w:val="18"/>
                </w:rPr>
                <w:t>High water reference level of the local area.</w:t>
              </w:r>
            </w:ins>
          </w:p>
        </w:tc>
      </w:tr>
      <w:tr w:rsidR="00344F6E" w14:paraId="089A8F84" w14:textId="77777777" w:rsidTr="008629DC">
        <w:trPr>
          <w:trHeight w:val="624"/>
          <w:ins w:id="4445" w:author="GREENBLUE" w:date="2024-10-21T10:13:00Z"/>
        </w:trPr>
        <w:tc>
          <w:tcPr>
            <w:tcW w:w="1289" w:type="dxa"/>
          </w:tcPr>
          <w:p w14:paraId="220574B3" w14:textId="5795E392" w:rsidR="00344F6E" w:rsidRDefault="001076C0" w:rsidP="008629DC">
            <w:pPr>
              <w:pStyle w:val="TableParagraph"/>
              <w:ind w:left="196" w:right="196"/>
              <w:rPr>
                <w:ins w:id="4446" w:author="GREENBLUE" w:date="2024-10-21T10:13:00Z"/>
                <w:rFonts w:eastAsiaTheme="minorEastAsia"/>
                <w:sz w:val="18"/>
                <w:lang w:eastAsia="ko-KR"/>
              </w:rPr>
            </w:pPr>
            <w:ins w:id="4447" w:author="GREENBLUE" w:date="2024-10-21T10:14:00Z">
              <w:r>
                <w:rPr>
                  <w:rFonts w:eastAsiaTheme="minorEastAsia" w:hint="eastAsia"/>
                  <w:sz w:val="18"/>
                  <w:lang w:eastAsia="ko-KR"/>
                </w:rPr>
                <w:t>3</w:t>
              </w:r>
              <w:r>
                <w:rPr>
                  <w:rFonts w:eastAsiaTheme="minorEastAsia"/>
                  <w:sz w:val="18"/>
                  <w:lang w:eastAsia="ko-KR"/>
                </w:rPr>
                <w:t>3</w:t>
              </w:r>
            </w:ins>
          </w:p>
        </w:tc>
        <w:tc>
          <w:tcPr>
            <w:tcW w:w="3544" w:type="dxa"/>
          </w:tcPr>
          <w:p w14:paraId="465AB957" w14:textId="1D893FAF" w:rsidR="00344F6E" w:rsidRDefault="001076C0" w:rsidP="008629DC">
            <w:pPr>
              <w:pStyle w:val="TableParagraph"/>
              <w:ind w:left="196" w:right="196"/>
              <w:rPr>
                <w:ins w:id="4448" w:author="GREENBLUE" w:date="2024-10-21T10:13:00Z"/>
                <w:sz w:val="18"/>
              </w:rPr>
            </w:pPr>
            <w:ins w:id="4449" w:author="GREENBLUE" w:date="2024-10-21T10:20:00Z">
              <w:r w:rsidRPr="001076C0">
                <w:rPr>
                  <w:sz w:val="18"/>
                </w:rPr>
                <w:t>Local Mean Water Reference Level</w:t>
              </w:r>
            </w:ins>
          </w:p>
        </w:tc>
        <w:tc>
          <w:tcPr>
            <w:tcW w:w="5236" w:type="dxa"/>
          </w:tcPr>
          <w:p w14:paraId="21850EEE" w14:textId="5AB01398" w:rsidR="00344F6E" w:rsidRPr="0065591C" w:rsidRDefault="001076C0" w:rsidP="008629DC">
            <w:pPr>
              <w:pStyle w:val="TableParagraph"/>
              <w:ind w:left="196" w:right="196"/>
              <w:rPr>
                <w:ins w:id="4450" w:author="GREENBLUE" w:date="2024-10-21T10:13:00Z"/>
                <w:sz w:val="18"/>
              </w:rPr>
            </w:pPr>
            <w:ins w:id="4451" w:author="GREENBLUE" w:date="2024-10-21T10:22:00Z">
              <w:r w:rsidRPr="001076C0">
                <w:rPr>
                  <w:sz w:val="18"/>
                </w:rPr>
                <w:t>Mean water reference level of the local area.</w:t>
              </w:r>
            </w:ins>
          </w:p>
        </w:tc>
      </w:tr>
      <w:tr w:rsidR="00344F6E" w14:paraId="06EB53CD" w14:textId="77777777" w:rsidTr="008629DC">
        <w:trPr>
          <w:trHeight w:val="624"/>
          <w:ins w:id="4452" w:author="GREENBLUE" w:date="2024-10-21T10:13:00Z"/>
        </w:trPr>
        <w:tc>
          <w:tcPr>
            <w:tcW w:w="1289" w:type="dxa"/>
          </w:tcPr>
          <w:p w14:paraId="48481D6D" w14:textId="6C0CAF9C" w:rsidR="00344F6E" w:rsidRDefault="001076C0" w:rsidP="008629DC">
            <w:pPr>
              <w:pStyle w:val="TableParagraph"/>
              <w:ind w:left="196" w:right="196"/>
              <w:rPr>
                <w:ins w:id="4453" w:author="GREENBLUE" w:date="2024-10-21T10:13:00Z"/>
                <w:rFonts w:eastAsiaTheme="minorEastAsia"/>
                <w:sz w:val="18"/>
                <w:lang w:eastAsia="ko-KR"/>
              </w:rPr>
            </w:pPr>
            <w:ins w:id="4454" w:author="GREENBLUE" w:date="2024-10-21T10:14:00Z">
              <w:r>
                <w:rPr>
                  <w:rFonts w:eastAsiaTheme="minorEastAsia" w:hint="eastAsia"/>
                  <w:sz w:val="18"/>
                  <w:lang w:eastAsia="ko-KR"/>
                </w:rPr>
                <w:t>3</w:t>
              </w:r>
              <w:r>
                <w:rPr>
                  <w:rFonts w:eastAsiaTheme="minorEastAsia"/>
                  <w:sz w:val="18"/>
                  <w:lang w:eastAsia="ko-KR"/>
                </w:rPr>
                <w:t>4</w:t>
              </w:r>
            </w:ins>
          </w:p>
        </w:tc>
        <w:tc>
          <w:tcPr>
            <w:tcW w:w="3544" w:type="dxa"/>
          </w:tcPr>
          <w:p w14:paraId="119DB7C4" w14:textId="60BEFED4" w:rsidR="00344F6E" w:rsidRDefault="001076C0" w:rsidP="008629DC">
            <w:pPr>
              <w:pStyle w:val="TableParagraph"/>
              <w:ind w:left="196" w:right="196"/>
              <w:rPr>
                <w:ins w:id="4455" w:author="GREENBLUE" w:date="2024-10-21T10:13:00Z"/>
                <w:sz w:val="18"/>
              </w:rPr>
            </w:pPr>
            <w:ins w:id="4456" w:author="GREENBLUE" w:date="2024-10-21T10:20:00Z">
              <w:r w:rsidRPr="001076C0">
                <w:rPr>
                  <w:sz w:val="18"/>
                </w:rPr>
                <w:t>Equivalent Height of Water (German GlW)</w:t>
              </w:r>
            </w:ins>
          </w:p>
        </w:tc>
        <w:tc>
          <w:tcPr>
            <w:tcW w:w="5236" w:type="dxa"/>
          </w:tcPr>
          <w:p w14:paraId="6A9F9385" w14:textId="4E31E650" w:rsidR="00344F6E" w:rsidRPr="0065591C" w:rsidRDefault="001076C0" w:rsidP="008629DC">
            <w:pPr>
              <w:pStyle w:val="TableParagraph"/>
              <w:ind w:left="196" w:right="196"/>
              <w:rPr>
                <w:ins w:id="4457" w:author="GREENBLUE" w:date="2024-10-21T10:13:00Z"/>
                <w:sz w:val="18"/>
              </w:rPr>
            </w:pPr>
            <w:ins w:id="4458" w:author="GREENBLUE" w:date="2024-10-21T10:22:00Z">
              <w:r w:rsidRPr="001076C0">
                <w:rPr>
                  <w:sz w:val="18"/>
                </w:rPr>
                <w:t>A low water level which is the result of a defined low water discharge - called &amp;quot;equivalent discharge&amp;quot;.</w:t>
              </w:r>
            </w:ins>
          </w:p>
        </w:tc>
      </w:tr>
      <w:tr w:rsidR="00344F6E" w14:paraId="43CEFC6E" w14:textId="77777777" w:rsidTr="008629DC">
        <w:trPr>
          <w:trHeight w:val="624"/>
          <w:ins w:id="4459" w:author="GREENBLUE" w:date="2024-10-21T10:13:00Z"/>
        </w:trPr>
        <w:tc>
          <w:tcPr>
            <w:tcW w:w="1289" w:type="dxa"/>
          </w:tcPr>
          <w:p w14:paraId="488A49CB" w14:textId="206EF9E7" w:rsidR="00344F6E" w:rsidRDefault="001076C0" w:rsidP="008629DC">
            <w:pPr>
              <w:pStyle w:val="TableParagraph"/>
              <w:ind w:left="196" w:right="196"/>
              <w:rPr>
                <w:ins w:id="4460" w:author="GREENBLUE" w:date="2024-10-21T10:13:00Z"/>
                <w:rFonts w:eastAsiaTheme="minorEastAsia"/>
                <w:sz w:val="18"/>
                <w:lang w:eastAsia="ko-KR"/>
              </w:rPr>
            </w:pPr>
            <w:ins w:id="4461" w:author="GREENBLUE" w:date="2024-10-21T10:14:00Z">
              <w:r>
                <w:rPr>
                  <w:rFonts w:eastAsiaTheme="minorEastAsia" w:hint="eastAsia"/>
                  <w:sz w:val="18"/>
                  <w:lang w:eastAsia="ko-KR"/>
                </w:rPr>
                <w:t>3</w:t>
              </w:r>
              <w:r>
                <w:rPr>
                  <w:rFonts w:eastAsiaTheme="minorEastAsia"/>
                  <w:sz w:val="18"/>
                  <w:lang w:eastAsia="ko-KR"/>
                </w:rPr>
                <w:t>5</w:t>
              </w:r>
            </w:ins>
          </w:p>
        </w:tc>
        <w:tc>
          <w:tcPr>
            <w:tcW w:w="3544" w:type="dxa"/>
          </w:tcPr>
          <w:p w14:paraId="7C3DD5BF" w14:textId="2A4FF074" w:rsidR="00344F6E" w:rsidRDefault="001076C0" w:rsidP="008629DC">
            <w:pPr>
              <w:pStyle w:val="TableParagraph"/>
              <w:ind w:left="196" w:right="196"/>
              <w:rPr>
                <w:ins w:id="4462" w:author="GREENBLUE" w:date="2024-10-21T10:13:00Z"/>
                <w:sz w:val="18"/>
              </w:rPr>
            </w:pPr>
            <w:ins w:id="4463" w:author="GREENBLUE" w:date="2024-10-21T10:20:00Z">
              <w:r w:rsidRPr="001076C0">
                <w:rPr>
                  <w:sz w:val="18"/>
                </w:rPr>
                <w:t>Highest Shipping Height of Water (German HSW)</w:t>
              </w:r>
            </w:ins>
          </w:p>
        </w:tc>
        <w:tc>
          <w:tcPr>
            <w:tcW w:w="5236" w:type="dxa"/>
          </w:tcPr>
          <w:p w14:paraId="6B3DFAE4" w14:textId="286011EA" w:rsidR="00344F6E" w:rsidRPr="0065591C" w:rsidRDefault="001076C0" w:rsidP="008629DC">
            <w:pPr>
              <w:pStyle w:val="TableParagraph"/>
              <w:ind w:left="196" w:right="196"/>
              <w:rPr>
                <w:ins w:id="4464" w:author="GREENBLUE" w:date="2024-10-21T10:13:00Z"/>
                <w:sz w:val="18"/>
              </w:rPr>
            </w:pPr>
            <w:ins w:id="4465" w:author="GREENBLUE" w:date="2024-10-21T10:22:00Z">
              <w:r w:rsidRPr="001076C0">
                <w:rPr>
                  <w:sz w:val="18"/>
                </w:rPr>
                <w:t>Upper limit of water levels where navigation is allowed.</w:t>
              </w:r>
            </w:ins>
          </w:p>
        </w:tc>
      </w:tr>
      <w:tr w:rsidR="00344F6E" w14:paraId="45DC4E71" w14:textId="77777777" w:rsidTr="008629DC">
        <w:trPr>
          <w:trHeight w:val="624"/>
          <w:ins w:id="4466" w:author="GREENBLUE" w:date="2024-10-21T10:13:00Z"/>
        </w:trPr>
        <w:tc>
          <w:tcPr>
            <w:tcW w:w="1289" w:type="dxa"/>
          </w:tcPr>
          <w:p w14:paraId="776A6F38" w14:textId="2EDE3021" w:rsidR="00344F6E" w:rsidRDefault="001076C0" w:rsidP="008629DC">
            <w:pPr>
              <w:pStyle w:val="TableParagraph"/>
              <w:ind w:left="196" w:right="196"/>
              <w:rPr>
                <w:ins w:id="4467" w:author="GREENBLUE" w:date="2024-10-21T10:13:00Z"/>
                <w:rFonts w:eastAsiaTheme="minorEastAsia"/>
                <w:sz w:val="18"/>
                <w:lang w:eastAsia="ko-KR"/>
              </w:rPr>
            </w:pPr>
            <w:ins w:id="4468" w:author="GREENBLUE" w:date="2024-10-21T10:14:00Z">
              <w:r>
                <w:rPr>
                  <w:rFonts w:eastAsiaTheme="minorEastAsia" w:hint="eastAsia"/>
                  <w:sz w:val="18"/>
                  <w:lang w:eastAsia="ko-KR"/>
                </w:rPr>
                <w:t>3</w:t>
              </w:r>
              <w:r>
                <w:rPr>
                  <w:rFonts w:eastAsiaTheme="minorEastAsia"/>
                  <w:sz w:val="18"/>
                  <w:lang w:eastAsia="ko-KR"/>
                </w:rPr>
                <w:t>6</w:t>
              </w:r>
            </w:ins>
          </w:p>
        </w:tc>
        <w:tc>
          <w:tcPr>
            <w:tcW w:w="3544" w:type="dxa"/>
          </w:tcPr>
          <w:p w14:paraId="4939A94F" w14:textId="5EBFD605" w:rsidR="00344F6E" w:rsidRDefault="001076C0" w:rsidP="008629DC">
            <w:pPr>
              <w:pStyle w:val="TableParagraph"/>
              <w:ind w:left="196" w:right="196"/>
              <w:rPr>
                <w:ins w:id="4469" w:author="GREENBLUE" w:date="2024-10-21T10:13:00Z"/>
                <w:sz w:val="18"/>
              </w:rPr>
            </w:pPr>
            <w:ins w:id="4470" w:author="GREENBLUE" w:date="2024-10-21T10:20:00Z">
              <w:r w:rsidRPr="001076C0">
                <w:rPr>
                  <w:sz w:val="18"/>
                </w:rPr>
                <w:t>Reference Low Water Level According to Danube Commission</w:t>
              </w:r>
            </w:ins>
          </w:p>
        </w:tc>
        <w:tc>
          <w:tcPr>
            <w:tcW w:w="5236" w:type="dxa"/>
          </w:tcPr>
          <w:p w14:paraId="4421202E" w14:textId="1DEF6B90" w:rsidR="00344F6E" w:rsidRPr="0065591C" w:rsidRDefault="001076C0" w:rsidP="008629DC">
            <w:pPr>
              <w:pStyle w:val="TableParagraph"/>
              <w:ind w:left="196" w:right="196"/>
              <w:rPr>
                <w:ins w:id="4471" w:author="GREENBLUE" w:date="2024-10-21T10:13:00Z"/>
                <w:sz w:val="18"/>
              </w:rPr>
            </w:pPr>
            <w:ins w:id="4472" w:author="GREENBLUE" w:date="2024-10-21T10:22:00Z">
              <w:r w:rsidRPr="001076C0">
                <w:rPr>
                  <w:sz w:val="18"/>
                </w:rPr>
                <w:t>The water level at a discharge, which is exceeded 94 % of the year within a period of 30 years.</w:t>
              </w:r>
            </w:ins>
          </w:p>
        </w:tc>
      </w:tr>
      <w:tr w:rsidR="00344F6E" w14:paraId="67873781" w14:textId="77777777" w:rsidTr="008629DC">
        <w:trPr>
          <w:trHeight w:val="624"/>
          <w:ins w:id="4473" w:author="GREENBLUE" w:date="2024-10-21T10:13:00Z"/>
        </w:trPr>
        <w:tc>
          <w:tcPr>
            <w:tcW w:w="1289" w:type="dxa"/>
          </w:tcPr>
          <w:p w14:paraId="12535A7B" w14:textId="39C0302A" w:rsidR="00344F6E" w:rsidRDefault="001076C0" w:rsidP="008629DC">
            <w:pPr>
              <w:pStyle w:val="TableParagraph"/>
              <w:ind w:left="196" w:right="196"/>
              <w:rPr>
                <w:ins w:id="4474" w:author="GREENBLUE" w:date="2024-10-21T10:13:00Z"/>
                <w:rFonts w:eastAsiaTheme="minorEastAsia"/>
                <w:sz w:val="18"/>
                <w:lang w:eastAsia="ko-KR"/>
              </w:rPr>
            </w:pPr>
            <w:ins w:id="4475" w:author="GREENBLUE" w:date="2024-10-21T10:14:00Z">
              <w:r>
                <w:rPr>
                  <w:rFonts w:eastAsiaTheme="minorEastAsia" w:hint="eastAsia"/>
                  <w:sz w:val="18"/>
                  <w:lang w:eastAsia="ko-KR"/>
                </w:rPr>
                <w:t>3</w:t>
              </w:r>
              <w:r>
                <w:rPr>
                  <w:rFonts w:eastAsiaTheme="minorEastAsia"/>
                  <w:sz w:val="18"/>
                  <w:lang w:eastAsia="ko-KR"/>
                </w:rPr>
                <w:t>7</w:t>
              </w:r>
            </w:ins>
          </w:p>
        </w:tc>
        <w:tc>
          <w:tcPr>
            <w:tcW w:w="3544" w:type="dxa"/>
          </w:tcPr>
          <w:p w14:paraId="22C2D8A8" w14:textId="5E15D521" w:rsidR="00344F6E" w:rsidRDefault="001076C0" w:rsidP="008629DC">
            <w:pPr>
              <w:pStyle w:val="TableParagraph"/>
              <w:ind w:left="196" w:right="196"/>
              <w:rPr>
                <w:ins w:id="4476" w:author="GREENBLUE" w:date="2024-10-21T10:13:00Z"/>
                <w:sz w:val="18"/>
              </w:rPr>
            </w:pPr>
            <w:ins w:id="4477" w:author="GREENBLUE" w:date="2024-10-21T10:20:00Z">
              <w:r w:rsidRPr="001076C0">
                <w:rPr>
                  <w:sz w:val="18"/>
                </w:rPr>
                <w:t>Highest Shipping Height of Water According to Danube Commission</w:t>
              </w:r>
            </w:ins>
          </w:p>
        </w:tc>
        <w:tc>
          <w:tcPr>
            <w:tcW w:w="5236" w:type="dxa"/>
          </w:tcPr>
          <w:p w14:paraId="27FE72CF" w14:textId="52EF0228" w:rsidR="00344F6E" w:rsidRPr="0065591C" w:rsidRDefault="001076C0" w:rsidP="008629DC">
            <w:pPr>
              <w:pStyle w:val="TableParagraph"/>
              <w:ind w:left="196" w:right="196"/>
              <w:rPr>
                <w:ins w:id="4478" w:author="GREENBLUE" w:date="2024-10-21T10:13:00Z"/>
                <w:sz w:val="18"/>
              </w:rPr>
            </w:pPr>
            <w:ins w:id="4479" w:author="GREENBLUE" w:date="2024-10-21T10:21:00Z">
              <w:r w:rsidRPr="001076C0">
                <w:rPr>
                  <w:sz w:val="18"/>
                </w:rPr>
                <w:t>The water level at a discharge, which is exceeded 1% of the year within a period of 30 years.</w:t>
              </w:r>
            </w:ins>
          </w:p>
        </w:tc>
      </w:tr>
      <w:tr w:rsidR="00344F6E" w14:paraId="1A3F3139" w14:textId="77777777" w:rsidTr="008629DC">
        <w:trPr>
          <w:trHeight w:val="624"/>
          <w:ins w:id="4480" w:author="GREENBLUE" w:date="2024-10-21T10:13:00Z"/>
        </w:trPr>
        <w:tc>
          <w:tcPr>
            <w:tcW w:w="1289" w:type="dxa"/>
          </w:tcPr>
          <w:p w14:paraId="1B651985" w14:textId="520FA651" w:rsidR="00344F6E" w:rsidRDefault="001076C0" w:rsidP="008629DC">
            <w:pPr>
              <w:pStyle w:val="TableParagraph"/>
              <w:ind w:left="196" w:right="196"/>
              <w:rPr>
                <w:ins w:id="4481" w:author="GREENBLUE" w:date="2024-10-21T10:13:00Z"/>
                <w:rFonts w:eastAsiaTheme="minorEastAsia"/>
                <w:sz w:val="18"/>
                <w:lang w:eastAsia="ko-KR"/>
              </w:rPr>
            </w:pPr>
            <w:ins w:id="4482" w:author="GREENBLUE" w:date="2024-10-21T10:14:00Z">
              <w:r>
                <w:rPr>
                  <w:rFonts w:eastAsiaTheme="minorEastAsia" w:hint="eastAsia"/>
                  <w:sz w:val="18"/>
                  <w:lang w:eastAsia="ko-KR"/>
                </w:rPr>
                <w:lastRenderedPageBreak/>
                <w:t>3</w:t>
              </w:r>
              <w:r>
                <w:rPr>
                  <w:rFonts w:eastAsiaTheme="minorEastAsia"/>
                  <w:sz w:val="18"/>
                  <w:lang w:eastAsia="ko-KR"/>
                </w:rPr>
                <w:t>8</w:t>
              </w:r>
            </w:ins>
          </w:p>
        </w:tc>
        <w:tc>
          <w:tcPr>
            <w:tcW w:w="3544" w:type="dxa"/>
          </w:tcPr>
          <w:p w14:paraId="1090C329" w14:textId="5F9F5BC9" w:rsidR="00344F6E" w:rsidRDefault="001076C0" w:rsidP="008629DC">
            <w:pPr>
              <w:pStyle w:val="TableParagraph"/>
              <w:ind w:left="196" w:right="196"/>
              <w:rPr>
                <w:ins w:id="4483" w:author="GREENBLUE" w:date="2024-10-21T10:13:00Z"/>
                <w:sz w:val="18"/>
              </w:rPr>
            </w:pPr>
            <w:ins w:id="4484" w:author="GREENBLUE" w:date="2024-10-21T10:20:00Z">
              <w:r w:rsidRPr="001076C0">
                <w:rPr>
                  <w:sz w:val="18"/>
                </w:rPr>
                <w:t>Dutch River Low Water Reference Level (OLR)</w:t>
              </w:r>
            </w:ins>
          </w:p>
        </w:tc>
        <w:tc>
          <w:tcPr>
            <w:tcW w:w="5236" w:type="dxa"/>
          </w:tcPr>
          <w:p w14:paraId="1C9BA615" w14:textId="3DF3E572" w:rsidR="00344F6E" w:rsidRPr="0065591C" w:rsidRDefault="001076C0" w:rsidP="008629DC">
            <w:pPr>
              <w:pStyle w:val="TableParagraph"/>
              <w:ind w:left="196" w:right="196"/>
              <w:rPr>
                <w:ins w:id="4485" w:author="GREENBLUE" w:date="2024-10-21T10:13:00Z"/>
                <w:sz w:val="18"/>
              </w:rPr>
            </w:pPr>
            <w:ins w:id="4486" w:author="GREENBLUE" w:date="2024-10-21T10:21:00Z">
              <w:r w:rsidRPr="001076C0">
                <w:rPr>
                  <w:sz w:val="18"/>
                </w:rPr>
                <w:t>The water level at a discharge, which is exceeded 95% of the year within a period of 20 years.</w:t>
              </w:r>
            </w:ins>
          </w:p>
        </w:tc>
      </w:tr>
      <w:tr w:rsidR="001076C0" w14:paraId="46B7E74B" w14:textId="77777777" w:rsidTr="008629DC">
        <w:trPr>
          <w:trHeight w:val="624"/>
          <w:ins w:id="4487" w:author="GREENBLUE" w:date="2024-10-21T10:14:00Z"/>
        </w:trPr>
        <w:tc>
          <w:tcPr>
            <w:tcW w:w="1289" w:type="dxa"/>
          </w:tcPr>
          <w:p w14:paraId="5092CB06" w14:textId="24C01480" w:rsidR="001076C0" w:rsidRDefault="001076C0" w:rsidP="008629DC">
            <w:pPr>
              <w:pStyle w:val="TableParagraph"/>
              <w:ind w:left="196" w:right="196"/>
              <w:rPr>
                <w:ins w:id="4488" w:author="GREENBLUE" w:date="2024-10-21T10:14:00Z"/>
                <w:rFonts w:eastAsiaTheme="minorEastAsia"/>
                <w:sz w:val="18"/>
                <w:lang w:eastAsia="ko-KR"/>
              </w:rPr>
            </w:pPr>
            <w:ins w:id="4489" w:author="GREENBLUE" w:date="2024-10-21T10:14:00Z">
              <w:r>
                <w:rPr>
                  <w:rFonts w:eastAsiaTheme="minorEastAsia" w:hint="eastAsia"/>
                  <w:sz w:val="18"/>
                  <w:lang w:eastAsia="ko-KR"/>
                </w:rPr>
                <w:t>3</w:t>
              </w:r>
              <w:r>
                <w:rPr>
                  <w:rFonts w:eastAsiaTheme="minorEastAsia"/>
                  <w:sz w:val="18"/>
                  <w:lang w:eastAsia="ko-KR"/>
                </w:rPr>
                <w:t>9</w:t>
              </w:r>
            </w:ins>
          </w:p>
        </w:tc>
        <w:tc>
          <w:tcPr>
            <w:tcW w:w="3544" w:type="dxa"/>
          </w:tcPr>
          <w:p w14:paraId="2A838F21" w14:textId="3029C796" w:rsidR="001076C0" w:rsidRDefault="001076C0" w:rsidP="008629DC">
            <w:pPr>
              <w:pStyle w:val="TableParagraph"/>
              <w:ind w:left="196" w:right="196"/>
              <w:rPr>
                <w:ins w:id="4490" w:author="GREENBLUE" w:date="2024-10-21T10:14:00Z"/>
                <w:sz w:val="18"/>
              </w:rPr>
            </w:pPr>
            <w:ins w:id="4491" w:author="GREENBLUE" w:date="2024-10-21T10:20:00Z">
              <w:r w:rsidRPr="001076C0">
                <w:rPr>
                  <w:sz w:val="18"/>
                </w:rPr>
                <w:t>Russian Project Water Level</w:t>
              </w:r>
            </w:ins>
          </w:p>
        </w:tc>
        <w:tc>
          <w:tcPr>
            <w:tcW w:w="5236" w:type="dxa"/>
          </w:tcPr>
          <w:p w14:paraId="1416B8B0" w14:textId="56551C03" w:rsidR="001076C0" w:rsidRPr="0065591C" w:rsidRDefault="001076C0" w:rsidP="008629DC">
            <w:pPr>
              <w:pStyle w:val="TableParagraph"/>
              <w:ind w:left="196" w:right="196"/>
              <w:rPr>
                <w:ins w:id="4492" w:author="GREENBLUE" w:date="2024-10-21T10:14:00Z"/>
                <w:sz w:val="18"/>
              </w:rPr>
            </w:pPr>
            <w:ins w:id="4493" w:author="GREENBLUE" w:date="2024-10-21T10:21:00Z">
              <w:r w:rsidRPr="001076C0">
                <w:rPr>
                  <w:sz w:val="18"/>
                </w:rPr>
                <w:t>Conditional low water level with established probability.</w:t>
              </w:r>
            </w:ins>
          </w:p>
        </w:tc>
      </w:tr>
      <w:tr w:rsidR="001076C0" w14:paraId="774E2355" w14:textId="77777777" w:rsidTr="008629DC">
        <w:trPr>
          <w:trHeight w:val="624"/>
          <w:ins w:id="4494" w:author="GREENBLUE" w:date="2024-10-21T10:14:00Z"/>
        </w:trPr>
        <w:tc>
          <w:tcPr>
            <w:tcW w:w="1289" w:type="dxa"/>
          </w:tcPr>
          <w:p w14:paraId="01E4E0F2" w14:textId="4AF988DE" w:rsidR="001076C0" w:rsidRDefault="001076C0" w:rsidP="008629DC">
            <w:pPr>
              <w:pStyle w:val="TableParagraph"/>
              <w:ind w:left="196" w:right="196"/>
              <w:rPr>
                <w:ins w:id="4495" w:author="GREENBLUE" w:date="2024-10-21T10:14:00Z"/>
                <w:rFonts w:eastAsiaTheme="minorEastAsia"/>
                <w:sz w:val="18"/>
                <w:lang w:eastAsia="ko-KR"/>
              </w:rPr>
            </w:pPr>
            <w:ins w:id="4496" w:author="GREENBLUE" w:date="2024-10-21T10:14:00Z">
              <w:r>
                <w:rPr>
                  <w:rFonts w:eastAsiaTheme="minorEastAsia" w:hint="eastAsia"/>
                  <w:sz w:val="18"/>
                  <w:lang w:eastAsia="ko-KR"/>
                </w:rPr>
                <w:t>4</w:t>
              </w:r>
              <w:r>
                <w:rPr>
                  <w:rFonts w:eastAsiaTheme="minorEastAsia"/>
                  <w:sz w:val="18"/>
                  <w:lang w:eastAsia="ko-KR"/>
                </w:rPr>
                <w:t>0</w:t>
              </w:r>
            </w:ins>
          </w:p>
        </w:tc>
        <w:tc>
          <w:tcPr>
            <w:tcW w:w="3544" w:type="dxa"/>
          </w:tcPr>
          <w:p w14:paraId="44965E49" w14:textId="489DB22A" w:rsidR="001076C0" w:rsidRDefault="001076C0" w:rsidP="008629DC">
            <w:pPr>
              <w:pStyle w:val="TableParagraph"/>
              <w:ind w:left="196" w:right="196"/>
              <w:rPr>
                <w:ins w:id="4497" w:author="GREENBLUE" w:date="2024-10-21T10:14:00Z"/>
                <w:sz w:val="18"/>
              </w:rPr>
            </w:pPr>
            <w:ins w:id="4498" w:author="GREENBLUE" w:date="2024-10-21T10:20:00Z">
              <w:r w:rsidRPr="001076C0">
                <w:rPr>
                  <w:sz w:val="18"/>
                </w:rPr>
                <w:t>Russian Normal Backwater Level</w:t>
              </w:r>
            </w:ins>
          </w:p>
        </w:tc>
        <w:tc>
          <w:tcPr>
            <w:tcW w:w="5236" w:type="dxa"/>
          </w:tcPr>
          <w:p w14:paraId="57ABDD1A" w14:textId="2DD0F0EB" w:rsidR="001076C0" w:rsidRPr="0065591C" w:rsidRDefault="001076C0" w:rsidP="008629DC">
            <w:pPr>
              <w:pStyle w:val="TableParagraph"/>
              <w:ind w:left="196" w:right="196"/>
              <w:rPr>
                <w:ins w:id="4499" w:author="GREENBLUE" w:date="2024-10-21T10:14:00Z"/>
                <w:sz w:val="18"/>
              </w:rPr>
            </w:pPr>
            <w:ins w:id="4500" w:author="GREENBLUE" w:date="2024-10-21T10:21:00Z">
              <w:r w:rsidRPr="001076C0">
                <w:rPr>
                  <w:sz w:val="18"/>
                </w:rPr>
                <w:t>Highest water level derived from the upper backwater stream in watercourse or reservoir under the normal operational conditions.</w:t>
              </w:r>
            </w:ins>
          </w:p>
        </w:tc>
      </w:tr>
      <w:tr w:rsidR="001076C0" w14:paraId="2EE67E8B" w14:textId="77777777" w:rsidTr="008629DC">
        <w:trPr>
          <w:trHeight w:val="624"/>
          <w:ins w:id="4501" w:author="GREENBLUE" w:date="2024-10-21T10:14:00Z"/>
        </w:trPr>
        <w:tc>
          <w:tcPr>
            <w:tcW w:w="1289" w:type="dxa"/>
          </w:tcPr>
          <w:p w14:paraId="39148F65" w14:textId="605DD576" w:rsidR="001076C0" w:rsidRDefault="001076C0" w:rsidP="008629DC">
            <w:pPr>
              <w:pStyle w:val="TableParagraph"/>
              <w:ind w:left="196" w:right="196"/>
              <w:rPr>
                <w:ins w:id="4502" w:author="GREENBLUE" w:date="2024-10-21T10:14:00Z"/>
                <w:rFonts w:eastAsiaTheme="minorEastAsia"/>
                <w:sz w:val="18"/>
                <w:lang w:eastAsia="ko-KR"/>
              </w:rPr>
            </w:pPr>
            <w:ins w:id="4503" w:author="GREENBLUE" w:date="2024-10-21T10:14:00Z">
              <w:r>
                <w:rPr>
                  <w:rFonts w:eastAsiaTheme="minorEastAsia" w:hint="eastAsia"/>
                  <w:sz w:val="18"/>
                  <w:lang w:eastAsia="ko-KR"/>
                </w:rPr>
                <w:t>4</w:t>
              </w:r>
              <w:r>
                <w:rPr>
                  <w:rFonts w:eastAsiaTheme="minorEastAsia"/>
                  <w:sz w:val="18"/>
                  <w:lang w:eastAsia="ko-KR"/>
                </w:rPr>
                <w:t>1</w:t>
              </w:r>
            </w:ins>
          </w:p>
        </w:tc>
        <w:tc>
          <w:tcPr>
            <w:tcW w:w="3544" w:type="dxa"/>
          </w:tcPr>
          <w:p w14:paraId="64CDE603" w14:textId="004F4C44" w:rsidR="001076C0" w:rsidRDefault="001076C0" w:rsidP="008629DC">
            <w:pPr>
              <w:pStyle w:val="TableParagraph"/>
              <w:ind w:left="196" w:right="196"/>
              <w:rPr>
                <w:ins w:id="4504" w:author="GREENBLUE" w:date="2024-10-21T10:14:00Z"/>
                <w:sz w:val="18"/>
              </w:rPr>
            </w:pPr>
            <w:ins w:id="4505" w:author="GREENBLUE" w:date="2024-10-21T10:20:00Z">
              <w:r w:rsidRPr="001076C0">
                <w:rPr>
                  <w:sz w:val="18"/>
                </w:rPr>
                <w:t>Ohio River Datum</w:t>
              </w:r>
            </w:ins>
          </w:p>
        </w:tc>
        <w:tc>
          <w:tcPr>
            <w:tcW w:w="5236" w:type="dxa"/>
          </w:tcPr>
          <w:p w14:paraId="49FDF681" w14:textId="29A32FC5" w:rsidR="001076C0" w:rsidRPr="0065591C" w:rsidRDefault="001076C0" w:rsidP="008629DC">
            <w:pPr>
              <w:pStyle w:val="TableParagraph"/>
              <w:ind w:left="196" w:right="196"/>
              <w:rPr>
                <w:ins w:id="4506" w:author="GREENBLUE" w:date="2024-10-21T10:14:00Z"/>
                <w:sz w:val="18"/>
              </w:rPr>
            </w:pPr>
            <w:ins w:id="4507" w:author="GREENBLUE" w:date="2024-10-21T10:21:00Z">
              <w:r w:rsidRPr="001076C0">
                <w:rPr>
                  <w:sz w:val="18"/>
                </w:rPr>
                <w:t>The Ohio River datum.</w:t>
              </w:r>
            </w:ins>
          </w:p>
        </w:tc>
      </w:tr>
      <w:tr w:rsidR="001076C0" w14:paraId="1EFEE9FC" w14:textId="77777777" w:rsidTr="008629DC">
        <w:trPr>
          <w:trHeight w:val="624"/>
          <w:ins w:id="4508" w:author="GREENBLUE" w:date="2024-10-21T10:14:00Z"/>
        </w:trPr>
        <w:tc>
          <w:tcPr>
            <w:tcW w:w="1289" w:type="dxa"/>
          </w:tcPr>
          <w:p w14:paraId="18EA98FD" w14:textId="28F40BCF" w:rsidR="001076C0" w:rsidRDefault="001076C0" w:rsidP="008629DC">
            <w:pPr>
              <w:pStyle w:val="TableParagraph"/>
              <w:ind w:left="196" w:right="196"/>
              <w:rPr>
                <w:ins w:id="4509" w:author="GREENBLUE" w:date="2024-10-21T10:14:00Z"/>
                <w:rFonts w:eastAsiaTheme="minorEastAsia"/>
                <w:sz w:val="18"/>
                <w:lang w:eastAsia="ko-KR"/>
              </w:rPr>
            </w:pPr>
            <w:ins w:id="4510" w:author="GREENBLUE" w:date="2024-10-21T10:14:00Z">
              <w:r>
                <w:rPr>
                  <w:rFonts w:eastAsiaTheme="minorEastAsia" w:hint="eastAsia"/>
                  <w:sz w:val="18"/>
                  <w:lang w:eastAsia="ko-KR"/>
                </w:rPr>
                <w:t>4</w:t>
              </w:r>
            </w:ins>
            <w:ins w:id="4511" w:author="박세영" w:date="2024-12-06T14:22:00Z">
              <w:r w:rsidR="00037433">
                <w:rPr>
                  <w:rFonts w:eastAsiaTheme="minorEastAsia"/>
                  <w:sz w:val="18"/>
                  <w:lang w:eastAsia="ko-KR"/>
                </w:rPr>
                <w:t>3</w:t>
              </w:r>
            </w:ins>
            <w:ins w:id="4512" w:author="GREENBLUE" w:date="2024-10-21T10:14:00Z">
              <w:del w:id="4513" w:author="박세영" w:date="2024-12-06T14:22:00Z">
                <w:r w:rsidDel="00037433">
                  <w:rPr>
                    <w:rFonts w:eastAsiaTheme="minorEastAsia"/>
                    <w:sz w:val="18"/>
                    <w:lang w:eastAsia="ko-KR"/>
                  </w:rPr>
                  <w:delText>2</w:delText>
                </w:r>
              </w:del>
            </w:ins>
          </w:p>
        </w:tc>
        <w:tc>
          <w:tcPr>
            <w:tcW w:w="3544" w:type="dxa"/>
          </w:tcPr>
          <w:p w14:paraId="7AFBE232" w14:textId="77DA1727" w:rsidR="001076C0" w:rsidRDefault="001076C0" w:rsidP="008629DC">
            <w:pPr>
              <w:pStyle w:val="TableParagraph"/>
              <w:ind w:left="196" w:right="196"/>
              <w:rPr>
                <w:ins w:id="4514" w:author="GREENBLUE" w:date="2024-10-21T10:14:00Z"/>
                <w:sz w:val="18"/>
              </w:rPr>
            </w:pPr>
            <w:ins w:id="4515" w:author="GREENBLUE" w:date="2024-10-21T10:20:00Z">
              <w:r w:rsidRPr="001076C0">
                <w:rPr>
                  <w:sz w:val="18"/>
                </w:rPr>
                <w:t>Dutch High Water Reference Level</w:t>
              </w:r>
            </w:ins>
          </w:p>
        </w:tc>
        <w:tc>
          <w:tcPr>
            <w:tcW w:w="5236" w:type="dxa"/>
          </w:tcPr>
          <w:p w14:paraId="2C219286" w14:textId="0BE15340" w:rsidR="001076C0" w:rsidRPr="0065591C" w:rsidRDefault="001076C0" w:rsidP="008629DC">
            <w:pPr>
              <w:pStyle w:val="TableParagraph"/>
              <w:ind w:left="196" w:right="196"/>
              <w:rPr>
                <w:ins w:id="4516" w:author="GREENBLUE" w:date="2024-10-21T10:14:00Z"/>
                <w:sz w:val="18"/>
              </w:rPr>
            </w:pPr>
            <w:ins w:id="4517" w:author="GREENBLUE" w:date="2024-10-21T10:21:00Z">
              <w:r w:rsidRPr="001076C0">
                <w:rPr>
                  <w:sz w:val="18"/>
                </w:rPr>
                <w:t>Dutch High Water Reference Level.</w:t>
              </w:r>
            </w:ins>
          </w:p>
        </w:tc>
      </w:tr>
      <w:tr w:rsidR="001076C0" w14:paraId="412A903C" w14:textId="77777777" w:rsidTr="008629DC">
        <w:trPr>
          <w:trHeight w:val="624"/>
          <w:ins w:id="4518" w:author="GREENBLUE" w:date="2024-10-21T10:14:00Z"/>
        </w:trPr>
        <w:tc>
          <w:tcPr>
            <w:tcW w:w="1289" w:type="dxa"/>
          </w:tcPr>
          <w:p w14:paraId="49B780B2" w14:textId="2A045FB9" w:rsidR="001076C0" w:rsidRDefault="001076C0" w:rsidP="008629DC">
            <w:pPr>
              <w:pStyle w:val="TableParagraph"/>
              <w:ind w:left="196" w:right="196"/>
              <w:rPr>
                <w:ins w:id="4519" w:author="GREENBLUE" w:date="2024-10-21T10:14:00Z"/>
                <w:rFonts w:eastAsiaTheme="minorEastAsia"/>
                <w:sz w:val="18"/>
                <w:lang w:eastAsia="ko-KR"/>
              </w:rPr>
            </w:pPr>
            <w:ins w:id="4520" w:author="GREENBLUE" w:date="2024-10-21T10:14:00Z">
              <w:r>
                <w:rPr>
                  <w:rFonts w:eastAsiaTheme="minorEastAsia" w:hint="eastAsia"/>
                  <w:sz w:val="18"/>
                  <w:lang w:eastAsia="ko-KR"/>
                </w:rPr>
                <w:t>4</w:t>
              </w:r>
            </w:ins>
            <w:ins w:id="4521" w:author="박세영" w:date="2024-12-06T14:22:00Z">
              <w:r w:rsidR="00037433">
                <w:rPr>
                  <w:rFonts w:eastAsiaTheme="minorEastAsia"/>
                  <w:sz w:val="18"/>
                  <w:lang w:eastAsia="ko-KR"/>
                </w:rPr>
                <w:t>4</w:t>
              </w:r>
            </w:ins>
            <w:ins w:id="4522" w:author="GREENBLUE" w:date="2024-10-21T10:14:00Z">
              <w:del w:id="4523" w:author="박세영" w:date="2024-12-06T14:22:00Z">
                <w:r w:rsidDel="00037433">
                  <w:rPr>
                    <w:rFonts w:eastAsiaTheme="minorEastAsia"/>
                    <w:sz w:val="18"/>
                    <w:lang w:eastAsia="ko-KR"/>
                  </w:rPr>
                  <w:delText>3</w:delText>
                </w:r>
              </w:del>
            </w:ins>
          </w:p>
        </w:tc>
        <w:tc>
          <w:tcPr>
            <w:tcW w:w="3544" w:type="dxa"/>
          </w:tcPr>
          <w:p w14:paraId="1FD10049" w14:textId="4ECE600D" w:rsidR="001076C0" w:rsidRDefault="001076C0" w:rsidP="008629DC">
            <w:pPr>
              <w:pStyle w:val="TableParagraph"/>
              <w:ind w:left="196" w:right="196"/>
              <w:rPr>
                <w:ins w:id="4524" w:author="GREENBLUE" w:date="2024-10-21T10:14:00Z"/>
                <w:sz w:val="18"/>
              </w:rPr>
            </w:pPr>
            <w:ins w:id="4525" w:author="GREENBLUE" w:date="2024-10-21T10:20:00Z">
              <w:r w:rsidRPr="001076C0">
                <w:rPr>
                  <w:sz w:val="18"/>
                </w:rPr>
                <w:t>Baltic Sea Chart Datum 2000</w:t>
              </w:r>
            </w:ins>
          </w:p>
        </w:tc>
        <w:tc>
          <w:tcPr>
            <w:tcW w:w="5236" w:type="dxa"/>
          </w:tcPr>
          <w:p w14:paraId="3004BF45" w14:textId="2BE9DA92" w:rsidR="001076C0" w:rsidRPr="0065591C" w:rsidRDefault="001076C0" w:rsidP="008629DC">
            <w:pPr>
              <w:pStyle w:val="TableParagraph"/>
              <w:ind w:left="196" w:right="196"/>
              <w:rPr>
                <w:ins w:id="4526" w:author="GREENBLUE" w:date="2024-10-21T10:14:00Z"/>
                <w:sz w:val="18"/>
              </w:rPr>
            </w:pPr>
            <w:ins w:id="4527" w:author="GREENBLUE" w:date="2024-10-21T10:21:00Z">
              <w:r w:rsidRPr="001076C0">
                <w:rPr>
                  <w:sz w:val="18"/>
                </w:rPr>
                <w:t>The datum refers to each Baltic country&amp;apos;s realization of the European Vertical Reference System (EVRS) with land-uplift epoch 2000, which is connected to the Normaal Amsterdams Peil (NAP).</w:t>
              </w:r>
            </w:ins>
          </w:p>
        </w:tc>
      </w:tr>
      <w:tr w:rsidR="001076C0" w14:paraId="1412CE35" w14:textId="77777777" w:rsidTr="008629DC">
        <w:trPr>
          <w:trHeight w:val="624"/>
          <w:ins w:id="4528" w:author="GREENBLUE" w:date="2024-10-21T10:14:00Z"/>
        </w:trPr>
        <w:tc>
          <w:tcPr>
            <w:tcW w:w="1289" w:type="dxa"/>
          </w:tcPr>
          <w:p w14:paraId="61D02E06" w14:textId="04D8FED2" w:rsidR="001076C0" w:rsidRDefault="001076C0" w:rsidP="008629DC">
            <w:pPr>
              <w:pStyle w:val="TableParagraph"/>
              <w:ind w:left="196" w:right="196"/>
              <w:rPr>
                <w:ins w:id="4529" w:author="GREENBLUE" w:date="2024-10-21T10:14:00Z"/>
                <w:rFonts w:eastAsiaTheme="minorEastAsia"/>
                <w:sz w:val="18"/>
                <w:lang w:eastAsia="ko-KR"/>
              </w:rPr>
            </w:pPr>
            <w:ins w:id="4530" w:author="GREENBLUE" w:date="2024-10-21T10:14:00Z">
              <w:r>
                <w:rPr>
                  <w:rFonts w:eastAsiaTheme="minorEastAsia" w:hint="eastAsia"/>
                  <w:sz w:val="18"/>
                  <w:lang w:eastAsia="ko-KR"/>
                </w:rPr>
                <w:t>4</w:t>
              </w:r>
            </w:ins>
            <w:ins w:id="4531" w:author="박세영" w:date="2024-12-06T14:22:00Z">
              <w:r w:rsidR="00037433">
                <w:rPr>
                  <w:rFonts w:eastAsiaTheme="minorEastAsia"/>
                  <w:sz w:val="18"/>
                  <w:lang w:eastAsia="ko-KR"/>
                </w:rPr>
                <w:t>5</w:t>
              </w:r>
            </w:ins>
            <w:ins w:id="4532" w:author="GREENBLUE" w:date="2024-10-21T10:14:00Z">
              <w:del w:id="4533" w:author="박세영" w:date="2024-12-06T14:22:00Z">
                <w:r w:rsidDel="00037433">
                  <w:rPr>
                    <w:rFonts w:eastAsiaTheme="minorEastAsia"/>
                    <w:sz w:val="18"/>
                    <w:lang w:eastAsia="ko-KR"/>
                  </w:rPr>
                  <w:delText>4</w:delText>
                </w:r>
              </w:del>
            </w:ins>
          </w:p>
        </w:tc>
        <w:tc>
          <w:tcPr>
            <w:tcW w:w="3544" w:type="dxa"/>
          </w:tcPr>
          <w:p w14:paraId="0A827460" w14:textId="6972B700" w:rsidR="001076C0" w:rsidRDefault="001076C0" w:rsidP="008629DC">
            <w:pPr>
              <w:pStyle w:val="TableParagraph"/>
              <w:ind w:left="196" w:right="196"/>
              <w:rPr>
                <w:ins w:id="4534" w:author="GREENBLUE" w:date="2024-10-21T10:14:00Z"/>
                <w:sz w:val="18"/>
              </w:rPr>
            </w:pPr>
            <w:ins w:id="4535" w:author="GREENBLUE" w:date="2024-10-21T10:21:00Z">
              <w:r w:rsidRPr="001076C0">
                <w:rPr>
                  <w:sz w:val="18"/>
                </w:rPr>
                <w:t>Dutch Estuary Low Water Reference Level (OLW)</w:t>
              </w:r>
            </w:ins>
          </w:p>
        </w:tc>
        <w:tc>
          <w:tcPr>
            <w:tcW w:w="5236" w:type="dxa"/>
          </w:tcPr>
          <w:p w14:paraId="49B73255" w14:textId="31E8FD8F" w:rsidR="001076C0" w:rsidRPr="0065591C" w:rsidRDefault="001076C0" w:rsidP="008629DC">
            <w:pPr>
              <w:pStyle w:val="TableParagraph"/>
              <w:ind w:left="196" w:right="196"/>
              <w:rPr>
                <w:ins w:id="4536" w:author="GREENBLUE" w:date="2024-10-21T10:14:00Z"/>
                <w:sz w:val="18"/>
              </w:rPr>
            </w:pPr>
            <w:ins w:id="4537" w:author="GREENBLUE" w:date="2024-10-21T10:21:00Z">
              <w:r w:rsidRPr="001076C0">
                <w:rPr>
                  <w:sz w:val="18"/>
                </w:rPr>
                <w:t>Dutch Estuary Low Water Reference Level (OLW)</w:t>
              </w:r>
            </w:ins>
          </w:p>
        </w:tc>
      </w:tr>
      <w:tr w:rsidR="00037433" w14:paraId="1E981A52" w14:textId="77777777" w:rsidTr="008629DC">
        <w:trPr>
          <w:trHeight w:val="624"/>
          <w:ins w:id="4538" w:author="박세영" w:date="2024-12-06T14:23:00Z"/>
        </w:trPr>
        <w:tc>
          <w:tcPr>
            <w:tcW w:w="1289" w:type="dxa"/>
          </w:tcPr>
          <w:p w14:paraId="4A914A3A" w14:textId="6079A850" w:rsidR="00037433" w:rsidRDefault="00037433" w:rsidP="008629DC">
            <w:pPr>
              <w:pStyle w:val="TableParagraph"/>
              <w:ind w:left="196" w:right="196"/>
              <w:rPr>
                <w:ins w:id="4539" w:author="박세영" w:date="2024-12-06T14:23:00Z"/>
                <w:rFonts w:eastAsiaTheme="minorEastAsia" w:hint="eastAsia"/>
                <w:sz w:val="18"/>
                <w:lang w:eastAsia="ko-KR"/>
              </w:rPr>
            </w:pPr>
            <w:ins w:id="4540" w:author="박세영" w:date="2024-12-06T14:23:00Z">
              <w:r>
                <w:rPr>
                  <w:rFonts w:eastAsiaTheme="minorEastAsia" w:hint="eastAsia"/>
                  <w:sz w:val="18"/>
                  <w:lang w:eastAsia="ko-KR"/>
                </w:rPr>
                <w:t>4</w:t>
              </w:r>
              <w:r>
                <w:rPr>
                  <w:rFonts w:eastAsiaTheme="minorEastAsia"/>
                  <w:sz w:val="18"/>
                  <w:lang w:eastAsia="ko-KR"/>
                </w:rPr>
                <w:t>6</w:t>
              </w:r>
            </w:ins>
          </w:p>
        </w:tc>
        <w:tc>
          <w:tcPr>
            <w:tcW w:w="3544" w:type="dxa"/>
          </w:tcPr>
          <w:p w14:paraId="42D97CA5" w14:textId="6B1486D3" w:rsidR="00037433" w:rsidRPr="00037433" w:rsidRDefault="00037433" w:rsidP="008629DC">
            <w:pPr>
              <w:pStyle w:val="TableParagraph"/>
              <w:ind w:left="196" w:right="196"/>
              <w:rPr>
                <w:ins w:id="4541" w:author="박세영" w:date="2024-12-06T14:23:00Z"/>
                <w:rFonts w:eastAsiaTheme="minorEastAsia" w:hint="eastAsia"/>
                <w:sz w:val="18"/>
                <w:lang w:eastAsia="ko-KR"/>
              </w:rPr>
            </w:pPr>
            <w:ins w:id="4542" w:author="박세영" w:date="2024-12-06T14:23:00Z">
              <w:r>
                <w:rPr>
                  <w:rFonts w:eastAsiaTheme="minorEastAsia"/>
                  <w:sz w:val="18"/>
                  <w:lang w:eastAsia="ko-KR"/>
                </w:rPr>
                <w:t>International Great Lakes Datum 2020</w:t>
              </w:r>
            </w:ins>
          </w:p>
        </w:tc>
        <w:tc>
          <w:tcPr>
            <w:tcW w:w="5236" w:type="dxa"/>
          </w:tcPr>
          <w:p w14:paraId="2C8FAACC" w14:textId="375C876C" w:rsidR="00037433" w:rsidRPr="001076C0" w:rsidRDefault="004A301F" w:rsidP="004A301F">
            <w:pPr>
              <w:pStyle w:val="TableParagraph"/>
              <w:ind w:left="196" w:right="196"/>
              <w:rPr>
                <w:ins w:id="4543" w:author="박세영" w:date="2024-12-06T14:23:00Z"/>
                <w:sz w:val="18"/>
              </w:rPr>
            </w:pPr>
            <w:ins w:id="4544" w:author="박세영" w:date="2024-12-06T14:24:00Z">
              <w:r w:rsidRPr="004A301F">
                <w:rPr>
                  <w:sz w:val="18"/>
                </w:rPr>
                <w:t>The 2020 update to the</w:t>
              </w:r>
              <w:r>
                <w:rPr>
                  <w:rFonts w:eastAsiaTheme="minorEastAsia" w:hint="eastAsia"/>
                  <w:sz w:val="18"/>
                  <w:lang w:eastAsia="ko-KR"/>
                </w:rPr>
                <w:t xml:space="preserve"> </w:t>
              </w:r>
              <w:r w:rsidRPr="004A301F">
                <w:rPr>
                  <w:sz w:val="18"/>
                </w:rPr>
                <w:t>International Great Lakes</w:t>
              </w:r>
            </w:ins>
            <w:ins w:id="4545" w:author="박세영" w:date="2024-12-06T14:25:00Z">
              <w:r>
                <w:rPr>
                  <w:rFonts w:eastAsiaTheme="minorEastAsia" w:hint="eastAsia"/>
                  <w:sz w:val="18"/>
                  <w:lang w:eastAsia="ko-KR"/>
                </w:rPr>
                <w:t xml:space="preserve"> </w:t>
              </w:r>
            </w:ins>
            <w:ins w:id="4546" w:author="박세영" w:date="2024-12-06T14:24:00Z">
              <w:r w:rsidRPr="004A301F">
                <w:rPr>
                  <w:sz w:val="18"/>
                </w:rPr>
                <w:t>Datum</w:t>
              </w:r>
            </w:ins>
            <w:ins w:id="4547" w:author="박세영" w:date="2024-12-06T14:25:00Z">
              <w:r>
                <w:rPr>
                  <w:sz w:val="18"/>
                </w:rPr>
                <w:t xml:space="preserve"> </w:t>
              </w:r>
            </w:ins>
            <w:ins w:id="4548" w:author="박세영" w:date="2024-12-06T14:24:00Z">
              <w:r w:rsidRPr="004A301F">
                <w:rPr>
                  <w:sz w:val="18"/>
                </w:rPr>
                <w:t>(IGLD), the official</w:t>
              </w:r>
            </w:ins>
            <w:ins w:id="4549" w:author="박세영" w:date="2024-12-06T14:25:00Z">
              <w:r>
                <w:rPr>
                  <w:rFonts w:eastAsiaTheme="minorEastAsia" w:hint="eastAsia"/>
                  <w:sz w:val="18"/>
                  <w:lang w:eastAsia="ko-KR"/>
                </w:rPr>
                <w:t xml:space="preserve"> </w:t>
              </w:r>
            </w:ins>
            <w:ins w:id="4550" w:author="박세영" w:date="2024-12-06T14:24:00Z">
              <w:r w:rsidRPr="004A301F">
                <w:rPr>
                  <w:sz w:val="18"/>
                </w:rPr>
                <w:t>reference system used to</w:t>
              </w:r>
            </w:ins>
            <w:ins w:id="4551" w:author="박세영" w:date="2024-12-06T14:25:00Z">
              <w:r>
                <w:rPr>
                  <w:rFonts w:eastAsiaTheme="minorEastAsia" w:hint="eastAsia"/>
                  <w:sz w:val="18"/>
                  <w:lang w:eastAsia="ko-KR"/>
                </w:rPr>
                <w:t xml:space="preserve"> </w:t>
              </w:r>
            </w:ins>
            <w:ins w:id="4552" w:author="박세영" w:date="2024-12-06T14:24:00Z">
              <w:r w:rsidRPr="004A301F">
                <w:rPr>
                  <w:sz w:val="18"/>
                </w:rPr>
                <w:t>measure water</w:t>
              </w:r>
            </w:ins>
            <w:ins w:id="4553" w:author="박세영" w:date="2024-12-06T14:25:00Z">
              <w:r>
                <w:rPr>
                  <w:sz w:val="18"/>
                </w:rPr>
                <w:t xml:space="preserve"> </w:t>
              </w:r>
            </w:ins>
            <w:ins w:id="4554" w:author="박세영" w:date="2024-12-06T14:24:00Z">
              <w:r w:rsidRPr="004A301F">
                <w:rPr>
                  <w:sz w:val="18"/>
                </w:rPr>
                <w:t>level heights in</w:t>
              </w:r>
            </w:ins>
            <w:ins w:id="4555" w:author="박세영" w:date="2024-12-06T14:25:00Z">
              <w:r>
                <w:rPr>
                  <w:rFonts w:eastAsiaTheme="minorEastAsia" w:hint="eastAsia"/>
                  <w:sz w:val="18"/>
                  <w:lang w:eastAsia="ko-KR"/>
                </w:rPr>
                <w:t xml:space="preserve"> </w:t>
              </w:r>
            </w:ins>
            <w:ins w:id="4556" w:author="박세영" w:date="2024-12-06T14:24:00Z">
              <w:r w:rsidRPr="004A301F">
                <w:rPr>
                  <w:sz w:val="18"/>
                </w:rPr>
                <w:t>the Great Lakes, connecting</w:t>
              </w:r>
            </w:ins>
            <w:ins w:id="4557" w:author="박세영" w:date="2024-12-06T14:25:00Z">
              <w:r>
                <w:rPr>
                  <w:rFonts w:eastAsiaTheme="minorEastAsia" w:hint="eastAsia"/>
                  <w:sz w:val="18"/>
                  <w:lang w:eastAsia="ko-KR"/>
                </w:rPr>
                <w:t xml:space="preserve"> </w:t>
              </w:r>
            </w:ins>
            <w:ins w:id="4558" w:author="박세영" w:date="2024-12-06T14:24:00Z">
              <w:r w:rsidRPr="004A301F">
                <w:rPr>
                  <w:sz w:val="18"/>
                </w:rPr>
                <w:t>channels, and the St. Lawrence</w:t>
              </w:r>
            </w:ins>
            <w:ins w:id="4559" w:author="박세영" w:date="2024-12-06T14:25:00Z">
              <w:r>
                <w:rPr>
                  <w:rFonts w:eastAsiaTheme="minorEastAsia" w:hint="eastAsia"/>
                  <w:sz w:val="18"/>
                  <w:lang w:eastAsia="ko-KR"/>
                </w:rPr>
                <w:t xml:space="preserve"> </w:t>
              </w:r>
            </w:ins>
            <w:ins w:id="4560" w:author="박세영" w:date="2024-12-06T14:24:00Z">
              <w:r w:rsidRPr="004A301F">
                <w:rPr>
                  <w:sz w:val="18"/>
                </w:rPr>
                <w:t>River system</w:t>
              </w:r>
            </w:ins>
            <w:ins w:id="4561" w:author="박세영" w:date="2024-12-06T15:11:00Z">
              <w:r w:rsidR="00F73DD1">
                <w:rPr>
                  <w:sz w:val="18"/>
                </w:rPr>
                <w:t>.</w:t>
              </w:r>
            </w:ins>
          </w:p>
        </w:tc>
      </w:tr>
      <w:tr w:rsidR="001076C0" w14:paraId="63FE1A66" w14:textId="77777777" w:rsidTr="008629DC">
        <w:trPr>
          <w:trHeight w:val="624"/>
          <w:ins w:id="4562" w:author="GREENBLUE" w:date="2024-10-21T10:14:00Z"/>
        </w:trPr>
        <w:tc>
          <w:tcPr>
            <w:tcW w:w="1289" w:type="dxa"/>
          </w:tcPr>
          <w:p w14:paraId="6B451B55" w14:textId="451EEAFA" w:rsidR="001076C0" w:rsidRDefault="001076C0" w:rsidP="008629DC">
            <w:pPr>
              <w:pStyle w:val="TableParagraph"/>
              <w:ind w:left="196" w:right="196"/>
              <w:rPr>
                <w:ins w:id="4563" w:author="GREENBLUE" w:date="2024-10-21T10:14:00Z"/>
                <w:rFonts w:eastAsiaTheme="minorEastAsia"/>
                <w:sz w:val="18"/>
                <w:lang w:eastAsia="ko-KR"/>
              </w:rPr>
            </w:pPr>
            <w:ins w:id="4564" w:author="GREENBLUE" w:date="2024-10-21T10:14:00Z">
              <w:r>
                <w:rPr>
                  <w:rFonts w:eastAsiaTheme="minorEastAsia" w:hint="eastAsia"/>
                  <w:sz w:val="18"/>
                  <w:lang w:eastAsia="ko-KR"/>
                </w:rPr>
                <w:t>4</w:t>
              </w:r>
            </w:ins>
            <w:ins w:id="4565" w:author="박세영" w:date="2024-12-06T14:23:00Z">
              <w:r w:rsidR="00037433">
                <w:rPr>
                  <w:rFonts w:eastAsiaTheme="minorEastAsia"/>
                  <w:sz w:val="18"/>
                  <w:lang w:eastAsia="ko-KR"/>
                </w:rPr>
                <w:t>7</w:t>
              </w:r>
            </w:ins>
            <w:ins w:id="4566" w:author="GREENBLUE" w:date="2024-10-21T10:14:00Z">
              <w:del w:id="4567" w:author="박세영" w:date="2024-12-06T14:22:00Z">
                <w:r w:rsidDel="00037433">
                  <w:rPr>
                    <w:rFonts w:eastAsiaTheme="minorEastAsia"/>
                    <w:sz w:val="18"/>
                    <w:lang w:eastAsia="ko-KR"/>
                  </w:rPr>
                  <w:delText>5</w:delText>
                </w:r>
              </w:del>
            </w:ins>
          </w:p>
        </w:tc>
        <w:tc>
          <w:tcPr>
            <w:tcW w:w="3544" w:type="dxa"/>
          </w:tcPr>
          <w:p w14:paraId="55368A82" w14:textId="588902DA" w:rsidR="001076C0" w:rsidRDefault="001076C0" w:rsidP="008629DC">
            <w:pPr>
              <w:pStyle w:val="TableParagraph"/>
              <w:ind w:left="196" w:right="196"/>
              <w:rPr>
                <w:ins w:id="4568" w:author="GREENBLUE" w:date="2024-10-21T10:14:00Z"/>
                <w:sz w:val="18"/>
              </w:rPr>
            </w:pPr>
            <w:ins w:id="4569" w:author="GREENBLUE" w:date="2024-10-21T10:21:00Z">
              <w:r w:rsidRPr="001076C0">
                <w:rPr>
                  <w:sz w:val="18"/>
                </w:rPr>
                <w:t>Sea Floor</w:t>
              </w:r>
            </w:ins>
          </w:p>
        </w:tc>
        <w:tc>
          <w:tcPr>
            <w:tcW w:w="5236" w:type="dxa"/>
          </w:tcPr>
          <w:p w14:paraId="286C762B" w14:textId="6D77D1AC" w:rsidR="001076C0" w:rsidRPr="0065591C" w:rsidRDefault="001076C0" w:rsidP="008629DC">
            <w:pPr>
              <w:pStyle w:val="TableParagraph"/>
              <w:ind w:left="196" w:right="196"/>
              <w:rPr>
                <w:ins w:id="4570" w:author="GREENBLUE" w:date="2024-10-21T10:14:00Z"/>
                <w:sz w:val="18"/>
              </w:rPr>
            </w:pPr>
            <w:ins w:id="4571" w:author="GREENBLUE" w:date="2024-10-21T10:21:00Z">
              <w:r w:rsidRPr="001076C0">
                <w:rPr>
                  <w:sz w:val="18"/>
                </w:rPr>
                <w:t>The bottom of the ocean and seas where there is a generally smooth gentle gradient. Also referred to as sea bed (sometimes seabed or sea-bed), and sea bottom.</w:t>
              </w:r>
            </w:ins>
          </w:p>
        </w:tc>
      </w:tr>
      <w:tr w:rsidR="00F8709F" w14:paraId="416EF967" w14:textId="77777777" w:rsidTr="008629DC">
        <w:trPr>
          <w:trHeight w:val="624"/>
          <w:ins w:id="4572" w:author="박세영" w:date="2024-12-06T14:25:00Z"/>
        </w:trPr>
        <w:tc>
          <w:tcPr>
            <w:tcW w:w="1289" w:type="dxa"/>
          </w:tcPr>
          <w:p w14:paraId="465FB742" w14:textId="3C9136FE" w:rsidR="00F8709F" w:rsidRDefault="00F8709F" w:rsidP="008629DC">
            <w:pPr>
              <w:pStyle w:val="TableParagraph"/>
              <w:ind w:left="196" w:right="196"/>
              <w:rPr>
                <w:ins w:id="4573" w:author="박세영" w:date="2024-12-06T14:25:00Z"/>
                <w:rFonts w:eastAsiaTheme="minorEastAsia" w:hint="eastAsia"/>
                <w:sz w:val="18"/>
                <w:lang w:eastAsia="ko-KR"/>
              </w:rPr>
            </w:pPr>
            <w:ins w:id="4574" w:author="박세영" w:date="2024-12-06T14:25:00Z">
              <w:r>
                <w:rPr>
                  <w:rFonts w:eastAsiaTheme="minorEastAsia" w:hint="eastAsia"/>
                  <w:sz w:val="18"/>
                  <w:lang w:eastAsia="ko-KR"/>
                </w:rPr>
                <w:t>4</w:t>
              </w:r>
              <w:r>
                <w:rPr>
                  <w:rFonts w:eastAsiaTheme="minorEastAsia"/>
                  <w:sz w:val="18"/>
                  <w:lang w:eastAsia="ko-KR"/>
                </w:rPr>
                <w:t>8</w:t>
              </w:r>
            </w:ins>
          </w:p>
        </w:tc>
        <w:tc>
          <w:tcPr>
            <w:tcW w:w="3544" w:type="dxa"/>
          </w:tcPr>
          <w:p w14:paraId="61064B05" w14:textId="52D27527" w:rsidR="00F8709F" w:rsidRPr="00F8709F" w:rsidRDefault="00F8709F" w:rsidP="008629DC">
            <w:pPr>
              <w:pStyle w:val="TableParagraph"/>
              <w:ind w:left="196" w:right="196"/>
              <w:rPr>
                <w:ins w:id="4575" w:author="박세영" w:date="2024-12-06T14:25:00Z"/>
                <w:rFonts w:eastAsiaTheme="minorEastAsia" w:hint="eastAsia"/>
                <w:sz w:val="18"/>
                <w:lang w:eastAsia="ko-KR"/>
              </w:rPr>
            </w:pPr>
            <w:ins w:id="4576" w:author="박세영" w:date="2024-12-06T14:25:00Z">
              <w:r>
                <w:rPr>
                  <w:rFonts w:eastAsiaTheme="minorEastAsia"/>
                  <w:sz w:val="18"/>
                  <w:lang w:eastAsia="ko-KR"/>
                </w:rPr>
                <w:t>Sea Surface</w:t>
              </w:r>
            </w:ins>
          </w:p>
        </w:tc>
        <w:tc>
          <w:tcPr>
            <w:tcW w:w="5236" w:type="dxa"/>
          </w:tcPr>
          <w:p w14:paraId="4978FC2C" w14:textId="74457BBE" w:rsidR="00F8709F" w:rsidRPr="001076C0" w:rsidRDefault="00F8709F" w:rsidP="00F8709F">
            <w:pPr>
              <w:pStyle w:val="TableParagraph"/>
              <w:ind w:left="196" w:right="196"/>
              <w:rPr>
                <w:ins w:id="4577" w:author="박세영" w:date="2024-12-06T14:25:00Z"/>
                <w:sz w:val="18"/>
              </w:rPr>
            </w:pPr>
            <w:ins w:id="4578" w:author="박세영" w:date="2024-12-06T14:25:00Z">
              <w:r w:rsidRPr="00F8709F">
                <w:rPr>
                  <w:sz w:val="18"/>
                </w:rPr>
                <w:t>A two-dimensional (in the</w:t>
              </w:r>
              <w:r>
                <w:rPr>
                  <w:rFonts w:eastAsiaTheme="minorEastAsia" w:hint="eastAsia"/>
                  <w:sz w:val="18"/>
                  <w:lang w:eastAsia="ko-KR"/>
                </w:rPr>
                <w:t xml:space="preserve"> </w:t>
              </w:r>
              <w:r w:rsidRPr="00F8709F">
                <w:rPr>
                  <w:sz w:val="18"/>
                </w:rPr>
                <w:t>horizontal plane) field</w:t>
              </w:r>
            </w:ins>
            <w:ins w:id="4579" w:author="박세영" w:date="2024-12-06T14:26:00Z">
              <w:r>
                <w:rPr>
                  <w:rFonts w:eastAsiaTheme="minorEastAsia" w:hint="eastAsia"/>
                  <w:sz w:val="18"/>
                  <w:lang w:eastAsia="ko-KR"/>
                </w:rPr>
                <w:t xml:space="preserve"> </w:t>
              </w:r>
            </w:ins>
            <w:ins w:id="4580" w:author="박세영" w:date="2024-12-06T14:25:00Z">
              <w:r w:rsidRPr="00F8709F">
                <w:rPr>
                  <w:sz w:val="18"/>
                </w:rPr>
                <w:t>representing</w:t>
              </w:r>
            </w:ins>
            <w:ins w:id="4581" w:author="박세영" w:date="2024-12-06T14:26:00Z">
              <w:r>
                <w:rPr>
                  <w:sz w:val="18"/>
                </w:rPr>
                <w:t xml:space="preserve"> </w:t>
              </w:r>
            </w:ins>
            <w:ins w:id="4582" w:author="박세영" w:date="2024-12-06T14:25:00Z">
              <w:r w:rsidRPr="00F8709F">
                <w:rPr>
                  <w:sz w:val="18"/>
                </w:rPr>
                <w:t>the air-sea</w:t>
              </w:r>
            </w:ins>
            <w:ins w:id="4583" w:author="박세영" w:date="2024-12-06T14:26:00Z">
              <w:r>
                <w:rPr>
                  <w:rFonts w:eastAsiaTheme="minorEastAsia" w:hint="eastAsia"/>
                  <w:sz w:val="18"/>
                  <w:lang w:eastAsia="ko-KR"/>
                </w:rPr>
                <w:t xml:space="preserve"> </w:t>
              </w:r>
            </w:ins>
            <w:ins w:id="4584" w:author="박세영" w:date="2024-12-06T14:25:00Z">
              <w:r w:rsidRPr="00F8709F">
                <w:rPr>
                  <w:sz w:val="18"/>
                </w:rPr>
                <w:t>interface, with high-frequency</w:t>
              </w:r>
            </w:ins>
            <w:ins w:id="4585" w:author="박세영" w:date="2024-12-06T14:26:00Z">
              <w:r>
                <w:rPr>
                  <w:rFonts w:eastAsiaTheme="minorEastAsia" w:hint="eastAsia"/>
                  <w:sz w:val="18"/>
                  <w:lang w:eastAsia="ko-KR"/>
                </w:rPr>
                <w:t xml:space="preserve"> </w:t>
              </w:r>
            </w:ins>
            <w:ins w:id="4586" w:author="박세영" w:date="2024-12-06T14:25:00Z">
              <w:r w:rsidRPr="00F8709F">
                <w:rPr>
                  <w:sz w:val="18"/>
                </w:rPr>
                <w:t>fluctuations such as wind</w:t>
              </w:r>
            </w:ins>
            <w:ins w:id="4587" w:author="박세영" w:date="2024-12-06T14:26:00Z">
              <w:r>
                <w:rPr>
                  <w:rFonts w:eastAsiaTheme="minorEastAsia" w:hint="eastAsia"/>
                  <w:sz w:val="18"/>
                  <w:lang w:eastAsia="ko-KR"/>
                </w:rPr>
                <w:t xml:space="preserve"> </w:t>
              </w:r>
            </w:ins>
            <w:ins w:id="4588" w:author="박세영" w:date="2024-12-06T14:25:00Z">
              <w:r w:rsidRPr="00F8709F">
                <w:rPr>
                  <w:sz w:val="18"/>
                </w:rPr>
                <w:t>waves and swell, but not</w:t>
              </w:r>
            </w:ins>
            <w:ins w:id="4589" w:author="박세영" w:date="2024-12-06T14:26:00Z">
              <w:r>
                <w:rPr>
                  <w:rFonts w:eastAsiaTheme="minorEastAsia" w:hint="eastAsia"/>
                  <w:sz w:val="18"/>
                  <w:lang w:eastAsia="ko-KR"/>
                </w:rPr>
                <w:t xml:space="preserve"> </w:t>
              </w:r>
            </w:ins>
            <w:ins w:id="4590" w:author="박세영" w:date="2024-12-06T14:25:00Z">
              <w:r w:rsidRPr="00F8709F">
                <w:rPr>
                  <w:sz w:val="18"/>
                </w:rPr>
                <w:t>astronomical tides, filtered out</w:t>
              </w:r>
            </w:ins>
            <w:ins w:id="4591" w:author="박세영" w:date="2024-12-06T15:10:00Z">
              <w:r w:rsidR="00E0461F">
                <w:rPr>
                  <w:sz w:val="18"/>
                </w:rPr>
                <w:t>.</w:t>
              </w:r>
            </w:ins>
          </w:p>
        </w:tc>
      </w:tr>
      <w:tr w:rsidR="00F8709F" w14:paraId="0C941F10" w14:textId="77777777" w:rsidTr="008629DC">
        <w:trPr>
          <w:trHeight w:val="624"/>
          <w:ins w:id="4592" w:author="박세영" w:date="2024-12-06T14:26:00Z"/>
        </w:trPr>
        <w:tc>
          <w:tcPr>
            <w:tcW w:w="1289" w:type="dxa"/>
          </w:tcPr>
          <w:p w14:paraId="0C261941" w14:textId="082EC36E" w:rsidR="00F8709F" w:rsidRDefault="00F8709F" w:rsidP="008629DC">
            <w:pPr>
              <w:pStyle w:val="TableParagraph"/>
              <w:ind w:left="196" w:right="196"/>
              <w:rPr>
                <w:ins w:id="4593" w:author="박세영" w:date="2024-12-06T14:26:00Z"/>
                <w:rFonts w:eastAsiaTheme="minorEastAsia" w:hint="eastAsia"/>
                <w:sz w:val="18"/>
                <w:lang w:eastAsia="ko-KR"/>
              </w:rPr>
            </w:pPr>
            <w:ins w:id="4594" w:author="박세영" w:date="2024-12-06T14:26:00Z">
              <w:r>
                <w:rPr>
                  <w:rFonts w:eastAsiaTheme="minorEastAsia" w:hint="eastAsia"/>
                  <w:sz w:val="18"/>
                  <w:lang w:eastAsia="ko-KR"/>
                </w:rPr>
                <w:t>4</w:t>
              </w:r>
              <w:r>
                <w:rPr>
                  <w:rFonts w:eastAsiaTheme="minorEastAsia"/>
                  <w:sz w:val="18"/>
                  <w:lang w:eastAsia="ko-KR"/>
                </w:rPr>
                <w:t>9</w:t>
              </w:r>
            </w:ins>
          </w:p>
        </w:tc>
        <w:tc>
          <w:tcPr>
            <w:tcW w:w="3544" w:type="dxa"/>
          </w:tcPr>
          <w:p w14:paraId="2CA386B1" w14:textId="074DD698" w:rsidR="00F8709F" w:rsidRDefault="00F8709F" w:rsidP="008629DC">
            <w:pPr>
              <w:pStyle w:val="TableParagraph"/>
              <w:ind w:left="196" w:right="196"/>
              <w:rPr>
                <w:ins w:id="4595" w:author="박세영" w:date="2024-12-06T14:26:00Z"/>
                <w:rFonts w:eastAsiaTheme="minorEastAsia"/>
                <w:sz w:val="18"/>
                <w:lang w:eastAsia="ko-KR"/>
              </w:rPr>
            </w:pPr>
            <w:ins w:id="4596" w:author="박세영" w:date="2024-12-06T14:26:00Z">
              <w:r w:rsidRPr="00F8709F">
                <w:rPr>
                  <w:rFonts w:eastAsiaTheme="minorEastAsia"/>
                  <w:sz w:val="18"/>
                  <w:lang w:eastAsia="ko-KR"/>
                </w:rPr>
                <w:t>Hydrographic</w:t>
              </w:r>
              <w:r>
                <w:rPr>
                  <w:rFonts w:eastAsiaTheme="minorEastAsia"/>
                  <w:sz w:val="18"/>
                  <w:lang w:eastAsia="ko-KR"/>
                </w:rPr>
                <w:t xml:space="preserve"> </w:t>
              </w:r>
              <w:r w:rsidRPr="00F8709F">
                <w:rPr>
                  <w:rFonts w:eastAsiaTheme="minorEastAsia"/>
                  <w:sz w:val="18"/>
                  <w:lang w:eastAsia="ko-KR"/>
                </w:rPr>
                <w:t>Zero</w:t>
              </w:r>
            </w:ins>
          </w:p>
        </w:tc>
        <w:tc>
          <w:tcPr>
            <w:tcW w:w="5236" w:type="dxa"/>
          </w:tcPr>
          <w:p w14:paraId="1872F0FF" w14:textId="6653743E" w:rsidR="00F8709F" w:rsidRPr="00F8709F" w:rsidRDefault="005A03BE" w:rsidP="005A03BE">
            <w:pPr>
              <w:pStyle w:val="TableParagraph"/>
              <w:ind w:left="196" w:right="196"/>
              <w:rPr>
                <w:ins w:id="4597" w:author="박세영" w:date="2024-12-06T14:26:00Z"/>
                <w:sz w:val="18"/>
              </w:rPr>
            </w:pPr>
            <w:ins w:id="4598" w:author="박세영" w:date="2024-12-06T14:26:00Z">
              <w:r w:rsidRPr="005A03BE">
                <w:rPr>
                  <w:sz w:val="18"/>
                </w:rPr>
                <w:t>A vertical reference near the</w:t>
              </w:r>
              <w:r>
                <w:rPr>
                  <w:rFonts w:eastAsiaTheme="minorEastAsia" w:hint="eastAsia"/>
                  <w:sz w:val="18"/>
                  <w:lang w:eastAsia="ko-KR"/>
                </w:rPr>
                <w:t xml:space="preserve"> </w:t>
              </w:r>
              <w:r w:rsidRPr="005A03BE">
                <w:rPr>
                  <w:sz w:val="18"/>
                </w:rPr>
                <w:t>lowest astronomical tide (LAT),</w:t>
              </w:r>
              <w:r>
                <w:rPr>
                  <w:rFonts w:eastAsiaTheme="minorEastAsia" w:hint="eastAsia"/>
                  <w:sz w:val="18"/>
                  <w:lang w:eastAsia="ko-KR"/>
                </w:rPr>
                <w:t xml:space="preserve"> </w:t>
              </w:r>
              <w:r w:rsidRPr="005A03BE">
                <w:rPr>
                  <w:sz w:val="18"/>
                </w:rPr>
                <w:t>below which the sea level falls</w:t>
              </w:r>
              <w:r>
                <w:rPr>
                  <w:rFonts w:eastAsiaTheme="minorEastAsia" w:hint="eastAsia"/>
                  <w:sz w:val="18"/>
                  <w:lang w:eastAsia="ko-KR"/>
                </w:rPr>
                <w:t xml:space="preserve"> </w:t>
              </w:r>
              <w:r w:rsidRPr="005A03BE">
                <w:rPr>
                  <w:sz w:val="18"/>
                </w:rPr>
                <w:t>only very exceptionally</w:t>
              </w:r>
            </w:ins>
            <w:ins w:id="4599" w:author="박세영" w:date="2024-12-06T15:10:00Z">
              <w:r w:rsidR="00B37536">
                <w:rPr>
                  <w:sz w:val="18"/>
                </w:rPr>
                <w:t>.</w:t>
              </w:r>
            </w:ins>
          </w:p>
        </w:tc>
      </w:tr>
    </w:tbl>
    <w:p w14:paraId="2CF1D30F" w14:textId="77777777" w:rsidR="006942E2" w:rsidRDefault="006942E2" w:rsidP="00840735">
      <w:pPr>
        <w:ind w:left="196" w:right="196"/>
        <w:rPr>
          <w:ins w:id="4600" w:author="GREENBLUE" w:date="2024-10-10T13:06:00Z"/>
          <w:sz w:val="20"/>
        </w:rPr>
      </w:pPr>
    </w:p>
    <w:p w14:paraId="755BBEB9" w14:textId="77777777" w:rsidR="006942E2" w:rsidRDefault="006942E2">
      <w:pPr>
        <w:rPr>
          <w:ins w:id="4601" w:author="GREENBLUE" w:date="2024-10-10T13:06:00Z"/>
          <w:sz w:val="20"/>
        </w:rPr>
      </w:pPr>
      <w:ins w:id="4602" w:author="GREENBLUE" w:date="2024-10-10T13:06:00Z">
        <w:r>
          <w:rPr>
            <w:sz w:val="20"/>
          </w:rPr>
          <w:br w:type="page"/>
        </w:r>
      </w:ins>
    </w:p>
    <w:p w14:paraId="5F0D729C" w14:textId="77777777" w:rsidR="00840735" w:rsidRDefault="00840735" w:rsidP="00840735">
      <w:pPr>
        <w:ind w:left="196" w:right="196"/>
        <w:rPr>
          <w:ins w:id="4603" w:author="GREENBLUE" w:date="2024-10-10T13:06:00Z"/>
          <w:sz w:val="20"/>
        </w:rPr>
      </w:pPr>
    </w:p>
    <w:p w14:paraId="5F202B8C" w14:textId="77777777" w:rsidR="00840735" w:rsidRDefault="00840735" w:rsidP="00D42A16">
      <w:pPr>
        <w:ind w:left="196" w:right="196"/>
        <w:rPr>
          <w:moveTo w:id="4604" w:author="USER" w:date="2024-04-08T14:44:00Z"/>
          <w:sz w:val="20"/>
        </w:rPr>
      </w:pPr>
    </w:p>
    <w:p w14:paraId="5971D1FA" w14:textId="77777777" w:rsidR="00D42A16" w:rsidRDefault="00D42A16" w:rsidP="00D42A16">
      <w:pPr>
        <w:rPr>
          <w:moveTo w:id="4605" w:author="USER" w:date="2024-04-08T14:44:00Z"/>
          <w:sz w:val="20"/>
        </w:rPr>
      </w:pPr>
      <w:moveTo w:id="4606" w:author="USER" w:date="2024-04-08T14:44:00Z">
        <w:r>
          <w:rPr>
            <w:sz w:val="20"/>
          </w:rPr>
          <w:br w:type="page"/>
        </w:r>
      </w:moveTo>
    </w:p>
    <w:p w14:paraId="7E9150FD" w14:textId="27599436" w:rsidR="00D42A16" w:rsidDel="00D42A16" w:rsidRDefault="00D42A16" w:rsidP="00D42A16">
      <w:pPr>
        <w:ind w:left="196" w:right="196"/>
        <w:rPr>
          <w:del w:id="4607" w:author="USER" w:date="2024-04-08T14:44:00Z"/>
          <w:moveTo w:id="4608" w:author="USER" w:date="2024-04-08T14:44:00Z"/>
          <w:sz w:val="20"/>
        </w:rPr>
      </w:pPr>
    </w:p>
    <w:moveToRangeEnd w:id="4066"/>
    <w:p w14:paraId="71493412" w14:textId="752C7D1C" w:rsidR="004E4E29" w:rsidDel="00D42A16" w:rsidRDefault="004E4E29" w:rsidP="00E14416">
      <w:pPr>
        <w:pStyle w:val="2"/>
        <w:numPr>
          <w:ilvl w:val="1"/>
          <w:numId w:val="9"/>
        </w:numPr>
        <w:tabs>
          <w:tab w:val="left" w:pos="711"/>
        </w:tabs>
        <w:ind w:right="196"/>
        <w:rPr>
          <w:del w:id="4609" w:author="USER" w:date="2024-04-08T14:44:00Z"/>
        </w:rPr>
      </w:pPr>
      <w:del w:id="4610" w:author="USER" w:date="2024-04-08T14:44:00Z">
        <w:r w:rsidDel="00D42A16">
          <w:rPr>
            <w:rFonts w:eastAsiaTheme="minorEastAsia" w:hint="eastAsia"/>
            <w:lang w:eastAsia="ko-KR"/>
          </w:rPr>
          <w:delText>Y</w:delText>
        </w:r>
        <w:r w:rsidDel="00D42A16">
          <w:rPr>
            <w:rFonts w:eastAsiaTheme="minorEastAsia"/>
            <w:lang w:eastAsia="ko-KR"/>
          </w:rPr>
          <w:delText>ear</w:delText>
        </w:r>
      </w:del>
    </w:p>
    <w:p w14:paraId="205F800A" w14:textId="46C881AC" w:rsidR="004E4E29" w:rsidDel="00D42A16" w:rsidRDefault="004E4E29" w:rsidP="004E4E29">
      <w:pPr>
        <w:pStyle w:val="a3"/>
        <w:spacing w:before="5"/>
        <w:ind w:right="220"/>
        <w:rPr>
          <w:del w:id="4611" w:author="USER" w:date="2024-04-08T14:44:00Z"/>
          <w:b w:val="0"/>
          <w:sz w:val="22"/>
        </w:rPr>
      </w:pPr>
    </w:p>
    <w:p w14:paraId="7B96D92E" w14:textId="165BCEEE" w:rsidR="004E4E29" w:rsidDel="00D42A16" w:rsidRDefault="004E4E29" w:rsidP="004E4E29">
      <w:pPr>
        <w:pStyle w:val="a3"/>
        <w:ind w:right="220"/>
        <w:rPr>
          <w:del w:id="4612" w:author="USER" w:date="2024-04-08T14:44:00Z"/>
          <w:b w:val="0"/>
          <w:bCs/>
        </w:rPr>
      </w:pPr>
      <w:del w:id="4613" w:author="USER" w:date="2024-04-08T14:44:00Z">
        <w:r w:rsidDel="00D42A16">
          <w:delText xml:space="preserve">Definition: </w:delText>
        </w:r>
        <w:r w:rsidRPr="004E4E29" w:rsidDel="00D42A16">
          <w:rPr>
            <w:b w:val="0"/>
            <w:bCs/>
          </w:rPr>
          <w:delText>A period of one revolution of the earth around the sun.</w:delText>
        </w:r>
      </w:del>
    </w:p>
    <w:p w14:paraId="799BBBDE" w14:textId="5B1E3882" w:rsidR="004E4E29" w:rsidDel="00D42A16" w:rsidRDefault="004E4E29" w:rsidP="004E4E29">
      <w:pPr>
        <w:pStyle w:val="a3"/>
        <w:ind w:right="220"/>
        <w:rPr>
          <w:del w:id="4614" w:author="USER" w:date="2024-04-08T14:44:00Z"/>
          <w:sz w:val="22"/>
        </w:rPr>
      </w:pPr>
    </w:p>
    <w:p w14:paraId="6516AFDF" w14:textId="63BABFA4" w:rsidR="004E4E29" w:rsidDel="00D42A16" w:rsidRDefault="004E4E29" w:rsidP="004E4E29">
      <w:pPr>
        <w:ind w:left="196" w:right="196"/>
        <w:rPr>
          <w:del w:id="4615" w:author="USER" w:date="2024-04-08T14:44:00Z"/>
          <w:sz w:val="20"/>
        </w:rPr>
      </w:pPr>
      <w:del w:id="4616" w:author="USER" w:date="2024-04-08T14:44:00Z">
        <w:r w:rsidDel="00D42A16">
          <w:rPr>
            <w:b/>
            <w:sz w:val="20"/>
          </w:rPr>
          <w:delText xml:space="preserve">CamelCase: </w:delText>
        </w:r>
        <w:r w:rsidDel="00D42A16">
          <w:rPr>
            <w:sz w:val="20"/>
          </w:rPr>
          <w:delText>year</w:delText>
        </w:r>
      </w:del>
    </w:p>
    <w:p w14:paraId="3265E916" w14:textId="0E56DBA9" w:rsidR="004E4E29" w:rsidDel="00D42A16" w:rsidRDefault="004E4E29" w:rsidP="004E4E29">
      <w:pPr>
        <w:pStyle w:val="a3"/>
        <w:spacing w:before="4"/>
        <w:ind w:right="220"/>
        <w:rPr>
          <w:del w:id="4617" w:author="USER" w:date="2024-04-08T14:44:00Z"/>
          <w:sz w:val="22"/>
        </w:rPr>
      </w:pPr>
    </w:p>
    <w:p w14:paraId="0AABBA20" w14:textId="35359725" w:rsidR="004E4E29" w:rsidDel="00D42A16" w:rsidRDefault="004E4E29" w:rsidP="004E4E29">
      <w:pPr>
        <w:pStyle w:val="a3"/>
        <w:ind w:right="220"/>
        <w:rPr>
          <w:del w:id="4618" w:author="USER" w:date="2024-04-08T14:44:00Z"/>
        </w:rPr>
      </w:pPr>
      <w:del w:id="4619" w:author="USER" w:date="2024-04-08T14:44:00Z">
        <w:r w:rsidDel="00D42A16">
          <w:delText>Alias:</w:delText>
        </w:r>
      </w:del>
    </w:p>
    <w:p w14:paraId="79101BE3" w14:textId="63F43B7C" w:rsidR="004E4E29" w:rsidDel="00D42A16" w:rsidRDefault="004E4E29" w:rsidP="004E4E29">
      <w:pPr>
        <w:pStyle w:val="a3"/>
        <w:spacing w:before="7"/>
        <w:ind w:right="220"/>
        <w:rPr>
          <w:del w:id="4620" w:author="USER" w:date="2024-04-08T14:44:00Z"/>
          <w:b w:val="0"/>
          <w:sz w:val="22"/>
        </w:rPr>
      </w:pPr>
    </w:p>
    <w:p w14:paraId="7A0AD17E" w14:textId="246EB008" w:rsidR="004E4E29" w:rsidDel="00D42A16" w:rsidRDefault="004E4E29" w:rsidP="004E4E29">
      <w:pPr>
        <w:ind w:left="196" w:right="196"/>
        <w:rPr>
          <w:del w:id="4621" w:author="USER" w:date="2024-04-08T14:44:00Z"/>
          <w:sz w:val="20"/>
        </w:rPr>
      </w:pPr>
      <w:del w:id="4622" w:author="USER" w:date="2024-04-08T14:44:00Z">
        <w:r w:rsidDel="00D42A16">
          <w:rPr>
            <w:b/>
            <w:sz w:val="20"/>
          </w:rPr>
          <w:delText xml:space="preserve">Value type: </w:delText>
        </w:r>
        <w:r w:rsidDel="00D42A16">
          <w:rPr>
            <w:sz w:val="20"/>
          </w:rPr>
          <w:delText>integer</w:delText>
        </w:r>
      </w:del>
    </w:p>
    <w:p w14:paraId="0C13BCB2" w14:textId="4563E9DD" w:rsidR="004E4E29" w:rsidDel="00D42A16" w:rsidRDefault="004E4E29" w:rsidP="004E4E29">
      <w:pPr>
        <w:pStyle w:val="a3"/>
        <w:spacing w:before="4"/>
        <w:ind w:right="220"/>
        <w:rPr>
          <w:del w:id="4623" w:author="USER" w:date="2024-04-08T14:44:00Z"/>
          <w:sz w:val="22"/>
        </w:rPr>
      </w:pPr>
    </w:p>
    <w:p w14:paraId="36A0489D" w14:textId="5AB27EA5" w:rsidR="004E4E29" w:rsidRPr="005B1CB3" w:rsidDel="005B1CB3" w:rsidRDefault="004E4E29" w:rsidP="005B1CB3">
      <w:pPr>
        <w:rPr>
          <w:del w:id="4624" w:author="USER" w:date="2024-03-28T13:31:00Z"/>
          <w:sz w:val="20"/>
        </w:rPr>
      </w:pPr>
      <w:del w:id="4625" w:author="USER" w:date="2024-04-08T14:44:00Z">
        <w:r w:rsidDel="00D42A16">
          <w:rPr>
            <w:b/>
            <w:sz w:val="20"/>
          </w:rPr>
          <w:delText xml:space="preserve">Remarks: </w:delText>
        </w:r>
        <w:r w:rsidDel="00D42A16">
          <w:rPr>
            <w:sz w:val="20"/>
          </w:rPr>
          <w:delText>No remarks.</w:delText>
        </w:r>
      </w:del>
    </w:p>
    <w:p w14:paraId="396C4988" w14:textId="541D0998" w:rsidR="00AD171D" w:rsidDel="005B1CB3" w:rsidRDefault="00AD171D" w:rsidP="005670F0">
      <w:pPr>
        <w:ind w:right="196"/>
        <w:rPr>
          <w:del w:id="4626" w:author="USER" w:date="2024-03-28T13:43:00Z"/>
          <w:sz w:val="20"/>
        </w:rPr>
        <w:sectPr w:rsidR="00AD171D" w:rsidDel="005B1CB3" w:rsidSect="008A4F0C">
          <w:pgSz w:w="11910" w:h="16840"/>
          <w:pgMar w:top="998" w:right="697" w:bottom="940" w:left="799" w:header="580" w:footer="740" w:gutter="0"/>
          <w:cols w:space="720"/>
        </w:sectPr>
      </w:pPr>
    </w:p>
    <w:p w14:paraId="1BE13051" w14:textId="77777777" w:rsidR="000346C3" w:rsidRDefault="000346C3">
      <w:pPr>
        <w:pStyle w:val="a3"/>
        <w:spacing w:before="9"/>
        <w:ind w:right="220"/>
        <w:rPr>
          <w:sz w:val="24"/>
        </w:rPr>
      </w:pPr>
    </w:p>
    <w:p w14:paraId="29075A4F" w14:textId="570458E7" w:rsidR="000346C3" w:rsidRDefault="00E21CC9" w:rsidP="00AD171D">
      <w:pPr>
        <w:pStyle w:val="1"/>
        <w:numPr>
          <w:ilvl w:val="0"/>
          <w:numId w:val="16"/>
        </w:numPr>
        <w:tabs>
          <w:tab w:val="left" w:pos="434"/>
        </w:tabs>
        <w:ind w:right="196"/>
        <w:rPr>
          <w:ins w:id="4627" w:author="USER" w:date="2024-04-08T14:20:00Z"/>
        </w:rPr>
      </w:pPr>
      <w:r>
        <w:t>Complex</w:t>
      </w:r>
      <w:r>
        <w:rPr>
          <w:spacing w:val="-7"/>
        </w:rPr>
        <w:t xml:space="preserve"> </w:t>
      </w:r>
      <w:r>
        <w:t>Attributes</w:t>
      </w:r>
    </w:p>
    <w:p w14:paraId="5B01E357" w14:textId="77777777" w:rsidR="0088492D" w:rsidDel="00357F5C" w:rsidRDefault="0088492D" w:rsidP="0088492D">
      <w:pPr>
        <w:rPr>
          <w:moveTo w:id="4628" w:author="USER" w:date="2024-04-08T14:24:00Z"/>
          <w:b/>
          <w:sz w:val="24"/>
        </w:rPr>
      </w:pPr>
      <w:moveToRangeStart w:id="4629" w:author="USER" w:date="2024-04-08T14:24:00Z" w:name="move163478664"/>
    </w:p>
    <w:p w14:paraId="727B7498" w14:textId="77777777" w:rsidR="0088492D" w:rsidDel="00357F5C" w:rsidRDefault="0088492D" w:rsidP="0088492D">
      <w:pPr>
        <w:pStyle w:val="2"/>
        <w:numPr>
          <w:ilvl w:val="1"/>
          <w:numId w:val="16"/>
        </w:numPr>
        <w:rPr>
          <w:moveTo w:id="4630" w:author="USER" w:date="2024-04-08T14:24:00Z"/>
        </w:rPr>
      </w:pPr>
      <w:moveTo w:id="4631" w:author="USER" w:date="2024-04-08T14:24:00Z">
        <w:r w:rsidDel="00357F5C">
          <w:t>Contact</w:t>
        </w:r>
        <w:r w:rsidDel="00357F5C">
          <w:rPr>
            <w:spacing w:val="-9"/>
          </w:rPr>
          <w:t xml:space="preserve"> </w:t>
        </w:r>
        <w:r w:rsidDel="00357F5C">
          <w:t>Address</w:t>
        </w:r>
      </w:moveTo>
    </w:p>
    <w:p w14:paraId="0534D76B" w14:textId="77777777" w:rsidR="0088492D" w:rsidDel="00357F5C" w:rsidRDefault="0088492D" w:rsidP="0088492D">
      <w:pPr>
        <w:pStyle w:val="a3"/>
        <w:spacing w:before="5"/>
        <w:ind w:right="220"/>
        <w:rPr>
          <w:moveTo w:id="4632" w:author="USER" w:date="2024-04-08T14:24:00Z"/>
          <w:b w:val="0"/>
          <w:sz w:val="22"/>
        </w:rPr>
      </w:pPr>
    </w:p>
    <w:p w14:paraId="5738E26F" w14:textId="77777777" w:rsidR="0088492D" w:rsidDel="00357F5C" w:rsidRDefault="0088492D" w:rsidP="0088492D">
      <w:pPr>
        <w:pStyle w:val="a3"/>
        <w:spacing w:line="264" w:lineRule="auto"/>
        <w:ind w:right="220"/>
        <w:rPr>
          <w:moveTo w:id="4633" w:author="USER" w:date="2024-04-08T14:24:00Z"/>
        </w:rPr>
      </w:pPr>
      <w:moveTo w:id="4634" w:author="USER" w:date="2024-04-08T14:24:00Z">
        <w:r w:rsidDel="00357F5C">
          <w:t xml:space="preserve">Definition: </w:t>
        </w:r>
        <w:r w:rsidRPr="009A64AA" w:rsidDel="00357F5C">
          <w:rPr>
            <w:b w:val="0"/>
            <w:bCs/>
          </w:rPr>
          <w:t>Direction or superscription of a letter, package, etc., specifying the name of the place to which it is directed, and optionally a contact person or organisation who should receive it.</w:t>
        </w:r>
      </w:moveTo>
    </w:p>
    <w:p w14:paraId="3C53AFDD" w14:textId="77777777" w:rsidR="0088492D" w:rsidDel="00357F5C" w:rsidRDefault="0088492D" w:rsidP="0088492D">
      <w:pPr>
        <w:pStyle w:val="a3"/>
        <w:spacing w:before="1"/>
        <w:ind w:right="220"/>
        <w:rPr>
          <w:moveTo w:id="4635" w:author="USER" w:date="2024-04-08T14:24:00Z"/>
        </w:rPr>
      </w:pPr>
    </w:p>
    <w:p w14:paraId="718E8E91" w14:textId="77777777" w:rsidR="0088492D" w:rsidDel="00357F5C" w:rsidRDefault="0088492D" w:rsidP="0088492D">
      <w:pPr>
        <w:ind w:left="196" w:right="196"/>
        <w:rPr>
          <w:moveTo w:id="4636" w:author="USER" w:date="2024-04-08T14:24:00Z"/>
          <w:sz w:val="20"/>
        </w:rPr>
      </w:pPr>
      <w:moveTo w:id="4637" w:author="USER" w:date="2024-04-08T14:24:00Z">
        <w:r w:rsidDel="00357F5C">
          <w:rPr>
            <w:b/>
            <w:sz w:val="20"/>
          </w:rPr>
          <w:t xml:space="preserve">CamelCase: </w:t>
        </w:r>
        <w:r w:rsidDel="00357F5C">
          <w:rPr>
            <w:sz w:val="20"/>
          </w:rPr>
          <w:t>contactAddress</w:t>
        </w:r>
      </w:moveTo>
    </w:p>
    <w:p w14:paraId="0500565A" w14:textId="77777777" w:rsidR="0088492D" w:rsidDel="00357F5C" w:rsidRDefault="0088492D" w:rsidP="0088492D">
      <w:pPr>
        <w:pStyle w:val="a3"/>
        <w:spacing w:before="7"/>
        <w:ind w:right="220"/>
        <w:rPr>
          <w:moveTo w:id="4638" w:author="USER" w:date="2024-04-08T14:24:00Z"/>
          <w:sz w:val="22"/>
        </w:rPr>
      </w:pPr>
    </w:p>
    <w:p w14:paraId="78FD6FF7" w14:textId="77777777" w:rsidR="0088492D" w:rsidDel="00357F5C" w:rsidRDefault="0088492D" w:rsidP="0088492D">
      <w:pPr>
        <w:pStyle w:val="a3"/>
        <w:ind w:right="220"/>
        <w:rPr>
          <w:moveTo w:id="4639" w:author="USER" w:date="2024-04-08T14:24:00Z"/>
        </w:rPr>
      </w:pPr>
      <w:moveTo w:id="4640" w:author="USER" w:date="2024-04-08T14:24:00Z">
        <w:r w:rsidDel="00357F5C">
          <w:t>Alias:</w:t>
        </w:r>
      </w:moveTo>
    </w:p>
    <w:p w14:paraId="2DBD5C8E" w14:textId="77777777" w:rsidR="0088492D" w:rsidDel="00357F5C" w:rsidRDefault="0088492D" w:rsidP="0088492D">
      <w:pPr>
        <w:pStyle w:val="a3"/>
        <w:spacing w:before="4"/>
        <w:ind w:right="220"/>
        <w:rPr>
          <w:moveTo w:id="4641" w:author="USER" w:date="2024-04-08T14:24:00Z"/>
          <w:b w:val="0"/>
          <w:sz w:val="22"/>
        </w:rPr>
      </w:pPr>
    </w:p>
    <w:p w14:paraId="549476F2" w14:textId="77777777" w:rsidR="0088492D" w:rsidDel="00357F5C" w:rsidRDefault="0088492D" w:rsidP="0088492D">
      <w:pPr>
        <w:ind w:left="196" w:right="196"/>
        <w:rPr>
          <w:moveTo w:id="4642" w:author="USER" w:date="2024-04-08T14:24:00Z"/>
          <w:sz w:val="20"/>
        </w:rPr>
      </w:pPr>
      <w:moveTo w:id="4643" w:author="USER" w:date="2024-04-08T14:24:00Z">
        <w:r w:rsidDel="00357F5C">
          <w:rPr>
            <w:b/>
            <w:sz w:val="20"/>
          </w:rPr>
          <w:t xml:space="preserve">Remarks: </w:t>
        </w:r>
        <w:r w:rsidDel="00357F5C">
          <w:rPr>
            <w:sz w:val="20"/>
          </w:rPr>
          <w:t>No remarks.</w:t>
        </w:r>
      </w:moveTo>
    </w:p>
    <w:p w14:paraId="5EA40711" w14:textId="77777777" w:rsidR="0088492D" w:rsidDel="00357F5C" w:rsidRDefault="0088492D" w:rsidP="0088492D">
      <w:pPr>
        <w:pStyle w:val="a3"/>
        <w:ind w:right="220"/>
        <w:rPr>
          <w:moveTo w:id="4644" w:author="USER" w:date="2024-04-08T14:24:00Z"/>
          <w:sz w:val="22"/>
        </w:rPr>
      </w:pPr>
    </w:p>
    <w:p w14:paraId="55AFF942" w14:textId="77777777" w:rsidR="0088492D" w:rsidDel="00357F5C" w:rsidRDefault="0088492D" w:rsidP="0088492D">
      <w:pPr>
        <w:pStyle w:val="a3"/>
        <w:ind w:right="220"/>
        <w:rPr>
          <w:moveTo w:id="4645" w:author="USER" w:date="2024-04-08T14:24:00Z"/>
          <w:sz w:val="22"/>
        </w:rPr>
      </w:pPr>
    </w:p>
    <w:p w14:paraId="5AFA29E6" w14:textId="77777777" w:rsidR="0088492D" w:rsidDel="00357F5C" w:rsidRDefault="0088492D" w:rsidP="0088492D">
      <w:pPr>
        <w:pStyle w:val="a3"/>
        <w:spacing w:before="9"/>
        <w:ind w:right="220"/>
        <w:rPr>
          <w:moveTo w:id="4646" w:author="USER" w:date="2024-04-08T14:24:00Z"/>
          <w:sz w:val="31"/>
        </w:rPr>
      </w:pPr>
    </w:p>
    <w:p w14:paraId="4A263CFD" w14:textId="77777777" w:rsidR="0088492D" w:rsidDel="00357F5C" w:rsidRDefault="0088492D" w:rsidP="0088492D">
      <w:pPr>
        <w:pStyle w:val="a3"/>
        <w:ind w:right="220"/>
        <w:rPr>
          <w:moveTo w:id="4647" w:author="USER" w:date="2024-04-08T14:24:00Z"/>
        </w:rPr>
      </w:pPr>
      <w:moveTo w:id="4648" w:author="USER" w:date="2024-04-08T14:24:00Z">
        <w:r w:rsidDel="00357F5C">
          <w:t>SubAttribute Bindings:</w:t>
        </w:r>
      </w:moveTo>
    </w:p>
    <w:p w14:paraId="37FE86FC" w14:textId="77777777" w:rsidR="0088492D" w:rsidDel="00357F5C" w:rsidRDefault="0088492D" w:rsidP="0088492D">
      <w:pPr>
        <w:pStyle w:val="a3"/>
        <w:spacing w:before="10"/>
        <w:ind w:right="220"/>
        <w:rPr>
          <w:moveTo w:id="4649" w:author="USER" w:date="2024-04-08T14:24: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rsidDel="00357F5C" w14:paraId="2607D2DF" w14:textId="77777777" w:rsidTr="0061406B">
        <w:trPr>
          <w:trHeight w:val="736"/>
        </w:trPr>
        <w:tc>
          <w:tcPr>
            <w:tcW w:w="3356" w:type="dxa"/>
            <w:shd w:val="clear" w:color="auto" w:fill="FFF1CC"/>
          </w:tcPr>
          <w:p w14:paraId="3A8D398E" w14:textId="77777777" w:rsidR="0088492D" w:rsidDel="00357F5C" w:rsidRDefault="0088492D" w:rsidP="0061406B">
            <w:pPr>
              <w:pStyle w:val="TableParagraph"/>
              <w:spacing w:before="10"/>
              <w:ind w:left="196" w:right="196"/>
              <w:rPr>
                <w:moveTo w:id="4650" w:author="USER" w:date="2024-04-08T14:24:00Z"/>
                <w:b/>
                <w:sz w:val="20"/>
              </w:rPr>
            </w:pPr>
          </w:p>
          <w:p w14:paraId="56E5C56A" w14:textId="77777777" w:rsidR="0088492D" w:rsidDel="00357F5C" w:rsidRDefault="0088492D" w:rsidP="0061406B">
            <w:pPr>
              <w:pStyle w:val="TableParagraph"/>
              <w:spacing w:before="0"/>
              <w:ind w:left="196" w:right="196"/>
              <w:rPr>
                <w:moveTo w:id="4651" w:author="USER" w:date="2024-04-08T14:24:00Z"/>
                <w:b/>
                <w:sz w:val="20"/>
              </w:rPr>
            </w:pPr>
            <w:moveTo w:id="4652" w:author="USER" w:date="2024-04-08T14:24:00Z">
              <w:r w:rsidDel="00357F5C">
                <w:rPr>
                  <w:b/>
                  <w:sz w:val="20"/>
                </w:rPr>
                <w:t>S-10x Attribute</w:t>
              </w:r>
            </w:moveTo>
          </w:p>
        </w:tc>
        <w:tc>
          <w:tcPr>
            <w:tcW w:w="1677" w:type="dxa"/>
            <w:shd w:val="clear" w:color="auto" w:fill="FFF1CC"/>
          </w:tcPr>
          <w:p w14:paraId="47D362A0" w14:textId="77777777" w:rsidR="0088492D" w:rsidDel="00357F5C" w:rsidRDefault="0088492D" w:rsidP="0061406B">
            <w:pPr>
              <w:pStyle w:val="TableParagraph"/>
              <w:spacing w:before="117"/>
              <w:ind w:left="196" w:right="196"/>
              <w:rPr>
                <w:moveTo w:id="4653" w:author="USER" w:date="2024-04-08T14:24:00Z"/>
                <w:b/>
                <w:sz w:val="20"/>
              </w:rPr>
            </w:pPr>
            <w:moveTo w:id="4654" w:author="USER" w:date="2024-04-08T14:24:00Z">
              <w:r w:rsidDel="00357F5C">
                <w:rPr>
                  <w:b/>
                  <w:sz w:val="20"/>
                </w:rPr>
                <w:t>S-57</w:t>
              </w:r>
            </w:moveTo>
          </w:p>
          <w:p w14:paraId="137B7C47" w14:textId="77777777" w:rsidR="0088492D" w:rsidDel="00357F5C" w:rsidRDefault="0088492D" w:rsidP="0061406B">
            <w:pPr>
              <w:pStyle w:val="TableParagraph"/>
              <w:spacing w:before="18"/>
              <w:ind w:left="196" w:right="196"/>
              <w:rPr>
                <w:moveTo w:id="4655" w:author="USER" w:date="2024-04-08T14:24:00Z"/>
                <w:b/>
                <w:sz w:val="20"/>
              </w:rPr>
            </w:pPr>
            <w:moveTo w:id="4656" w:author="USER" w:date="2024-04-08T14:24:00Z">
              <w:r w:rsidDel="00357F5C">
                <w:rPr>
                  <w:b/>
                  <w:sz w:val="20"/>
                </w:rPr>
                <w:t>Acronym</w:t>
              </w:r>
            </w:moveTo>
          </w:p>
        </w:tc>
        <w:tc>
          <w:tcPr>
            <w:tcW w:w="2515" w:type="dxa"/>
            <w:shd w:val="clear" w:color="auto" w:fill="FFF1CC"/>
          </w:tcPr>
          <w:p w14:paraId="035B75B5" w14:textId="77777777" w:rsidR="0088492D" w:rsidDel="00357F5C" w:rsidRDefault="0088492D" w:rsidP="0061406B">
            <w:pPr>
              <w:pStyle w:val="TableParagraph"/>
              <w:spacing w:before="117" w:line="259" w:lineRule="auto"/>
              <w:ind w:left="196" w:right="196"/>
              <w:rPr>
                <w:moveTo w:id="4657" w:author="USER" w:date="2024-04-08T14:24:00Z"/>
                <w:b/>
                <w:sz w:val="20"/>
              </w:rPr>
            </w:pPr>
            <w:moveTo w:id="4658" w:author="USER" w:date="2024-04-08T14:24:00Z">
              <w:r w:rsidDel="00357F5C">
                <w:rPr>
                  <w:b/>
                  <w:sz w:val="20"/>
                </w:rPr>
                <w:t>Allowable Encoding Value</w:t>
              </w:r>
            </w:moveTo>
          </w:p>
        </w:tc>
        <w:tc>
          <w:tcPr>
            <w:tcW w:w="840" w:type="dxa"/>
            <w:shd w:val="clear" w:color="auto" w:fill="FFF1CC"/>
          </w:tcPr>
          <w:p w14:paraId="66BF3FEC" w14:textId="77777777" w:rsidR="0088492D" w:rsidDel="00357F5C" w:rsidRDefault="0088492D" w:rsidP="0061406B">
            <w:pPr>
              <w:pStyle w:val="TableParagraph"/>
              <w:spacing w:before="10"/>
              <w:ind w:left="196" w:right="196"/>
              <w:rPr>
                <w:moveTo w:id="4659" w:author="USER" w:date="2024-04-08T14:24:00Z"/>
                <w:b/>
                <w:sz w:val="20"/>
              </w:rPr>
            </w:pPr>
          </w:p>
          <w:p w14:paraId="52043027" w14:textId="77777777" w:rsidR="0088492D" w:rsidDel="00357F5C" w:rsidRDefault="0088492D" w:rsidP="0061406B">
            <w:pPr>
              <w:pStyle w:val="TableParagraph"/>
              <w:spacing w:before="0"/>
              <w:ind w:left="196" w:right="196"/>
              <w:rPr>
                <w:moveTo w:id="4660" w:author="USER" w:date="2024-04-08T14:24:00Z"/>
                <w:b/>
                <w:sz w:val="20"/>
              </w:rPr>
            </w:pPr>
            <w:moveTo w:id="4661" w:author="USER" w:date="2024-04-08T14:24:00Z">
              <w:r w:rsidDel="00357F5C">
                <w:rPr>
                  <w:b/>
                  <w:sz w:val="20"/>
                </w:rPr>
                <w:t>Type</w:t>
              </w:r>
            </w:moveTo>
          </w:p>
        </w:tc>
        <w:tc>
          <w:tcPr>
            <w:tcW w:w="1677" w:type="dxa"/>
            <w:shd w:val="clear" w:color="auto" w:fill="FFF1CC"/>
          </w:tcPr>
          <w:p w14:paraId="05B825D5" w14:textId="77777777" w:rsidR="0088492D" w:rsidDel="00357F5C" w:rsidRDefault="0088492D" w:rsidP="0061406B">
            <w:pPr>
              <w:pStyle w:val="TableParagraph"/>
              <w:spacing w:before="10"/>
              <w:ind w:left="196" w:right="196"/>
              <w:rPr>
                <w:moveTo w:id="4662" w:author="USER" w:date="2024-04-08T14:24:00Z"/>
                <w:b/>
                <w:sz w:val="20"/>
              </w:rPr>
            </w:pPr>
          </w:p>
          <w:p w14:paraId="049011CF" w14:textId="77777777" w:rsidR="0088492D" w:rsidDel="00357F5C" w:rsidRDefault="0088492D" w:rsidP="0061406B">
            <w:pPr>
              <w:pStyle w:val="TableParagraph"/>
              <w:spacing w:before="0"/>
              <w:ind w:left="196" w:right="196"/>
              <w:rPr>
                <w:moveTo w:id="4663" w:author="USER" w:date="2024-04-08T14:24:00Z"/>
                <w:b/>
                <w:sz w:val="20"/>
              </w:rPr>
            </w:pPr>
            <w:moveTo w:id="4664" w:author="USER" w:date="2024-04-08T14:24:00Z">
              <w:r w:rsidDel="00357F5C">
                <w:rPr>
                  <w:b/>
                  <w:sz w:val="20"/>
                </w:rPr>
                <w:t>Multiplicity</w:t>
              </w:r>
            </w:moveTo>
          </w:p>
        </w:tc>
      </w:tr>
      <w:tr w:rsidR="0088492D" w:rsidDel="00357F5C" w14:paraId="4EBD9F5F" w14:textId="77777777" w:rsidTr="0061406B">
        <w:trPr>
          <w:trHeight w:val="465"/>
        </w:trPr>
        <w:tc>
          <w:tcPr>
            <w:tcW w:w="3356" w:type="dxa"/>
          </w:tcPr>
          <w:p w14:paraId="15316FFC" w14:textId="77777777" w:rsidR="0088492D" w:rsidDel="00357F5C" w:rsidRDefault="0088492D" w:rsidP="0061406B">
            <w:pPr>
              <w:pStyle w:val="TableParagraph"/>
              <w:spacing w:before="121"/>
              <w:ind w:left="196" w:right="196"/>
              <w:rPr>
                <w:moveTo w:id="4665" w:author="USER" w:date="2024-04-08T14:24:00Z"/>
                <w:sz w:val="18"/>
              </w:rPr>
            </w:pPr>
            <w:moveTo w:id="4666" w:author="USER" w:date="2024-04-08T14:24:00Z">
              <w:r w:rsidDel="00357F5C">
                <w:rPr>
                  <w:sz w:val="18"/>
                </w:rPr>
                <w:t>Administrative Division</w:t>
              </w:r>
            </w:moveTo>
          </w:p>
        </w:tc>
        <w:tc>
          <w:tcPr>
            <w:tcW w:w="1677" w:type="dxa"/>
          </w:tcPr>
          <w:p w14:paraId="24A1C827" w14:textId="77777777" w:rsidR="0088492D" w:rsidDel="00357F5C" w:rsidRDefault="0088492D" w:rsidP="0061406B">
            <w:pPr>
              <w:pStyle w:val="TableParagraph"/>
              <w:spacing w:before="0"/>
              <w:ind w:left="196" w:right="196"/>
              <w:rPr>
                <w:moveTo w:id="4667" w:author="USER" w:date="2024-04-08T14:24:00Z"/>
                <w:rFonts w:ascii="Times New Roman"/>
                <w:sz w:val="18"/>
              </w:rPr>
            </w:pPr>
          </w:p>
        </w:tc>
        <w:tc>
          <w:tcPr>
            <w:tcW w:w="2515" w:type="dxa"/>
          </w:tcPr>
          <w:p w14:paraId="6D883D15" w14:textId="77777777" w:rsidR="0088492D" w:rsidDel="00357F5C" w:rsidRDefault="0088492D" w:rsidP="0061406B">
            <w:pPr>
              <w:pStyle w:val="TableParagraph"/>
              <w:spacing w:before="0"/>
              <w:ind w:left="196" w:right="196"/>
              <w:rPr>
                <w:moveTo w:id="4668" w:author="USER" w:date="2024-04-08T14:24:00Z"/>
                <w:rFonts w:ascii="Times New Roman"/>
                <w:sz w:val="18"/>
              </w:rPr>
            </w:pPr>
          </w:p>
        </w:tc>
        <w:tc>
          <w:tcPr>
            <w:tcW w:w="840" w:type="dxa"/>
          </w:tcPr>
          <w:p w14:paraId="1E9C4252" w14:textId="77777777" w:rsidR="0088492D" w:rsidDel="00357F5C" w:rsidRDefault="0088492D" w:rsidP="0061406B">
            <w:pPr>
              <w:pStyle w:val="TableParagraph"/>
              <w:spacing w:before="121"/>
              <w:ind w:left="196" w:right="196"/>
              <w:rPr>
                <w:moveTo w:id="4669" w:author="USER" w:date="2024-04-08T14:24:00Z"/>
                <w:sz w:val="18"/>
              </w:rPr>
            </w:pPr>
            <w:moveTo w:id="4670" w:author="USER" w:date="2024-04-08T14:24:00Z">
              <w:r w:rsidDel="00357F5C">
                <w:rPr>
                  <w:sz w:val="18"/>
                </w:rPr>
                <w:t>TE</w:t>
              </w:r>
            </w:moveTo>
          </w:p>
        </w:tc>
        <w:tc>
          <w:tcPr>
            <w:tcW w:w="1677" w:type="dxa"/>
          </w:tcPr>
          <w:p w14:paraId="6BA908A5" w14:textId="77777777" w:rsidR="0088492D" w:rsidDel="00357F5C" w:rsidRDefault="0088492D" w:rsidP="0061406B">
            <w:pPr>
              <w:pStyle w:val="TableParagraph"/>
              <w:spacing w:before="121"/>
              <w:ind w:left="196" w:right="196"/>
              <w:rPr>
                <w:moveTo w:id="4671" w:author="USER" w:date="2024-04-08T14:24:00Z"/>
                <w:sz w:val="18"/>
              </w:rPr>
            </w:pPr>
            <w:moveTo w:id="4672" w:author="USER" w:date="2024-04-08T14:24:00Z">
              <w:r w:rsidDel="00357F5C">
                <w:rPr>
                  <w:sz w:val="18"/>
                </w:rPr>
                <w:t>0, 1</w:t>
              </w:r>
            </w:moveTo>
          </w:p>
        </w:tc>
      </w:tr>
      <w:tr w:rsidR="0088492D" w:rsidDel="00357F5C" w14:paraId="5E6217D9" w14:textId="77777777" w:rsidTr="0061406B">
        <w:trPr>
          <w:trHeight w:val="462"/>
        </w:trPr>
        <w:tc>
          <w:tcPr>
            <w:tcW w:w="3356" w:type="dxa"/>
          </w:tcPr>
          <w:p w14:paraId="5B97DC0C" w14:textId="77777777" w:rsidR="0088492D" w:rsidDel="00357F5C" w:rsidRDefault="0088492D" w:rsidP="0061406B">
            <w:pPr>
              <w:pStyle w:val="TableParagraph"/>
              <w:ind w:left="196" w:right="196"/>
              <w:rPr>
                <w:moveTo w:id="4673" w:author="USER" w:date="2024-04-08T14:24:00Z"/>
                <w:sz w:val="18"/>
              </w:rPr>
            </w:pPr>
            <w:moveTo w:id="4674" w:author="USER" w:date="2024-04-08T14:24:00Z">
              <w:r w:rsidDel="00357F5C">
                <w:rPr>
                  <w:sz w:val="18"/>
                </w:rPr>
                <w:t>City Name</w:t>
              </w:r>
            </w:moveTo>
          </w:p>
        </w:tc>
        <w:tc>
          <w:tcPr>
            <w:tcW w:w="1677" w:type="dxa"/>
          </w:tcPr>
          <w:p w14:paraId="6BE19EB6" w14:textId="77777777" w:rsidR="0088492D" w:rsidDel="00357F5C" w:rsidRDefault="0088492D" w:rsidP="0061406B">
            <w:pPr>
              <w:pStyle w:val="TableParagraph"/>
              <w:spacing w:before="0"/>
              <w:ind w:left="196" w:right="196"/>
              <w:rPr>
                <w:moveTo w:id="4675" w:author="USER" w:date="2024-04-08T14:24:00Z"/>
                <w:rFonts w:ascii="Times New Roman"/>
                <w:sz w:val="18"/>
              </w:rPr>
            </w:pPr>
          </w:p>
        </w:tc>
        <w:tc>
          <w:tcPr>
            <w:tcW w:w="2515" w:type="dxa"/>
          </w:tcPr>
          <w:p w14:paraId="49928A9A" w14:textId="77777777" w:rsidR="0088492D" w:rsidDel="00357F5C" w:rsidRDefault="0088492D" w:rsidP="0061406B">
            <w:pPr>
              <w:pStyle w:val="TableParagraph"/>
              <w:spacing w:before="0"/>
              <w:ind w:left="196" w:right="196"/>
              <w:rPr>
                <w:moveTo w:id="4676" w:author="USER" w:date="2024-04-08T14:24:00Z"/>
                <w:rFonts w:ascii="Times New Roman"/>
                <w:sz w:val="18"/>
              </w:rPr>
            </w:pPr>
          </w:p>
        </w:tc>
        <w:tc>
          <w:tcPr>
            <w:tcW w:w="840" w:type="dxa"/>
          </w:tcPr>
          <w:p w14:paraId="15DC11BC" w14:textId="77777777" w:rsidR="0088492D" w:rsidDel="00357F5C" w:rsidRDefault="0088492D" w:rsidP="0061406B">
            <w:pPr>
              <w:pStyle w:val="TableParagraph"/>
              <w:ind w:left="196" w:right="196"/>
              <w:rPr>
                <w:moveTo w:id="4677" w:author="USER" w:date="2024-04-08T14:24:00Z"/>
                <w:sz w:val="18"/>
              </w:rPr>
            </w:pPr>
            <w:moveTo w:id="4678" w:author="USER" w:date="2024-04-08T14:24:00Z">
              <w:r w:rsidDel="00357F5C">
                <w:rPr>
                  <w:sz w:val="18"/>
                </w:rPr>
                <w:t>TE</w:t>
              </w:r>
            </w:moveTo>
          </w:p>
        </w:tc>
        <w:tc>
          <w:tcPr>
            <w:tcW w:w="1677" w:type="dxa"/>
          </w:tcPr>
          <w:p w14:paraId="36A12054" w14:textId="48617CDF" w:rsidR="0088492D" w:rsidDel="00357F5C" w:rsidRDefault="006B233B" w:rsidP="0061406B">
            <w:pPr>
              <w:pStyle w:val="TableParagraph"/>
              <w:ind w:left="196" w:right="196"/>
              <w:rPr>
                <w:moveTo w:id="4679" w:author="USER" w:date="2024-04-08T14:24:00Z"/>
                <w:sz w:val="18"/>
              </w:rPr>
            </w:pPr>
            <w:ins w:id="4680" w:author="GREENBLUE" w:date="2024-10-02T17:55:00Z">
              <w:r>
                <w:rPr>
                  <w:sz w:val="18"/>
                </w:rPr>
                <w:t>0</w:t>
              </w:r>
            </w:ins>
            <w:moveTo w:id="4681" w:author="USER" w:date="2024-04-08T14:24:00Z">
              <w:del w:id="4682" w:author="GREENBLUE" w:date="2024-10-02T17:55:00Z">
                <w:r w:rsidR="0088492D" w:rsidDel="006B233B">
                  <w:rPr>
                    <w:sz w:val="18"/>
                  </w:rPr>
                  <w:delText>1</w:delText>
                </w:r>
              </w:del>
              <w:r w:rsidR="0088492D" w:rsidDel="00357F5C">
                <w:rPr>
                  <w:sz w:val="18"/>
                </w:rPr>
                <w:t>, 1</w:t>
              </w:r>
            </w:moveTo>
          </w:p>
        </w:tc>
      </w:tr>
      <w:tr w:rsidR="0088492D" w:rsidDel="00357F5C" w14:paraId="2B5EF0DB" w14:textId="77777777" w:rsidTr="0061406B">
        <w:trPr>
          <w:trHeight w:val="462"/>
        </w:trPr>
        <w:tc>
          <w:tcPr>
            <w:tcW w:w="3356" w:type="dxa"/>
          </w:tcPr>
          <w:p w14:paraId="7439B7CC" w14:textId="6A43ED1C" w:rsidR="0088492D" w:rsidDel="00357F5C" w:rsidRDefault="0088492D" w:rsidP="0061406B">
            <w:pPr>
              <w:pStyle w:val="TableParagraph"/>
              <w:ind w:left="196" w:right="196"/>
              <w:rPr>
                <w:moveTo w:id="4683" w:author="USER" w:date="2024-04-08T14:24:00Z"/>
                <w:sz w:val="18"/>
              </w:rPr>
            </w:pPr>
            <w:moveTo w:id="4684" w:author="USER" w:date="2024-04-08T14:24:00Z">
              <w:r w:rsidDel="00357F5C">
                <w:rPr>
                  <w:sz w:val="18"/>
                </w:rPr>
                <w:t>Countr</w:t>
              </w:r>
              <w:r w:rsidRPr="00382DC2" w:rsidDel="00357F5C">
                <w:rPr>
                  <w:sz w:val="18"/>
                </w:rPr>
                <w:t xml:space="preserve">y </w:t>
              </w:r>
            </w:moveTo>
            <w:ins w:id="4685" w:author="USER" w:date="2024-04-08T14:44:00Z">
              <w:r w:rsidR="00382DC2" w:rsidRPr="00382DC2">
                <w:rPr>
                  <w:rFonts w:eastAsiaTheme="minorEastAsia"/>
                  <w:sz w:val="18"/>
                  <w:lang w:eastAsia="ko-KR"/>
                </w:rPr>
                <w:t>Name</w:t>
              </w:r>
            </w:ins>
            <w:moveTo w:id="4686" w:author="USER" w:date="2024-04-08T14:24:00Z">
              <w:del w:id="4687" w:author="USER" w:date="2024-04-08T14:44:00Z">
                <w:r w:rsidDel="00382DC2">
                  <w:rPr>
                    <w:sz w:val="18"/>
                  </w:rPr>
                  <w:delText>nAME</w:delText>
                </w:r>
              </w:del>
            </w:moveTo>
          </w:p>
        </w:tc>
        <w:tc>
          <w:tcPr>
            <w:tcW w:w="1677" w:type="dxa"/>
          </w:tcPr>
          <w:p w14:paraId="654CF063" w14:textId="77777777" w:rsidR="0088492D" w:rsidDel="00357F5C" w:rsidRDefault="0088492D" w:rsidP="0061406B">
            <w:pPr>
              <w:pStyle w:val="TableParagraph"/>
              <w:spacing w:before="0"/>
              <w:ind w:left="196" w:right="196"/>
              <w:rPr>
                <w:moveTo w:id="4688" w:author="USER" w:date="2024-04-08T14:24:00Z"/>
                <w:rFonts w:ascii="Times New Roman"/>
                <w:sz w:val="18"/>
              </w:rPr>
            </w:pPr>
          </w:p>
        </w:tc>
        <w:tc>
          <w:tcPr>
            <w:tcW w:w="2515" w:type="dxa"/>
          </w:tcPr>
          <w:p w14:paraId="53AEF9BA" w14:textId="77777777" w:rsidR="0088492D" w:rsidDel="00357F5C" w:rsidRDefault="0088492D" w:rsidP="0061406B">
            <w:pPr>
              <w:pStyle w:val="TableParagraph"/>
              <w:spacing w:before="0"/>
              <w:ind w:left="196" w:right="196"/>
              <w:rPr>
                <w:moveTo w:id="4689" w:author="USER" w:date="2024-04-08T14:24:00Z"/>
                <w:rFonts w:ascii="Times New Roman"/>
                <w:sz w:val="18"/>
              </w:rPr>
            </w:pPr>
          </w:p>
        </w:tc>
        <w:tc>
          <w:tcPr>
            <w:tcW w:w="840" w:type="dxa"/>
          </w:tcPr>
          <w:p w14:paraId="7AAF46C2" w14:textId="77777777" w:rsidR="0088492D" w:rsidDel="00357F5C" w:rsidRDefault="0088492D" w:rsidP="0061406B">
            <w:pPr>
              <w:pStyle w:val="TableParagraph"/>
              <w:ind w:left="196" w:right="196"/>
              <w:rPr>
                <w:moveTo w:id="4690" w:author="USER" w:date="2024-04-08T14:24:00Z"/>
                <w:sz w:val="18"/>
              </w:rPr>
            </w:pPr>
            <w:moveTo w:id="4691" w:author="USER" w:date="2024-04-08T14:24:00Z">
              <w:r w:rsidDel="00357F5C">
                <w:rPr>
                  <w:sz w:val="18"/>
                </w:rPr>
                <w:t>TE</w:t>
              </w:r>
            </w:moveTo>
          </w:p>
        </w:tc>
        <w:tc>
          <w:tcPr>
            <w:tcW w:w="1677" w:type="dxa"/>
          </w:tcPr>
          <w:p w14:paraId="313A79C9" w14:textId="5F005FC3" w:rsidR="0088492D" w:rsidDel="00357F5C" w:rsidRDefault="006B233B" w:rsidP="0061406B">
            <w:pPr>
              <w:pStyle w:val="TableParagraph"/>
              <w:ind w:left="196" w:right="196"/>
              <w:rPr>
                <w:moveTo w:id="4692" w:author="USER" w:date="2024-04-08T14:24:00Z"/>
                <w:sz w:val="18"/>
              </w:rPr>
            </w:pPr>
            <w:ins w:id="4693" w:author="GREENBLUE" w:date="2024-10-02T17:55:00Z">
              <w:r>
                <w:rPr>
                  <w:sz w:val="18"/>
                </w:rPr>
                <w:t>0</w:t>
              </w:r>
            </w:ins>
            <w:moveTo w:id="4694" w:author="USER" w:date="2024-04-08T14:24:00Z">
              <w:del w:id="4695" w:author="GREENBLUE" w:date="2024-10-02T17:55:00Z">
                <w:r w:rsidR="0088492D" w:rsidDel="006B233B">
                  <w:rPr>
                    <w:sz w:val="18"/>
                  </w:rPr>
                  <w:delText>1</w:delText>
                </w:r>
              </w:del>
              <w:r w:rsidR="0088492D" w:rsidDel="00357F5C">
                <w:rPr>
                  <w:sz w:val="18"/>
                </w:rPr>
                <w:t>, 1</w:t>
              </w:r>
            </w:moveTo>
          </w:p>
        </w:tc>
      </w:tr>
      <w:tr w:rsidR="0088492D" w:rsidDel="00357F5C" w14:paraId="1977C301" w14:textId="77777777" w:rsidTr="0061406B">
        <w:trPr>
          <w:trHeight w:val="462"/>
        </w:trPr>
        <w:tc>
          <w:tcPr>
            <w:tcW w:w="3356" w:type="dxa"/>
          </w:tcPr>
          <w:p w14:paraId="744ADD6B" w14:textId="77777777" w:rsidR="0088492D" w:rsidDel="00357F5C" w:rsidRDefault="0088492D" w:rsidP="0061406B">
            <w:pPr>
              <w:pStyle w:val="TableParagraph"/>
              <w:ind w:left="196" w:right="196"/>
              <w:rPr>
                <w:moveTo w:id="4696" w:author="USER" w:date="2024-04-08T14:24:00Z"/>
                <w:sz w:val="18"/>
              </w:rPr>
            </w:pPr>
            <w:moveTo w:id="4697" w:author="USER" w:date="2024-04-08T14:24:00Z">
              <w:r w:rsidDel="00357F5C">
                <w:rPr>
                  <w:sz w:val="18"/>
                </w:rPr>
                <w:t>Delivery Point</w:t>
              </w:r>
            </w:moveTo>
          </w:p>
        </w:tc>
        <w:tc>
          <w:tcPr>
            <w:tcW w:w="1677" w:type="dxa"/>
          </w:tcPr>
          <w:p w14:paraId="771D463B" w14:textId="77777777" w:rsidR="0088492D" w:rsidDel="00357F5C" w:rsidRDefault="0088492D" w:rsidP="0061406B">
            <w:pPr>
              <w:pStyle w:val="TableParagraph"/>
              <w:spacing w:before="0"/>
              <w:ind w:left="196" w:right="196"/>
              <w:rPr>
                <w:moveTo w:id="4698" w:author="USER" w:date="2024-04-08T14:24:00Z"/>
                <w:rFonts w:ascii="Times New Roman"/>
                <w:sz w:val="18"/>
              </w:rPr>
            </w:pPr>
          </w:p>
        </w:tc>
        <w:tc>
          <w:tcPr>
            <w:tcW w:w="2515" w:type="dxa"/>
          </w:tcPr>
          <w:p w14:paraId="391C4915" w14:textId="77777777" w:rsidR="0088492D" w:rsidDel="00357F5C" w:rsidRDefault="0088492D" w:rsidP="0061406B">
            <w:pPr>
              <w:pStyle w:val="TableParagraph"/>
              <w:spacing w:before="0"/>
              <w:ind w:left="196" w:right="196"/>
              <w:rPr>
                <w:moveTo w:id="4699" w:author="USER" w:date="2024-04-08T14:24:00Z"/>
                <w:rFonts w:ascii="Times New Roman"/>
                <w:sz w:val="18"/>
              </w:rPr>
            </w:pPr>
          </w:p>
        </w:tc>
        <w:tc>
          <w:tcPr>
            <w:tcW w:w="840" w:type="dxa"/>
          </w:tcPr>
          <w:p w14:paraId="0D2C8A04" w14:textId="77777777" w:rsidR="0088492D" w:rsidDel="00357F5C" w:rsidRDefault="0088492D" w:rsidP="0061406B">
            <w:pPr>
              <w:pStyle w:val="TableParagraph"/>
              <w:ind w:left="196" w:right="196"/>
              <w:rPr>
                <w:moveTo w:id="4700" w:author="USER" w:date="2024-04-08T14:24:00Z"/>
                <w:sz w:val="18"/>
              </w:rPr>
            </w:pPr>
            <w:moveTo w:id="4701" w:author="USER" w:date="2024-04-08T14:24:00Z">
              <w:r w:rsidDel="00357F5C">
                <w:rPr>
                  <w:sz w:val="18"/>
                </w:rPr>
                <w:t>TE</w:t>
              </w:r>
            </w:moveTo>
          </w:p>
        </w:tc>
        <w:tc>
          <w:tcPr>
            <w:tcW w:w="1677" w:type="dxa"/>
          </w:tcPr>
          <w:p w14:paraId="00B777B3" w14:textId="77777777" w:rsidR="0088492D" w:rsidDel="00357F5C" w:rsidRDefault="0088492D" w:rsidP="0061406B">
            <w:pPr>
              <w:pStyle w:val="TableParagraph"/>
              <w:ind w:left="196" w:right="196"/>
              <w:rPr>
                <w:moveTo w:id="4702" w:author="USER" w:date="2024-04-08T14:24:00Z"/>
                <w:sz w:val="18"/>
              </w:rPr>
            </w:pPr>
            <w:moveTo w:id="4703" w:author="USER" w:date="2024-04-08T14:24:00Z">
              <w:r w:rsidDel="00357F5C">
                <w:rPr>
                  <w:sz w:val="18"/>
                </w:rPr>
                <w:t>0, *</w:t>
              </w:r>
            </w:moveTo>
          </w:p>
        </w:tc>
      </w:tr>
      <w:tr w:rsidR="0088492D" w:rsidDel="00357F5C" w14:paraId="29AFAF21" w14:textId="77777777" w:rsidTr="0061406B">
        <w:trPr>
          <w:trHeight w:val="465"/>
        </w:trPr>
        <w:tc>
          <w:tcPr>
            <w:tcW w:w="3356" w:type="dxa"/>
          </w:tcPr>
          <w:p w14:paraId="2280C0F4" w14:textId="77777777" w:rsidR="0088492D" w:rsidDel="00357F5C" w:rsidRDefault="0088492D" w:rsidP="0061406B">
            <w:pPr>
              <w:pStyle w:val="TableParagraph"/>
              <w:spacing w:before="121"/>
              <w:ind w:left="196" w:right="196"/>
              <w:rPr>
                <w:moveTo w:id="4704" w:author="USER" w:date="2024-04-08T14:24:00Z"/>
                <w:sz w:val="18"/>
              </w:rPr>
            </w:pPr>
            <w:moveTo w:id="4705" w:author="USER" w:date="2024-04-08T14:24:00Z">
              <w:r w:rsidDel="00357F5C">
                <w:rPr>
                  <w:sz w:val="18"/>
                </w:rPr>
                <w:t>Postal Code</w:t>
              </w:r>
            </w:moveTo>
          </w:p>
        </w:tc>
        <w:tc>
          <w:tcPr>
            <w:tcW w:w="1677" w:type="dxa"/>
          </w:tcPr>
          <w:p w14:paraId="40770979" w14:textId="77777777" w:rsidR="0088492D" w:rsidDel="00357F5C" w:rsidRDefault="0088492D" w:rsidP="0061406B">
            <w:pPr>
              <w:pStyle w:val="TableParagraph"/>
              <w:spacing w:before="0"/>
              <w:ind w:left="196" w:right="196"/>
              <w:rPr>
                <w:moveTo w:id="4706" w:author="USER" w:date="2024-04-08T14:24:00Z"/>
                <w:rFonts w:ascii="Times New Roman"/>
                <w:sz w:val="18"/>
              </w:rPr>
            </w:pPr>
          </w:p>
        </w:tc>
        <w:tc>
          <w:tcPr>
            <w:tcW w:w="2515" w:type="dxa"/>
          </w:tcPr>
          <w:p w14:paraId="31B34B53" w14:textId="77777777" w:rsidR="0088492D" w:rsidDel="00357F5C" w:rsidRDefault="0088492D" w:rsidP="0061406B">
            <w:pPr>
              <w:pStyle w:val="TableParagraph"/>
              <w:spacing w:before="0"/>
              <w:ind w:left="196" w:right="196"/>
              <w:rPr>
                <w:moveTo w:id="4707" w:author="USER" w:date="2024-04-08T14:24:00Z"/>
                <w:rFonts w:ascii="Times New Roman"/>
                <w:sz w:val="18"/>
              </w:rPr>
            </w:pPr>
          </w:p>
        </w:tc>
        <w:tc>
          <w:tcPr>
            <w:tcW w:w="840" w:type="dxa"/>
          </w:tcPr>
          <w:p w14:paraId="465D8193" w14:textId="77777777" w:rsidR="0088492D" w:rsidDel="00357F5C" w:rsidRDefault="0088492D" w:rsidP="0061406B">
            <w:pPr>
              <w:pStyle w:val="TableParagraph"/>
              <w:spacing w:before="121"/>
              <w:ind w:left="196" w:right="196"/>
              <w:rPr>
                <w:moveTo w:id="4708" w:author="USER" w:date="2024-04-08T14:24:00Z"/>
                <w:sz w:val="18"/>
              </w:rPr>
            </w:pPr>
            <w:moveTo w:id="4709" w:author="USER" w:date="2024-04-08T14:24:00Z">
              <w:r w:rsidDel="00357F5C">
                <w:rPr>
                  <w:sz w:val="18"/>
                </w:rPr>
                <w:t>TE</w:t>
              </w:r>
            </w:moveTo>
          </w:p>
        </w:tc>
        <w:tc>
          <w:tcPr>
            <w:tcW w:w="1677" w:type="dxa"/>
          </w:tcPr>
          <w:p w14:paraId="0C40B6C1" w14:textId="77777777" w:rsidR="0088492D" w:rsidDel="00357F5C" w:rsidRDefault="0088492D" w:rsidP="0061406B">
            <w:pPr>
              <w:pStyle w:val="TableParagraph"/>
              <w:spacing w:before="121"/>
              <w:ind w:left="196" w:right="196"/>
              <w:rPr>
                <w:moveTo w:id="4710" w:author="USER" w:date="2024-04-08T14:24:00Z"/>
                <w:sz w:val="18"/>
              </w:rPr>
            </w:pPr>
            <w:moveTo w:id="4711" w:author="USER" w:date="2024-04-08T14:24:00Z">
              <w:r w:rsidDel="00357F5C">
                <w:rPr>
                  <w:sz w:val="18"/>
                </w:rPr>
                <w:t>0, 1</w:t>
              </w:r>
            </w:moveTo>
          </w:p>
        </w:tc>
      </w:tr>
    </w:tbl>
    <w:p w14:paraId="53DE547C" w14:textId="77777777" w:rsidR="0088492D" w:rsidDel="00357F5C" w:rsidRDefault="0088492D" w:rsidP="0088492D">
      <w:pPr>
        <w:ind w:left="196" w:right="196"/>
        <w:rPr>
          <w:moveTo w:id="4712" w:author="USER" w:date="2024-04-08T14:24:00Z"/>
          <w:sz w:val="18"/>
        </w:rPr>
        <w:sectPr w:rsidR="0088492D" w:rsidDel="00357F5C" w:rsidSect="008A4F0C">
          <w:pgSz w:w="11910" w:h="16840"/>
          <w:pgMar w:top="998" w:right="697" w:bottom="940" w:left="799" w:header="580" w:footer="740" w:gutter="0"/>
          <w:cols w:space="720"/>
        </w:sectPr>
      </w:pPr>
    </w:p>
    <w:moveToRangeEnd w:id="4629"/>
    <w:p w14:paraId="19C5C8AC" w14:textId="77777777" w:rsidR="0088492D" w:rsidRDefault="0088492D" w:rsidP="0088492D">
      <w:pPr>
        <w:pStyle w:val="2"/>
        <w:numPr>
          <w:ilvl w:val="1"/>
          <w:numId w:val="16"/>
        </w:numPr>
        <w:rPr>
          <w:ins w:id="4713" w:author="USER" w:date="2024-04-08T14:25:00Z"/>
        </w:rPr>
      </w:pPr>
      <w:ins w:id="4714" w:author="USER" w:date="2024-04-08T14:25:00Z">
        <w:r>
          <w:lastRenderedPageBreak/>
          <w:t>Custom Paper Size</w:t>
        </w:r>
      </w:ins>
    </w:p>
    <w:p w14:paraId="53B0240F" w14:textId="77777777" w:rsidR="0088492D" w:rsidRDefault="0088492D" w:rsidP="0088492D">
      <w:pPr>
        <w:pStyle w:val="a3"/>
        <w:spacing w:before="5"/>
        <w:ind w:right="220"/>
        <w:rPr>
          <w:ins w:id="4715" w:author="USER" w:date="2024-04-08T14:25:00Z"/>
          <w:b w:val="0"/>
          <w:sz w:val="22"/>
        </w:rPr>
      </w:pPr>
    </w:p>
    <w:p w14:paraId="2764286B" w14:textId="7FBE0635" w:rsidR="0088492D" w:rsidRDefault="0088492D" w:rsidP="0088492D">
      <w:pPr>
        <w:pStyle w:val="a3"/>
        <w:ind w:right="220"/>
        <w:rPr>
          <w:ins w:id="4716" w:author="USER" w:date="2024-04-08T14:25:00Z"/>
        </w:rPr>
      </w:pPr>
      <w:ins w:id="4717" w:author="USER" w:date="2024-04-08T14:25:00Z">
        <w:r>
          <w:t>Definition:</w:t>
        </w:r>
        <w:r>
          <w:rPr>
            <w:b w:val="0"/>
            <w:bCs/>
          </w:rPr>
          <w:t xml:space="preserve"> User specified paper size</w:t>
        </w:r>
      </w:ins>
      <w:ins w:id="4718" w:author="GREENBLUE" w:date="2024-09-06T17:44:00Z">
        <w:r w:rsidR="0068472B">
          <w:rPr>
            <w:b w:val="0"/>
            <w:bCs/>
          </w:rPr>
          <w:t xml:space="preserve"> </w:t>
        </w:r>
      </w:ins>
      <w:ins w:id="4719" w:author="GREENBLUE" w:date="2024-10-10T15:28:00Z">
        <w:r w:rsidR="008A191C">
          <w:rPr>
            <w:b w:val="0"/>
            <w:bCs/>
          </w:rPr>
          <w:t>width x, height y.</w:t>
        </w:r>
      </w:ins>
      <w:ins w:id="4720" w:author="USER" w:date="2024-04-08T14:25:00Z">
        <w:del w:id="4721" w:author="GREENBLUE" w:date="2024-10-10T15:28:00Z">
          <w:r w:rsidDel="008A191C">
            <w:rPr>
              <w:b w:val="0"/>
              <w:bCs/>
            </w:rPr>
            <w:delText>.</w:delText>
          </w:r>
        </w:del>
      </w:ins>
    </w:p>
    <w:p w14:paraId="486F69F6" w14:textId="77777777" w:rsidR="0088492D" w:rsidRDefault="0088492D" w:rsidP="0088492D">
      <w:pPr>
        <w:pStyle w:val="a3"/>
        <w:spacing w:before="7"/>
        <w:ind w:right="220"/>
        <w:rPr>
          <w:ins w:id="4722" w:author="USER" w:date="2024-04-08T14:25:00Z"/>
          <w:sz w:val="22"/>
        </w:rPr>
      </w:pPr>
    </w:p>
    <w:p w14:paraId="7540DB14" w14:textId="77777777" w:rsidR="0088492D" w:rsidRDefault="0088492D" w:rsidP="0088492D">
      <w:pPr>
        <w:ind w:left="196" w:right="196"/>
        <w:rPr>
          <w:ins w:id="4723" w:author="USER" w:date="2024-04-08T14:25:00Z"/>
          <w:sz w:val="20"/>
        </w:rPr>
      </w:pPr>
      <w:ins w:id="4724" w:author="USER" w:date="2024-04-08T14:25:00Z">
        <w:r>
          <w:rPr>
            <w:b/>
            <w:sz w:val="20"/>
          </w:rPr>
          <w:t xml:space="preserve">CamelCase: </w:t>
        </w:r>
        <w:r w:rsidRPr="00080EE8">
          <w:rPr>
            <w:bCs/>
            <w:sz w:val="20"/>
          </w:rPr>
          <w:t>customPaper</w:t>
        </w:r>
        <w:r>
          <w:rPr>
            <w:sz w:val="20"/>
          </w:rPr>
          <w:t>Size</w:t>
        </w:r>
      </w:ins>
    </w:p>
    <w:p w14:paraId="542190DD" w14:textId="77777777" w:rsidR="0088492D" w:rsidRDefault="0088492D" w:rsidP="0088492D">
      <w:pPr>
        <w:pStyle w:val="a3"/>
        <w:spacing w:before="4"/>
        <w:ind w:right="220"/>
        <w:rPr>
          <w:ins w:id="4725" w:author="USER" w:date="2024-04-08T14:25:00Z"/>
          <w:sz w:val="22"/>
        </w:rPr>
      </w:pPr>
    </w:p>
    <w:p w14:paraId="26BF5F34" w14:textId="77777777" w:rsidR="0088492D" w:rsidRDefault="0088492D" w:rsidP="0088492D">
      <w:pPr>
        <w:pStyle w:val="a3"/>
        <w:ind w:right="220"/>
        <w:rPr>
          <w:ins w:id="4726" w:author="USER" w:date="2024-04-08T14:25:00Z"/>
        </w:rPr>
      </w:pPr>
      <w:ins w:id="4727" w:author="USER" w:date="2024-04-08T14:25:00Z">
        <w:r>
          <w:t>Alias:</w:t>
        </w:r>
      </w:ins>
    </w:p>
    <w:p w14:paraId="16B41D78" w14:textId="77777777" w:rsidR="0088492D" w:rsidRDefault="0088492D" w:rsidP="0088492D">
      <w:pPr>
        <w:pStyle w:val="a3"/>
        <w:spacing w:before="7"/>
        <w:ind w:right="220"/>
        <w:rPr>
          <w:ins w:id="4728" w:author="USER" w:date="2024-04-08T14:25:00Z"/>
          <w:b w:val="0"/>
          <w:sz w:val="22"/>
        </w:rPr>
      </w:pPr>
    </w:p>
    <w:p w14:paraId="16DB3453" w14:textId="77777777" w:rsidR="0088492D" w:rsidRDefault="0088492D" w:rsidP="0088492D">
      <w:pPr>
        <w:ind w:left="196" w:right="196"/>
        <w:rPr>
          <w:ins w:id="4729" w:author="USER" w:date="2024-04-08T14:25:00Z"/>
          <w:sz w:val="20"/>
        </w:rPr>
      </w:pPr>
      <w:ins w:id="4730" w:author="USER" w:date="2024-04-08T14:25:00Z">
        <w:r>
          <w:rPr>
            <w:b/>
            <w:sz w:val="20"/>
          </w:rPr>
          <w:t xml:space="preserve">Remarks: </w:t>
        </w:r>
        <w:r>
          <w:rPr>
            <w:sz w:val="20"/>
          </w:rPr>
          <w:t>No remarks.</w:t>
        </w:r>
      </w:ins>
    </w:p>
    <w:p w14:paraId="727322AD" w14:textId="77777777" w:rsidR="0088492D" w:rsidRDefault="0088492D" w:rsidP="0088492D">
      <w:pPr>
        <w:pStyle w:val="a3"/>
        <w:ind w:right="220"/>
        <w:rPr>
          <w:ins w:id="4731" w:author="USER" w:date="2024-04-08T14:25:00Z"/>
          <w:sz w:val="22"/>
        </w:rPr>
      </w:pPr>
    </w:p>
    <w:p w14:paraId="46062E79" w14:textId="77777777" w:rsidR="0088492D" w:rsidRDefault="0088492D" w:rsidP="0088492D">
      <w:pPr>
        <w:pStyle w:val="a3"/>
        <w:ind w:right="220"/>
        <w:rPr>
          <w:ins w:id="4732" w:author="USER" w:date="2024-04-08T14:25:00Z"/>
          <w:sz w:val="22"/>
        </w:rPr>
      </w:pPr>
    </w:p>
    <w:p w14:paraId="7631B9E3" w14:textId="77777777" w:rsidR="0088492D" w:rsidRDefault="0088492D" w:rsidP="0088492D">
      <w:pPr>
        <w:pStyle w:val="a3"/>
        <w:spacing w:before="9"/>
        <w:ind w:right="220"/>
        <w:rPr>
          <w:ins w:id="4733" w:author="USER" w:date="2024-04-08T14:25:00Z"/>
          <w:sz w:val="31"/>
        </w:rPr>
      </w:pPr>
    </w:p>
    <w:p w14:paraId="6CB522D0" w14:textId="77777777" w:rsidR="0088492D" w:rsidRDefault="0088492D" w:rsidP="0088492D">
      <w:pPr>
        <w:pStyle w:val="a3"/>
        <w:ind w:right="220"/>
        <w:rPr>
          <w:ins w:id="4734" w:author="USER" w:date="2024-04-08T14:25:00Z"/>
        </w:rPr>
      </w:pPr>
      <w:ins w:id="4735" w:author="USER" w:date="2024-04-08T14:25:00Z">
        <w:r>
          <w:t>SubAttribute Bindings:</w:t>
        </w:r>
      </w:ins>
    </w:p>
    <w:p w14:paraId="7C056E62" w14:textId="77777777" w:rsidR="0088492D" w:rsidRDefault="0088492D" w:rsidP="0088492D">
      <w:pPr>
        <w:pStyle w:val="a3"/>
        <w:spacing w:before="9" w:after="1"/>
        <w:ind w:right="220"/>
        <w:rPr>
          <w:ins w:id="4736" w:author="USER" w:date="2024-04-08T14:25: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596176B0" w14:textId="77777777" w:rsidTr="0061406B">
        <w:trPr>
          <w:trHeight w:val="737"/>
          <w:ins w:id="4737" w:author="USER" w:date="2024-04-08T14:25:00Z"/>
        </w:trPr>
        <w:tc>
          <w:tcPr>
            <w:tcW w:w="3356" w:type="dxa"/>
            <w:shd w:val="clear" w:color="auto" w:fill="FFF1CC"/>
          </w:tcPr>
          <w:p w14:paraId="7768AA4C" w14:textId="77777777" w:rsidR="0088492D" w:rsidRDefault="0088492D" w:rsidP="0061406B">
            <w:pPr>
              <w:pStyle w:val="TableParagraph"/>
              <w:spacing w:before="9"/>
              <w:ind w:left="196" w:right="196"/>
              <w:rPr>
                <w:ins w:id="4738" w:author="USER" w:date="2024-04-08T14:25:00Z"/>
                <w:b/>
                <w:sz w:val="20"/>
              </w:rPr>
            </w:pPr>
          </w:p>
          <w:p w14:paraId="055A19D4" w14:textId="77777777" w:rsidR="0088492D" w:rsidRDefault="0088492D" w:rsidP="0061406B">
            <w:pPr>
              <w:pStyle w:val="TableParagraph"/>
              <w:spacing w:before="0"/>
              <w:ind w:left="196" w:right="196"/>
              <w:rPr>
                <w:ins w:id="4739" w:author="USER" w:date="2024-04-08T14:25:00Z"/>
                <w:b/>
                <w:sz w:val="20"/>
              </w:rPr>
            </w:pPr>
            <w:ins w:id="4740" w:author="USER" w:date="2024-04-08T14:25:00Z">
              <w:r>
                <w:rPr>
                  <w:b/>
                  <w:sz w:val="20"/>
                </w:rPr>
                <w:t>S-10x Attribute</w:t>
              </w:r>
            </w:ins>
          </w:p>
        </w:tc>
        <w:tc>
          <w:tcPr>
            <w:tcW w:w="1677" w:type="dxa"/>
            <w:shd w:val="clear" w:color="auto" w:fill="FFF1CC"/>
          </w:tcPr>
          <w:p w14:paraId="6C9D8300" w14:textId="77777777" w:rsidR="0088492D" w:rsidRDefault="0088492D" w:rsidP="0061406B">
            <w:pPr>
              <w:pStyle w:val="TableParagraph"/>
              <w:spacing w:before="114"/>
              <w:ind w:left="196" w:right="196"/>
              <w:rPr>
                <w:ins w:id="4741" w:author="USER" w:date="2024-04-08T14:25:00Z"/>
                <w:b/>
                <w:sz w:val="20"/>
              </w:rPr>
            </w:pPr>
            <w:ins w:id="4742" w:author="USER" w:date="2024-04-08T14:25:00Z">
              <w:r>
                <w:rPr>
                  <w:b/>
                  <w:sz w:val="20"/>
                </w:rPr>
                <w:t>S-57</w:t>
              </w:r>
            </w:ins>
          </w:p>
          <w:p w14:paraId="71B77E8C" w14:textId="77777777" w:rsidR="0088492D" w:rsidRDefault="0088492D" w:rsidP="0061406B">
            <w:pPr>
              <w:pStyle w:val="TableParagraph"/>
              <w:spacing w:before="20"/>
              <w:ind w:left="196" w:right="196"/>
              <w:rPr>
                <w:ins w:id="4743" w:author="USER" w:date="2024-04-08T14:25:00Z"/>
                <w:b/>
                <w:sz w:val="20"/>
              </w:rPr>
            </w:pPr>
            <w:ins w:id="4744" w:author="USER" w:date="2024-04-08T14:25:00Z">
              <w:r>
                <w:rPr>
                  <w:b/>
                  <w:sz w:val="20"/>
                </w:rPr>
                <w:t>Acronym</w:t>
              </w:r>
            </w:ins>
          </w:p>
        </w:tc>
        <w:tc>
          <w:tcPr>
            <w:tcW w:w="2515" w:type="dxa"/>
            <w:shd w:val="clear" w:color="auto" w:fill="FFF1CC"/>
          </w:tcPr>
          <w:p w14:paraId="277EC243" w14:textId="77777777" w:rsidR="0088492D" w:rsidRDefault="0088492D" w:rsidP="0061406B">
            <w:pPr>
              <w:pStyle w:val="TableParagraph"/>
              <w:spacing w:before="114" w:line="261" w:lineRule="auto"/>
              <w:ind w:left="196" w:right="196"/>
              <w:rPr>
                <w:ins w:id="4745" w:author="USER" w:date="2024-04-08T14:25:00Z"/>
                <w:b/>
                <w:sz w:val="20"/>
              </w:rPr>
            </w:pPr>
            <w:ins w:id="4746" w:author="USER" w:date="2024-04-08T14:25:00Z">
              <w:r>
                <w:rPr>
                  <w:b/>
                  <w:sz w:val="20"/>
                </w:rPr>
                <w:t>Allowable Encoding Value</w:t>
              </w:r>
            </w:ins>
          </w:p>
        </w:tc>
        <w:tc>
          <w:tcPr>
            <w:tcW w:w="840" w:type="dxa"/>
            <w:shd w:val="clear" w:color="auto" w:fill="FFF1CC"/>
          </w:tcPr>
          <w:p w14:paraId="44EF527D" w14:textId="77777777" w:rsidR="0088492D" w:rsidRDefault="0088492D" w:rsidP="0061406B">
            <w:pPr>
              <w:pStyle w:val="TableParagraph"/>
              <w:spacing w:before="9"/>
              <w:ind w:left="196" w:right="196"/>
              <w:rPr>
                <w:ins w:id="4747" w:author="USER" w:date="2024-04-08T14:25:00Z"/>
                <w:b/>
                <w:sz w:val="20"/>
              </w:rPr>
            </w:pPr>
          </w:p>
          <w:p w14:paraId="2C3C708F" w14:textId="77777777" w:rsidR="0088492D" w:rsidRDefault="0088492D" w:rsidP="0061406B">
            <w:pPr>
              <w:pStyle w:val="TableParagraph"/>
              <w:spacing w:before="0"/>
              <w:ind w:left="196" w:right="196"/>
              <w:rPr>
                <w:ins w:id="4748" w:author="USER" w:date="2024-04-08T14:25:00Z"/>
                <w:b/>
                <w:sz w:val="20"/>
              </w:rPr>
            </w:pPr>
            <w:ins w:id="4749" w:author="USER" w:date="2024-04-08T14:25:00Z">
              <w:r>
                <w:rPr>
                  <w:b/>
                  <w:sz w:val="20"/>
                </w:rPr>
                <w:t>Type</w:t>
              </w:r>
            </w:ins>
          </w:p>
        </w:tc>
        <w:tc>
          <w:tcPr>
            <w:tcW w:w="1677" w:type="dxa"/>
            <w:shd w:val="clear" w:color="auto" w:fill="FFF1CC"/>
          </w:tcPr>
          <w:p w14:paraId="25B6EE0D" w14:textId="77777777" w:rsidR="0088492D" w:rsidRDefault="0088492D" w:rsidP="0061406B">
            <w:pPr>
              <w:pStyle w:val="TableParagraph"/>
              <w:spacing w:before="9"/>
              <w:ind w:left="196" w:right="196"/>
              <w:rPr>
                <w:ins w:id="4750" w:author="USER" w:date="2024-04-08T14:25:00Z"/>
                <w:b/>
                <w:sz w:val="20"/>
              </w:rPr>
            </w:pPr>
          </w:p>
          <w:p w14:paraId="75D722DD" w14:textId="77777777" w:rsidR="0088492D" w:rsidRDefault="0088492D" w:rsidP="0061406B">
            <w:pPr>
              <w:pStyle w:val="TableParagraph"/>
              <w:spacing w:before="0"/>
              <w:ind w:left="196" w:right="196"/>
              <w:rPr>
                <w:ins w:id="4751" w:author="USER" w:date="2024-04-08T14:25:00Z"/>
                <w:b/>
                <w:sz w:val="20"/>
              </w:rPr>
            </w:pPr>
            <w:ins w:id="4752" w:author="USER" w:date="2024-04-08T14:25:00Z">
              <w:r>
                <w:rPr>
                  <w:b/>
                  <w:sz w:val="20"/>
                </w:rPr>
                <w:t>Multiplicity</w:t>
              </w:r>
            </w:ins>
          </w:p>
        </w:tc>
      </w:tr>
      <w:tr w:rsidR="0088492D" w14:paraId="79E9058A" w14:textId="77777777" w:rsidTr="0061406B">
        <w:trPr>
          <w:trHeight w:val="462"/>
          <w:ins w:id="4753" w:author="USER" w:date="2024-04-08T14:25:00Z"/>
        </w:trPr>
        <w:tc>
          <w:tcPr>
            <w:tcW w:w="3356" w:type="dxa"/>
          </w:tcPr>
          <w:p w14:paraId="0B132844" w14:textId="77777777" w:rsidR="0088492D" w:rsidRDefault="0088492D" w:rsidP="0061406B">
            <w:pPr>
              <w:pStyle w:val="TableParagraph"/>
              <w:ind w:leftChars="89" w:left="196" w:rightChars="89" w:right="196"/>
              <w:rPr>
                <w:ins w:id="4754" w:author="USER" w:date="2024-04-08T14:25:00Z"/>
                <w:rFonts w:eastAsiaTheme="minorEastAsia"/>
                <w:sz w:val="18"/>
                <w:lang w:eastAsia="ko-KR"/>
              </w:rPr>
            </w:pPr>
            <w:ins w:id="4755" w:author="USER" w:date="2024-04-08T14:25:00Z">
              <w:r>
                <w:rPr>
                  <w:rFonts w:eastAsiaTheme="minorEastAsia"/>
                  <w:sz w:val="18"/>
                  <w:lang w:eastAsia="ko-KR"/>
                </w:rPr>
                <w:t>X</w:t>
              </w:r>
            </w:ins>
          </w:p>
        </w:tc>
        <w:tc>
          <w:tcPr>
            <w:tcW w:w="1677" w:type="dxa"/>
          </w:tcPr>
          <w:p w14:paraId="78FC6283" w14:textId="77777777" w:rsidR="0088492D" w:rsidRDefault="0088492D" w:rsidP="0061406B">
            <w:pPr>
              <w:pStyle w:val="TableParagraph"/>
              <w:spacing w:before="0"/>
              <w:ind w:left="196" w:right="196"/>
              <w:rPr>
                <w:ins w:id="4756" w:author="USER" w:date="2024-04-08T14:25:00Z"/>
                <w:rFonts w:ascii="Times New Roman"/>
                <w:sz w:val="18"/>
              </w:rPr>
            </w:pPr>
          </w:p>
        </w:tc>
        <w:tc>
          <w:tcPr>
            <w:tcW w:w="2515" w:type="dxa"/>
          </w:tcPr>
          <w:p w14:paraId="055C2312" w14:textId="77777777" w:rsidR="0088492D" w:rsidRDefault="0088492D" w:rsidP="0061406B">
            <w:pPr>
              <w:pStyle w:val="TableParagraph"/>
              <w:spacing w:before="0"/>
              <w:ind w:left="196" w:right="196"/>
              <w:rPr>
                <w:ins w:id="4757" w:author="USER" w:date="2024-04-08T14:25:00Z"/>
                <w:rFonts w:ascii="Times New Roman"/>
                <w:sz w:val="18"/>
              </w:rPr>
            </w:pPr>
          </w:p>
        </w:tc>
        <w:tc>
          <w:tcPr>
            <w:tcW w:w="840" w:type="dxa"/>
          </w:tcPr>
          <w:p w14:paraId="3ABA172C" w14:textId="77777777" w:rsidR="0088492D" w:rsidRDefault="0088492D" w:rsidP="0061406B">
            <w:pPr>
              <w:pStyle w:val="TableParagraph"/>
              <w:ind w:left="196" w:right="196"/>
              <w:rPr>
                <w:ins w:id="4758" w:author="USER" w:date="2024-04-08T14:25:00Z"/>
                <w:rFonts w:eastAsiaTheme="minorEastAsia"/>
                <w:sz w:val="18"/>
                <w:lang w:eastAsia="ko-KR"/>
              </w:rPr>
            </w:pPr>
            <w:ins w:id="4759" w:author="USER" w:date="2024-04-08T14:25:00Z">
              <w:r>
                <w:rPr>
                  <w:rFonts w:eastAsiaTheme="minorEastAsia" w:hint="eastAsia"/>
                  <w:sz w:val="18"/>
                  <w:lang w:eastAsia="ko-KR"/>
                </w:rPr>
                <w:t>I</w:t>
              </w:r>
              <w:r>
                <w:rPr>
                  <w:rFonts w:eastAsiaTheme="minorEastAsia"/>
                  <w:sz w:val="18"/>
                  <w:lang w:eastAsia="ko-KR"/>
                </w:rPr>
                <w:t>N</w:t>
              </w:r>
            </w:ins>
          </w:p>
        </w:tc>
        <w:tc>
          <w:tcPr>
            <w:tcW w:w="1677" w:type="dxa"/>
          </w:tcPr>
          <w:p w14:paraId="1017BE37" w14:textId="77777777" w:rsidR="0088492D" w:rsidRDefault="0088492D" w:rsidP="0061406B">
            <w:pPr>
              <w:pStyle w:val="TableParagraph"/>
              <w:ind w:left="196" w:right="196"/>
              <w:rPr>
                <w:ins w:id="4760" w:author="USER" w:date="2024-04-08T14:25:00Z"/>
                <w:rFonts w:eastAsiaTheme="minorEastAsia"/>
                <w:sz w:val="18"/>
                <w:lang w:eastAsia="ko-KR"/>
              </w:rPr>
            </w:pPr>
            <w:ins w:id="4761" w:author="USER" w:date="2024-04-08T14:25:00Z">
              <w:r>
                <w:rPr>
                  <w:rFonts w:eastAsiaTheme="minorEastAsia" w:hint="eastAsia"/>
                  <w:sz w:val="18"/>
                  <w:lang w:eastAsia="ko-KR"/>
                </w:rPr>
                <w:t>1</w:t>
              </w:r>
              <w:r>
                <w:rPr>
                  <w:rFonts w:eastAsiaTheme="minorEastAsia"/>
                  <w:sz w:val="18"/>
                  <w:lang w:eastAsia="ko-KR"/>
                </w:rPr>
                <w:t>, 1</w:t>
              </w:r>
            </w:ins>
          </w:p>
        </w:tc>
      </w:tr>
      <w:tr w:rsidR="0088492D" w14:paraId="0A7CC88B" w14:textId="77777777" w:rsidTr="0061406B">
        <w:trPr>
          <w:trHeight w:val="462"/>
          <w:ins w:id="4762" w:author="USER" w:date="2024-04-08T14:25:00Z"/>
        </w:trPr>
        <w:tc>
          <w:tcPr>
            <w:tcW w:w="3356" w:type="dxa"/>
          </w:tcPr>
          <w:p w14:paraId="7B867CDC" w14:textId="77777777" w:rsidR="0088492D" w:rsidRDefault="0088492D" w:rsidP="0061406B">
            <w:pPr>
              <w:pStyle w:val="TableParagraph"/>
              <w:ind w:leftChars="89" w:left="196" w:rightChars="89" w:right="196"/>
              <w:rPr>
                <w:ins w:id="4763" w:author="USER" w:date="2024-04-08T14:25:00Z"/>
                <w:rFonts w:eastAsiaTheme="minorEastAsia"/>
                <w:sz w:val="18"/>
                <w:lang w:eastAsia="ko-KR"/>
              </w:rPr>
            </w:pPr>
            <w:ins w:id="4764" w:author="USER" w:date="2024-04-08T14:25:00Z">
              <w:r>
                <w:rPr>
                  <w:rFonts w:eastAsiaTheme="minorEastAsia"/>
                  <w:sz w:val="18"/>
                  <w:lang w:eastAsia="ko-KR"/>
                </w:rPr>
                <w:t>Y</w:t>
              </w:r>
            </w:ins>
          </w:p>
        </w:tc>
        <w:tc>
          <w:tcPr>
            <w:tcW w:w="1677" w:type="dxa"/>
          </w:tcPr>
          <w:p w14:paraId="7170FC54" w14:textId="77777777" w:rsidR="0088492D" w:rsidRDefault="0088492D" w:rsidP="0061406B">
            <w:pPr>
              <w:pStyle w:val="TableParagraph"/>
              <w:spacing w:before="0"/>
              <w:ind w:left="196" w:right="196"/>
              <w:rPr>
                <w:ins w:id="4765" w:author="USER" w:date="2024-04-08T14:25:00Z"/>
                <w:rFonts w:ascii="Times New Roman"/>
                <w:sz w:val="18"/>
              </w:rPr>
            </w:pPr>
          </w:p>
        </w:tc>
        <w:tc>
          <w:tcPr>
            <w:tcW w:w="2515" w:type="dxa"/>
          </w:tcPr>
          <w:p w14:paraId="168D1ED3" w14:textId="77777777" w:rsidR="0088492D" w:rsidRDefault="0088492D" w:rsidP="0061406B">
            <w:pPr>
              <w:pStyle w:val="TableParagraph"/>
              <w:spacing w:before="0"/>
              <w:ind w:left="196" w:right="196"/>
              <w:rPr>
                <w:ins w:id="4766" w:author="USER" w:date="2024-04-08T14:25:00Z"/>
                <w:rFonts w:ascii="Times New Roman"/>
                <w:sz w:val="18"/>
              </w:rPr>
            </w:pPr>
          </w:p>
        </w:tc>
        <w:tc>
          <w:tcPr>
            <w:tcW w:w="840" w:type="dxa"/>
          </w:tcPr>
          <w:p w14:paraId="3EE44551" w14:textId="77777777" w:rsidR="0088492D" w:rsidRDefault="0088492D" w:rsidP="0061406B">
            <w:pPr>
              <w:pStyle w:val="TableParagraph"/>
              <w:ind w:left="196" w:right="196"/>
              <w:rPr>
                <w:ins w:id="4767" w:author="USER" w:date="2024-04-08T14:25:00Z"/>
                <w:rFonts w:eastAsiaTheme="minorEastAsia"/>
                <w:sz w:val="18"/>
                <w:lang w:eastAsia="ko-KR"/>
              </w:rPr>
            </w:pPr>
            <w:ins w:id="4768" w:author="USER" w:date="2024-04-08T14:25:00Z">
              <w:r>
                <w:rPr>
                  <w:rFonts w:eastAsiaTheme="minorEastAsia" w:hint="eastAsia"/>
                  <w:sz w:val="18"/>
                  <w:lang w:eastAsia="ko-KR"/>
                </w:rPr>
                <w:t>I</w:t>
              </w:r>
              <w:r>
                <w:rPr>
                  <w:rFonts w:eastAsiaTheme="minorEastAsia"/>
                  <w:sz w:val="18"/>
                  <w:lang w:eastAsia="ko-KR"/>
                </w:rPr>
                <w:t>N</w:t>
              </w:r>
            </w:ins>
          </w:p>
        </w:tc>
        <w:tc>
          <w:tcPr>
            <w:tcW w:w="1677" w:type="dxa"/>
          </w:tcPr>
          <w:p w14:paraId="564404E6" w14:textId="77777777" w:rsidR="0088492D" w:rsidRDefault="0088492D" w:rsidP="0061406B">
            <w:pPr>
              <w:pStyle w:val="TableParagraph"/>
              <w:ind w:left="196" w:right="196"/>
              <w:rPr>
                <w:ins w:id="4769" w:author="USER" w:date="2024-04-08T14:25:00Z"/>
                <w:rFonts w:eastAsiaTheme="minorEastAsia"/>
                <w:sz w:val="18"/>
                <w:lang w:eastAsia="ko-KR"/>
              </w:rPr>
            </w:pPr>
            <w:ins w:id="4770" w:author="USER" w:date="2024-04-08T14:25:00Z">
              <w:r>
                <w:rPr>
                  <w:rFonts w:eastAsiaTheme="minorEastAsia" w:hint="eastAsia"/>
                  <w:sz w:val="18"/>
                  <w:lang w:eastAsia="ko-KR"/>
                </w:rPr>
                <w:t>1</w:t>
              </w:r>
              <w:r>
                <w:rPr>
                  <w:rFonts w:eastAsiaTheme="minorEastAsia"/>
                  <w:sz w:val="18"/>
                  <w:lang w:eastAsia="ko-KR"/>
                </w:rPr>
                <w:t>, 1</w:t>
              </w:r>
            </w:ins>
          </w:p>
        </w:tc>
      </w:tr>
    </w:tbl>
    <w:p w14:paraId="70263FEE" w14:textId="77777777" w:rsidR="0088492D" w:rsidRDefault="0088492D" w:rsidP="0088492D">
      <w:pPr>
        <w:pStyle w:val="a3"/>
        <w:spacing w:before="10"/>
        <w:ind w:right="220"/>
        <w:rPr>
          <w:ins w:id="4771" w:author="USER" w:date="2024-04-08T14:25:00Z"/>
          <w:b w:val="0"/>
          <w:sz w:val="24"/>
        </w:rPr>
      </w:pPr>
    </w:p>
    <w:p w14:paraId="33CDD544" w14:textId="3367F1A7" w:rsidR="00357F5C" w:rsidDel="00357F5C" w:rsidRDefault="00357F5C" w:rsidP="00390F3F">
      <w:pPr>
        <w:pStyle w:val="1"/>
        <w:numPr>
          <w:ilvl w:val="0"/>
          <w:numId w:val="16"/>
        </w:numPr>
        <w:tabs>
          <w:tab w:val="left" w:pos="434"/>
        </w:tabs>
        <w:ind w:right="196"/>
        <w:rPr>
          <w:del w:id="4772" w:author="USER" w:date="2024-04-08T14:20:00Z"/>
        </w:rPr>
      </w:pPr>
    </w:p>
    <w:p w14:paraId="526F28FF" w14:textId="77777777" w:rsidR="0088492D" w:rsidRDefault="0088492D">
      <w:pPr>
        <w:rPr>
          <w:ins w:id="4773" w:author="USER" w:date="2024-04-08T14:25:00Z"/>
          <w:b/>
          <w:bCs/>
          <w:sz w:val="24"/>
          <w:szCs w:val="24"/>
        </w:rPr>
      </w:pPr>
      <w:ins w:id="4774" w:author="USER" w:date="2024-04-08T14:25:00Z">
        <w:r>
          <w:br w:type="page"/>
        </w:r>
      </w:ins>
    </w:p>
    <w:p w14:paraId="76C4AB9A" w14:textId="77777777" w:rsidR="0088492D" w:rsidRDefault="0088492D" w:rsidP="0088492D">
      <w:pPr>
        <w:pStyle w:val="2"/>
        <w:numPr>
          <w:ilvl w:val="1"/>
          <w:numId w:val="16"/>
        </w:numPr>
      </w:pPr>
      <w:r>
        <w:lastRenderedPageBreak/>
        <w:t>Default</w:t>
      </w:r>
      <w:r>
        <w:rPr>
          <w:spacing w:val="-1"/>
        </w:rPr>
        <w:t xml:space="preserve"> </w:t>
      </w:r>
      <w:r>
        <w:t>Locale</w:t>
      </w:r>
    </w:p>
    <w:p w14:paraId="71F82E6D" w14:textId="77777777" w:rsidR="0088492D" w:rsidRDefault="0088492D" w:rsidP="0088492D">
      <w:pPr>
        <w:pStyle w:val="a3"/>
        <w:spacing w:before="5"/>
        <w:ind w:right="220"/>
        <w:rPr>
          <w:b w:val="0"/>
          <w:sz w:val="22"/>
        </w:rPr>
      </w:pPr>
    </w:p>
    <w:p w14:paraId="5919F29F" w14:textId="77777777" w:rsidR="0088492D" w:rsidRDefault="0088492D" w:rsidP="0088492D">
      <w:pPr>
        <w:pStyle w:val="a3"/>
        <w:ind w:right="220"/>
      </w:pPr>
      <w:r>
        <w:t xml:space="preserve">Definition: </w:t>
      </w:r>
      <w:r w:rsidRPr="005F78DD">
        <w:rPr>
          <w:b w:val="0"/>
          <w:bCs/>
        </w:rPr>
        <w:t>Default language and character set used in the dataset.</w:t>
      </w:r>
    </w:p>
    <w:p w14:paraId="537DB4AC" w14:textId="77777777" w:rsidR="0088492D" w:rsidRDefault="0088492D" w:rsidP="0088492D">
      <w:pPr>
        <w:pStyle w:val="a3"/>
        <w:spacing w:before="7"/>
        <w:ind w:right="220"/>
        <w:rPr>
          <w:sz w:val="22"/>
        </w:rPr>
      </w:pPr>
    </w:p>
    <w:p w14:paraId="18890E71" w14:textId="77777777" w:rsidR="0088492D" w:rsidRDefault="0088492D" w:rsidP="0088492D">
      <w:pPr>
        <w:ind w:left="196" w:right="196"/>
        <w:rPr>
          <w:sz w:val="20"/>
        </w:rPr>
      </w:pPr>
      <w:r>
        <w:rPr>
          <w:b/>
          <w:sz w:val="20"/>
        </w:rPr>
        <w:t xml:space="preserve">CamelCase: </w:t>
      </w:r>
      <w:r>
        <w:rPr>
          <w:sz w:val="20"/>
        </w:rPr>
        <w:t>defaultLocale</w:t>
      </w:r>
    </w:p>
    <w:p w14:paraId="5CFBC45D" w14:textId="77777777" w:rsidR="0088492D" w:rsidRDefault="0088492D" w:rsidP="0088492D">
      <w:pPr>
        <w:pStyle w:val="a3"/>
        <w:spacing w:before="4"/>
        <w:ind w:right="220"/>
        <w:rPr>
          <w:sz w:val="22"/>
        </w:rPr>
      </w:pPr>
    </w:p>
    <w:p w14:paraId="41A91048" w14:textId="77777777" w:rsidR="0088492D" w:rsidRDefault="0088492D" w:rsidP="0088492D">
      <w:pPr>
        <w:pStyle w:val="a3"/>
        <w:ind w:right="220"/>
      </w:pPr>
      <w:r>
        <w:t>Alias:</w:t>
      </w:r>
    </w:p>
    <w:p w14:paraId="0DE27499" w14:textId="77777777" w:rsidR="0088492D" w:rsidRDefault="0088492D" w:rsidP="0088492D">
      <w:pPr>
        <w:pStyle w:val="a3"/>
        <w:spacing w:before="7"/>
        <w:ind w:right="220"/>
        <w:rPr>
          <w:b w:val="0"/>
          <w:sz w:val="22"/>
        </w:rPr>
      </w:pPr>
    </w:p>
    <w:p w14:paraId="439FCE46" w14:textId="77777777" w:rsidR="0088492D" w:rsidRDefault="0088492D" w:rsidP="0088492D">
      <w:pPr>
        <w:ind w:left="196" w:right="196"/>
        <w:rPr>
          <w:sz w:val="20"/>
        </w:rPr>
      </w:pPr>
      <w:r>
        <w:rPr>
          <w:b/>
          <w:sz w:val="20"/>
        </w:rPr>
        <w:t xml:space="preserve">Remarks: </w:t>
      </w:r>
      <w:r>
        <w:rPr>
          <w:sz w:val="20"/>
        </w:rPr>
        <w:t>No remarks.</w:t>
      </w:r>
    </w:p>
    <w:p w14:paraId="64B93236" w14:textId="77777777" w:rsidR="0088492D" w:rsidRDefault="0088492D" w:rsidP="0088492D">
      <w:pPr>
        <w:pStyle w:val="a3"/>
        <w:ind w:right="220"/>
        <w:rPr>
          <w:sz w:val="22"/>
        </w:rPr>
      </w:pPr>
    </w:p>
    <w:p w14:paraId="2FC83934" w14:textId="77777777" w:rsidR="0088492D" w:rsidRDefault="0088492D" w:rsidP="0088492D">
      <w:pPr>
        <w:pStyle w:val="a3"/>
        <w:ind w:right="220"/>
        <w:rPr>
          <w:sz w:val="22"/>
        </w:rPr>
      </w:pPr>
    </w:p>
    <w:p w14:paraId="2F4755D6" w14:textId="77777777" w:rsidR="0088492D" w:rsidRDefault="0088492D" w:rsidP="0088492D">
      <w:pPr>
        <w:pStyle w:val="a3"/>
        <w:spacing w:before="9"/>
        <w:ind w:right="220"/>
        <w:rPr>
          <w:sz w:val="31"/>
        </w:rPr>
      </w:pPr>
    </w:p>
    <w:p w14:paraId="5EB4B354" w14:textId="77777777" w:rsidR="0088492D" w:rsidRDefault="0088492D" w:rsidP="0088492D">
      <w:pPr>
        <w:pStyle w:val="a3"/>
        <w:ind w:right="220"/>
      </w:pPr>
      <w:r>
        <w:t>SubAttribute Bindings:</w:t>
      </w:r>
    </w:p>
    <w:p w14:paraId="55508D62" w14:textId="77777777" w:rsidR="0088492D" w:rsidRDefault="0088492D" w:rsidP="0088492D">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88492D" w14:paraId="2BEFD7F8" w14:textId="77777777" w:rsidTr="0061406B">
        <w:trPr>
          <w:trHeight w:val="737"/>
        </w:trPr>
        <w:tc>
          <w:tcPr>
            <w:tcW w:w="3356" w:type="dxa"/>
            <w:shd w:val="clear" w:color="auto" w:fill="FFF1CC"/>
          </w:tcPr>
          <w:p w14:paraId="0E4CC9B6" w14:textId="77777777" w:rsidR="0088492D" w:rsidRDefault="0088492D" w:rsidP="0061406B">
            <w:pPr>
              <w:pStyle w:val="TableParagraph"/>
              <w:spacing w:before="9"/>
              <w:ind w:left="196" w:right="196"/>
              <w:rPr>
                <w:b/>
                <w:sz w:val="20"/>
              </w:rPr>
            </w:pPr>
          </w:p>
          <w:p w14:paraId="32E30E2E" w14:textId="77777777" w:rsidR="0088492D" w:rsidRDefault="0088492D" w:rsidP="0061406B">
            <w:pPr>
              <w:pStyle w:val="TableParagraph"/>
              <w:spacing w:before="0"/>
              <w:ind w:left="196" w:right="196"/>
              <w:rPr>
                <w:b/>
                <w:sz w:val="20"/>
              </w:rPr>
            </w:pPr>
            <w:r>
              <w:rPr>
                <w:b/>
                <w:sz w:val="20"/>
              </w:rPr>
              <w:t>S-10x Attribute</w:t>
            </w:r>
          </w:p>
        </w:tc>
        <w:tc>
          <w:tcPr>
            <w:tcW w:w="1677" w:type="dxa"/>
            <w:shd w:val="clear" w:color="auto" w:fill="FFF1CC"/>
          </w:tcPr>
          <w:p w14:paraId="4BA3C3FE" w14:textId="77777777" w:rsidR="0088492D" w:rsidRDefault="0088492D" w:rsidP="0061406B">
            <w:pPr>
              <w:pStyle w:val="TableParagraph"/>
              <w:spacing w:before="114"/>
              <w:ind w:left="196" w:right="196"/>
              <w:rPr>
                <w:b/>
                <w:sz w:val="20"/>
              </w:rPr>
            </w:pPr>
            <w:r>
              <w:rPr>
                <w:b/>
                <w:sz w:val="20"/>
              </w:rPr>
              <w:t>S-57</w:t>
            </w:r>
          </w:p>
          <w:p w14:paraId="64A2B379" w14:textId="77777777" w:rsidR="0088492D" w:rsidRDefault="0088492D" w:rsidP="0061406B">
            <w:pPr>
              <w:pStyle w:val="TableParagraph"/>
              <w:spacing w:before="20"/>
              <w:ind w:left="196" w:right="196"/>
              <w:rPr>
                <w:b/>
                <w:sz w:val="20"/>
              </w:rPr>
            </w:pPr>
            <w:r>
              <w:rPr>
                <w:b/>
                <w:sz w:val="20"/>
              </w:rPr>
              <w:t>Acronym</w:t>
            </w:r>
          </w:p>
        </w:tc>
        <w:tc>
          <w:tcPr>
            <w:tcW w:w="2515" w:type="dxa"/>
            <w:shd w:val="clear" w:color="auto" w:fill="FFF1CC"/>
          </w:tcPr>
          <w:p w14:paraId="50CC1EBE" w14:textId="77777777" w:rsidR="0088492D" w:rsidRDefault="0088492D" w:rsidP="0061406B">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41C44D8B" w14:textId="77777777" w:rsidR="0088492D" w:rsidRDefault="0088492D" w:rsidP="0061406B">
            <w:pPr>
              <w:pStyle w:val="TableParagraph"/>
              <w:spacing w:before="9"/>
              <w:ind w:left="196" w:right="196"/>
              <w:rPr>
                <w:b/>
                <w:sz w:val="20"/>
              </w:rPr>
            </w:pPr>
          </w:p>
          <w:p w14:paraId="22DFA444" w14:textId="77777777" w:rsidR="0088492D" w:rsidRDefault="0088492D" w:rsidP="0061406B">
            <w:pPr>
              <w:pStyle w:val="TableParagraph"/>
              <w:spacing w:before="0"/>
              <w:ind w:left="196" w:right="196"/>
              <w:rPr>
                <w:b/>
                <w:sz w:val="20"/>
              </w:rPr>
            </w:pPr>
            <w:r>
              <w:rPr>
                <w:b/>
                <w:sz w:val="20"/>
              </w:rPr>
              <w:t>Type</w:t>
            </w:r>
          </w:p>
        </w:tc>
        <w:tc>
          <w:tcPr>
            <w:tcW w:w="1537" w:type="dxa"/>
            <w:shd w:val="clear" w:color="auto" w:fill="FFF1CC"/>
          </w:tcPr>
          <w:p w14:paraId="78AD8537" w14:textId="77777777" w:rsidR="0088492D" w:rsidRDefault="0088492D" w:rsidP="0061406B">
            <w:pPr>
              <w:pStyle w:val="TableParagraph"/>
              <w:spacing w:before="9"/>
              <w:ind w:left="196" w:right="196"/>
              <w:rPr>
                <w:b/>
                <w:sz w:val="20"/>
              </w:rPr>
            </w:pPr>
          </w:p>
          <w:p w14:paraId="33DC77E2" w14:textId="77777777" w:rsidR="0088492D" w:rsidRDefault="0088492D" w:rsidP="0061406B">
            <w:pPr>
              <w:pStyle w:val="TableParagraph"/>
              <w:spacing w:before="0"/>
              <w:ind w:left="196" w:right="196"/>
              <w:rPr>
                <w:b/>
                <w:sz w:val="20"/>
              </w:rPr>
            </w:pPr>
            <w:r>
              <w:rPr>
                <w:b/>
                <w:sz w:val="20"/>
              </w:rPr>
              <w:t>Multiplicity</w:t>
            </w:r>
          </w:p>
        </w:tc>
      </w:tr>
      <w:tr w:rsidR="0088492D" w14:paraId="19AC5A2E" w14:textId="77777777" w:rsidTr="0061406B">
        <w:trPr>
          <w:trHeight w:val="462"/>
        </w:trPr>
        <w:tc>
          <w:tcPr>
            <w:tcW w:w="3356" w:type="dxa"/>
          </w:tcPr>
          <w:p w14:paraId="2B3D07C8" w14:textId="77777777" w:rsidR="0088492D" w:rsidRDefault="0088492D" w:rsidP="0061406B">
            <w:pPr>
              <w:pStyle w:val="TableParagraph"/>
              <w:ind w:left="196" w:right="196"/>
              <w:rPr>
                <w:sz w:val="18"/>
              </w:rPr>
            </w:pPr>
            <w:r>
              <w:rPr>
                <w:sz w:val="18"/>
              </w:rPr>
              <w:t xml:space="preserve">Character Encoding </w:t>
            </w:r>
          </w:p>
        </w:tc>
        <w:tc>
          <w:tcPr>
            <w:tcW w:w="1677" w:type="dxa"/>
          </w:tcPr>
          <w:p w14:paraId="5F605075" w14:textId="77777777" w:rsidR="0088492D" w:rsidRDefault="0088492D" w:rsidP="0061406B">
            <w:pPr>
              <w:pStyle w:val="TableParagraph"/>
              <w:spacing w:before="0"/>
              <w:ind w:left="196" w:right="196"/>
              <w:rPr>
                <w:rFonts w:ascii="Times New Roman"/>
                <w:sz w:val="18"/>
              </w:rPr>
            </w:pPr>
          </w:p>
        </w:tc>
        <w:tc>
          <w:tcPr>
            <w:tcW w:w="2515" w:type="dxa"/>
          </w:tcPr>
          <w:p w14:paraId="0CFB7951" w14:textId="77777777" w:rsidR="0088492D" w:rsidRDefault="0088492D" w:rsidP="0061406B">
            <w:pPr>
              <w:pStyle w:val="TableParagraph"/>
              <w:spacing w:before="0"/>
              <w:ind w:left="196" w:right="196"/>
              <w:rPr>
                <w:rFonts w:ascii="Times New Roman"/>
                <w:sz w:val="18"/>
              </w:rPr>
            </w:pPr>
          </w:p>
        </w:tc>
        <w:tc>
          <w:tcPr>
            <w:tcW w:w="980" w:type="dxa"/>
          </w:tcPr>
          <w:p w14:paraId="2669BF9D" w14:textId="77777777" w:rsidR="0088492D" w:rsidRDefault="0088492D" w:rsidP="0061406B">
            <w:pPr>
              <w:pStyle w:val="TableParagraph"/>
              <w:ind w:left="196" w:right="196"/>
              <w:rPr>
                <w:sz w:val="18"/>
              </w:rPr>
            </w:pPr>
            <w:r>
              <w:rPr>
                <w:sz w:val="18"/>
              </w:rPr>
              <w:t>TE</w:t>
            </w:r>
          </w:p>
        </w:tc>
        <w:tc>
          <w:tcPr>
            <w:tcW w:w="1537" w:type="dxa"/>
          </w:tcPr>
          <w:p w14:paraId="41E8C3CD" w14:textId="77777777" w:rsidR="0088492D" w:rsidRDefault="0088492D" w:rsidP="0061406B">
            <w:pPr>
              <w:pStyle w:val="TableParagraph"/>
              <w:ind w:left="196" w:right="196"/>
              <w:rPr>
                <w:sz w:val="18"/>
              </w:rPr>
            </w:pPr>
            <w:r>
              <w:rPr>
                <w:sz w:val="18"/>
              </w:rPr>
              <w:t>1, 1</w:t>
            </w:r>
          </w:p>
        </w:tc>
      </w:tr>
      <w:tr w:rsidR="0088492D" w14:paraId="1B6D91BB" w14:textId="77777777" w:rsidTr="0061406B">
        <w:trPr>
          <w:trHeight w:val="462"/>
        </w:trPr>
        <w:tc>
          <w:tcPr>
            <w:tcW w:w="3356" w:type="dxa"/>
          </w:tcPr>
          <w:p w14:paraId="040C4DDD" w14:textId="77777777" w:rsidR="0088492D" w:rsidRDefault="0088492D" w:rsidP="0061406B">
            <w:pPr>
              <w:pStyle w:val="TableParagraph"/>
              <w:ind w:left="196" w:right="196"/>
              <w:rPr>
                <w:sz w:val="18"/>
              </w:rPr>
            </w:pPr>
            <w:r>
              <w:rPr>
                <w:sz w:val="18"/>
              </w:rPr>
              <w:t>Country Name</w:t>
            </w:r>
          </w:p>
        </w:tc>
        <w:tc>
          <w:tcPr>
            <w:tcW w:w="1677" w:type="dxa"/>
          </w:tcPr>
          <w:p w14:paraId="6713BEC5" w14:textId="77777777" w:rsidR="0088492D" w:rsidRDefault="0088492D" w:rsidP="0061406B">
            <w:pPr>
              <w:pStyle w:val="TableParagraph"/>
              <w:spacing w:before="0"/>
              <w:ind w:left="196" w:right="196"/>
              <w:rPr>
                <w:rFonts w:ascii="Times New Roman"/>
                <w:sz w:val="18"/>
              </w:rPr>
            </w:pPr>
          </w:p>
        </w:tc>
        <w:tc>
          <w:tcPr>
            <w:tcW w:w="2515" w:type="dxa"/>
          </w:tcPr>
          <w:p w14:paraId="7B8A8133" w14:textId="77777777" w:rsidR="0088492D" w:rsidRDefault="0088492D" w:rsidP="0061406B">
            <w:pPr>
              <w:pStyle w:val="TableParagraph"/>
              <w:spacing w:before="0"/>
              <w:ind w:left="196" w:right="196"/>
              <w:rPr>
                <w:rFonts w:ascii="Times New Roman"/>
                <w:sz w:val="18"/>
              </w:rPr>
            </w:pPr>
          </w:p>
        </w:tc>
        <w:tc>
          <w:tcPr>
            <w:tcW w:w="980" w:type="dxa"/>
          </w:tcPr>
          <w:p w14:paraId="0B8B887A" w14:textId="77777777" w:rsidR="0088492D" w:rsidRDefault="0088492D" w:rsidP="0061406B">
            <w:pPr>
              <w:pStyle w:val="TableParagraph"/>
              <w:ind w:left="196" w:right="196"/>
              <w:rPr>
                <w:sz w:val="18"/>
              </w:rPr>
            </w:pPr>
            <w:r>
              <w:rPr>
                <w:sz w:val="18"/>
              </w:rPr>
              <w:t>TE</w:t>
            </w:r>
          </w:p>
        </w:tc>
        <w:tc>
          <w:tcPr>
            <w:tcW w:w="1537" w:type="dxa"/>
          </w:tcPr>
          <w:p w14:paraId="02FF690C" w14:textId="77777777" w:rsidR="0088492D" w:rsidRDefault="0088492D" w:rsidP="0061406B">
            <w:pPr>
              <w:pStyle w:val="TableParagraph"/>
              <w:ind w:left="196" w:right="196"/>
              <w:rPr>
                <w:sz w:val="18"/>
              </w:rPr>
            </w:pPr>
            <w:r>
              <w:rPr>
                <w:sz w:val="18"/>
              </w:rPr>
              <w:t>1, 1</w:t>
            </w:r>
          </w:p>
        </w:tc>
      </w:tr>
      <w:tr w:rsidR="0088492D" w14:paraId="73DAE009" w14:textId="77777777" w:rsidTr="0061406B">
        <w:trPr>
          <w:trHeight w:val="465"/>
        </w:trPr>
        <w:tc>
          <w:tcPr>
            <w:tcW w:w="3356" w:type="dxa"/>
          </w:tcPr>
          <w:p w14:paraId="557C7865" w14:textId="77777777" w:rsidR="0088492D" w:rsidRDefault="0088492D" w:rsidP="0061406B">
            <w:pPr>
              <w:pStyle w:val="TableParagraph"/>
              <w:spacing w:before="121"/>
              <w:ind w:left="196" w:right="196"/>
              <w:rPr>
                <w:sz w:val="18"/>
              </w:rPr>
            </w:pPr>
            <w:r>
              <w:rPr>
                <w:sz w:val="18"/>
              </w:rPr>
              <w:t>Language</w:t>
            </w:r>
          </w:p>
        </w:tc>
        <w:tc>
          <w:tcPr>
            <w:tcW w:w="1677" w:type="dxa"/>
          </w:tcPr>
          <w:p w14:paraId="232393C9" w14:textId="77777777" w:rsidR="0088492D" w:rsidRDefault="0088492D" w:rsidP="0061406B">
            <w:pPr>
              <w:pStyle w:val="TableParagraph"/>
              <w:spacing w:before="0"/>
              <w:ind w:left="196" w:right="196"/>
              <w:rPr>
                <w:rFonts w:ascii="Times New Roman"/>
                <w:sz w:val="18"/>
              </w:rPr>
            </w:pPr>
          </w:p>
        </w:tc>
        <w:tc>
          <w:tcPr>
            <w:tcW w:w="2515" w:type="dxa"/>
          </w:tcPr>
          <w:p w14:paraId="26E93860" w14:textId="77777777" w:rsidR="0088492D" w:rsidRDefault="0088492D" w:rsidP="0061406B">
            <w:pPr>
              <w:pStyle w:val="TableParagraph"/>
              <w:spacing w:before="0"/>
              <w:ind w:left="196" w:right="196"/>
              <w:rPr>
                <w:rFonts w:ascii="Times New Roman"/>
                <w:sz w:val="18"/>
              </w:rPr>
            </w:pPr>
          </w:p>
        </w:tc>
        <w:tc>
          <w:tcPr>
            <w:tcW w:w="980" w:type="dxa"/>
          </w:tcPr>
          <w:p w14:paraId="5C2470BF" w14:textId="77777777" w:rsidR="0088492D" w:rsidRDefault="0088492D" w:rsidP="0061406B">
            <w:pPr>
              <w:pStyle w:val="TableParagraph"/>
              <w:spacing w:before="121"/>
              <w:ind w:left="196" w:right="196"/>
              <w:rPr>
                <w:sz w:val="18"/>
              </w:rPr>
            </w:pPr>
            <w:r>
              <w:rPr>
                <w:sz w:val="18"/>
              </w:rPr>
              <w:t>TE</w:t>
            </w:r>
          </w:p>
        </w:tc>
        <w:tc>
          <w:tcPr>
            <w:tcW w:w="1537" w:type="dxa"/>
          </w:tcPr>
          <w:p w14:paraId="7D06403A" w14:textId="77777777" w:rsidR="0088492D" w:rsidRDefault="0088492D" w:rsidP="0061406B">
            <w:pPr>
              <w:pStyle w:val="TableParagraph"/>
              <w:spacing w:before="121"/>
              <w:ind w:left="196" w:right="196"/>
              <w:rPr>
                <w:sz w:val="18"/>
              </w:rPr>
            </w:pPr>
            <w:r>
              <w:rPr>
                <w:sz w:val="18"/>
              </w:rPr>
              <w:t>0. 1</w:t>
            </w:r>
          </w:p>
        </w:tc>
      </w:tr>
    </w:tbl>
    <w:p w14:paraId="2ED1B9EC" w14:textId="77777777" w:rsidR="0088492D" w:rsidRDefault="0088492D" w:rsidP="0088492D">
      <w:pPr>
        <w:pStyle w:val="a3"/>
        <w:ind w:right="220"/>
      </w:pPr>
    </w:p>
    <w:p w14:paraId="46608C4A" w14:textId="77777777" w:rsidR="0088492D" w:rsidRDefault="0088492D">
      <w:pPr>
        <w:rPr>
          <w:ins w:id="4775" w:author="USER" w:date="2024-04-08T14:25:00Z"/>
          <w:b/>
          <w:bCs/>
          <w:sz w:val="24"/>
          <w:szCs w:val="24"/>
        </w:rPr>
      </w:pPr>
      <w:ins w:id="4776" w:author="USER" w:date="2024-04-08T14:25:00Z">
        <w:r>
          <w:br w:type="page"/>
        </w:r>
      </w:ins>
    </w:p>
    <w:p w14:paraId="6BF7DEEF" w14:textId="666B8880" w:rsidR="00A62798" w:rsidRDefault="00A62798" w:rsidP="0088492D">
      <w:pPr>
        <w:pStyle w:val="2"/>
        <w:numPr>
          <w:ilvl w:val="1"/>
          <w:numId w:val="16"/>
        </w:numPr>
      </w:pPr>
      <w:r>
        <w:lastRenderedPageBreak/>
        <w:t>Feature</w:t>
      </w:r>
      <w:r>
        <w:rPr>
          <w:spacing w:val="-1"/>
        </w:rPr>
        <w:t xml:space="preserve"> </w:t>
      </w:r>
      <w:r>
        <w:t>Name</w:t>
      </w:r>
    </w:p>
    <w:p w14:paraId="1F30620D" w14:textId="227A56EF" w:rsidR="00A62798" w:rsidRDefault="00A62798" w:rsidP="00A62798">
      <w:pPr>
        <w:pStyle w:val="a3"/>
        <w:spacing w:before="5"/>
        <w:ind w:right="220"/>
        <w:rPr>
          <w:ins w:id="4777" w:author="USER" w:date="2024-04-08T14:20:00Z"/>
          <w:b w:val="0"/>
          <w:sz w:val="22"/>
        </w:rPr>
      </w:pPr>
    </w:p>
    <w:p w14:paraId="4A65C55F" w14:textId="77777777" w:rsidR="00357F5C" w:rsidRDefault="00357F5C" w:rsidP="00A62798">
      <w:pPr>
        <w:pStyle w:val="a3"/>
        <w:spacing w:before="5"/>
        <w:ind w:right="220"/>
        <w:rPr>
          <w:b w:val="0"/>
          <w:sz w:val="22"/>
        </w:rPr>
      </w:pPr>
    </w:p>
    <w:p w14:paraId="1E2E3D81" w14:textId="77777777" w:rsidR="00A62798" w:rsidRDefault="00A62798" w:rsidP="00A62798">
      <w:pPr>
        <w:pStyle w:val="a3"/>
        <w:spacing w:line="264" w:lineRule="auto"/>
        <w:ind w:right="220"/>
      </w:pPr>
      <w:r>
        <w:t xml:space="preserve">Definition: </w:t>
      </w:r>
      <w:r w:rsidRPr="00A62798">
        <w:rPr>
          <w:b w:val="0"/>
          <w:bCs/>
        </w:rPr>
        <w:t>Provides the name of an entity, defines the national language of the name, and provides the option to display the name at various system display settings.</w:t>
      </w:r>
    </w:p>
    <w:p w14:paraId="6EFA3ADA" w14:textId="77777777" w:rsidR="00A62798" w:rsidRDefault="00A62798" w:rsidP="00A62798">
      <w:pPr>
        <w:pStyle w:val="a3"/>
        <w:spacing w:before="1"/>
        <w:ind w:right="220"/>
      </w:pPr>
    </w:p>
    <w:p w14:paraId="10B0B7DB" w14:textId="77777777" w:rsidR="00A62798" w:rsidRDefault="00A62798" w:rsidP="00A62798">
      <w:pPr>
        <w:ind w:left="196" w:right="196"/>
        <w:rPr>
          <w:sz w:val="20"/>
        </w:rPr>
      </w:pPr>
      <w:r>
        <w:rPr>
          <w:b/>
          <w:sz w:val="20"/>
        </w:rPr>
        <w:t xml:space="preserve">CamelCase: </w:t>
      </w:r>
      <w:r>
        <w:rPr>
          <w:sz w:val="20"/>
        </w:rPr>
        <w:t>featureName</w:t>
      </w:r>
    </w:p>
    <w:p w14:paraId="668A0D5F" w14:textId="77777777" w:rsidR="00A62798" w:rsidRDefault="00A62798" w:rsidP="00A62798">
      <w:pPr>
        <w:pStyle w:val="a3"/>
        <w:spacing w:before="7"/>
        <w:ind w:right="220"/>
        <w:rPr>
          <w:sz w:val="22"/>
        </w:rPr>
      </w:pPr>
    </w:p>
    <w:p w14:paraId="592FD3EC" w14:textId="77777777" w:rsidR="00A62798" w:rsidRDefault="00A62798" w:rsidP="00263F8B">
      <w:pPr>
        <w:pStyle w:val="a3"/>
        <w:ind w:right="220"/>
      </w:pPr>
      <w:r>
        <w:t>Alias:</w:t>
      </w:r>
    </w:p>
    <w:p w14:paraId="1AE1D97B" w14:textId="77777777" w:rsidR="00A62798" w:rsidRDefault="00A62798" w:rsidP="00A62798">
      <w:pPr>
        <w:pStyle w:val="a3"/>
        <w:spacing w:before="4"/>
        <w:ind w:right="220"/>
        <w:rPr>
          <w:b w:val="0"/>
          <w:sz w:val="22"/>
        </w:rPr>
      </w:pPr>
    </w:p>
    <w:p w14:paraId="656107DE" w14:textId="77777777" w:rsidR="00A62798" w:rsidRDefault="00A62798" w:rsidP="00A62798">
      <w:pPr>
        <w:ind w:left="196" w:right="196"/>
        <w:rPr>
          <w:sz w:val="20"/>
        </w:rPr>
      </w:pPr>
      <w:r>
        <w:rPr>
          <w:b/>
          <w:sz w:val="20"/>
        </w:rPr>
        <w:t xml:space="preserve">Remarks: </w:t>
      </w:r>
      <w:r>
        <w:rPr>
          <w:sz w:val="20"/>
        </w:rPr>
        <w:t>No remarks.</w:t>
      </w:r>
    </w:p>
    <w:p w14:paraId="5677B4BA" w14:textId="77777777" w:rsidR="00A62798" w:rsidRDefault="00A62798" w:rsidP="00A62798">
      <w:pPr>
        <w:pStyle w:val="a3"/>
        <w:ind w:right="220"/>
        <w:rPr>
          <w:sz w:val="22"/>
        </w:rPr>
      </w:pPr>
    </w:p>
    <w:p w14:paraId="495D1EAF" w14:textId="77777777" w:rsidR="00A62798" w:rsidRDefault="00A62798" w:rsidP="00A62798">
      <w:pPr>
        <w:pStyle w:val="a3"/>
        <w:ind w:right="220"/>
        <w:rPr>
          <w:sz w:val="22"/>
        </w:rPr>
      </w:pPr>
    </w:p>
    <w:p w14:paraId="146EF49F" w14:textId="77777777" w:rsidR="00A62798" w:rsidRDefault="00A62798" w:rsidP="00A62798">
      <w:pPr>
        <w:pStyle w:val="a3"/>
        <w:spacing w:before="9"/>
        <w:ind w:right="220"/>
        <w:rPr>
          <w:sz w:val="31"/>
        </w:rPr>
      </w:pPr>
    </w:p>
    <w:p w14:paraId="7FAB3174" w14:textId="77777777" w:rsidR="00A62798" w:rsidRDefault="00A62798" w:rsidP="00263F8B">
      <w:pPr>
        <w:pStyle w:val="a3"/>
        <w:ind w:right="220"/>
      </w:pPr>
      <w:r>
        <w:t>SubAttribute Bindings:</w:t>
      </w:r>
    </w:p>
    <w:p w14:paraId="65952A19" w14:textId="77777777" w:rsidR="00A62798" w:rsidRDefault="00A62798" w:rsidP="00A62798">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361"/>
        <w:gridCol w:w="994"/>
        <w:gridCol w:w="1677"/>
      </w:tblGrid>
      <w:tr w:rsidR="00A62798" w14:paraId="12DB73CC" w14:textId="77777777" w:rsidTr="000908EE">
        <w:trPr>
          <w:trHeight w:val="736"/>
        </w:trPr>
        <w:tc>
          <w:tcPr>
            <w:tcW w:w="3356" w:type="dxa"/>
            <w:shd w:val="clear" w:color="auto" w:fill="FFF1CC"/>
          </w:tcPr>
          <w:p w14:paraId="267CDDC5" w14:textId="77777777" w:rsidR="00A62798" w:rsidRDefault="00A62798" w:rsidP="00B467B9">
            <w:pPr>
              <w:pStyle w:val="TableParagraph"/>
              <w:spacing w:before="10"/>
              <w:ind w:left="196" w:right="196"/>
              <w:rPr>
                <w:b/>
                <w:sz w:val="20"/>
              </w:rPr>
            </w:pPr>
          </w:p>
          <w:p w14:paraId="1F549C7F" w14:textId="77777777" w:rsidR="00A62798" w:rsidRDefault="00A62798" w:rsidP="00B467B9">
            <w:pPr>
              <w:pStyle w:val="TableParagraph"/>
              <w:spacing w:before="0"/>
              <w:ind w:left="196" w:right="196"/>
              <w:rPr>
                <w:b/>
                <w:sz w:val="20"/>
              </w:rPr>
            </w:pPr>
            <w:r>
              <w:rPr>
                <w:b/>
                <w:sz w:val="20"/>
              </w:rPr>
              <w:t>S-10x Attribute</w:t>
            </w:r>
          </w:p>
        </w:tc>
        <w:tc>
          <w:tcPr>
            <w:tcW w:w="1677" w:type="dxa"/>
            <w:shd w:val="clear" w:color="auto" w:fill="FFF1CC"/>
          </w:tcPr>
          <w:p w14:paraId="0C046405" w14:textId="77777777" w:rsidR="00A62798" w:rsidRDefault="00A62798" w:rsidP="00B467B9">
            <w:pPr>
              <w:pStyle w:val="TableParagraph"/>
              <w:spacing w:before="117"/>
              <w:ind w:left="196" w:right="196"/>
              <w:rPr>
                <w:b/>
                <w:sz w:val="20"/>
              </w:rPr>
            </w:pPr>
            <w:r>
              <w:rPr>
                <w:b/>
                <w:sz w:val="20"/>
              </w:rPr>
              <w:t>S-57</w:t>
            </w:r>
          </w:p>
          <w:p w14:paraId="1F7DC9EB" w14:textId="77777777" w:rsidR="00A62798" w:rsidRDefault="00A62798" w:rsidP="00B467B9">
            <w:pPr>
              <w:pStyle w:val="TableParagraph"/>
              <w:spacing w:before="18"/>
              <w:ind w:left="196" w:right="196"/>
              <w:rPr>
                <w:b/>
                <w:sz w:val="20"/>
              </w:rPr>
            </w:pPr>
            <w:r>
              <w:rPr>
                <w:b/>
                <w:sz w:val="20"/>
              </w:rPr>
              <w:t>Acronym</w:t>
            </w:r>
          </w:p>
        </w:tc>
        <w:tc>
          <w:tcPr>
            <w:tcW w:w="2361" w:type="dxa"/>
            <w:shd w:val="clear" w:color="auto" w:fill="FFF1CC"/>
          </w:tcPr>
          <w:p w14:paraId="37B7F564" w14:textId="77777777" w:rsidR="00A62798" w:rsidRDefault="00A62798" w:rsidP="00B467B9">
            <w:pPr>
              <w:pStyle w:val="TableParagraph"/>
              <w:spacing w:before="117" w:line="259" w:lineRule="auto"/>
              <w:ind w:left="196" w:right="196"/>
              <w:rPr>
                <w:b/>
                <w:sz w:val="20"/>
              </w:rPr>
            </w:pPr>
            <w:r>
              <w:rPr>
                <w:b/>
                <w:sz w:val="20"/>
              </w:rPr>
              <w:t>Allowable Encoding Value</w:t>
            </w:r>
          </w:p>
        </w:tc>
        <w:tc>
          <w:tcPr>
            <w:tcW w:w="994" w:type="dxa"/>
            <w:shd w:val="clear" w:color="auto" w:fill="FFF1CC"/>
          </w:tcPr>
          <w:p w14:paraId="274DDFF0" w14:textId="77777777" w:rsidR="00A62798" w:rsidRDefault="00A62798" w:rsidP="00B467B9">
            <w:pPr>
              <w:pStyle w:val="TableParagraph"/>
              <w:spacing w:before="10"/>
              <w:ind w:left="196" w:right="196"/>
              <w:rPr>
                <w:b/>
                <w:sz w:val="20"/>
              </w:rPr>
            </w:pPr>
          </w:p>
          <w:p w14:paraId="7194AF29" w14:textId="77777777" w:rsidR="00A62798" w:rsidRDefault="00A62798" w:rsidP="00B467B9">
            <w:pPr>
              <w:pStyle w:val="TableParagraph"/>
              <w:spacing w:before="0"/>
              <w:ind w:left="196" w:right="196"/>
              <w:rPr>
                <w:b/>
                <w:sz w:val="20"/>
              </w:rPr>
            </w:pPr>
            <w:r>
              <w:rPr>
                <w:b/>
                <w:sz w:val="20"/>
              </w:rPr>
              <w:t>Type</w:t>
            </w:r>
          </w:p>
        </w:tc>
        <w:tc>
          <w:tcPr>
            <w:tcW w:w="1677" w:type="dxa"/>
            <w:shd w:val="clear" w:color="auto" w:fill="FFF1CC"/>
          </w:tcPr>
          <w:p w14:paraId="7010A1D7" w14:textId="77777777" w:rsidR="00A62798" w:rsidRDefault="00A62798" w:rsidP="00B467B9">
            <w:pPr>
              <w:pStyle w:val="TableParagraph"/>
              <w:spacing w:before="10"/>
              <w:ind w:left="196" w:right="196"/>
              <w:rPr>
                <w:b/>
                <w:sz w:val="20"/>
              </w:rPr>
            </w:pPr>
          </w:p>
          <w:p w14:paraId="491DAF50" w14:textId="77777777" w:rsidR="00A62798" w:rsidRDefault="00A62798" w:rsidP="00B467B9">
            <w:pPr>
              <w:pStyle w:val="TableParagraph"/>
              <w:spacing w:before="0"/>
              <w:ind w:left="196" w:right="196"/>
              <w:rPr>
                <w:b/>
                <w:sz w:val="20"/>
              </w:rPr>
            </w:pPr>
            <w:r>
              <w:rPr>
                <w:b/>
                <w:sz w:val="20"/>
              </w:rPr>
              <w:t>Multiplicity</w:t>
            </w:r>
          </w:p>
        </w:tc>
      </w:tr>
      <w:tr w:rsidR="007F5E69" w14:paraId="59050410" w14:textId="77777777" w:rsidTr="000908EE">
        <w:trPr>
          <w:trHeight w:val="465"/>
        </w:trPr>
        <w:tc>
          <w:tcPr>
            <w:tcW w:w="3356" w:type="dxa"/>
          </w:tcPr>
          <w:p w14:paraId="07F60386" w14:textId="1532B58B" w:rsidR="007F5E69" w:rsidRDefault="007F5E69" w:rsidP="007F5E69">
            <w:pPr>
              <w:pStyle w:val="TableParagraph"/>
              <w:spacing w:before="121"/>
              <w:ind w:left="196" w:right="196"/>
              <w:rPr>
                <w:sz w:val="18"/>
              </w:rPr>
            </w:pPr>
            <w:ins w:id="4778" w:author="GREENBLUE" w:date="2024-08-08T09:34:00Z">
              <w:r w:rsidRPr="000225A9">
                <w:rPr>
                  <w:rFonts w:eastAsiaTheme="minorEastAsia"/>
                  <w:sz w:val="18"/>
                  <w:szCs w:val="18"/>
                </w:rPr>
                <w:t>Language</w:t>
              </w:r>
            </w:ins>
            <w:del w:id="4779" w:author="GREENBLUE" w:date="2024-08-08T09:34:00Z">
              <w:r w:rsidDel="00EE5DDD">
                <w:rPr>
                  <w:sz w:val="18"/>
                </w:rPr>
                <w:delText>Display Name</w:delText>
              </w:r>
            </w:del>
          </w:p>
        </w:tc>
        <w:tc>
          <w:tcPr>
            <w:tcW w:w="1677" w:type="dxa"/>
          </w:tcPr>
          <w:p w14:paraId="03F1D7D1" w14:textId="77777777" w:rsidR="007F5E69" w:rsidRDefault="007F5E69" w:rsidP="007F5E69">
            <w:pPr>
              <w:pStyle w:val="TableParagraph"/>
              <w:spacing w:before="0"/>
              <w:ind w:left="196" w:right="196"/>
              <w:rPr>
                <w:rFonts w:ascii="Times New Roman"/>
                <w:sz w:val="18"/>
              </w:rPr>
            </w:pPr>
          </w:p>
        </w:tc>
        <w:tc>
          <w:tcPr>
            <w:tcW w:w="2361" w:type="dxa"/>
          </w:tcPr>
          <w:p w14:paraId="6FF11FE0" w14:textId="77777777" w:rsidR="007F5E69" w:rsidRDefault="007F5E69" w:rsidP="007F5E69">
            <w:pPr>
              <w:pStyle w:val="TableParagraph"/>
              <w:spacing w:before="0"/>
              <w:ind w:left="196" w:right="196"/>
              <w:rPr>
                <w:rFonts w:ascii="Times New Roman"/>
                <w:sz w:val="18"/>
              </w:rPr>
            </w:pPr>
          </w:p>
        </w:tc>
        <w:tc>
          <w:tcPr>
            <w:tcW w:w="994" w:type="dxa"/>
          </w:tcPr>
          <w:p w14:paraId="1060C200" w14:textId="0E8259A7" w:rsidR="007F5E69" w:rsidRDefault="007F5E69" w:rsidP="007F5E69">
            <w:pPr>
              <w:pStyle w:val="TableParagraph"/>
              <w:spacing w:before="121"/>
              <w:ind w:left="196" w:right="196"/>
              <w:rPr>
                <w:sz w:val="18"/>
              </w:rPr>
            </w:pPr>
            <w:ins w:id="4780" w:author="GREENBLUE" w:date="2024-08-08T09:34:00Z">
              <w:r w:rsidRPr="000225A9">
                <w:rPr>
                  <w:sz w:val="18"/>
                  <w:szCs w:val="18"/>
                </w:rPr>
                <w:t>(S) TE</w:t>
              </w:r>
            </w:ins>
            <w:del w:id="4781" w:author="GREENBLUE" w:date="2024-08-08T09:34:00Z">
              <w:r w:rsidDel="00EE5DDD">
                <w:rPr>
                  <w:sz w:val="18"/>
                </w:rPr>
                <w:delText>BO</w:delText>
              </w:r>
            </w:del>
          </w:p>
        </w:tc>
        <w:tc>
          <w:tcPr>
            <w:tcW w:w="1677" w:type="dxa"/>
          </w:tcPr>
          <w:p w14:paraId="6AFF2395" w14:textId="17BD9822" w:rsidR="007F5E69" w:rsidRDefault="007F5E69" w:rsidP="007F5E69">
            <w:pPr>
              <w:pStyle w:val="TableParagraph"/>
              <w:spacing w:before="121"/>
              <w:ind w:left="196" w:right="196"/>
              <w:rPr>
                <w:sz w:val="18"/>
              </w:rPr>
            </w:pPr>
            <w:ins w:id="4782" w:author="GREENBLUE" w:date="2024-08-08T09:34:00Z">
              <w:r>
                <w:rPr>
                  <w:sz w:val="18"/>
                  <w:szCs w:val="18"/>
                </w:rPr>
                <w:t>1</w:t>
              </w:r>
              <w:r w:rsidRPr="000225A9">
                <w:rPr>
                  <w:sz w:val="18"/>
                  <w:szCs w:val="18"/>
                </w:rPr>
                <w:t>, 1</w:t>
              </w:r>
            </w:ins>
            <w:del w:id="4783" w:author="GREENBLUE" w:date="2024-08-08T09:34:00Z">
              <w:r w:rsidDel="00EE5DDD">
                <w:rPr>
                  <w:sz w:val="18"/>
                </w:rPr>
                <w:delText>0, 1</w:delText>
              </w:r>
            </w:del>
          </w:p>
        </w:tc>
      </w:tr>
      <w:tr w:rsidR="007F5E69" w14:paraId="039EEA62" w14:textId="77777777" w:rsidTr="000908EE">
        <w:trPr>
          <w:trHeight w:val="462"/>
        </w:trPr>
        <w:tc>
          <w:tcPr>
            <w:tcW w:w="3356" w:type="dxa"/>
          </w:tcPr>
          <w:p w14:paraId="3079BA3F" w14:textId="1D9402C1" w:rsidR="007F5E69" w:rsidRDefault="007F5E69" w:rsidP="007F5E69">
            <w:pPr>
              <w:pStyle w:val="TableParagraph"/>
              <w:ind w:left="196" w:right="196"/>
              <w:rPr>
                <w:sz w:val="18"/>
              </w:rPr>
            </w:pPr>
            <w:ins w:id="4784" w:author="GREENBLUE" w:date="2024-08-08T09:34:00Z">
              <w:r w:rsidRPr="000225A9">
                <w:rPr>
                  <w:rFonts w:eastAsiaTheme="minorEastAsia"/>
                  <w:sz w:val="18"/>
                  <w:szCs w:val="18"/>
                </w:rPr>
                <w:t>Name</w:t>
              </w:r>
            </w:ins>
            <w:del w:id="4785" w:author="GREENBLUE" w:date="2024-08-08T09:34:00Z">
              <w:r w:rsidDel="00EE5DDD">
                <w:rPr>
                  <w:sz w:val="18"/>
                </w:rPr>
                <w:delText>Language</w:delText>
              </w:r>
            </w:del>
          </w:p>
        </w:tc>
        <w:tc>
          <w:tcPr>
            <w:tcW w:w="1677" w:type="dxa"/>
          </w:tcPr>
          <w:p w14:paraId="48EAD3F5" w14:textId="77777777" w:rsidR="007F5E69" w:rsidRDefault="007F5E69" w:rsidP="007F5E69">
            <w:pPr>
              <w:pStyle w:val="TableParagraph"/>
              <w:spacing w:before="0"/>
              <w:ind w:left="196" w:right="196"/>
              <w:rPr>
                <w:rFonts w:ascii="Times New Roman"/>
                <w:sz w:val="18"/>
              </w:rPr>
            </w:pPr>
          </w:p>
        </w:tc>
        <w:tc>
          <w:tcPr>
            <w:tcW w:w="2361" w:type="dxa"/>
          </w:tcPr>
          <w:p w14:paraId="73D24C5F" w14:textId="77777777" w:rsidR="007F5E69" w:rsidRDefault="007F5E69" w:rsidP="007F5E69">
            <w:pPr>
              <w:pStyle w:val="TableParagraph"/>
              <w:spacing w:before="0"/>
              <w:ind w:left="196" w:right="196"/>
              <w:rPr>
                <w:rFonts w:ascii="Times New Roman"/>
                <w:sz w:val="18"/>
              </w:rPr>
            </w:pPr>
          </w:p>
        </w:tc>
        <w:tc>
          <w:tcPr>
            <w:tcW w:w="994" w:type="dxa"/>
          </w:tcPr>
          <w:p w14:paraId="65C8C7B4" w14:textId="2568F210" w:rsidR="007F5E69" w:rsidRDefault="007F5E69" w:rsidP="007F5E69">
            <w:pPr>
              <w:pStyle w:val="TableParagraph"/>
              <w:ind w:left="196" w:right="196"/>
              <w:rPr>
                <w:sz w:val="18"/>
              </w:rPr>
            </w:pPr>
            <w:ins w:id="4786" w:author="GREENBLUE" w:date="2024-08-08T09:34:00Z">
              <w:r w:rsidRPr="000225A9">
                <w:rPr>
                  <w:sz w:val="18"/>
                  <w:szCs w:val="18"/>
                </w:rPr>
                <w:t>(S) TE</w:t>
              </w:r>
            </w:ins>
            <w:del w:id="4787" w:author="GREENBLUE" w:date="2024-08-08T09:34:00Z">
              <w:r w:rsidDel="00EE5DDD">
                <w:rPr>
                  <w:sz w:val="18"/>
                </w:rPr>
                <w:delText>TE</w:delText>
              </w:r>
            </w:del>
          </w:p>
        </w:tc>
        <w:tc>
          <w:tcPr>
            <w:tcW w:w="1677" w:type="dxa"/>
          </w:tcPr>
          <w:p w14:paraId="62A23382" w14:textId="163FF536" w:rsidR="007F5E69" w:rsidRDefault="007F5E69" w:rsidP="007F5E69">
            <w:pPr>
              <w:pStyle w:val="TableParagraph"/>
              <w:ind w:left="196" w:right="196"/>
              <w:rPr>
                <w:sz w:val="18"/>
              </w:rPr>
            </w:pPr>
            <w:ins w:id="4788" w:author="GREENBLUE" w:date="2024-08-08T09:34:00Z">
              <w:r w:rsidRPr="000225A9">
                <w:rPr>
                  <w:sz w:val="18"/>
                  <w:szCs w:val="18"/>
                </w:rPr>
                <w:t>1, 1</w:t>
              </w:r>
            </w:ins>
            <w:del w:id="4789" w:author="GREENBLUE" w:date="2024-08-08T09:34:00Z">
              <w:r w:rsidDel="00EE5DDD">
                <w:rPr>
                  <w:sz w:val="18"/>
                </w:rPr>
                <w:delText>0, 1</w:delText>
              </w:r>
            </w:del>
          </w:p>
        </w:tc>
      </w:tr>
      <w:tr w:rsidR="007F5E69" w14:paraId="0CE5AFD8" w14:textId="77777777" w:rsidTr="000908EE">
        <w:trPr>
          <w:trHeight w:val="462"/>
        </w:trPr>
        <w:tc>
          <w:tcPr>
            <w:tcW w:w="3356" w:type="dxa"/>
          </w:tcPr>
          <w:p w14:paraId="02925127" w14:textId="051D2C45" w:rsidR="007F5E69" w:rsidRDefault="007F5E69" w:rsidP="007F5E69">
            <w:pPr>
              <w:pStyle w:val="TableParagraph"/>
              <w:ind w:left="196" w:right="196"/>
              <w:rPr>
                <w:sz w:val="18"/>
              </w:rPr>
            </w:pPr>
            <w:ins w:id="4790" w:author="GREENBLUE" w:date="2024-08-08T09:34:00Z">
              <w:r w:rsidRPr="000225A9">
                <w:rPr>
                  <w:rFonts w:eastAsiaTheme="minorEastAsia"/>
                  <w:sz w:val="18"/>
                  <w:szCs w:val="18"/>
                </w:rPr>
                <w:t>Name</w:t>
              </w:r>
              <w:r>
                <w:rPr>
                  <w:rFonts w:eastAsiaTheme="minorEastAsia"/>
                  <w:sz w:val="18"/>
                  <w:szCs w:val="18"/>
                </w:rPr>
                <w:t xml:space="preserve"> Usage</w:t>
              </w:r>
            </w:ins>
            <w:del w:id="4791" w:author="GREENBLUE" w:date="2024-08-08T09:34:00Z">
              <w:r w:rsidDel="00EE5DDD">
                <w:rPr>
                  <w:sz w:val="18"/>
                </w:rPr>
                <w:delText>Name</w:delText>
              </w:r>
            </w:del>
          </w:p>
        </w:tc>
        <w:tc>
          <w:tcPr>
            <w:tcW w:w="1677" w:type="dxa"/>
          </w:tcPr>
          <w:p w14:paraId="423FE457" w14:textId="77777777" w:rsidR="007F5E69" w:rsidRDefault="007F5E69" w:rsidP="007F5E69">
            <w:pPr>
              <w:pStyle w:val="TableParagraph"/>
              <w:spacing w:before="0"/>
              <w:ind w:left="196" w:right="196"/>
              <w:rPr>
                <w:rFonts w:ascii="Times New Roman"/>
                <w:sz w:val="18"/>
              </w:rPr>
            </w:pPr>
          </w:p>
        </w:tc>
        <w:tc>
          <w:tcPr>
            <w:tcW w:w="2361" w:type="dxa"/>
          </w:tcPr>
          <w:p w14:paraId="4B3811A2" w14:textId="77777777" w:rsidR="007F5E69" w:rsidRPr="00C46838" w:rsidRDefault="007F5E69" w:rsidP="007F5E69">
            <w:pPr>
              <w:pStyle w:val="TableParagraph"/>
              <w:spacing w:before="54"/>
              <w:ind w:left="97" w:right="239"/>
              <w:rPr>
                <w:ins w:id="4792" w:author="GREENBLUE" w:date="2024-08-08T09:34:00Z"/>
                <w:spacing w:val="-1"/>
                <w:sz w:val="18"/>
                <w:szCs w:val="18"/>
              </w:rPr>
            </w:pPr>
            <w:ins w:id="4793" w:author="GREENBLUE" w:date="2024-08-08T09:34: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41094107" w14:textId="77777777" w:rsidR="007F5E69" w:rsidRPr="00C46838" w:rsidRDefault="007F5E69" w:rsidP="007F5E69">
            <w:pPr>
              <w:pStyle w:val="TableParagraph"/>
              <w:spacing w:before="54"/>
              <w:ind w:left="97" w:right="239"/>
              <w:rPr>
                <w:ins w:id="4794" w:author="GREENBLUE" w:date="2024-08-08T09:34:00Z"/>
                <w:spacing w:val="-1"/>
                <w:sz w:val="18"/>
                <w:szCs w:val="18"/>
              </w:rPr>
            </w:pPr>
            <w:ins w:id="4795" w:author="GREENBLUE" w:date="2024-08-08T09:34:00Z">
              <w:r w:rsidRPr="00C46838">
                <w:rPr>
                  <w:rFonts w:eastAsiaTheme="minorEastAsia"/>
                  <w:spacing w:val="-1"/>
                  <w:sz w:val="18"/>
                  <w:szCs w:val="18"/>
                  <w:lang w:eastAsia="ko-KR"/>
                </w:rPr>
                <w:t>2 :</w:t>
              </w:r>
              <w:r>
                <w:rPr>
                  <w:spacing w:val="-1"/>
                  <w:sz w:val="18"/>
                  <w:szCs w:val="18"/>
                </w:rPr>
                <w:t xml:space="preserve"> alternate name display</w:t>
              </w:r>
            </w:ins>
          </w:p>
          <w:p w14:paraId="2827A6AA" w14:textId="1B1086D5" w:rsidR="007F5E69" w:rsidRDefault="007F5E69" w:rsidP="007F5E69">
            <w:pPr>
              <w:pStyle w:val="TableParagraph"/>
              <w:spacing w:before="0"/>
              <w:ind w:left="196" w:right="196"/>
              <w:rPr>
                <w:rFonts w:ascii="Times New Roman"/>
                <w:sz w:val="18"/>
              </w:rPr>
            </w:pPr>
            <w:ins w:id="4796" w:author="GREENBLUE" w:date="2024-08-08T09:34: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94" w:type="dxa"/>
          </w:tcPr>
          <w:p w14:paraId="14319610" w14:textId="079015CB" w:rsidR="007F5E69" w:rsidRDefault="007F5E69" w:rsidP="007F5E69">
            <w:pPr>
              <w:pStyle w:val="TableParagraph"/>
              <w:ind w:left="196" w:right="196"/>
              <w:rPr>
                <w:sz w:val="18"/>
              </w:rPr>
            </w:pPr>
            <w:ins w:id="4797" w:author="GREENBLUE" w:date="2024-08-08T09:34:00Z">
              <w:r w:rsidRPr="000225A9">
                <w:rPr>
                  <w:sz w:val="18"/>
                  <w:szCs w:val="18"/>
                </w:rPr>
                <w:t>(S) E</w:t>
              </w:r>
              <w:r>
                <w:rPr>
                  <w:sz w:val="18"/>
                  <w:szCs w:val="18"/>
                </w:rPr>
                <w:t>N</w:t>
              </w:r>
            </w:ins>
            <w:del w:id="4798" w:author="GREENBLUE" w:date="2024-08-08T09:34:00Z">
              <w:r w:rsidDel="00EE5DDD">
                <w:rPr>
                  <w:sz w:val="18"/>
                </w:rPr>
                <w:delText>TE</w:delText>
              </w:r>
            </w:del>
          </w:p>
        </w:tc>
        <w:tc>
          <w:tcPr>
            <w:tcW w:w="1677" w:type="dxa"/>
          </w:tcPr>
          <w:p w14:paraId="4D56902B" w14:textId="5BD2B2AE" w:rsidR="007F5E69" w:rsidRDefault="007F5E69" w:rsidP="007F5E69">
            <w:pPr>
              <w:pStyle w:val="TableParagraph"/>
              <w:ind w:left="196" w:right="196"/>
              <w:rPr>
                <w:sz w:val="18"/>
              </w:rPr>
            </w:pPr>
            <w:ins w:id="4799" w:author="GREENBLUE" w:date="2024-08-08T09:34:00Z">
              <w:r>
                <w:rPr>
                  <w:sz w:val="18"/>
                  <w:szCs w:val="18"/>
                </w:rPr>
                <w:t>0</w:t>
              </w:r>
              <w:r w:rsidRPr="000225A9">
                <w:rPr>
                  <w:sz w:val="18"/>
                  <w:szCs w:val="18"/>
                </w:rPr>
                <w:t>, 1</w:t>
              </w:r>
            </w:ins>
            <w:del w:id="4800" w:author="GREENBLUE" w:date="2024-08-08T09:34:00Z">
              <w:r w:rsidDel="00EE5DDD">
                <w:rPr>
                  <w:sz w:val="18"/>
                </w:rPr>
                <w:delText>1, 1</w:delText>
              </w:r>
            </w:del>
          </w:p>
        </w:tc>
      </w:tr>
    </w:tbl>
    <w:p w14:paraId="1CF0EE9E" w14:textId="77777777" w:rsidR="00A62798" w:rsidRDefault="00A62798" w:rsidP="00263F8B">
      <w:pPr>
        <w:pStyle w:val="a3"/>
        <w:ind w:right="220"/>
      </w:pPr>
    </w:p>
    <w:p w14:paraId="2F7EBDB2" w14:textId="77777777" w:rsidR="00263F8B" w:rsidRDefault="00263F8B" w:rsidP="00263F8B">
      <w:pPr>
        <w:pStyle w:val="a3"/>
        <w:ind w:right="220"/>
      </w:pPr>
    </w:p>
    <w:p w14:paraId="319425C4" w14:textId="784C122F" w:rsidR="00FE6B8E" w:rsidRDefault="00FE6B8E" w:rsidP="00263F8B">
      <w:pPr>
        <w:pStyle w:val="a3"/>
        <w:ind w:right="220"/>
      </w:pPr>
    </w:p>
    <w:p w14:paraId="196286DB" w14:textId="77777777" w:rsidR="00FE6B8E" w:rsidRDefault="00FE6B8E">
      <w:pPr>
        <w:rPr>
          <w:b/>
          <w:sz w:val="20"/>
          <w:szCs w:val="20"/>
        </w:rPr>
      </w:pPr>
      <w:r>
        <w:br w:type="page"/>
      </w:r>
    </w:p>
    <w:p w14:paraId="248AB4F0" w14:textId="7F16F58E" w:rsidR="00FE6B8E" w:rsidDel="00743CCF" w:rsidRDefault="00FE6B8E" w:rsidP="00263F8B">
      <w:pPr>
        <w:pStyle w:val="a3"/>
        <w:ind w:right="220"/>
        <w:rPr>
          <w:del w:id="4801" w:author="USER" w:date="2024-03-27T22:35:00Z"/>
        </w:rPr>
      </w:pPr>
    </w:p>
    <w:p w14:paraId="49ED69DF" w14:textId="2ED755FA" w:rsidR="00FE6B8E" w:rsidDel="00743CCF" w:rsidRDefault="00FE6B8E">
      <w:pPr>
        <w:pStyle w:val="2"/>
        <w:numPr>
          <w:ilvl w:val="1"/>
          <w:numId w:val="9"/>
        </w:numPr>
        <w:rPr>
          <w:del w:id="4802" w:author="USER" w:date="2024-03-27T22:35:00Z"/>
        </w:rPr>
      </w:pPr>
      <w:del w:id="4803" w:author="USER" w:date="2024-03-27T22:35:00Z">
        <w:r w:rsidDel="00743CCF">
          <w:delText>Graphic</w:delText>
        </w:r>
      </w:del>
    </w:p>
    <w:p w14:paraId="3403710B" w14:textId="160A285F" w:rsidR="00FE6B8E" w:rsidDel="00743CCF" w:rsidRDefault="00FE6B8E" w:rsidP="00FE6B8E">
      <w:pPr>
        <w:pStyle w:val="a3"/>
        <w:spacing w:before="5"/>
        <w:ind w:right="220"/>
        <w:rPr>
          <w:del w:id="4804" w:author="USER" w:date="2024-03-27T22:35:00Z"/>
          <w:b w:val="0"/>
          <w:sz w:val="22"/>
        </w:rPr>
      </w:pPr>
    </w:p>
    <w:p w14:paraId="03149575" w14:textId="645986EA" w:rsidR="00FE6B8E" w:rsidDel="00743CCF" w:rsidRDefault="00FE6B8E" w:rsidP="00FE6B8E">
      <w:pPr>
        <w:pStyle w:val="a3"/>
        <w:spacing w:line="264" w:lineRule="auto"/>
        <w:ind w:right="220"/>
        <w:rPr>
          <w:del w:id="4805" w:author="USER" w:date="2024-03-27T22:35:00Z"/>
        </w:rPr>
      </w:pPr>
      <w:del w:id="4806" w:author="USER" w:date="2024-03-27T22:35:00Z">
        <w:r w:rsidDel="00743CCF">
          <w:delText xml:space="preserve">Definition: </w:delText>
        </w:r>
        <w:r w:rsidRPr="00FE6B8E" w:rsidDel="00743CCF">
          <w:rPr>
            <w:b w:val="0"/>
            <w:bCs/>
          </w:rPr>
          <w:delText>Pictorial information such as a photograph, sketch or other graphic, optionally accompanied by descriptive information about the graphic and the location relative to its subject from which it was made.</w:delText>
        </w:r>
      </w:del>
    </w:p>
    <w:p w14:paraId="47B6508B" w14:textId="5999A223" w:rsidR="00FE6B8E" w:rsidDel="00743CCF" w:rsidRDefault="00FE6B8E" w:rsidP="00FE6B8E">
      <w:pPr>
        <w:pStyle w:val="a3"/>
        <w:spacing w:before="1"/>
        <w:ind w:right="220"/>
        <w:rPr>
          <w:del w:id="4807" w:author="USER" w:date="2024-03-27T22:35:00Z"/>
        </w:rPr>
      </w:pPr>
    </w:p>
    <w:p w14:paraId="383CB054" w14:textId="46480EB2" w:rsidR="00FE6B8E" w:rsidDel="00743CCF" w:rsidRDefault="00FE6B8E" w:rsidP="00FE6B8E">
      <w:pPr>
        <w:ind w:left="196" w:right="196"/>
        <w:rPr>
          <w:del w:id="4808" w:author="USER" w:date="2024-03-27T22:35:00Z"/>
          <w:sz w:val="20"/>
        </w:rPr>
      </w:pPr>
      <w:del w:id="4809" w:author="USER" w:date="2024-03-27T22:35:00Z">
        <w:r w:rsidDel="00743CCF">
          <w:rPr>
            <w:b/>
            <w:sz w:val="20"/>
          </w:rPr>
          <w:delText xml:space="preserve">CamelCase: </w:delText>
        </w:r>
        <w:r w:rsidDel="00743CCF">
          <w:rPr>
            <w:sz w:val="20"/>
          </w:rPr>
          <w:delText>graphic</w:delText>
        </w:r>
      </w:del>
    </w:p>
    <w:p w14:paraId="0B454A1B" w14:textId="5568990E" w:rsidR="00FE6B8E" w:rsidDel="00743CCF" w:rsidRDefault="00FE6B8E" w:rsidP="00FE6B8E">
      <w:pPr>
        <w:pStyle w:val="a3"/>
        <w:spacing w:before="7"/>
        <w:ind w:right="220"/>
        <w:rPr>
          <w:del w:id="4810" w:author="USER" w:date="2024-03-27T22:35:00Z"/>
          <w:sz w:val="22"/>
        </w:rPr>
      </w:pPr>
    </w:p>
    <w:p w14:paraId="7C389B23" w14:textId="28C4987C" w:rsidR="00FE6B8E" w:rsidDel="00743CCF" w:rsidRDefault="00FE6B8E" w:rsidP="00FE6B8E">
      <w:pPr>
        <w:pStyle w:val="a3"/>
        <w:ind w:right="220"/>
        <w:rPr>
          <w:del w:id="4811" w:author="USER" w:date="2024-03-27T22:35:00Z"/>
        </w:rPr>
      </w:pPr>
      <w:del w:id="4812" w:author="USER" w:date="2024-03-27T22:35:00Z">
        <w:r w:rsidDel="00743CCF">
          <w:delText>Alias:</w:delText>
        </w:r>
      </w:del>
    </w:p>
    <w:p w14:paraId="22A489CC" w14:textId="191AA431" w:rsidR="00FE6B8E" w:rsidDel="00743CCF" w:rsidRDefault="00FE6B8E" w:rsidP="00FE6B8E">
      <w:pPr>
        <w:pStyle w:val="a3"/>
        <w:spacing w:before="4"/>
        <w:ind w:right="220"/>
        <w:rPr>
          <w:del w:id="4813" w:author="USER" w:date="2024-03-27T22:35:00Z"/>
          <w:b w:val="0"/>
          <w:sz w:val="22"/>
        </w:rPr>
      </w:pPr>
    </w:p>
    <w:p w14:paraId="1D472929" w14:textId="296D480B" w:rsidR="00FE6B8E" w:rsidDel="00743CCF" w:rsidRDefault="00FE6B8E" w:rsidP="00FE6B8E">
      <w:pPr>
        <w:ind w:left="196" w:right="196"/>
        <w:rPr>
          <w:del w:id="4814" w:author="USER" w:date="2024-03-27T22:35:00Z"/>
          <w:sz w:val="20"/>
        </w:rPr>
      </w:pPr>
      <w:del w:id="4815" w:author="USER" w:date="2024-03-27T22:35:00Z">
        <w:r w:rsidDel="00743CCF">
          <w:rPr>
            <w:b/>
            <w:sz w:val="20"/>
          </w:rPr>
          <w:delText xml:space="preserve">Remarks: </w:delText>
        </w:r>
        <w:r w:rsidDel="00743CCF">
          <w:rPr>
            <w:sz w:val="20"/>
          </w:rPr>
          <w:delText>No remarks.</w:delText>
        </w:r>
      </w:del>
    </w:p>
    <w:p w14:paraId="4E02B966" w14:textId="60718EBC" w:rsidR="00FE6B8E" w:rsidDel="00743CCF" w:rsidRDefault="00FE6B8E" w:rsidP="00FE6B8E">
      <w:pPr>
        <w:pStyle w:val="a3"/>
        <w:ind w:right="220"/>
        <w:rPr>
          <w:del w:id="4816" w:author="USER" w:date="2024-03-27T22:35:00Z"/>
          <w:sz w:val="22"/>
        </w:rPr>
      </w:pPr>
    </w:p>
    <w:p w14:paraId="598F5E09" w14:textId="7F7D99BC" w:rsidR="00FE6B8E" w:rsidDel="00743CCF" w:rsidRDefault="00FE6B8E" w:rsidP="00FE6B8E">
      <w:pPr>
        <w:pStyle w:val="a3"/>
        <w:ind w:right="220"/>
        <w:rPr>
          <w:del w:id="4817" w:author="USER" w:date="2024-03-27T22:35:00Z"/>
          <w:sz w:val="22"/>
        </w:rPr>
      </w:pPr>
    </w:p>
    <w:p w14:paraId="6C177342" w14:textId="107FC087" w:rsidR="00FE6B8E" w:rsidDel="00743CCF" w:rsidRDefault="00FE6B8E" w:rsidP="00FE6B8E">
      <w:pPr>
        <w:pStyle w:val="a3"/>
        <w:spacing w:before="9"/>
        <w:ind w:right="220"/>
        <w:rPr>
          <w:del w:id="4818" w:author="USER" w:date="2024-03-27T22:35:00Z"/>
          <w:sz w:val="31"/>
        </w:rPr>
      </w:pPr>
    </w:p>
    <w:p w14:paraId="5AAD8BB5" w14:textId="1009BF02" w:rsidR="00FE6B8E" w:rsidDel="00743CCF" w:rsidRDefault="00FE6B8E" w:rsidP="00FE6B8E">
      <w:pPr>
        <w:pStyle w:val="a3"/>
        <w:ind w:right="220"/>
        <w:rPr>
          <w:del w:id="4819" w:author="USER" w:date="2024-03-27T22:35:00Z"/>
        </w:rPr>
      </w:pPr>
      <w:del w:id="4820" w:author="USER" w:date="2024-03-27T22:35:00Z">
        <w:r w:rsidDel="00743CCF">
          <w:delText>SubAttribute Bindings:</w:delText>
        </w:r>
      </w:del>
    </w:p>
    <w:p w14:paraId="4ED58BC6" w14:textId="60F15989" w:rsidR="00FE6B8E" w:rsidDel="00743CCF" w:rsidRDefault="00FE6B8E" w:rsidP="00FE6B8E">
      <w:pPr>
        <w:pStyle w:val="a3"/>
        <w:spacing w:before="10"/>
        <w:ind w:right="220"/>
        <w:rPr>
          <w:del w:id="4821" w:author="USER" w:date="2024-03-27T22:35: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FE6B8E" w:rsidDel="00743CCF" w14:paraId="338CA5D4" w14:textId="197054BF" w:rsidTr="00B026F5">
        <w:trPr>
          <w:trHeight w:val="736"/>
          <w:del w:id="4822" w:author="USER" w:date="2024-03-27T22:35:00Z"/>
        </w:trPr>
        <w:tc>
          <w:tcPr>
            <w:tcW w:w="3356" w:type="dxa"/>
            <w:shd w:val="clear" w:color="auto" w:fill="FFF1CC"/>
          </w:tcPr>
          <w:p w14:paraId="71600FC8" w14:textId="2604C43F" w:rsidR="00FE6B8E" w:rsidDel="00743CCF" w:rsidRDefault="00FE6B8E" w:rsidP="00B467B9">
            <w:pPr>
              <w:pStyle w:val="TableParagraph"/>
              <w:spacing w:before="10"/>
              <w:ind w:left="196" w:right="196"/>
              <w:rPr>
                <w:del w:id="4823" w:author="USER" w:date="2024-03-27T22:35:00Z"/>
                <w:b/>
                <w:sz w:val="20"/>
              </w:rPr>
            </w:pPr>
          </w:p>
          <w:p w14:paraId="0D4A583B" w14:textId="1FE978CF" w:rsidR="00FE6B8E" w:rsidDel="00743CCF" w:rsidRDefault="00FE6B8E" w:rsidP="00B467B9">
            <w:pPr>
              <w:pStyle w:val="TableParagraph"/>
              <w:spacing w:before="0"/>
              <w:ind w:left="196" w:right="196"/>
              <w:rPr>
                <w:del w:id="4824" w:author="USER" w:date="2024-03-27T22:35:00Z"/>
                <w:b/>
                <w:sz w:val="20"/>
              </w:rPr>
            </w:pPr>
            <w:del w:id="4825" w:author="USER" w:date="2024-03-27T22:35:00Z">
              <w:r w:rsidDel="00743CCF">
                <w:rPr>
                  <w:b/>
                  <w:sz w:val="20"/>
                </w:rPr>
                <w:delText>S-10x Attribute</w:delText>
              </w:r>
            </w:del>
          </w:p>
        </w:tc>
        <w:tc>
          <w:tcPr>
            <w:tcW w:w="1677" w:type="dxa"/>
            <w:shd w:val="clear" w:color="auto" w:fill="FFF1CC"/>
          </w:tcPr>
          <w:p w14:paraId="78278A8D" w14:textId="5ACC6175" w:rsidR="00FE6B8E" w:rsidDel="00743CCF" w:rsidRDefault="00FE6B8E" w:rsidP="00B467B9">
            <w:pPr>
              <w:pStyle w:val="TableParagraph"/>
              <w:spacing w:before="117"/>
              <w:ind w:left="196" w:right="196"/>
              <w:rPr>
                <w:del w:id="4826" w:author="USER" w:date="2024-03-27T22:35:00Z"/>
                <w:b/>
                <w:sz w:val="20"/>
              </w:rPr>
            </w:pPr>
            <w:del w:id="4827" w:author="USER" w:date="2024-03-27T22:35:00Z">
              <w:r w:rsidDel="00743CCF">
                <w:rPr>
                  <w:b/>
                  <w:sz w:val="20"/>
                </w:rPr>
                <w:delText>S-57</w:delText>
              </w:r>
            </w:del>
          </w:p>
          <w:p w14:paraId="1FFB2921" w14:textId="6DC3B18C" w:rsidR="00FE6B8E" w:rsidDel="00743CCF" w:rsidRDefault="00FE6B8E" w:rsidP="00B467B9">
            <w:pPr>
              <w:pStyle w:val="TableParagraph"/>
              <w:spacing w:before="18"/>
              <w:ind w:left="196" w:right="196"/>
              <w:rPr>
                <w:del w:id="4828" w:author="USER" w:date="2024-03-27T22:35:00Z"/>
                <w:b/>
                <w:sz w:val="20"/>
              </w:rPr>
            </w:pPr>
            <w:del w:id="4829" w:author="USER" w:date="2024-03-27T22:35:00Z">
              <w:r w:rsidDel="00743CCF">
                <w:rPr>
                  <w:b/>
                  <w:sz w:val="20"/>
                </w:rPr>
                <w:delText>Acronym</w:delText>
              </w:r>
            </w:del>
          </w:p>
        </w:tc>
        <w:tc>
          <w:tcPr>
            <w:tcW w:w="2515" w:type="dxa"/>
            <w:shd w:val="clear" w:color="auto" w:fill="FFF1CC"/>
          </w:tcPr>
          <w:p w14:paraId="01658BAB" w14:textId="077F4538" w:rsidR="00FE6B8E" w:rsidDel="00743CCF" w:rsidRDefault="00FE6B8E" w:rsidP="00B467B9">
            <w:pPr>
              <w:pStyle w:val="TableParagraph"/>
              <w:spacing w:before="117" w:line="259" w:lineRule="auto"/>
              <w:ind w:left="196" w:right="196"/>
              <w:rPr>
                <w:del w:id="4830" w:author="USER" w:date="2024-03-27T22:35:00Z"/>
                <w:b/>
                <w:sz w:val="20"/>
              </w:rPr>
            </w:pPr>
            <w:del w:id="4831" w:author="USER" w:date="2024-03-27T22:35:00Z">
              <w:r w:rsidDel="00743CCF">
                <w:rPr>
                  <w:b/>
                  <w:sz w:val="20"/>
                </w:rPr>
                <w:delText>Allowable Encoding Value</w:delText>
              </w:r>
            </w:del>
          </w:p>
        </w:tc>
        <w:tc>
          <w:tcPr>
            <w:tcW w:w="980" w:type="dxa"/>
            <w:shd w:val="clear" w:color="auto" w:fill="FFF1CC"/>
          </w:tcPr>
          <w:p w14:paraId="2FABC6D6" w14:textId="388F2479" w:rsidR="00FE6B8E" w:rsidDel="00743CCF" w:rsidRDefault="00FE6B8E" w:rsidP="00B467B9">
            <w:pPr>
              <w:pStyle w:val="TableParagraph"/>
              <w:spacing w:before="10"/>
              <w:ind w:left="196" w:right="196"/>
              <w:rPr>
                <w:del w:id="4832" w:author="USER" w:date="2024-03-27T22:35:00Z"/>
                <w:b/>
                <w:sz w:val="20"/>
              </w:rPr>
            </w:pPr>
          </w:p>
          <w:p w14:paraId="6BF7BD8F" w14:textId="66771976" w:rsidR="00FE6B8E" w:rsidDel="00743CCF" w:rsidRDefault="00FE6B8E" w:rsidP="00B467B9">
            <w:pPr>
              <w:pStyle w:val="TableParagraph"/>
              <w:spacing w:before="0"/>
              <w:ind w:left="196" w:right="196"/>
              <w:rPr>
                <w:del w:id="4833" w:author="USER" w:date="2024-03-27T22:35:00Z"/>
                <w:b/>
                <w:sz w:val="20"/>
              </w:rPr>
            </w:pPr>
            <w:del w:id="4834" w:author="USER" w:date="2024-03-27T22:35:00Z">
              <w:r w:rsidDel="00743CCF">
                <w:rPr>
                  <w:b/>
                  <w:sz w:val="20"/>
                </w:rPr>
                <w:delText>Type</w:delText>
              </w:r>
            </w:del>
          </w:p>
        </w:tc>
        <w:tc>
          <w:tcPr>
            <w:tcW w:w="1537" w:type="dxa"/>
            <w:shd w:val="clear" w:color="auto" w:fill="FFF1CC"/>
          </w:tcPr>
          <w:p w14:paraId="1A2FF6AC" w14:textId="0218A61A" w:rsidR="00FE6B8E" w:rsidDel="00743CCF" w:rsidRDefault="00FE6B8E" w:rsidP="00B467B9">
            <w:pPr>
              <w:pStyle w:val="TableParagraph"/>
              <w:spacing w:before="10"/>
              <w:ind w:left="196" w:right="196"/>
              <w:rPr>
                <w:del w:id="4835" w:author="USER" w:date="2024-03-27T22:35:00Z"/>
                <w:b/>
                <w:sz w:val="20"/>
              </w:rPr>
            </w:pPr>
          </w:p>
          <w:p w14:paraId="3D16ECF1" w14:textId="06A8EBF2" w:rsidR="00FE6B8E" w:rsidDel="00743CCF" w:rsidRDefault="00FE6B8E" w:rsidP="00B467B9">
            <w:pPr>
              <w:pStyle w:val="TableParagraph"/>
              <w:spacing w:before="0"/>
              <w:ind w:left="196" w:right="196"/>
              <w:rPr>
                <w:del w:id="4836" w:author="USER" w:date="2024-03-27T22:35:00Z"/>
                <w:b/>
                <w:sz w:val="20"/>
              </w:rPr>
            </w:pPr>
            <w:del w:id="4837" w:author="USER" w:date="2024-03-27T22:35:00Z">
              <w:r w:rsidDel="00743CCF">
                <w:rPr>
                  <w:b/>
                  <w:sz w:val="20"/>
                </w:rPr>
                <w:delText>Multiplicity</w:delText>
              </w:r>
            </w:del>
          </w:p>
        </w:tc>
      </w:tr>
      <w:tr w:rsidR="00FE6B8E" w:rsidDel="00743CCF" w14:paraId="639FB0CB" w14:textId="08271803" w:rsidTr="00B026F5">
        <w:trPr>
          <w:trHeight w:val="465"/>
          <w:del w:id="4838" w:author="USER" w:date="2024-03-27T22:35:00Z"/>
        </w:trPr>
        <w:tc>
          <w:tcPr>
            <w:tcW w:w="3356" w:type="dxa"/>
          </w:tcPr>
          <w:p w14:paraId="35C28C69" w14:textId="30D1381E" w:rsidR="00FE6B8E" w:rsidDel="00743CCF" w:rsidRDefault="00FE6B8E" w:rsidP="00B467B9">
            <w:pPr>
              <w:pStyle w:val="TableParagraph"/>
              <w:spacing w:before="121"/>
              <w:ind w:left="196" w:right="196"/>
              <w:rPr>
                <w:del w:id="4839" w:author="USER" w:date="2024-03-27T22:35:00Z"/>
                <w:sz w:val="18"/>
              </w:rPr>
            </w:pPr>
            <w:del w:id="4840" w:author="USER" w:date="2024-03-27T22:35:00Z">
              <w:r w:rsidDel="00743CCF">
                <w:rPr>
                  <w:sz w:val="18"/>
                </w:rPr>
                <w:delText>Pictorial Representation</w:delText>
              </w:r>
            </w:del>
          </w:p>
        </w:tc>
        <w:tc>
          <w:tcPr>
            <w:tcW w:w="1677" w:type="dxa"/>
          </w:tcPr>
          <w:p w14:paraId="03915C2F" w14:textId="6562B246" w:rsidR="00FE6B8E" w:rsidDel="00743CCF" w:rsidRDefault="00FE6B8E" w:rsidP="00B467B9">
            <w:pPr>
              <w:pStyle w:val="TableParagraph"/>
              <w:spacing w:before="0"/>
              <w:ind w:left="196" w:right="196"/>
              <w:rPr>
                <w:del w:id="4841" w:author="USER" w:date="2024-03-27T22:35:00Z"/>
                <w:rFonts w:ascii="Times New Roman"/>
                <w:sz w:val="18"/>
              </w:rPr>
            </w:pPr>
          </w:p>
        </w:tc>
        <w:tc>
          <w:tcPr>
            <w:tcW w:w="2515" w:type="dxa"/>
          </w:tcPr>
          <w:p w14:paraId="7A8A27D9" w14:textId="165E01AF" w:rsidR="00FE6B8E" w:rsidDel="00743CCF" w:rsidRDefault="00FE6B8E" w:rsidP="00B467B9">
            <w:pPr>
              <w:pStyle w:val="TableParagraph"/>
              <w:spacing w:before="0"/>
              <w:ind w:left="196" w:right="196"/>
              <w:rPr>
                <w:del w:id="4842" w:author="USER" w:date="2024-03-27T22:35:00Z"/>
                <w:rFonts w:ascii="Times New Roman"/>
                <w:sz w:val="18"/>
              </w:rPr>
            </w:pPr>
          </w:p>
        </w:tc>
        <w:tc>
          <w:tcPr>
            <w:tcW w:w="980" w:type="dxa"/>
          </w:tcPr>
          <w:p w14:paraId="2127B98D" w14:textId="2F735511" w:rsidR="00FE6B8E" w:rsidDel="00743CCF" w:rsidRDefault="00FE6B8E" w:rsidP="00B467B9">
            <w:pPr>
              <w:pStyle w:val="TableParagraph"/>
              <w:spacing w:before="121"/>
              <w:ind w:left="196" w:right="196"/>
              <w:rPr>
                <w:del w:id="4843" w:author="USER" w:date="2024-03-27T22:35:00Z"/>
                <w:sz w:val="18"/>
              </w:rPr>
            </w:pPr>
            <w:del w:id="4844" w:author="USER" w:date="2024-03-27T22:35:00Z">
              <w:r w:rsidDel="00743CCF">
                <w:rPr>
                  <w:sz w:val="18"/>
                </w:rPr>
                <w:delText>TE</w:delText>
              </w:r>
            </w:del>
          </w:p>
        </w:tc>
        <w:tc>
          <w:tcPr>
            <w:tcW w:w="1537" w:type="dxa"/>
          </w:tcPr>
          <w:p w14:paraId="0C062AAC" w14:textId="76933361" w:rsidR="00FE6B8E" w:rsidDel="00743CCF" w:rsidRDefault="00FE6B8E" w:rsidP="00B467B9">
            <w:pPr>
              <w:pStyle w:val="TableParagraph"/>
              <w:spacing w:before="121"/>
              <w:ind w:left="196" w:right="196"/>
              <w:rPr>
                <w:del w:id="4845" w:author="USER" w:date="2024-03-27T22:35:00Z"/>
                <w:sz w:val="18"/>
              </w:rPr>
            </w:pPr>
            <w:del w:id="4846" w:author="USER" w:date="2024-03-27T22:35:00Z">
              <w:r w:rsidDel="00743CCF">
                <w:rPr>
                  <w:sz w:val="18"/>
                </w:rPr>
                <w:delText>1, *</w:delText>
              </w:r>
            </w:del>
          </w:p>
        </w:tc>
      </w:tr>
      <w:tr w:rsidR="00FE6B8E" w:rsidDel="00743CCF" w14:paraId="6FADD742" w14:textId="5AE442F4" w:rsidTr="00B026F5">
        <w:trPr>
          <w:trHeight w:val="462"/>
          <w:del w:id="4847" w:author="USER" w:date="2024-03-27T22:35:00Z"/>
        </w:trPr>
        <w:tc>
          <w:tcPr>
            <w:tcW w:w="3356" w:type="dxa"/>
          </w:tcPr>
          <w:p w14:paraId="004E5150" w14:textId="5ED0E3A9" w:rsidR="00FE6B8E" w:rsidDel="00743CCF" w:rsidRDefault="00FE6B8E" w:rsidP="00B467B9">
            <w:pPr>
              <w:pStyle w:val="TableParagraph"/>
              <w:ind w:left="196" w:right="196"/>
              <w:rPr>
                <w:del w:id="4848" w:author="USER" w:date="2024-03-27T22:35:00Z"/>
                <w:sz w:val="18"/>
              </w:rPr>
            </w:pPr>
            <w:del w:id="4849" w:author="USER" w:date="2024-03-27T22:35:00Z">
              <w:r w:rsidDel="00743CCF">
                <w:rPr>
                  <w:sz w:val="18"/>
                </w:rPr>
                <w:delText>Picture Caption</w:delText>
              </w:r>
            </w:del>
          </w:p>
        </w:tc>
        <w:tc>
          <w:tcPr>
            <w:tcW w:w="1677" w:type="dxa"/>
          </w:tcPr>
          <w:p w14:paraId="57921D50" w14:textId="0EBAA98F" w:rsidR="00FE6B8E" w:rsidDel="00743CCF" w:rsidRDefault="00FE6B8E" w:rsidP="00B467B9">
            <w:pPr>
              <w:pStyle w:val="TableParagraph"/>
              <w:spacing w:before="0"/>
              <w:ind w:left="196" w:right="196"/>
              <w:rPr>
                <w:del w:id="4850" w:author="USER" w:date="2024-03-27T22:35:00Z"/>
                <w:rFonts w:ascii="Times New Roman"/>
                <w:sz w:val="18"/>
              </w:rPr>
            </w:pPr>
          </w:p>
        </w:tc>
        <w:tc>
          <w:tcPr>
            <w:tcW w:w="2515" w:type="dxa"/>
          </w:tcPr>
          <w:p w14:paraId="1B7B6932" w14:textId="2A077A4A" w:rsidR="00FE6B8E" w:rsidDel="00743CCF" w:rsidRDefault="00FE6B8E" w:rsidP="00B467B9">
            <w:pPr>
              <w:pStyle w:val="TableParagraph"/>
              <w:spacing w:before="0"/>
              <w:ind w:left="196" w:right="196"/>
              <w:rPr>
                <w:del w:id="4851" w:author="USER" w:date="2024-03-27T22:35:00Z"/>
                <w:rFonts w:ascii="Times New Roman"/>
                <w:sz w:val="18"/>
              </w:rPr>
            </w:pPr>
          </w:p>
        </w:tc>
        <w:tc>
          <w:tcPr>
            <w:tcW w:w="980" w:type="dxa"/>
          </w:tcPr>
          <w:p w14:paraId="687F70F0" w14:textId="7BEB2A38" w:rsidR="00FE6B8E" w:rsidDel="00743CCF" w:rsidRDefault="00FE6B8E" w:rsidP="00B467B9">
            <w:pPr>
              <w:pStyle w:val="TableParagraph"/>
              <w:ind w:left="196" w:right="196"/>
              <w:rPr>
                <w:del w:id="4852" w:author="USER" w:date="2024-03-27T22:35:00Z"/>
                <w:sz w:val="18"/>
              </w:rPr>
            </w:pPr>
            <w:del w:id="4853" w:author="USER" w:date="2024-03-27T22:35:00Z">
              <w:r w:rsidDel="00743CCF">
                <w:rPr>
                  <w:sz w:val="18"/>
                </w:rPr>
                <w:delText>TE</w:delText>
              </w:r>
            </w:del>
          </w:p>
        </w:tc>
        <w:tc>
          <w:tcPr>
            <w:tcW w:w="1537" w:type="dxa"/>
          </w:tcPr>
          <w:p w14:paraId="7C1C95DA" w14:textId="07BF8F2C" w:rsidR="00FE6B8E" w:rsidDel="00743CCF" w:rsidRDefault="00FE6B8E" w:rsidP="00B467B9">
            <w:pPr>
              <w:pStyle w:val="TableParagraph"/>
              <w:ind w:left="196" w:right="196"/>
              <w:rPr>
                <w:del w:id="4854" w:author="USER" w:date="2024-03-27T22:35:00Z"/>
                <w:sz w:val="18"/>
              </w:rPr>
            </w:pPr>
            <w:del w:id="4855" w:author="USER" w:date="2024-03-27T22:35:00Z">
              <w:r w:rsidDel="00743CCF">
                <w:rPr>
                  <w:sz w:val="18"/>
                </w:rPr>
                <w:delText>0, 1</w:delText>
              </w:r>
            </w:del>
          </w:p>
        </w:tc>
      </w:tr>
      <w:tr w:rsidR="00FE6B8E" w:rsidDel="00743CCF" w14:paraId="038ADC2E" w14:textId="7FBF715B" w:rsidTr="00B026F5">
        <w:trPr>
          <w:trHeight w:val="462"/>
          <w:del w:id="4856" w:author="USER" w:date="2024-03-27T22:35:00Z"/>
        </w:trPr>
        <w:tc>
          <w:tcPr>
            <w:tcW w:w="3356" w:type="dxa"/>
          </w:tcPr>
          <w:p w14:paraId="7B2803F9" w14:textId="01E97EC9" w:rsidR="00FE6B8E" w:rsidDel="00743CCF" w:rsidRDefault="00FE6B8E" w:rsidP="00B467B9">
            <w:pPr>
              <w:pStyle w:val="TableParagraph"/>
              <w:ind w:left="196" w:right="196"/>
              <w:rPr>
                <w:del w:id="4857" w:author="USER" w:date="2024-03-27T22:35:00Z"/>
                <w:sz w:val="18"/>
              </w:rPr>
            </w:pPr>
            <w:del w:id="4858" w:author="USER" w:date="2024-03-27T22:35:00Z">
              <w:r w:rsidDel="00743CCF">
                <w:rPr>
                  <w:sz w:val="18"/>
                </w:rPr>
                <w:delText>Picture Information</w:delText>
              </w:r>
            </w:del>
          </w:p>
        </w:tc>
        <w:tc>
          <w:tcPr>
            <w:tcW w:w="1677" w:type="dxa"/>
          </w:tcPr>
          <w:p w14:paraId="492D512E" w14:textId="75B186F6" w:rsidR="00FE6B8E" w:rsidDel="00743CCF" w:rsidRDefault="00FE6B8E" w:rsidP="00B467B9">
            <w:pPr>
              <w:pStyle w:val="TableParagraph"/>
              <w:spacing w:before="0"/>
              <w:ind w:left="196" w:right="196"/>
              <w:rPr>
                <w:del w:id="4859" w:author="USER" w:date="2024-03-27T22:35:00Z"/>
                <w:rFonts w:ascii="Times New Roman"/>
                <w:sz w:val="18"/>
              </w:rPr>
            </w:pPr>
          </w:p>
        </w:tc>
        <w:tc>
          <w:tcPr>
            <w:tcW w:w="2515" w:type="dxa"/>
          </w:tcPr>
          <w:p w14:paraId="6A9036F0" w14:textId="36937013" w:rsidR="00FE6B8E" w:rsidDel="00743CCF" w:rsidRDefault="00FE6B8E" w:rsidP="00B467B9">
            <w:pPr>
              <w:pStyle w:val="TableParagraph"/>
              <w:spacing w:before="0"/>
              <w:ind w:left="196" w:right="196"/>
              <w:rPr>
                <w:del w:id="4860" w:author="USER" w:date="2024-03-27T22:35:00Z"/>
                <w:rFonts w:ascii="Times New Roman"/>
                <w:sz w:val="18"/>
              </w:rPr>
            </w:pPr>
          </w:p>
        </w:tc>
        <w:tc>
          <w:tcPr>
            <w:tcW w:w="980" w:type="dxa"/>
          </w:tcPr>
          <w:p w14:paraId="39987E3D" w14:textId="513F5840" w:rsidR="00FE6B8E" w:rsidDel="00743CCF" w:rsidRDefault="00FE6B8E" w:rsidP="00B467B9">
            <w:pPr>
              <w:pStyle w:val="TableParagraph"/>
              <w:ind w:left="196" w:right="196"/>
              <w:rPr>
                <w:del w:id="4861" w:author="USER" w:date="2024-03-27T22:35:00Z"/>
                <w:sz w:val="18"/>
              </w:rPr>
            </w:pPr>
            <w:del w:id="4862" w:author="USER" w:date="2024-03-27T22:35:00Z">
              <w:r w:rsidDel="00743CCF">
                <w:rPr>
                  <w:sz w:val="18"/>
                </w:rPr>
                <w:delText>TE</w:delText>
              </w:r>
            </w:del>
          </w:p>
        </w:tc>
        <w:tc>
          <w:tcPr>
            <w:tcW w:w="1537" w:type="dxa"/>
          </w:tcPr>
          <w:p w14:paraId="2A2FB6F7" w14:textId="062976CE" w:rsidR="00FE6B8E" w:rsidDel="00743CCF" w:rsidRDefault="00FE6B8E" w:rsidP="00B467B9">
            <w:pPr>
              <w:pStyle w:val="TableParagraph"/>
              <w:ind w:left="196" w:right="196"/>
              <w:rPr>
                <w:del w:id="4863" w:author="USER" w:date="2024-03-27T22:35:00Z"/>
                <w:sz w:val="18"/>
              </w:rPr>
            </w:pPr>
            <w:del w:id="4864" w:author="USER" w:date="2024-03-27T22:35:00Z">
              <w:r w:rsidDel="00743CCF">
                <w:rPr>
                  <w:sz w:val="18"/>
                </w:rPr>
                <w:delText>0, *</w:delText>
              </w:r>
            </w:del>
          </w:p>
        </w:tc>
      </w:tr>
      <w:tr w:rsidR="00FE6B8E" w:rsidDel="00743CCF" w14:paraId="70C5020F" w14:textId="08C4D26E" w:rsidTr="00B026F5">
        <w:trPr>
          <w:trHeight w:val="465"/>
          <w:del w:id="4865" w:author="USER" w:date="2024-03-27T22:35:00Z"/>
        </w:trPr>
        <w:tc>
          <w:tcPr>
            <w:tcW w:w="3356" w:type="dxa"/>
          </w:tcPr>
          <w:p w14:paraId="012D77E7" w14:textId="6E6CBCEC" w:rsidR="00FE6B8E" w:rsidDel="00743CCF" w:rsidRDefault="00FE6B8E" w:rsidP="00B467B9">
            <w:pPr>
              <w:pStyle w:val="TableParagraph"/>
              <w:ind w:left="196" w:right="196"/>
              <w:rPr>
                <w:del w:id="4866" w:author="USER" w:date="2024-03-27T22:35:00Z"/>
                <w:sz w:val="18"/>
              </w:rPr>
            </w:pPr>
            <w:del w:id="4867" w:author="USER" w:date="2024-03-27T22:35:00Z">
              <w:r w:rsidDel="00743CCF">
                <w:rPr>
                  <w:sz w:val="18"/>
                </w:rPr>
                <w:delText>Source Date</w:delText>
              </w:r>
            </w:del>
          </w:p>
        </w:tc>
        <w:tc>
          <w:tcPr>
            <w:tcW w:w="1677" w:type="dxa"/>
          </w:tcPr>
          <w:p w14:paraId="485D8C52" w14:textId="5C989627" w:rsidR="00FE6B8E" w:rsidDel="00743CCF" w:rsidRDefault="00FE6B8E" w:rsidP="00B467B9">
            <w:pPr>
              <w:pStyle w:val="TableParagraph"/>
              <w:spacing w:before="0"/>
              <w:ind w:left="196" w:right="196"/>
              <w:rPr>
                <w:del w:id="4868" w:author="USER" w:date="2024-03-27T22:35:00Z"/>
                <w:rFonts w:ascii="Times New Roman"/>
                <w:sz w:val="18"/>
              </w:rPr>
            </w:pPr>
          </w:p>
        </w:tc>
        <w:tc>
          <w:tcPr>
            <w:tcW w:w="2515" w:type="dxa"/>
          </w:tcPr>
          <w:p w14:paraId="47DCF07E" w14:textId="64C55013" w:rsidR="00FE6B8E" w:rsidDel="00743CCF" w:rsidRDefault="00FE6B8E" w:rsidP="00B467B9">
            <w:pPr>
              <w:pStyle w:val="TableParagraph"/>
              <w:spacing w:before="0"/>
              <w:ind w:left="196" w:right="196"/>
              <w:rPr>
                <w:del w:id="4869" w:author="USER" w:date="2024-03-27T22:35:00Z"/>
                <w:rFonts w:ascii="Times New Roman"/>
                <w:sz w:val="18"/>
              </w:rPr>
            </w:pPr>
          </w:p>
        </w:tc>
        <w:tc>
          <w:tcPr>
            <w:tcW w:w="980" w:type="dxa"/>
          </w:tcPr>
          <w:p w14:paraId="0202FAC1" w14:textId="009DD70D" w:rsidR="00FE6B8E" w:rsidDel="00743CCF" w:rsidRDefault="00FE6B8E" w:rsidP="00B467B9">
            <w:pPr>
              <w:pStyle w:val="TableParagraph"/>
              <w:ind w:left="196" w:right="196"/>
              <w:rPr>
                <w:del w:id="4870" w:author="USER" w:date="2024-03-27T22:35:00Z"/>
                <w:sz w:val="18"/>
              </w:rPr>
            </w:pPr>
            <w:del w:id="4871" w:author="USER" w:date="2024-03-27T22:35:00Z">
              <w:r w:rsidDel="00743CCF">
                <w:rPr>
                  <w:sz w:val="18"/>
                </w:rPr>
                <w:delText>DA</w:delText>
              </w:r>
            </w:del>
          </w:p>
        </w:tc>
        <w:tc>
          <w:tcPr>
            <w:tcW w:w="1537" w:type="dxa"/>
          </w:tcPr>
          <w:p w14:paraId="475A5D95" w14:textId="424FC1A6" w:rsidR="00FE6B8E" w:rsidDel="00743CCF" w:rsidRDefault="00FE6B8E" w:rsidP="00B467B9">
            <w:pPr>
              <w:pStyle w:val="TableParagraph"/>
              <w:ind w:left="196" w:right="196"/>
              <w:rPr>
                <w:del w:id="4872" w:author="USER" w:date="2024-03-27T22:35:00Z"/>
                <w:sz w:val="18"/>
              </w:rPr>
            </w:pPr>
            <w:del w:id="4873" w:author="USER" w:date="2024-03-27T22:35:00Z">
              <w:r w:rsidDel="00743CCF">
                <w:rPr>
                  <w:sz w:val="18"/>
                </w:rPr>
                <w:delText>0, 1</w:delText>
              </w:r>
            </w:del>
          </w:p>
        </w:tc>
      </w:tr>
    </w:tbl>
    <w:p w14:paraId="10DEAF07" w14:textId="01C96BBB" w:rsidR="00FE6B8E" w:rsidDel="00743CCF" w:rsidRDefault="00FE6B8E" w:rsidP="0088492D">
      <w:pPr>
        <w:pStyle w:val="2"/>
        <w:numPr>
          <w:ilvl w:val="1"/>
          <w:numId w:val="16"/>
        </w:numPr>
        <w:rPr>
          <w:del w:id="4874" w:author="USER" w:date="2024-03-27T22:35:00Z"/>
        </w:rPr>
      </w:pPr>
    </w:p>
    <w:p w14:paraId="4140446F" w14:textId="2A3BCCEE" w:rsidR="00FE6B8E" w:rsidDel="00743CCF" w:rsidRDefault="00FE6B8E">
      <w:pPr>
        <w:rPr>
          <w:del w:id="4875" w:author="USER" w:date="2024-03-27T22:35:00Z"/>
          <w:b/>
          <w:sz w:val="20"/>
          <w:szCs w:val="20"/>
        </w:rPr>
      </w:pPr>
      <w:del w:id="4876" w:author="USER" w:date="2024-03-27T22:35:00Z">
        <w:r w:rsidDel="00743CCF">
          <w:br w:type="page"/>
        </w:r>
      </w:del>
    </w:p>
    <w:p w14:paraId="637BDC79" w14:textId="77777777" w:rsidR="00263F8B" w:rsidRDefault="00263F8B" w:rsidP="00743CCF"/>
    <w:p w14:paraId="475EB876" w14:textId="77777777" w:rsidR="00DD1496" w:rsidRDefault="00DD1496" w:rsidP="0088492D">
      <w:pPr>
        <w:pStyle w:val="2"/>
        <w:numPr>
          <w:ilvl w:val="1"/>
          <w:numId w:val="16"/>
        </w:numPr>
      </w:pPr>
      <w:r>
        <w:t>Information</w:t>
      </w:r>
    </w:p>
    <w:p w14:paraId="17D773BE" w14:textId="77777777" w:rsidR="00DD1496" w:rsidRDefault="00DD1496" w:rsidP="00DD1496">
      <w:pPr>
        <w:pStyle w:val="a3"/>
        <w:spacing w:before="5"/>
        <w:ind w:right="220"/>
        <w:rPr>
          <w:b w:val="0"/>
          <w:sz w:val="22"/>
        </w:rPr>
      </w:pPr>
    </w:p>
    <w:p w14:paraId="3F7FF094" w14:textId="77777777" w:rsidR="00DD1496" w:rsidRDefault="00DD1496" w:rsidP="00DD1496">
      <w:pPr>
        <w:pStyle w:val="a3"/>
        <w:spacing w:line="264" w:lineRule="auto"/>
        <w:ind w:right="220"/>
        <w:jc w:val="both"/>
      </w:pPr>
      <w:r>
        <w:t xml:space="preserve">Definition: </w:t>
      </w:r>
      <w:r w:rsidRPr="00DD1496">
        <w:rPr>
          <w:b w:val="0"/>
          <w:bCs/>
        </w:rPr>
        <w:t>Textual information about the feature. The information may be provided as a string of text or as a file name of a single external text file that contains the text.</w:t>
      </w:r>
    </w:p>
    <w:p w14:paraId="2A3D2C38" w14:textId="77777777" w:rsidR="00DD1496" w:rsidRDefault="00DD1496" w:rsidP="00DD1496">
      <w:pPr>
        <w:pStyle w:val="a3"/>
        <w:spacing w:before="1"/>
        <w:ind w:right="220"/>
      </w:pPr>
    </w:p>
    <w:p w14:paraId="07D61AA4" w14:textId="77777777" w:rsidR="00DD1496" w:rsidRDefault="00DD1496" w:rsidP="00DD1496">
      <w:pPr>
        <w:ind w:left="196" w:right="196"/>
        <w:rPr>
          <w:sz w:val="20"/>
        </w:rPr>
      </w:pPr>
      <w:r>
        <w:rPr>
          <w:b/>
          <w:sz w:val="20"/>
        </w:rPr>
        <w:t xml:space="preserve">CamelCase: </w:t>
      </w:r>
      <w:r>
        <w:rPr>
          <w:sz w:val="20"/>
        </w:rPr>
        <w:t>information</w:t>
      </w:r>
    </w:p>
    <w:p w14:paraId="3BC8C531" w14:textId="77777777" w:rsidR="00DD1496" w:rsidRDefault="00DD1496" w:rsidP="00DD1496">
      <w:pPr>
        <w:pStyle w:val="a3"/>
        <w:spacing w:before="7"/>
        <w:ind w:right="220"/>
        <w:rPr>
          <w:sz w:val="22"/>
        </w:rPr>
      </w:pPr>
    </w:p>
    <w:p w14:paraId="2041CACF" w14:textId="77777777" w:rsidR="00DD1496" w:rsidRDefault="00DD1496" w:rsidP="005F29C0">
      <w:pPr>
        <w:pStyle w:val="a3"/>
        <w:ind w:right="220"/>
      </w:pPr>
      <w:r>
        <w:t>Alias:</w:t>
      </w:r>
    </w:p>
    <w:p w14:paraId="170E3128" w14:textId="77777777" w:rsidR="00DD1496" w:rsidRDefault="00DD1496" w:rsidP="00DD1496">
      <w:pPr>
        <w:pStyle w:val="a3"/>
        <w:spacing w:before="4"/>
        <w:ind w:right="220"/>
        <w:rPr>
          <w:b w:val="0"/>
          <w:sz w:val="22"/>
        </w:rPr>
      </w:pPr>
    </w:p>
    <w:p w14:paraId="168089B9" w14:textId="77777777" w:rsidR="00DD1496" w:rsidRDefault="00DD1496" w:rsidP="00DD1496">
      <w:pPr>
        <w:pStyle w:val="a3"/>
        <w:spacing w:line="261" w:lineRule="auto"/>
        <w:ind w:right="220"/>
        <w:jc w:val="both"/>
      </w:pPr>
      <w:r>
        <w:t>Remarks:</w:t>
      </w:r>
      <w:r>
        <w:rPr>
          <w:spacing w:val="-10"/>
        </w:rPr>
        <w:t xml:space="preserve"> </w:t>
      </w:r>
      <w:r w:rsidRPr="00DD1496">
        <w:rPr>
          <w:b w:val="0"/>
          <w:bCs/>
        </w:rPr>
        <w:t>At</w:t>
      </w:r>
      <w:r w:rsidRPr="00DD1496">
        <w:rPr>
          <w:b w:val="0"/>
          <w:bCs/>
          <w:spacing w:val="-7"/>
        </w:rPr>
        <w:t xml:space="preserve"> </w:t>
      </w:r>
      <w:r w:rsidRPr="00DD1496">
        <w:rPr>
          <w:b w:val="0"/>
          <w:bCs/>
        </w:rPr>
        <w:t>least</w:t>
      </w:r>
      <w:r w:rsidRPr="00DD1496">
        <w:rPr>
          <w:b w:val="0"/>
          <w:bCs/>
          <w:spacing w:val="-7"/>
        </w:rPr>
        <w:t xml:space="preserve"> </w:t>
      </w:r>
      <w:r w:rsidRPr="00DD1496">
        <w:rPr>
          <w:b w:val="0"/>
          <w:bCs/>
        </w:rPr>
        <w:t>one</w:t>
      </w:r>
      <w:r w:rsidRPr="00DD1496">
        <w:rPr>
          <w:b w:val="0"/>
          <w:bCs/>
          <w:spacing w:val="-5"/>
        </w:rPr>
        <w:t xml:space="preserve"> </w:t>
      </w:r>
      <w:r w:rsidRPr="00DD1496">
        <w:rPr>
          <w:b w:val="0"/>
          <w:bCs/>
        </w:rPr>
        <w:t>of</w:t>
      </w:r>
      <w:r w:rsidRPr="00DD1496">
        <w:rPr>
          <w:b w:val="0"/>
          <w:bCs/>
          <w:spacing w:val="-5"/>
        </w:rPr>
        <w:t xml:space="preserve"> </w:t>
      </w:r>
      <w:r w:rsidRPr="00DD1496">
        <w:rPr>
          <w:b w:val="0"/>
          <w:bCs/>
        </w:rPr>
        <w:t>the</w:t>
      </w:r>
      <w:r w:rsidRPr="00DD1496">
        <w:rPr>
          <w:b w:val="0"/>
          <w:bCs/>
          <w:spacing w:val="-7"/>
        </w:rPr>
        <w:t xml:space="preserve"> </w:t>
      </w:r>
      <w:r w:rsidRPr="00DD1496">
        <w:rPr>
          <w:b w:val="0"/>
          <w:bCs/>
        </w:rPr>
        <w:t>sub-attributes</w:t>
      </w:r>
      <w:r w:rsidRPr="00DD1496">
        <w:rPr>
          <w:b w:val="0"/>
          <w:bCs/>
          <w:spacing w:val="-6"/>
        </w:rPr>
        <w:t xml:space="preserve"> </w:t>
      </w:r>
      <w:r w:rsidRPr="00DD1496">
        <w:rPr>
          <w:b w:val="0"/>
          <w:bCs/>
        </w:rPr>
        <w:t>file</w:t>
      </w:r>
      <w:r w:rsidRPr="00DD1496">
        <w:rPr>
          <w:b w:val="0"/>
          <w:bCs/>
          <w:spacing w:val="-6"/>
        </w:rPr>
        <w:t xml:space="preserve"> </w:t>
      </w:r>
      <w:r w:rsidRPr="00DD1496">
        <w:rPr>
          <w:b w:val="0"/>
          <w:bCs/>
        </w:rPr>
        <w:t>reference</w:t>
      </w:r>
      <w:r w:rsidRPr="00DD1496">
        <w:rPr>
          <w:b w:val="0"/>
          <w:bCs/>
          <w:spacing w:val="-7"/>
        </w:rPr>
        <w:t xml:space="preserve"> </w:t>
      </w:r>
      <w:r w:rsidRPr="00DD1496">
        <w:rPr>
          <w:b w:val="0"/>
          <w:bCs/>
        </w:rPr>
        <w:t>or</w:t>
      </w:r>
      <w:r w:rsidRPr="00DD1496">
        <w:rPr>
          <w:b w:val="0"/>
          <w:bCs/>
          <w:spacing w:val="-6"/>
        </w:rPr>
        <w:t xml:space="preserve"> </w:t>
      </w:r>
      <w:r w:rsidRPr="00DD1496">
        <w:rPr>
          <w:b w:val="0"/>
          <w:bCs/>
        </w:rPr>
        <w:t>text</w:t>
      </w:r>
      <w:r w:rsidRPr="00DD1496">
        <w:rPr>
          <w:b w:val="0"/>
          <w:bCs/>
          <w:spacing w:val="-7"/>
        </w:rPr>
        <w:t xml:space="preserve"> </w:t>
      </w:r>
      <w:r w:rsidRPr="00DD1496">
        <w:rPr>
          <w:b w:val="0"/>
          <w:bCs/>
        </w:rPr>
        <w:t>must</w:t>
      </w:r>
      <w:r w:rsidRPr="00DD1496">
        <w:rPr>
          <w:b w:val="0"/>
          <w:bCs/>
          <w:spacing w:val="-7"/>
        </w:rPr>
        <w:t xml:space="preserve"> </w:t>
      </w:r>
      <w:r w:rsidRPr="00DD1496">
        <w:rPr>
          <w:b w:val="0"/>
          <w:bCs/>
        </w:rPr>
        <w:t>be</w:t>
      </w:r>
      <w:r w:rsidRPr="00DD1496">
        <w:rPr>
          <w:b w:val="0"/>
          <w:bCs/>
          <w:spacing w:val="-7"/>
        </w:rPr>
        <w:t xml:space="preserve"> </w:t>
      </w:r>
      <w:r w:rsidRPr="00DD1496">
        <w:rPr>
          <w:b w:val="0"/>
          <w:bCs/>
        </w:rPr>
        <w:t>populated.The</w:t>
      </w:r>
      <w:r w:rsidRPr="00DD1496">
        <w:rPr>
          <w:b w:val="0"/>
          <w:bCs/>
          <w:spacing w:val="-7"/>
        </w:rPr>
        <w:t xml:space="preserve"> </w:t>
      </w:r>
      <w:r w:rsidRPr="00DD1496">
        <w:rPr>
          <w:b w:val="0"/>
          <w:bCs/>
        </w:rPr>
        <w:t>sub-attribute</w:t>
      </w:r>
      <w:r w:rsidRPr="00DD1496">
        <w:rPr>
          <w:b w:val="0"/>
          <w:bCs/>
          <w:spacing w:val="-6"/>
        </w:rPr>
        <w:t xml:space="preserve"> </w:t>
      </w:r>
      <w:r w:rsidRPr="00DD1496">
        <w:rPr>
          <w:b w:val="0"/>
          <w:bCs/>
        </w:rPr>
        <w:t>file</w:t>
      </w:r>
      <w:r w:rsidRPr="00DD1496">
        <w:rPr>
          <w:b w:val="0"/>
          <w:bCs/>
          <w:spacing w:val="-7"/>
        </w:rPr>
        <w:t xml:space="preserve"> </w:t>
      </w:r>
      <w:r w:rsidRPr="00DD1496">
        <w:rPr>
          <w:b w:val="0"/>
          <w:bCs/>
        </w:rPr>
        <w:t>reference is</w:t>
      </w:r>
      <w:r w:rsidRPr="00DD1496">
        <w:rPr>
          <w:b w:val="0"/>
          <w:bCs/>
          <w:spacing w:val="-4"/>
        </w:rPr>
        <w:t xml:space="preserve"> </w:t>
      </w:r>
      <w:r w:rsidRPr="00DD1496">
        <w:rPr>
          <w:b w:val="0"/>
          <w:bCs/>
        </w:rPr>
        <w:t>generally</w:t>
      </w:r>
      <w:r w:rsidRPr="00DD1496">
        <w:rPr>
          <w:b w:val="0"/>
          <w:bCs/>
          <w:spacing w:val="-9"/>
        </w:rPr>
        <w:t xml:space="preserve"> </w:t>
      </w:r>
      <w:r w:rsidRPr="00DD1496">
        <w:rPr>
          <w:b w:val="0"/>
          <w:bCs/>
        </w:rPr>
        <w:t>used</w:t>
      </w:r>
      <w:r w:rsidRPr="00DD1496">
        <w:rPr>
          <w:b w:val="0"/>
          <w:bCs/>
          <w:spacing w:val="-6"/>
        </w:rPr>
        <w:t xml:space="preserve"> </w:t>
      </w:r>
      <w:r w:rsidRPr="00DD1496">
        <w:rPr>
          <w:b w:val="0"/>
          <w:bCs/>
        </w:rPr>
        <w:t>for</w:t>
      </w:r>
      <w:r w:rsidRPr="00DD1496">
        <w:rPr>
          <w:b w:val="0"/>
          <w:bCs/>
          <w:spacing w:val="-4"/>
        </w:rPr>
        <w:t xml:space="preserve"> </w:t>
      </w:r>
      <w:r w:rsidRPr="00DD1496">
        <w:rPr>
          <w:b w:val="0"/>
          <w:bCs/>
        </w:rPr>
        <w:t>long</w:t>
      </w:r>
      <w:r w:rsidRPr="00DD1496">
        <w:rPr>
          <w:b w:val="0"/>
          <w:bCs/>
          <w:spacing w:val="-6"/>
        </w:rPr>
        <w:t xml:space="preserve"> </w:t>
      </w:r>
      <w:r w:rsidRPr="00DD1496">
        <w:rPr>
          <w:b w:val="0"/>
          <w:bCs/>
        </w:rPr>
        <w:t>text</w:t>
      </w:r>
      <w:r w:rsidRPr="00DD1496">
        <w:rPr>
          <w:b w:val="0"/>
          <w:bCs/>
          <w:spacing w:val="-5"/>
        </w:rPr>
        <w:t xml:space="preserve"> </w:t>
      </w:r>
      <w:r w:rsidRPr="00DD1496">
        <w:rPr>
          <w:b w:val="0"/>
          <w:bCs/>
        </w:rPr>
        <w:t>strings</w:t>
      </w:r>
      <w:r w:rsidRPr="00DD1496">
        <w:rPr>
          <w:b w:val="0"/>
          <w:bCs/>
          <w:spacing w:val="-3"/>
        </w:rPr>
        <w:t xml:space="preserve"> </w:t>
      </w:r>
      <w:r w:rsidRPr="00DD1496">
        <w:rPr>
          <w:b w:val="0"/>
          <w:bCs/>
        </w:rPr>
        <w:t>or</w:t>
      </w:r>
      <w:r w:rsidRPr="00DD1496">
        <w:rPr>
          <w:b w:val="0"/>
          <w:bCs/>
          <w:spacing w:val="-5"/>
        </w:rPr>
        <w:t xml:space="preserve"> </w:t>
      </w:r>
      <w:r w:rsidRPr="00DD1496">
        <w:rPr>
          <w:b w:val="0"/>
          <w:bCs/>
        </w:rPr>
        <w:t>those</w:t>
      </w:r>
      <w:r w:rsidRPr="00DD1496">
        <w:rPr>
          <w:b w:val="0"/>
          <w:bCs/>
          <w:spacing w:val="-6"/>
        </w:rPr>
        <w:t xml:space="preserve"> </w:t>
      </w:r>
      <w:r w:rsidRPr="00DD1496">
        <w:rPr>
          <w:b w:val="0"/>
          <w:bCs/>
        </w:rPr>
        <w:t>that</w:t>
      </w:r>
      <w:r w:rsidRPr="00DD1496">
        <w:rPr>
          <w:b w:val="0"/>
          <w:bCs/>
          <w:spacing w:val="-6"/>
        </w:rPr>
        <w:t xml:space="preserve"> </w:t>
      </w:r>
      <w:r w:rsidRPr="00DD1496">
        <w:rPr>
          <w:b w:val="0"/>
          <w:bCs/>
        </w:rPr>
        <w:t>require</w:t>
      </w:r>
      <w:r w:rsidRPr="00DD1496">
        <w:rPr>
          <w:b w:val="0"/>
          <w:bCs/>
          <w:spacing w:val="-5"/>
        </w:rPr>
        <w:t xml:space="preserve"> </w:t>
      </w:r>
      <w:r w:rsidRPr="00DD1496">
        <w:rPr>
          <w:b w:val="0"/>
          <w:bCs/>
        </w:rPr>
        <w:t>formatting,</w:t>
      </w:r>
      <w:r w:rsidRPr="00DD1496">
        <w:rPr>
          <w:b w:val="0"/>
          <w:bCs/>
          <w:spacing w:val="-5"/>
        </w:rPr>
        <w:t xml:space="preserve"> </w:t>
      </w:r>
      <w:r w:rsidRPr="00DD1496">
        <w:rPr>
          <w:b w:val="0"/>
          <w:bCs/>
        </w:rPr>
        <w:t>however,</w:t>
      </w:r>
      <w:r w:rsidRPr="00DD1496">
        <w:rPr>
          <w:b w:val="0"/>
          <w:bCs/>
          <w:spacing w:val="-5"/>
        </w:rPr>
        <w:t xml:space="preserve"> </w:t>
      </w:r>
      <w:r w:rsidRPr="00DD1496">
        <w:rPr>
          <w:b w:val="0"/>
          <w:bCs/>
        </w:rPr>
        <w:t>there</w:t>
      </w:r>
      <w:r w:rsidRPr="00DD1496">
        <w:rPr>
          <w:b w:val="0"/>
          <w:bCs/>
          <w:spacing w:val="-5"/>
        </w:rPr>
        <w:t xml:space="preserve"> </w:t>
      </w:r>
      <w:r w:rsidRPr="00DD1496">
        <w:rPr>
          <w:b w:val="0"/>
          <w:bCs/>
        </w:rPr>
        <w:t>is</w:t>
      </w:r>
      <w:r w:rsidRPr="00DD1496">
        <w:rPr>
          <w:b w:val="0"/>
          <w:bCs/>
          <w:spacing w:val="-4"/>
        </w:rPr>
        <w:t xml:space="preserve"> </w:t>
      </w:r>
      <w:r w:rsidRPr="00DD1496">
        <w:rPr>
          <w:b w:val="0"/>
          <w:bCs/>
        </w:rPr>
        <w:t>no</w:t>
      </w:r>
      <w:r w:rsidRPr="00DD1496">
        <w:rPr>
          <w:b w:val="0"/>
          <w:bCs/>
          <w:spacing w:val="-6"/>
        </w:rPr>
        <w:t xml:space="preserve"> </w:t>
      </w:r>
      <w:r w:rsidRPr="00DD1496">
        <w:rPr>
          <w:b w:val="0"/>
          <w:bCs/>
        </w:rPr>
        <w:t>restriction</w:t>
      </w:r>
      <w:r w:rsidRPr="00DD1496">
        <w:rPr>
          <w:b w:val="0"/>
          <w:bCs/>
          <w:spacing w:val="-6"/>
        </w:rPr>
        <w:t xml:space="preserve"> </w:t>
      </w:r>
      <w:r w:rsidRPr="00DD1496">
        <w:rPr>
          <w:b w:val="0"/>
          <w:bCs/>
        </w:rPr>
        <w:t>on</w:t>
      </w:r>
      <w:r w:rsidRPr="00DD1496">
        <w:rPr>
          <w:b w:val="0"/>
          <w:bCs/>
          <w:spacing w:val="-5"/>
        </w:rPr>
        <w:t xml:space="preserve"> </w:t>
      </w:r>
      <w:r w:rsidRPr="00DD1496">
        <w:rPr>
          <w:b w:val="0"/>
          <w:bCs/>
        </w:rPr>
        <w:t>the</w:t>
      </w:r>
      <w:r w:rsidRPr="00DD1496">
        <w:rPr>
          <w:b w:val="0"/>
          <w:bCs/>
          <w:spacing w:val="-6"/>
        </w:rPr>
        <w:t xml:space="preserve"> </w:t>
      </w:r>
      <w:r w:rsidRPr="00DD1496">
        <w:rPr>
          <w:b w:val="0"/>
          <w:bCs/>
        </w:rPr>
        <w:t>type</w:t>
      </w:r>
      <w:r w:rsidRPr="00DD1496">
        <w:rPr>
          <w:b w:val="0"/>
          <w:bCs/>
          <w:spacing w:val="-6"/>
        </w:rPr>
        <w:t xml:space="preserve"> </w:t>
      </w:r>
      <w:r w:rsidRPr="00DD1496">
        <w:rPr>
          <w:b w:val="0"/>
          <w:bCs/>
        </w:rPr>
        <w:t>of text (except for lexical level) that can be held in files referenced by sub-attribute file</w:t>
      </w:r>
      <w:r w:rsidRPr="00DD1496">
        <w:rPr>
          <w:b w:val="0"/>
          <w:bCs/>
          <w:spacing w:val="-11"/>
        </w:rPr>
        <w:t xml:space="preserve"> </w:t>
      </w:r>
      <w:r w:rsidRPr="00DD1496">
        <w:rPr>
          <w:b w:val="0"/>
          <w:bCs/>
        </w:rPr>
        <w:t>reference.</w:t>
      </w:r>
    </w:p>
    <w:p w14:paraId="5C304EE7" w14:textId="77777777" w:rsidR="00DD1496" w:rsidRDefault="00DD1496" w:rsidP="00DD1496">
      <w:pPr>
        <w:pStyle w:val="a3"/>
        <w:ind w:right="220"/>
        <w:rPr>
          <w:sz w:val="22"/>
        </w:rPr>
      </w:pPr>
    </w:p>
    <w:p w14:paraId="444FE5CF" w14:textId="77777777" w:rsidR="00DD1496" w:rsidRDefault="00DD1496" w:rsidP="00DD1496">
      <w:pPr>
        <w:pStyle w:val="a3"/>
        <w:ind w:right="220"/>
        <w:rPr>
          <w:sz w:val="22"/>
        </w:rPr>
      </w:pPr>
    </w:p>
    <w:p w14:paraId="483013A2" w14:textId="77777777" w:rsidR="00DD1496" w:rsidRDefault="00DD1496" w:rsidP="00DD1496">
      <w:pPr>
        <w:pStyle w:val="a3"/>
        <w:spacing w:before="7"/>
        <w:ind w:right="220"/>
        <w:rPr>
          <w:sz w:val="29"/>
        </w:rPr>
      </w:pPr>
    </w:p>
    <w:p w14:paraId="776E1B18" w14:textId="77777777" w:rsidR="00DD1496" w:rsidRDefault="00DD1496" w:rsidP="005F29C0">
      <w:pPr>
        <w:pStyle w:val="a3"/>
        <w:ind w:right="220"/>
      </w:pPr>
      <w:r>
        <w:t>SubAttribute Bindings:</w:t>
      </w:r>
    </w:p>
    <w:p w14:paraId="5612617A" w14:textId="77777777" w:rsidR="00DD1496" w:rsidRDefault="00DD1496" w:rsidP="00DD1496">
      <w:pPr>
        <w:pStyle w:val="a3"/>
        <w:spacing w:before="10"/>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DD1496" w14:paraId="145D5A79" w14:textId="77777777" w:rsidTr="00B026F5">
        <w:trPr>
          <w:trHeight w:val="736"/>
        </w:trPr>
        <w:tc>
          <w:tcPr>
            <w:tcW w:w="3356" w:type="dxa"/>
            <w:shd w:val="clear" w:color="auto" w:fill="FFF1CC"/>
          </w:tcPr>
          <w:p w14:paraId="1A32659B" w14:textId="77777777" w:rsidR="00DD1496" w:rsidRDefault="00DD1496" w:rsidP="00B467B9">
            <w:pPr>
              <w:pStyle w:val="TableParagraph"/>
              <w:spacing w:before="9"/>
              <w:ind w:left="196" w:right="196"/>
              <w:rPr>
                <w:b/>
                <w:sz w:val="20"/>
              </w:rPr>
            </w:pPr>
          </w:p>
          <w:p w14:paraId="1A70AE72" w14:textId="77777777" w:rsidR="00DD1496" w:rsidRDefault="00DD1496" w:rsidP="00B467B9">
            <w:pPr>
              <w:pStyle w:val="TableParagraph"/>
              <w:spacing w:before="0"/>
              <w:ind w:left="196" w:right="196"/>
              <w:rPr>
                <w:b/>
                <w:sz w:val="20"/>
              </w:rPr>
            </w:pPr>
            <w:r>
              <w:rPr>
                <w:b/>
                <w:sz w:val="20"/>
              </w:rPr>
              <w:t>S-10x Attribute</w:t>
            </w:r>
          </w:p>
        </w:tc>
        <w:tc>
          <w:tcPr>
            <w:tcW w:w="1677" w:type="dxa"/>
            <w:shd w:val="clear" w:color="auto" w:fill="FFF1CC"/>
          </w:tcPr>
          <w:p w14:paraId="6FE11BA9" w14:textId="77777777" w:rsidR="00DD1496" w:rsidRDefault="00DD1496" w:rsidP="00B467B9">
            <w:pPr>
              <w:pStyle w:val="TableParagraph"/>
              <w:spacing w:before="114"/>
              <w:ind w:left="196" w:right="196"/>
              <w:rPr>
                <w:b/>
                <w:sz w:val="20"/>
              </w:rPr>
            </w:pPr>
            <w:r>
              <w:rPr>
                <w:b/>
                <w:sz w:val="20"/>
              </w:rPr>
              <w:t>S-57</w:t>
            </w:r>
          </w:p>
          <w:p w14:paraId="29EF10D7" w14:textId="77777777" w:rsidR="00DD1496" w:rsidRDefault="00DD1496" w:rsidP="00B467B9">
            <w:pPr>
              <w:pStyle w:val="TableParagraph"/>
              <w:spacing w:before="20"/>
              <w:ind w:left="196" w:right="196"/>
              <w:rPr>
                <w:b/>
                <w:sz w:val="20"/>
              </w:rPr>
            </w:pPr>
            <w:r>
              <w:rPr>
                <w:b/>
                <w:sz w:val="20"/>
              </w:rPr>
              <w:t>Acronym</w:t>
            </w:r>
          </w:p>
        </w:tc>
        <w:tc>
          <w:tcPr>
            <w:tcW w:w="2515" w:type="dxa"/>
            <w:shd w:val="clear" w:color="auto" w:fill="FFF1CC"/>
          </w:tcPr>
          <w:p w14:paraId="5365D80E" w14:textId="77777777" w:rsidR="00DD1496" w:rsidRDefault="00DD1496"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051E63A9" w14:textId="77777777" w:rsidR="00DD1496" w:rsidRDefault="00DD1496" w:rsidP="00B467B9">
            <w:pPr>
              <w:pStyle w:val="TableParagraph"/>
              <w:spacing w:before="9"/>
              <w:ind w:left="196" w:right="196"/>
              <w:rPr>
                <w:b/>
                <w:sz w:val="20"/>
              </w:rPr>
            </w:pPr>
          </w:p>
          <w:p w14:paraId="79E20450" w14:textId="77777777" w:rsidR="00DD1496" w:rsidRDefault="00DD1496" w:rsidP="00B467B9">
            <w:pPr>
              <w:pStyle w:val="TableParagraph"/>
              <w:spacing w:before="0"/>
              <w:ind w:left="196" w:right="196"/>
              <w:rPr>
                <w:b/>
                <w:sz w:val="20"/>
              </w:rPr>
            </w:pPr>
            <w:r>
              <w:rPr>
                <w:b/>
                <w:sz w:val="20"/>
              </w:rPr>
              <w:t>Type</w:t>
            </w:r>
          </w:p>
        </w:tc>
        <w:tc>
          <w:tcPr>
            <w:tcW w:w="1537" w:type="dxa"/>
            <w:shd w:val="clear" w:color="auto" w:fill="FFF1CC"/>
          </w:tcPr>
          <w:p w14:paraId="6ECC5A8F" w14:textId="77777777" w:rsidR="00DD1496" w:rsidRDefault="00DD1496" w:rsidP="00B467B9">
            <w:pPr>
              <w:pStyle w:val="TableParagraph"/>
              <w:spacing w:before="9"/>
              <w:ind w:left="196" w:right="196"/>
              <w:rPr>
                <w:b/>
                <w:sz w:val="20"/>
              </w:rPr>
            </w:pPr>
          </w:p>
          <w:p w14:paraId="30BB1690" w14:textId="77777777" w:rsidR="00DD1496" w:rsidRDefault="00DD1496" w:rsidP="00B467B9">
            <w:pPr>
              <w:pStyle w:val="TableParagraph"/>
              <w:spacing w:before="0"/>
              <w:ind w:left="196" w:right="196"/>
              <w:rPr>
                <w:b/>
                <w:sz w:val="20"/>
              </w:rPr>
            </w:pPr>
            <w:r>
              <w:rPr>
                <w:b/>
                <w:sz w:val="20"/>
              </w:rPr>
              <w:t>Multiplicity</w:t>
            </w:r>
          </w:p>
        </w:tc>
      </w:tr>
      <w:tr w:rsidR="00DD1496" w14:paraId="5DF423C0" w14:textId="77777777" w:rsidTr="00B026F5">
        <w:trPr>
          <w:trHeight w:val="462"/>
        </w:trPr>
        <w:tc>
          <w:tcPr>
            <w:tcW w:w="3356" w:type="dxa"/>
          </w:tcPr>
          <w:p w14:paraId="5C64845C" w14:textId="77777777" w:rsidR="00DD1496" w:rsidRDefault="00DD1496" w:rsidP="00B467B9">
            <w:pPr>
              <w:pStyle w:val="TableParagraph"/>
              <w:ind w:left="196" w:right="196"/>
              <w:rPr>
                <w:sz w:val="18"/>
              </w:rPr>
            </w:pPr>
            <w:r>
              <w:rPr>
                <w:sz w:val="18"/>
              </w:rPr>
              <w:t>File Locator</w:t>
            </w:r>
          </w:p>
        </w:tc>
        <w:tc>
          <w:tcPr>
            <w:tcW w:w="1677" w:type="dxa"/>
          </w:tcPr>
          <w:p w14:paraId="1736A44D" w14:textId="77777777" w:rsidR="00DD1496" w:rsidRDefault="00DD1496" w:rsidP="00B467B9">
            <w:pPr>
              <w:pStyle w:val="TableParagraph"/>
              <w:spacing w:before="0"/>
              <w:ind w:left="196" w:right="196"/>
              <w:rPr>
                <w:rFonts w:ascii="Times New Roman"/>
                <w:sz w:val="18"/>
              </w:rPr>
            </w:pPr>
          </w:p>
        </w:tc>
        <w:tc>
          <w:tcPr>
            <w:tcW w:w="2515" w:type="dxa"/>
          </w:tcPr>
          <w:p w14:paraId="2649E083" w14:textId="77777777" w:rsidR="00DD1496" w:rsidRDefault="00DD1496" w:rsidP="00B467B9">
            <w:pPr>
              <w:pStyle w:val="TableParagraph"/>
              <w:spacing w:before="0"/>
              <w:ind w:left="196" w:right="196"/>
              <w:rPr>
                <w:rFonts w:ascii="Times New Roman"/>
                <w:sz w:val="18"/>
              </w:rPr>
            </w:pPr>
          </w:p>
        </w:tc>
        <w:tc>
          <w:tcPr>
            <w:tcW w:w="980" w:type="dxa"/>
          </w:tcPr>
          <w:p w14:paraId="7B36C074" w14:textId="77777777" w:rsidR="00DD1496" w:rsidRDefault="00DD1496" w:rsidP="00B467B9">
            <w:pPr>
              <w:pStyle w:val="TableParagraph"/>
              <w:ind w:left="196" w:right="196"/>
              <w:rPr>
                <w:sz w:val="18"/>
              </w:rPr>
            </w:pPr>
            <w:r>
              <w:rPr>
                <w:sz w:val="18"/>
              </w:rPr>
              <w:t>TE</w:t>
            </w:r>
          </w:p>
        </w:tc>
        <w:tc>
          <w:tcPr>
            <w:tcW w:w="1537" w:type="dxa"/>
          </w:tcPr>
          <w:p w14:paraId="7E820B30" w14:textId="77777777" w:rsidR="00DD1496" w:rsidRDefault="00DD1496" w:rsidP="00B467B9">
            <w:pPr>
              <w:pStyle w:val="TableParagraph"/>
              <w:ind w:left="196" w:right="196"/>
              <w:rPr>
                <w:sz w:val="18"/>
              </w:rPr>
            </w:pPr>
            <w:r>
              <w:rPr>
                <w:sz w:val="18"/>
              </w:rPr>
              <w:t>0, 1</w:t>
            </w:r>
          </w:p>
        </w:tc>
      </w:tr>
      <w:tr w:rsidR="00DD1496" w14:paraId="527890BF" w14:textId="77777777" w:rsidTr="00B026F5">
        <w:trPr>
          <w:trHeight w:val="465"/>
        </w:trPr>
        <w:tc>
          <w:tcPr>
            <w:tcW w:w="3356" w:type="dxa"/>
          </w:tcPr>
          <w:p w14:paraId="7A0C6B91" w14:textId="77777777" w:rsidR="00DD1496" w:rsidRDefault="00DD1496" w:rsidP="00B467B9">
            <w:pPr>
              <w:pStyle w:val="TableParagraph"/>
              <w:spacing w:before="121"/>
              <w:ind w:left="196" w:right="196"/>
              <w:rPr>
                <w:sz w:val="18"/>
              </w:rPr>
            </w:pPr>
            <w:r>
              <w:rPr>
                <w:sz w:val="18"/>
              </w:rPr>
              <w:t>File Reference</w:t>
            </w:r>
          </w:p>
        </w:tc>
        <w:tc>
          <w:tcPr>
            <w:tcW w:w="1677" w:type="dxa"/>
          </w:tcPr>
          <w:p w14:paraId="49878C51" w14:textId="77777777" w:rsidR="00DD1496" w:rsidRDefault="00DD1496" w:rsidP="00B467B9">
            <w:pPr>
              <w:pStyle w:val="TableParagraph"/>
              <w:spacing w:before="0"/>
              <w:ind w:left="196" w:right="196"/>
              <w:rPr>
                <w:rFonts w:ascii="Times New Roman"/>
                <w:sz w:val="18"/>
              </w:rPr>
            </w:pPr>
          </w:p>
        </w:tc>
        <w:tc>
          <w:tcPr>
            <w:tcW w:w="2515" w:type="dxa"/>
          </w:tcPr>
          <w:p w14:paraId="701ED5F7" w14:textId="77777777" w:rsidR="00DD1496" w:rsidRDefault="00DD1496" w:rsidP="00B467B9">
            <w:pPr>
              <w:pStyle w:val="TableParagraph"/>
              <w:spacing w:before="0"/>
              <w:ind w:left="196" w:right="196"/>
              <w:rPr>
                <w:rFonts w:ascii="Times New Roman"/>
                <w:sz w:val="18"/>
              </w:rPr>
            </w:pPr>
          </w:p>
        </w:tc>
        <w:tc>
          <w:tcPr>
            <w:tcW w:w="980" w:type="dxa"/>
          </w:tcPr>
          <w:p w14:paraId="6A035D10" w14:textId="77777777" w:rsidR="00DD1496" w:rsidRDefault="00DD1496" w:rsidP="00B467B9">
            <w:pPr>
              <w:pStyle w:val="TableParagraph"/>
              <w:spacing w:before="121"/>
              <w:ind w:left="196" w:right="196"/>
              <w:rPr>
                <w:sz w:val="18"/>
              </w:rPr>
            </w:pPr>
            <w:r>
              <w:rPr>
                <w:sz w:val="18"/>
              </w:rPr>
              <w:t>TE</w:t>
            </w:r>
          </w:p>
        </w:tc>
        <w:tc>
          <w:tcPr>
            <w:tcW w:w="1537" w:type="dxa"/>
          </w:tcPr>
          <w:p w14:paraId="1E16243A" w14:textId="77777777" w:rsidR="00DD1496" w:rsidRDefault="00DD1496" w:rsidP="00B467B9">
            <w:pPr>
              <w:pStyle w:val="TableParagraph"/>
              <w:spacing w:before="121"/>
              <w:ind w:left="196" w:right="196"/>
              <w:rPr>
                <w:sz w:val="18"/>
              </w:rPr>
            </w:pPr>
            <w:r>
              <w:rPr>
                <w:sz w:val="18"/>
              </w:rPr>
              <w:t>0, 1</w:t>
            </w:r>
          </w:p>
        </w:tc>
      </w:tr>
      <w:tr w:rsidR="00DD1496" w14:paraId="1772FFCF" w14:textId="77777777" w:rsidTr="00B026F5">
        <w:trPr>
          <w:trHeight w:val="462"/>
        </w:trPr>
        <w:tc>
          <w:tcPr>
            <w:tcW w:w="3356" w:type="dxa"/>
          </w:tcPr>
          <w:p w14:paraId="7655DAC2" w14:textId="77777777" w:rsidR="00DD1496" w:rsidRDefault="00DD1496" w:rsidP="00B467B9">
            <w:pPr>
              <w:pStyle w:val="TableParagraph"/>
              <w:ind w:left="196" w:right="196"/>
              <w:rPr>
                <w:sz w:val="18"/>
              </w:rPr>
            </w:pPr>
            <w:r>
              <w:rPr>
                <w:sz w:val="18"/>
              </w:rPr>
              <w:t>Headline</w:t>
            </w:r>
          </w:p>
        </w:tc>
        <w:tc>
          <w:tcPr>
            <w:tcW w:w="1677" w:type="dxa"/>
          </w:tcPr>
          <w:p w14:paraId="56B6297B" w14:textId="77777777" w:rsidR="00DD1496" w:rsidRDefault="00DD1496" w:rsidP="00B467B9">
            <w:pPr>
              <w:pStyle w:val="TableParagraph"/>
              <w:spacing w:before="0"/>
              <w:ind w:left="196" w:right="196"/>
              <w:rPr>
                <w:rFonts w:ascii="Times New Roman"/>
                <w:sz w:val="18"/>
              </w:rPr>
            </w:pPr>
          </w:p>
        </w:tc>
        <w:tc>
          <w:tcPr>
            <w:tcW w:w="2515" w:type="dxa"/>
          </w:tcPr>
          <w:p w14:paraId="256227D4" w14:textId="77777777" w:rsidR="00DD1496" w:rsidRDefault="00DD1496" w:rsidP="00B467B9">
            <w:pPr>
              <w:pStyle w:val="TableParagraph"/>
              <w:spacing w:before="0"/>
              <w:ind w:left="196" w:right="196"/>
              <w:rPr>
                <w:rFonts w:ascii="Times New Roman"/>
                <w:sz w:val="18"/>
              </w:rPr>
            </w:pPr>
          </w:p>
        </w:tc>
        <w:tc>
          <w:tcPr>
            <w:tcW w:w="980" w:type="dxa"/>
          </w:tcPr>
          <w:p w14:paraId="419EC92E" w14:textId="77777777" w:rsidR="00DD1496" w:rsidRDefault="00DD1496" w:rsidP="00B467B9">
            <w:pPr>
              <w:pStyle w:val="TableParagraph"/>
              <w:ind w:left="196" w:right="196"/>
              <w:rPr>
                <w:sz w:val="18"/>
              </w:rPr>
            </w:pPr>
            <w:r>
              <w:rPr>
                <w:sz w:val="18"/>
              </w:rPr>
              <w:t>TE</w:t>
            </w:r>
          </w:p>
        </w:tc>
        <w:tc>
          <w:tcPr>
            <w:tcW w:w="1537" w:type="dxa"/>
          </w:tcPr>
          <w:p w14:paraId="0398C966" w14:textId="2BD5DCAD" w:rsidR="00DD1496" w:rsidRDefault="00404BD8" w:rsidP="00B467B9">
            <w:pPr>
              <w:pStyle w:val="TableParagraph"/>
              <w:ind w:left="196" w:right="196"/>
              <w:rPr>
                <w:sz w:val="18"/>
              </w:rPr>
            </w:pPr>
            <w:ins w:id="4877" w:author="GREENBLUE" w:date="2024-10-10T14:37:00Z">
              <w:r>
                <w:rPr>
                  <w:sz w:val="18"/>
                </w:rPr>
                <w:t>0</w:t>
              </w:r>
            </w:ins>
            <w:del w:id="4878" w:author="GREENBLUE" w:date="2024-10-10T14:37:00Z">
              <w:r w:rsidR="00DD1496" w:rsidDel="00404BD8">
                <w:rPr>
                  <w:sz w:val="18"/>
                </w:rPr>
                <w:delText>1</w:delText>
              </w:r>
            </w:del>
            <w:r w:rsidR="00DD1496">
              <w:rPr>
                <w:sz w:val="18"/>
              </w:rPr>
              <w:t>, 1</w:t>
            </w:r>
          </w:p>
        </w:tc>
      </w:tr>
      <w:tr w:rsidR="00DD1496" w14:paraId="04176AFA" w14:textId="77777777" w:rsidTr="00B026F5">
        <w:trPr>
          <w:trHeight w:val="462"/>
        </w:trPr>
        <w:tc>
          <w:tcPr>
            <w:tcW w:w="3356" w:type="dxa"/>
          </w:tcPr>
          <w:p w14:paraId="31CC730E" w14:textId="77777777" w:rsidR="00DD1496" w:rsidRDefault="00DD1496" w:rsidP="00B467B9">
            <w:pPr>
              <w:pStyle w:val="TableParagraph"/>
              <w:ind w:left="196" w:right="196"/>
              <w:rPr>
                <w:sz w:val="18"/>
              </w:rPr>
            </w:pPr>
            <w:r>
              <w:rPr>
                <w:sz w:val="18"/>
              </w:rPr>
              <w:t>Language</w:t>
            </w:r>
          </w:p>
        </w:tc>
        <w:tc>
          <w:tcPr>
            <w:tcW w:w="1677" w:type="dxa"/>
          </w:tcPr>
          <w:p w14:paraId="0B66A52C" w14:textId="77777777" w:rsidR="00DD1496" w:rsidRDefault="00DD1496" w:rsidP="00B467B9">
            <w:pPr>
              <w:pStyle w:val="TableParagraph"/>
              <w:spacing w:before="0"/>
              <w:ind w:left="196" w:right="196"/>
              <w:rPr>
                <w:rFonts w:ascii="Times New Roman"/>
                <w:sz w:val="18"/>
              </w:rPr>
            </w:pPr>
          </w:p>
        </w:tc>
        <w:tc>
          <w:tcPr>
            <w:tcW w:w="2515" w:type="dxa"/>
          </w:tcPr>
          <w:p w14:paraId="7BDB4E97" w14:textId="77777777" w:rsidR="00DD1496" w:rsidRDefault="00DD1496" w:rsidP="00B467B9">
            <w:pPr>
              <w:pStyle w:val="TableParagraph"/>
              <w:spacing w:before="0"/>
              <w:ind w:left="196" w:right="196"/>
              <w:rPr>
                <w:rFonts w:ascii="Times New Roman"/>
                <w:sz w:val="18"/>
              </w:rPr>
            </w:pPr>
          </w:p>
        </w:tc>
        <w:tc>
          <w:tcPr>
            <w:tcW w:w="980" w:type="dxa"/>
          </w:tcPr>
          <w:p w14:paraId="2762ED3E" w14:textId="77777777" w:rsidR="00DD1496" w:rsidRDefault="00DD1496" w:rsidP="00B467B9">
            <w:pPr>
              <w:pStyle w:val="TableParagraph"/>
              <w:ind w:left="196" w:right="196"/>
              <w:rPr>
                <w:sz w:val="18"/>
              </w:rPr>
            </w:pPr>
            <w:r>
              <w:rPr>
                <w:sz w:val="18"/>
              </w:rPr>
              <w:t>TE</w:t>
            </w:r>
          </w:p>
        </w:tc>
        <w:tc>
          <w:tcPr>
            <w:tcW w:w="1537" w:type="dxa"/>
          </w:tcPr>
          <w:p w14:paraId="19343D11" w14:textId="467F98FC" w:rsidR="00DD1496" w:rsidRDefault="00404BD8" w:rsidP="00B467B9">
            <w:pPr>
              <w:pStyle w:val="TableParagraph"/>
              <w:ind w:left="196" w:right="196"/>
              <w:rPr>
                <w:sz w:val="18"/>
              </w:rPr>
            </w:pPr>
            <w:ins w:id="4879" w:author="GREENBLUE" w:date="2024-10-10T14:37:00Z">
              <w:r>
                <w:rPr>
                  <w:sz w:val="18"/>
                </w:rPr>
                <w:t>0</w:t>
              </w:r>
            </w:ins>
            <w:del w:id="4880" w:author="GREENBLUE" w:date="2024-10-10T14:37:00Z">
              <w:r w:rsidR="00DD1496" w:rsidDel="00404BD8">
                <w:rPr>
                  <w:sz w:val="18"/>
                </w:rPr>
                <w:delText>1</w:delText>
              </w:r>
            </w:del>
            <w:r w:rsidR="00DD1496">
              <w:rPr>
                <w:sz w:val="18"/>
              </w:rPr>
              <w:t>, 1</w:t>
            </w:r>
          </w:p>
        </w:tc>
      </w:tr>
      <w:tr w:rsidR="00DD1496" w14:paraId="716A3557" w14:textId="77777777" w:rsidTr="00B026F5">
        <w:trPr>
          <w:trHeight w:val="465"/>
        </w:trPr>
        <w:tc>
          <w:tcPr>
            <w:tcW w:w="3356" w:type="dxa"/>
          </w:tcPr>
          <w:p w14:paraId="116FBC55" w14:textId="77777777" w:rsidR="00DD1496" w:rsidRDefault="00DD1496" w:rsidP="00B467B9">
            <w:pPr>
              <w:pStyle w:val="TableParagraph"/>
              <w:ind w:left="196" w:right="196"/>
              <w:rPr>
                <w:sz w:val="18"/>
              </w:rPr>
            </w:pPr>
            <w:r>
              <w:rPr>
                <w:sz w:val="18"/>
              </w:rPr>
              <w:t>Text</w:t>
            </w:r>
          </w:p>
        </w:tc>
        <w:tc>
          <w:tcPr>
            <w:tcW w:w="1677" w:type="dxa"/>
          </w:tcPr>
          <w:p w14:paraId="0698D59C" w14:textId="77777777" w:rsidR="00DD1496" w:rsidRDefault="00DD1496" w:rsidP="00B467B9">
            <w:pPr>
              <w:pStyle w:val="TableParagraph"/>
              <w:spacing w:before="0"/>
              <w:ind w:left="196" w:right="196"/>
              <w:rPr>
                <w:rFonts w:ascii="Times New Roman"/>
                <w:sz w:val="18"/>
              </w:rPr>
            </w:pPr>
          </w:p>
        </w:tc>
        <w:tc>
          <w:tcPr>
            <w:tcW w:w="2515" w:type="dxa"/>
          </w:tcPr>
          <w:p w14:paraId="30477526" w14:textId="77777777" w:rsidR="00DD1496" w:rsidRDefault="00DD1496" w:rsidP="00B467B9">
            <w:pPr>
              <w:pStyle w:val="TableParagraph"/>
              <w:spacing w:before="0"/>
              <w:ind w:left="196" w:right="196"/>
              <w:rPr>
                <w:rFonts w:ascii="Times New Roman"/>
                <w:sz w:val="18"/>
              </w:rPr>
            </w:pPr>
          </w:p>
        </w:tc>
        <w:tc>
          <w:tcPr>
            <w:tcW w:w="980" w:type="dxa"/>
          </w:tcPr>
          <w:p w14:paraId="4066047A" w14:textId="77777777" w:rsidR="00DD1496" w:rsidRDefault="00DD1496" w:rsidP="00B467B9">
            <w:pPr>
              <w:pStyle w:val="TableParagraph"/>
              <w:ind w:left="196" w:right="196"/>
              <w:rPr>
                <w:sz w:val="18"/>
              </w:rPr>
            </w:pPr>
            <w:r>
              <w:rPr>
                <w:sz w:val="18"/>
              </w:rPr>
              <w:t>TE</w:t>
            </w:r>
          </w:p>
        </w:tc>
        <w:tc>
          <w:tcPr>
            <w:tcW w:w="1537" w:type="dxa"/>
          </w:tcPr>
          <w:p w14:paraId="24C695B6" w14:textId="77777777" w:rsidR="00DD1496" w:rsidRDefault="00DD1496" w:rsidP="00B467B9">
            <w:pPr>
              <w:pStyle w:val="TableParagraph"/>
              <w:ind w:left="196" w:right="196"/>
              <w:rPr>
                <w:sz w:val="18"/>
              </w:rPr>
            </w:pPr>
            <w:r>
              <w:rPr>
                <w:sz w:val="18"/>
              </w:rPr>
              <w:t>0, *</w:t>
            </w:r>
          </w:p>
        </w:tc>
      </w:tr>
    </w:tbl>
    <w:p w14:paraId="4D2B4307" w14:textId="77777777" w:rsidR="00FE6B8E" w:rsidRDefault="00FE6B8E" w:rsidP="00263F8B">
      <w:pPr>
        <w:pStyle w:val="a3"/>
        <w:ind w:right="220"/>
      </w:pPr>
    </w:p>
    <w:p w14:paraId="23EACBC7" w14:textId="77777777" w:rsidR="00263F8B" w:rsidRDefault="00263F8B" w:rsidP="00263F8B">
      <w:pPr>
        <w:pStyle w:val="a3"/>
        <w:ind w:right="220"/>
      </w:pPr>
    </w:p>
    <w:p w14:paraId="49BB496D" w14:textId="180EABF5" w:rsidR="00DD1496" w:rsidRDefault="00DD1496" w:rsidP="00263F8B">
      <w:pPr>
        <w:pStyle w:val="a3"/>
        <w:ind w:right="220"/>
      </w:pPr>
    </w:p>
    <w:p w14:paraId="02AE972A" w14:textId="77777777" w:rsidR="0088492D" w:rsidRDefault="0088492D">
      <w:pPr>
        <w:rPr>
          <w:ins w:id="4881" w:author="USER" w:date="2024-04-08T14:28:00Z"/>
        </w:rPr>
      </w:pPr>
      <w:ins w:id="4882" w:author="USER" w:date="2024-04-08T14:28:00Z">
        <w:r>
          <w:br w:type="page"/>
        </w:r>
      </w:ins>
    </w:p>
    <w:p w14:paraId="41E9AFF9" w14:textId="77777777" w:rsidR="0088492D" w:rsidRDefault="0088492D" w:rsidP="0088492D">
      <w:pPr>
        <w:pStyle w:val="a3"/>
        <w:ind w:right="220"/>
        <w:rPr>
          <w:ins w:id="4883" w:author="USER" w:date="2024-04-08T14:28:00Z"/>
        </w:rPr>
      </w:pPr>
    </w:p>
    <w:p w14:paraId="3D10B2F5" w14:textId="77777777" w:rsidR="0088492D" w:rsidRDefault="0088492D" w:rsidP="0088492D">
      <w:pPr>
        <w:pStyle w:val="2"/>
        <w:numPr>
          <w:ilvl w:val="1"/>
          <w:numId w:val="16"/>
        </w:numPr>
        <w:rPr>
          <w:ins w:id="4884" w:author="USER" w:date="2024-04-08T14:28:00Z"/>
        </w:rPr>
      </w:pPr>
      <w:ins w:id="4885" w:author="USER" w:date="2024-04-08T14:28:00Z">
        <w:r>
          <w:t>Issuance</w:t>
        </w:r>
        <w:r>
          <w:rPr>
            <w:spacing w:val="-3"/>
          </w:rPr>
          <w:t xml:space="preserve"> </w:t>
        </w:r>
        <w:r>
          <w:t>Cycle</w:t>
        </w:r>
      </w:ins>
    </w:p>
    <w:p w14:paraId="44AE3021" w14:textId="77777777" w:rsidR="0088492D" w:rsidRDefault="0088492D" w:rsidP="0088492D">
      <w:pPr>
        <w:pStyle w:val="a3"/>
        <w:spacing w:before="5"/>
        <w:ind w:right="220"/>
        <w:rPr>
          <w:ins w:id="4886" w:author="USER" w:date="2024-04-08T14:28:00Z"/>
          <w:b w:val="0"/>
          <w:sz w:val="22"/>
        </w:rPr>
      </w:pPr>
    </w:p>
    <w:p w14:paraId="697934A2" w14:textId="77777777" w:rsidR="0088492D" w:rsidRDefault="0088492D" w:rsidP="0088492D">
      <w:pPr>
        <w:pStyle w:val="a3"/>
        <w:ind w:right="220"/>
        <w:rPr>
          <w:ins w:id="4887" w:author="USER" w:date="2024-04-08T14:28:00Z"/>
        </w:rPr>
      </w:pPr>
      <w:ins w:id="4888" w:author="USER" w:date="2024-04-08T14:28:00Z">
        <w:r>
          <w:t xml:space="preserve">Definition: </w:t>
        </w:r>
        <w:r w:rsidRPr="00CB3E11">
          <w:rPr>
            <w:b w:val="0"/>
            <w:bCs/>
          </w:rPr>
          <w:t>The cycle of issuing the nautical product data</w:t>
        </w:r>
      </w:ins>
    </w:p>
    <w:p w14:paraId="69E5121A" w14:textId="77777777" w:rsidR="0088492D" w:rsidRDefault="0088492D" w:rsidP="0088492D">
      <w:pPr>
        <w:pStyle w:val="a3"/>
        <w:spacing w:before="7"/>
        <w:ind w:right="220"/>
        <w:rPr>
          <w:ins w:id="4889" w:author="USER" w:date="2024-04-08T14:28:00Z"/>
          <w:b w:val="0"/>
          <w:sz w:val="22"/>
        </w:rPr>
      </w:pPr>
    </w:p>
    <w:p w14:paraId="13F454D4" w14:textId="77777777" w:rsidR="0088492D" w:rsidRDefault="0088492D" w:rsidP="0088492D">
      <w:pPr>
        <w:ind w:left="196" w:right="196"/>
        <w:rPr>
          <w:ins w:id="4890" w:author="USER" w:date="2024-04-08T14:28:00Z"/>
          <w:sz w:val="20"/>
        </w:rPr>
      </w:pPr>
      <w:ins w:id="4891" w:author="USER" w:date="2024-04-08T14:28:00Z">
        <w:r>
          <w:rPr>
            <w:b/>
            <w:sz w:val="20"/>
          </w:rPr>
          <w:t xml:space="preserve">CamelCase: </w:t>
        </w:r>
        <w:r>
          <w:rPr>
            <w:sz w:val="20"/>
          </w:rPr>
          <w:t>issuanceCycle</w:t>
        </w:r>
      </w:ins>
    </w:p>
    <w:p w14:paraId="1F66F347" w14:textId="77777777" w:rsidR="0088492D" w:rsidRDefault="0088492D" w:rsidP="0088492D">
      <w:pPr>
        <w:pStyle w:val="a3"/>
        <w:spacing w:before="4"/>
        <w:ind w:right="220"/>
        <w:rPr>
          <w:ins w:id="4892" w:author="USER" w:date="2024-04-08T14:28:00Z"/>
          <w:sz w:val="22"/>
        </w:rPr>
      </w:pPr>
    </w:p>
    <w:p w14:paraId="4B8FAF5A" w14:textId="77777777" w:rsidR="0088492D" w:rsidRDefault="0088492D" w:rsidP="0088492D">
      <w:pPr>
        <w:pStyle w:val="a3"/>
        <w:ind w:right="220"/>
        <w:rPr>
          <w:ins w:id="4893" w:author="USER" w:date="2024-04-08T14:28:00Z"/>
        </w:rPr>
      </w:pPr>
      <w:ins w:id="4894" w:author="USER" w:date="2024-04-08T14:28:00Z">
        <w:r>
          <w:t>Alias:</w:t>
        </w:r>
      </w:ins>
    </w:p>
    <w:p w14:paraId="6246F140" w14:textId="77777777" w:rsidR="0088492D" w:rsidRDefault="0088492D" w:rsidP="0088492D">
      <w:pPr>
        <w:pStyle w:val="a3"/>
        <w:spacing w:before="4"/>
        <w:ind w:right="220"/>
        <w:rPr>
          <w:ins w:id="4895" w:author="USER" w:date="2024-04-08T14:28:00Z"/>
          <w:b w:val="0"/>
          <w:sz w:val="22"/>
        </w:rPr>
      </w:pPr>
    </w:p>
    <w:p w14:paraId="56A2111F" w14:textId="77777777" w:rsidR="0088492D" w:rsidRDefault="0088492D" w:rsidP="0088492D">
      <w:pPr>
        <w:spacing w:before="1"/>
        <w:ind w:left="196" w:right="196"/>
        <w:rPr>
          <w:ins w:id="4896" w:author="USER" w:date="2024-04-08T14:28:00Z"/>
          <w:sz w:val="20"/>
        </w:rPr>
      </w:pPr>
      <w:ins w:id="4897" w:author="USER" w:date="2024-04-08T14:28:00Z">
        <w:r>
          <w:rPr>
            <w:b/>
            <w:sz w:val="20"/>
          </w:rPr>
          <w:t xml:space="preserve">Remarks: </w:t>
        </w:r>
        <w:r>
          <w:rPr>
            <w:sz w:val="20"/>
          </w:rPr>
          <w:t>No remarks.</w:t>
        </w:r>
      </w:ins>
    </w:p>
    <w:p w14:paraId="2277A92E" w14:textId="77777777" w:rsidR="0088492D" w:rsidRDefault="0088492D" w:rsidP="0088492D">
      <w:pPr>
        <w:pStyle w:val="a3"/>
        <w:ind w:right="220"/>
        <w:rPr>
          <w:ins w:id="4898" w:author="USER" w:date="2024-04-08T14:28:00Z"/>
          <w:sz w:val="22"/>
        </w:rPr>
      </w:pPr>
    </w:p>
    <w:p w14:paraId="63A21829" w14:textId="77777777" w:rsidR="0088492D" w:rsidRDefault="0088492D" w:rsidP="0088492D">
      <w:pPr>
        <w:pStyle w:val="a3"/>
        <w:ind w:right="220"/>
        <w:rPr>
          <w:ins w:id="4899" w:author="USER" w:date="2024-04-08T14:28:00Z"/>
          <w:sz w:val="22"/>
        </w:rPr>
      </w:pPr>
    </w:p>
    <w:p w14:paraId="5C85BD8D" w14:textId="77777777" w:rsidR="0088492D" w:rsidRDefault="0088492D" w:rsidP="0088492D">
      <w:pPr>
        <w:pStyle w:val="a3"/>
        <w:spacing w:before="9"/>
        <w:ind w:right="220"/>
        <w:rPr>
          <w:ins w:id="4900" w:author="USER" w:date="2024-04-08T14:28:00Z"/>
          <w:sz w:val="31"/>
        </w:rPr>
      </w:pPr>
    </w:p>
    <w:p w14:paraId="11C5B034" w14:textId="77777777" w:rsidR="0088492D" w:rsidRDefault="0088492D" w:rsidP="0088492D">
      <w:pPr>
        <w:pStyle w:val="a3"/>
        <w:ind w:right="220"/>
        <w:rPr>
          <w:ins w:id="4901" w:author="USER" w:date="2024-04-08T14:28:00Z"/>
        </w:rPr>
      </w:pPr>
      <w:ins w:id="4902" w:author="USER" w:date="2024-04-08T14:28:00Z">
        <w:r>
          <w:t>SubAttribute Bindings:</w:t>
        </w:r>
      </w:ins>
    </w:p>
    <w:p w14:paraId="68057688" w14:textId="77777777" w:rsidR="0088492D" w:rsidRDefault="0088492D" w:rsidP="0088492D">
      <w:pPr>
        <w:pStyle w:val="a3"/>
        <w:ind w:right="220"/>
        <w:rPr>
          <w:ins w:id="4903" w:author="USER" w:date="2024-04-08T14:28: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194DAF10" w14:textId="77777777" w:rsidTr="0061406B">
        <w:trPr>
          <w:trHeight w:val="736"/>
          <w:ins w:id="4904" w:author="USER" w:date="2024-04-08T14:28:00Z"/>
        </w:trPr>
        <w:tc>
          <w:tcPr>
            <w:tcW w:w="3356" w:type="dxa"/>
            <w:shd w:val="clear" w:color="auto" w:fill="FFF1CC"/>
          </w:tcPr>
          <w:p w14:paraId="34A12FBA" w14:textId="77777777" w:rsidR="0088492D" w:rsidRDefault="0088492D" w:rsidP="0061406B">
            <w:pPr>
              <w:pStyle w:val="TableParagraph"/>
              <w:spacing w:before="10"/>
              <w:ind w:left="196" w:right="196"/>
              <w:rPr>
                <w:ins w:id="4905" w:author="USER" w:date="2024-04-08T14:28:00Z"/>
                <w:b/>
                <w:sz w:val="20"/>
              </w:rPr>
            </w:pPr>
          </w:p>
          <w:p w14:paraId="26B0B0C3" w14:textId="77777777" w:rsidR="0088492D" w:rsidRDefault="0088492D" w:rsidP="0061406B">
            <w:pPr>
              <w:pStyle w:val="TableParagraph"/>
              <w:spacing w:before="0"/>
              <w:ind w:left="196" w:right="196"/>
              <w:rPr>
                <w:ins w:id="4906" w:author="USER" w:date="2024-04-08T14:28:00Z"/>
                <w:b/>
                <w:sz w:val="20"/>
              </w:rPr>
            </w:pPr>
            <w:ins w:id="4907" w:author="USER" w:date="2024-04-08T14:28:00Z">
              <w:r>
                <w:rPr>
                  <w:b/>
                  <w:sz w:val="20"/>
                </w:rPr>
                <w:t>S-10x Attribute</w:t>
              </w:r>
            </w:ins>
          </w:p>
        </w:tc>
        <w:tc>
          <w:tcPr>
            <w:tcW w:w="1677" w:type="dxa"/>
            <w:shd w:val="clear" w:color="auto" w:fill="FFF1CC"/>
          </w:tcPr>
          <w:p w14:paraId="6379F989" w14:textId="77777777" w:rsidR="0088492D" w:rsidRDefault="0088492D" w:rsidP="0061406B">
            <w:pPr>
              <w:pStyle w:val="TableParagraph"/>
              <w:spacing w:before="115"/>
              <w:ind w:left="196" w:right="196"/>
              <w:rPr>
                <w:ins w:id="4908" w:author="USER" w:date="2024-04-08T14:28:00Z"/>
                <w:b/>
                <w:sz w:val="20"/>
              </w:rPr>
            </w:pPr>
            <w:ins w:id="4909" w:author="USER" w:date="2024-04-08T14:28:00Z">
              <w:r>
                <w:rPr>
                  <w:b/>
                  <w:sz w:val="20"/>
                </w:rPr>
                <w:t>S-57</w:t>
              </w:r>
            </w:ins>
          </w:p>
          <w:p w14:paraId="5966EEA9" w14:textId="77777777" w:rsidR="0088492D" w:rsidRDefault="0088492D" w:rsidP="0061406B">
            <w:pPr>
              <w:pStyle w:val="TableParagraph"/>
              <w:spacing w:before="17"/>
              <w:ind w:left="196" w:right="196"/>
              <w:rPr>
                <w:ins w:id="4910" w:author="USER" w:date="2024-04-08T14:28:00Z"/>
                <w:b/>
                <w:sz w:val="20"/>
              </w:rPr>
            </w:pPr>
            <w:ins w:id="4911" w:author="USER" w:date="2024-04-08T14:28:00Z">
              <w:r>
                <w:rPr>
                  <w:b/>
                  <w:sz w:val="20"/>
                </w:rPr>
                <w:t>Acronym</w:t>
              </w:r>
            </w:ins>
          </w:p>
        </w:tc>
        <w:tc>
          <w:tcPr>
            <w:tcW w:w="2515" w:type="dxa"/>
            <w:shd w:val="clear" w:color="auto" w:fill="FFF1CC"/>
          </w:tcPr>
          <w:p w14:paraId="5CDEA6D4" w14:textId="77777777" w:rsidR="0088492D" w:rsidRDefault="0088492D" w:rsidP="0061406B">
            <w:pPr>
              <w:pStyle w:val="TableParagraph"/>
              <w:spacing w:before="115" w:line="256" w:lineRule="auto"/>
              <w:ind w:left="196" w:right="196"/>
              <w:rPr>
                <w:ins w:id="4912" w:author="USER" w:date="2024-04-08T14:28:00Z"/>
                <w:b/>
                <w:sz w:val="20"/>
              </w:rPr>
            </w:pPr>
            <w:ins w:id="4913" w:author="USER" w:date="2024-04-08T14:28:00Z">
              <w:r>
                <w:rPr>
                  <w:b/>
                  <w:sz w:val="20"/>
                </w:rPr>
                <w:t>Allowable Encoding Value</w:t>
              </w:r>
            </w:ins>
          </w:p>
        </w:tc>
        <w:tc>
          <w:tcPr>
            <w:tcW w:w="840" w:type="dxa"/>
            <w:shd w:val="clear" w:color="auto" w:fill="FFF1CC"/>
          </w:tcPr>
          <w:p w14:paraId="64B30042" w14:textId="77777777" w:rsidR="0088492D" w:rsidRDefault="0088492D" w:rsidP="0061406B">
            <w:pPr>
              <w:pStyle w:val="TableParagraph"/>
              <w:spacing w:before="10"/>
              <w:ind w:left="196" w:right="196"/>
              <w:rPr>
                <w:ins w:id="4914" w:author="USER" w:date="2024-04-08T14:28:00Z"/>
                <w:b/>
                <w:sz w:val="20"/>
              </w:rPr>
            </w:pPr>
          </w:p>
          <w:p w14:paraId="421DDDBC" w14:textId="77777777" w:rsidR="0088492D" w:rsidRDefault="0088492D" w:rsidP="0061406B">
            <w:pPr>
              <w:pStyle w:val="TableParagraph"/>
              <w:spacing w:before="0"/>
              <w:ind w:left="196" w:right="196"/>
              <w:rPr>
                <w:ins w:id="4915" w:author="USER" w:date="2024-04-08T14:28:00Z"/>
                <w:b/>
                <w:sz w:val="20"/>
              </w:rPr>
            </w:pPr>
            <w:ins w:id="4916" w:author="USER" w:date="2024-04-08T14:28:00Z">
              <w:r>
                <w:rPr>
                  <w:b/>
                  <w:sz w:val="20"/>
                </w:rPr>
                <w:t>Type</w:t>
              </w:r>
            </w:ins>
          </w:p>
        </w:tc>
        <w:tc>
          <w:tcPr>
            <w:tcW w:w="1677" w:type="dxa"/>
            <w:shd w:val="clear" w:color="auto" w:fill="FFF1CC"/>
          </w:tcPr>
          <w:p w14:paraId="0ED05582" w14:textId="77777777" w:rsidR="0088492D" w:rsidRDefault="0088492D" w:rsidP="0061406B">
            <w:pPr>
              <w:pStyle w:val="TableParagraph"/>
              <w:spacing w:before="10"/>
              <w:ind w:left="196" w:right="196"/>
              <w:rPr>
                <w:ins w:id="4917" w:author="USER" w:date="2024-04-08T14:28:00Z"/>
                <w:b/>
                <w:sz w:val="20"/>
              </w:rPr>
            </w:pPr>
          </w:p>
          <w:p w14:paraId="696D1864" w14:textId="77777777" w:rsidR="0088492D" w:rsidRDefault="0088492D" w:rsidP="0061406B">
            <w:pPr>
              <w:pStyle w:val="TableParagraph"/>
              <w:spacing w:before="0"/>
              <w:ind w:left="196" w:right="196"/>
              <w:rPr>
                <w:ins w:id="4918" w:author="USER" w:date="2024-04-08T14:28:00Z"/>
                <w:b/>
                <w:sz w:val="20"/>
              </w:rPr>
            </w:pPr>
            <w:ins w:id="4919" w:author="USER" w:date="2024-04-08T14:28:00Z">
              <w:r>
                <w:rPr>
                  <w:b/>
                  <w:sz w:val="20"/>
                </w:rPr>
                <w:t>Multiplicity</w:t>
              </w:r>
            </w:ins>
          </w:p>
        </w:tc>
      </w:tr>
      <w:tr w:rsidR="0088492D" w14:paraId="471BC824" w14:textId="77777777" w:rsidTr="0061406B">
        <w:trPr>
          <w:trHeight w:val="462"/>
          <w:ins w:id="4920" w:author="USER" w:date="2024-04-08T14:28:00Z"/>
        </w:trPr>
        <w:tc>
          <w:tcPr>
            <w:tcW w:w="3356" w:type="dxa"/>
            <w:vAlign w:val="center"/>
          </w:tcPr>
          <w:p w14:paraId="5441C085" w14:textId="77777777" w:rsidR="0088492D" w:rsidRDefault="0088492D" w:rsidP="0061406B">
            <w:pPr>
              <w:pStyle w:val="TableParagraph"/>
              <w:ind w:left="196" w:right="196"/>
              <w:rPr>
                <w:ins w:id="4921" w:author="USER" w:date="2024-04-08T14:28:00Z"/>
                <w:sz w:val="18"/>
              </w:rPr>
            </w:pPr>
            <w:ins w:id="4922" w:author="USER" w:date="2024-04-08T14:28:00Z">
              <w:r>
                <w:rPr>
                  <w:rFonts w:eastAsiaTheme="minorEastAsia" w:hint="eastAsia"/>
                  <w:sz w:val="18"/>
                  <w:szCs w:val="18"/>
                  <w:lang w:eastAsia="ko-KR"/>
                </w:rPr>
                <w:t>P</w:t>
              </w:r>
              <w:r>
                <w:rPr>
                  <w:rFonts w:eastAsiaTheme="minorEastAsia"/>
                  <w:sz w:val="18"/>
                  <w:szCs w:val="18"/>
                  <w:lang w:eastAsia="ko-KR"/>
                </w:rPr>
                <w:t>eriodic Date Range</w:t>
              </w:r>
            </w:ins>
          </w:p>
        </w:tc>
        <w:tc>
          <w:tcPr>
            <w:tcW w:w="1677" w:type="dxa"/>
          </w:tcPr>
          <w:p w14:paraId="798381A2" w14:textId="77777777" w:rsidR="0088492D" w:rsidRDefault="0088492D" w:rsidP="0061406B">
            <w:pPr>
              <w:pStyle w:val="TableParagraph"/>
              <w:spacing w:before="0"/>
              <w:ind w:left="196" w:right="196"/>
              <w:rPr>
                <w:ins w:id="4923" w:author="USER" w:date="2024-04-08T14:28:00Z"/>
                <w:rFonts w:ascii="Times New Roman"/>
                <w:sz w:val="18"/>
              </w:rPr>
            </w:pPr>
          </w:p>
        </w:tc>
        <w:tc>
          <w:tcPr>
            <w:tcW w:w="2515" w:type="dxa"/>
          </w:tcPr>
          <w:p w14:paraId="45112374" w14:textId="77777777" w:rsidR="0088492D" w:rsidRDefault="0088492D" w:rsidP="0061406B">
            <w:pPr>
              <w:pStyle w:val="TableParagraph"/>
              <w:spacing w:before="0"/>
              <w:ind w:left="196" w:right="196"/>
              <w:rPr>
                <w:ins w:id="4924" w:author="USER" w:date="2024-04-08T14:28:00Z"/>
                <w:rFonts w:ascii="Times New Roman"/>
                <w:sz w:val="18"/>
              </w:rPr>
            </w:pPr>
          </w:p>
        </w:tc>
        <w:tc>
          <w:tcPr>
            <w:tcW w:w="840" w:type="dxa"/>
          </w:tcPr>
          <w:p w14:paraId="3D89FFDE" w14:textId="77777777" w:rsidR="0088492D" w:rsidRDefault="0088492D" w:rsidP="0061406B">
            <w:pPr>
              <w:pStyle w:val="TableParagraph"/>
              <w:ind w:left="196" w:right="196"/>
              <w:rPr>
                <w:ins w:id="4925" w:author="USER" w:date="2024-04-08T14:28:00Z"/>
                <w:sz w:val="18"/>
              </w:rPr>
            </w:pPr>
            <w:ins w:id="4926" w:author="USER" w:date="2024-04-08T14:28:00Z">
              <w:r>
                <w:rPr>
                  <w:rFonts w:eastAsiaTheme="minorEastAsia" w:hint="eastAsia"/>
                  <w:sz w:val="18"/>
                  <w:lang w:eastAsia="ko-KR"/>
                </w:rPr>
                <w:t>C</w:t>
              </w:r>
            </w:ins>
          </w:p>
        </w:tc>
        <w:tc>
          <w:tcPr>
            <w:tcW w:w="1677" w:type="dxa"/>
          </w:tcPr>
          <w:p w14:paraId="7229C29C" w14:textId="77777777" w:rsidR="0088492D" w:rsidRDefault="0088492D" w:rsidP="0061406B">
            <w:pPr>
              <w:pStyle w:val="TableParagraph"/>
              <w:ind w:left="196" w:right="196"/>
              <w:rPr>
                <w:ins w:id="4927" w:author="USER" w:date="2024-04-08T14:28:00Z"/>
                <w:sz w:val="18"/>
              </w:rPr>
            </w:pPr>
            <w:ins w:id="4928" w:author="USER" w:date="2024-04-08T14:28:00Z">
              <w:r>
                <w:rPr>
                  <w:rFonts w:eastAsiaTheme="minorEastAsia" w:hint="eastAsia"/>
                  <w:sz w:val="18"/>
                  <w:lang w:eastAsia="ko-KR"/>
                </w:rPr>
                <w:t>0</w:t>
              </w:r>
              <w:r>
                <w:rPr>
                  <w:rFonts w:eastAsiaTheme="minorEastAsia"/>
                  <w:sz w:val="18"/>
                  <w:lang w:eastAsia="ko-KR"/>
                </w:rPr>
                <w:t>, 1</w:t>
              </w:r>
            </w:ins>
          </w:p>
        </w:tc>
      </w:tr>
      <w:tr w:rsidR="0088492D" w14:paraId="0BE4046B" w14:textId="77777777" w:rsidTr="0061406B">
        <w:trPr>
          <w:trHeight w:val="462"/>
          <w:ins w:id="4929" w:author="USER" w:date="2024-04-08T14:28:00Z"/>
        </w:trPr>
        <w:tc>
          <w:tcPr>
            <w:tcW w:w="3356" w:type="dxa"/>
            <w:vAlign w:val="center"/>
          </w:tcPr>
          <w:p w14:paraId="0FD9F575" w14:textId="77777777" w:rsidR="0088492D" w:rsidRDefault="0088492D" w:rsidP="0061406B">
            <w:pPr>
              <w:pStyle w:val="TableParagraph"/>
              <w:ind w:leftChars="189" w:left="416" w:rightChars="89" w:right="196"/>
              <w:rPr>
                <w:ins w:id="4930" w:author="USER" w:date="2024-04-08T14:28:00Z"/>
                <w:sz w:val="18"/>
              </w:rPr>
            </w:pPr>
            <w:ins w:id="4931" w:author="USER" w:date="2024-04-08T14:28:00Z">
              <w:r>
                <w:rPr>
                  <w:rFonts w:eastAsiaTheme="minorEastAsia"/>
                  <w:sz w:val="18"/>
                  <w:szCs w:val="18"/>
                  <w:lang w:eastAsia="ko-KR"/>
                </w:rPr>
                <w:t>Date End</w:t>
              </w:r>
            </w:ins>
          </w:p>
        </w:tc>
        <w:tc>
          <w:tcPr>
            <w:tcW w:w="1677" w:type="dxa"/>
          </w:tcPr>
          <w:p w14:paraId="37AA3DF4" w14:textId="77777777" w:rsidR="0088492D" w:rsidRPr="002473CC" w:rsidRDefault="0088492D" w:rsidP="0061406B">
            <w:pPr>
              <w:pStyle w:val="TableParagraph"/>
              <w:ind w:left="196" w:right="196"/>
              <w:rPr>
                <w:ins w:id="4932" w:author="USER" w:date="2024-04-08T14:28:00Z"/>
                <w:rFonts w:eastAsiaTheme="minorEastAsia"/>
                <w:sz w:val="18"/>
                <w:lang w:eastAsia="ko-KR"/>
              </w:rPr>
            </w:pPr>
            <w:ins w:id="4933" w:author="USER" w:date="2024-04-08T14:28:00Z">
              <w:r w:rsidRPr="002473CC">
                <w:rPr>
                  <w:rFonts w:eastAsiaTheme="minorEastAsia"/>
                  <w:sz w:val="18"/>
                  <w:lang w:eastAsia="ko-KR"/>
                </w:rPr>
                <w:t>(SORDAT)</w:t>
              </w:r>
            </w:ins>
          </w:p>
        </w:tc>
        <w:tc>
          <w:tcPr>
            <w:tcW w:w="2515" w:type="dxa"/>
          </w:tcPr>
          <w:p w14:paraId="1917992D" w14:textId="77777777" w:rsidR="0088492D" w:rsidRDefault="0088492D" w:rsidP="0061406B">
            <w:pPr>
              <w:pStyle w:val="TableParagraph"/>
              <w:spacing w:before="0"/>
              <w:ind w:left="196" w:right="196"/>
              <w:rPr>
                <w:ins w:id="4934" w:author="USER" w:date="2024-04-08T14:28:00Z"/>
                <w:rFonts w:ascii="Times New Roman"/>
                <w:sz w:val="18"/>
              </w:rPr>
            </w:pPr>
          </w:p>
        </w:tc>
        <w:tc>
          <w:tcPr>
            <w:tcW w:w="840" w:type="dxa"/>
          </w:tcPr>
          <w:p w14:paraId="395C1D87" w14:textId="77777777" w:rsidR="0088492D" w:rsidRDefault="0088492D" w:rsidP="0061406B">
            <w:pPr>
              <w:pStyle w:val="TableParagraph"/>
              <w:ind w:left="196" w:right="196"/>
              <w:rPr>
                <w:ins w:id="4935" w:author="USER" w:date="2024-04-08T14:28:00Z"/>
                <w:sz w:val="18"/>
              </w:rPr>
            </w:pPr>
            <w:ins w:id="4936" w:author="USER" w:date="2024-04-08T14:28:00Z">
              <w:r>
                <w:rPr>
                  <w:rFonts w:eastAsiaTheme="minorEastAsia"/>
                  <w:sz w:val="18"/>
                  <w:lang w:eastAsia="ko-KR"/>
                </w:rPr>
                <w:t>TD</w:t>
              </w:r>
            </w:ins>
          </w:p>
        </w:tc>
        <w:tc>
          <w:tcPr>
            <w:tcW w:w="1677" w:type="dxa"/>
          </w:tcPr>
          <w:p w14:paraId="1DE59724" w14:textId="77777777" w:rsidR="0088492D" w:rsidRDefault="0088492D" w:rsidP="0061406B">
            <w:pPr>
              <w:pStyle w:val="TableParagraph"/>
              <w:ind w:left="196" w:right="196"/>
              <w:rPr>
                <w:ins w:id="4937" w:author="USER" w:date="2024-04-08T14:28:00Z"/>
                <w:sz w:val="18"/>
              </w:rPr>
            </w:pPr>
            <w:ins w:id="4938" w:author="USER" w:date="2024-04-08T14:28:00Z">
              <w:r>
                <w:rPr>
                  <w:rFonts w:eastAsiaTheme="minorEastAsia" w:hint="eastAsia"/>
                  <w:sz w:val="18"/>
                  <w:lang w:eastAsia="ko-KR"/>
                </w:rPr>
                <w:t>1</w:t>
              </w:r>
              <w:r>
                <w:rPr>
                  <w:rFonts w:eastAsiaTheme="minorEastAsia"/>
                  <w:sz w:val="18"/>
                  <w:lang w:eastAsia="ko-KR"/>
                </w:rPr>
                <w:t>, 1</w:t>
              </w:r>
            </w:ins>
          </w:p>
        </w:tc>
      </w:tr>
      <w:tr w:rsidR="0088492D" w14:paraId="68FC13DD" w14:textId="77777777" w:rsidTr="0061406B">
        <w:trPr>
          <w:trHeight w:val="462"/>
          <w:ins w:id="4939" w:author="USER" w:date="2024-04-08T14:28:00Z"/>
        </w:trPr>
        <w:tc>
          <w:tcPr>
            <w:tcW w:w="3356" w:type="dxa"/>
            <w:vAlign w:val="center"/>
          </w:tcPr>
          <w:p w14:paraId="458A2329" w14:textId="77777777" w:rsidR="0088492D" w:rsidRDefault="0088492D" w:rsidP="0061406B">
            <w:pPr>
              <w:pStyle w:val="TableParagraph"/>
              <w:ind w:leftChars="189" w:left="416" w:rightChars="89" w:right="196"/>
              <w:rPr>
                <w:ins w:id="4940" w:author="USER" w:date="2024-04-08T14:28:00Z"/>
                <w:sz w:val="18"/>
              </w:rPr>
            </w:pPr>
            <w:ins w:id="4941" w:author="USER" w:date="2024-04-08T14:28:00Z">
              <w:r>
                <w:rPr>
                  <w:rFonts w:eastAsiaTheme="minorEastAsia"/>
                  <w:sz w:val="18"/>
                  <w:szCs w:val="18"/>
                  <w:lang w:eastAsia="ko-KR"/>
                </w:rPr>
                <w:t>Date Start</w:t>
              </w:r>
            </w:ins>
          </w:p>
        </w:tc>
        <w:tc>
          <w:tcPr>
            <w:tcW w:w="1677" w:type="dxa"/>
          </w:tcPr>
          <w:p w14:paraId="5F73AEC3" w14:textId="77777777" w:rsidR="0088492D" w:rsidRPr="002473CC" w:rsidRDefault="0088492D" w:rsidP="0061406B">
            <w:pPr>
              <w:pStyle w:val="TableParagraph"/>
              <w:ind w:left="196" w:right="196"/>
              <w:rPr>
                <w:ins w:id="4942" w:author="USER" w:date="2024-04-08T14:28:00Z"/>
                <w:rFonts w:eastAsiaTheme="minorEastAsia"/>
                <w:sz w:val="18"/>
                <w:lang w:eastAsia="ko-KR"/>
              </w:rPr>
            </w:pPr>
            <w:ins w:id="4943" w:author="USER" w:date="2024-04-08T14:28:00Z">
              <w:r w:rsidRPr="002473CC">
                <w:rPr>
                  <w:rFonts w:eastAsiaTheme="minorEastAsia"/>
                  <w:sz w:val="18"/>
                  <w:lang w:eastAsia="ko-KR"/>
                </w:rPr>
                <w:t>(SORDAT)</w:t>
              </w:r>
            </w:ins>
          </w:p>
        </w:tc>
        <w:tc>
          <w:tcPr>
            <w:tcW w:w="2515" w:type="dxa"/>
          </w:tcPr>
          <w:p w14:paraId="74046AFE" w14:textId="77777777" w:rsidR="0088492D" w:rsidRDefault="0088492D" w:rsidP="0061406B">
            <w:pPr>
              <w:pStyle w:val="TableParagraph"/>
              <w:spacing w:before="0"/>
              <w:ind w:left="196" w:right="196"/>
              <w:rPr>
                <w:ins w:id="4944" w:author="USER" w:date="2024-04-08T14:28:00Z"/>
                <w:rFonts w:ascii="Times New Roman"/>
                <w:sz w:val="18"/>
              </w:rPr>
            </w:pPr>
          </w:p>
        </w:tc>
        <w:tc>
          <w:tcPr>
            <w:tcW w:w="840" w:type="dxa"/>
          </w:tcPr>
          <w:p w14:paraId="688991A6" w14:textId="77777777" w:rsidR="0088492D" w:rsidRDefault="0088492D" w:rsidP="0061406B">
            <w:pPr>
              <w:pStyle w:val="TableParagraph"/>
              <w:ind w:left="196" w:right="196"/>
              <w:rPr>
                <w:ins w:id="4945" w:author="USER" w:date="2024-04-08T14:28:00Z"/>
                <w:sz w:val="18"/>
              </w:rPr>
            </w:pPr>
            <w:ins w:id="4946" w:author="USER" w:date="2024-04-08T14:28:00Z">
              <w:r>
                <w:rPr>
                  <w:rFonts w:eastAsiaTheme="minorEastAsia"/>
                  <w:sz w:val="18"/>
                  <w:lang w:eastAsia="ko-KR"/>
                </w:rPr>
                <w:t>TD</w:t>
              </w:r>
            </w:ins>
          </w:p>
        </w:tc>
        <w:tc>
          <w:tcPr>
            <w:tcW w:w="1677" w:type="dxa"/>
          </w:tcPr>
          <w:p w14:paraId="00A5856B" w14:textId="77777777" w:rsidR="0088492D" w:rsidRDefault="0088492D" w:rsidP="0061406B">
            <w:pPr>
              <w:pStyle w:val="TableParagraph"/>
              <w:ind w:left="196" w:right="196"/>
              <w:rPr>
                <w:ins w:id="4947" w:author="USER" w:date="2024-04-08T14:28:00Z"/>
                <w:sz w:val="18"/>
              </w:rPr>
            </w:pPr>
            <w:ins w:id="4948" w:author="USER" w:date="2024-04-08T14:28:00Z">
              <w:r>
                <w:rPr>
                  <w:rFonts w:eastAsiaTheme="minorEastAsia" w:hint="eastAsia"/>
                  <w:sz w:val="18"/>
                  <w:lang w:eastAsia="ko-KR"/>
                </w:rPr>
                <w:t>1</w:t>
              </w:r>
              <w:r>
                <w:rPr>
                  <w:rFonts w:eastAsiaTheme="minorEastAsia"/>
                  <w:sz w:val="18"/>
                  <w:lang w:eastAsia="ko-KR"/>
                </w:rPr>
                <w:t>, 1</w:t>
              </w:r>
            </w:ins>
          </w:p>
        </w:tc>
      </w:tr>
      <w:tr w:rsidR="0088492D" w14:paraId="5CB3AAD4" w14:textId="77777777" w:rsidTr="0061406B">
        <w:trPr>
          <w:trHeight w:val="462"/>
          <w:ins w:id="4949" w:author="USER" w:date="2024-04-08T14:28:00Z"/>
        </w:trPr>
        <w:tc>
          <w:tcPr>
            <w:tcW w:w="3356" w:type="dxa"/>
            <w:vAlign w:val="center"/>
          </w:tcPr>
          <w:p w14:paraId="2992F5C1" w14:textId="77777777" w:rsidR="0088492D" w:rsidRDefault="0088492D" w:rsidP="0061406B">
            <w:pPr>
              <w:pStyle w:val="TableParagraph"/>
              <w:ind w:left="196" w:right="196"/>
              <w:rPr>
                <w:ins w:id="4950" w:author="USER" w:date="2024-04-08T14:28:00Z"/>
                <w:sz w:val="18"/>
              </w:rPr>
            </w:pPr>
            <w:ins w:id="4951" w:author="USER" w:date="2024-04-08T14:28:00Z">
              <w:r>
                <w:rPr>
                  <w:rFonts w:eastAsiaTheme="minorEastAsia"/>
                  <w:sz w:val="18"/>
                  <w:szCs w:val="18"/>
                  <w:lang w:eastAsia="ko-KR"/>
                </w:rPr>
                <w:t>Time Interval Of Cycle</w:t>
              </w:r>
            </w:ins>
          </w:p>
        </w:tc>
        <w:tc>
          <w:tcPr>
            <w:tcW w:w="1677" w:type="dxa"/>
          </w:tcPr>
          <w:p w14:paraId="05EAC4B5" w14:textId="77777777" w:rsidR="0088492D" w:rsidRDefault="0088492D" w:rsidP="0061406B">
            <w:pPr>
              <w:pStyle w:val="TableParagraph"/>
              <w:spacing w:before="0"/>
              <w:ind w:left="196" w:right="196"/>
              <w:rPr>
                <w:ins w:id="4952" w:author="USER" w:date="2024-04-08T14:28:00Z"/>
                <w:rFonts w:ascii="Times New Roman"/>
                <w:sz w:val="18"/>
              </w:rPr>
            </w:pPr>
          </w:p>
        </w:tc>
        <w:tc>
          <w:tcPr>
            <w:tcW w:w="2515" w:type="dxa"/>
          </w:tcPr>
          <w:p w14:paraId="1A891432" w14:textId="77777777" w:rsidR="0088492D" w:rsidRDefault="0088492D" w:rsidP="0061406B">
            <w:pPr>
              <w:pStyle w:val="TableParagraph"/>
              <w:spacing w:before="0"/>
              <w:ind w:left="196" w:right="196"/>
              <w:rPr>
                <w:ins w:id="4953" w:author="USER" w:date="2024-04-08T14:28:00Z"/>
                <w:rFonts w:ascii="Times New Roman"/>
                <w:sz w:val="18"/>
              </w:rPr>
            </w:pPr>
          </w:p>
        </w:tc>
        <w:tc>
          <w:tcPr>
            <w:tcW w:w="840" w:type="dxa"/>
          </w:tcPr>
          <w:p w14:paraId="17D87DBC" w14:textId="77777777" w:rsidR="0088492D" w:rsidRDefault="0088492D" w:rsidP="0061406B">
            <w:pPr>
              <w:pStyle w:val="TableParagraph"/>
              <w:ind w:left="196" w:right="196"/>
              <w:rPr>
                <w:ins w:id="4954" w:author="USER" w:date="2024-04-08T14:28:00Z"/>
                <w:sz w:val="18"/>
              </w:rPr>
            </w:pPr>
            <w:ins w:id="4955" w:author="USER" w:date="2024-04-08T14:28:00Z">
              <w:r>
                <w:rPr>
                  <w:rFonts w:eastAsiaTheme="minorEastAsia" w:hint="eastAsia"/>
                  <w:sz w:val="18"/>
                  <w:lang w:eastAsia="ko-KR"/>
                </w:rPr>
                <w:t>C</w:t>
              </w:r>
            </w:ins>
          </w:p>
        </w:tc>
        <w:tc>
          <w:tcPr>
            <w:tcW w:w="1677" w:type="dxa"/>
          </w:tcPr>
          <w:p w14:paraId="675C5848" w14:textId="77777777" w:rsidR="0088492D" w:rsidRDefault="0088492D" w:rsidP="0061406B">
            <w:pPr>
              <w:pStyle w:val="TableParagraph"/>
              <w:ind w:left="196" w:right="196"/>
              <w:rPr>
                <w:ins w:id="4956" w:author="USER" w:date="2024-04-08T14:28:00Z"/>
                <w:sz w:val="18"/>
              </w:rPr>
            </w:pPr>
            <w:ins w:id="4957" w:author="USER" w:date="2024-04-08T14:28:00Z">
              <w:r>
                <w:rPr>
                  <w:rFonts w:eastAsiaTheme="minorEastAsia" w:hint="eastAsia"/>
                  <w:sz w:val="18"/>
                  <w:lang w:eastAsia="ko-KR"/>
                </w:rPr>
                <w:t>0</w:t>
              </w:r>
              <w:r>
                <w:rPr>
                  <w:rFonts w:eastAsiaTheme="minorEastAsia"/>
                  <w:sz w:val="18"/>
                  <w:lang w:eastAsia="ko-KR"/>
                </w:rPr>
                <w:t>, 1</w:t>
              </w:r>
            </w:ins>
          </w:p>
        </w:tc>
      </w:tr>
      <w:tr w:rsidR="0088492D" w14:paraId="47BACE79" w14:textId="77777777" w:rsidTr="0061406B">
        <w:trPr>
          <w:trHeight w:val="462"/>
          <w:ins w:id="4958" w:author="USER" w:date="2024-04-08T14:28:00Z"/>
        </w:trPr>
        <w:tc>
          <w:tcPr>
            <w:tcW w:w="3356" w:type="dxa"/>
            <w:vAlign w:val="center"/>
          </w:tcPr>
          <w:p w14:paraId="73AD7DB3" w14:textId="77777777" w:rsidR="0088492D" w:rsidRDefault="0088492D" w:rsidP="0061406B">
            <w:pPr>
              <w:pStyle w:val="TableParagraph"/>
              <w:ind w:leftChars="189" w:left="416" w:rightChars="89" w:right="196"/>
              <w:rPr>
                <w:ins w:id="4959" w:author="USER" w:date="2024-04-08T14:28:00Z"/>
                <w:sz w:val="18"/>
              </w:rPr>
            </w:pPr>
            <w:ins w:id="4960" w:author="USER" w:date="2024-04-08T14:28:00Z">
              <w:r>
                <w:rPr>
                  <w:rFonts w:eastAsiaTheme="minorEastAsia"/>
                  <w:sz w:val="18"/>
                  <w:szCs w:val="18"/>
                  <w:lang w:eastAsia="ko-KR"/>
                </w:rPr>
                <w:t>Type Of Time Interval Unit</w:t>
              </w:r>
            </w:ins>
          </w:p>
        </w:tc>
        <w:tc>
          <w:tcPr>
            <w:tcW w:w="1677" w:type="dxa"/>
          </w:tcPr>
          <w:p w14:paraId="61BC3170" w14:textId="77777777" w:rsidR="0088492D" w:rsidRDefault="0088492D" w:rsidP="0061406B">
            <w:pPr>
              <w:pStyle w:val="TableParagraph"/>
              <w:spacing w:before="0"/>
              <w:ind w:left="196" w:right="196"/>
              <w:rPr>
                <w:ins w:id="4961" w:author="USER" w:date="2024-04-08T14:28:00Z"/>
                <w:rFonts w:ascii="Times New Roman"/>
                <w:sz w:val="18"/>
              </w:rPr>
            </w:pPr>
          </w:p>
        </w:tc>
        <w:tc>
          <w:tcPr>
            <w:tcW w:w="2515" w:type="dxa"/>
          </w:tcPr>
          <w:p w14:paraId="0BC187CF" w14:textId="77777777" w:rsidR="0088492D" w:rsidRPr="00D539C6" w:rsidRDefault="0088492D" w:rsidP="0061406B">
            <w:pPr>
              <w:pStyle w:val="a3"/>
              <w:spacing w:line="398" w:lineRule="auto"/>
              <w:ind w:right="220"/>
              <w:rPr>
                <w:ins w:id="4962" w:author="USER" w:date="2024-04-08T14:28:00Z"/>
                <w:rFonts w:eastAsiaTheme="minorEastAsia"/>
                <w:b w:val="0"/>
                <w:sz w:val="18"/>
                <w:lang w:eastAsia="ko-KR"/>
              </w:rPr>
            </w:pPr>
            <w:ins w:id="4963" w:author="USER" w:date="2024-04-08T14:28:00Z">
              <w:r w:rsidRPr="00D539C6">
                <w:rPr>
                  <w:rFonts w:eastAsiaTheme="minorEastAsia" w:hint="eastAsia"/>
                  <w:b w:val="0"/>
                  <w:sz w:val="18"/>
                  <w:lang w:eastAsia="ko-KR"/>
                </w:rPr>
                <w:t>1</w:t>
              </w:r>
              <w:r w:rsidRPr="00D539C6">
                <w:rPr>
                  <w:rFonts w:eastAsiaTheme="minorEastAsia"/>
                  <w:b w:val="0"/>
                  <w:sz w:val="18"/>
                  <w:lang w:eastAsia="ko-KR"/>
                </w:rPr>
                <w:t xml:space="preserve"> : </w:t>
              </w:r>
              <w:r>
                <w:rPr>
                  <w:rFonts w:eastAsiaTheme="minorEastAsia" w:hint="eastAsia"/>
                  <w:b w:val="0"/>
                  <w:sz w:val="18"/>
                  <w:lang w:eastAsia="ko-KR"/>
                </w:rPr>
                <w:t>hour</w:t>
              </w:r>
            </w:ins>
          </w:p>
          <w:p w14:paraId="1A83B5D1" w14:textId="77777777" w:rsidR="0088492D" w:rsidRPr="00D539C6" w:rsidRDefault="0088492D" w:rsidP="0061406B">
            <w:pPr>
              <w:pStyle w:val="a3"/>
              <w:spacing w:line="398" w:lineRule="auto"/>
              <w:ind w:right="220"/>
              <w:rPr>
                <w:ins w:id="4964" w:author="USER" w:date="2024-04-08T14:28:00Z"/>
                <w:rFonts w:eastAsiaTheme="minorEastAsia"/>
                <w:b w:val="0"/>
                <w:sz w:val="18"/>
                <w:lang w:eastAsia="ko-KR"/>
              </w:rPr>
            </w:pPr>
            <w:ins w:id="4965" w:author="USER" w:date="2024-04-08T14:28:00Z">
              <w:r w:rsidRPr="00D539C6">
                <w:rPr>
                  <w:rFonts w:eastAsiaTheme="minorEastAsia" w:hint="eastAsia"/>
                  <w:b w:val="0"/>
                  <w:sz w:val="18"/>
                  <w:lang w:eastAsia="ko-KR"/>
                </w:rPr>
                <w:t>2</w:t>
              </w:r>
              <w:r w:rsidRPr="00D539C6">
                <w:rPr>
                  <w:rFonts w:eastAsiaTheme="minorEastAsia"/>
                  <w:b w:val="0"/>
                  <w:sz w:val="18"/>
                  <w:lang w:eastAsia="ko-KR"/>
                </w:rPr>
                <w:t xml:space="preserve"> : day</w:t>
              </w:r>
            </w:ins>
          </w:p>
          <w:p w14:paraId="49E2CD72" w14:textId="77777777" w:rsidR="0088492D" w:rsidRPr="00D539C6" w:rsidRDefault="0088492D" w:rsidP="0061406B">
            <w:pPr>
              <w:pStyle w:val="a3"/>
              <w:spacing w:line="398" w:lineRule="auto"/>
              <w:ind w:right="220"/>
              <w:rPr>
                <w:ins w:id="4966" w:author="USER" w:date="2024-04-08T14:28:00Z"/>
                <w:rFonts w:eastAsiaTheme="minorEastAsia"/>
                <w:b w:val="0"/>
                <w:sz w:val="18"/>
                <w:lang w:eastAsia="ko-KR"/>
              </w:rPr>
            </w:pPr>
            <w:ins w:id="4967" w:author="USER" w:date="2024-04-08T14:28:00Z">
              <w:r w:rsidRPr="00D539C6">
                <w:rPr>
                  <w:rFonts w:eastAsiaTheme="minorEastAsia" w:hint="eastAsia"/>
                  <w:b w:val="0"/>
                  <w:sz w:val="18"/>
                  <w:lang w:eastAsia="ko-KR"/>
                </w:rPr>
                <w:t>3</w:t>
              </w:r>
              <w:r w:rsidRPr="00D539C6">
                <w:rPr>
                  <w:rFonts w:eastAsiaTheme="minorEastAsia"/>
                  <w:b w:val="0"/>
                  <w:sz w:val="18"/>
                  <w:lang w:eastAsia="ko-KR"/>
                </w:rPr>
                <w:t xml:space="preserve"> : month</w:t>
              </w:r>
            </w:ins>
          </w:p>
          <w:p w14:paraId="1CF062F0" w14:textId="77777777" w:rsidR="0088492D" w:rsidRDefault="0088492D" w:rsidP="0061406B">
            <w:pPr>
              <w:pStyle w:val="TableParagraph"/>
              <w:spacing w:before="0"/>
              <w:ind w:left="196" w:right="196"/>
              <w:rPr>
                <w:ins w:id="4968" w:author="USER" w:date="2024-04-08T14:28:00Z"/>
                <w:rFonts w:ascii="Times New Roman"/>
                <w:sz w:val="18"/>
              </w:rPr>
            </w:pPr>
            <w:ins w:id="4969" w:author="USER" w:date="2024-04-08T14:28:00Z">
              <w:r w:rsidRPr="00D539C6">
                <w:rPr>
                  <w:rFonts w:eastAsiaTheme="minorEastAsia" w:hint="eastAsia"/>
                  <w:sz w:val="18"/>
                  <w:lang w:eastAsia="ko-KR"/>
                </w:rPr>
                <w:t>4</w:t>
              </w:r>
              <w:r w:rsidRPr="00D539C6">
                <w:rPr>
                  <w:rFonts w:eastAsiaTheme="minorEastAsia"/>
                  <w:sz w:val="18"/>
                  <w:lang w:eastAsia="ko-KR"/>
                </w:rPr>
                <w:t xml:space="preserve"> : year</w:t>
              </w:r>
            </w:ins>
          </w:p>
        </w:tc>
        <w:tc>
          <w:tcPr>
            <w:tcW w:w="840" w:type="dxa"/>
          </w:tcPr>
          <w:p w14:paraId="4D104077" w14:textId="77777777" w:rsidR="0088492D" w:rsidRDefault="0088492D" w:rsidP="0061406B">
            <w:pPr>
              <w:pStyle w:val="TableParagraph"/>
              <w:ind w:left="196" w:right="196"/>
              <w:rPr>
                <w:ins w:id="4970" w:author="USER" w:date="2024-04-08T14:28:00Z"/>
                <w:sz w:val="18"/>
              </w:rPr>
            </w:pPr>
            <w:ins w:id="4971" w:author="USER" w:date="2024-04-08T14:28:00Z">
              <w:r>
                <w:rPr>
                  <w:rFonts w:eastAsiaTheme="minorEastAsia"/>
                  <w:sz w:val="18"/>
                  <w:lang w:eastAsia="ko-KR"/>
                </w:rPr>
                <w:t>EN</w:t>
              </w:r>
            </w:ins>
          </w:p>
        </w:tc>
        <w:tc>
          <w:tcPr>
            <w:tcW w:w="1677" w:type="dxa"/>
          </w:tcPr>
          <w:p w14:paraId="038606AD" w14:textId="77777777" w:rsidR="0088492D" w:rsidRDefault="0088492D" w:rsidP="0061406B">
            <w:pPr>
              <w:pStyle w:val="TableParagraph"/>
              <w:ind w:left="196" w:right="196"/>
              <w:rPr>
                <w:ins w:id="4972" w:author="USER" w:date="2024-04-08T14:28:00Z"/>
                <w:sz w:val="18"/>
              </w:rPr>
            </w:pPr>
            <w:ins w:id="4973" w:author="USER" w:date="2024-04-08T14:28:00Z">
              <w:r>
                <w:rPr>
                  <w:rFonts w:eastAsiaTheme="minorEastAsia" w:hint="eastAsia"/>
                  <w:sz w:val="18"/>
                  <w:lang w:eastAsia="ko-KR"/>
                </w:rPr>
                <w:t>1</w:t>
              </w:r>
              <w:r>
                <w:rPr>
                  <w:rFonts w:eastAsiaTheme="minorEastAsia"/>
                  <w:sz w:val="18"/>
                  <w:lang w:eastAsia="ko-KR"/>
                </w:rPr>
                <w:t xml:space="preserve">, </w:t>
              </w:r>
              <w:r>
                <w:rPr>
                  <w:rFonts w:eastAsiaTheme="minorEastAsia" w:hint="eastAsia"/>
                  <w:sz w:val="18"/>
                  <w:lang w:eastAsia="ko-KR"/>
                </w:rPr>
                <w:t>*</w:t>
              </w:r>
            </w:ins>
          </w:p>
        </w:tc>
      </w:tr>
      <w:tr w:rsidR="0088492D" w14:paraId="1C89F272" w14:textId="77777777" w:rsidTr="0061406B">
        <w:trPr>
          <w:trHeight w:val="462"/>
          <w:ins w:id="4974" w:author="USER" w:date="2024-04-08T14:28:00Z"/>
        </w:trPr>
        <w:tc>
          <w:tcPr>
            <w:tcW w:w="3356" w:type="dxa"/>
            <w:vAlign w:val="center"/>
          </w:tcPr>
          <w:p w14:paraId="648FD790" w14:textId="77777777" w:rsidR="0088492D" w:rsidRDefault="0088492D" w:rsidP="0061406B">
            <w:pPr>
              <w:pStyle w:val="TableParagraph"/>
              <w:ind w:leftChars="189" w:left="416" w:rightChars="89" w:right="196"/>
              <w:rPr>
                <w:ins w:id="4975" w:author="USER" w:date="2024-04-08T14:28:00Z"/>
                <w:sz w:val="18"/>
              </w:rPr>
            </w:pPr>
            <w:ins w:id="4976" w:author="USER" w:date="2024-04-08T14:28:00Z">
              <w:r>
                <w:rPr>
                  <w:rFonts w:eastAsiaTheme="minorEastAsia"/>
                  <w:sz w:val="18"/>
                  <w:szCs w:val="18"/>
                  <w:lang w:eastAsia="ko-KR"/>
                </w:rPr>
                <w:t>Value Of Time</w:t>
              </w:r>
            </w:ins>
          </w:p>
        </w:tc>
        <w:tc>
          <w:tcPr>
            <w:tcW w:w="1677" w:type="dxa"/>
          </w:tcPr>
          <w:p w14:paraId="7D4DA6D2" w14:textId="77777777" w:rsidR="0088492D" w:rsidRDefault="0088492D" w:rsidP="0061406B">
            <w:pPr>
              <w:pStyle w:val="TableParagraph"/>
              <w:spacing w:before="0"/>
              <w:ind w:left="196" w:right="196"/>
              <w:rPr>
                <w:ins w:id="4977" w:author="USER" w:date="2024-04-08T14:28:00Z"/>
                <w:rFonts w:ascii="Times New Roman"/>
                <w:sz w:val="18"/>
              </w:rPr>
            </w:pPr>
          </w:p>
        </w:tc>
        <w:tc>
          <w:tcPr>
            <w:tcW w:w="2515" w:type="dxa"/>
          </w:tcPr>
          <w:p w14:paraId="2705BBA1" w14:textId="77777777" w:rsidR="0088492D" w:rsidRDefault="0088492D" w:rsidP="0061406B">
            <w:pPr>
              <w:pStyle w:val="TableParagraph"/>
              <w:spacing w:before="0"/>
              <w:ind w:left="196" w:right="196"/>
              <w:rPr>
                <w:ins w:id="4978" w:author="USER" w:date="2024-04-08T14:28:00Z"/>
                <w:rFonts w:ascii="Times New Roman"/>
                <w:sz w:val="18"/>
              </w:rPr>
            </w:pPr>
          </w:p>
        </w:tc>
        <w:tc>
          <w:tcPr>
            <w:tcW w:w="840" w:type="dxa"/>
          </w:tcPr>
          <w:p w14:paraId="21FBD459" w14:textId="77777777" w:rsidR="0088492D" w:rsidRDefault="0088492D" w:rsidP="0061406B">
            <w:pPr>
              <w:pStyle w:val="TableParagraph"/>
              <w:ind w:left="196" w:right="196"/>
              <w:rPr>
                <w:ins w:id="4979" w:author="USER" w:date="2024-04-08T14:28:00Z"/>
                <w:sz w:val="18"/>
              </w:rPr>
            </w:pPr>
            <w:ins w:id="4980" w:author="USER" w:date="2024-04-08T14:28:00Z">
              <w:r>
                <w:rPr>
                  <w:rFonts w:eastAsiaTheme="minorEastAsia"/>
                  <w:sz w:val="18"/>
                  <w:lang w:eastAsia="ko-KR"/>
                </w:rPr>
                <w:t>IN</w:t>
              </w:r>
            </w:ins>
          </w:p>
        </w:tc>
        <w:tc>
          <w:tcPr>
            <w:tcW w:w="1677" w:type="dxa"/>
          </w:tcPr>
          <w:p w14:paraId="550E3166" w14:textId="77777777" w:rsidR="0088492D" w:rsidRDefault="0088492D" w:rsidP="0061406B">
            <w:pPr>
              <w:pStyle w:val="TableParagraph"/>
              <w:ind w:left="196" w:right="196"/>
              <w:rPr>
                <w:ins w:id="4981" w:author="USER" w:date="2024-04-08T14:28:00Z"/>
                <w:sz w:val="18"/>
              </w:rPr>
            </w:pPr>
            <w:ins w:id="4982" w:author="USER" w:date="2024-04-08T14:28:00Z">
              <w:r>
                <w:rPr>
                  <w:rFonts w:eastAsiaTheme="minorEastAsia" w:hint="eastAsia"/>
                  <w:sz w:val="18"/>
                  <w:lang w:eastAsia="ko-KR"/>
                </w:rPr>
                <w:t>1</w:t>
              </w:r>
              <w:r>
                <w:rPr>
                  <w:rFonts w:eastAsiaTheme="minorEastAsia"/>
                  <w:sz w:val="18"/>
                  <w:lang w:eastAsia="ko-KR"/>
                </w:rPr>
                <w:t>, 1</w:t>
              </w:r>
            </w:ins>
          </w:p>
        </w:tc>
      </w:tr>
    </w:tbl>
    <w:p w14:paraId="7326B177" w14:textId="77777777" w:rsidR="0088492D" w:rsidRDefault="0088492D" w:rsidP="0088492D">
      <w:pPr>
        <w:ind w:left="196" w:right="196"/>
        <w:rPr>
          <w:ins w:id="4983" w:author="USER" w:date="2024-04-08T14:28:00Z"/>
          <w:sz w:val="18"/>
        </w:rPr>
        <w:sectPr w:rsidR="0088492D" w:rsidSect="008A4F0C">
          <w:pgSz w:w="11910" w:h="16840"/>
          <w:pgMar w:top="998" w:right="697" w:bottom="940" w:left="799" w:header="580" w:footer="740" w:gutter="0"/>
          <w:cols w:space="720"/>
        </w:sectPr>
      </w:pPr>
    </w:p>
    <w:p w14:paraId="05E79DB7" w14:textId="053EDF87" w:rsidR="00DD1496" w:rsidDel="0088492D" w:rsidRDefault="00DD1496">
      <w:pPr>
        <w:rPr>
          <w:del w:id="4984" w:author="USER" w:date="2024-04-08T14:28:00Z"/>
          <w:b/>
          <w:sz w:val="20"/>
          <w:szCs w:val="20"/>
        </w:rPr>
      </w:pPr>
      <w:del w:id="4985" w:author="USER" w:date="2024-04-08T14:28:00Z">
        <w:r w:rsidDel="0088492D">
          <w:lastRenderedPageBreak/>
          <w:br w:type="page"/>
        </w:r>
      </w:del>
    </w:p>
    <w:p w14:paraId="77C89334" w14:textId="77777777" w:rsidR="005F29C0" w:rsidRDefault="005F29C0" w:rsidP="0088492D">
      <w:pPr>
        <w:rPr>
          <w:b/>
          <w:sz w:val="24"/>
        </w:rPr>
      </w:pPr>
    </w:p>
    <w:p w14:paraId="64C42F65" w14:textId="77777777" w:rsidR="005F29C0" w:rsidRDefault="005F29C0" w:rsidP="0088492D">
      <w:pPr>
        <w:pStyle w:val="2"/>
        <w:numPr>
          <w:ilvl w:val="1"/>
          <w:numId w:val="16"/>
        </w:numPr>
      </w:pPr>
      <w:r>
        <w:t>Online</w:t>
      </w:r>
      <w:r>
        <w:rPr>
          <w:spacing w:val="-1"/>
        </w:rPr>
        <w:t xml:space="preserve"> </w:t>
      </w:r>
      <w:r>
        <w:t>Resource</w:t>
      </w:r>
    </w:p>
    <w:p w14:paraId="555B191F" w14:textId="77777777" w:rsidR="005F29C0" w:rsidRDefault="005F29C0" w:rsidP="005F29C0">
      <w:pPr>
        <w:pStyle w:val="a3"/>
        <w:spacing w:before="5"/>
        <w:ind w:right="220"/>
        <w:rPr>
          <w:b w:val="0"/>
          <w:sz w:val="22"/>
        </w:rPr>
      </w:pPr>
    </w:p>
    <w:p w14:paraId="22DF9587" w14:textId="77777777" w:rsidR="005F29C0" w:rsidRDefault="005F29C0" w:rsidP="005F29C0">
      <w:pPr>
        <w:pStyle w:val="a3"/>
        <w:ind w:right="220"/>
      </w:pPr>
      <w:r>
        <w:t xml:space="preserve">Definition: </w:t>
      </w:r>
      <w:r w:rsidRPr="005F29C0">
        <w:rPr>
          <w:b w:val="0"/>
          <w:bCs/>
        </w:rPr>
        <w:t>Information about online sources from which a resource or data can be obtained.</w:t>
      </w:r>
    </w:p>
    <w:p w14:paraId="767818A8" w14:textId="77777777" w:rsidR="005F29C0" w:rsidRDefault="005F29C0" w:rsidP="005F29C0">
      <w:pPr>
        <w:pStyle w:val="a3"/>
        <w:spacing w:before="7"/>
        <w:ind w:right="220"/>
        <w:rPr>
          <w:sz w:val="22"/>
        </w:rPr>
      </w:pPr>
    </w:p>
    <w:p w14:paraId="7856E335" w14:textId="77777777" w:rsidR="005F29C0" w:rsidRDefault="005F29C0" w:rsidP="005F29C0">
      <w:pPr>
        <w:ind w:left="196" w:right="196"/>
        <w:rPr>
          <w:sz w:val="20"/>
        </w:rPr>
      </w:pPr>
      <w:r>
        <w:rPr>
          <w:b/>
          <w:sz w:val="20"/>
        </w:rPr>
        <w:t xml:space="preserve">CamelCase: </w:t>
      </w:r>
      <w:r>
        <w:rPr>
          <w:sz w:val="20"/>
        </w:rPr>
        <w:t>onlineResource</w:t>
      </w:r>
    </w:p>
    <w:p w14:paraId="385763F6" w14:textId="77777777" w:rsidR="005F29C0" w:rsidRDefault="005F29C0" w:rsidP="005F29C0">
      <w:pPr>
        <w:pStyle w:val="a3"/>
        <w:spacing w:before="4"/>
        <w:ind w:right="220"/>
        <w:rPr>
          <w:sz w:val="22"/>
        </w:rPr>
      </w:pPr>
    </w:p>
    <w:p w14:paraId="0BA2AA04" w14:textId="77777777" w:rsidR="005F29C0" w:rsidRDefault="005F29C0" w:rsidP="00B026F5">
      <w:pPr>
        <w:pStyle w:val="a3"/>
        <w:ind w:right="220"/>
      </w:pPr>
      <w:r>
        <w:t>Alias:</w:t>
      </w:r>
    </w:p>
    <w:p w14:paraId="7A61002A" w14:textId="77777777" w:rsidR="005F29C0" w:rsidRDefault="005F29C0" w:rsidP="005F29C0">
      <w:pPr>
        <w:pStyle w:val="a3"/>
        <w:spacing w:before="7"/>
        <w:ind w:right="220"/>
        <w:rPr>
          <w:b w:val="0"/>
          <w:sz w:val="22"/>
        </w:rPr>
      </w:pPr>
    </w:p>
    <w:p w14:paraId="76504B9B" w14:textId="77777777" w:rsidR="005F29C0" w:rsidRDefault="005F29C0" w:rsidP="005F29C0">
      <w:pPr>
        <w:ind w:left="196" w:right="196"/>
        <w:rPr>
          <w:sz w:val="20"/>
        </w:rPr>
      </w:pPr>
      <w:r>
        <w:rPr>
          <w:b/>
          <w:sz w:val="20"/>
        </w:rPr>
        <w:t xml:space="preserve">Remarks: </w:t>
      </w:r>
      <w:r>
        <w:rPr>
          <w:sz w:val="20"/>
        </w:rPr>
        <w:t>No remarks.</w:t>
      </w:r>
    </w:p>
    <w:p w14:paraId="01717F5C" w14:textId="77777777" w:rsidR="005F29C0" w:rsidRDefault="005F29C0" w:rsidP="005F29C0">
      <w:pPr>
        <w:pStyle w:val="a3"/>
        <w:ind w:right="220"/>
        <w:rPr>
          <w:sz w:val="22"/>
        </w:rPr>
      </w:pPr>
    </w:p>
    <w:p w14:paraId="7A2F9E3F" w14:textId="77777777" w:rsidR="005F29C0" w:rsidRDefault="005F29C0" w:rsidP="005F29C0">
      <w:pPr>
        <w:pStyle w:val="a3"/>
        <w:ind w:right="220"/>
        <w:rPr>
          <w:sz w:val="22"/>
        </w:rPr>
      </w:pPr>
    </w:p>
    <w:p w14:paraId="0FD6CF13" w14:textId="77777777" w:rsidR="005F29C0" w:rsidRDefault="005F29C0" w:rsidP="005F29C0">
      <w:pPr>
        <w:pStyle w:val="a3"/>
        <w:spacing w:before="9"/>
        <w:ind w:right="220"/>
        <w:rPr>
          <w:sz w:val="31"/>
        </w:rPr>
      </w:pPr>
    </w:p>
    <w:p w14:paraId="3ED2D868" w14:textId="77777777" w:rsidR="005F29C0" w:rsidRDefault="005F29C0" w:rsidP="00B026F5">
      <w:pPr>
        <w:pStyle w:val="a3"/>
        <w:ind w:right="220"/>
      </w:pPr>
      <w:r>
        <w:t>SubAttribute Bindings:</w:t>
      </w:r>
    </w:p>
    <w:p w14:paraId="39C4D2B7" w14:textId="77777777" w:rsidR="005F29C0" w:rsidRDefault="005F29C0" w:rsidP="005F29C0">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5F29C0" w14:paraId="73550EB4" w14:textId="77777777" w:rsidTr="00B026F5">
        <w:trPr>
          <w:trHeight w:val="737"/>
        </w:trPr>
        <w:tc>
          <w:tcPr>
            <w:tcW w:w="3356" w:type="dxa"/>
            <w:shd w:val="clear" w:color="auto" w:fill="FFF1CC"/>
          </w:tcPr>
          <w:p w14:paraId="4ED49484" w14:textId="77777777" w:rsidR="005F29C0" w:rsidRDefault="005F29C0" w:rsidP="00B467B9">
            <w:pPr>
              <w:pStyle w:val="TableParagraph"/>
              <w:spacing w:before="9"/>
              <w:ind w:left="196" w:right="196"/>
              <w:rPr>
                <w:b/>
                <w:sz w:val="20"/>
              </w:rPr>
            </w:pPr>
          </w:p>
          <w:p w14:paraId="4C526438" w14:textId="77777777" w:rsidR="005F29C0" w:rsidRDefault="005F29C0" w:rsidP="00B467B9">
            <w:pPr>
              <w:pStyle w:val="TableParagraph"/>
              <w:spacing w:before="0"/>
              <w:ind w:left="196" w:right="196"/>
              <w:rPr>
                <w:b/>
                <w:sz w:val="20"/>
              </w:rPr>
            </w:pPr>
            <w:r>
              <w:rPr>
                <w:b/>
                <w:sz w:val="20"/>
              </w:rPr>
              <w:t>S-10x Attribute</w:t>
            </w:r>
          </w:p>
        </w:tc>
        <w:tc>
          <w:tcPr>
            <w:tcW w:w="1677" w:type="dxa"/>
            <w:shd w:val="clear" w:color="auto" w:fill="FFF1CC"/>
          </w:tcPr>
          <w:p w14:paraId="0FDB9123" w14:textId="77777777" w:rsidR="005F29C0" w:rsidRDefault="005F29C0" w:rsidP="00B467B9">
            <w:pPr>
              <w:pStyle w:val="TableParagraph"/>
              <w:spacing w:before="114"/>
              <w:ind w:left="196" w:right="196"/>
              <w:rPr>
                <w:b/>
                <w:sz w:val="20"/>
              </w:rPr>
            </w:pPr>
            <w:r>
              <w:rPr>
                <w:b/>
                <w:sz w:val="20"/>
              </w:rPr>
              <w:t>S-57</w:t>
            </w:r>
          </w:p>
          <w:p w14:paraId="755BA88E" w14:textId="77777777" w:rsidR="005F29C0" w:rsidRDefault="005F29C0" w:rsidP="00B467B9">
            <w:pPr>
              <w:pStyle w:val="TableParagraph"/>
              <w:spacing w:before="20"/>
              <w:ind w:left="196" w:right="196"/>
              <w:rPr>
                <w:b/>
                <w:sz w:val="20"/>
              </w:rPr>
            </w:pPr>
            <w:r>
              <w:rPr>
                <w:b/>
                <w:sz w:val="20"/>
              </w:rPr>
              <w:t>Acronym</w:t>
            </w:r>
          </w:p>
        </w:tc>
        <w:tc>
          <w:tcPr>
            <w:tcW w:w="2515" w:type="dxa"/>
            <w:shd w:val="clear" w:color="auto" w:fill="FFF1CC"/>
          </w:tcPr>
          <w:p w14:paraId="585E3C4E" w14:textId="77777777" w:rsidR="005F29C0" w:rsidRDefault="005F29C0"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323C6BC1" w14:textId="77777777" w:rsidR="005F29C0" w:rsidRDefault="005F29C0" w:rsidP="00B467B9">
            <w:pPr>
              <w:pStyle w:val="TableParagraph"/>
              <w:spacing w:before="9"/>
              <w:ind w:left="196" w:right="196"/>
              <w:rPr>
                <w:b/>
                <w:sz w:val="20"/>
              </w:rPr>
            </w:pPr>
          </w:p>
          <w:p w14:paraId="52FEA8C6" w14:textId="77777777" w:rsidR="005F29C0" w:rsidRDefault="005F29C0" w:rsidP="00B467B9">
            <w:pPr>
              <w:pStyle w:val="TableParagraph"/>
              <w:spacing w:before="0"/>
              <w:ind w:left="196" w:right="196"/>
              <w:rPr>
                <w:b/>
                <w:sz w:val="20"/>
              </w:rPr>
            </w:pPr>
            <w:r>
              <w:rPr>
                <w:b/>
                <w:sz w:val="20"/>
              </w:rPr>
              <w:t>Type</w:t>
            </w:r>
          </w:p>
        </w:tc>
        <w:tc>
          <w:tcPr>
            <w:tcW w:w="1537" w:type="dxa"/>
            <w:shd w:val="clear" w:color="auto" w:fill="FFF1CC"/>
          </w:tcPr>
          <w:p w14:paraId="0E9D8FB8" w14:textId="77777777" w:rsidR="005F29C0" w:rsidRDefault="005F29C0" w:rsidP="00B467B9">
            <w:pPr>
              <w:pStyle w:val="TableParagraph"/>
              <w:spacing w:before="9"/>
              <w:ind w:left="196" w:right="196"/>
              <w:rPr>
                <w:b/>
                <w:sz w:val="20"/>
              </w:rPr>
            </w:pPr>
          </w:p>
          <w:p w14:paraId="4D9F4CE0" w14:textId="77777777" w:rsidR="005F29C0" w:rsidRDefault="005F29C0" w:rsidP="00B467B9">
            <w:pPr>
              <w:pStyle w:val="TableParagraph"/>
              <w:spacing w:before="0"/>
              <w:ind w:left="196" w:right="196"/>
              <w:rPr>
                <w:b/>
                <w:sz w:val="20"/>
              </w:rPr>
            </w:pPr>
            <w:r>
              <w:rPr>
                <w:b/>
                <w:sz w:val="20"/>
              </w:rPr>
              <w:t>Multiplicity</w:t>
            </w:r>
          </w:p>
        </w:tc>
      </w:tr>
      <w:tr w:rsidR="005F29C0" w14:paraId="39ED2ACD" w14:textId="77777777" w:rsidTr="00B026F5">
        <w:trPr>
          <w:trHeight w:val="462"/>
        </w:trPr>
        <w:tc>
          <w:tcPr>
            <w:tcW w:w="3356" w:type="dxa"/>
          </w:tcPr>
          <w:p w14:paraId="21220DB9" w14:textId="77777777" w:rsidR="005F29C0" w:rsidRDefault="005F29C0" w:rsidP="00B467B9">
            <w:pPr>
              <w:pStyle w:val="TableParagraph"/>
              <w:ind w:left="196" w:right="196"/>
              <w:rPr>
                <w:sz w:val="18"/>
              </w:rPr>
            </w:pPr>
            <w:r>
              <w:rPr>
                <w:sz w:val="18"/>
              </w:rPr>
              <w:t>Application Profile</w:t>
            </w:r>
          </w:p>
        </w:tc>
        <w:tc>
          <w:tcPr>
            <w:tcW w:w="1677" w:type="dxa"/>
          </w:tcPr>
          <w:p w14:paraId="32752F46" w14:textId="77777777" w:rsidR="005F29C0" w:rsidRDefault="005F29C0" w:rsidP="00B467B9">
            <w:pPr>
              <w:pStyle w:val="TableParagraph"/>
              <w:spacing w:before="0"/>
              <w:ind w:left="196" w:right="196"/>
              <w:rPr>
                <w:rFonts w:ascii="Times New Roman"/>
                <w:sz w:val="18"/>
              </w:rPr>
            </w:pPr>
          </w:p>
        </w:tc>
        <w:tc>
          <w:tcPr>
            <w:tcW w:w="2515" w:type="dxa"/>
          </w:tcPr>
          <w:p w14:paraId="54A36BB1" w14:textId="77777777" w:rsidR="005F29C0" w:rsidRDefault="005F29C0" w:rsidP="00B467B9">
            <w:pPr>
              <w:pStyle w:val="TableParagraph"/>
              <w:spacing w:before="0"/>
              <w:ind w:left="196" w:right="196"/>
              <w:rPr>
                <w:rFonts w:ascii="Times New Roman"/>
                <w:sz w:val="18"/>
              </w:rPr>
            </w:pPr>
          </w:p>
        </w:tc>
        <w:tc>
          <w:tcPr>
            <w:tcW w:w="980" w:type="dxa"/>
          </w:tcPr>
          <w:p w14:paraId="1C674849" w14:textId="77777777" w:rsidR="005F29C0" w:rsidRDefault="005F29C0" w:rsidP="00B467B9">
            <w:pPr>
              <w:pStyle w:val="TableParagraph"/>
              <w:ind w:left="196" w:right="196"/>
              <w:rPr>
                <w:sz w:val="18"/>
              </w:rPr>
            </w:pPr>
            <w:r>
              <w:rPr>
                <w:sz w:val="18"/>
              </w:rPr>
              <w:t>TE</w:t>
            </w:r>
          </w:p>
        </w:tc>
        <w:tc>
          <w:tcPr>
            <w:tcW w:w="1537" w:type="dxa"/>
          </w:tcPr>
          <w:p w14:paraId="414CC9F9" w14:textId="77777777" w:rsidR="005F29C0" w:rsidRDefault="005F29C0" w:rsidP="00B467B9">
            <w:pPr>
              <w:pStyle w:val="TableParagraph"/>
              <w:ind w:left="196" w:right="196"/>
              <w:rPr>
                <w:sz w:val="18"/>
              </w:rPr>
            </w:pPr>
            <w:r>
              <w:rPr>
                <w:sz w:val="18"/>
              </w:rPr>
              <w:t>0, 1</w:t>
            </w:r>
          </w:p>
        </w:tc>
      </w:tr>
      <w:tr w:rsidR="005F29C0" w14:paraId="54095D8D" w14:textId="77777777" w:rsidTr="00B026F5">
        <w:trPr>
          <w:trHeight w:val="462"/>
        </w:trPr>
        <w:tc>
          <w:tcPr>
            <w:tcW w:w="3356" w:type="dxa"/>
          </w:tcPr>
          <w:p w14:paraId="5A8FD00A" w14:textId="77777777" w:rsidR="005F29C0" w:rsidRDefault="005F29C0" w:rsidP="00B467B9">
            <w:pPr>
              <w:pStyle w:val="TableParagraph"/>
              <w:ind w:left="196" w:right="196"/>
              <w:rPr>
                <w:sz w:val="18"/>
              </w:rPr>
            </w:pPr>
            <w:r>
              <w:rPr>
                <w:sz w:val="18"/>
              </w:rPr>
              <w:t>Linkage</w:t>
            </w:r>
          </w:p>
        </w:tc>
        <w:tc>
          <w:tcPr>
            <w:tcW w:w="1677" w:type="dxa"/>
          </w:tcPr>
          <w:p w14:paraId="5A2CFA1B" w14:textId="77777777" w:rsidR="005F29C0" w:rsidRDefault="005F29C0" w:rsidP="00B467B9">
            <w:pPr>
              <w:pStyle w:val="TableParagraph"/>
              <w:spacing w:before="0"/>
              <w:ind w:left="196" w:right="196"/>
              <w:rPr>
                <w:rFonts w:ascii="Times New Roman"/>
                <w:sz w:val="18"/>
              </w:rPr>
            </w:pPr>
          </w:p>
        </w:tc>
        <w:tc>
          <w:tcPr>
            <w:tcW w:w="2515" w:type="dxa"/>
          </w:tcPr>
          <w:p w14:paraId="0A83BBEC" w14:textId="77777777" w:rsidR="005F29C0" w:rsidRDefault="005F29C0" w:rsidP="00B467B9">
            <w:pPr>
              <w:pStyle w:val="TableParagraph"/>
              <w:spacing w:before="0"/>
              <w:ind w:left="196" w:right="196"/>
              <w:rPr>
                <w:rFonts w:ascii="Times New Roman"/>
                <w:sz w:val="18"/>
              </w:rPr>
            </w:pPr>
          </w:p>
        </w:tc>
        <w:tc>
          <w:tcPr>
            <w:tcW w:w="980" w:type="dxa"/>
          </w:tcPr>
          <w:p w14:paraId="7ACD059A" w14:textId="6DB0550D" w:rsidR="005F29C0" w:rsidRDefault="00D41E76" w:rsidP="00B467B9">
            <w:pPr>
              <w:pStyle w:val="TableParagraph"/>
              <w:ind w:left="196" w:right="196"/>
              <w:rPr>
                <w:sz w:val="18"/>
              </w:rPr>
            </w:pPr>
            <w:ins w:id="4986" w:author="USER" w:date="2024-03-27T22:44:00Z">
              <w:r>
                <w:rPr>
                  <w:sz w:val="18"/>
                </w:rPr>
                <w:t>TE</w:t>
              </w:r>
            </w:ins>
            <w:del w:id="4987" w:author="USER" w:date="2024-03-27T22:44:00Z">
              <w:r w:rsidR="005F29C0" w:rsidDel="00D41E76">
                <w:rPr>
                  <w:sz w:val="18"/>
                </w:rPr>
                <w:delText>UL</w:delText>
              </w:r>
            </w:del>
          </w:p>
        </w:tc>
        <w:tc>
          <w:tcPr>
            <w:tcW w:w="1537" w:type="dxa"/>
          </w:tcPr>
          <w:p w14:paraId="265CDFFB" w14:textId="77777777" w:rsidR="005F29C0" w:rsidRDefault="005F29C0" w:rsidP="00B467B9">
            <w:pPr>
              <w:pStyle w:val="TableParagraph"/>
              <w:ind w:left="196" w:right="196"/>
              <w:rPr>
                <w:sz w:val="18"/>
              </w:rPr>
            </w:pPr>
            <w:r>
              <w:rPr>
                <w:sz w:val="18"/>
              </w:rPr>
              <w:t>1, 1</w:t>
            </w:r>
          </w:p>
        </w:tc>
      </w:tr>
      <w:tr w:rsidR="005F29C0" w14:paraId="0E359824" w14:textId="77777777" w:rsidTr="00B026F5">
        <w:trPr>
          <w:trHeight w:val="465"/>
        </w:trPr>
        <w:tc>
          <w:tcPr>
            <w:tcW w:w="3356" w:type="dxa"/>
          </w:tcPr>
          <w:p w14:paraId="0656BB00" w14:textId="77777777" w:rsidR="005F29C0" w:rsidRDefault="005F29C0" w:rsidP="00B467B9">
            <w:pPr>
              <w:pStyle w:val="TableParagraph"/>
              <w:spacing w:before="121"/>
              <w:ind w:left="196" w:right="196"/>
              <w:rPr>
                <w:sz w:val="18"/>
              </w:rPr>
            </w:pPr>
            <w:r>
              <w:rPr>
                <w:sz w:val="18"/>
              </w:rPr>
              <w:t>Name Of Resource</w:t>
            </w:r>
          </w:p>
        </w:tc>
        <w:tc>
          <w:tcPr>
            <w:tcW w:w="1677" w:type="dxa"/>
          </w:tcPr>
          <w:p w14:paraId="48509B22" w14:textId="77777777" w:rsidR="005F29C0" w:rsidRDefault="005F29C0" w:rsidP="00B467B9">
            <w:pPr>
              <w:pStyle w:val="TableParagraph"/>
              <w:spacing w:before="0"/>
              <w:ind w:left="196" w:right="196"/>
              <w:rPr>
                <w:rFonts w:ascii="Times New Roman"/>
                <w:sz w:val="18"/>
              </w:rPr>
            </w:pPr>
          </w:p>
        </w:tc>
        <w:tc>
          <w:tcPr>
            <w:tcW w:w="2515" w:type="dxa"/>
          </w:tcPr>
          <w:p w14:paraId="575C40AA" w14:textId="77777777" w:rsidR="005F29C0" w:rsidRDefault="005F29C0" w:rsidP="00B467B9">
            <w:pPr>
              <w:pStyle w:val="TableParagraph"/>
              <w:spacing w:before="0"/>
              <w:ind w:left="196" w:right="196"/>
              <w:rPr>
                <w:rFonts w:ascii="Times New Roman"/>
                <w:sz w:val="18"/>
              </w:rPr>
            </w:pPr>
          </w:p>
        </w:tc>
        <w:tc>
          <w:tcPr>
            <w:tcW w:w="980" w:type="dxa"/>
          </w:tcPr>
          <w:p w14:paraId="0929A762" w14:textId="77777777" w:rsidR="005F29C0" w:rsidRDefault="005F29C0" w:rsidP="00B467B9">
            <w:pPr>
              <w:pStyle w:val="TableParagraph"/>
              <w:spacing w:before="121"/>
              <w:ind w:left="196" w:right="196"/>
              <w:rPr>
                <w:sz w:val="18"/>
              </w:rPr>
            </w:pPr>
            <w:r>
              <w:rPr>
                <w:sz w:val="18"/>
              </w:rPr>
              <w:t>TE</w:t>
            </w:r>
          </w:p>
        </w:tc>
        <w:tc>
          <w:tcPr>
            <w:tcW w:w="1537" w:type="dxa"/>
          </w:tcPr>
          <w:p w14:paraId="1E07041D" w14:textId="77777777" w:rsidR="005F29C0" w:rsidRDefault="005F29C0" w:rsidP="00B467B9">
            <w:pPr>
              <w:pStyle w:val="TableParagraph"/>
              <w:spacing w:before="121"/>
              <w:ind w:left="196" w:right="196"/>
              <w:rPr>
                <w:sz w:val="18"/>
              </w:rPr>
            </w:pPr>
            <w:r>
              <w:rPr>
                <w:sz w:val="18"/>
              </w:rPr>
              <w:t>0, 1</w:t>
            </w:r>
          </w:p>
        </w:tc>
      </w:tr>
      <w:tr w:rsidR="005F29C0" w14:paraId="3CB7AA46" w14:textId="77777777" w:rsidTr="00B026F5">
        <w:trPr>
          <w:trHeight w:val="462"/>
        </w:trPr>
        <w:tc>
          <w:tcPr>
            <w:tcW w:w="3356" w:type="dxa"/>
          </w:tcPr>
          <w:p w14:paraId="391A5B1F" w14:textId="77777777" w:rsidR="005F29C0" w:rsidRDefault="005F29C0" w:rsidP="00B467B9">
            <w:pPr>
              <w:pStyle w:val="TableParagraph"/>
              <w:ind w:left="196" w:right="196"/>
              <w:rPr>
                <w:sz w:val="18"/>
              </w:rPr>
            </w:pPr>
            <w:r>
              <w:rPr>
                <w:sz w:val="18"/>
              </w:rPr>
              <w:t>Online Description</w:t>
            </w:r>
          </w:p>
        </w:tc>
        <w:tc>
          <w:tcPr>
            <w:tcW w:w="1677" w:type="dxa"/>
          </w:tcPr>
          <w:p w14:paraId="43267706" w14:textId="77777777" w:rsidR="005F29C0" w:rsidRDefault="005F29C0" w:rsidP="00B467B9">
            <w:pPr>
              <w:pStyle w:val="TableParagraph"/>
              <w:spacing w:before="0"/>
              <w:ind w:left="196" w:right="196"/>
              <w:rPr>
                <w:rFonts w:ascii="Times New Roman"/>
                <w:sz w:val="18"/>
              </w:rPr>
            </w:pPr>
          </w:p>
        </w:tc>
        <w:tc>
          <w:tcPr>
            <w:tcW w:w="2515" w:type="dxa"/>
          </w:tcPr>
          <w:p w14:paraId="35B0F4F3" w14:textId="77777777" w:rsidR="005F29C0" w:rsidRDefault="005F29C0" w:rsidP="00B467B9">
            <w:pPr>
              <w:pStyle w:val="TableParagraph"/>
              <w:spacing w:before="0"/>
              <w:ind w:left="196" w:right="196"/>
              <w:rPr>
                <w:rFonts w:ascii="Times New Roman"/>
                <w:sz w:val="18"/>
              </w:rPr>
            </w:pPr>
          </w:p>
        </w:tc>
        <w:tc>
          <w:tcPr>
            <w:tcW w:w="980" w:type="dxa"/>
          </w:tcPr>
          <w:p w14:paraId="60B1EAF6" w14:textId="77777777" w:rsidR="005F29C0" w:rsidRDefault="005F29C0" w:rsidP="00B467B9">
            <w:pPr>
              <w:pStyle w:val="TableParagraph"/>
              <w:ind w:left="196" w:right="196"/>
              <w:rPr>
                <w:sz w:val="18"/>
              </w:rPr>
            </w:pPr>
            <w:r>
              <w:rPr>
                <w:sz w:val="18"/>
              </w:rPr>
              <w:t>TE</w:t>
            </w:r>
          </w:p>
        </w:tc>
        <w:tc>
          <w:tcPr>
            <w:tcW w:w="1537" w:type="dxa"/>
          </w:tcPr>
          <w:p w14:paraId="248FD3A8" w14:textId="77777777" w:rsidR="005F29C0" w:rsidRDefault="005F29C0" w:rsidP="00B467B9">
            <w:pPr>
              <w:pStyle w:val="TableParagraph"/>
              <w:ind w:left="196" w:right="196"/>
              <w:rPr>
                <w:sz w:val="18"/>
              </w:rPr>
            </w:pPr>
            <w:r>
              <w:rPr>
                <w:sz w:val="18"/>
              </w:rPr>
              <w:t>0, 1</w:t>
            </w:r>
          </w:p>
        </w:tc>
      </w:tr>
      <w:tr w:rsidR="005F29C0" w14:paraId="4F4B7BE3" w14:textId="77777777" w:rsidTr="00B026F5">
        <w:trPr>
          <w:trHeight w:val="462"/>
        </w:trPr>
        <w:tc>
          <w:tcPr>
            <w:tcW w:w="3356" w:type="dxa"/>
          </w:tcPr>
          <w:p w14:paraId="6D0C1BE4" w14:textId="77777777" w:rsidR="005F29C0" w:rsidRDefault="005F29C0" w:rsidP="00B467B9">
            <w:pPr>
              <w:pStyle w:val="TableParagraph"/>
              <w:ind w:left="196" w:right="196"/>
              <w:rPr>
                <w:sz w:val="18"/>
              </w:rPr>
            </w:pPr>
            <w:r>
              <w:rPr>
                <w:sz w:val="18"/>
              </w:rPr>
              <w:t>Protocol</w:t>
            </w:r>
          </w:p>
        </w:tc>
        <w:tc>
          <w:tcPr>
            <w:tcW w:w="1677" w:type="dxa"/>
          </w:tcPr>
          <w:p w14:paraId="0496D937" w14:textId="77777777" w:rsidR="005F29C0" w:rsidRDefault="005F29C0" w:rsidP="00B467B9">
            <w:pPr>
              <w:pStyle w:val="TableParagraph"/>
              <w:spacing w:before="0"/>
              <w:ind w:left="196" w:right="196"/>
              <w:rPr>
                <w:rFonts w:ascii="Times New Roman"/>
                <w:sz w:val="18"/>
              </w:rPr>
            </w:pPr>
          </w:p>
        </w:tc>
        <w:tc>
          <w:tcPr>
            <w:tcW w:w="2515" w:type="dxa"/>
          </w:tcPr>
          <w:p w14:paraId="2A17CF4D" w14:textId="77777777" w:rsidR="005F29C0" w:rsidRDefault="005F29C0" w:rsidP="00B467B9">
            <w:pPr>
              <w:pStyle w:val="TableParagraph"/>
              <w:spacing w:before="0"/>
              <w:ind w:left="196" w:right="196"/>
              <w:rPr>
                <w:rFonts w:ascii="Times New Roman"/>
                <w:sz w:val="18"/>
              </w:rPr>
            </w:pPr>
          </w:p>
        </w:tc>
        <w:tc>
          <w:tcPr>
            <w:tcW w:w="980" w:type="dxa"/>
          </w:tcPr>
          <w:p w14:paraId="6E7878EA" w14:textId="77777777" w:rsidR="005F29C0" w:rsidRDefault="005F29C0" w:rsidP="00B467B9">
            <w:pPr>
              <w:pStyle w:val="TableParagraph"/>
              <w:ind w:left="196" w:right="196"/>
              <w:rPr>
                <w:sz w:val="18"/>
              </w:rPr>
            </w:pPr>
            <w:r>
              <w:rPr>
                <w:sz w:val="18"/>
              </w:rPr>
              <w:t>TE</w:t>
            </w:r>
          </w:p>
        </w:tc>
        <w:tc>
          <w:tcPr>
            <w:tcW w:w="1537" w:type="dxa"/>
          </w:tcPr>
          <w:p w14:paraId="1EC38ED6" w14:textId="77777777" w:rsidR="005F29C0" w:rsidRDefault="005F29C0" w:rsidP="00B467B9">
            <w:pPr>
              <w:pStyle w:val="TableParagraph"/>
              <w:ind w:left="196" w:right="196"/>
              <w:rPr>
                <w:sz w:val="18"/>
              </w:rPr>
            </w:pPr>
            <w:r>
              <w:rPr>
                <w:sz w:val="18"/>
              </w:rPr>
              <w:t>0, 1</w:t>
            </w:r>
          </w:p>
        </w:tc>
      </w:tr>
      <w:tr w:rsidR="005F29C0" w14:paraId="47BBB40F" w14:textId="77777777" w:rsidTr="00B026F5">
        <w:trPr>
          <w:trHeight w:val="465"/>
        </w:trPr>
        <w:tc>
          <w:tcPr>
            <w:tcW w:w="3356" w:type="dxa"/>
          </w:tcPr>
          <w:p w14:paraId="1DDC8CA2" w14:textId="77777777" w:rsidR="005F29C0" w:rsidRDefault="005F29C0" w:rsidP="00B467B9">
            <w:pPr>
              <w:pStyle w:val="TableParagraph"/>
              <w:ind w:left="196" w:right="196"/>
              <w:rPr>
                <w:sz w:val="18"/>
              </w:rPr>
            </w:pPr>
            <w:r>
              <w:rPr>
                <w:sz w:val="18"/>
              </w:rPr>
              <w:t>Protocol Request</w:t>
            </w:r>
          </w:p>
        </w:tc>
        <w:tc>
          <w:tcPr>
            <w:tcW w:w="1677" w:type="dxa"/>
          </w:tcPr>
          <w:p w14:paraId="310BDC2C" w14:textId="77777777" w:rsidR="005F29C0" w:rsidRDefault="005F29C0" w:rsidP="00B467B9">
            <w:pPr>
              <w:pStyle w:val="TableParagraph"/>
              <w:spacing w:before="0"/>
              <w:ind w:left="196" w:right="196"/>
              <w:rPr>
                <w:rFonts w:ascii="Times New Roman"/>
                <w:sz w:val="18"/>
              </w:rPr>
            </w:pPr>
          </w:p>
        </w:tc>
        <w:tc>
          <w:tcPr>
            <w:tcW w:w="2515" w:type="dxa"/>
          </w:tcPr>
          <w:p w14:paraId="2F0A5C1A" w14:textId="77777777" w:rsidR="005F29C0" w:rsidRDefault="005F29C0" w:rsidP="00B467B9">
            <w:pPr>
              <w:pStyle w:val="TableParagraph"/>
              <w:spacing w:before="0"/>
              <w:ind w:left="196" w:right="196"/>
              <w:rPr>
                <w:rFonts w:ascii="Times New Roman"/>
                <w:sz w:val="18"/>
              </w:rPr>
            </w:pPr>
          </w:p>
        </w:tc>
        <w:tc>
          <w:tcPr>
            <w:tcW w:w="980" w:type="dxa"/>
          </w:tcPr>
          <w:p w14:paraId="3B7C1C4D" w14:textId="77777777" w:rsidR="005F29C0" w:rsidRDefault="005F29C0" w:rsidP="00B467B9">
            <w:pPr>
              <w:pStyle w:val="TableParagraph"/>
              <w:ind w:left="196" w:right="196"/>
              <w:rPr>
                <w:sz w:val="18"/>
              </w:rPr>
            </w:pPr>
            <w:r>
              <w:rPr>
                <w:sz w:val="18"/>
              </w:rPr>
              <w:t>TE</w:t>
            </w:r>
          </w:p>
        </w:tc>
        <w:tc>
          <w:tcPr>
            <w:tcW w:w="1537" w:type="dxa"/>
          </w:tcPr>
          <w:p w14:paraId="23567B0F" w14:textId="77777777" w:rsidR="005F29C0" w:rsidRDefault="005F29C0" w:rsidP="00B467B9">
            <w:pPr>
              <w:pStyle w:val="TableParagraph"/>
              <w:ind w:left="196" w:right="196"/>
              <w:rPr>
                <w:sz w:val="18"/>
              </w:rPr>
            </w:pPr>
            <w:r>
              <w:rPr>
                <w:sz w:val="18"/>
              </w:rPr>
              <w:t>0, 1</w:t>
            </w:r>
          </w:p>
        </w:tc>
      </w:tr>
    </w:tbl>
    <w:p w14:paraId="56B5D08E" w14:textId="65F899BF" w:rsidR="00DD1496" w:rsidRDefault="00DD1496" w:rsidP="00263F8B">
      <w:pPr>
        <w:pStyle w:val="a3"/>
        <w:ind w:right="220"/>
      </w:pPr>
    </w:p>
    <w:p w14:paraId="666ECB52" w14:textId="77777777" w:rsidR="0088492D" w:rsidRDefault="0088492D">
      <w:pPr>
        <w:rPr>
          <w:ins w:id="4988" w:author="USER" w:date="2024-04-08T14:29:00Z"/>
        </w:rPr>
      </w:pPr>
      <w:ins w:id="4989" w:author="USER" w:date="2024-04-08T14:29:00Z">
        <w:r>
          <w:br w:type="page"/>
        </w:r>
      </w:ins>
    </w:p>
    <w:p w14:paraId="00E166D2" w14:textId="77777777" w:rsidR="0088492D" w:rsidRDefault="0088492D" w:rsidP="0088492D">
      <w:pPr>
        <w:pStyle w:val="2"/>
        <w:numPr>
          <w:ilvl w:val="1"/>
          <w:numId w:val="16"/>
        </w:numPr>
        <w:rPr>
          <w:ins w:id="4990" w:author="USER" w:date="2024-04-08T14:29:00Z"/>
        </w:rPr>
      </w:pPr>
      <w:ins w:id="4991" w:author="USER" w:date="2024-04-08T14:29:00Z">
        <w:r>
          <w:lastRenderedPageBreak/>
          <w:t>Periodic Date</w:t>
        </w:r>
        <w:r>
          <w:rPr>
            <w:spacing w:val="-1"/>
          </w:rPr>
          <w:t xml:space="preserve"> </w:t>
        </w:r>
        <w:r>
          <w:t>Range</w:t>
        </w:r>
      </w:ins>
    </w:p>
    <w:p w14:paraId="623227A1" w14:textId="77777777" w:rsidR="0088492D" w:rsidRDefault="0088492D" w:rsidP="0088492D">
      <w:pPr>
        <w:pStyle w:val="a3"/>
        <w:spacing w:before="5"/>
        <w:ind w:right="220"/>
        <w:rPr>
          <w:ins w:id="4992" w:author="USER" w:date="2024-04-08T14:29:00Z"/>
          <w:b w:val="0"/>
          <w:sz w:val="22"/>
        </w:rPr>
      </w:pPr>
    </w:p>
    <w:p w14:paraId="3927452C" w14:textId="77777777" w:rsidR="0088492D" w:rsidRDefault="0088492D" w:rsidP="0088492D">
      <w:pPr>
        <w:ind w:left="196" w:right="196"/>
        <w:rPr>
          <w:ins w:id="4993" w:author="USER" w:date="2024-04-08T14:29:00Z"/>
          <w:b/>
          <w:sz w:val="20"/>
        </w:rPr>
      </w:pPr>
      <w:ins w:id="4994" w:author="USER" w:date="2024-04-08T14:29:00Z">
        <w:r>
          <w:rPr>
            <w:b/>
            <w:sz w:val="20"/>
          </w:rPr>
          <w:t xml:space="preserve">Definition: </w:t>
        </w:r>
        <w:r w:rsidRPr="00401297">
          <w:rPr>
            <w:sz w:val="20"/>
            <w:szCs w:val="20"/>
          </w:rPr>
          <w:t>The active period of a recurring event or occurrence</w:t>
        </w:r>
        <w:r>
          <w:rPr>
            <w:sz w:val="20"/>
            <w:szCs w:val="20"/>
          </w:rPr>
          <w:t>.</w:t>
        </w:r>
      </w:ins>
    </w:p>
    <w:p w14:paraId="32958DB0" w14:textId="77777777" w:rsidR="0088492D" w:rsidRDefault="0088492D" w:rsidP="0088492D">
      <w:pPr>
        <w:pStyle w:val="a3"/>
        <w:spacing w:before="7"/>
        <w:ind w:right="220"/>
        <w:rPr>
          <w:ins w:id="4995" w:author="USER" w:date="2024-04-08T14:29:00Z"/>
          <w:b w:val="0"/>
          <w:sz w:val="22"/>
        </w:rPr>
      </w:pPr>
    </w:p>
    <w:p w14:paraId="2E697793" w14:textId="77777777" w:rsidR="0088492D" w:rsidRDefault="0088492D" w:rsidP="0088492D">
      <w:pPr>
        <w:ind w:left="196" w:right="196"/>
        <w:rPr>
          <w:ins w:id="4996" w:author="USER" w:date="2024-04-08T14:29:00Z"/>
          <w:sz w:val="20"/>
        </w:rPr>
      </w:pPr>
      <w:ins w:id="4997" w:author="USER" w:date="2024-04-08T14:29:00Z">
        <w:r>
          <w:rPr>
            <w:b/>
            <w:sz w:val="20"/>
          </w:rPr>
          <w:t xml:space="preserve">CamelCase: </w:t>
        </w:r>
        <w:r>
          <w:rPr>
            <w:sz w:val="20"/>
          </w:rPr>
          <w:t>periodicDateRange</w:t>
        </w:r>
      </w:ins>
    </w:p>
    <w:p w14:paraId="1F1D05B1" w14:textId="77777777" w:rsidR="0088492D" w:rsidRDefault="0088492D" w:rsidP="0088492D">
      <w:pPr>
        <w:pStyle w:val="a3"/>
        <w:spacing w:before="4"/>
        <w:ind w:right="220"/>
        <w:rPr>
          <w:ins w:id="4998" w:author="USER" w:date="2024-04-08T14:29:00Z"/>
          <w:sz w:val="22"/>
        </w:rPr>
      </w:pPr>
    </w:p>
    <w:p w14:paraId="37700F20" w14:textId="77777777" w:rsidR="0088492D" w:rsidRDefault="0088492D" w:rsidP="0088492D">
      <w:pPr>
        <w:pStyle w:val="a3"/>
        <w:ind w:right="220"/>
        <w:rPr>
          <w:ins w:id="4999" w:author="USER" w:date="2024-04-08T14:29:00Z"/>
        </w:rPr>
      </w:pPr>
      <w:ins w:id="5000" w:author="USER" w:date="2024-04-08T14:29:00Z">
        <w:r>
          <w:t>Alias:</w:t>
        </w:r>
      </w:ins>
    </w:p>
    <w:p w14:paraId="6100FE76" w14:textId="77777777" w:rsidR="0088492D" w:rsidRDefault="0088492D" w:rsidP="0088492D">
      <w:pPr>
        <w:pStyle w:val="a3"/>
        <w:spacing w:before="7"/>
        <w:ind w:right="220"/>
        <w:rPr>
          <w:ins w:id="5001" w:author="USER" w:date="2024-04-08T14:29:00Z"/>
          <w:b w:val="0"/>
          <w:sz w:val="22"/>
        </w:rPr>
      </w:pPr>
    </w:p>
    <w:p w14:paraId="7E2EEBC6" w14:textId="77777777" w:rsidR="0088492D" w:rsidRDefault="0088492D" w:rsidP="0088492D">
      <w:pPr>
        <w:ind w:left="196" w:right="196"/>
        <w:rPr>
          <w:ins w:id="5002" w:author="USER" w:date="2024-04-08T14:29:00Z"/>
          <w:sz w:val="20"/>
        </w:rPr>
      </w:pPr>
      <w:ins w:id="5003" w:author="USER" w:date="2024-04-08T14:29:00Z">
        <w:r>
          <w:rPr>
            <w:b/>
            <w:sz w:val="20"/>
          </w:rPr>
          <w:t xml:space="preserve">Remarks: </w:t>
        </w:r>
        <w:r>
          <w:rPr>
            <w:sz w:val="20"/>
          </w:rPr>
          <w:t>No remarks.</w:t>
        </w:r>
      </w:ins>
    </w:p>
    <w:p w14:paraId="6918153F" w14:textId="77777777" w:rsidR="0088492D" w:rsidRDefault="0088492D" w:rsidP="0088492D">
      <w:pPr>
        <w:pStyle w:val="a3"/>
        <w:ind w:right="220"/>
        <w:rPr>
          <w:ins w:id="5004" w:author="USER" w:date="2024-04-08T14:29:00Z"/>
          <w:sz w:val="22"/>
        </w:rPr>
      </w:pPr>
    </w:p>
    <w:p w14:paraId="5BF3F7B6" w14:textId="77777777" w:rsidR="0088492D" w:rsidRDefault="0088492D" w:rsidP="0088492D">
      <w:pPr>
        <w:pStyle w:val="a3"/>
        <w:ind w:right="220"/>
        <w:rPr>
          <w:ins w:id="5005" w:author="USER" w:date="2024-04-08T14:29:00Z"/>
          <w:sz w:val="22"/>
        </w:rPr>
      </w:pPr>
    </w:p>
    <w:p w14:paraId="3972FB8D" w14:textId="77777777" w:rsidR="0088492D" w:rsidRDefault="0088492D" w:rsidP="0088492D">
      <w:pPr>
        <w:pStyle w:val="a3"/>
        <w:spacing w:before="9"/>
        <w:ind w:right="220"/>
        <w:rPr>
          <w:ins w:id="5006" w:author="USER" w:date="2024-04-08T14:29:00Z"/>
          <w:sz w:val="31"/>
        </w:rPr>
      </w:pPr>
    </w:p>
    <w:p w14:paraId="0B29226C" w14:textId="77777777" w:rsidR="0088492D" w:rsidRDefault="0088492D" w:rsidP="0088492D">
      <w:pPr>
        <w:pStyle w:val="a3"/>
        <w:ind w:right="220"/>
        <w:rPr>
          <w:ins w:id="5007" w:author="USER" w:date="2024-04-08T14:29:00Z"/>
        </w:rPr>
      </w:pPr>
      <w:ins w:id="5008" w:author="USER" w:date="2024-04-08T14:29:00Z">
        <w:r>
          <w:t>SubAttribute Bindings:</w:t>
        </w:r>
      </w:ins>
    </w:p>
    <w:p w14:paraId="441A46AD" w14:textId="77777777" w:rsidR="0088492D" w:rsidRDefault="0088492D" w:rsidP="0088492D">
      <w:pPr>
        <w:pStyle w:val="a3"/>
        <w:spacing w:before="9" w:after="1"/>
        <w:ind w:right="220"/>
        <w:rPr>
          <w:ins w:id="5009"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88492D" w14:paraId="36C4314D" w14:textId="77777777" w:rsidTr="0061406B">
        <w:trPr>
          <w:trHeight w:val="737"/>
          <w:ins w:id="5010" w:author="USER" w:date="2024-04-08T14:29:00Z"/>
        </w:trPr>
        <w:tc>
          <w:tcPr>
            <w:tcW w:w="3356" w:type="dxa"/>
            <w:shd w:val="clear" w:color="auto" w:fill="FFF1CC"/>
          </w:tcPr>
          <w:p w14:paraId="3F163297" w14:textId="77777777" w:rsidR="0088492D" w:rsidRDefault="0088492D" w:rsidP="0061406B">
            <w:pPr>
              <w:pStyle w:val="TableParagraph"/>
              <w:spacing w:before="9"/>
              <w:ind w:left="196" w:right="196"/>
              <w:rPr>
                <w:ins w:id="5011" w:author="USER" w:date="2024-04-08T14:29:00Z"/>
                <w:b/>
                <w:sz w:val="20"/>
              </w:rPr>
            </w:pPr>
          </w:p>
          <w:p w14:paraId="519F993B" w14:textId="77777777" w:rsidR="0088492D" w:rsidRDefault="0088492D" w:rsidP="0061406B">
            <w:pPr>
              <w:pStyle w:val="TableParagraph"/>
              <w:spacing w:before="0"/>
              <w:ind w:left="196" w:right="196"/>
              <w:rPr>
                <w:ins w:id="5012" w:author="USER" w:date="2024-04-08T14:29:00Z"/>
                <w:b/>
                <w:sz w:val="20"/>
              </w:rPr>
            </w:pPr>
            <w:ins w:id="5013" w:author="USER" w:date="2024-04-08T14:29:00Z">
              <w:r>
                <w:rPr>
                  <w:b/>
                  <w:sz w:val="20"/>
                </w:rPr>
                <w:t>S-10x Attribute</w:t>
              </w:r>
            </w:ins>
          </w:p>
        </w:tc>
        <w:tc>
          <w:tcPr>
            <w:tcW w:w="1677" w:type="dxa"/>
            <w:shd w:val="clear" w:color="auto" w:fill="FFF1CC"/>
          </w:tcPr>
          <w:p w14:paraId="72C6461F" w14:textId="77777777" w:rsidR="0088492D" w:rsidRDefault="0088492D" w:rsidP="0061406B">
            <w:pPr>
              <w:pStyle w:val="TableParagraph"/>
              <w:spacing w:before="114"/>
              <w:ind w:left="196" w:right="196"/>
              <w:rPr>
                <w:ins w:id="5014" w:author="USER" w:date="2024-04-08T14:29:00Z"/>
                <w:b/>
                <w:sz w:val="20"/>
              </w:rPr>
            </w:pPr>
            <w:ins w:id="5015" w:author="USER" w:date="2024-04-08T14:29:00Z">
              <w:r>
                <w:rPr>
                  <w:b/>
                  <w:sz w:val="20"/>
                </w:rPr>
                <w:t>S-57</w:t>
              </w:r>
            </w:ins>
          </w:p>
          <w:p w14:paraId="3B7CFD5C" w14:textId="77777777" w:rsidR="0088492D" w:rsidRDefault="0088492D" w:rsidP="0061406B">
            <w:pPr>
              <w:pStyle w:val="TableParagraph"/>
              <w:spacing w:before="20"/>
              <w:ind w:left="196" w:right="196"/>
              <w:rPr>
                <w:ins w:id="5016" w:author="USER" w:date="2024-04-08T14:29:00Z"/>
                <w:b/>
                <w:sz w:val="20"/>
              </w:rPr>
            </w:pPr>
            <w:ins w:id="5017" w:author="USER" w:date="2024-04-08T14:29:00Z">
              <w:r>
                <w:rPr>
                  <w:b/>
                  <w:sz w:val="20"/>
                </w:rPr>
                <w:t>Acronym</w:t>
              </w:r>
            </w:ins>
          </w:p>
        </w:tc>
        <w:tc>
          <w:tcPr>
            <w:tcW w:w="2515" w:type="dxa"/>
            <w:shd w:val="clear" w:color="auto" w:fill="FFF1CC"/>
          </w:tcPr>
          <w:p w14:paraId="4510940E" w14:textId="77777777" w:rsidR="0088492D" w:rsidRDefault="0088492D" w:rsidP="0061406B">
            <w:pPr>
              <w:pStyle w:val="TableParagraph"/>
              <w:spacing w:before="114" w:line="261" w:lineRule="auto"/>
              <w:ind w:left="196" w:right="196"/>
              <w:rPr>
                <w:ins w:id="5018" w:author="USER" w:date="2024-04-08T14:29:00Z"/>
                <w:b/>
                <w:sz w:val="20"/>
              </w:rPr>
            </w:pPr>
            <w:ins w:id="5019" w:author="USER" w:date="2024-04-08T14:29:00Z">
              <w:r>
                <w:rPr>
                  <w:b/>
                  <w:sz w:val="20"/>
                </w:rPr>
                <w:t>Allowable Encoding Value</w:t>
              </w:r>
            </w:ins>
          </w:p>
        </w:tc>
        <w:tc>
          <w:tcPr>
            <w:tcW w:w="980" w:type="dxa"/>
            <w:shd w:val="clear" w:color="auto" w:fill="FFF1CC"/>
          </w:tcPr>
          <w:p w14:paraId="280CAA90" w14:textId="77777777" w:rsidR="0088492D" w:rsidRDefault="0088492D" w:rsidP="0061406B">
            <w:pPr>
              <w:pStyle w:val="TableParagraph"/>
              <w:spacing w:before="9"/>
              <w:ind w:left="196" w:right="196"/>
              <w:rPr>
                <w:ins w:id="5020" w:author="USER" w:date="2024-04-08T14:29:00Z"/>
                <w:b/>
                <w:sz w:val="20"/>
              </w:rPr>
            </w:pPr>
          </w:p>
          <w:p w14:paraId="08F8291D" w14:textId="77777777" w:rsidR="0088492D" w:rsidRDefault="0088492D" w:rsidP="0061406B">
            <w:pPr>
              <w:pStyle w:val="TableParagraph"/>
              <w:spacing w:before="0"/>
              <w:ind w:left="196" w:right="196"/>
              <w:rPr>
                <w:ins w:id="5021" w:author="USER" w:date="2024-04-08T14:29:00Z"/>
                <w:b/>
                <w:sz w:val="20"/>
              </w:rPr>
            </w:pPr>
            <w:ins w:id="5022" w:author="USER" w:date="2024-04-08T14:29:00Z">
              <w:r>
                <w:rPr>
                  <w:b/>
                  <w:sz w:val="20"/>
                </w:rPr>
                <w:t>Type</w:t>
              </w:r>
            </w:ins>
          </w:p>
        </w:tc>
        <w:tc>
          <w:tcPr>
            <w:tcW w:w="1537" w:type="dxa"/>
            <w:shd w:val="clear" w:color="auto" w:fill="FFF1CC"/>
          </w:tcPr>
          <w:p w14:paraId="334DE5FF" w14:textId="77777777" w:rsidR="0088492D" w:rsidRDefault="0088492D" w:rsidP="0061406B">
            <w:pPr>
              <w:pStyle w:val="TableParagraph"/>
              <w:spacing w:before="9"/>
              <w:ind w:left="196" w:right="196"/>
              <w:rPr>
                <w:ins w:id="5023" w:author="USER" w:date="2024-04-08T14:29:00Z"/>
                <w:b/>
                <w:sz w:val="20"/>
              </w:rPr>
            </w:pPr>
          </w:p>
          <w:p w14:paraId="4E7D44C6" w14:textId="77777777" w:rsidR="0088492D" w:rsidRDefault="0088492D" w:rsidP="0061406B">
            <w:pPr>
              <w:pStyle w:val="TableParagraph"/>
              <w:spacing w:before="0"/>
              <w:ind w:left="196" w:right="196"/>
              <w:rPr>
                <w:ins w:id="5024" w:author="USER" w:date="2024-04-08T14:29:00Z"/>
                <w:b/>
                <w:sz w:val="20"/>
              </w:rPr>
            </w:pPr>
            <w:ins w:id="5025" w:author="USER" w:date="2024-04-08T14:29:00Z">
              <w:r>
                <w:rPr>
                  <w:b/>
                  <w:sz w:val="20"/>
                </w:rPr>
                <w:t>Multiplicity</w:t>
              </w:r>
            </w:ins>
          </w:p>
        </w:tc>
      </w:tr>
      <w:tr w:rsidR="0088492D" w14:paraId="0D635513" w14:textId="77777777" w:rsidTr="0061406B">
        <w:trPr>
          <w:trHeight w:val="462"/>
          <w:ins w:id="5026" w:author="USER" w:date="2024-04-08T14:29:00Z"/>
        </w:trPr>
        <w:tc>
          <w:tcPr>
            <w:tcW w:w="3356" w:type="dxa"/>
          </w:tcPr>
          <w:p w14:paraId="1FA43ADB" w14:textId="77777777" w:rsidR="0088492D" w:rsidRDefault="0088492D" w:rsidP="0061406B">
            <w:pPr>
              <w:pStyle w:val="TableParagraph"/>
              <w:ind w:left="196" w:right="196"/>
              <w:rPr>
                <w:ins w:id="5027" w:author="USER" w:date="2024-04-08T14:29:00Z"/>
                <w:sz w:val="18"/>
              </w:rPr>
            </w:pPr>
            <w:ins w:id="5028" w:author="USER" w:date="2024-04-08T14:29:00Z">
              <w:r>
                <w:rPr>
                  <w:sz w:val="18"/>
                </w:rPr>
                <w:t>Date End</w:t>
              </w:r>
            </w:ins>
          </w:p>
        </w:tc>
        <w:tc>
          <w:tcPr>
            <w:tcW w:w="1677" w:type="dxa"/>
          </w:tcPr>
          <w:p w14:paraId="7A729BE7" w14:textId="77777777" w:rsidR="0088492D" w:rsidRPr="002473CC" w:rsidRDefault="0088492D" w:rsidP="0061406B">
            <w:pPr>
              <w:pStyle w:val="TableParagraph"/>
              <w:ind w:left="196" w:right="196"/>
              <w:rPr>
                <w:ins w:id="5029" w:author="USER" w:date="2024-04-08T14:29:00Z"/>
                <w:rFonts w:eastAsiaTheme="minorEastAsia"/>
                <w:sz w:val="18"/>
                <w:lang w:eastAsia="ko-KR"/>
              </w:rPr>
            </w:pPr>
            <w:ins w:id="5030" w:author="USER" w:date="2024-04-08T14:29:00Z">
              <w:r w:rsidRPr="002473CC">
                <w:rPr>
                  <w:rFonts w:eastAsiaTheme="minorEastAsia"/>
                  <w:sz w:val="18"/>
                  <w:lang w:eastAsia="ko-KR"/>
                </w:rPr>
                <w:t>(SORDAT)</w:t>
              </w:r>
            </w:ins>
          </w:p>
        </w:tc>
        <w:tc>
          <w:tcPr>
            <w:tcW w:w="2515" w:type="dxa"/>
          </w:tcPr>
          <w:p w14:paraId="19D3DD8A" w14:textId="77777777" w:rsidR="0088492D" w:rsidRDefault="0088492D" w:rsidP="0061406B">
            <w:pPr>
              <w:pStyle w:val="TableParagraph"/>
              <w:spacing w:before="0"/>
              <w:ind w:left="196" w:right="196"/>
              <w:rPr>
                <w:ins w:id="5031" w:author="USER" w:date="2024-04-08T14:29:00Z"/>
                <w:rFonts w:ascii="Times New Roman"/>
                <w:sz w:val="18"/>
              </w:rPr>
            </w:pPr>
          </w:p>
        </w:tc>
        <w:tc>
          <w:tcPr>
            <w:tcW w:w="980" w:type="dxa"/>
          </w:tcPr>
          <w:p w14:paraId="6FE6AAE8" w14:textId="77777777" w:rsidR="0088492D" w:rsidRDefault="0088492D" w:rsidP="0061406B">
            <w:pPr>
              <w:pStyle w:val="TableParagraph"/>
              <w:ind w:left="196" w:right="196"/>
              <w:rPr>
                <w:ins w:id="5032" w:author="USER" w:date="2024-04-08T14:29:00Z"/>
                <w:sz w:val="18"/>
              </w:rPr>
            </w:pPr>
            <w:ins w:id="5033" w:author="USER" w:date="2024-04-08T14:29:00Z">
              <w:r>
                <w:rPr>
                  <w:rFonts w:eastAsiaTheme="minorEastAsia"/>
                  <w:sz w:val="18"/>
                  <w:lang w:eastAsia="ko-KR"/>
                </w:rPr>
                <w:t>TD</w:t>
              </w:r>
            </w:ins>
          </w:p>
        </w:tc>
        <w:tc>
          <w:tcPr>
            <w:tcW w:w="1537" w:type="dxa"/>
          </w:tcPr>
          <w:p w14:paraId="7F3773D3" w14:textId="77777777" w:rsidR="0088492D" w:rsidRDefault="0088492D" w:rsidP="0061406B">
            <w:pPr>
              <w:pStyle w:val="TableParagraph"/>
              <w:ind w:left="196" w:right="196"/>
              <w:rPr>
                <w:ins w:id="5034" w:author="USER" w:date="2024-04-08T14:29:00Z"/>
                <w:sz w:val="18"/>
              </w:rPr>
            </w:pPr>
            <w:ins w:id="5035" w:author="USER" w:date="2024-04-08T14:29:00Z">
              <w:r>
                <w:rPr>
                  <w:sz w:val="18"/>
                </w:rPr>
                <w:t>1, 1</w:t>
              </w:r>
            </w:ins>
          </w:p>
        </w:tc>
      </w:tr>
      <w:tr w:rsidR="0088492D" w14:paraId="45C12760" w14:textId="77777777" w:rsidTr="0061406B">
        <w:trPr>
          <w:trHeight w:val="465"/>
          <w:ins w:id="5036" w:author="USER" w:date="2024-04-08T14:29:00Z"/>
        </w:trPr>
        <w:tc>
          <w:tcPr>
            <w:tcW w:w="3356" w:type="dxa"/>
          </w:tcPr>
          <w:p w14:paraId="36C37146" w14:textId="77777777" w:rsidR="0088492D" w:rsidRDefault="0088492D" w:rsidP="0061406B">
            <w:pPr>
              <w:pStyle w:val="TableParagraph"/>
              <w:ind w:right="196" w:firstLineChars="50" w:firstLine="90"/>
              <w:rPr>
                <w:ins w:id="5037" w:author="USER" w:date="2024-04-08T14:29:00Z"/>
                <w:sz w:val="18"/>
              </w:rPr>
            </w:pPr>
            <w:ins w:id="5038" w:author="USER" w:date="2024-04-08T14:29:00Z">
              <w:r>
                <w:rPr>
                  <w:sz w:val="18"/>
                </w:rPr>
                <w:t>Date Start</w:t>
              </w:r>
            </w:ins>
          </w:p>
        </w:tc>
        <w:tc>
          <w:tcPr>
            <w:tcW w:w="1677" w:type="dxa"/>
          </w:tcPr>
          <w:p w14:paraId="02DD6D30" w14:textId="77777777" w:rsidR="0088492D" w:rsidRPr="002473CC" w:rsidRDefault="0088492D" w:rsidP="0061406B">
            <w:pPr>
              <w:pStyle w:val="TableParagraph"/>
              <w:ind w:left="196" w:right="196"/>
              <w:rPr>
                <w:ins w:id="5039" w:author="USER" w:date="2024-04-08T14:29:00Z"/>
                <w:rFonts w:eastAsiaTheme="minorEastAsia"/>
                <w:sz w:val="18"/>
                <w:lang w:eastAsia="ko-KR"/>
              </w:rPr>
            </w:pPr>
            <w:ins w:id="5040" w:author="USER" w:date="2024-04-08T14:29:00Z">
              <w:r w:rsidRPr="002473CC">
                <w:rPr>
                  <w:rFonts w:eastAsiaTheme="minorEastAsia"/>
                  <w:sz w:val="18"/>
                  <w:lang w:eastAsia="ko-KR"/>
                </w:rPr>
                <w:t>(SORDAT)</w:t>
              </w:r>
            </w:ins>
          </w:p>
        </w:tc>
        <w:tc>
          <w:tcPr>
            <w:tcW w:w="2515" w:type="dxa"/>
          </w:tcPr>
          <w:p w14:paraId="03B28D5A" w14:textId="77777777" w:rsidR="0088492D" w:rsidRDefault="0088492D" w:rsidP="0061406B">
            <w:pPr>
              <w:pStyle w:val="TableParagraph"/>
              <w:spacing w:before="0"/>
              <w:ind w:left="196" w:right="196"/>
              <w:rPr>
                <w:ins w:id="5041" w:author="USER" w:date="2024-04-08T14:29:00Z"/>
                <w:rFonts w:ascii="Times New Roman"/>
                <w:sz w:val="18"/>
              </w:rPr>
            </w:pPr>
          </w:p>
        </w:tc>
        <w:tc>
          <w:tcPr>
            <w:tcW w:w="980" w:type="dxa"/>
          </w:tcPr>
          <w:p w14:paraId="73E5710A" w14:textId="77777777" w:rsidR="0088492D" w:rsidRDefault="0088492D" w:rsidP="0061406B">
            <w:pPr>
              <w:pStyle w:val="TableParagraph"/>
              <w:ind w:left="196" w:right="196"/>
              <w:rPr>
                <w:ins w:id="5042" w:author="USER" w:date="2024-04-08T14:29:00Z"/>
                <w:sz w:val="18"/>
              </w:rPr>
            </w:pPr>
            <w:ins w:id="5043" w:author="USER" w:date="2024-04-08T14:29:00Z">
              <w:r>
                <w:rPr>
                  <w:rFonts w:eastAsiaTheme="minorEastAsia"/>
                  <w:sz w:val="18"/>
                  <w:lang w:eastAsia="ko-KR"/>
                </w:rPr>
                <w:t>TD</w:t>
              </w:r>
            </w:ins>
          </w:p>
        </w:tc>
        <w:tc>
          <w:tcPr>
            <w:tcW w:w="1537" w:type="dxa"/>
          </w:tcPr>
          <w:p w14:paraId="442E7812" w14:textId="77777777" w:rsidR="0088492D" w:rsidRDefault="0088492D" w:rsidP="0061406B">
            <w:pPr>
              <w:pStyle w:val="TableParagraph"/>
              <w:ind w:left="196" w:right="196"/>
              <w:rPr>
                <w:ins w:id="5044" w:author="USER" w:date="2024-04-08T14:29:00Z"/>
                <w:sz w:val="18"/>
              </w:rPr>
            </w:pPr>
            <w:ins w:id="5045" w:author="USER" w:date="2024-04-08T14:29:00Z">
              <w:r>
                <w:rPr>
                  <w:sz w:val="18"/>
                </w:rPr>
                <w:t>1, 1</w:t>
              </w:r>
            </w:ins>
          </w:p>
        </w:tc>
      </w:tr>
    </w:tbl>
    <w:p w14:paraId="1E1069BD" w14:textId="77777777" w:rsidR="0088492D" w:rsidRDefault="0088492D" w:rsidP="0088492D">
      <w:pPr>
        <w:ind w:right="196"/>
        <w:rPr>
          <w:ins w:id="5046" w:author="USER" w:date="2024-04-08T14:29:00Z"/>
          <w:sz w:val="18"/>
        </w:rPr>
      </w:pPr>
    </w:p>
    <w:p w14:paraId="1AD7E649" w14:textId="77777777" w:rsidR="0088492D" w:rsidRDefault="0088492D">
      <w:pPr>
        <w:rPr>
          <w:ins w:id="5047" w:author="USER" w:date="2024-04-08T14:29:00Z"/>
        </w:rPr>
      </w:pPr>
      <w:ins w:id="5048" w:author="USER" w:date="2024-04-08T14:29:00Z">
        <w:r>
          <w:br w:type="page"/>
        </w:r>
      </w:ins>
    </w:p>
    <w:p w14:paraId="634B435B" w14:textId="77777777" w:rsidR="0088492D" w:rsidRDefault="0088492D" w:rsidP="0088492D">
      <w:pPr>
        <w:rPr>
          <w:moveTo w:id="5049" w:author="USER" w:date="2024-04-08T14:29:00Z"/>
          <w:b/>
          <w:sz w:val="24"/>
        </w:rPr>
      </w:pPr>
      <w:moveToRangeStart w:id="5050" w:author="USER" w:date="2024-04-08T14:29:00Z" w:name="move163479001"/>
    </w:p>
    <w:p w14:paraId="5963DF6F" w14:textId="77777777" w:rsidR="0088492D" w:rsidRDefault="0088492D" w:rsidP="0088492D">
      <w:pPr>
        <w:pStyle w:val="2"/>
        <w:numPr>
          <w:ilvl w:val="1"/>
          <w:numId w:val="16"/>
        </w:numPr>
        <w:rPr>
          <w:moveTo w:id="5051" w:author="USER" w:date="2024-04-08T14:29:00Z"/>
        </w:rPr>
      </w:pPr>
      <w:moveTo w:id="5052" w:author="USER" w:date="2024-04-08T14:29:00Z">
        <w:r>
          <w:t>Pricing</w:t>
        </w:r>
      </w:moveTo>
    </w:p>
    <w:p w14:paraId="677F9C4F" w14:textId="77777777" w:rsidR="0088492D" w:rsidRDefault="0088492D" w:rsidP="0088492D">
      <w:pPr>
        <w:pStyle w:val="a3"/>
        <w:spacing w:before="5"/>
        <w:ind w:right="220"/>
        <w:rPr>
          <w:moveTo w:id="5053" w:author="USER" w:date="2024-04-08T14:29:00Z"/>
          <w:b w:val="0"/>
          <w:sz w:val="22"/>
        </w:rPr>
      </w:pPr>
    </w:p>
    <w:p w14:paraId="259C6DA0" w14:textId="77777777" w:rsidR="0088492D" w:rsidRDefault="0088492D" w:rsidP="0088492D">
      <w:pPr>
        <w:ind w:left="196" w:right="196"/>
        <w:rPr>
          <w:moveTo w:id="5054" w:author="USER" w:date="2024-04-08T14:29:00Z"/>
          <w:sz w:val="20"/>
        </w:rPr>
      </w:pPr>
      <w:moveTo w:id="5055" w:author="USER" w:date="2024-04-08T14:29:00Z">
        <w:r>
          <w:rPr>
            <w:b/>
            <w:sz w:val="20"/>
          </w:rPr>
          <w:t xml:space="preserve">Definition: </w:t>
        </w:r>
        <w:r>
          <w:rPr>
            <w:sz w:val="20"/>
          </w:rPr>
          <w:t>A sum of money paid or a claim discharged.</w:t>
        </w:r>
      </w:moveTo>
    </w:p>
    <w:p w14:paraId="7D264E51" w14:textId="77777777" w:rsidR="0088492D" w:rsidRDefault="0088492D" w:rsidP="0088492D">
      <w:pPr>
        <w:pStyle w:val="a3"/>
        <w:spacing w:before="7"/>
        <w:ind w:right="220"/>
        <w:rPr>
          <w:moveTo w:id="5056" w:author="USER" w:date="2024-04-08T14:29:00Z"/>
          <w:sz w:val="22"/>
        </w:rPr>
      </w:pPr>
    </w:p>
    <w:p w14:paraId="4197664C" w14:textId="77777777" w:rsidR="0088492D" w:rsidRDefault="0088492D" w:rsidP="0088492D">
      <w:pPr>
        <w:ind w:left="196" w:right="196"/>
        <w:rPr>
          <w:moveTo w:id="5057" w:author="USER" w:date="2024-04-08T14:29:00Z"/>
          <w:sz w:val="20"/>
        </w:rPr>
      </w:pPr>
      <w:moveTo w:id="5058" w:author="USER" w:date="2024-04-08T14:29:00Z">
        <w:r>
          <w:rPr>
            <w:b/>
            <w:sz w:val="20"/>
          </w:rPr>
          <w:t xml:space="preserve">CamelCase: </w:t>
        </w:r>
        <w:r>
          <w:rPr>
            <w:sz w:val="20"/>
          </w:rPr>
          <w:t>pricing</w:t>
        </w:r>
      </w:moveTo>
    </w:p>
    <w:p w14:paraId="683C4899" w14:textId="77777777" w:rsidR="0088492D" w:rsidRDefault="0088492D" w:rsidP="0088492D">
      <w:pPr>
        <w:pStyle w:val="a3"/>
        <w:spacing w:before="4"/>
        <w:ind w:right="220"/>
        <w:rPr>
          <w:moveTo w:id="5059" w:author="USER" w:date="2024-04-08T14:29:00Z"/>
          <w:sz w:val="22"/>
        </w:rPr>
      </w:pPr>
    </w:p>
    <w:p w14:paraId="6BBA115C" w14:textId="77777777" w:rsidR="0088492D" w:rsidRDefault="0088492D" w:rsidP="0088492D">
      <w:pPr>
        <w:pStyle w:val="a3"/>
        <w:ind w:right="220"/>
        <w:rPr>
          <w:moveTo w:id="5060" w:author="USER" w:date="2024-04-08T14:29:00Z"/>
        </w:rPr>
      </w:pPr>
      <w:moveTo w:id="5061" w:author="USER" w:date="2024-04-08T14:29:00Z">
        <w:r>
          <w:t>Alias:</w:t>
        </w:r>
      </w:moveTo>
    </w:p>
    <w:p w14:paraId="5C38F952" w14:textId="77777777" w:rsidR="0088492D" w:rsidRDefault="0088492D" w:rsidP="0088492D">
      <w:pPr>
        <w:pStyle w:val="a3"/>
        <w:spacing w:before="7"/>
        <w:ind w:right="220"/>
        <w:rPr>
          <w:moveTo w:id="5062" w:author="USER" w:date="2024-04-08T14:29:00Z"/>
          <w:b w:val="0"/>
          <w:sz w:val="22"/>
        </w:rPr>
      </w:pPr>
    </w:p>
    <w:p w14:paraId="10C1A538" w14:textId="77777777" w:rsidR="0088492D" w:rsidRDefault="0088492D" w:rsidP="0088492D">
      <w:pPr>
        <w:ind w:left="196" w:right="196"/>
        <w:rPr>
          <w:moveTo w:id="5063" w:author="USER" w:date="2024-04-08T14:29:00Z"/>
          <w:sz w:val="20"/>
        </w:rPr>
      </w:pPr>
      <w:moveTo w:id="5064" w:author="USER" w:date="2024-04-08T14:29:00Z">
        <w:r>
          <w:rPr>
            <w:b/>
            <w:sz w:val="20"/>
          </w:rPr>
          <w:t xml:space="preserve">Remarks: </w:t>
        </w:r>
        <w:r>
          <w:rPr>
            <w:sz w:val="20"/>
          </w:rPr>
          <w:t>No remarks.</w:t>
        </w:r>
      </w:moveTo>
    </w:p>
    <w:p w14:paraId="6FEC146E" w14:textId="77777777" w:rsidR="0088492D" w:rsidRDefault="0088492D" w:rsidP="0088492D">
      <w:pPr>
        <w:pStyle w:val="a3"/>
        <w:ind w:right="220"/>
        <w:rPr>
          <w:moveTo w:id="5065" w:author="USER" w:date="2024-04-08T14:29:00Z"/>
          <w:sz w:val="22"/>
        </w:rPr>
      </w:pPr>
    </w:p>
    <w:p w14:paraId="4ED8BDEA" w14:textId="77777777" w:rsidR="0088492D" w:rsidRDefault="0088492D" w:rsidP="0088492D">
      <w:pPr>
        <w:pStyle w:val="a3"/>
        <w:ind w:right="220"/>
        <w:rPr>
          <w:moveTo w:id="5066" w:author="USER" w:date="2024-04-08T14:29:00Z"/>
          <w:sz w:val="22"/>
        </w:rPr>
      </w:pPr>
    </w:p>
    <w:p w14:paraId="6BFAA0E2" w14:textId="77777777" w:rsidR="0088492D" w:rsidRDefault="0088492D" w:rsidP="0088492D">
      <w:pPr>
        <w:pStyle w:val="a3"/>
        <w:spacing w:before="9"/>
        <w:ind w:right="220"/>
        <w:rPr>
          <w:moveTo w:id="5067" w:author="USER" w:date="2024-04-08T14:29:00Z"/>
          <w:sz w:val="31"/>
        </w:rPr>
      </w:pPr>
    </w:p>
    <w:p w14:paraId="08FAE701" w14:textId="77777777" w:rsidR="0088492D" w:rsidRDefault="0088492D" w:rsidP="0088492D">
      <w:pPr>
        <w:pStyle w:val="a3"/>
        <w:ind w:right="220"/>
        <w:rPr>
          <w:moveTo w:id="5068" w:author="USER" w:date="2024-04-08T14:29:00Z"/>
        </w:rPr>
      </w:pPr>
      <w:moveTo w:id="5069" w:author="USER" w:date="2024-04-08T14:29:00Z">
        <w:r>
          <w:t>SubAttribute Bindings:</w:t>
        </w:r>
      </w:moveTo>
    </w:p>
    <w:p w14:paraId="1C7CD03B" w14:textId="77777777" w:rsidR="0088492D" w:rsidRDefault="0088492D" w:rsidP="0088492D">
      <w:pPr>
        <w:pStyle w:val="a3"/>
        <w:spacing w:before="9" w:after="1"/>
        <w:ind w:right="220"/>
        <w:rPr>
          <w:moveTo w:id="5070"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204F1A2D" w14:textId="77777777" w:rsidTr="0061406B">
        <w:trPr>
          <w:trHeight w:val="737"/>
        </w:trPr>
        <w:tc>
          <w:tcPr>
            <w:tcW w:w="3356" w:type="dxa"/>
            <w:shd w:val="clear" w:color="auto" w:fill="FFF1CC"/>
          </w:tcPr>
          <w:p w14:paraId="7B4D2A1E" w14:textId="77777777" w:rsidR="0088492D" w:rsidRDefault="0088492D" w:rsidP="0061406B">
            <w:pPr>
              <w:pStyle w:val="TableParagraph"/>
              <w:spacing w:before="9"/>
              <w:ind w:left="196" w:right="196"/>
              <w:rPr>
                <w:moveTo w:id="5071" w:author="USER" w:date="2024-04-08T14:29:00Z"/>
                <w:b/>
                <w:sz w:val="20"/>
              </w:rPr>
            </w:pPr>
          </w:p>
          <w:p w14:paraId="5A55B410" w14:textId="77777777" w:rsidR="0088492D" w:rsidRDefault="0088492D" w:rsidP="0061406B">
            <w:pPr>
              <w:pStyle w:val="TableParagraph"/>
              <w:spacing w:before="0"/>
              <w:ind w:left="196" w:right="196"/>
              <w:rPr>
                <w:moveTo w:id="5072" w:author="USER" w:date="2024-04-08T14:29:00Z"/>
                <w:b/>
                <w:sz w:val="20"/>
              </w:rPr>
            </w:pPr>
            <w:moveTo w:id="5073" w:author="USER" w:date="2024-04-08T14:29:00Z">
              <w:r>
                <w:rPr>
                  <w:b/>
                  <w:sz w:val="20"/>
                </w:rPr>
                <w:t>S-10x Attribute</w:t>
              </w:r>
            </w:moveTo>
          </w:p>
        </w:tc>
        <w:tc>
          <w:tcPr>
            <w:tcW w:w="1677" w:type="dxa"/>
            <w:shd w:val="clear" w:color="auto" w:fill="FFF1CC"/>
          </w:tcPr>
          <w:p w14:paraId="24E9AAB2" w14:textId="77777777" w:rsidR="0088492D" w:rsidRDefault="0088492D" w:rsidP="0061406B">
            <w:pPr>
              <w:pStyle w:val="TableParagraph"/>
              <w:spacing w:before="114"/>
              <w:ind w:left="196" w:right="196"/>
              <w:rPr>
                <w:moveTo w:id="5074" w:author="USER" w:date="2024-04-08T14:29:00Z"/>
                <w:b/>
                <w:sz w:val="20"/>
              </w:rPr>
            </w:pPr>
            <w:moveTo w:id="5075" w:author="USER" w:date="2024-04-08T14:29:00Z">
              <w:r>
                <w:rPr>
                  <w:b/>
                  <w:sz w:val="20"/>
                </w:rPr>
                <w:t>S-57</w:t>
              </w:r>
            </w:moveTo>
          </w:p>
          <w:p w14:paraId="3346432F" w14:textId="77777777" w:rsidR="0088492D" w:rsidRDefault="0088492D" w:rsidP="0061406B">
            <w:pPr>
              <w:pStyle w:val="TableParagraph"/>
              <w:spacing w:before="20"/>
              <w:ind w:left="196" w:right="196"/>
              <w:rPr>
                <w:moveTo w:id="5076" w:author="USER" w:date="2024-04-08T14:29:00Z"/>
                <w:b/>
                <w:sz w:val="20"/>
              </w:rPr>
            </w:pPr>
            <w:moveTo w:id="5077" w:author="USER" w:date="2024-04-08T14:29:00Z">
              <w:r>
                <w:rPr>
                  <w:b/>
                  <w:sz w:val="20"/>
                </w:rPr>
                <w:t>Acronym</w:t>
              </w:r>
            </w:moveTo>
          </w:p>
        </w:tc>
        <w:tc>
          <w:tcPr>
            <w:tcW w:w="2515" w:type="dxa"/>
            <w:shd w:val="clear" w:color="auto" w:fill="FFF1CC"/>
          </w:tcPr>
          <w:p w14:paraId="298C37B8" w14:textId="77777777" w:rsidR="0088492D" w:rsidRDefault="0088492D" w:rsidP="0061406B">
            <w:pPr>
              <w:pStyle w:val="TableParagraph"/>
              <w:spacing w:before="114" w:line="261" w:lineRule="auto"/>
              <w:ind w:left="196" w:right="196"/>
              <w:rPr>
                <w:moveTo w:id="5078" w:author="USER" w:date="2024-04-08T14:29:00Z"/>
                <w:b/>
                <w:sz w:val="20"/>
              </w:rPr>
            </w:pPr>
            <w:moveTo w:id="5079" w:author="USER" w:date="2024-04-08T14:29:00Z">
              <w:r>
                <w:rPr>
                  <w:b/>
                  <w:sz w:val="20"/>
                </w:rPr>
                <w:t>Allowable Encoding Value</w:t>
              </w:r>
            </w:moveTo>
          </w:p>
        </w:tc>
        <w:tc>
          <w:tcPr>
            <w:tcW w:w="840" w:type="dxa"/>
            <w:shd w:val="clear" w:color="auto" w:fill="FFF1CC"/>
          </w:tcPr>
          <w:p w14:paraId="034258ED" w14:textId="77777777" w:rsidR="0088492D" w:rsidRDefault="0088492D" w:rsidP="0061406B">
            <w:pPr>
              <w:pStyle w:val="TableParagraph"/>
              <w:spacing w:before="9"/>
              <w:ind w:left="196" w:right="196"/>
              <w:rPr>
                <w:moveTo w:id="5080" w:author="USER" w:date="2024-04-08T14:29:00Z"/>
                <w:b/>
                <w:sz w:val="20"/>
              </w:rPr>
            </w:pPr>
          </w:p>
          <w:p w14:paraId="235A2FBA" w14:textId="77777777" w:rsidR="0088492D" w:rsidRDefault="0088492D" w:rsidP="0061406B">
            <w:pPr>
              <w:pStyle w:val="TableParagraph"/>
              <w:spacing w:before="0"/>
              <w:ind w:left="196" w:right="196"/>
              <w:rPr>
                <w:moveTo w:id="5081" w:author="USER" w:date="2024-04-08T14:29:00Z"/>
                <w:b/>
                <w:sz w:val="20"/>
              </w:rPr>
            </w:pPr>
            <w:moveTo w:id="5082" w:author="USER" w:date="2024-04-08T14:29:00Z">
              <w:r>
                <w:rPr>
                  <w:b/>
                  <w:sz w:val="20"/>
                </w:rPr>
                <w:t>Type</w:t>
              </w:r>
            </w:moveTo>
          </w:p>
        </w:tc>
        <w:tc>
          <w:tcPr>
            <w:tcW w:w="1677" w:type="dxa"/>
            <w:shd w:val="clear" w:color="auto" w:fill="FFF1CC"/>
          </w:tcPr>
          <w:p w14:paraId="55E5ABD1" w14:textId="77777777" w:rsidR="0088492D" w:rsidRDefault="0088492D" w:rsidP="0061406B">
            <w:pPr>
              <w:pStyle w:val="TableParagraph"/>
              <w:spacing w:before="9"/>
              <w:ind w:left="196" w:right="196"/>
              <w:rPr>
                <w:moveTo w:id="5083" w:author="USER" w:date="2024-04-08T14:29:00Z"/>
                <w:b/>
                <w:sz w:val="20"/>
              </w:rPr>
            </w:pPr>
          </w:p>
          <w:p w14:paraId="66FD5913" w14:textId="77777777" w:rsidR="0088492D" w:rsidRDefault="0088492D" w:rsidP="0061406B">
            <w:pPr>
              <w:pStyle w:val="TableParagraph"/>
              <w:spacing w:before="0"/>
              <w:ind w:left="196" w:right="196"/>
              <w:rPr>
                <w:moveTo w:id="5084" w:author="USER" w:date="2024-04-08T14:29:00Z"/>
                <w:b/>
                <w:sz w:val="20"/>
              </w:rPr>
            </w:pPr>
            <w:moveTo w:id="5085" w:author="USER" w:date="2024-04-08T14:29:00Z">
              <w:r>
                <w:rPr>
                  <w:b/>
                  <w:sz w:val="20"/>
                </w:rPr>
                <w:t>Multiplicity</w:t>
              </w:r>
            </w:moveTo>
          </w:p>
        </w:tc>
      </w:tr>
      <w:tr w:rsidR="0088492D" w14:paraId="3F350BE8" w14:textId="77777777" w:rsidTr="0061406B">
        <w:trPr>
          <w:trHeight w:val="462"/>
        </w:trPr>
        <w:tc>
          <w:tcPr>
            <w:tcW w:w="3356" w:type="dxa"/>
          </w:tcPr>
          <w:p w14:paraId="15ABF5E2" w14:textId="77777777" w:rsidR="0088492D" w:rsidRDefault="0088492D" w:rsidP="0061406B">
            <w:pPr>
              <w:pStyle w:val="TableParagraph"/>
              <w:ind w:left="196" w:right="196"/>
              <w:rPr>
                <w:moveTo w:id="5086" w:author="USER" w:date="2024-04-08T14:29:00Z"/>
                <w:sz w:val="18"/>
              </w:rPr>
            </w:pPr>
            <w:moveTo w:id="5087" w:author="USER" w:date="2024-04-08T14:29:00Z">
              <w:r>
                <w:rPr>
                  <w:sz w:val="18"/>
                </w:rPr>
                <w:t>Contract Period</w:t>
              </w:r>
            </w:moveTo>
          </w:p>
        </w:tc>
        <w:tc>
          <w:tcPr>
            <w:tcW w:w="1677" w:type="dxa"/>
          </w:tcPr>
          <w:p w14:paraId="0104A829" w14:textId="77777777" w:rsidR="0088492D" w:rsidRDefault="0088492D" w:rsidP="0061406B">
            <w:pPr>
              <w:pStyle w:val="TableParagraph"/>
              <w:spacing w:before="0"/>
              <w:ind w:left="196" w:right="196"/>
              <w:rPr>
                <w:moveTo w:id="5088" w:author="USER" w:date="2024-04-08T14:29:00Z"/>
                <w:rFonts w:ascii="Times New Roman"/>
                <w:sz w:val="18"/>
              </w:rPr>
            </w:pPr>
          </w:p>
        </w:tc>
        <w:tc>
          <w:tcPr>
            <w:tcW w:w="2515" w:type="dxa"/>
          </w:tcPr>
          <w:p w14:paraId="2AB3E431" w14:textId="77777777" w:rsidR="0088492D" w:rsidRDefault="0088492D" w:rsidP="0061406B">
            <w:pPr>
              <w:pStyle w:val="TableParagraph"/>
              <w:spacing w:before="0"/>
              <w:ind w:left="196" w:right="196"/>
              <w:rPr>
                <w:moveTo w:id="5089" w:author="USER" w:date="2024-04-08T14:29:00Z"/>
                <w:rFonts w:ascii="Times New Roman"/>
                <w:sz w:val="18"/>
              </w:rPr>
            </w:pPr>
          </w:p>
        </w:tc>
        <w:tc>
          <w:tcPr>
            <w:tcW w:w="840" w:type="dxa"/>
          </w:tcPr>
          <w:p w14:paraId="52460797" w14:textId="77777777" w:rsidR="0088492D" w:rsidRPr="00205BA7" w:rsidRDefault="0088492D" w:rsidP="0061406B">
            <w:pPr>
              <w:pStyle w:val="TableParagraph"/>
              <w:ind w:left="196" w:right="196"/>
              <w:rPr>
                <w:moveTo w:id="5090" w:author="USER" w:date="2024-04-08T14:29:00Z"/>
                <w:rFonts w:eastAsiaTheme="minorEastAsia"/>
                <w:sz w:val="18"/>
                <w:lang w:eastAsia="ko-KR"/>
              </w:rPr>
            </w:pPr>
            <w:moveTo w:id="5091" w:author="USER" w:date="2024-04-08T14:29:00Z">
              <w:r>
                <w:rPr>
                  <w:rFonts w:eastAsiaTheme="minorEastAsia"/>
                  <w:sz w:val="18"/>
                  <w:lang w:eastAsia="ko-KR"/>
                </w:rPr>
                <w:t>TE</w:t>
              </w:r>
            </w:moveTo>
          </w:p>
        </w:tc>
        <w:tc>
          <w:tcPr>
            <w:tcW w:w="1677" w:type="dxa"/>
          </w:tcPr>
          <w:p w14:paraId="639DFE63" w14:textId="16D47D1A" w:rsidR="0088492D" w:rsidRPr="00205BA7" w:rsidRDefault="007645F9" w:rsidP="0061406B">
            <w:pPr>
              <w:pStyle w:val="TableParagraph"/>
              <w:ind w:left="196" w:right="196"/>
              <w:rPr>
                <w:moveTo w:id="5092" w:author="USER" w:date="2024-04-08T14:29:00Z"/>
                <w:rFonts w:eastAsiaTheme="minorEastAsia"/>
                <w:sz w:val="18"/>
                <w:lang w:eastAsia="ko-KR"/>
              </w:rPr>
            </w:pPr>
            <w:ins w:id="5093" w:author="GREENBLUE" w:date="2024-10-02T17:42:00Z">
              <w:r>
                <w:rPr>
                  <w:rFonts w:eastAsiaTheme="minorEastAsia"/>
                  <w:sz w:val="18"/>
                  <w:lang w:eastAsia="ko-KR"/>
                </w:rPr>
                <w:t>0</w:t>
              </w:r>
            </w:ins>
            <w:moveTo w:id="5094" w:author="USER" w:date="2024-04-08T14:29:00Z">
              <w:del w:id="5095" w:author="GREENBLUE" w:date="2024-10-02T17:42:00Z">
                <w:r w:rsidR="0088492D" w:rsidDel="007645F9">
                  <w:rPr>
                    <w:rFonts w:eastAsiaTheme="minorEastAsia" w:hint="eastAsia"/>
                    <w:sz w:val="18"/>
                    <w:lang w:eastAsia="ko-KR"/>
                  </w:rPr>
                  <w:delText>1</w:delText>
                </w:r>
              </w:del>
              <w:r w:rsidR="0088492D">
                <w:rPr>
                  <w:rFonts w:eastAsiaTheme="minorEastAsia"/>
                  <w:sz w:val="18"/>
                  <w:lang w:eastAsia="ko-KR"/>
                </w:rPr>
                <w:t>, 1</w:t>
              </w:r>
            </w:moveTo>
          </w:p>
        </w:tc>
      </w:tr>
      <w:tr w:rsidR="0088492D" w14:paraId="10AB96AC" w14:textId="77777777" w:rsidTr="0061406B">
        <w:trPr>
          <w:trHeight w:val="462"/>
        </w:trPr>
        <w:tc>
          <w:tcPr>
            <w:tcW w:w="3356" w:type="dxa"/>
          </w:tcPr>
          <w:p w14:paraId="7116AB5B" w14:textId="77777777" w:rsidR="0088492D" w:rsidRDefault="0088492D" w:rsidP="0061406B">
            <w:pPr>
              <w:pStyle w:val="TableParagraph"/>
              <w:ind w:left="196" w:right="196"/>
              <w:rPr>
                <w:moveTo w:id="5096" w:author="USER" w:date="2024-04-08T14:29:00Z"/>
                <w:sz w:val="18"/>
              </w:rPr>
            </w:pPr>
            <w:moveTo w:id="5097" w:author="USER" w:date="2024-04-08T14:29:00Z">
              <w:r>
                <w:rPr>
                  <w:sz w:val="18"/>
                </w:rPr>
                <w:t>Currency</w:t>
              </w:r>
            </w:moveTo>
          </w:p>
        </w:tc>
        <w:tc>
          <w:tcPr>
            <w:tcW w:w="1677" w:type="dxa"/>
          </w:tcPr>
          <w:p w14:paraId="0DB8A75D" w14:textId="77777777" w:rsidR="0088492D" w:rsidRDefault="0088492D" w:rsidP="0061406B">
            <w:pPr>
              <w:pStyle w:val="TableParagraph"/>
              <w:spacing w:before="0"/>
              <w:ind w:left="196" w:right="196"/>
              <w:rPr>
                <w:moveTo w:id="5098" w:author="USER" w:date="2024-04-08T14:29:00Z"/>
                <w:rFonts w:ascii="Times New Roman"/>
                <w:sz w:val="18"/>
              </w:rPr>
            </w:pPr>
          </w:p>
        </w:tc>
        <w:tc>
          <w:tcPr>
            <w:tcW w:w="2515" w:type="dxa"/>
          </w:tcPr>
          <w:p w14:paraId="7FF96470" w14:textId="77777777" w:rsidR="0088492D" w:rsidRDefault="0088492D" w:rsidP="0061406B">
            <w:pPr>
              <w:pStyle w:val="TableParagraph"/>
              <w:spacing w:before="0"/>
              <w:ind w:left="196" w:right="196"/>
              <w:rPr>
                <w:moveTo w:id="5099" w:author="USER" w:date="2024-04-08T14:29:00Z"/>
                <w:rFonts w:ascii="Times New Roman"/>
                <w:sz w:val="18"/>
              </w:rPr>
            </w:pPr>
          </w:p>
        </w:tc>
        <w:tc>
          <w:tcPr>
            <w:tcW w:w="840" w:type="dxa"/>
          </w:tcPr>
          <w:p w14:paraId="1D8F0BBC" w14:textId="77777777" w:rsidR="0088492D" w:rsidRDefault="0088492D" w:rsidP="0061406B">
            <w:pPr>
              <w:pStyle w:val="TableParagraph"/>
              <w:ind w:left="196" w:right="196"/>
              <w:rPr>
                <w:moveTo w:id="5100" w:author="USER" w:date="2024-04-08T14:29:00Z"/>
                <w:sz w:val="18"/>
              </w:rPr>
            </w:pPr>
            <w:moveTo w:id="5101" w:author="USER" w:date="2024-04-08T14:29:00Z">
              <w:r>
                <w:rPr>
                  <w:sz w:val="18"/>
                </w:rPr>
                <w:t>TE</w:t>
              </w:r>
            </w:moveTo>
          </w:p>
        </w:tc>
        <w:tc>
          <w:tcPr>
            <w:tcW w:w="1677" w:type="dxa"/>
          </w:tcPr>
          <w:p w14:paraId="13C1E645" w14:textId="77777777" w:rsidR="0088492D" w:rsidRDefault="0088492D" w:rsidP="0061406B">
            <w:pPr>
              <w:pStyle w:val="TableParagraph"/>
              <w:ind w:left="196" w:right="196"/>
              <w:rPr>
                <w:moveTo w:id="5102" w:author="USER" w:date="2024-04-08T14:29:00Z"/>
                <w:sz w:val="18"/>
              </w:rPr>
            </w:pPr>
            <w:moveTo w:id="5103" w:author="USER" w:date="2024-04-08T14:29:00Z">
              <w:r>
                <w:rPr>
                  <w:sz w:val="18"/>
                </w:rPr>
                <w:t>1, 1</w:t>
              </w:r>
            </w:moveTo>
          </w:p>
        </w:tc>
      </w:tr>
      <w:tr w:rsidR="0088492D" w14:paraId="37B61A09" w14:textId="77777777" w:rsidTr="0061406B">
        <w:trPr>
          <w:trHeight w:val="462"/>
        </w:trPr>
        <w:tc>
          <w:tcPr>
            <w:tcW w:w="3356" w:type="dxa"/>
          </w:tcPr>
          <w:p w14:paraId="21C00167" w14:textId="77777777" w:rsidR="0088492D" w:rsidRDefault="0088492D" w:rsidP="0061406B">
            <w:pPr>
              <w:pStyle w:val="TableParagraph"/>
              <w:ind w:left="196" w:right="196"/>
              <w:rPr>
                <w:moveTo w:id="5104" w:author="USER" w:date="2024-04-08T14:29:00Z"/>
                <w:sz w:val="18"/>
              </w:rPr>
            </w:pPr>
            <w:moveTo w:id="5105" w:author="USER" w:date="2024-04-08T14:29:00Z">
              <w:r>
                <w:rPr>
                  <w:sz w:val="18"/>
                </w:rPr>
                <w:t>Price</w:t>
              </w:r>
            </w:moveTo>
          </w:p>
        </w:tc>
        <w:tc>
          <w:tcPr>
            <w:tcW w:w="1677" w:type="dxa"/>
          </w:tcPr>
          <w:p w14:paraId="5E0299BE" w14:textId="77777777" w:rsidR="0088492D" w:rsidRDefault="0088492D" w:rsidP="0061406B">
            <w:pPr>
              <w:pStyle w:val="TableParagraph"/>
              <w:spacing w:before="0"/>
              <w:ind w:left="196" w:right="196"/>
              <w:rPr>
                <w:moveTo w:id="5106" w:author="USER" w:date="2024-04-08T14:29:00Z"/>
                <w:rFonts w:ascii="Times New Roman"/>
                <w:sz w:val="18"/>
              </w:rPr>
            </w:pPr>
          </w:p>
        </w:tc>
        <w:tc>
          <w:tcPr>
            <w:tcW w:w="2515" w:type="dxa"/>
          </w:tcPr>
          <w:p w14:paraId="24D0F93F" w14:textId="77777777" w:rsidR="0088492D" w:rsidRDefault="0088492D" w:rsidP="0061406B">
            <w:pPr>
              <w:pStyle w:val="TableParagraph"/>
              <w:spacing w:before="0"/>
              <w:ind w:left="196" w:right="196"/>
              <w:rPr>
                <w:moveTo w:id="5107" w:author="USER" w:date="2024-04-08T14:29:00Z"/>
                <w:rFonts w:ascii="Times New Roman"/>
                <w:sz w:val="18"/>
              </w:rPr>
            </w:pPr>
          </w:p>
        </w:tc>
        <w:tc>
          <w:tcPr>
            <w:tcW w:w="840" w:type="dxa"/>
          </w:tcPr>
          <w:p w14:paraId="7FF6BCF3" w14:textId="77777777" w:rsidR="0088492D" w:rsidRDefault="0088492D" w:rsidP="0061406B">
            <w:pPr>
              <w:pStyle w:val="TableParagraph"/>
              <w:ind w:left="196" w:right="196"/>
              <w:rPr>
                <w:moveTo w:id="5108" w:author="USER" w:date="2024-04-08T14:29:00Z"/>
                <w:sz w:val="18"/>
              </w:rPr>
            </w:pPr>
            <w:moveTo w:id="5109" w:author="USER" w:date="2024-04-08T14:29:00Z">
              <w:r>
                <w:rPr>
                  <w:sz w:val="18"/>
                </w:rPr>
                <w:t>RE</w:t>
              </w:r>
            </w:moveTo>
          </w:p>
        </w:tc>
        <w:tc>
          <w:tcPr>
            <w:tcW w:w="1677" w:type="dxa"/>
          </w:tcPr>
          <w:p w14:paraId="37BBB907" w14:textId="77777777" w:rsidR="0088492D" w:rsidRDefault="0088492D" w:rsidP="0061406B">
            <w:pPr>
              <w:pStyle w:val="TableParagraph"/>
              <w:ind w:left="196" w:right="196"/>
              <w:rPr>
                <w:moveTo w:id="5110" w:author="USER" w:date="2024-04-08T14:29:00Z"/>
                <w:sz w:val="18"/>
              </w:rPr>
            </w:pPr>
            <w:moveTo w:id="5111" w:author="USER" w:date="2024-04-08T14:29:00Z">
              <w:r>
                <w:rPr>
                  <w:sz w:val="18"/>
                </w:rPr>
                <w:t>1, 1</w:t>
              </w:r>
            </w:moveTo>
          </w:p>
        </w:tc>
      </w:tr>
    </w:tbl>
    <w:p w14:paraId="6011929A" w14:textId="77777777" w:rsidR="0088492D" w:rsidRDefault="0088492D" w:rsidP="0088492D">
      <w:pPr>
        <w:pStyle w:val="a3"/>
        <w:spacing w:before="9"/>
        <w:ind w:right="220"/>
        <w:rPr>
          <w:moveTo w:id="5112" w:author="USER" w:date="2024-04-08T14:29:00Z"/>
          <w:b w:val="0"/>
          <w:sz w:val="24"/>
        </w:rPr>
      </w:pPr>
    </w:p>
    <w:moveToRangeEnd w:id="5050"/>
    <w:p w14:paraId="1DE63597" w14:textId="77777777" w:rsidR="0088492D" w:rsidRDefault="0088492D">
      <w:pPr>
        <w:rPr>
          <w:ins w:id="5113" w:author="USER" w:date="2024-04-08T14:30:00Z"/>
        </w:rPr>
      </w:pPr>
      <w:ins w:id="5114" w:author="USER" w:date="2024-04-08T14:30:00Z">
        <w:r>
          <w:br w:type="page"/>
        </w:r>
      </w:ins>
    </w:p>
    <w:p w14:paraId="406C7DE8" w14:textId="77777777" w:rsidR="0088492D" w:rsidRDefault="0088492D" w:rsidP="0088492D">
      <w:pPr>
        <w:pStyle w:val="a3"/>
        <w:spacing w:before="10"/>
        <w:ind w:right="220"/>
        <w:rPr>
          <w:moveTo w:id="5115" w:author="USER" w:date="2024-04-08T14:30:00Z"/>
          <w:b w:val="0"/>
          <w:sz w:val="24"/>
        </w:rPr>
      </w:pPr>
      <w:moveToRangeStart w:id="5116" w:author="USER" w:date="2024-04-08T14:30:00Z" w:name="move163479032"/>
    </w:p>
    <w:p w14:paraId="1D270E51" w14:textId="77777777" w:rsidR="0088492D" w:rsidRDefault="0088492D" w:rsidP="0088492D">
      <w:pPr>
        <w:pStyle w:val="2"/>
        <w:numPr>
          <w:ilvl w:val="1"/>
          <w:numId w:val="16"/>
        </w:numPr>
        <w:rPr>
          <w:moveTo w:id="5117" w:author="USER" w:date="2024-04-08T14:30:00Z"/>
        </w:rPr>
      </w:pPr>
      <w:moveTo w:id="5118" w:author="USER" w:date="2024-04-08T14:30:00Z">
        <w:r>
          <w:t>Print</w:t>
        </w:r>
        <w:r>
          <w:rPr>
            <w:spacing w:val="-1"/>
          </w:rPr>
          <w:t xml:space="preserve"> </w:t>
        </w:r>
        <w:r>
          <w:t>Information</w:t>
        </w:r>
      </w:moveTo>
    </w:p>
    <w:p w14:paraId="7E5CF584" w14:textId="77777777" w:rsidR="0088492D" w:rsidRDefault="0088492D" w:rsidP="0088492D">
      <w:pPr>
        <w:pStyle w:val="a3"/>
        <w:spacing w:before="5"/>
        <w:ind w:right="220"/>
        <w:rPr>
          <w:moveTo w:id="5119" w:author="USER" w:date="2024-04-08T14:30:00Z"/>
          <w:b w:val="0"/>
          <w:sz w:val="22"/>
        </w:rPr>
      </w:pPr>
    </w:p>
    <w:p w14:paraId="4F43BCB7" w14:textId="77777777" w:rsidR="0088492D" w:rsidRDefault="0088492D" w:rsidP="0088492D">
      <w:pPr>
        <w:pStyle w:val="a3"/>
        <w:ind w:right="220"/>
        <w:rPr>
          <w:moveTo w:id="5120" w:author="USER" w:date="2024-04-08T14:30:00Z"/>
        </w:rPr>
      </w:pPr>
      <w:moveTo w:id="5121" w:author="USER" w:date="2024-04-08T14:30:00Z">
        <w:r>
          <w:t xml:space="preserve">Definition: </w:t>
        </w:r>
        <w:r w:rsidRPr="001A174B">
          <w:rPr>
            <w:b w:val="0"/>
            <w:bCs/>
          </w:rPr>
          <w:t>Information on the printing of nautical paper charts.</w:t>
        </w:r>
      </w:moveTo>
    </w:p>
    <w:p w14:paraId="74ABAABE" w14:textId="77777777" w:rsidR="0088492D" w:rsidRDefault="0088492D" w:rsidP="0088492D">
      <w:pPr>
        <w:pStyle w:val="a3"/>
        <w:spacing w:before="7"/>
        <w:ind w:right="220"/>
        <w:rPr>
          <w:moveTo w:id="5122" w:author="USER" w:date="2024-04-08T14:30:00Z"/>
          <w:sz w:val="22"/>
        </w:rPr>
      </w:pPr>
    </w:p>
    <w:p w14:paraId="78C23B4C" w14:textId="77777777" w:rsidR="0088492D" w:rsidRDefault="0088492D" w:rsidP="0088492D">
      <w:pPr>
        <w:ind w:left="196" w:right="196"/>
        <w:rPr>
          <w:moveTo w:id="5123" w:author="USER" w:date="2024-04-08T14:30:00Z"/>
          <w:sz w:val="20"/>
        </w:rPr>
      </w:pPr>
      <w:moveTo w:id="5124" w:author="USER" w:date="2024-04-08T14:30:00Z">
        <w:r>
          <w:rPr>
            <w:b/>
            <w:sz w:val="20"/>
          </w:rPr>
          <w:t xml:space="preserve">CamelCase: </w:t>
        </w:r>
        <w:r>
          <w:rPr>
            <w:sz w:val="20"/>
          </w:rPr>
          <w:t>printInformation</w:t>
        </w:r>
      </w:moveTo>
    </w:p>
    <w:p w14:paraId="4E69D19D" w14:textId="77777777" w:rsidR="0088492D" w:rsidRDefault="0088492D" w:rsidP="0088492D">
      <w:pPr>
        <w:pStyle w:val="a3"/>
        <w:spacing w:before="4"/>
        <w:ind w:right="220"/>
        <w:rPr>
          <w:moveTo w:id="5125" w:author="USER" w:date="2024-04-08T14:30:00Z"/>
          <w:sz w:val="22"/>
        </w:rPr>
      </w:pPr>
    </w:p>
    <w:p w14:paraId="4C9B4961" w14:textId="77777777" w:rsidR="0088492D" w:rsidRDefault="0088492D" w:rsidP="0088492D">
      <w:pPr>
        <w:pStyle w:val="a3"/>
        <w:ind w:right="220"/>
        <w:rPr>
          <w:moveTo w:id="5126" w:author="USER" w:date="2024-04-08T14:30:00Z"/>
        </w:rPr>
      </w:pPr>
      <w:moveTo w:id="5127" w:author="USER" w:date="2024-04-08T14:30:00Z">
        <w:r>
          <w:t>Alias:</w:t>
        </w:r>
      </w:moveTo>
    </w:p>
    <w:p w14:paraId="7C5AE3CE" w14:textId="77777777" w:rsidR="0088492D" w:rsidRDefault="0088492D" w:rsidP="0088492D">
      <w:pPr>
        <w:pStyle w:val="a3"/>
        <w:spacing w:before="7"/>
        <w:ind w:right="220"/>
        <w:rPr>
          <w:moveTo w:id="5128" w:author="USER" w:date="2024-04-08T14:30:00Z"/>
          <w:b w:val="0"/>
          <w:sz w:val="22"/>
        </w:rPr>
      </w:pPr>
    </w:p>
    <w:p w14:paraId="45E2404F" w14:textId="77777777" w:rsidR="0088492D" w:rsidRDefault="0088492D" w:rsidP="0088492D">
      <w:pPr>
        <w:ind w:left="196" w:right="196"/>
        <w:rPr>
          <w:moveTo w:id="5129" w:author="USER" w:date="2024-04-08T14:30:00Z"/>
          <w:sz w:val="20"/>
        </w:rPr>
      </w:pPr>
      <w:moveTo w:id="5130" w:author="USER" w:date="2024-04-08T14:30:00Z">
        <w:r>
          <w:rPr>
            <w:b/>
            <w:sz w:val="20"/>
          </w:rPr>
          <w:t xml:space="preserve">Remarks: </w:t>
        </w:r>
        <w:r>
          <w:rPr>
            <w:sz w:val="20"/>
          </w:rPr>
          <w:t>No remarks.</w:t>
        </w:r>
      </w:moveTo>
    </w:p>
    <w:p w14:paraId="13C9F4E3" w14:textId="77777777" w:rsidR="0088492D" w:rsidRDefault="0088492D" w:rsidP="0088492D">
      <w:pPr>
        <w:pStyle w:val="a3"/>
        <w:ind w:right="220"/>
        <w:rPr>
          <w:moveTo w:id="5131" w:author="USER" w:date="2024-04-08T14:30:00Z"/>
          <w:sz w:val="22"/>
        </w:rPr>
      </w:pPr>
    </w:p>
    <w:p w14:paraId="45C4684E" w14:textId="77777777" w:rsidR="0088492D" w:rsidRDefault="0088492D" w:rsidP="0088492D">
      <w:pPr>
        <w:pStyle w:val="a3"/>
        <w:ind w:right="220"/>
        <w:rPr>
          <w:moveTo w:id="5132" w:author="USER" w:date="2024-04-08T14:30:00Z"/>
          <w:sz w:val="22"/>
        </w:rPr>
      </w:pPr>
    </w:p>
    <w:p w14:paraId="1AE248E3" w14:textId="77777777" w:rsidR="0088492D" w:rsidRDefault="0088492D" w:rsidP="0088492D">
      <w:pPr>
        <w:pStyle w:val="a3"/>
        <w:spacing w:before="9"/>
        <w:ind w:right="220"/>
        <w:rPr>
          <w:moveTo w:id="5133" w:author="USER" w:date="2024-04-08T14:30:00Z"/>
          <w:sz w:val="31"/>
        </w:rPr>
      </w:pPr>
    </w:p>
    <w:p w14:paraId="7612EA0E" w14:textId="77777777" w:rsidR="0088492D" w:rsidRDefault="0088492D" w:rsidP="0088492D">
      <w:pPr>
        <w:pStyle w:val="a3"/>
        <w:ind w:right="220"/>
        <w:rPr>
          <w:moveTo w:id="5134" w:author="USER" w:date="2024-04-08T14:30:00Z"/>
        </w:rPr>
      </w:pPr>
      <w:moveTo w:id="5135" w:author="USER" w:date="2024-04-08T14:30:00Z">
        <w:r>
          <w:t>SubAttribute Bindings:</w:t>
        </w:r>
      </w:moveTo>
    </w:p>
    <w:p w14:paraId="4EAA00C3" w14:textId="77777777" w:rsidR="0088492D" w:rsidRDefault="0088492D" w:rsidP="0088492D">
      <w:pPr>
        <w:pStyle w:val="a3"/>
        <w:spacing w:before="9" w:after="1"/>
        <w:ind w:right="220"/>
        <w:rPr>
          <w:moveTo w:id="5136"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5D5B45CA" w14:textId="77777777" w:rsidTr="0061406B">
        <w:trPr>
          <w:trHeight w:val="737"/>
        </w:trPr>
        <w:tc>
          <w:tcPr>
            <w:tcW w:w="3356" w:type="dxa"/>
            <w:shd w:val="clear" w:color="auto" w:fill="FFF1CC"/>
          </w:tcPr>
          <w:p w14:paraId="6AEC2569" w14:textId="77777777" w:rsidR="0088492D" w:rsidRDefault="0088492D" w:rsidP="0061406B">
            <w:pPr>
              <w:pStyle w:val="TableParagraph"/>
              <w:spacing w:before="9"/>
              <w:ind w:left="196" w:right="196"/>
              <w:rPr>
                <w:moveTo w:id="5137" w:author="USER" w:date="2024-04-08T14:30:00Z"/>
                <w:b/>
                <w:sz w:val="20"/>
              </w:rPr>
            </w:pPr>
          </w:p>
          <w:p w14:paraId="00640E8E" w14:textId="77777777" w:rsidR="0088492D" w:rsidRDefault="0088492D" w:rsidP="0061406B">
            <w:pPr>
              <w:pStyle w:val="TableParagraph"/>
              <w:spacing w:before="0"/>
              <w:ind w:left="196" w:right="196"/>
              <w:rPr>
                <w:moveTo w:id="5138" w:author="USER" w:date="2024-04-08T14:30:00Z"/>
                <w:b/>
                <w:sz w:val="20"/>
              </w:rPr>
            </w:pPr>
            <w:moveTo w:id="5139" w:author="USER" w:date="2024-04-08T14:30:00Z">
              <w:r>
                <w:rPr>
                  <w:b/>
                  <w:sz w:val="20"/>
                </w:rPr>
                <w:t>S-10x Attribute</w:t>
              </w:r>
            </w:moveTo>
          </w:p>
        </w:tc>
        <w:tc>
          <w:tcPr>
            <w:tcW w:w="1677" w:type="dxa"/>
            <w:shd w:val="clear" w:color="auto" w:fill="FFF1CC"/>
          </w:tcPr>
          <w:p w14:paraId="198F1629" w14:textId="77777777" w:rsidR="0088492D" w:rsidRDefault="0088492D" w:rsidP="0061406B">
            <w:pPr>
              <w:pStyle w:val="TableParagraph"/>
              <w:spacing w:before="114"/>
              <w:ind w:left="196" w:right="196"/>
              <w:rPr>
                <w:moveTo w:id="5140" w:author="USER" w:date="2024-04-08T14:30:00Z"/>
                <w:b/>
                <w:sz w:val="20"/>
              </w:rPr>
            </w:pPr>
            <w:moveTo w:id="5141" w:author="USER" w:date="2024-04-08T14:30:00Z">
              <w:r>
                <w:rPr>
                  <w:b/>
                  <w:sz w:val="20"/>
                </w:rPr>
                <w:t>S-57</w:t>
              </w:r>
            </w:moveTo>
          </w:p>
          <w:p w14:paraId="2151DBB2" w14:textId="77777777" w:rsidR="0088492D" w:rsidRDefault="0088492D" w:rsidP="0061406B">
            <w:pPr>
              <w:pStyle w:val="TableParagraph"/>
              <w:spacing w:before="20"/>
              <w:ind w:left="196" w:right="196"/>
              <w:rPr>
                <w:moveTo w:id="5142" w:author="USER" w:date="2024-04-08T14:30:00Z"/>
                <w:b/>
                <w:sz w:val="20"/>
              </w:rPr>
            </w:pPr>
            <w:moveTo w:id="5143" w:author="USER" w:date="2024-04-08T14:30:00Z">
              <w:r>
                <w:rPr>
                  <w:b/>
                  <w:sz w:val="20"/>
                </w:rPr>
                <w:t>Acronym</w:t>
              </w:r>
            </w:moveTo>
          </w:p>
        </w:tc>
        <w:tc>
          <w:tcPr>
            <w:tcW w:w="2515" w:type="dxa"/>
            <w:shd w:val="clear" w:color="auto" w:fill="FFF1CC"/>
          </w:tcPr>
          <w:p w14:paraId="5C65F15E" w14:textId="77777777" w:rsidR="0088492D" w:rsidRDefault="0088492D" w:rsidP="0061406B">
            <w:pPr>
              <w:pStyle w:val="TableParagraph"/>
              <w:spacing w:before="114" w:line="261" w:lineRule="auto"/>
              <w:ind w:left="196" w:right="196"/>
              <w:rPr>
                <w:moveTo w:id="5144" w:author="USER" w:date="2024-04-08T14:30:00Z"/>
                <w:b/>
                <w:sz w:val="20"/>
              </w:rPr>
            </w:pPr>
            <w:moveTo w:id="5145" w:author="USER" w:date="2024-04-08T14:30:00Z">
              <w:r>
                <w:rPr>
                  <w:b/>
                  <w:sz w:val="20"/>
                </w:rPr>
                <w:t>Allowable Encoding Value</w:t>
              </w:r>
            </w:moveTo>
          </w:p>
        </w:tc>
        <w:tc>
          <w:tcPr>
            <w:tcW w:w="840" w:type="dxa"/>
            <w:shd w:val="clear" w:color="auto" w:fill="FFF1CC"/>
          </w:tcPr>
          <w:p w14:paraId="4DE98DEC" w14:textId="77777777" w:rsidR="0088492D" w:rsidRDefault="0088492D" w:rsidP="0061406B">
            <w:pPr>
              <w:pStyle w:val="TableParagraph"/>
              <w:spacing w:before="9"/>
              <w:ind w:left="196" w:right="196"/>
              <w:rPr>
                <w:moveTo w:id="5146" w:author="USER" w:date="2024-04-08T14:30:00Z"/>
                <w:b/>
                <w:sz w:val="20"/>
              </w:rPr>
            </w:pPr>
          </w:p>
          <w:p w14:paraId="13F66A5B" w14:textId="77777777" w:rsidR="0088492D" w:rsidRDefault="0088492D" w:rsidP="0061406B">
            <w:pPr>
              <w:pStyle w:val="TableParagraph"/>
              <w:spacing w:before="0"/>
              <w:ind w:left="196" w:right="196"/>
              <w:rPr>
                <w:moveTo w:id="5147" w:author="USER" w:date="2024-04-08T14:30:00Z"/>
                <w:b/>
                <w:sz w:val="20"/>
              </w:rPr>
            </w:pPr>
            <w:moveTo w:id="5148" w:author="USER" w:date="2024-04-08T14:30:00Z">
              <w:r>
                <w:rPr>
                  <w:b/>
                  <w:sz w:val="20"/>
                </w:rPr>
                <w:t>Type</w:t>
              </w:r>
            </w:moveTo>
          </w:p>
        </w:tc>
        <w:tc>
          <w:tcPr>
            <w:tcW w:w="1677" w:type="dxa"/>
            <w:shd w:val="clear" w:color="auto" w:fill="FFF1CC"/>
          </w:tcPr>
          <w:p w14:paraId="6F5AF3CE" w14:textId="77777777" w:rsidR="0088492D" w:rsidRDefault="0088492D" w:rsidP="0061406B">
            <w:pPr>
              <w:pStyle w:val="TableParagraph"/>
              <w:spacing w:before="9"/>
              <w:ind w:left="196" w:right="196"/>
              <w:rPr>
                <w:moveTo w:id="5149" w:author="USER" w:date="2024-04-08T14:30:00Z"/>
                <w:b/>
                <w:sz w:val="20"/>
              </w:rPr>
            </w:pPr>
          </w:p>
          <w:p w14:paraId="0F48225F" w14:textId="77777777" w:rsidR="0088492D" w:rsidRDefault="0088492D" w:rsidP="0061406B">
            <w:pPr>
              <w:pStyle w:val="TableParagraph"/>
              <w:spacing w:before="0"/>
              <w:ind w:left="196" w:right="196"/>
              <w:rPr>
                <w:moveTo w:id="5150" w:author="USER" w:date="2024-04-08T14:30:00Z"/>
                <w:b/>
                <w:sz w:val="20"/>
              </w:rPr>
            </w:pPr>
            <w:moveTo w:id="5151" w:author="USER" w:date="2024-04-08T14:30:00Z">
              <w:r>
                <w:rPr>
                  <w:b/>
                  <w:sz w:val="20"/>
                </w:rPr>
                <w:t>Multiplicity</w:t>
              </w:r>
            </w:moveTo>
          </w:p>
        </w:tc>
      </w:tr>
      <w:tr w:rsidR="0088492D" w14:paraId="15C1C94E" w14:textId="77777777" w:rsidTr="0061406B">
        <w:trPr>
          <w:trHeight w:val="462"/>
        </w:trPr>
        <w:tc>
          <w:tcPr>
            <w:tcW w:w="3356" w:type="dxa"/>
          </w:tcPr>
          <w:p w14:paraId="119147D4" w14:textId="77777777" w:rsidR="0088492D" w:rsidRDefault="0088492D" w:rsidP="0061406B">
            <w:pPr>
              <w:pStyle w:val="TableParagraph"/>
              <w:ind w:left="196" w:right="196"/>
              <w:rPr>
                <w:moveTo w:id="5152" w:author="USER" w:date="2024-04-08T14:30:00Z"/>
                <w:sz w:val="18"/>
              </w:rPr>
            </w:pPr>
            <w:moveTo w:id="5153" w:author="USER" w:date="2024-04-08T14:30:00Z">
              <w:r>
                <w:rPr>
                  <w:sz w:val="18"/>
                </w:rPr>
                <w:t>Print Agency</w:t>
              </w:r>
            </w:moveTo>
          </w:p>
        </w:tc>
        <w:tc>
          <w:tcPr>
            <w:tcW w:w="1677" w:type="dxa"/>
          </w:tcPr>
          <w:p w14:paraId="0D7D43A5" w14:textId="77777777" w:rsidR="0088492D" w:rsidRDefault="0088492D" w:rsidP="0061406B">
            <w:pPr>
              <w:pStyle w:val="TableParagraph"/>
              <w:spacing w:before="0"/>
              <w:ind w:left="196" w:right="196"/>
              <w:rPr>
                <w:moveTo w:id="5154" w:author="USER" w:date="2024-04-08T14:30:00Z"/>
                <w:rFonts w:ascii="Times New Roman"/>
                <w:sz w:val="18"/>
              </w:rPr>
            </w:pPr>
          </w:p>
        </w:tc>
        <w:tc>
          <w:tcPr>
            <w:tcW w:w="2515" w:type="dxa"/>
          </w:tcPr>
          <w:p w14:paraId="1998CA30" w14:textId="77777777" w:rsidR="0088492D" w:rsidRDefault="0088492D" w:rsidP="0061406B">
            <w:pPr>
              <w:pStyle w:val="TableParagraph"/>
              <w:spacing w:before="0"/>
              <w:ind w:left="196" w:right="196"/>
              <w:rPr>
                <w:moveTo w:id="5155" w:author="USER" w:date="2024-04-08T14:30:00Z"/>
                <w:rFonts w:ascii="Times New Roman"/>
                <w:sz w:val="18"/>
              </w:rPr>
            </w:pPr>
          </w:p>
        </w:tc>
        <w:tc>
          <w:tcPr>
            <w:tcW w:w="840" w:type="dxa"/>
          </w:tcPr>
          <w:p w14:paraId="15916496" w14:textId="77777777" w:rsidR="0088492D" w:rsidRDefault="0088492D" w:rsidP="0061406B">
            <w:pPr>
              <w:pStyle w:val="TableParagraph"/>
              <w:ind w:left="196" w:right="196"/>
              <w:rPr>
                <w:moveTo w:id="5156" w:author="USER" w:date="2024-04-08T14:30:00Z"/>
                <w:sz w:val="18"/>
              </w:rPr>
            </w:pPr>
            <w:moveTo w:id="5157" w:author="USER" w:date="2024-04-08T14:30:00Z">
              <w:r>
                <w:rPr>
                  <w:sz w:val="18"/>
                </w:rPr>
                <w:t>TE</w:t>
              </w:r>
            </w:moveTo>
          </w:p>
        </w:tc>
        <w:tc>
          <w:tcPr>
            <w:tcW w:w="1677" w:type="dxa"/>
          </w:tcPr>
          <w:p w14:paraId="05CC9D78" w14:textId="77777777" w:rsidR="0088492D" w:rsidRDefault="0088492D" w:rsidP="0061406B">
            <w:pPr>
              <w:pStyle w:val="TableParagraph"/>
              <w:ind w:left="196" w:right="196"/>
              <w:rPr>
                <w:moveTo w:id="5158" w:author="USER" w:date="2024-04-08T14:30:00Z"/>
                <w:sz w:val="18"/>
              </w:rPr>
            </w:pPr>
            <w:moveTo w:id="5159" w:author="USER" w:date="2024-04-08T14:30:00Z">
              <w:r>
                <w:rPr>
                  <w:sz w:val="18"/>
                </w:rPr>
                <w:t>0, 1</w:t>
              </w:r>
            </w:moveTo>
          </w:p>
        </w:tc>
      </w:tr>
      <w:tr w:rsidR="0088492D" w14:paraId="3F4B4587" w14:textId="77777777" w:rsidTr="0061406B">
        <w:trPr>
          <w:trHeight w:val="462"/>
        </w:trPr>
        <w:tc>
          <w:tcPr>
            <w:tcW w:w="3356" w:type="dxa"/>
          </w:tcPr>
          <w:p w14:paraId="46547E77" w14:textId="77777777" w:rsidR="0088492D" w:rsidRDefault="0088492D" w:rsidP="0061406B">
            <w:pPr>
              <w:pStyle w:val="TableParagraph"/>
              <w:ind w:left="196" w:right="196"/>
              <w:rPr>
                <w:moveTo w:id="5160" w:author="USER" w:date="2024-04-08T14:30:00Z"/>
                <w:sz w:val="18"/>
              </w:rPr>
            </w:pPr>
            <w:moveTo w:id="5161" w:author="USER" w:date="2024-04-08T14:30:00Z">
              <w:r>
                <w:rPr>
                  <w:sz w:val="18"/>
                </w:rPr>
                <w:t>Print Nation</w:t>
              </w:r>
            </w:moveTo>
          </w:p>
        </w:tc>
        <w:tc>
          <w:tcPr>
            <w:tcW w:w="1677" w:type="dxa"/>
          </w:tcPr>
          <w:p w14:paraId="32847FDC" w14:textId="77777777" w:rsidR="0088492D" w:rsidRDefault="0088492D" w:rsidP="0061406B">
            <w:pPr>
              <w:pStyle w:val="TableParagraph"/>
              <w:spacing w:before="0"/>
              <w:ind w:left="196" w:right="196"/>
              <w:rPr>
                <w:moveTo w:id="5162" w:author="USER" w:date="2024-04-08T14:30:00Z"/>
                <w:rFonts w:ascii="Times New Roman"/>
                <w:sz w:val="18"/>
              </w:rPr>
            </w:pPr>
          </w:p>
        </w:tc>
        <w:tc>
          <w:tcPr>
            <w:tcW w:w="2515" w:type="dxa"/>
          </w:tcPr>
          <w:p w14:paraId="2029F297" w14:textId="77777777" w:rsidR="0088492D" w:rsidRDefault="0088492D" w:rsidP="0061406B">
            <w:pPr>
              <w:pStyle w:val="TableParagraph"/>
              <w:spacing w:before="0"/>
              <w:ind w:left="196" w:right="196"/>
              <w:rPr>
                <w:moveTo w:id="5163" w:author="USER" w:date="2024-04-08T14:30:00Z"/>
                <w:rFonts w:ascii="Times New Roman"/>
                <w:sz w:val="18"/>
              </w:rPr>
            </w:pPr>
          </w:p>
        </w:tc>
        <w:tc>
          <w:tcPr>
            <w:tcW w:w="840" w:type="dxa"/>
          </w:tcPr>
          <w:p w14:paraId="044C5244" w14:textId="77777777" w:rsidR="0088492D" w:rsidRDefault="0088492D" w:rsidP="0061406B">
            <w:pPr>
              <w:pStyle w:val="TableParagraph"/>
              <w:ind w:left="196" w:right="196"/>
              <w:rPr>
                <w:moveTo w:id="5164" w:author="USER" w:date="2024-04-08T14:30:00Z"/>
                <w:sz w:val="18"/>
              </w:rPr>
            </w:pPr>
            <w:moveTo w:id="5165" w:author="USER" w:date="2024-04-08T14:30:00Z">
              <w:r>
                <w:rPr>
                  <w:sz w:val="18"/>
                </w:rPr>
                <w:t>TE</w:t>
              </w:r>
            </w:moveTo>
          </w:p>
        </w:tc>
        <w:tc>
          <w:tcPr>
            <w:tcW w:w="1677" w:type="dxa"/>
          </w:tcPr>
          <w:p w14:paraId="7EFCB226" w14:textId="77777777" w:rsidR="0088492D" w:rsidRDefault="0088492D" w:rsidP="0061406B">
            <w:pPr>
              <w:pStyle w:val="TableParagraph"/>
              <w:ind w:left="196" w:right="196"/>
              <w:rPr>
                <w:moveTo w:id="5166" w:author="USER" w:date="2024-04-08T14:30:00Z"/>
                <w:sz w:val="18"/>
              </w:rPr>
            </w:pPr>
            <w:moveTo w:id="5167" w:author="USER" w:date="2024-04-08T14:30:00Z">
              <w:r>
                <w:rPr>
                  <w:sz w:val="18"/>
                </w:rPr>
                <w:t>0, 1</w:t>
              </w:r>
            </w:moveTo>
          </w:p>
        </w:tc>
      </w:tr>
      <w:tr w:rsidR="0088492D" w:rsidDel="003312F3" w14:paraId="060FB904" w14:textId="4843F080" w:rsidTr="0061406B">
        <w:trPr>
          <w:trHeight w:val="462"/>
          <w:del w:id="5168" w:author="GREENBLUE" w:date="2024-10-10T13:04:00Z"/>
        </w:trPr>
        <w:tc>
          <w:tcPr>
            <w:tcW w:w="3356" w:type="dxa"/>
          </w:tcPr>
          <w:p w14:paraId="45B73145" w14:textId="03B97832" w:rsidR="0088492D" w:rsidDel="003312F3" w:rsidRDefault="0088492D" w:rsidP="0061406B">
            <w:pPr>
              <w:pStyle w:val="TableParagraph"/>
              <w:ind w:left="196" w:right="196"/>
              <w:rPr>
                <w:del w:id="5169" w:author="GREENBLUE" w:date="2024-10-10T13:04:00Z"/>
                <w:moveTo w:id="5170" w:author="USER" w:date="2024-04-08T14:30:00Z"/>
                <w:sz w:val="18"/>
              </w:rPr>
            </w:pPr>
            <w:moveTo w:id="5171" w:author="USER" w:date="2024-04-08T14:30:00Z">
              <w:del w:id="5172" w:author="GREENBLUE" w:date="2024-10-10T13:04:00Z">
                <w:r w:rsidDel="003312F3">
                  <w:rPr>
                    <w:sz w:val="18"/>
                  </w:rPr>
                  <w:delText>Print Week</w:delText>
                </w:r>
              </w:del>
            </w:moveTo>
          </w:p>
        </w:tc>
        <w:tc>
          <w:tcPr>
            <w:tcW w:w="1677" w:type="dxa"/>
          </w:tcPr>
          <w:p w14:paraId="1FEA0D1E" w14:textId="7D44B9FA" w:rsidR="0088492D" w:rsidDel="003312F3" w:rsidRDefault="0088492D" w:rsidP="0061406B">
            <w:pPr>
              <w:pStyle w:val="TableParagraph"/>
              <w:spacing w:before="0"/>
              <w:ind w:left="196" w:right="196"/>
              <w:rPr>
                <w:del w:id="5173" w:author="GREENBLUE" w:date="2024-10-10T13:04:00Z"/>
                <w:moveTo w:id="5174" w:author="USER" w:date="2024-04-08T14:30:00Z"/>
                <w:rFonts w:ascii="Times New Roman"/>
                <w:sz w:val="18"/>
              </w:rPr>
            </w:pPr>
          </w:p>
        </w:tc>
        <w:tc>
          <w:tcPr>
            <w:tcW w:w="2515" w:type="dxa"/>
          </w:tcPr>
          <w:p w14:paraId="710604B3" w14:textId="509FA547" w:rsidR="0088492D" w:rsidDel="003312F3" w:rsidRDefault="0088492D" w:rsidP="0061406B">
            <w:pPr>
              <w:pStyle w:val="TableParagraph"/>
              <w:spacing w:before="0"/>
              <w:ind w:left="196" w:right="196"/>
              <w:rPr>
                <w:del w:id="5175" w:author="GREENBLUE" w:date="2024-10-10T13:04:00Z"/>
                <w:moveTo w:id="5176" w:author="USER" w:date="2024-04-08T14:30:00Z"/>
                <w:rFonts w:ascii="Times New Roman"/>
                <w:sz w:val="18"/>
              </w:rPr>
            </w:pPr>
          </w:p>
        </w:tc>
        <w:tc>
          <w:tcPr>
            <w:tcW w:w="840" w:type="dxa"/>
          </w:tcPr>
          <w:p w14:paraId="0EEF27D7" w14:textId="36EEB14C" w:rsidR="0088492D" w:rsidDel="003312F3" w:rsidRDefault="0088492D" w:rsidP="0061406B">
            <w:pPr>
              <w:pStyle w:val="TableParagraph"/>
              <w:ind w:left="196" w:right="196"/>
              <w:rPr>
                <w:del w:id="5177" w:author="GREENBLUE" w:date="2024-10-10T13:04:00Z"/>
                <w:moveTo w:id="5178" w:author="USER" w:date="2024-04-08T14:30:00Z"/>
                <w:sz w:val="18"/>
              </w:rPr>
            </w:pPr>
            <w:moveTo w:id="5179" w:author="USER" w:date="2024-04-08T14:30:00Z">
              <w:del w:id="5180" w:author="GREENBLUE" w:date="2024-10-10T13:04:00Z">
                <w:r w:rsidDel="003312F3">
                  <w:rPr>
                    <w:sz w:val="18"/>
                  </w:rPr>
                  <w:delText>IN</w:delText>
                </w:r>
              </w:del>
            </w:moveTo>
          </w:p>
        </w:tc>
        <w:tc>
          <w:tcPr>
            <w:tcW w:w="1677" w:type="dxa"/>
          </w:tcPr>
          <w:p w14:paraId="07D80A4C" w14:textId="7366C296" w:rsidR="0088492D" w:rsidDel="003312F3" w:rsidRDefault="0088492D" w:rsidP="0061406B">
            <w:pPr>
              <w:pStyle w:val="TableParagraph"/>
              <w:ind w:left="196" w:right="196"/>
              <w:rPr>
                <w:del w:id="5181" w:author="GREENBLUE" w:date="2024-10-10T13:04:00Z"/>
                <w:moveTo w:id="5182" w:author="USER" w:date="2024-04-08T14:30:00Z"/>
                <w:sz w:val="18"/>
              </w:rPr>
            </w:pPr>
            <w:moveTo w:id="5183" w:author="USER" w:date="2024-04-08T14:30:00Z">
              <w:del w:id="5184" w:author="GREENBLUE" w:date="2024-10-10T13:04:00Z">
                <w:r w:rsidDel="003312F3">
                  <w:rPr>
                    <w:sz w:val="18"/>
                  </w:rPr>
                  <w:delText>0, 1</w:delText>
                </w:r>
              </w:del>
            </w:moveTo>
          </w:p>
        </w:tc>
      </w:tr>
      <w:tr w:rsidR="0088492D" w:rsidDel="003312F3" w14:paraId="3F173B3D" w14:textId="322E2B13" w:rsidTr="0061406B">
        <w:trPr>
          <w:trHeight w:val="465"/>
          <w:del w:id="5185" w:author="GREENBLUE" w:date="2024-10-10T13:04:00Z"/>
        </w:trPr>
        <w:tc>
          <w:tcPr>
            <w:tcW w:w="3356" w:type="dxa"/>
          </w:tcPr>
          <w:p w14:paraId="243972CC" w14:textId="2A40CCA0" w:rsidR="0088492D" w:rsidDel="003312F3" w:rsidRDefault="0088492D" w:rsidP="0061406B">
            <w:pPr>
              <w:pStyle w:val="TableParagraph"/>
              <w:spacing w:before="121"/>
              <w:ind w:left="196" w:right="196"/>
              <w:rPr>
                <w:del w:id="5186" w:author="GREENBLUE" w:date="2024-10-10T13:04:00Z"/>
                <w:moveTo w:id="5187" w:author="USER" w:date="2024-04-08T14:30:00Z"/>
                <w:sz w:val="18"/>
              </w:rPr>
            </w:pPr>
            <w:moveTo w:id="5188" w:author="USER" w:date="2024-04-08T14:30:00Z">
              <w:del w:id="5189" w:author="GREENBLUE" w:date="2024-10-10T13:04:00Z">
                <w:r w:rsidDel="003312F3">
                  <w:rPr>
                    <w:sz w:val="18"/>
                  </w:rPr>
                  <w:delText>Print Year</w:delText>
                </w:r>
              </w:del>
            </w:moveTo>
          </w:p>
        </w:tc>
        <w:tc>
          <w:tcPr>
            <w:tcW w:w="1677" w:type="dxa"/>
          </w:tcPr>
          <w:p w14:paraId="4AF5B342" w14:textId="12F6F1C4" w:rsidR="0088492D" w:rsidDel="003312F3" w:rsidRDefault="0088492D" w:rsidP="0061406B">
            <w:pPr>
              <w:pStyle w:val="TableParagraph"/>
              <w:spacing w:before="0"/>
              <w:ind w:left="196" w:right="196"/>
              <w:rPr>
                <w:del w:id="5190" w:author="GREENBLUE" w:date="2024-10-10T13:04:00Z"/>
                <w:moveTo w:id="5191" w:author="USER" w:date="2024-04-08T14:30:00Z"/>
                <w:rFonts w:ascii="Times New Roman"/>
                <w:sz w:val="18"/>
              </w:rPr>
            </w:pPr>
          </w:p>
        </w:tc>
        <w:tc>
          <w:tcPr>
            <w:tcW w:w="2515" w:type="dxa"/>
          </w:tcPr>
          <w:p w14:paraId="4EEAB8D4" w14:textId="26A5A54D" w:rsidR="0088492D" w:rsidDel="003312F3" w:rsidRDefault="0088492D" w:rsidP="0061406B">
            <w:pPr>
              <w:pStyle w:val="TableParagraph"/>
              <w:spacing w:before="0"/>
              <w:ind w:left="196" w:right="196"/>
              <w:rPr>
                <w:del w:id="5192" w:author="GREENBLUE" w:date="2024-10-10T13:04:00Z"/>
                <w:moveTo w:id="5193" w:author="USER" w:date="2024-04-08T14:30:00Z"/>
                <w:rFonts w:ascii="Times New Roman"/>
                <w:sz w:val="18"/>
              </w:rPr>
            </w:pPr>
          </w:p>
        </w:tc>
        <w:tc>
          <w:tcPr>
            <w:tcW w:w="840" w:type="dxa"/>
          </w:tcPr>
          <w:p w14:paraId="1DC16C4B" w14:textId="4C35684A" w:rsidR="0088492D" w:rsidDel="003312F3" w:rsidRDefault="0088492D" w:rsidP="0061406B">
            <w:pPr>
              <w:pStyle w:val="TableParagraph"/>
              <w:spacing w:before="121"/>
              <w:ind w:left="196" w:right="196"/>
              <w:rPr>
                <w:del w:id="5194" w:author="GREENBLUE" w:date="2024-10-10T13:04:00Z"/>
                <w:moveTo w:id="5195" w:author="USER" w:date="2024-04-08T14:30:00Z"/>
                <w:sz w:val="18"/>
              </w:rPr>
            </w:pPr>
            <w:moveTo w:id="5196" w:author="USER" w:date="2024-04-08T14:30:00Z">
              <w:del w:id="5197" w:author="GREENBLUE" w:date="2024-10-10T13:04:00Z">
                <w:r w:rsidDel="003312F3">
                  <w:rPr>
                    <w:sz w:val="18"/>
                  </w:rPr>
                  <w:delText>TE</w:delText>
                </w:r>
              </w:del>
            </w:moveTo>
          </w:p>
        </w:tc>
        <w:tc>
          <w:tcPr>
            <w:tcW w:w="1677" w:type="dxa"/>
          </w:tcPr>
          <w:p w14:paraId="20643378" w14:textId="5EA9C66D" w:rsidR="0088492D" w:rsidDel="003312F3" w:rsidRDefault="0088492D" w:rsidP="0061406B">
            <w:pPr>
              <w:pStyle w:val="TableParagraph"/>
              <w:spacing w:before="121"/>
              <w:ind w:left="196" w:right="196"/>
              <w:rPr>
                <w:del w:id="5198" w:author="GREENBLUE" w:date="2024-10-10T13:04:00Z"/>
                <w:moveTo w:id="5199" w:author="USER" w:date="2024-04-08T14:30:00Z"/>
                <w:sz w:val="18"/>
              </w:rPr>
            </w:pPr>
            <w:moveTo w:id="5200" w:author="USER" w:date="2024-04-08T14:30:00Z">
              <w:del w:id="5201" w:author="GREENBLUE" w:date="2024-10-10T13:04:00Z">
                <w:r w:rsidDel="003312F3">
                  <w:rPr>
                    <w:sz w:val="18"/>
                  </w:rPr>
                  <w:delText>0, 1</w:delText>
                </w:r>
              </w:del>
            </w:moveTo>
          </w:p>
        </w:tc>
      </w:tr>
      <w:tr w:rsidR="0088492D" w14:paraId="41D6D358" w14:textId="77777777" w:rsidTr="0061406B">
        <w:trPr>
          <w:trHeight w:val="462"/>
        </w:trPr>
        <w:tc>
          <w:tcPr>
            <w:tcW w:w="3356" w:type="dxa"/>
          </w:tcPr>
          <w:p w14:paraId="79487949" w14:textId="77777777" w:rsidR="0088492D" w:rsidRDefault="0088492D" w:rsidP="0061406B">
            <w:pPr>
              <w:pStyle w:val="TableParagraph"/>
              <w:ind w:left="196" w:right="196"/>
              <w:rPr>
                <w:moveTo w:id="5202" w:author="USER" w:date="2024-04-08T14:30:00Z"/>
                <w:sz w:val="18"/>
              </w:rPr>
            </w:pPr>
            <w:moveTo w:id="5203" w:author="USER" w:date="2024-04-08T14:30:00Z">
              <w:r>
                <w:rPr>
                  <w:sz w:val="18"/>
                </w:rPr>
                <w:t>Re Print Edition</w:t>
              </w:r>
            </w:moveTo>
          </w:p>
        </w:tc>
        <w:tc>
          <w:tcPr>
            <w:tcW w:w="1677" w:type="dxa"/>
          </w:tcPr>
          <w:p w14:paraId="6C61D576" w14:textId="77777777" w:rsidR="0088492D" w:rsidRDefault="0088492D" w:rsidP="0061406B">
            <w:pPr>
              <w:pStyle w:val="TableParagraph"/>
              <w:spacing w:before="0"/>
              <w:ind w:left="196" w:right="196"/>
              <w:rPr>
                <w:moveTo w:id="5204" w:author="USER" w:date="2024-04-08T14:30:00Z"/>
                <w:rFonts w:ascii="Times New Roman"/>
                <w:sz w:val="18"/>
              </w:rPr>
            </w:pPr>
          </w:p>
        </w:tc>
        <w:tc>
          <w:tcPr>
            <w:tcW w:w="2515" w:type="dxa"/>
          </w:tcPr>
          <w:p w14:paraId="0046F819" w14:textId="77777777" w:rsidR="0088492D" w:rsidRDefault="0088492D" w:rsidP="0061406B">
            <w:pPr>
              <w:pStyle w:val="TableParagraph"/>
              <w:spacing w:before="0"/>
              <w:ind w:left="196" w:right="196"/>
              <w:rPr>
                <w:moveTo w:id="5205" w:author="USER" w:date="2024-04-08T14:30:00Z"/>
                <w:rFonts w:ascii="Times New Roman"/>
                <w:sz w:val="18"/>
              </w:rPr>
            </w:pPr>
          </w:p>
        </w:tc>
        <w:tc>
          <w:tcPr>
            <w:tcW w:w="840" w:type="dxa"/>
          </w:tcPr>
          <w:p w14:paraId="3DA87DAC" w14:textId="77777777" w:rsidR="0088492D" w:rsidRDefault="0088492D" w:rsidP="0061406B">
            <w:pPr>
              <w:pStyle w:val="TableParagraph"/>
              <w:ind w:left="196" w:right="196"/>
              <w:rPr>
                <w:moveTo w:id="5206" w:author="USER" w:date="2024-04-08T14:30:00Z"/>
                <w:sz w:val="18"/>
              </w:rPr>
            </w:pPr>
            <w:moveTo w:id="5207" w:author="USER" w:date="2024-04-08T14:30:00Z">
              <w:r>
                <w:rPr>
                  <w:sz w:val="18"/>
                </w:rPr>
                <w:t>TE</w:t>
              </w:r>
            </w:moveTo>
          </w:p>
        </w:tc>
        <w:tc>
          <w:tcPr>
            <w:tcW w:w="1677" w:type="dxa"/>
          </w:tcPr>
          <w:p w14:paraId="03E9F7DF" w14:textId="77777777" w:rsidR="0088492D" w:rsidRDefault="0088492D" w:rsidP="0061406B">
            <w:pPr>
              <w:pStyle w:val="TableParagraph"/>
              <w:ind w:left="196" w:right="196"/>
              <w:rPr>
                <w:moveTo w:id="5208" w:author="USER" w:date="2024-04-08T14:30:00Z"/>
                <w:sz w:val="18"/>
              </w:rPr>
            </w:pPr>
            <w:moveTo w:id="5209" w:author="USER" w:date="2024-04-08T14:30:00Z">
              <w:r>
                <w:rPr>
                  <w:sz w:val="18"/>
                </w:rPr>
                <w:t>0, 1</w:t>
              </w:r>
            </w:moveTo>
          </w:p>
        </w:tc>
      </w:tr>
      <w:tr w:rsidR="0088492D" w14:paraId="57CF48C9" w14:textId="77777777" w:rsidTr="0061406B">
        <w:trPr>
          <w:trHeight w:val="462"/>
        </w:trPr>
        <w:tc>
          <w:tcPr>
            <w:tcW w:w="3356" w:type="dxa"/>
          </w:tcPr>
          <w:p w14:paraId="6976ACAF" w14:textId="77777777" w:rsidR="0088492D" w:rsidRDefault="0088492D" w:rsidP="0061406B">
            <w:pPr>
              <w:pStyle w:val="TableParagraph"/>
              <w:ind w:left="196" w:right="196"/>
              <w:rPr>
                <w:moveTo w:id="5210" w:author="USER" w:date="2024-04-08T14:30:00Z"/>
                <w:sz w:val="18"/>
              </w:rPr>
            </w:pPr>
            <w:moveTo w:id="5211" w:author="USER" w:date="2024-04-08T14:30:00Z">
              <w:r>
                <w:rPr>
                  <w:sz w:val="18"/>
                </w:rPr>
                <w:t>Re Print Nation</w:t>
              </w:r>
            </w:moveTo>
          </w:p>
        </w:tc>
        <w:tc>
          <w:tcPr>
            <w:tcW w:w="1677" w:type="dxa"/>
          </w:tcPr>
          <w:p w14:paraId="08CBADFD" w14:textId="77777777" w:rsidR="0088492D" w:rsidRDefault="0088492D" w:rsidP="0061406B">
            <w:pPr>
              <w:pStyle w:val="TableParagraph"/>
              <w:spacing w:before="0"/>
              <w:ind w:left="196" w:right="196"/>
              <w:rPr>
                <w:moveTo w:id="5212" w:author="USER" w:date="2024-04-08T14:30:00Z"/>
                <w:rFonts w:ascii="Times New Roman"/>
                <w:sz w:val="18"/>
              </w:rPr>
            </w:pPr>
          </w:p>
        </w:tc>
        <w:tc>
          <w:tcPr>
            <w:tcW w:w="2515" w:type="dxa"/>
          </w:tcPr>
          <w:p w14:paraId="08DE726B" w14:textId="77777777" w:rsidR="0088492D" w:rsidRDefault="0088492D" w:rsidP="0061406B">
            <w:pPr>
              <w:pStyle w:val="TableParagraph"/>
              <w:spacing w:before="0"/>
              <w:ind w:left="196" w:right="196"/>
              <w:rPr>
                <w:moveTo w:id="5213" w:author="USER" w:date="2024-04-08T14:30:00Z"/>
                <w:rFonts w:ascii="Times New Roman"/>
                <w:sz w:val="18"/>
              </w:rPr>
            </w:pPr>
          </w:p>
        </w:tc>
        <w:tc>
          <w:tcPr>
            <w:tcW w:w="840" w:type="dxa"/>
          </w:tcPr>
          <w:p w14:paraId="58D82C7D" w14:textId="77777777" w:rsidR="0088492D" w:rsidRDefault="0088492D" w:rsidP="0061406B">
            <w:pPr>
              <w:pStyle w:val="TableParagraph"/>
              <w:ind w:left="196" w:right="196"/>
              <w:rPr>
                <w:moveTo w:id="5214" w:author="USER" w:date="2024-04-08T14:30:00Z"/>
                <w:sz w:val="18"/>
              </w:rPr>
            </w:pPr>
            <w:moveTo w:id="5215" w:author="USER" w:date="2024-04-08T14:30:00Z">
              <w:r>
                <w:rPr>
                  <w:sz w:val="18"/>
                </w:rPr>
                <w:t>TE</w:t>
              </w:r>
            </w:moveTo>
          </w:p>
        </w:tc>
        <w:tc>
          <w:tcPr>
            <w:tcW w:w="1677" w:type="dxa"/>
          </w:tcPr>
          <w:p w14:paraId="782FAB65" w14:textId="77777777" w:rsidR="0088492D" w:rsidRDefault="0088492D" w:rsidP="0061406B">
            <w:pPr>
              <w:pStyle w:val="TableParagraph"/>
              <w:ind w:left="196" w:right="196"/>
              <w:rPr>
                <w:moveTo w:id="5216" w:author="USER" w:date="2024-04-08T14:30:00Z"/>
                <w:sz w:val="18"/>
              </w:rPr>
            </w:pPr>
            <w:moveTo w:id="5217" w:author="USER" w:date="2024-04-08T14:30:00Z">
              <w:r>
                <w:rPr>
                  <w:sz w:val="18"/>
                </w:rPr>
                <w:t>0, 1</w:t>
              </w:r>
            </w:moveTo>
          </w:p>
        </w:tc>
      </w:tr>
      <w:tr w:rsidR="0088492D" w14:paraId="606ED8B9" w14:textId="77777777" w:rsidTr="0061406B">
        <w:trPr>
          <w:trHeight w:val="462"/>
        </w:trPr>
        <w:tc>
          <w:tcPr>
            <w:tcW w:w="3356" w:type="dxa"/>
          </w:tcPr>
          <w:p w14:paraId="4628340A" w14:textId="77777777" w:rsidR="0088492D" w:rsidRPr="00FA6340" w:rsidRDefault="0088492D" w:rsidP="0061406B">
            <w:pPr>
              <w:pStyle w:val="TableParagraph"/>
              <w:ind w:left="196" w:right="196"/>
              <w:rPr>
                <w:moveTo w:id="5218" w:author="USER" w:date="2024-04-08T14:30:00Z"/>
                <w:rFonts w:eastAsiaTheme="minorEastAsia"/>
                <w:sz w:val="18"/>
                <w:lang w:eastAsia="ko-KR"/>
              </w:rPr>
            </w:pPr>
            <w:moveTo w:id="5219" w:author="USER" w:date="2024-04-08T14:30:00Z">
              <w:r>
                <w:rPr>
                  <w:rFonts w:eastAsiaTheme="minorEastAsia" w:hint="eastAsia"/>
                  <w:sz w:val="18"/>
                  <w:lang w:eastAsia="ko-KR"/>
                </w:rPr>
                <w:t>P</w:t>
              </w:r>
              <w:r>
                <w:rPr>
                  <w:rFonts w:eastAsiaTheme="minorEastAsia"/>
                  <w:sz w:val="18"/>
                  <w:lang w:eastAsia="ko-KR"/>
                </w:rPr>
                <w:t>rint Size</w:t>
              </w:r>
            </w:moveTo>
          </w:p>
        </w:tc>
        <w:tc>
          <w:tcPr>
            <w:tcW w:w="1677" w:type="dxa"/>
          </w:tcPr>
          <w:p w14:paraId="0F61487D" w14:textId="77777777" w:rsidR="0088492D" w:rsidRDefault="0088492D" w:rsidP="0061406B">
            <w:pPr>
              <w:pStyle w:val="TableParagraph"/>
              <w:spacing w:before="0"/>
              <w:ind w:left="196" w:right="196"/>
              <w:rPr>
                <w:moveTo w:id="5220" w:author="USER" w:date="2024-04-08T14:30:00Z"/>
                <w:rFonts w:ascii="Times New Roman"/>
                <w:sz w:val="18"/>
              </w:rPr>
            </w:pPr>
          </w:p>
        </w:tc>
        <w:tc>
          <w:tcPr>
            <w:tcW w:w="2515" w:type="dxa"/>
          </w:tcPr>
          <w:p w14:paraId="2226A99F" w14:textId="77777777" w:rsidR="0088492D" w:rsidRDefault="0088492D" w:rsidP="0061406B">
            <w:pPr>
              <w:pStyle w:val="TableParagraph"/>
              <w:spacing w:before="0"/>
              <w:ind w:left="196" w:right="196"/>
              <w:rPr>
                <w:moveTo w:id="5221" w:author="USER" w:date="2024-04-08T14:30:00Z"/>
                <w:rFonts w:ascii="Times New Roman"/>
                <w:sz w:val="18"/>
              </w:rPr>
            </w:pPr>
          </w:p>
        </w:tc>
        <w:tc>
          <w:tcPr>
            <w:tcW w:w="840" w:type="dxa"/>
          </w:tcPr>
          <w:p w14:paraId="4045F3CE" w14:textId="77777777" w:rsidR="0088492D" w:rsidRPr="00FA6340" w:rsidRDefault="0088492D" w:rsidP="0061406B">
            <w:pPr>
              <w:pStyle w:val="TableParagraph"/>
              <w:ind w:left="196" w:right="196"/>
              <w:rPr>
                <w:moveTo w:id="5222" w:author="USER" w:date="2024-04-08T14:30:00Z"/>
                <w:rFonts w:eastAsiaTheme="minorEastAsia"/>
                <w:sz w:val="18"/>
                <w:lang w:eastAsia="ko-KR"/>
              </w:rPr>
            </w:pPr>
            <w:moveTo w:id="5223" w:author="USER" w:date="2024-04-08T14:30:00Z">
              <w:r>
                <w:rPr>
                  <w:rFonts w:eastAsiaTheme="minorEastAsia" w:hint="eastAsia"/>
                  <w:sz w:val="18"/>
                  <w:lang w:eastAsia="ko-KR"/>
                </w:rPr>
                <w:t>C</w:t>
              </w:r>
            </w:moveTo>
          </w:p>
        </w:tc>
        <w:tc>
          <w:tcPr>
            <w:tcW w:w="1677" w:type="dxa"/>
          </w:tcPr>
          <w:p w14:paraId="56A704C5" w14:textId="77777777" w:rsidR="0088492D" w:rsidRPr="00FA6340" w:rsidRDefault="0088492D" w:rsidP="0061406B">
            <w:pPr>
              <w:pStyle w:val="TableParagraph"/>
              <w:ind w:left="196" w:right="196"/>
              <w:rPr>
                <w:moveTo w:id="5224" w:author="USER" w:date="2024-04-08T14:30:00Z"/>
                <w:rFonts w:eastAsiaTheme="minorEastAsia"/>
                <w:sz w:val="18"/>
                <w:lang w:eastAsia="ko-KR"/>
              </w:rPr>
            </w:pPr>
            <w:moveTo w:id="5225" w:author="USER" w:date="2024-04-08T14:30:00Z">
              <w:r>
                <w:rPr>
                  <w:rFonts w:eastAsiaTheme="minorEastAsia" w:hint="eastAsia"/>
                  <w:sz w:val="18"/>
                  <w:lang w:eastAsia="ko-KR"/>
                </w:rPr>
                <w:t>1</w:t>
              </w:r>
              <w:r>
                <w:rPr>
                  <w:rFonts w:eastAsiaTheme="minorEastAsia"/>
                  <w:sz w:val="18"/>
                  <w:lang w:eastAsia="ko-KR"/>
                </w:rPr>
                <w:t>, 1</w:t>
              </w:r>
            </w:moveTo>
          </w:p>
        </w:tc>
      </w:tr>
      <w:tr w:rsidR="0088492D" w14:paraId="7A33785D" w14:textId="77777777" w:rsidTr="0061406B">
        <w:trPr>
          <w:trHeight w:val="462"/>
        </w:trPr>
        <w:tc>
          <w:tcPr>
            <w:tcW w:w="3356" w:type="dxa"/>
          </w:tcPr>
          <w:p w14:paraId="177D2546" w14:textId="77777777" w:rsidR="0088492D" w:rsidRDefault="0088492D" w:rsidP="0061406B">
            <w:pPr>
              <w:pStyle w:val="TableParagraph"/>
              <w:ind w:leftChars="189" w:left="416" w:rightChars="89" w:right="196"/>
              <w:rPr>
                <w:moveTo w:id="5226" w:author="USER" w:date="2024-04-08T14:30:00Z"/>
                <w:rFonts w:eastAsiaTheme="minorEastAsia"/>
                <w:sz w:val="18"/>
                <w:lang w:eastAsia="ko-KR"/>
              </w:rPr>
            </w:pPr>
            <w:moveTo w:id="5227" w:author="USER" w:date="2024-04-08T14:30:00Z">
              <w:r>
                <w:rPr>
                  <w:rFonts w:eastAsiaTheme="minorEastAsia" w:hint="eastAsia"/>
                  <w:sz w:val="18"/>
                  <w:lang w:eastAsia="ko-KR"/>
                </w:rPr>
                <w:t>C</w:t>
              </w:r>
              <w:r>
                <w:rPr>
                  <w:rFonts w:eastAsiaTheme="minorEastAsia"/>
                  <w:sz w:val="18"/>
                  <w:lang w:eastAsia="ko-KR"/>
                </w:rPr>
                <w:t>ustom Paper Size</w:t>
              </w:r>
            </w:moveTo>
          </w:p>
        </w:tc>
        <w:tc>
          <w:tcPr>
            <w:tcW w:w="1677" w:type="dxa"/>
          </w:tcPr>
          <w:p w14:paraId="370BAFC5" w14:textId="77777777" w:rsidR="0088492D" w:rsidRDefault="0088492D" w:rsidP="0061406B">
            <w:pPr>
              <w:pStyle w:val="TableParagraph"/>
              <w:spacing w:before="0"/>
              <w:ind w:left="196" w:right="196"/>
              <w:rPr>
                <w:moveTo w:id="5228" w:author="USER" w:date="2024-04-08T14:30:00Z"/>
                <w:rFonts w:ascii="Times New Roman"/>
                <w:sz w:val="18"/>
              </w:rPr>
            </w:pPr>
          </w:p>
        </w:tc>
        <w:tc>
          <w:tcPr>
            <w:tcW w:w="2515" w:type="dxa"/>
          </w:tcPr>
          <w:p w14:paraId="5662DB07" w14:textId="77777777" w:rsidR="0088492D" w:rsidRDefault="0088492D" w:rsidP="0061406B">
            <w:pPr>
              <w:pStyle w:val="TableParagraph"/>
              <w:spacing w:before="0"/>
              <w:ind w:left="196" w:right="196"/>
              <w:rPr>
                <w:moveTo w:id="5229" w:author="USER" w:date="2024-04-08T14:30:00Z"/>
                <w:rFonts w:ascii="Times New Roman"/>
                <w:sz w:val="18"/>
              </w:rPr>
            </w:pPr>
          </w:p>
        </w:tc>
        <w:tc>
          <w:tcPr>
            <w:tcW w:w="840" w:type="dxa"/>
          </w:tcPr>
          <w:p w14:paraId="297979CE" w14:textId="77777777" w:rsidR="0088492D" w:rsidRDefault="0088492D" w:rsidP="0061406B">
            <w:pPr>
              <w:pStyle w:val="TableParagraph"/>
              <w:ind w:left="196" w:right="196"/>
              <w:rPr>
                <w:moveTo w:id="5230" w:author="USER" w:date="2024-04-08T14:30:00Z"/>
                <w:rFonts w:eastAsiaTheme="minorEastAsia"/>
                <w:sz w:val="18"/>
                <w:lang w:eastAsia="ko-KR"/>
              </w:rPr>
            </w:pPr>
            <w:moveTo w:id="5231" w:author="USER" w:date="2024-04-08T14:30:00Z">
              <w:r>
                <w:rPr>
                  <w:rFonts w:eastAsiaTheme="minorEastAsia" w:hint="eastAsia"/>
                  <w:sz w:val="18"/>
                  <w:lang w:eastAsia="ko-KR"/>
                </w:rPr>
                <w:t>C</w:t>
              </w:r>
            </w:moveTo>
          </w:p>
        </w:tc>
        <w:tc>
          <w:tcPr>
            <w:tcW w:w="1677" w:type="dxa"/>
          </w:tcPr>
          <w:p w14:paraId="34429AA5" w14:textId="77777777" w:rsidR="0088492D" w:rsidRDefault="0088492D" w:rsidP="0061406B">
            <w:pPr>
              <w:pStyle w:val="TableParagraph"/>
              <w:ind w:left="196" w:right="196"/>
              <w:rPr>
                <w:moveTo w:id="5232" w:author="USER" w:date="2024-04-08T14:30:00Z"/>
                <w:rFonts w:eastAsiaTheme="minorEastAsia"/>
                <w:sz w:val="18"/>
                <w:lang w:eastAsia="ko-KR"/>
              </w:rPr>
            </w:pPr>
            <w:moveTo w:id="5233" w:author="USER" w:date="2024-04-08T14:30:00Z">
              <w:r>
                <w:rPr>
                  <w:rFonts w:eastAsiaTheme="minorEastAsia" w:hint="eastAsia"/>
                  <w:sz w:val="18"/>
                  <w:lang w:eastAsia="ko-KR"/>
                </w:rPr>
                <w:t>0</w:t>
              </w:r>
              <w:r>
                <w:rPr>
                  <w:rFonts w:eastAsiaTheme="minorEastAsia"/>
                  <w:sz w:val="18"/>
                  <w:lang w:eastAsia="ko-KR"/>
                </w:rPr>
                <w:t>, 1</w:t>
              </w:r>
            </w:moveTo>
          </w:p>
        </w:tc>
      </w:tr>
      <w:tr w:rsidR="0088492D" w14:paraId="2C20E848" w14:textId="77777777" w:rsidTr="0061406B">
        <w:trPr>
          <w:trHeight w:val="462"/>
        </w:trPr>
        <w:tc>
          <w:tcPr>
            <w:tcW w:w="3356" w:type="dxa"/>
          </w:tcPr>
          <w:p w14:paraId="239D927B" w14:textId="77777777" w:rsidR="0088492D" w:rsidRDefault="0088492D" w:rsidP="0061406B">
            <w:pPr>
              <w:pStyle w:val="TableParagraph"/>
              <w:ind w:leftChars="289" w:left="636" w:rightChars="89" w:right="196"/>
              <w:rPr>
                <w:moveTo w:id="5234" w:author="USER" w:date="2024-04-08T14:30:00Z"/>
                <w:rFonts w:eastAsiaTheme="minorEastAsia"/>
                <w:sz w:val="18"/>
                <w:lang w:eastAsia="ko-KR"/>
              </w:rPr>
            </w:pPr>
            <w:moveTo w:id="5235" w:author="USER" w:date="2024-04-08T14:30:00Z">
              <w:r>
                <w:rPr>
                  <w:rFonts w:eastAsiaTheme="minorEastAsia"/>
                  <w:sz w:val="18"/>
                  <w:lang w:eastAsia="ko-KR"/>
                </w:rPr>
                <w:t>X</w:t>
              </w:r>
            </w:moveTo>
          </w:p>
        </w:tc>
        <w:tc>
          <w:tcPr>
            <w:tcW w:w="1677" w:type="dxa"/>
          </w:tcPr>
          <w:p w14:paraId="6F09348C" w14:textId="77777777" w:rsidR="0088492D" w:rsidRDefault="0088492D" w:rsidP="0061406B">
            <w:pPr>
              <w:pStyle w:val="TableParagraph"/>
              <w:spacing w:before="0"/>
              <w:ind w:left="196" w:right="196"/>
              <w:rPr>
                <w:moveTo w:id="5236" w:author="USER" w:date="2024-04-08T14:30:00Z"/>
                <w:rFonts w:ascii="Times New Roman"/>
                <w:sz w:val="18"/>
              </w:rPr>
            </w:pPr>
          </w:p>
        </w:tc>
        <w:tc>
          <w:tcPr>
            <w:tcW w:w="2515" w:type="dxa"/>
          </w:tcPr>
          <w:p w14:paraId="4F31E415" w14:textId="77777777" w:rsidR="0088492D" w:rsidRDefault="0088492D" w:rsidP="0061406B">
            <w:pPr>
              <w:pStyle w:val="TableParagraph"/>
              <w:spacing w:before="0"/>
              <w:ind w:left="196" w:right="196"/>
              <w:rPr>
                <w:moveTo w:id="5237" w:author="USER" w:date="2024-04-08T14:30:00Z"/>
                <w:rFonts w:ascii="Times New Roman"/>
                <w:sz w:val="18"/>
              </w:rPr>
            </w:pPr>
          </w:p>
        </w:tc>
        <w:tc>
          <w:tcPr>
            <w:tcW w:w="840" w:type="dxa"/>
          </w:tcPr>
          <w:p w14:paraId="4807D1F8" w14:textId="77777777" w:rsidR="0088492D" w:rsidRDefault="0088492D" w:rsidP="0061406B">
            <w:pPr>
              <w:pStyle w:val="TableParagraph"/>
              <w:ind w:left="196" w:right="196"/>
              <w:rPr>
                <w:moveTo w:id="5238" w:author="USER" w:date="2024-04-08T14:30:00Z"/>
                <w:rFonts w:eastAsiaTheme="minorEastAsia"/>
                <w:sz w:val="18"/>
                <w:lang w:eastAsia="ko-KR"/>
              </w:rPr>
            </w:pPr>
            <w:moveTo w:id="5239" w:author="USER" w:date="2024-04-08T14:30:00Z">
              <w:r>
                <w:rPr>
                  <w:rFonts w:eastAsiaTheme="minorEastAsia" w:hint="eastAsia"/>
                  <w:sz w:val="18"/>
                  <w:lang w:eastAsia="ko-KR"/>
                </w:rPr>
                <w:t>I</w:t>
              </w:r>
              <w:r>
                <w:rPr>
                  <w:rFonts w:eastAsiaTheme="minorEastAsia"/>
                  <w:sz w:val="18"/>
                  <w:lang w:eastAsia="ko-KR"/>
                </w:rPr>
                <w:t>N</w:t>
              </w:r>
            </w:moveTo>
          </w:p>
        </w:tc>
        <w:tc>
          <w:tcPr>
            <w:tcW w:w="1677" w:type="dxa"/>
          </w:tcPr>
          <w:p w14:paraId="6F0EF6D9" w14:textId="77777777" w:rsidR="0088492D" w:rsidRDefault="0088492D" w:rsidP="0061406B">
            <w:pPr>
              <w:pStyle w:val="TableParagraph"/>
              <w:ind w:left="196" w:right="196"/>
              <w:rPr>
                <w:moveTo w:id="5240" w:author="USER" w:date="2024-04-08T14:30:00Z"/>
                <w:rFonts w:eastAsiaTheme="minorEastAsia"/>
                <w:sz w:val="18"/>
                <w:lang w:eastAsia="ko-KR"/>
              </w:rPr>
            </w:pPr>
            <w:moveTo w:id="5241" w:author="USER" w:date="2024-04-08T14:30:00Z">
              <w:r>
                <w:rPr>
                  <w:rFonts w:eastAsiaTheme="minorEastAsia" w:hint="eastAsia"/>
                  <w:sz w:val="18"/>
                  <w:lang w:eastAsia="ko-KR"/>
                </w:rPr>
                <w:t>1</w:t>
              </w:r>
              <w:r>
                <w:rPr>
                  <w:rFonts w:eastAsiaTheme="minorEastAsia"/>
                  <w:sz w:val="18"/>
                  <w:lang w:eastAsia="ko-KR"/>
                </w:rPr>
                <w:t>, 1</w:t>
              </w:r>
            </w:moveTo>
          </w:p>
        </w:tc>
      </w:tr>
      <w:tr w:rsidR="0088492D" w14:paraId="3186BBE2" w14:textId="77777777" w:rsidTr="0061406B">
        <w:trPr>
          <w:trHeight w:val="462"/>
        </w:trPr>
        <w:tc>
          <w:tcPr>
            <w:tcW w:w="3356" w:type="dxa"/>
          </w:tcPr>
          <w:p w14:paraId="057BD8F8" w14:textId="77777777" w:rsidR="0088492D" w:rsidRDefault="0088492D" w:rsidP="0061406B">
            <w:pPr>
              <w:pStyle w:val="TableParagraph"/>
              <w:ind w:leftChars="289" w:left="636" w:rightChars="89" w:right="196"/>
              <w:rPr>
                <w:moveTo w:id="5242" w:author="USER" w:date="2024-04-08T14:30:00Z"/>
                <w:rFonts w:eastAsiaTheme="minorEastAsia"/>
                <w:sz w:val="18"/>
                <w:lang w:eastAsia="ko-KR"/>
              </w:rPr>
            </w:pPr>
            <w:moveTo w:id="5243" w:author="USER" w:date="2024-04-08T14:30:00Z">
              <w:r>
                <w:rPr>
                  <w:rFonts w:eastAsiaTheme="minorEastAsia"/>
                  <w:sz w:val="18"/>
                  <w:lang w:eastAsia="ko-KR"/>
                </w:rPr>
                <w:t>Y</w:t>
              </w:r>
            </w:moveTo>
          </w:p>
        </w:tc>
        <w:tc>
          <w:tcPr>
            <w:tcW w:w="1677" w:type="dxa"/>
          </w:tcPr>
          <w:p w14:paraId="7B3F4827" w14:textId="77777777" w:rsidR="0088492D" w:rsidRDefault="0088492D" w:rsidP="0061406B">
            <w:pPr>
              <w:pStyle w:val="TableParagraph"/>
              <w:spacing w:before="0"/>
              <w:ind w:left="196" w:right="196"/>
              <w:rPr>
                <w:moveTo w:id="5244" w:author="USER" w:date="2024-04-08T14:30:00Z"/>
                <w:rFonts w:ascii="Times New Roman"/>
                <w:sz w:val="18"/>
              </w:rPr>
            </w:pPr>
          </w:p>
        </w:tc>
        <w:tc>
          <w:tcPr>
            <w:tcW w:w="2515" w:type="dxa"/>
          </w:tcPr>
          <w:p w14:paraId="45C00ADC" w14:textId="77777777" w:rsidR="0088492D" w:rsidRDefault="0088492D" w:rsidP="0061406B">
            <w:pPr>
              <w:pStyle w:val="TableParagraph"/>
              <w:spacing w:before="0"/>
              <w:ind w:left="196" w:right="196"/>
              <w:rPr>
                <w:moveTo w:id="5245" w:author="USER" w:date="2024-04-08T14:30:00Z"/>
                <w:rFonts w:ascii="Times New Roman"/>
                <w:sz w:val="18"/>
              </w:rPr>
            </w:pPr>
          </w:p>
        </w:tc>
        <w:tc>
          <w:tcPr>
            <w:tcW w:w="840" w:type="dxa"/>
          </w:tcPr>
          <w:p w14:paraId="736D7C26" w14:textId="77777777" w:rsidR="0088492D" w:rsidRDefault="0088492D" w:rsidP="0061406B">
            <w:pPr>
              <w:pStyle w:val="TableParagraph"/>
              <w:ind w:left="196" w:right="196"/>
              <w:rPr>
                <w:moveTo w:id="5246" w:author="USER" w:date="2024-04-08T14:30:00Z"/>
                <w:rFonts w:eastAsiaTheme="minorEastAsia"/>
                <w:sz w:val="18"/>
                <w:lang w:eastAsia="ko-KR"/>
              </w:rPr>
            </w:pPr>
            <w:moveTo w:id="5247" w:author="USER" w:date="2024-04-08T14:30:00Z">
              <w:r>
                <w:rPr>
                  <w:rFonts w:eastAsiaTheme="minorEastAsia" w:hint="eastAsia"/>
                  <w:sz w:val="18"/>
                  <w:lang w:eastAsia="ko-KR"/>
                </w:rPr>
                <w:t>I</w:t>
              </w:r>
              <w:r>
                <w:rPr>
                  <w:rFonts w:eastAsiaTheme="minorEastAsia"/>
                  <w:sz w:val="18"/>
                  <w:lang w:eastAsia="ko-KR"/>
                </w:rPr>
                <w:t>N</w:t>
              </w:r>
            </w:moveTo>
          </w:p>
        </w:tc>
        <w:tc>
          <w:tcPr>
            <w:tcW w:w="1677" w:type="dxa"/>
          </w:tcPr>
          <w:p w14:paraId="4A40C307" w14:textId="77777777" w:rsidR="0088492D" w:rsidRDefault="0088492D" w:rsidP="0061406B">
            <w:pPr>
              <w:pStyle w:val="TableParagraph"/>
              <w:ind w:left="196" w:right="196"/>
              <w:rPr>
                <w:moveTo w:id="5248" w:author="USER" w:date="2024-04-08T14:30:00Z"/>
                <w:rFonts w:eastAsiaTheme="minorEastAsia"/>
                <w:sz w:val="18"/>
                <w:lang w:eastAsia="ko-KR"/>
              </w:rPr>
            </w:pPr>
            <w:moveTo w:id="5249" w:author="USER" w:date="2024-04-08T14:30:00Z">
              <w:r>
                <w:rPr>
                  <w:rFonts w:eastAsiaTheme="minorEastAsia" w:hint="eastAsia"/>
                  <w:sz w:val="18"/>
                  <w:lang w:eastAsia="ko-KR"/>
                </w:rPr>
                <w:t>1</w:t>
              </w:r>
              <w:r>
                <w:rPr>
                  <w:rFonts w:eastAsiaTheme="minorEastAsia"/>
                  <w:sz w:val="18"/>
                  <w:lang w:eastAsia="ko-KR"/>
                </w:rPr>
                <w:t>, 1</w:t>
              </w:r>
            </w:moveTo>
          </w:p>
        </w:tc>
      </w:tr>
      <w:tr w:rsidR="0088492D" w14:paraId="43FDFB8A" w14:textId="77777777" w:rsidTr="0061406B">
        <w:trPr>
          <w:trHeight w:val="462"/>
        </w:trPr>
        <w:tc>
          <w:tcPr>
            <w:tcW w:w="3356" w:type="dxa"/>
          </w:tcPr>
          <w:p w14:paraId="18E2ACDD" w14:textId="77777777" w:rsidR="0088492D" w:rsidRDefault="0088492D" w:rsidP="0061406B">
            <w:pPr>
              <w:pStyle w:val="TableParagraph"/>
              <w:ind w:leftChars="189" w:left="416" w:rightChars="89" w:right="196"/>
              <w:rPr>
                <w:moveTo w:id="5250" w:author="USER" w:date="2024-04-08T14:30:00Z"/>
                <w:rFonts w:eastAsiaTheme="minorEastAsia"/>
                <w:sz w:val="18"/>
                <w:lang w:eastAsia="ko-KR"/>
              </w:rPr>
            </w:pPr>
            <w:moveTo w:id="5251" w:author="USER" w:date="2024-04-08T14:30:00Z">
              <w:r>
                <w:rPr>
                  <w:rFonts w:eastAsiaTheme="minorEastAsia"/>
                  <w:sz w:val="18"/>
                  <w:lang w:eastAsia="ko-KR"/>
                </w:rPr>
                <w:t>ISO216</w:t>
              </w:r>
            </w:moveTo>
          </w:p>
        </w:tc>
        <w:tc>
          <w:tcPr>
            <w:tcW w:w="1677" w:type="dxa"/>
          </w:tcPr>
          <w:p w14:paraId="4B0E5301" w14:textId="77777777" w:rsidR="0088492D" w:rsidRDefault="0088492D" w:rsidP="0061406B">
            <w:pPr>
              <w:pStyle w:val="TableParagraph"/>
              <w:spacing w:before="0"/>
              <w:ind w:left="196" w:right="196"/>
              <w:rPr>
                <w:moveTo w:id="5252" w:author="USER" w:date="2024-04-08T14:30:00Z"/>
                <w:rFonts w:ascii="Times New Roman"/>
                <w:sz w:val="18"/>
              </w:rPr>
            </w:pPr>
          </w:p>
        </w:tc>
        <w:tc>
          <w:tcPr>
            <w:tcW w:w="2515" w:type="dxa"/>
          </w:tcPr>
          <w:p w14:paraId="7F933A75" w14:textId="77777777" w:rsidR="0088492D" w:rsidRPr="00801538" w:rsidRDefault="0088492D" w:rsidP="0061406B">
            <w:pPr>
              <w:pStyle w:val="TableParagraph"/>
              <w:ind w:left="196" w:right="196"/>
              <w:rPr>
                <w:moveTo w:id="5253" w:author="USER" w:date="2024-04-08T14:30:00Z"/>
                <w:sz w:val="18"/>
                <w:szCs w:val="18"/>
              </w:rPr>
            </w:pPr>
            <w:moveTo w:id="5254" w:author="USER" w:date="2024-04-08T14:30:00Z">
              <w:r w:rsidRPr="00801538">
                <w:rPr>
                  <w:sz w:val="18"/>
                  <w:szCs w:val="18"/>
                </w:rPr>
                <w:t>1 : A0</w:t>
              </w:r>
            </w:moveTo>
          </w:p>
          <w:p w14:paraId="4E368653" w14:textId="77777777" w:rsidR="0088492D" w:rsidRPr="00801538" w:rsidRDefault="0088492D" w:rsidP="0061406B">
            <w:pPr>
              <w:pStyle w:val="TableParagraph"/>
              <w:ind w:left="196" w:right="196"/>
              <w:rPr>
                <w:moveTo w:id="5255" w:author="USER" w:date="2024-04-08T14:30:00Z"/>
                <w:sz w:val="18"/>
                <w:szCs w:val="18"/>
              </w:rPr>
            </w:pPr>
            <w:moveTo w:id="5256" w:author="USER" w:date="2024-04-08T14:30:00Z">
              <w:r w:rsidRPr="00801538">
                <w:rPr>
                  <w:sz w:val="18"/>
                  <w:szCs w:val="18"/>
                </w:rPr>
                <w:t>2 : A1</w:t>
              </w:r>
            </w:moveTo>
          </w:p>
          <w:p w14:paraId="1CCC06AE" w14:textId="77777777" w:rsidR="0088492D" w:rsidRPr="00801538" w:rsidRDefault="0088492D" w:rsidP="0061406B">
            <w:pPr>
              <w:pStyle w:val="TableParagraph"/>
              <w:ind w:left="196" w:right="196"/>
              <w:rPr>
                <w:moveTo w:id="5257" w:author="USER" w:date="2024-04-08T14:30:00Z"/>
                <w:sz w:val="18"/>
                <w:szCs w:val="18"/>
              </w:rPr>
            </w:pPr>
            <w:moveTo w:id="5258" w:author="USER" w:date="2024-04-08T14:30:00Z">
              <w:r w:rsidRPr="00801538">
                <w:rPr>
                  <w:sz w:val="18"/>
                  <w:szCs w:val="18"/>
                </w:rPr>
                <w:t>3 : A2</w:t>
              </w:r>
            </w:moveTo>
          </w:p>
          <w:p w14:paraId="5A290399" w14:textId="77777777" w:rsidR="0088492D" w:rsidRPr="00801538" w:rsidRDefault="0088492D" w:rsidP="0061406B">
            <w:pPr>
              <w:pStyle w:val="TableParagraph"/>
              <w:ind w:left="196" w:right="196"/>
              <w:rPr>
                <w:moveTo w:id="5259" w:author="USER" w:date="2024-04-08T14:30:00Z"/>
                <w:sz w:val="18"/>
                <w:szCs w:val="18"/>
              </w:rPr>
            </w:pPr>
            <w:moveTo w:id="5260" w:author="USER" w:date="2024-04-08T14:30:00Z">
              <w:r w:rsidRPr="00801538">
                <w:rPr>
                  <w:sz w:val="18"/>
                  <w:szCs w:val="18"/>
                </w:rPr>
                <w:t>4 : A3</w:t>
              </w:r>
            </w:moveTo>
          </w:p>
          <w:p w14:paraId="727BDBDF" w14:textId="77777777" w:rsidR="0088492D" w:rsidRPr="00801538" w:rsidRDefault="0088492D" w:rsidP="0061406B">
            <w:pPr>
              <w:pStyle w:val="TableParagraph"/>
              <w:ind w:left="196" w:right="196"/>
              <w:rPr>
                <w:moveTo w:id="5261" w:author="USER" w:date="2024-04-08T14:30:00Z"/>
                <w:sz w:val="18"/>
                <w:szCs w:val="18"/>
              </w:rPr>
            </w:pPr>
            <w:moveTo w:id="5262" w:author="USER" w:date="2024-04-08T14:30:00Z">
              <w:r w:rsidRPr="00801538">
                <w:rPr>
                  <w:sz w:val="18"/>
                  <w:szCs w:val="18"/>
                </w:rPr>
                <w:t>5 : A4</w:t>
              </w:r>
            </w:moveTo>
          </w:p>
          <w:p w14:paraId="14AEEB4E" w14:textId="77777777" w:rsidR="0088492D" w:rsidRPr="00801538" w:rsidRDefault="0088492D" w:rsidP="0061406B">
            <w:pPr>
              <w:pStyle w:val="TableParagraph"/>
              <w:ind w:left="196" w:right="196"/>
              <w:rPr>
                <w:moveTo w:id="5263" w:author="USER" w:date="2024-04-08T14:30:00Z"/>
                <w:sz w:val="18"/>
                <w:szCs w:val="18"/>
              </w:rPr>
            </w:pPr>
            <w:moveTo w:id="5264" w:author="USER" w:date="2024-04-08T14:30:00Z">
              <w:r w:rsidRPr="00801538">
                <w:rPr>
                  <w:sz w:val="18"/>
                  <w:szCs w:val="18"/>
                </w:rPr>
                <w:t>6 : A5</w:t>
              </w:r>
            </w:moveTo>
          </w:p>
          <w:p w14:paraId="1585DB64" w14:textId="77777777" w:rsidR="0088492D" w:rsidRPr="00801538" w:rsidRDefault="0088492D" w:rsidP="0061406B">
            <w:pPr>
              <w:pStyle w:val="TableParagraph"/>
              <w:ind w:left="196" w:right="196"/>
              <w:rPr>
                <w:moveTo w:id="5265" w:author="USER" w:date="2024-04-08T14:30:00Z"/>
                <w:sz w:val="18"/>
                <w:szCs w:val="18"/>
              </w:rPr>
            </w:pPr>
            <w:moveTo w:id="5266" w:author="USER" w:date="2024-04-08T14:30:00Z">
              <w:r w:rsidRPr="00801538">
                <w:rPr>
                  <w:sz w:val="18"/>
                  <w:szCs w:val="18"/>
                </w:rPr>
                <w:t>7 : A6</w:t>
              </w:r>
            </w:moveTo>
          </w:p>
          <w:p w14:paraId="4B3E4CD1" w14:textId="77777777" w:rsidR="0088492D" w:rsidRDefault="0088492D" w:rsidP="0061406B">
            <w:pPr>
              <w:pStyle w:val="TableParagraph"/>
              <w:spacing w:before="0"/>
              <w:ind w:left="196" w:right="196"/>
              <w:rPr>
                <w:moveTo w:id="5267" w:author="USER" w:date="2024-04-08T14:30:00Z"/>
                <w:rFonts w:ascii="Times New Roman"/>
                <w:sz w:val="18"/>
              </w:rPr>
            </w:pPr>
            <w:moveTo w:id="5268" w:author="USER" w:date="2024-04-08T14:30:00Z">
              <w:r w:rsidRPr="00801538">
                <w:rPr>
                  <w:sz w:val="18"/>
                  <w:szCs w:val="18"/>
                </w:rPr>
                <w:t>8 : A7</w:t>
              </w:r>
              <w:r>
                <w:rPr>
                  <w:lang w:eastAsia="ko-KR"/>
                </w:rPr>
                <w:t xml:space="preserve"> </w:t>
              </w:r>
            </w:moveTo>
          </w:p>
        </w:tc>
        <w:tc>
          <w:tcPr>
            <w:tcW w:w="840" w:type="dxa"/>
          </w:tcPr>
          <w:p w14:paraId="3015BE53" w14:textId="77777777" w:rsidR="0088492D" w:rsidRDefault="0088492D" w:rsidP="0061406B">
            <w:pPr>
              <w:pStyle w:val="TableParagraph"/>
              <w:ind w:left="196" w:right="196"/>
              <w:rPr>
                <w:moveTo w:id="5269" w:author="USER" w:date="2024-04-08T14:30:00Z"/>
                <w:rFonts w:eastAsiaTheme="minorEastAsia"/>
                <w:sz w:val="18"/>
                <w:lang w:eastAsia="ko-KR"/>
              </w:rPr>
            </w:pPr>
            <w:moveTo w:id="5270" w:author="USER" w:date="2024-04-08T14:30:00Z">
              <w:r>
                <w:rPr>
                  <w:rFonts w:eastAsiaTheme="minorEastAsia"/>
                  <w:sz w:val="18"/>
                  <w:lang w:eastAsia="ko-KR"/>
                </w:rPr>
                <w:t>EN</w:t>
              </w:r>
            </w:moveTo>
          </w:p>
        </w:tc>
        <w:tc>
          <w:tcPr>
            <w:tcW w:w="1677" w:type="dxa"/>
          </w:tcPr>
          <w:p w14:paraId="4D334C2B" w14:textId="77777777" w:rsidR="0088492D" w:rsidRDefault="0088492D" w:rsidP="0061406B">
            <w:pPr>
              <w:pStyle w:val="TableParagraph"/>
              <w:ind w:left="196" w:right="196"/>
              <w:rPr>
                <w:moveTo w:id="5271" w:author="USER" w:date="2024-04-08T14:30:00Z"/>
                <w:rFonts w:eastAsiaTheme="minorEastAsia"/>
                <w:sz w:val="18"/>
                <w:lang w:eastAsia="ko-KR"/>
              </w:rPr>
            </w:pPr>
            <w:moveTo w:id="5272" w:author="USER" w:date="2024-04-08T14:30:00Z">
              <w:r>
                <w:rPr>
                  <w:rFonts w:eastAsiaTheme="minorEastAsia" w:hint="eastAsia"/>
                  <w:sz w:val="18"/>
                  <w:lang w:eastAsia="ko-KR"/>
                </w:rPr>
                <w:t>0</w:t>
              </w:r>
              <w:r>
                <w:rPr>
                  <w:rFonts w:eastAsiaTheme="minorEastAsia"/>
                  <w:sz w:val="18"/>
                  <w:lang w:eastAsia="ko-KR"/>
                </w:rPr>
                <w:t>, 1</w:t>
              </w:r>
            </w:moveTo>
          </w:p>
        </w:tc>
      </w:tr>
    </w:tbl>
    <w:p w14:paraId="01A7C8E2" w14:textId="137F9719" w:rsidR="0088492D" w:rsidRDefault="0088492D" w:rsidP="0088492D">
      <w:pPr>
        <w:pStyle w:val="a3"/>
        <w:spacing w:before="10"/>
        <w:ind w:right="220"/>
        <w:rPr>
          <w:ins w:id="5273" w:author="USER" w:date="2024-04-08T14:30:00Z"/>
          <w:b w:val="0"/>
          <w:sz w:val="24"/>
        </w:rPr>
      </w:pPr>
    </w:p>
    <w:p w14:paraId="20D4537B" w14:textId="77777777" w:rsidR="0088492D" w:rsidRDefault="0088492D">
      <w:pPr>
        <w:rPr>
          <w:ins w:id="5274" w:author="USER" w:date="2024-04-08T14:30:00Z"/>
          <w:sz w:val="24"/>
          <w:szCs w:val="20"/>
        </w:rPr>
      </w:pPr>
      <w:ins w:id="5275" w:author="USER" w:date="2024-04-08T14:30:00Z">
        <w:r>
          <w:rPr>
            <w:b/>
            <w:sz w:val="24"/>
          </w:rPr>
          <w:br w:type="page"/>
        </w:r>
      </w:ins>
    </w:p>
    <w:p w14:paraId="137B0E12" w14:textId="77777777" w:rsidR="0088492D" w:rsidRDefault="0088492D" w:rsidP="0088492D">
      <w:pPr>
        <w:pStyle w:val="a3"/>
        <w:spacing w:before="10"/>
        <w:ind w:right="220"/>
        <w:rPr>
          <w:ins w:id="5276" w:author="USER" w:date="2024-04-08T14:30:00Z"/>
          <w:b w:val="0"/>
          <w:sz w:val="24"/>
        </w:rPr>
      </w:pPr>
    </w:p>
    <w:p w14:paraId="72D78501" w14:textId="77777777" w:rsidR="0088492D" w:rsidRDefault="0088492D" w:rsidP="0088492D">
      <w:pPr>
        <w:pStyle w:val="2"/>
        <w:numPr>
          <w:ilvl w:val="1"/>
          <w:numId w:val="16"/>
        </w:numPr>
        <w:rPr>
          <w:ins w:id="5277" w:author="USER" w:date="2024-04-08T14:30:00Z"/>
        </w:rPr>
      </w:pPr>
      <w:ins w:id="5278" w:author="USER" w:date="2024-04-08T14:30:00Z">
        <w:r>
          <w:t>Print</w:t>
        </w:r>
        <w:r>
          <w:rPr>
            <w:spacing w:val="-1"/>
          </w:rPr>
          <w:t xml:space="preserve"> </w:t>
        </w:r>
        <w:r>
          <w:t>Size</w:t>
        </w:r>
      </w:ins>
    </w:p>
    <w:p w14:paraId="5116679B" w14:textId="77777777" w:rsidR="0088492D" w:rsidRDefault="0088492D" w:rsidP="0088492D">
      <w:pPr>
        <w:pStyle w:val="a3"/>
        <w:spacing w:before="5"/>
        <w:ind w:right="220"/>
        <w:rPr>
          <w:ins w:id="5279" w:author="USER" w:date="2024-04-08T14:30:00Z"/>
          <w:b w:val="0"/>
          <w:sz w:val="22"/>
        </w:rPr>
      </w:pPr>
    </w:p>
    <w:p w14:paraId="6391830B" w14:textId="77777777" w:rsidR="0088492D" w:rsidRDefault="0088492D" w:rsidP="0088492D">
      <w:pPr>
        <w:pStyle w:val="a3"/>
        <w:ind w:right="220"/>
        <w:rPr>
          <w:ins w:id="5280" w:author="USER" w:date="2024-04-08T14:30:00Z"/>
        </w:rPr>
      </w:pPr>
      <w:ins w:id="5281" w:author="USER" w:date="2024-04-08T14:30:00Z">
        <w:r>
          <w:t>Definition:</w:t>
        </w:r>
        <w:r>
          <w:rPr>
            <w:b w:val="0"/>
            <w:bCs/>
          </w:rPr>
          <w:t xml:space="preserve"> Size of nautical paper charts.</w:t>
        </w:r>
      </w:ins>
    </w:p>
    <w:p w14:paraId="605D1FC0" w14:textId="77777777" w:rsidR="0088492D" w:rsidRDefault="0088492D" w:rsidP="0088492D">
      <w:pPr>
        <w:pStyle w:val="a3"/>
        <w:spacing w:before="7"/>
        <w:ind w:right="220"/>
        <w:rPr>
          <w:ins w:id="5282" w:author="USER" w:date="2024-04-08T14:30:00Z"/>
          <w:sz w:val="22"/>
        </w:rPr>
      </w:pPr>
    </w:p>
    <w:p w14:paraId="6F97F206" w14:textId="77777777" w:rsidR="0088492D" w:rsidRDefault="0088492D" w:rsidP="0088492D">
      <w:pPr>
        <w:ind w:left="196" w:right="196"/>
        <w:rPr>
          <w:ins w:id="5283" w:author="USER" w:date="2024-04-08T14:30:00Z"/>
          <w:sz w:val="20"/>
        </w:rPr>
      </w:pPr>
      <w:ins w:id="5284" w:author="USER" w:date="2024-04-08T14:30:00Z">
        <w:r>
          <w:rPr>
            <w:b/>
            <w:sz w:val="20"/>
          </w:rPr>
          <w:t xml:space="preserve">CamelCase: </w:t>
        </w:r>
        <w:r>
          <w:rPr>
            <w:sz w:val="20"/>
          </w:rPr>
          <w:t>printSize</w:t>
        </w:r>
      </w:ins>
    </w:p>
    <w:p w14:paraId="332CB1E3" w14:textId="77777777" w:rsidR="0088492D" w:rsidRDefault="0088492D" w:rsidP="0088492D">
      <w:pPr>
        <w:pStyle w:val="a3"/>
        <w:spacing w:before="4"/>
        <w:ind w:right="220"/>
        <w:rPr>
          <w:ins w:id="5285" w:author="USER" w:date="2024-04-08T14:30:00Z"/>
          <w:sz w:val="22"/>
        </w:rPr>
      </w:pPr>
    </w:p>
    <w:p w14:paraId="54B125E8" w14:textId="77777777" w:rsidR="0088492D" w:rsidRDefault="0088492D" w:rsidP="0088492D">
      <w:pPr>
        <w:pStyle w:val="a3"/>
        <w:ind w:right="220"/>
        <w:rPr>
          <w:ins w:id="5286" w:author="USER" w:date="2024-04-08T14:30:00Z"/>
        </w:rPr>
      </w:pPr>
      <w:ins w:id="5287" w:author="USER" w:date="2024-04-08T14:30:00Z">
        <w:r>
          <w:t>Alias:</w:t>
        </w:r>
      </w:ins>
    </w:p>
    <w:p w14:paraId="2B082A52" w14:textId="77777777" w:rsidR="0088492D" w:rsidRDefault="0088492D" w:rsidP="0088492D">
      <w:pPr>
        <w:pStyle w:val="a3"/>
        <w:spacing w:before="7"/>
        <w:ind w:right="220"/>
        <w:rPr>
          <w:ins w:id="5288" w:author="USER" w:date="2024-04-08T14:30:00Z"/>
          <w:b w:val="0"/>
          <w:sz w:val="22"/>
        </w:rPr>
      </w:pPr>
    </w:p>
    <w:p w14:paraId="734C5AFC" w14:textId="77777777" w:rsidR="0088492D" w:rsidRDefault="0088492D" w:rsidP="0088492D">
      <w:pPr>
        <w:ind w:left="196" w:right="196"/>
        <w:rPr>
          <w:ins w:id="5289" w:author="USER" w:date="2024-04-08T14:30:00Z"/>
          <w:sz w:val="20"/>
        </w:rPr>
      </w:pPr>
      <w:ins w:id="5290" w:author="USER" w:date="2024-04-08T14:30:00Z">
        <w:r>
          <w:rPr>
            <w:b/>
            <w:sz w:val="20"/>
          </w:rPr>
          <w:t xml:space="preserve">Remarks: </w:t>
        </w:r>
        <w:r>
          <w:rPr>
            <w:sz w:val="20"/>
          </w:rPr>
          <w:t>No remarks.</w:t>
        </w:r>
      </w:ins>
    </w:p>
    <w:p w14:paraId="534B7586" w14:textId="77777777" w:rsidR="0088492D" w:rsidRDefault="0088492D" w:rsidP="0088492D">
      <w:pPr>
        <w:pStyle w:val="a3"/>
        <w:ind w:right="220"/>
        <w:rPr>
          <w:ins w:id="5291" w:author="USER" w:date="2024-04-08T14:30:00Z"/>
          <w:sz w:val="22"/>
        </w:rPr>
      </w:pPr>
    </w:p>
    <w:p w14:paraId="10E878D0" w14:textId="77777777" w:rsidR="0088492D" w:rsidRDefault="0088492D" w:rsidP="0088492D">
      <w:pPr>
        <w:pStyle w:val="a3"/>
        <w:ind w:right="220"/>
        <w:rPr>
          <w:ins w:id="5292" w:author="USER" w:date="2024-04-08T14:30:00Z"/>
          <w:sz w:val="22"/>
        </w:rPr>
      </w:pPr>
    </w:p>
    <w:p w14:paraId="416F82F4" w14:textId="77777777" w:rsidR="0088492D" w:rsidRDefault="0088492D" w:rsidP="0088492D">
      <w:pPr>
        <w:pStyle w:val="a3"/>
        <w:spacing w:before="9"/>
        <w:ind w:right="220"/>
        <w:rPr>
          <w:ins w:id="5293" w:author="USER" w:date="2024-04-08T14:30:00Z"/>
          <w:sz w:val="31"/>
        </w:rPr>
      </w:pPr>
    </w:p>
    <w:p w14:paraId="6DFF97BD" w14:textId="77777777" w:rsidR="0088492D" w:rsidRDefault="0088492D" w:rsidP="0088492D">
      <w:pPr>
        <w:pStyle w:val="a3"/>
        <w:ind w:right="220"/>
        <w:rPr>
          <w:ins w:id="5294" w:author="USER" w:date="2024-04-08T14:30:00Z"/>
        </w:rPr>
      </w:pPr>
      <w:ins w:id="5295" w:author="USER" w:date="2024-04-08T14:30:00Z">
        <w:r>
          <w:t>SubAttribute Bindings:</w:t>
        </w:r>
      </w:ins>
    </w:p>
    <w:p w14:paraId="016D2A58" w14:textId="77777777" w:rsidR="0088492D" w:rsidRDefault="0088492D" w:rsidP="0088492D">
      <w:pPr>
        <w:pStyle w:val="a3"/>
        <w:spacing w:before="9" w:after="1"/>
        <w:ind w:right="220"/>
        <w:rPr>
          <w:ins w:id="5296"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751CE36D" w14:textId="77777777" w:rsidTr="0061406B">
        <w:trPr>
          <w:trHeight w:val="737"/>
          <w:ins w:id="5297" w:author="USER" w:date="2024-04-08T14:30:00Z"/>
        </w:trPr>
        <w:tc>
          <w:tcPr>
            <w:tcW w:w="3356" w:type="dxa"/>
            <w:shd w:val="clear" w:color="auto" w:fill="FFF1CC"/>
          </w:tcPr>
          <w:p w14:paraId="53FE2F09" w14:textId="77777777" w:rsidR="0088492D" w:rsidRDefault="0088492D" w:rsidP="0061406B">
            <w:pPr>
              <w:pStyle w:val="TableParagraph"/>
              <w:spacing w:before="9"/>
              <w:ind w:left="196" w:right="196"/>
              <w:rPr>
                <w:ins w:id="5298" w:author="USER" w:date="2024-04-08T14:30:00Z"/>
                <w:b/>
                <w:sz w:val="20"/>
              </w:rPr>
            </w:pPr>
          </w:p>
          <w:p w14:paraId="595F4788" w14:textId="77777777" w:rsidR="0088492D" w:rsidRDefault="0088492D" w:rsidP="0061406B">
            <w:pPr>
              <w:pStyle w:val="TableParagraph"/>
              <w:spacing w:before="0"/>
              <w:ind w:left="196" w:right="196"/>
              <w:rPr>
                <w:ins w:id="5299" w:author="USER" w:date="2024-04-08T14:30:00Z"/>
                <w:b/>
                <w:sz w:val="20"/>
              </w:rPr>
            </w:pPr>
            <w:ins w:id="5300" w:author="USER" w:date="2024-04-08T14:30:00Z">
              <w:r>
                <w:rPr>
                  <w:b/>
                  <w:sz w:val="20"/>
                </w:rPr>
                <w:t>S-10x Attribute</w:t>
              </w:r>
            </w:ins>
          </w:p>
        </w:tc>
        <w:tc>
          <w:tcPr>
            <w:tcW w:w="1677" w:type="dxa"/>
            <w:shd w:val="clear" w:color="auto" w:fill="FFF1CC"/>
          </w:tcPr>
          <w:p w14:paraId="37481ADA" w14:textId="77777777" w:rsidR="0088492D" w:rsidRDefault="0088492D" w:rsidP="0061406B">
            <w:pPr>
              <w:pStyle w:val="TableParagraph"/>
              <w:spacing w:before="114"/>
              <w:ind w:left="196" w:right="196"/>
              <w:rPr>
                <w:ins w:id="5301" w:author="USER" w:date="2024-04-08T14:30:00Z"/>
                <w:b/>
                <w:sz w:val="20"/>
              </w:rPr>
            </w:pPr>
            <w:ins w:id="5302" w:author="USER" w:date="2024-04-08T14:30:00Z">
              <w:r>
                <w:rPr>
                  <w:b/>
                  <w:sz w:val="20"/>
                </w:rPr>
                <w:t>S-57</w:t>
              </w:r>
            </w:ins>
          </w:p>
          <w:p w14:paraId="643AECFE" w14:textId="77777777" w:rsidR="0088492D" w:rsidRDefault="0088492D" w:rsidP="0061406B">
            <w:pPr>
              <w:pStyle w:val="TableParagraph"/>
              <w:spacing w:before="20"/>
              <w:ind w:left="196" w:right="196"/>
              <w:rPr>
                <w:ins w:id="5303" w:author="USER" w:date="2024-04-08T14:30:00Z"/>
                <w:b/>
                <w:sz w:val="20"/>
              </w:rPr>
            </w:pPr>
            <w:ins w:id="5304" w:author="USER" w:date="2024-04-08T14:30:00Z">
              <w:r>
                <w:rPr>
                  <w:b/>
                  <w:sz w:val="20"/>
                </w:rPr>
                <w:t>Acronym</w:t>
              </w:r>
            </w:ins>
          </w:p>
        </w:tc>
        <w:tc>
          <w:tcPr>
            <w:tcW w:w="2515" w:type="dxa"/>
            <w:shd w:val="clear" w:color="auto" w:fill="FFF1CC"/>
          </w:tcPr>
          <w:p w14:paraId="43A2B745" w14:textId="77777777" w:rsidR="0088492D" w:rsidRDefault="0088492D" w:rsidP="0061406B">
            <w:pPr>
              <w:pStyle w:val="TableParagraph"/>
              <w:spacing w:before="114" w:line="261" w:lineRule="auto"/>
              <w:ind w:left="196" w:right="196"/>
              <w:rPr>
                <w:ins w:id="5305" w:author="USER" w:date="2024-04-08T14:30:00Z"/>
                <w:b/>
                <w:sz w:val="20"/>
              </w:rPr>
            </w:pPr>
            <w:ins w:id="5306" w:author="USER" w:date="2024-04-08T14:30:00Z">
              <w:r>
                <w:rPr>
                  <w:b/>
                  <w:sz w:val="20"/>
                </w:rPr>
                <w:t>Allowable Encoding Value</w:t>
              </w:r>
            </w:ins>
          </w:p>
        </w:tc>
        <w:tc>
          <w:tcPr>
            <w:tcW w:w="840" w:type="dxa"/>
            <w:shd w:val="clear" w:color="auto" w:fill="FFF1CC"/>
          </w:tcPr>
          <w:p w14:paraId="545DBA97" w14:textId="77777777" w:rsidR="0088492D" w:rsidRDefault="0088492D" w:rsidP="0061406B">
            <w:pPr>
              <w:pStyle w:val="TableParagraph"/>
              <w:spacing w:before="9"/>
              <w:ind w:left="196" w:right="196"/>
              <w:rPr>
                <w:ins w:id="5307" w:author="USER" w:date="2024-04-08T14:30:00Z"/>
                <w:b/>
                <w:sz w:val="20"/>
              </w:rPr>
            </w:pPr>
          </w:p>
          <w:p w14:paraId="2ACC1B9B" w14:textId="77777777" w:rsidR="0088492D" w:rsidRDefault="0088492D" w:rsidP="0061406B">
            <w:pPr>
              <w:pStyle w:val="TableParagraph"/>
              <w:spacing w:before="0"/>
              <w:ind w:left="196" w:right="196"/>
              <w:rPr>
                <w:ins w:id="5308" w:author="USER" w:date="2024-04-08T14:30:00Z"/>
                <w:b/>
                <w:sz w:val="20"/>
              </w:rPr>
            </w:pPr>
            <w:ins w:id="5309" w:author="USER" w:date="2024-04-08T14:30:00Z">
              <w:r>
                <w:rPr>
                  <w:b/>
                  <w:sz w:val="20"/>
                </w:rPr>
                <w:t>Type</w:t>
              </w:r>
            </w:ins>
          </w:p>
        </w:tc>
        <w:tc>
          <w:tcPr>
            <w:tcW w:w="1677" w:type="dxa"/>
            <w:shd w:val="clear" w:color="auto" w:fill="FFF1CC"/>
          </w:tcPr>
          <w:p w14:paraId="734BE099" w14:textId="77777777" w:rsidR="0088492D" w:rsidRDefault="0088492D" w:rsidP="0061406B">
            <w:pPr>
              <w:pStyle w:val="TableParagraph"/>
              <w:spacing w:before="9"/>
              <w:ind w:left="196" w:right="196"/>
              <w:rPr>
                <w:ins w:id="5310" w:author="USER" w:date="2024-04-08T14:30:00Z"/>
                <w:b/>
                <w:sz w:val="20"/>
              </w:rPr>
            </w:pPr>
          </w:p>
          <w:p w14:paraId="40F43EE0" w14:textId="77777777" w:rsidR="0088492D" w:rsidRDefault="0088492D" w:rsidP="0061406B">
            <w:pPr>
              <w:pStyle w:val="TableParagraph"/>
              <w:spacing w:before="0"/>
              <w:ind w:left="196" w:right="196"/>
              <w:rPr>
                <w:ins w:id="5311" w:author="USER" w:date="2024-04-08T14:30:00Z"/>
                <w:b/>
                <w:sz w:val="20"/>
              </w:rPr>
            </w:pPr>
            <w:ins w:id="5312" w:author="USER" w:date="2024-04-08T14:30:00Z">
              <w:r>
                <w:rPr>
                  <w:b/>
                  <w:sz w:val="20"/>
                </w:rPr>
                <w:t>Multiplicity</w:t>
              </w:r>
            </w:ins>
          </w:p>
        </w:tc>
      </w:tr>
      <w:tr w:rsidR="0088492D" w14:paraId="3D82DAB2" w14:textId="77777777" w:rsidTr="0061406B">
        <w:trPr>
          <w:trHeight w:val="462"/>
          <w:ins w:id="5313" w:author="USER" w:date="2024-04-08T14:30:00Z"/>
        </w:trPr>
        <w:tc>
          <w:tcPr>
            <w:tcW w:w="3356" w:type="dxa"/>
          </w:tcPr>
          <w:p w14:paraId="704DB472" w14:textId="77777777" w:rsidR="0088492D" w:rsidRDefault="0088492D" w:rsidP="0061406B">
            <w:pPr>
              <w:pStyle w:val="TableParagraph"/>
              <w:ind w:leftChars="89" w:left="196" w:rightChars="89" w:right="196"/>
              <w:rPr>
                <w:ins w:id="5314" w:author="USER" w:date="2024-04-08T14:30:00Z"/>
                <w:rFonts w:eastAsiaTheme="minorEastAsia"/>
                <w:sz w:val="18"/>
                <w:lang w:eastAsia="ko-KR"/>
              </w:rPr>
            </w:pPr>
            <w:ins w:id="5315" w:author="USER" w:date="2024-04-08T14:30:00Z">
              <w:r>
                <w:rPr>
                  <w:rFonts w:eastAsiaTheme="minorEastAsia"/>
                  <w:sz w:val="18"/>
                  <w:lang w:eastAsia="ko-KR"/>
                </w:rPr>
                <w:t>ISO216</w:t>
              </w:r>
            </w:ins>
          </w:p>
        </w:tc>
        <w:tc>
          <w:tcPr>
            <w:tcW w:w="1677" w:type="dxa"/>
          </w:tcPr>
          <w:p w14:paraId="70107053" w14:textId="77777777" w:rsidR="0088492D" w:rsidRDefault="0088492D" w:rsidP="0061406B">
            <w:pPr>
              <w:pStyle w:val="TableParagraph"/>
              <w:spacing w:before="0"/>
              <w:ind w:left="196" w:right="196"/>
              <w:rPr>
                <w:ins w:id="5316" w:author="USER" w:date="2024-04-08T14:30:00Z"/>
                <w:rFonts w:ascii="Times New Roman"/>
                <w:sz w:val="18"/>
              </w:rPr>
            </w:pPr>
          </w:p>
        </w:tc>
        <w:tc>
          <w:tcPr>
            <w:tcW w:w="2515" w:type="dxa"/>
          </w:tcPr>
          <w:p w14:paraId="41B2042F" w14:textId="77777777" w:rsidR="0088492D" w:rsidRPr="00801538" w:rsidRDefault="0088492D" w:rsidP="0061406B">
            <w:pPr>
              <w:pStyle w:val="TableParagraph"/>
              <w:ind w:left="196" w:right="196"/>
              <w:rPr>
                <w:ins w:id="5317" w:author="USER" w:date="2024-04-08T14:30:00Z"/>
                <w:sz w:val="18"/>
                <w:szCs w:val="18"/>
              </w:rPr>
            </w:pPr>
            <w:ins w:id="5318" w:author="USER" w:date="2024-04-08T14:30:00Z">
              <w:r w:rsidRPr="00801538">
                <w:rPr>
                  <w:sz w:val="18"/>
                  <w:szCs w:val="18"/>
                </w:rPr>
                <w:t>1 : A0</w:t>
              </w:r>
            </w:ins>
          </w:p>
          <w:p w14:paraId="6557456E" w14:textId="77777777" w:rsidR="0088492D" w:rsidRPr="00801538" w:rsidRDefault="0088492D" w:rsidP="0061406B">
            <w:pPr>
              <w:pStyle w:val="TableParagraph"/>
              <w:ind w:left="196" w:right="196"/>
              <w:rPr>
                <w:ins w:id="5319" w:author="USER" w:date="2024-04-08T14:30:00Z"/>
                <w:sz w:val="18"/>
                <w:szCs w:val="18"/>
              </w:rPr>
            </w:pPr>
            <w:ins w:id="5320" w:author="USER" w:date="2024-04-08T14:30:00Z">
              <w:r w:rsidRPr="00801538">
                <w:rPr>
                  <w:sz w:val="18"/>
                  <w:szCs w:val="18"/>
                </w:rPr>
                <w:t>2 : A1</w:t>
              </w:r>
            </w:ins>
          </w:p>
          <w:p w14:paraId="600F7C4E" w14:textId="77777777" w:rsidR="0088492D" w:rsidRPr="00801538" w:rsidRDefault="0088492D" w:rsidP="0061406B">
            <w:pPr>
              <w:pStyle w:val="TableParagraph"/>
              <w:ind w:left="196" w:right="196"/>
              <w:rPr>
                <w:ins w:id="5321" w:author="USER" w:date="2024-04-08T14:30:00Z"/>
                <w:sz w:val="18"/>
                <w:szCs w:val="18"/>
              </w:rPr>
            </w:pPr>
            <w:ins w:id="5322" w:author="USER" w:date="2024-04-08T14:30:00Z">
              <w:r w:rsidRPr="00801538">
                <w:rPr>
                  <w:sz w:val="18"/>
                  <w:szCs w:val="18"/>
                </w:rPr>
                <w:t>3 : A2</w:t>
              </w:r>
            </w:ins>
          </w:p>
          <w:p w14:paraId="4D209307" w14:textId="77777777" w:rsidR="0088492D" w:rsidRPr="00801538" w:rsidRDefault="0088492D" w:rsidP="0061406B">
            <w:pPr>
              <w:pStyle w:val="TableParagraph"/>
              <w:ind w:left="196" w:right="196"/>
              <w:rPr>
                <w:ins w:id="5323" w:author="USER" w:date="2024-04-08T14:30:00Z"/>
                <w:sz w:val="18"/>
                <w:szCs w:val="18"/>
              </w:rPr>
            </w:pPr>
            <w:ins w:id="5324" w:author="USER" w:date="2024-04-08T14:30:00Z">
              <w:r w:rsidRPr="00801538">
                <w:rPr>
                  <w:sz w:val="18"/>
                  <w:szCs w:val="18"/>
                </w:rPr>
                <w:t>4 : A3</w:t>
              </w:r>
            </w:ins>
          </w:p>
          <w:p w14:paraId="75B55373" w14:textId="77777777" w:rsidR="0088492D" w:rsidRPr="00801538" w:rsidRDefault="0088492D" w:rsidP="0061406B">
            <w:pPr>
              <w:pStyle w:val="TableParagraph"/>
              <w:ind w:left="196" w:right="196"/>
              <w:rPr>
                <w:ins w:id="5325" w:author="USER" w:date="2024-04-08T14:30:00Z"/>
                <w:sz w:val="18"/>
                <w:szCs w:val="18"/>
              </w:rPr>
            </w:pPr>
            <w:ins w:id="5326" w:author="USER" w:date="2024-04-08T14:30:00Z">
              <w:r w:rsidRPr="00801538">
                <w:rPr>
                  <w:sz w:val="18"/>
                  <w:szCs w:val="18"/>
                </w:rPr>
                <w:t>5 : A4</w:t>
              </w:r>
            </w:ins>
          </w:p>
          <w:p w14:paraId="484F4FCC" w14:textId="77777777" w:rsidR="0088492D" w:rsidRPr="00801538" w:rsidRDefault="0088492D" w:rsidP="0061406B">
            <w:pPr>
              <w:pStyle w:val="TableParagraph"/>
              <w:ind w:left="196" w:right="196"/>
              <w:rPr>
                <w:ins w:id="5327" w:author="USER" w:date="2024-04-08T14:30:00Z"/>
                <w:sz w:val="18"/>
                <w:szCs w:val="18"/>
              </w:rPr>
            </w:pPr>
            <w:ins w:id="5328" w:author="USER" w:date="2024-04-08T14:30:00Z">
              <w:r w:rsidRPr="00801538">
                <w:rPr>
                  <w:sz w:val="18"/>
                  <w:szCs w:val="18"/>
                </w:rPr>
                <w:t>6 : A5</w:t>
              </w:r>
            </w:ins>
          </w:p>
          <w:p w14:paraId="25B52A0A" w14:textId="77777777" w:rsidR="0088492D" w:rsidRPr="00801538" w:rsidRDefault="0088492D" w:rsidP="0061406B">
            <w:pPr>
              <w:pStyle w:val="TableParagraph"/>
              <w:ind w:left="196" w:right="196"/>
              <w:rPr>
                <w:ins w:id="5329" w:author="USER" w:date="2024-04-08T14:30:00Z"/>
                <w:sz w:val="18"/>
                <w:szCs w:val="18"/>
              </w:rPr>
            </w:pPr>
            <w:ins w:id="5330" w:author="USER" w:date="2024-04-08T14:30:00Z">
              <w:r w:rsidRPr="00801538">
                <w:rPr>
                  <w:sz w:val="18"/>
                  <w:szCs w:val="18"/>
                </w:rPr>
                <w:t>7 : A6</w:t>
              </w:r>
            </w:ins>
          </w:p>
          <w:p w14:paraId="321A8ECF" w14:textId="77777777" w:rsidR="0088492D" w:rsidRDefault="0088492D" w:rsidP="0061406B">
            <w:pPr>
              <w:pStyle w:val="TableParagraph"/>
              <w:spacing w:before="0"/>
              <w:ind w:left="196" w:right="196"/>
              <w:rPr>
                <w:ins w:id="5331" w:author="USER" w:date="2024-04-08T14:30:00Z"/>
                <w:rFonts w:ascii="Times New Roman"/>
                <w:sz w:val="18"/>
              </w:rPr>
            </w:pPr>
            <w:ins w:id="5332" w:author="USER" w:date="2024-04-08T14:30:00Z">
              <w:r w:rsidRPr="00801538">
                <w:rPr>
                  <w:sz w:val="18"/>
                  <w:szCs w:val="18"/>
                </w:rPr>
                <w:t>8 : A7</w:t>
              </w:r>
              <w:r>
                <w:rPr>
                  <w:lang w:eastAsia="ko-KR"/>
                </w:rPr>
                <w:t xml:space="preserve"> </w:t>
              </w:r>
            </w:ins>
          </w:p>
        </w:tc>
        <w:tc>
          <w:tcPr>
            <w:tcW w:w="840" w:type="dxa"/>
          </w:tcPr>
          <w:p w14:paraId="3FE5787C" w14:textId="77777777" w:rsidR="0088492D" w:rsidRDefault="0088492D" w:rsidP="0061406B">
            <w:pPr>
              <w:pStyle w:val="TableParagraph"/>
              <w:ind w:left="196" w:right="196"/>
              <w:rPr>
                <w:ins w:id="5333" w:author="USER" w:date="2024-04-08T14:30:00Z"/>
                <w:rFonts w:eastAsiaTheme="minorEastAsia"/>
                <w:sz w:val="18"/>
                <w:lang w:eastAsia="ko-KR"/>
              </w:rPr>
            </w:pPr>
            <w:ins w:id="5334" w:author="USER" w:date="2024-04-08T14:30:00Z">
              <w:r>
                <w:rPr>
                  <w:rFonts w:eastAsiaTheme="minorEastAsia"/>
                  <w:sz w:val="18"/>
                  <w:lang w:eastAsia="ko-KR"/>
                </w:rPr>
                <w:t>EN</w:t>
              </w:r>
            </w:ins>
          </w:p>
        </w:tc>
        <w:tc>
          <w:tcPr>
            <w:tcW w:w="1677" w:type="dxa"/>
          </w:tcPr>
          <w:p w14:paraId="614C0C5B" w14:textId="77777777" w:rsidR="0088492D" w:rsidRDefault="0088492D" w:rsidP="0061406B">
            <w:pPr>
              <w:pStyle w:val="TableParagraph"/>
              <w:ind w:left="196" w:right="196"/>
              <w:rPr>
                <w:ins w:id="5335" w:author="USER" w:date="2024-04-08T14:30:00Z"/>
                <w:rFonts w:eastAsiaTheme="minorEastAsia"/>
                <w:sz w:val="18"/>
                <w:lang w:eastAsia="ko-KR"/>
              </w:rPr>
            </w:pPr>
            <w:ins w:id="5336" w:author="USER" w:date="2024-04-08T14:30:00Z">
              <w:r>
                <w:rPr>
                  <w:rFonts w:eastAsiaTheme="minorEastAsia" w:hint="eastAsia"/>
                  <w:sz w:val="18"/>
                  <w:lang w:eastAsia="ko-KR"/>
                </w:rPr>
                <w:t>0</w:t>
              </w:r>
              <w:r>
                <w:rPr>
                  <w:rFonts w:eastAsiaTheme="minorEastAsia"/>
                  <w:sz w:val="18"/>
                  <w:lang w:eastAsia="ko-KR"/>
                </w:rPr>
                <w:t>, 1</w:t>
              </w:r>
            </w:ins>
          </w:p>
        </w:tc>
      </w:tr>
      <w:tr w:rsidR="0088492D" w14:paraId="7F451A69" w14:textId="77777777" w:rsidTr="0061406B">
        <w:trPr>
          <w:trHeight w:val="462"/>
          <w:ins w:id="5337" w:author="USER" w:date="2024-04-08T14:30:00Z"/>
        </w:trPr>
        <w:tc>
          <w:tcPr>
            <w:tcW w:w="3356" w:type="dxa"/>
          </w:tcPr>
          <w:p w14:paraId="600CBE1F" w14:textId="77777777" w:rsidR="0088492D" w:rsidRDefault="0088492D" w:rsidP="0061406B">
            <w:pPr>
              <w:pStyle w:val="TableParagraph"/>
              <w:ind w:leftChars="89" w:left="196" w:rightChars="89" w:right="196"/>
              <w:rPr>
                <w:ins w:id="5338" w:author="USER" w:date="2024-04-08T14:30:00Z"/>
                <w:rFonts w:eastAsiaTheme="minorEastAsia"/>
                <w:sz w:val="18"/>
                <w:lang w:eastAsia="ko-KR"/>
              </w:rPr>
            </w:pPr>
            <w:ins w:id="5339" w:author="USER" w:date="2024-04-08T14:30:00Z">
              <w:r>
                <w:rPr>
                  <w:rFonts w:eastAsiaTheme="minorEastAsia" w:hint="eastAsia"/>
                  <w:sz w:val="18"/>
                  <w:lang w:eastAsia="ko-KR"/>
                </w:rPr>
                <w:t>C</w:t>
              </w:r>
              <w:r>
                <w:rPr>
                  <w:rFonts w:eastAsiaTheme="minorEastAsia"/>
                  <w:sz w:val="18"/>
                  <w:lang w:eastAsia="ko-KR"/>
                </w:rPr>
                <w:t>ustom Paper Size</w:t>
              </w:r>
            </w:ins>
          </w:p>
        </w:tc>
        <w:tc>
          <w:tcPr>
            <w:tcW w:w="1677" w:type="dxa"/>
          </w:tcPr>
          <w:p w14:paraId="63E694D5" w14:textId="77777777" w:rsidR="0088492D" w:rsidRDefault="0088492D" w:rsidP="0061406B">
            <w:pPr>
              <w:pStyle w:val="TableParagraph"/>
              <w:spacing w:before="0"/>
              <w:ind w:left="196" w:right="196"/>
              <w:rPr>
                <w:ins w:id="5340" w:author="USER" w:date="2024-04-08T14:30:00Z"/>
                <w:rFonts w:ascii="Times New Roman"/>
                <w:sz w:val="18"/>
              </w:rPr>
            </w:pPr>
          </w:p>
        </w:tc>
        <w:tc>
          <w:tcPr>
            <w:tcW w:w="2515" w:type="dxa"/>
          </w:tcPr>
          <w:p w14:paraId="1FE8ACF6" w14:textId="77777777" w:rsidR="0088492D" w:rsidRDefault="0088492D" w:rsidP="0061406B">
            <w:pPr>
              <w:pStyle w:val="TableParagraph"/>
              <w:spacing w:before="0"/>
              <w:ind w:left="196" w:right="196"/>
              <w:rPr>
                <w:ins w:id="5341" w:author="USER" w:date="2024-04-08T14:30:00Z"/>
                <w:rFonts w:ascii="Times New Roman"/>
                <w:sz w:val="18"/>
              </w:rPr>
            </w:pPr>
          </w:p>
        </w:tc>
        <w:tc>
          <w:tcPr>
            <w:tcW w:w="840" w:type="dxa"/>
          </w:tcPr>
          <w:p w14:paraId="3C401D54" w14:textId="77777777" w:rsidR="0088492D" w:rsidRDefault="0088492D" w:rsidP="0061406B">
            <w:pPr>
              <w:pStyle w:val="TableParagraph"/>
              <w:ind w:left="196" w:right="196"/>
              <w:rPr>
                <w:ins w:id="5342" w:author="USER" w:date="2024-04-08T14:30:00Z"/>
                <w:rFonts w:eastAsiaTheme="minorEastAsia"/>
                <w:sz w:val="18"/>
                <w:lang w:eastAsia="ko-KR"/>
              </w:rPr>
            </w:pPr>
            <w:ins w:id="5343" w:author="USER" w:date="2024-04-08T14:30:00Z">
              <w:r>
                <w:rPr>
                  <w:rFonts w:eastAsiaTheme="minorEastAsia" w:hint="eastAsia"/>
                  <w:sz w:val="18"/>
                  <w:lang w:eastAsia="ko-KR"/>
                </w:rPr>
                <w:t>C</w:t>
              </w:r>
            </w:ins>
          </w:p>
        </w:tc>
        <w:tc>
          <w:tcPr>
            <w:tcW w:w="1677" w:type="dxa"/>
          </w:tcPr>
          <w:p w14:paraId="02B1EFB1" w14:textId="77777777" w:rsidR="0088492D" w:rsidRDefault="0088492D" w:rsidP="0061406B">
            <w:pPr>
              <w:pStyle w:val="TableParagraph"/>
              <w:ind w:left="196" w:right="196"/>
              <w:rPr>
                <w:ins w:id="5344" w:author="USER" w:date="2024-04-08T14:30:00Z"/>
                <w:rFonts w:eastAsiaTheme="minorEastAsia"/>
                <w:sz w:val="18"/>
                <w:lang w:eastAsia="ko-KR"/>
              </w:rPr>
            </w:pPr>
            <w:ins w:id="5345" w:author="USER" w:date="2024-04-08T14:30:00Z">
              <w:r>
                <w:rPr>
                  <w:rFonts w:eastAsiaTheme="minorEastAsia" w:hint="eastAsia"/>
                  <w:sz w:val="18"/>
                  <w:lang w:eastAsia="ko-KR"/>
                </w:rPr>
                <w:t>0</w:t>
              </w:r>
              <w:r>
                <w:rPr>
                  <w:rFonts w:eastAsiaTheme="minorEastAsia"/>
                  <w:sz w:val="18"/>
                  <w:lang w:eastAsia="ko-KR"/>
                </w:rPr>
                <w:t>, 1</w:t>
              </w:r>
            </w:ins>
          </w:p>
        </w:tc>
      </w:tr>
      <w:tr w:rsidR="0088492D" w14:paraId="659C914F" w14:textId="77777777" w:rsidTr="0061406B">
        <w:trPr>
          <w:trHeight w:val="462"/>
          <w:ins w:id="5346" w:author="USER" w:date="2024-04-08T14:30:00Z"/>
        </w:trPr>
        <w:tc>
          <w:tcPr>
            <w:tcW w:w="3356" w:type="dxa"/>
          </w:tcPr>
          <w:p w14:paraId="1913286F" w14:textId="77777777" w:rsidR="0088492D" w:rsidRDefault="0088492D" w:rsidP="0061406B">
            <w:pPr>
              <w:pStyle w:val="TableParagraph"/>
              <w:ind w:leftChars="189" w:left="416" w:rightChars="89" w:right="196"/>
              <w:rPr>
                <w:ins w:id="5347" w:author="USER" w:date="2024-04-08T14:30:00Z"/>
                <w:rFonts w:eastAsiaTheme="minorEastAsia"/>
                <w:sz w:val="18"/>
                <w:lang w:eastAsia="ko-KR"/>
              </w:rPr>
            </w:pPr>
            <w:ins w:id="5348" w:author="USER" w:date="2024-04-08T14:30:00Z">
              <w:r>
                <w:rPr>
                  <w:rFonts w:eastAsiaTheme="minorEastAsia"/>
                  <w:sz w:val="18"/>
                  <w:lang w:eastAsia="ko-KR"/>
                </w:rPr>
                <w:t>X</w:t>
              </w:r>
            </w:ins>
          </w:p>
        </w:tc>
        <w:tc>
          <w:tcPr>
            <w:tcW w:w="1677" w:type="dxa"/>
          </w:tcPr>
          <w:p w14:paraId="0F02DF4D" w14:textId="77777777" w:rsidR="0088492D" w:rsidRDefault="0088492D" w:rsidP="0061406B">
            <w:pPr>
              <w:pStyle w:val="TableParagraph"/>
              <w:spacing w:before="0"/>
              <w:ind w:left="196" w:right="196"/>
              <w:rPr>
                <w:ins w:id="5349" w:author="USER" w:date="2024-04-08T14:30:00Z"/>
                <w:rFonts w:ascii="Times New Roman"/>
                <w:sz w:val="18"/>
              </w:rPr>
            </w:pPr>
          </w:p>
        </w:tc>
        <w:tc>
          <w:tcPr>
            <w:tcW w:w="2515" w:type="dxa"/>
          </w:tcPr>
          <w:p w14:paraId="7C3D508E" w14:textId="77777777" w:rsidR="0088492D" w:rsidRDefault="0088492D" w:rsidP="0061406B">
            <w:pPr>
              <w:pStyle w:val="TableParagraph"/>
              <w:spacing w:before="0"/>
              <w:ind w:left="196" w:right="196"/>
              <w:rPr>
                <w:ins w:id="5350" w:author="USER" w:date="2024-04-08T14:30:00Z"/>
                <w:rFonts w:ascii="Times New Roman"/>
                <w:sz w:val="18"/>
              </w:rPr>
            </w:pPr>
          </w:p>
        </w:tc>
        <w:tc>
          <w:tcPr>
            <w:tcW w:w="840" w:type="dxa"/>
          </w:tcPr>
          <w:p w14:paraId="574851A5" w14:textId="77777777" w:rsidR="0088492D" w:rsidRDefault="0088492D" w:rsidP="0061406B">
            <w:pPr>
              <w:pStyle w:val="TableParagraph"/>
              <w:ind w:left="196" w:right="196"/>
              <w:rPr>
                <w:ins w:id="5351" w:author="USER" w:date="2024-04-08T14:30:00Z"/>
                <w:rFonts w:eastAsiaTheme="minorEastAsia"/>
                <w:sz w:val="18"/>
                <w:lang w:eastAsia="ko-KR"/>
              </w:rPr>
            </w:pPr>
            <w:ins w:id="5352" w:author="USER" w:date="2024-04-08T14:30:00Z">
              <w:r>
                <w:rPr>
                  <w:rFonts w:eastAsiaTheme="minorEastAsia" w:hint="eastAsia"/>
                  <w:sz w:val="18"/>
                  <w:lang w:eastAsia="ko-KR"/>
                </w:rPr>
                <w:t>I</w:t>
              </w:r>
              <w:r>
                <w:rPr>
                  <w:rFonts w:eastAsiaTheme="minorEastAsia"/>
                  <w:sz w:val="18"/>
                  <w:lang w:eastAsia="ko-KR"/>
                </w:rPr>
                <w:t>N</w:t>
              </w:r>
            </w:ins>
          </w:p>
        </w:tc>
        <w:tc>
          <w:tcPr>
            <w:tcW w:w="1677" w:type="dxa"/>
          </w:tcPr>
          <w:p w14:paraId="0C70FCBD" w14:textId="77777777" w:rsidR="0088492D" w:rsidRDefault="0088492D" w:rsidP="0061406B">
            <w:pPr>
              <w:pStyle w:val="TableParagraph"/>
              <w:ind w:left="196" w:right="196"/>
              <w:rPr>
                <w:ins w:id="5353" w:author="USER" w:date="2024-04-08T14:30:00Z"/>
                <w:rFonts w:eastAsiaTheme="minorEastAsia"/>
                <w:sz w:val="18"/>
                <w:lang w:eastAsia="ko-KR"/>
              </w:rPr>
            </w:pPr>
            <w:ins w:id="5354" w:author="USER" w:date="2024-04-08T14:30:00Z">
              <w:r>
                <w:rPr>
                  <w:rFonts w:eastAsiaTheme="minorEastAsia" w:hint="eastAsia"/>
                  <w:sz w:val="18"/>
                  <w:lang w:eastAsia="ko-KR"/>
                </w:rPr>
                <w:t>1</w:t>
              </w:r>
              <w:r>
                <w:rPr>
                  <w:rFonts w:eastAsiaTheme="minorEastAsia"/>
                  <w:sz w:val="18"/>
                  <w:lang w:eastAsia="ko-KR"/>
                </w:rPr>
                <w:t>, 1</w:t>
              </w:r>
            </w:ins>
          </w:p>
        </w:tc>
      </w:tr>
      <w:tr w:rsidR="0088492D" w14:paraId="55247BF7" w14:textId="77777777" w:rsidTr="0061406B">
        <w:trPr>
          <w:trHeight w:val="462"/>
          <w:ins w:id="5355" w:author="USER" w:date="2024-04-08T14:30:00Z"/>
        </w:trPr>
        <w:tc>
          <w:tcPr>
            <w:tcW w:w="3356" w:type="dxa"/>
          </w:tcPr>
          <w:p w14:paraId="427F7BCF" w14:textId="77777777" w:rsidR="0088492D" w:rsidRDefault="0088492D" w:rsidP="0061406B">
            <w:pPr>
              <w:pStyle w:val="TableParagraph"/>
              <w:ind w:leftChars="189" w:left="416" w:rightChars="89" w:right="196"/>
              <w:rPr>
                <w:ins w:id="5356" w:author="USER" w:date="2024-04-08T14:30:00Z"/>
                <w:rFonts w:eastAsiaTheme="minorEastAsia"/>
                <w:sz w:val="18"/>
                <w:lang w:eastAsia="ko-KR"/>
              </w:rPr>
            </w:pPr>
            <w:ins w:id="5357" w:author="USER" w:date="2024-04-08T14:30:00Z">
              <w:r>
                <w:rPr>
                  <w:rFonts w:eastAsiaTheme="minorEastAsia"/>
                  <w:sz w:val="18"/>
                  <w:lang w:eastAsia="ko-KR"/>
                </w:rPr>
                <w:t>Y</w:t>
              </w:r>
            </w:ins>
          </w:p>
        </w:tc>
        <w:tc>
          <w:tcPr>
            <w:tcW w:w="1677" w:type="dxa"/>
          </w:tcPr>
          <w:p w14:paraId="2FBD948F" w14:textId="77777777" w:rsidR="0088492D" w:rsidRDefault="0088492D" w:rsidP="0061406B">
            <w:pPr>
              <w:pStyle w:val="TableParagraph"/>
              <w:spacing w:before="0"/>
              <w:ind w:left="196" w:right="196"/>
              <w:rPr>
                <w:ins w:id="5358" w:author="USER" w:date="2024-04-08T14:30:00Z"/>
                <w:rFonts w:ascii="Times New Roman"/>
                <w:sz w:val="18"/>
              </w:rPr>
            </w:pPr>
          </w:p>
        </w:tc>
        <w:tc>
          <w:tcPr>
            <w:tcW w:w="2515" w:type="dxa"/>
          </w:tcPr>
          <w:p w14:paraId="16F8FC0E" w14:textId="77777777" w:rsidR="0088492D" w:rsidRDefault="0088492D" w:rsidP="0061406B">
            <w:pPr>
              <w:pStyle w:val="TableParagraph"/>
              <w:spacing w:before="0"/>
              <w:ind w:left="196" w:right="196"/>
              <w:rPr>
                <w:ins w:id="5359" w:author="USER" w:date="2024-04-08T14:30:00Z"/>
                <w:rFonts w:ascii="Times New Roman"/>
                <w:sz w:val="18"/>
              </w:rPr>
            </w:pPr>
          </w:p>
        </w:tc>
        <w:tc>
          <w:tcPr>
            <w:tcW w:w="840" w:type="dxa"/>
          </w:tcPr>
          <w:p w14:paraId="68EA7136" w14:textId="77777777" w:rsidR="0088492D" w:rsidRDefault="0088492D" w:rsidP="0061406B">
            <w:pPr>
              <w:pStyle w:val="TableParagraph"/>
              <w:ind w:left="196" w:right="196"/>
              <w:rPr>
                <w:ins w:id="5360" w:author="USER" w:date="2024-04-08T14:30:00Z"/>
                <w:rFonts w:eastAsiaTheme="minorEastAsia"/>
                <w:sz w:val="18"/>
                <w:lang w:eastAsia="ko-KR"/>
              </w:rPr>
            </w:pPr>
            <w:ins w:id="5361" w:author="USER" w:date="2024-04-08T14:30:00Z">
              <w:r>
                <w:rPr>
                  <w:rFonts w:eastAsiaTheme="minorEastAsia" w:hint="eastAsia"/>
                  <w:sz w:val="18"/>
                  <w:lang w:eastAsia="ko-KR"/>
                </w:rPr>
                <w:t>I</w:t>
              </w:r>
              <w:r>
                <w:rPr>
                  <w:rFonts w:eastAsiaTheme="minorEastAsia"/>
                  <w:sz w:val="18"/>
                  <w:lang w:eastAsia="ko-KR"/>
                </w:rPr>
                <w:t>N</w:t>
              </w:r>
            </w:ins>
          </w:p>
        </w:tc>
        <w:tc>
          <w:tcPr>
            <w:tcW w:w="1677" w:type="dxa"/>
          </w:tcPr>
          <w:p w14:paraId="05061371" w14:textId="77777777" w:rsidR="0088492D" w:rsidRDefault="0088492D" w:rsidP="0061406B">
            <w:pPr>
              <w:pStyle w:val="TableParagraph"/>
              <w:ind w:left="196" w:right="196"/>
              <w:rPr>
                <w:ins w:id="5362" w:author="USER" w:date="2024-04-08T14:30:00Z"/>
                <w:rFonts w:eastAsiaTheme="minorEastAsia"/>
                <w:sz w:val="18"/>
                <w:lang w:eastAsia="ko-KR"/>
              </w:rPr>
            </w:pPr>
            <w:ins w:id="5363" w:author="USER" w:date="2024-04-08T14:30:00Z">
              <w:r>
                <w:rPr>
                  <w:rFonts w:eastAsiaTheme="minorEastAsia" w:hint="eastAsia"/>
                  <w:sz w:val="18"/>
                  <w:lang w:eastAsia="ko-KR"/>
                </w:rPr>
                <w:t>1</w:t>
              </w:r>
              <w:r>
                <w:rPr>
                  <w:rFonts w:eastAsiaTheme="minorEastAsia"/>
                  <w:sz w:val="18"/>
                  <w:lang w:eastAsia="ko-KR"/>
                </w:rPr>
                <w:t>, 1</w:t>
              </w:r>
            </w:ins>
          </w:p>
        </w:tc>
      </w:tr>
    </w:tbl>
    <w:p w14:paraId="73B4891F" w14:textId="77777777" w:rsidR="0088492D" w:rsidRDefault="0088492D" w:rsidP="0088492D">
      <w:pPr>
        <w:pStyle w:val="a3"/>
        <w:spacing w:before="10"/>
        <w:ind w:right="220"/>
        <w:rPr>
          <w:ins w:id="5364" w:author="USER" w:date="2024-04-08T14:30:00Z"/>
          <w:b w:val="0"/>
          <w:sz w:val="24"/>
        </w:rPr>
      </w:pPr>
    </w:p>
    <w:p w14:paraId="6FFD54A8" w14:textId="77777777" w:rsidR="0088492D" w:rsidRDefault="0088492D" w:rsidP="0088492D">
      <w:pPr>
        <w:pStyle w:val="a3"/>
        <w:spacing w:before="10"/>
        <w:ind w:right="220"/>
        <w:rPr>
          <w:ins w:id="5365" w:author="USER" w:date="2024-04-08T14:30:00Z"/>
          <w:b w:val="0"/>
          <w:sz w:val="24"/>
        </w:rPr>
      </w:pPr>
    </w:p>
    <w:p w14:paraId="0F1E2BB6" w14:textId="2E465543" w:rsidR="0088492D" w:rsidRDefault="0088492D">
      <w:pPr>
        <w:rPr>
          <w:ins w:id="5366" w:author="USER" w:date="2024-04-08T14:31:00Z"/>
          <w:sz w:val="24"/>
          <w:szCs w:val="20"/>
        </w:rPr>
      </w:pPr>
      <w:ins w:id="5367" w:author="USER" w:date="2024-04-08T14:31:00Z">
        <w:r>
          <w:rPr>
            <w:b/>
            <w:sz w:val="24"/>
          </w:rPr>
          <w:br w:type="page"/>
        </w:r>
      </w:ins>
    </w:p>
    <w:p w14:paraId="00123243" w14:textId="77777777" w:rsidR="0088492D" w:rsidRDefault="0088492D" w:rsidP="0088492D">
      <w:pPr>
        <w:pStyle w:val="a3"/>
        <w:spacing w:before="10"/>
        <w:ind w:right="220"/>
        <w:rPr>
          <w:ins w:id="5368" w:author="USER" w:date="2024-04-08T14:31:00Z"/>
          <w:b w:val="0"/>
          <w:sz w:val="24"/>
        </w:rPr>
      </w:pPr>
    </w:p>
    <w:p w14:paraId="551EF7B3" w14:textId="77777777" w:rsidR="0088492D" w:rsidRDefault="0088492D" w:rsidP="0088492D">
      <w:pPr>
        <w:pStyle w:val="2"/>
        <w:numPr>
          <w:ilvl w:val="1"/>
          <w:numId w:val="16"/>
        </w:numPr>
        <w:rPr>
          <w:ins w:id="5369" w:author="USER" w:date="2024-04-08T14:31:00Z"/>
        </w:rPr>
      </w:pPr>
      <w:ins w:id="5370" w:author="USER" w:date="2024-04-08T14:31:00Z">
        <w:r>
          <w:t>Product</w:t>
        </w:r>
        <w:r>
          <w:rPr>
            <w:spacing w:val="-1"/>
          </w:rPr>
          <w:t xml:space="preserve"> </w:t>
        </w:r>
        <w:r>
          <w:t>Specification</w:t>
        </w:r>
      </w:ins>
    </w:p>
    <w:p w14:paraId="2011732F" w14:textId="77777777" w:rsidR="0088492D" w:rsidRDefault="0088492D" w:rsidP="0088492D">
      <w:pPr>
        <w:pStyle w:val="a3"/>
        <w:spacing w:before="5"/>
        <w:ind w:right="220"/>
        <w:rPr>
          <w:ins w:id="5371" w:author="USER" w:date="2024-04-08T14:31:00Z"/>
          <w:b w:val="0"/>
          <w:sz w:val="22"/>
        </w:rPr>
      </w:pPr>
    </w:p>
    <w:p w14:paraId="587C9B6E" w14:textId="77777777" w:rsidR="0088492D" w:rsidRDefault="0088492D" w:rsidP="0088492D">
      <w:pPr>
        <w:pStyle w:val="a3"/>
        <w:ind w:right="220"/>
        <w:rPr>
          <w:ins w:id="5372" w:author="USER" w:date="2024-04-08T14:31:00Z"/>
        </w:rPr>
      </w:pPr>
      <w:ins w:id="5373" w:author="USER" w:date="2024-04-08T14:31:00Z">
        <w:r>
          <w:t xml:space="preserve">Definition: </w:t>
        </w:r>
        <w:r w:rsidRPr="00174A76">
          <w:rPr>
            <w:b w:val="0"/>
            <w:bCs/>
          </w:rPr>
          <w:t>Product standard name referenced when manufacturing nautical products.</w:t>
        </w:r>
      </w:ins>
    </w:p>
    <w:p w14:paraId="3F639E22" w14:textId="77777777" w:rsidR="0088492D" w:rsidRDefault="0088492D" w:rsidP="0088492D">
      <w:pPr>
        <w:pStyle w:val="a3"/>
        <w:spacing w:before="7"/>
        <w:ind w:right="220"/>
        <w:rPr>
          <w:ins w:id="5374" w:author="USER" w:date="2024-04-08T14:31:00Z"/>
          <w:sz w:val="22"/>
        </w:rPr>
      </w:pPr>
    </w:p>
    <w:p w14:paraId="6BB649A7" w14:textId="77777777" w:rsidR="0088492D" w:rsidRDefault="0088492D" w:rsidP="0088492D">
      <w:pPr>
        <w:ind w:left="196" w:right="196"/>
        <w:rPr>
          <w:ins w:id="5375" w:author="USER" w:date="2024-04-08T14:31:00Z"/>
          <w:sz w:val="20"/>
        </w:rPr>
      </w:pPr>
      <w:ins w:id="5376" w:author="USER" w:date="2024-04-08T14:31:00Z">
        <w:r>
          <w:rPr>
            <w:b/>
            <w:sz w:val="20"/>
          </w:rPr>
          <w:t xml:space="preserve">CamelCase: </w:t>
        </w:r>
        <w:r>
          <w:rPr>
            <w:sz w:val="20"/>
          </w:rPr>
          <w:t>productSpecification</w:t>
        </w:r>
      </w:ins>
    </w:p>
    <w:p w14:paraId="4B347A90" w14:textId="77777777" w:rsidR="0088492D" w:rsidRDefault="0088492D" w:rsidP="0088492D">
      <w:pPr>
        <w:pStyle w:val="a3"/>
        <w:spacing w:before="4"/>
        <w:ind w:right="220"/>
        <w:rPr>
          <w:ins w:id="5377" w:author="USER" w:date="2024-04-08T14:31:00Z"/>
          <w:sz w:val="22"/>
        </w:rPr>
      </w:pPr>
    </w:p>
    <w:p w14:paraId="374EB98F" w14:textId="77777777" w:rsidR="0088492D" w:rsidRDefault="0088492D" w:rsidP="0088492D">
      <w:pPr>
        <w:pStyle w:val="a3"/>
        <w:ind w:right="220"/>
        <w:rPr>
          <w:ins w:id="5378" w:author="USER" w:date="2024-04-08T14:31:00Z"/>
        </w:rPr>
      </w:pPr>
      <w:ins w:id="5379" w:author="USER" w:date="2024-04-08T14:31:00Z">
        <w:r>
          <w:t>Alias:</w:t>
        </w:r>
      </w:ins>
    </w:p>
    <w:p w14:paraId="62317538" w14:textId="77777777" w:rsidR="0088492D" w:rsidRDefault="0088492D" w:rsidP="0088492D">
      <w:pPr>
        <w:pStyle w:val="a3"/>
        <w:spacing w:before="7"/>
        <w:ind w:right="220"/>
        <w:rPr>
          <w:ins w:id="5380" w:author="USER" w:date="2024-04-08T14:31:00Z"/>
          <w:b w:val="0"/>
          <w:sz w:val="22"/>
        </w:rPr>
      </w:pPr>
    </w:p>
    <w:p w14:paraId="1E6AD01E" w14:textId="77777777" w:rsidR="0088492D" w:rsidRDefault="0088492D" w:rsidP="0088492D">
      <w:pPr>
        <w:ind w:left="196" w:right="196"/>
        <w:rPr>
          <w:ins w:id="5381" w:author="USER" w:date="2024-04-08T14:31:00Z"/>
          <w:sz w:val="20"/>
        </w:rPr>
      </w:pPr>
      <w:ins w:id="5382" w:author="USER" w:date="2024-04-08T14:31:00Z">
        <w:r>
          <w:rPr>
            <w:b/>
            <w:sz w:val="20"/>
          </w:rPr>
          <w:t xml:space="preserve">Remarks: </w:t>
        </w:r>
        <w:r>
          <w:rPr>
            <w:sz w:val="20"/>
          </w:rPr>
          <w:t>No remarks.</w:t>
        </w:r>
      </w:ins>
    </w:p>
    <w:p w14:paraId="02BEE286" w14:textId="77777777" w:rsidR="0088492D" w:rsidRDefault="0088492D" w:rsidP="0088492D">
      <w:pPr>
        <w:pStyle w:val="a3"/>
        <w:ind w:right="220"/>
        <w:rPr>
          <w:ins w:id="5383" w:author="USER" w:date="2024-04-08T14:31:00Z"/>
          <w:sz w:val="22"/>
        </w:rPr>
      </w:pPr>
    </w:p>
    <w:p w14:paraId="7004D710" w14:textId="77777777" w:rsidR="0088492D" w:rsidRDefault="0088492D" w:rsidP="0088492D">
      <w:pPr>
        <w:pStyle w:val="a3"/>
        <w:ind w:right="220"/>
        <w:rPr>
          <w:ins w:id="5384" w:author="USER" w:date="2024-04-08T14:31:00Z"/>
          <w:sz w:val="22"/>
        </w:rPr>
      </w:pPr>
    </w:p>
    <w:p w14:paraId="04BB7D5A" w14:textId="77777777" w:rsidR="0088492D" w:rsidRDefault="0088492D" w:rsidP="0088492D">
      <w:pPr>
        <w:pStyle w:val="a3"/>
        <w:spacing w:before="9"/>
        <w:ind w:right="220"/>
        <w:rPr>
          <w:ins w:id="5385" w:author="USER" w:date="2024-04-08T14:31:00Z"/>
          <w:sz w:val="31"/>
        </w:rPr>
      </w:pPr>
    </w:p>
    <w:p w14:paraId="27C4858B" w14:textId="77777777" w:rsidR="0088492D" w:rsidRDefault="0088492D" w:rsidP="0088492D">
      <w:pPr>
        <w:pStyle w:val="a3"/>
        <w:ind w:right="220"/>
        <w:rPr>
          <w:ins w:id="5386" w:author="USER" w:date="2024-04-08T14:31:00Z"/>
        </w:rPr>
      </w:pPr>
      <w:ins w:id="5387" w:author="USER" w:date="2024-04-08T14:31:00Z">
        <w:r>
          <w:t>SubAttribute Bindings:</w:t>
        </w:r>
      </w:ins>
    </w:p>
    <w:p w14:paraId="3943E08A" w14:textId="77777777" w:rsidR="0088492D" w:rsidRPr="00174A76" w:rsidRDefault="0088492D" w:rsidP="0088492D">
      <w:pPr>
        <w:pStyle w:val="a3"/>
        <w:ind w:right="220"/>
        <w:rPr>
          <w:ins w:id="5388" w:author="USER" w:date="2024-04-08T14:31: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20A51B82" w14:textId="77777777" w:rsidTr="0061406B">
        <w:trPr>
          <w:trHeight w:val="737"/>
          <w:ins w:id="5389" w:author="USER" w:date="2024-04-08T14:31:00Z"/>
        </w:trPr>
        <w:tc>
          <w:tcPr>
            <w:tcW w:w="3356" w:type="dxa"/>
            <w:shd w:val="clear" w:color="auto" w:fill="FFF1CC"/>
          </w:tcPr>
          <w:p w14:paraId="7C09ED10" w14:textId="77777777" w:rsidR="0088492D" w:rsidRDefault="0088492D" w:rsidP="0061406B">
            <w:pPr>
              <w:pStyle w:val="TableParagraph"/>
              <w:spacing w:before="9"/>
              <w:ind w:left="196" w:right="196"/>
              <w:rPr>
                <w:ins w:id="5390" w:author="USER" w:date="2024-04-08T14:31:00Z"/>
                <w:b/>
                <w:sz w:val="20"/>
              </w:rPr>
            </w:pPr>
          </w:p>
          <w:p w14:paraId="23D88456" w14:textId="77777777" w:rsidR="0088492D" w:rsidRDefault="0088492D" w:rsidP="0061406B">
            <w:pPr>
              <w:pStyle w:val="TableParagraph"/>
              <w:spacing w:before="0"/>
              <w:ind w:left="196" w:right="196"/>
              <w:rPr>
                <w:ins w:id="5391" w:author="USER" w:date="2024-04-08T14:31:00Z"/>
                <w:b/>
                <w:sz w:val="20"/>
              </w:rPr>
            </w:pPr>
            <w:ins w:id="5392" w:author="USER" w:date="2024-04-08T14:31:00Z">
              <w:r>
                <w:rPr>
                  <w:b/>
                  <w:sz w:val="20"/>
                </w:rPr>
                <w:t>S-10x Attribute</w:t>
              </w:r>
            </w:ins>
          </w:p>
        </w:tc>
        <w:tc>
          <w:tcPr>
            <w:tcW w:w="1677" w:type="dxa"/>
            <w:shd w:val="clear" w:color="auto" w:fill="FFF1CC"/>
          </w:tcPr>
          <w:p w14:paraId="4459A518" w14:textId="77777777" w:rsidR="0088492D" w:rsidRDefault="0088492D" w:rsidP="0061406B">
            <w:pPr>
              <w:pStyle w:val="TableParagraph"/>
              <w:spacing w:before="114"/>
              <w:ind w:left="196" w:right="196"/>
              <w:rPr>
                <w:ins w:id="5393" w:author="USER" w:date="2024-04-08T14:31:00Z"/>
                <w:b/>
                <w:sz w:val="20"/>
              </w:rPr>
            </w:pPr>
            <w:ins w:id="5394" w:author="USER" w:date="2024-04-08T14:31:00Z">
              <w:r>
                <w:rPr>
                  <w:b/>
                  <w:sz w:val="20"/>
                </w:rPr>
                <w:t>S-57</w:t>
              </w:r>
            </w:ins>
          </w:p>
          <w:p w14:paraId="3E1F58FE" w14:textId="77777777" w:rsidR="0088492D" w:rsidRDefault="0088492D" w:rsidP="0061406B">
            <w:pPr>
              <w:pStyle w:val="TableParagraph"/>
              <w:spacing w:before="20"/>
              <w:ind w:left="196" w:right="196"/>
              <w:rPr>
                <w:ins w:id="5395" w:author="USER" w:date="2024-04-08T14:31:00Z"/>
                <w:b/>
                <w:sz w:val="20"/>
              </w:rPr>
            </w:pPr>
            <w:ins w:id="5396" w:author="USER" w:date="2024-04-08T14:31:00Z">
              <w:r>
                <w:rPr>
                  <w:b/>
                  <w:sz w:val="20"/>
                </w:rPr>
                <w:t>Acronym</w:t>
              </w:r>
            </w:ins>
          </w:p>
        </w:tc>
        <w:tc>
          <w:tcPr>
            <w:tcW w:w="2515" w:type="dxa"/>
            <w:shd w:val="clear" w:color="auto" w:fill="FFF1CC"/>
          </w:tcPr>
          <w:p w14:paraId="53A5E8DB" w14:textId="77777777" w:rsidR="0088492D" w:rsidRDefault="0088492D" w:rsidP="0061406B">
            <w:pPr>
              <w:pStyle w:val="TableParagraph"/>
              <w:spacing w:before="114" w:line="261" w:lineRule="auto"/>
              <w:ind w:left="196" w:right="196"/>
              <w:rPr>
                <w:ins w:id="5397" w:author="USER" w:date="2024-04-08T14:31:00Z"/>
                <w:b/>
                <w:sz w:val="20"/>
              </w:rPr>
            </w:pPr>
            <w:ins w:id="5398" w:author="USER" w:date="2024-04-08T14:31:00Z">
              <w:r>
                <w:rPr>
                  <w:b/>
                  <w:sz w:val="20"/>
                </w:rPr>
                <w:t>Allowable Encoding Value</w:t>
              </w:r>
            </w:ins>
          </w:p>
        </w:tc>
        <w:tc>
          <w:tcPr>
            <w:tcW w:w="840" w:type="dxa"/>
            <w:shd w:val="clear" w:color="auto" w:fill="FFF1CC"/>
          </w:tcPr>
          <w:p w14:paraId="1EE2F892" w14:textId="77777777" w:rsidR="0088492D" w:rsidRDefault="0088492D" w:rsidP="0061406B">
            <w:pPr>
              <w:pStyle w:val="TableParagraph"/>
              <w:spacing w:before="9"/>
              <w:ind w:left="196" w:right="196"/>
              <w:rPr>
                <w:ins w:id="5399" w:author="USER" w:date="2024-04-08T14:31:00Z"/>
                <w:b/>
                <w:sz w:val="20"/>
              </w:rPr>
            </w:pPr>
          </w:p>
          <w:p w14:paraId="0466B8CF" w14:textId="77777777" w:rsidR="0088492D" w:rsidRDefault="0088492D" w:rsidP="0061406B">
            <w:pPr>
              <w:pStyle w:val="TableParagraph"/>
              <w:spacing w:before="0"/>
              <w:ind w:left="196" w:right="196"/>
              <w:rPr>
                <w:ins w:id="5400" w:author="USER" w:date="2024-04-08T14:31:00Z"/>
                <w:b/>
                <w:sz w:val="20"/>
              </w:rPr>
            </w:pPr>
            <w:ins w:id="5401" w:author="USER" w:date="2024-04-08T14:31:00Z">
              <w:r>
                <w:rPr>
                  <w:b/>
                  <w:sz w:val="20"/>
                </w:rPr>
                <w:t>Type</w:t>
              </w:r>
            </w:ins>
          </w:p>
        </w:tc>
        <w:tc>
          <w:tcPr>
            <w:tcW w:w="1677" w:type="dxa"/>
            <w:shd w:val="clear" w:color="auto" w:fill="FFF1CC"/>
          </w:tcPr>
          <w:p w14:paraId="73CC806A" w14:textId="77777777" w:rsidR="0088492D" w:rsidRDefault="0088492D" w:rsidP="0061406B">
            <w:pPr>
              <w:pStyle w:val="TableParagraph"/>
              <w:spacing w:before="9"/>
              <w:ind w:left="196" w:right="196"/>
              <w:rPr>
                <w:ins w:id="5402" w:author="USER" w:date="2024-04-08T14:31:00Z"/>
                <w:b/>
                <w:sz w:val="20"/>
              </w:rPr>
            </w:pPr>
          </w:p>
          <w:p w14:paraId="07674A96" w14:textId="77777777" w:rsidR="0088492D" w:rsidRDefault="0088492D" w:rsidP="0061406B">
            <w:pPr>
              <w:pStyle w:val="TableParagraph"/>
              <w:spacing w:before="0"/>
              <w:ind w:left="196" w:right="196"/>
              <w:rPr>
                <w:ins w:id="5403" w:author="USER" w:date="2024-04-08T14:31:00Z"/>
                <w:b/>
                <w:sz w:val="20"/>
              </w:rPr>
            </w:pPr>
            <w:ins w:id="5404" w:author="USER" w:date="2024-04-08T14:31:00Z">
              <w:r>
                <w:rPr>
                  <w:b/>
                  <w:sz w:val="20"/>
                </w:rPr>
                <w:t>Multiplicity</w:t>
              </w:r>
            </w:ins>
          </w:p>
        </w:tc>
      </w:tr>
      <w:tr w:rsidR="0088492D" w14:paraId="60D16958" w14:textId="77777777" w:rsidTr="0061406B">
        <w:trPr>
          <w:trHeight w:val="462"/>
          <w:ins w:id="5405" w:author="USER" w:date="2024-04-08T14:31:00Z"/>
        </w:trPr>
        <w:tc>
          <w:tcPr>
            <w:tcW w:w="3356" w:type="dxa"/>
          </w:tcPr>
          <w:p w14:paraId="791D1AD9" w14:textId="77777777" w:rsidR="0088492D" w:rsidRDefault="0088492D" w:rsidP="0061406B">
            <w:pPr>
              <w:pStyle w:val="TableParagraph"/>
              <w:ind w:left="196" w:right="196"/>
              <w:rPr>
                <w:ins w:id="5406" w:author="USER" w:date="2024-04-08T14:31:00Z"/>
                <w:sz w:val="18"/>
              </w:rPr>
            </w:pPr>
            <w:ins w:id="5407" w:author="USER" w:date="2024-04-08T14:31:00Z">
              <w:r>
                <w:rPr>
                  <w:sz w:val="18"/>
                </w:rPr>
                <w:t>Date</w:t>
              </w:r>
            </w:ins>
          </w:p>
        </w:tc>
        <w:tc>
          <w:tcPr>
            <w:tcW w:w="1677" w:type="dxa"/>
          </w:tcPr>
          <w:p w14:paraId="6C9BE1C1" w14:textId="77777777" w:rsidR="0088492D" w:rsidRDefault="0088492D" w:rsidP="0061406B">
            <w:pPr>
              <w:pStyle w:val="TableParagraph"/>
              <w:spacing w:before="0"/>
              <w:ind w:left="196" w:right="196"/>
              <w:rPr>
                <w:ins w:id="5408" w:author="USER" w:date="2024-04-08T14:31:00Z"/>
                <w:rFonts w:ascii="Times New Roman"/>
                <w:sz w:val="18"/>
              </w:rPr>
            </w:pPr>
          </w:p>
        </w:tc>
        <w:tc>
          <w:tcPr>
            <w:tcW w:w="2515" w:type="dxa"/>
          </w:tcPr>
          <w:p w14:paraId="33308ABF" w14:textId="77777777" w:rsidR="0088492D" w:rsidRDefault="0088492D" w:rsidP="0061406B">
            <w:pPr>
              <w:pStyle w:val="TableParagraph"/>
              <w:spacing w:before="0"/>
              <w:ind w:left="196" w:right="196"/>
              <w:rPr>
                <w:ins w:id="5409" w:author="USER" w:date="2024-04-08T14:31:00Z"/>
                <w:rFonts w:ascii="Times New Roman"/>
                <w:sz w:val="18"/>
              </w:rPr>
            </w:pPr>
          </w:p>
        </w:tc>
        <w:tc>
          <w:tcPr>
            <w:tcW w:w="840" w:type="dxa"/>
          </w:tcPr>
          <w:p w14:paraId="68478EEF" w14:textId="77777777" w:rsidR="0088492D" w:rsidRDefault="0088492D" w:rsidP="0061406B">
            <w:pPr>
              <w:pStyle w:val="TableParagraph"/>
              <w:ind w:left="196" w:right="196"/>
              <w:rPr>
                <w:ins w:id="5410" w:author="USER" w:date="2024-04-08T14:31:00Z"/>
                <w:sz w:val="18"/>
              </w:rPr>
            </w:pPr>
            <w:ins w:id="5411" w:author="USER" w:date="2024-04-08T14:31:00Z">
              <w:r>
                <w:rPr>
                  <w:sz w:val="18"/>
                </w:rPr>
                <w:t>DA</w:t>
              </w:r>
            </w:ins>
          </w:p>
        </w:tc>
        <w:tc>
          <w:tcPr>
            <w:tcW w:w="1677" w:type="dxa"/>
          </w:tcPr>
          <w:p w14:paraId="1C4366F4" w14:textId="77777777" w:rsidR="0088492D" w:rsidRDefault="0088492D" w:rsidP="0061406B">
            <w:pPr>
              <w:pStyle w:val="TableParagraph"/>
              <w:ind w:left="196" w:right="196"/>
              <w:rPr>
                <w:ins w:id="5412" w:author="USER" w:date="2024-04-08T14:31:00Z"/>
                <w:sz w:val="18"/>
              </w:rPr>
            </w:pPr>
            <w:ins w:id="5413" w:author="USER" w:date="2024-04-08T14:31:00Z">
              <w:r>
                <w:rPr>
                  <w:sz w:val="18"/>
                </w:rPr>
                <w:t>1, 1</w:t>
              </w:r>
            </w:ins>
          </w:p>
        </w:tc>
      </w:tr>
      <w:tr w:rsidR="0088492D" w14:paraId="4FB31D0E" w14:textId="77777777" w:rsidTr="0061406B">
        <w:trPr>
          <w:trHeight w:val="462"/>
          <w:ins w:id="5414" w:author="USER" w:date="2024-04-08T14:31:00Z"/>
        </w:trPr>
        <w:tc>
          <w:tcPr>
            <w:tcW w:w="3356" w:type="dxa"/>
          </w:tcPr>
          <w:p w14:paraId="5CC3327A" w14:textId="77777777" w:rsidR="0088492D" w:rsidRDefault="0088492D" w:rsidP="0061406B">
            <w:pPr>
              <w:pStyle w:val="TableParagraph"/>
              <w:ind w:left="196" w:right="196"/>
              <w:rPr>
                <w:ins w:id="5415" w:author="USER" w:date="2024-04-08T14:31:00Z"/>
                <w:sz w:val="18"/>
              </w:rPr>
            </w:pPr>
            <w:ins w:id="5416" w:author="USER" w:date="2024-04-08T14:31:00Z">
              <w:r>
                <w:rPr>
                  <w:sz w:val="18"/>
                </w:rPr>
                <w:t>ISSN</w:t>
              </w:r>
            </w:ins>
          </w:p>
        </w:tc>
        <w:tc>
          <w:tcPr>
            <w:tcW w:w="1677" w:type="dxa"/>
          </w:tcPr>
          <w:p w14:paraId="47746689" w14:textId="77777777" w:rsidR="0088492D" w:rsidRDefault="0088492D" w:rsidP="0061406B">
            <w:pPr>
              <w:pStyle w:val="TableParagraph"/>
              <w:spacing w:before="0"/>
              <w:ind w:left="196" w:right="196"/>
              <w:rPr>
                <w:ins w:id="5417" w:author="USER" w:date="2024-04-08T14:31:00Z"/>
                <w:rFonts w:ascii="Times New Roman"/>
                <w:sz w:val="18"/>
              </w:rPr>
            </w:pPr>
          </w:p>
        </w:tc>
        <w:tc>
          <w:tcPr>
            <w:tcW w:w="2515" w:type="dxa"/>
          </w:tcPr>
          <w:p w14:paraId="578E650B" w14:textId="77777777" w:rsidR="0088492D" w:rsidRDefault="0088492D" w:rsidP="0061406B">
            <w:pPr>
              <w:pStyle w:val="TableParagraph"/>
              <w:spacing w:before="0"/>
              <w:ind w:left="196" w:right="196"/>
              <w:rPr>
                <w:ins w:id="5418" w:author="USER" w:date="2024-04-08T14:31:00Z"/>
                <w:rFonts w:ascii="Times New Roman"/>
                <w:sz w:val="18"/>
              </w:rPr>
            </w:pPr>
          </w:p>
        </w:tc>
        <w:tc>
          <w:tcPr>
            <w:tcW w:w="840" w:type="dxa"/>
          </w:tcPr>
          <w:p w14:paraId="0CC73795" w14:textId="77777777" w:rsidR="0088492D" w:rsidRDefault="0088492D" w:rsidP="0061406B">
            <w:pPr>
              <w:pStyle w:val="TableParagraph"/>
              <w:ind w:left="196" w:right="196"/>
              <w:rPr>
                <w:ins w:id="5419" w:author="USER" w:date="2024-04-08T14:31:00Z"/>
                <w:sz w:val="18"/>
              </w:rPr>
            </w:pPr>
            <w:ins w:id="5420" w:author="USER" w:date="2024-04-08T14:31:00Z">
              <w:r>
                <w:rPr>
                  <w:sz w:val="18"/>
                </w:rPr>
                <w:t>TE</w:t>
              </w:r>
            </w:ins>
          </w:p>
        </w:tc>
        <w:tc>
          <w:tcPr>
            <w:tcW w:w="1677" w:type="dxa"/>
          </w:tcPr>
          <w:p w14:paraId="51AC07C6" w14:textId="77777777" w:rsidR="0088492D" w:rsidRDefault="0088492D" w:rsidP="0061406B">
            <w:pPr>
              <w:pStyle w:val="TableParagraph"/>
              <w:ind w:left="196" w:right="196"/>
              <w:rPr>
                <w:ins w:id="5421" w:author="USER" w:date="2024-04-08T14:31:00Z"/>
                <w:sz w:val="18"/>
              </w:rPr>
            </w:pPr>
            <w:ins w:id="5422" w:author="USER" w:date="2024-04-08T14:31:00Z">
              <w:r>
                <w:rPr>
                  <w:sz w:val="18"/>
                </w:rPr>
                <w:t>0, 1</w:t>
              </w:r>
            </w:ins>
          </w:p>
        </w:tc>
      </w:tr>
      <w:tr w:rsidR="0088492D" w14:paraId="7D96B4C2" w14:textId="77777777" w:rsidTr="0061406B">
        <w:trPr>
          <w:trHeight w:val="465"/>
          <w:ins w:id="5423" w:author="USER" w:date="2024-04-08T14:31:00Z"/>
        </w:trPr>
        <w:tc>
          <w:tcPr>
            <w:tcW w:w="3356" w:type="dxa"/>
          </w:tcPr>
          <w:p w14:paraId="256E9208" w14:textId="77777777" w:rsidR="0088492D" w:rsidRDefault="0088492D" w:rsidP="0061406B">
            <w:pPr>
              <w:pStyle w:val="TableParagraph"/>
              <w:spacing w:before="121"/>
              <w:ind w:left="196" w:right="196"/>
              <w:rPr>
                <w:ins w:id="5424" w:author="USER" w:date="2024-04-08T14:31:00Z"/>
                <w:sz w:val="18"/>
              </w:rPr>
            </w:pPr>
            <w:ins w:id="5425" w:author="USER" w:date="2024-04-08T14:31:00Z">
              <w:r>
                <w:rPr>
                  <w:sz w:val="18"/>
                </w:rPr>
                <w:t>Name</w:t>
              </w:r>
            </w:ins>
          </w:p>
        </w:tc>
        <w:tc>
          <w:tcPr>
            <w:tcW w:w="1677" w:type="dxa"/>
          </w:tcPr>
          <w:p w14:paraId="1DE4FE9F" w14:textId="77777777" w:rsidR="0088492D" w:rsidRDefault="0088492D" w:rsidP="0061406B">
            <w:pPr>
              <w:pStyle w:val="TableParagraph"/>
              <w:spacing w:before="0"/>
              <w:ind w:left="196" w:right="196"/>
              <w:rPr>
                <w:ins w:id="5426" w:author="USER" w:date="2024-04-08T14:31:00Z"/>
                <w:rFonts w:ascii="Times New Roman"/>
                <w:sz w:val="18"/>
              </w:rPr>
            </w:pPr>
          </w:p>
        </w:tc>
        <w:tc>
          <w:tcPr>
            <w:tcW w:w="2515" w:type="dxa"/>
          </w:tcPr>
          <w:p w14:paraId="7508D8B3" w14:textId="77777777" w:rsidR="0088492D" w:rsidRDefault="0088492D" w:rsidP="0061406B">
            <w:pPr>
              <w:pStyle w:val="TableParagraph"/>
              <w:spacing w:before="0"/>
              <w:ind w:left="196" w:right="196"/>
              <w:rPr>
                <w:ins w:id="5427" w:author="USER" w:date="2024-04-08T14:31:00Z"/>
                <w:rFonts w:ascii="Times New Roman"/>
                <w:sz w:val="18"/>
              </w:rPr>
            </w:pPr>
          </w:p>
        </w:tc>
        <w:tc>
          <w:tcPr>
            <w:tcW w:w="840" w:type="dxa"/>
          </w:tcPr>
          <w:p w14:paraId="6F6E3B0B" w14:textId="77777777" w:rsidR="0088492D" w:rsidRDefault="0088492D" w:rsidP="0061406B">
            <w:pPr>
              <w:pStyle w:val="TableParagraph"/>
              <w:spacing w:before="121"/>
              <w:ind w:left="196" w:right="196"/>
              <w:rPr>
                <w:ins w:id="5428" w:author="USER" w:date="2024-04-08T14:31:00Z"/>
                <w:sz w:val="18"/>
              </w:rPr>
            </w:pPr>
            <w:ins w:id="5429" w:author="USER" w:date="2024-04-08T14:31:00Z">
              <w:r>
                <w:rPr>
                  <w:sz w:val="18"/>
                </w:rPr>
                <w:t>TE</w:t>
              </w:r>
            </w:ins>
          </w:p>
        </w:tc>
        <w:tc>
          <w:tcPr>
            <w:tcW w:w="1677" w:type="dxa"/>
          </w:tcPr>
          <w:p w14:paraId="72DC041D" w14:textId="77777777" w:rsidR="0088492D" w:rsidRDefault="0088492D" w:rsidP="0061406B">
            <w:pPr>
              <w:pStyle w:val="TableParagraph"/>
              <w:spacing w:before="121"/>
              <w:ind w:left="196" w:right="196"/>
              <w:rPr>
                <w:ins w:id="5430" w:author="USER" w:date="2024-04-08T14:31:00Z"/>
                <w:sz w:val="18"/>
              </w:rPr>
            </w:pPr>
            <w:ins w:id="5431" w:author="USER" w:date="2024-04-08T14:31:00Z">
              <w:r>
                <w:rPr>
                  <w:sz w:val="18"/>
                </w:rPr>
                <w:t>1, 1</w:t>
              </w:r>
            </w:ins>
          </w:p>
        </w:tc>
      </w:tr>
      <w:tr w:rsidR="0088492D" w14:paraId="652E7F8D" w14:textId="77777777" w:rsidTr="0061406B">
        <w:trPr>
          <w:trHeight w:val="462"/>
          <w:ins w:id="5432" w:author="USER" w:date="2024-04-08T14:31:00Z"/>
        </w:trPr>
        <w:tc>
          <w:tcPr>
            <w:tcW w:w="3356" w:type="dxa"/>
          </w:tcPr>
          <w:p w14:paraId="19A169CB" w14:textId="77777777" w:rsidR="0088492D" w:rsidRDefault="0088492D" w:rsidP="0061406B">
            <w:pPr>
              <w:pStyle w:val="TableParagraph"/>
              <w:ind w:left="196" w:right="196"/>
              <w:rPr>
                <w:ins w:id="5433" w:author="USER" w:date="2024-04-08T14:31:00Z"/>
                <w:sz w:val="18"/>
              </w:rPr>
            </w:pPr>
            <w:ins w:id="5434" w:author="USER" w:date="2024-04-08T14:31:00Z">
              <w:r>
                <w:rPr>
                  <w:sz w:val="18"/>
                </w:rPr>
                <w:t>Version</w:t>
              </w:r>
            </w:ins>
          </w:p>
        </w:tc>
        <w:tc>
          <w:tcPr>
            <w:tcW w:w="1677" w:type="dxa"/>
          </w:tcPr>
          <w:p w14:paraId="60645933" w14:textId="77777777" w:rsidR="0088492D" w:rsidRDefault="0088492D" w:rsidP="0061406B">
            <w:pPr>
              <w:pStyle w:val="TableParagraph"/>
              <w:spacing w:before="0"/>
              <w:ind w:left="196" w:right="196"/>
              <w:rPr>
                <w:ins w:id="5435" w:author="USER" w:date="2024-04-08T14:31:00Z"/>
                <w:rFonts w:ascii="Times New Roman"/>
                <w:sz w:val="18"/>
              </w:rPr>
            </w:pPr>
          </w:p>
        </w:tc>
        <w:tc>
          <w:tcPr>
            <w:tcW w:w="2515" w:type="dxa"/>
          </w:tcPr>
          <w:p w14:paraId="04BEEC2C" w14:textId="77777777" w:rsidR="0088492D" w:rsidRDefault="0088492D" w:rsidP="0061406B">
            <w:pPr>
              <w:pStyle w:val="TableParagraph"/>
              <w:spacing w:before="0"/>
              <w:ind w:left="196" w:right="196"/>
              <w:rPr>
                <w:ins w:id="5436" w:author="USER" w:date="2024-04-08T14:31:00Z"/>
                <w:rFonts w:ascii="Times New Roman"/>
                <w:sz w:val="18"/>
              </w:rPr>
            </w:pPr>
          </w:p>
        </w:tc>
        <w:tc>
          <w:tcPr>
            <w:tcW w:w="840" w:type="dxa"/>
          </w:tcPr>
          <w:p w14:paraId="2B770404" w14:textId="77777777" w:rsidR="0088492D" w:rsidRDefault="0088492D" w:rsidP="0061406B">
            <w:pPr>
              <w:pStyle w:val="TableParagraph"/>
              <w:ind w:left="196" w:right="196"/>
              <w:rPr>
                <w:ins w:id="5437" w:author="USER" w:date="2024-04-08T14:31:00Z"/>
                <w:sz w:val="18"/>
              </w:rPr>
            </w:pPr>
            <w:ins w:id="5438" w:author="USER" w:date="2024-04-08T14:31:00Z">
              <w:r>
                <w:rPr>
                  <w:sz w:val="18"/>
                </w:rPr>
                <w:t>TE</w:t>
              </w:r>
            </w:ins>
          </w:p>
        </w:tc>
        <w:tc>
          <w:tcPr>
            <w:tcW w:w="1677" w:type="dxa"/>
          </w:tcPr>
          <w:p w14:paraId="0FE1D17E" w14:textId="77777777" w:rsidR="0088492D" w:rsidRDefault="0088492D" w:rsidP="0061406B">
            <w:pPr>
              <w:pStyle w:val="TableParagraph"/>
              <w:ind w:left="196" w:right="196"/>
              <w:rPr>
                <w:ins w:id="5439" w:author="USER" w:date="2024-04-08T14:31:00Z"/>
                <w:sz w:val="18"/>
              </w:rPr>
            </w:pPr>
            <w:ins w:id="5440" w:author="USER" w:date="2024-04-08T14:31:00Z">
              <w:r>
                <w:rPr>
                  <w:sz w:val="18"/>
                </w:rPr>
                <w:t>1, 1</w:t>
              </w:r>
            </w:ins>
          </w:p>
        </w:tc>
      </w:tr>
    </w:tbl>
    <w:p w14:paraId="43E02794" w14:textId="77777777" w:rsidR="0088492D" w:rsidRDefault="0088492D" w:rsidP="0088492D">
      <w:pPr>
        <w:pStyle w:val="a3"/>
        <w:spacing w:before="10"/>
        <w:ind w:right="220"/>
        <w:rPr>
          <w:ins w:id="5441" w:author="USER" w:date="2024-04-08T14:31:00Z"/>
          <w:b w:val="0"/>
          <w:sz w:val="24"/>
        </w:rPr>
      </w:pPr>
    </w:p>
    <w:p w14:paraId="095B2D10" w14:textId="77777777" w:rsidR="0088492D" w:rsidRDefault="0088492D" w:rsidP="0088492D">
      <w:pPr>
        <w:pStyle w:val="a3"/>
        <w:spacing w:before="10"/>
        <w:ind w:right="220"/>
        <w:rPr>
          <w:ins w:id="5442" w:author="USER" w:date="2024-04-08T14:31:00Z"/>
          <w:b w:val="0"/>
          <w:sz w:val="24"/>
        </w:rPr>
      </w:pPr>
    </w:p>
    <w:p w14:paraId="5B41B644" w14:textId="77777777" w:rsidR="0088492D" w:rsidRDefault="0088492D" w:rsidP="0088492D">
      <w:pPr>
        <w:pStyle w:val="a3"/>
        <w:spacing w:before="10"/>
        <w:ind w:right="220"/>
        <w:rPr>
          <w:moveTo w:id="5443" w:author="USER" w:date="2024-04-08T14:30:00Z"/>
          <w:b w:val="0"/>
          <w:sz w:val="24"/>
        </w:rPr>
      </w:pPr>
    </w:p>
    <w:moveToRangeEnd w:id="5116"/>
    <w:p w14:paraId="0D2F2EBF" w14:textId="3F7245A2" w:rsidR="00DD1496" w:rsidRDefault="00DD1496">
      <w:pPr>
        <w:rPr>
          <w:b/>
          <w:sz w:val="20"/>
          <w:szCs w:val="20"/>
        </w:rPr>
      </w:pPr>
      <w:r>
        <w:br w:type="page"/>
      </w:r>
    </w:p>
    <w:p w14:paraId="3127FBEE" w14:textId="17B4C340" w:rsidR="00263F8B" w:rsidDel="0088492D" w:rsidRDefault="00263F8B" w:rsidP="00263F8B">
      <w:pPr>
        <w:pStyle w:val="a3"/>
        <w:ind w:right="220"/>
        <w:rPr>
          <w:del w:id="5444" w:author="USER" w:date="2024-04-08T14:32:00Z"/>
        </w:rPr>
      </w:pPr>
    </w:p>
    <w:p w14:paraId="1E6D5E68" w14:textId="11AC64D3" w:rsidR="00B026F5" w:rsidDel="0088492D" w:rsidRDefault="00B026F5" w:rsidP="0088492D">
      <w:pPr>
        <w:pStyle w:val="2"/>
        <w:numPr>
          <w:ilvl w:val="1"/>
          <w:numId w:val="17"/>
        </w:numPr>
        <w:rPr>
          <w:del w:id="5445" w:author="USER" w:date="2024-04-08T14:32:00Z"/>
        </w:rPr>
      </w:pPr>
      <w:del w:id="5446" w:author="USER" w:date="2024-04-08T14:32:00Z">
        <w:r w:rsidDel="0088492D">
          <w:delText>Source</w:delText>
        </w:r>
        <w:r w:rsidDel="0088492D">
          <w:rPr>
            <w:spacing w:val="-1"/>
          </w:rPr>
          <w:delText xml:space="preserve"> </w:delText>
        </w:r>
        <w:r w:rsidDel="0088492D">
          <w:delText>Indication</w:delText>
        </w:r>
      </w:del>
    </w:p>
    <w:p w14:paraId="64CB771F" w14:textId="1DA4BD82" w:rsidR="00B026F5" w:rsidDel="0088492D" w:rsidRDefault="00B026F5" w:rsidP="00B026F5">
      <w:pPr>
        <w:pStyle w:val="a3"/>
        <w:spacing w:before="5"/>
        <w:ind w:right="220"/>
        <w:rPr>
          <w:del w:id="5447" w:author="USER" w:date="2024-04-08T14:32:00Z"/>
          <w:b w:val="0"/>
          <w:sz w:val="22"/>
        </w:rPr>
      </w:pPr>
    </w:p>
    <w:p w14:paraId="6CA5DB11" w14:textId="133DB1C5" w:rsidR="00B026F5" w:rsidDel="0088492D" w:rsidRDefault="00B026F5" w:rsidP="00B026F5">
      <w:pPr>
        <w:pStyle w:val="a3"/>
        <w:spacing w:line="264" w:lineRule="auto"/>
        <w:ind w:right="220"/>
        <w:rPr>
          <w:del w:id="5448" w:author="USER" w:date="2024-04-08T14:32:00Z"/>
        </w:rPr>
      </w:pPr>
      <w:del w:id="5449" w:author="USER" w:date="2024-04-08T14:32:00Z">
        <w:r w:rsidDel="0088492D">
          <w:delText xml:space="preserve">Definition: </w:delText>
        </w:r>
        <w:r w:rsidRPr="00B026F5" w:rsidDel="0088492D">
          <w:rPr>
            <w:b w:val="0"/>
            <w:bCs/>
          </w:rPr>
          <w:delText>Information about the source document, publication, or reference from which object data or textual material included or referenced in a dataset are derived.</w:delText>
        </w:r>
      </w:del>
    </w:p>
    <w:p w14:paraId="31D21037" w14:textId="40D9885D" w:rsidR="00B026F5" w:rsidDel="0088492D" w:rsidRDefault="00B026F5" w:rsidP="00B026F5">
      <w:pPr>
        <w:pStyle w:val="a3"/>
        <w:spacing w:before="1"/>
        <w:ind w:right="220"/>
        <w:rPr>
          <w:del w:id="5450" w:author="USER" w:date="2024-04-08T14:32:00Z"/>
        </w:rPr>
      </w:pPr>
    </w:p>
    <w:p w14:paraId="62C4DD54" w14:textId="70742819" w:rsidR="00B026F5" w:rsidDel="0088492D" w:rsidRDefault="00B026F5" w:rsidP="00B026F5">
      <w:pPr>
        <w:ind w:left="196" w:right="196"/>
        <w:rPr>
          <w:del w:id="5451" w:author="USER" w:date="2024-04-08T14:32:00Z"/>
          <w:sz w:val="20"/>
        </w:rPr>
      </w:pPr>
      <w:del w:id="5452" w:author="USER" w:date="2024-04-08T14:32:00Z">
        <w:r w:rsidDel="0088492D">
          <w:rPr>
            <w:b/>
            <w:sz w:val="20"/>
          </w:rPr>
          <w:delText xml:space="preserve">CamelCase: </w:delText>
        </w:r>
        <w:r w:rsidDel="0088492D">
          <w:rPr>
            <w:sz w:val="20"/>
          </w:rPr>
          <w:delText>sourceIndication</w:delText>
        </w:r>
      </w:del>
    </w:p>
    <w:p w14:paraId="356BC711" w14:textId="33333F31" w:rsidR="00B026F5" w:rsidDel="0088492D" w:rsidRDefault="00B026F5" w:rsidP="00B026F5">
      <w:pPr>
        <w:pStyle w:val="a3"/>
        <w:spacing w:before="7"/>
        <w:ind w:right="220"/>
        <w:rPr>
          <w:del w:id="5453" w:author="USER" w:date="2024-04-08T14:32:00Z"/>
          <w:sz w:val="22"/>
        </w:rPr>
      </w:pPr>
    </w:p>
    <w:p w14:paraId="02C0B211" w14:textId="7B7D9DDE" w:rsidR="00B026F5" w:rsidDel="0088492D" w:rsidRDefault="00B026F5" w:rsidP="00B026F5">
      <w:pPr>
        <w:pStyle w:val="a3"/>
        <w:ind w:right="220"/>
        <w:rPr>
          <w:del w:id="5454" w:author="USER" w:date="2024-04-08T14:32:00Z"/>
        </w:rPr>
      </w:pPr>
      <w:del w:id="5455" w:author="USER" w:date="2024-04-08T14:32:00Z">
        <w:r w:rsidDel="0088492D">
          <w:delText>Alias:</w:delText>
        </w:r>
      </w:del>
    </w:p>
    <w:p w14:paraId="357BF651" w14:textId="1D1E3C05" w:rsidR="00B026F5" w:rsidDel="0088492D" w:rsidRDefault="00B026F5" w:rsidP="00B026F5">
      <w:pPr>
        <w:pStyle w:val="a3"/>
        <w:spacing w:before="4"/>
        <w:ind w:right="220"/>
        <w:rPr>
          <w:del w:id="5456" w:author="USER" w:date="2024-04-08T14:32:00Z"/>
          <w:b w:val="0"/>
          <w:sz w:val="22"/>
        </w:rPr>
      </w:pPr>
    </w:p>
    <w:p w14:paraId="6FA5477C" w14:textId="5498EA7D" w:rsidR="00B026F5" w:rsidDel="0088492D" w:rsidRDefault="00B026F5" w:rsidP="00B026F5">
      <w:pPr>
        <w:pStyle w:val="a3"/>
        <w:ind w:right="220"/>
        <w:rPr>
          <w:del w:id="5457" w:author="USER" w:date="2024-04-08T14:32:00Z"/>
        </w:rPr>
      </w:pPr>
      <w:del w:id="5458" w:author="USER" w:date="2024-04-08T14:32:00Z">
        <w:r w:rsidDel="0088492D">
          <w:delText xml:space="preserve">Remarks: </w:delText>
        </w:r>
        <w:r w:rsidRPr="00B026F5" w:rsidDel="0088492D">
          <w:rPr>
            <w:b w:val="0"/>
            <w:bCs/>
          </w:rPr>
          <w:delText>Content of featureName is source authority name.</w:delText>
        </w:r>
      </w:del>
    </w:p>
    <w:p w14:paraId="32B44A85" w14:textId="0968AA0F" w:rsidR="00B026F5" w:rsidDel="0088492D" w:rsidRDefault="00B026F5" w:rsidP="00B026F5">
      <w:pPr>
        <w:pStyle w:val="a3"/>
        <w:ind w:right="220"/>
        <w:rPr>
          <w:del w:id="5459" w:author="USER" w:date="2024-04-08T14:32:00Z"/>
          <w:sz w:val="22"/>
        </w:rPr>
      </w:pPr>
    </w:p>
    <w:p w14:paraId="499BAE80" w14:textId="0F50C377" w:rsidR="00B026F5" w:rsidDel="0088492D" w:rsidRDefault="00B026F5" w:rsidP="00B026F5">
      <w:pPr>
        <w:pStyle w:val="a3"/>
        <w:ind w:right="220"/>
        <w:rPr>
          <w:del w:id="5460" w:author="USER" w:date="2024-04-08T14:32:00Z"/>
          <w:sz w:val="22"/>
        </w:rPr>
      </w:pPr>
    </w:p>
    <w:p w14:paraId="74824AB3" w14:textId="286760AF" w:rsidR="00B026F5" w:rsidDel="0088492D" w:rsidRDefault="00B026F5" w:rsidP="00B026F5">
      <w:pPr>
        <w:pStyle w:val="a3"/>
        <w:spacing w:before="9"/>
        <w:ind w:right="220"/>
        <w:rPr>
          <w:del w:id="5461" w:author="USER" w:date="2024-04-08T14:32:00Z"/>
          <w:sz w:val="31"/>
        </w:rPr>
      </w:pPr>
    </w:p>
    <w:p w14:paraId="4578ABF0" w14:textId="6B45B390" w:rsidR="00B026F5" w:rsidDel="0088492D" w:rsidRDefault="00B026F5" w:rsidP="00B026F5">
      <w:pPr>
        <w:pStyle w:val="a3"/>
        <w:ind w:right="220"/>
        <w:rPr>
          <w:del w:id="5462" w:author="USER" w:date="2024-04-08T14:32:00Z"/>
        </w:rPr>
      </w:pPr>
      <w:del w:id="5463" w:author="USER" w:date="2024-04-08T14:32:00Z">
        <w:r w:rsidDel="0088492D">
          <w:delText>SubAttribute Bindings:</w:delText>
        </w:r>
      </w:del>
    </w:p>
    <w:p w14:paraId="4168FA38" w14:textId="6C0694C5" w:rsidR="00B026F5" w:rsidDel="0088492D" w:rsidRDefault="00B026F5" w:rsidP="00B026F5">
      <w:pPr>
        <w:pStyle w:val="a3"/>
        <w:spacing w:before="10"/>
        <w:ind w:right="220"/>
        <w:rPr>
          <w:del w:id="5464"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B026F5" w:rsidDel="0088492D" w14:paraId="41280A0D" w14:textId="66B35BE5" w:rsidTr="00B026F5">
        <w:trPr>
          <w:trHeight w:val="736"/>
          <w:del w:id="5465" w:author="USER" w:date="2024-04-08T14:32:00Z"/>
        </w:trPr>
        <w:tc>
          <w:tcPr>
            <w:tcW w:w="3356" w:type="dxa"/>
            <w:shd w:val="clear" w:color="auto" w:fill="FFF1CC"/>
          </w:tcPr>
          <w:p w14:paraId="7353FCA0" w14:textId="53863457" w:rsidR="00B026F5" w:rsidDel="0088492D" w:rsidRDefault="00B026F5" w:rsidP="00B467B9">
            <w:pPr>
              <w:pStyle w:val="TableParagraph"/>
              <w:spacing w:before="10"/>
              <w:ind w:left="196" w:right="196"/>
              <w:rPr>
                <w:del w:id="5466" w:author="USER" w:date="2024-04-08T14:32:00Z"/>
                <w:b/>
                <w:sz w:val="20"/>
              </w:rPr>
            </w:pPr>
          </w:p>
          <w:p w14:paraId="780F6E7F" w14:textId="3F0E7CB1" w:rsidR="00B026F5" w:rsidDel="0088492D" w:rsidRDefault="00B026F5" w:rsidP="00B467B9">
            <w:pPr>
              <w:pStyle w:val="TableParagraph"/>
              <w:spacing w:before="0"/>
              <w:ind w:left="196" w:right="196"/>
              <w:rPr>
                <w:del w:id="5467" w:author="USER" w:date="2024-04-08T14:32:00Z"/>
                <w:b/>
                <w:sz w:val="20"/>
              </w:rPr>
            </w:pPr>
            <w:del w:id="5468" w:author="USER" w:date="2024-04-08T14:32:00Z">
              <w:r w:rsidDel="0088492D">
                <w:rPr>
                  <w:b/>
                  <w:sz w:val="20"/>
                </w:rPr>
                <w:delText>S-10x Attribute</w:delText>
              </w:r>
            </w:del>
          </w:p>
        </w:tc>
        <w:tc>
          <w:tcPr>
            <w:tcW w:w="1677" w:type="dxa"/>
            <w:shd w:val="clear" w:color="auto" w:fill="FFF1CC"/>
          </w:tcPr>
          <w:p w14:paraId="030EFF64" w14:textId="07608034" w:rsidR="00B026F5" w:rsidDel="0088492D" w:rsidRDefault="00B026F5" w:rsidP="00B467B9">
            <w:pPr>
              <w:pStyle w:val="TableParagraph"/>
              <w:spacing w:before="117"/>
              <w:ind w:left="196" w:right="196"/>
              <w:rPr>
                <w:del w:id="5469" w:author="USER" w:date="2024-04-08T14:32:00Z"/>
                <w:b/>
                <w:sz w:val="20"/>
              </w:rPr>
            </w:pPr>
            <w:del w:id="5470" w:author="USER" w:date="2024-04-08T14:32:00Z">
              <w:r w:rsidDel="0088492D">
                <w:rPr>
                  <w:b/>
                  <w:sz w:val="20"/>
                </w:rPr>
                <w:delText>S-57</w:delText>
              </w:r>
            </w:del>
          </w:p>
          <w:p w14:paraId="71685F8A" w14:textId="0670E338" w:rsidR="00B026F5" w:rsidDel="0088492D" w:rsidRDefault="00B026F5" w:rsidP="00B467B9">
            <w:pPr>
              <w:pStyle w:val="TableParagraph"/>
              <w:spacing w:before="18"/>
              <w:ind w:left="196" w:right="196"/>
              <w:rPr>
                <w:del w:id="5471" w:author="USER" w:date="2024-04-08T14:32:00Z"/>
                <w:b/>
                <w:sz w:val="20"/>
              </w:rPr>
            </w:pPr>
            <w:del w:id="5472" w:author="USER" w:date="2024-04-08T14:32:00Z">
              <w:r w:rsidDel="0088492D">
                <w:rPr>
                  <w:b/>
                  <w:sz w:val="20"/>
                </w:rPr>
                <w:delText>Acronym</w:delText>
              </w:r>
            </w:del>
          </w:p>
        </w:tc>
        <w:tc>
          <w:tcPr>
            <w:tcW w:w="2515" w:type="dxa"/>
            <w:shd w:val="clear" w:color="auto" w:fill="FFF1CC"/>
          </w:tcPr>
          <w:p w14:paraId="4C262486" w14:textId="57815410" w:rsidR="00B026F5" w:rsidDel="0088492D" w:rsidRDefault="00B026F5" w:rsidP="00B467B9">
            <w:pPr>
              <w:pStyle w:val="TableParagraph"/>
              <w:spacing w:before="117" w:line="259" w:lineRule="auto"/>
              <w:ind w:left="196" w:right="196"/>
              <w:rPr>
                <w:del w:id="5473" w:author="USER" w:date="2024-04-08T14:32:00Z"/>
                <w:b/>
                <w:sz w:val="20"/>
              </w:rPr>
            </w:pPr>
            <w:del w:id="5474" w:author="USER" w:date="2024-04-08T14:32:00Z">
              <w:r w:rsidDel="0088492D">
                <w:rPr>
                  <w:b/>
                  <w:sz w:val="20"/>
                </w:rPr>
                <w:delText>Allowable Encoding Value</w:delText>
              </w:r>
            </w:del>
          </w:p>
        </w:tc>
        <w:tc>
          <w:tcPr>
            <w:tcW w:w="980" w:type="dxa"/>
            <w:shd w:val="clear" w:color="auto" w:fill="FFF1CC"/>
          </w:tcPr>
          <w:p w14:paraId="6E540F1B" w14:textId="1782C7B3" w:rsidR="00B026F5" w:rsidDel="0088492D" w:rsidRDefault="00B026F5" w:rsidP="00B467B9">
            <w:pPr>
              <w:pStyle w:val="TableParagraph"/>
              <w:spacing w:before="10"/>
              <w:ind w:left="196" w:right="196"/>
              <w:rPr>
                <w:del w:id="5475" w:author="USER" w:date="2024-04-08T14:32:00Z"/>
                <w:b/>
                <w:sz w:val="20"/>
              </w:rPr>
            </w:pPr>
          </w:p>
          <w:p w14:paraId="29D46443" w14:textId="5565CC17" w:rsidR="00B026F5" w:rsidDel="0088492D" w:rsidRDefault="00B026F5" w:rsidP="00B467B9">
            <w:pPr>
              <w:pStyle w:val="TableParagraph"/>
              <w:spacing w:before="0"/>
              <w:ind w:left="196" w:right="196"/>
              <w:rPr>
                <w:del w:id="5476" w:author="USER" w:date="2024-04-08T14:32:00Z"/>
                <w:b/>
                <w:sz w:val="20"/>
              </w:rPr>
            </w:pPr>
            <w:del w:id="5477" w:author="USER" w:date="2024-04-08T14:32:00Z">
              <w:r w:rsidDel="0088492D">
                <w:rPr>
                  <w:b/>
                  <w:sz w:val="20"/>
                </w:rPr>
                <w:delText>Type</w:delText>
              </w:r>
            </w:del>
          </w:p>
        </w:tc>
        <w:tc>
          <w:tcPr>
            <w:tcW w:w="1537" w:type="dxa"/>
            <w:shd w:val="clear" w:color="auto" w:fill="FFF1CC"/>
          </w:tcPr>
          <w:p w14:paraId="54173614" w14:textId="3D5370D0" w:rsidR="00B026F5" w:rsidDel="0088492D" w:rsidRDefault="00B026F5" w:rsidP="00B467B9">
            <w:pPr>
              <w:pStyle w:val="TableParagraph"/>
              <w:spacing w:before="10"/>
              <w:ind w:left="196" w:right="196"/>
              <w:rPr>
                <w:del w:id="5478" w:author="USER" w:date="2024-04-08T14:32:00Z"/>
                <w:b/>
                <w:sz w:val="20"/>
              </w:rPr>
            </w:pPr>
          </w:p>
          <w:p w14:paraId="19829202" w14:textId="512DD78F" w:rsidR="00B026F5" w:rsidDel="0088492D" w:rsidRDefault="00B026F5" w:rsidP="00B467B9">
            <w:pPr>
              <w:pStyle w:val="TableParagraph"/>
              <w:spacing w:before="0"/>
              <w:ind w:left="196" w:right="196"/>
              <w:rPr>
                <w:del w:id="5479" w:author="USER" w:date="2024-04-08T14:32:00Z"/>
                <w:b/>
                <w:sz w:val="20"/>
              </w:rPr>
            </w:pPr>
            <w:del w:id="5480" w:author="USER" w:date="2024-04-08T14:32:00Z">
              <w:r w:rsidDel="0088492D">
                <w:rPr>
                  <w:b/>
                  <w:sz w:val="20"/>
                </w:rPr>
                <w:delText>Multiplicity</w:delText>
              </w:r>
            </w:del>
          </w:p>
        </w:tc>
      </w:tr>
      <w:tr w:rsidR="00B026F5" w:rsidDel="0088492D" w14:paraId="5DAB533F" w14:textId="1B044708" w:rsidTr="00B026F5">
        <w:trPr>
          <w:trHeight w:val="5850"/>
          <w:del w:id="5481" w:author="USER" w:date="2024-04-08T14:32:00Z"/>
        </w:trPr>
        <w:tc>
          <w:tcPr>
            <w:tcW w:w="3356" w:type="dxa"/>
          </w:tcPr>
          <w:p w14:paraId="38167ED2" w14:textId="6E043188" w:rsidR="00B026F5" w:rsidDel="0088492D" w:rsidRDefault="00B026F5" w:rsidP="00B467B9">
            <w:pPr>
              <w:pStyle w:val="TableParagraph"/>
              <w:spacing w:before="121"/>
              <w:ind w:left="196" w:right="196"/>
              <w:rPr>
                <w:del w:id="5482" w:author="USER" w:date="2024-04-08T14:32:00Z"/>
                <w:sz w:val="18"/>
              </w:rPr>
            </w:pPr>
            <w:del w:id="5483" w:author="USER" w:date="2024-04-08T14:32:00Z">
              <w:r w:rsidDel="0088492D">
                <w:rPr>
                  <w:sz w:val="18"/>
                </w:rPr>
                <w:delText>Category of Authority</w:delText>
              </w:r>
            </w:del>
          </w:p>
        </w:tc>
        <w:tc>
          <w:tcPr>
            <w:tcW w:w="1677" w:type="dxa"/>
          </w:tcPr>
          <w:p w14:paraId="520C1FEB" w14:textId="31ED26E4" w:rsidR="00B026F5" w:rsidDel="0088492D" w:rsidRDefault="00B026F5" w:rsidP="00B467B9">
            <w:pPr>
              <w:pStyle w:val="TableParagraph"/>
              <w:spacing w:before="0"/>
              <w:ind w:left="196" w:right="196"/>
              <w:rPr>
                <w:del w:id="5484" w:author="USER" w:date="2024-04-08T14:32:00Z"/>
                <w:rFonts w:ascii="Times New Roman"/>
                <w:sz w:val="18"/>
              </w:rPr>
            </w:pPr>
          </w:p>
        </w:tc>
        <w:tc>
          <w:tcPr>
            <w:tcW w:w="2515" w:type="dxa"/>
          </w:tcPr>
          <w:p w14:paraId="72D12BB6" w14:textId="1886B69F" w:rsidR="00B026F5" w:rsidRPr="001C26A5" w:rsidDel="0088492D" w:rsidRDefault="00B026F5" w:rsidP="00B026F5">
            <w:pPr>
              <w:pStyle w:val="TableParagraph"/>
              <w:ind w:left="196" w:right="196"/>
              <w:rPr>
                <w:del w:id="5485" w:author="USER" w:date="2024-04-08T14:32:00Z"/>
                <w:sz w:val="18"/>
                <w:szCs w:val="18"/>
              </w:rPr>
            </w:pPr>
            <w:del w:id="5486" w:author="USER" w:date="2024-04-08T14:32:00Z">
              <w:r w:rsidRPr="001C26A5" w:rsidDel="0088492D">
                <w:rPr>
                  <w:sz w:val="18"/>
                  <w:szCs w:val="18"/>
                </w:rPr>
                <w:delText>2 : border control</w:delText>
              </w:r>
            </w:del>
          </w:p>
          <w:p w14:paraId="5D86D146" w14:textId="499A93D9" w:rsidR="00B026F5" w:rsidRPr="001C26A5" w:rsidDel="0088492D" w:rsidRDefault="00B026F5" w:rsidP="00B026F5">
            <w:pPr>
              <w:pStyle w:val="TableParagraph"/>
              <w:ind w:left="196" w:right="196"/>
              <w:rPr>
                <w:del w:id="5487" w:author="USER" w:date="2024-04-08T14:32:00Z"/>
                <w:sz w:val="18"/>
                <w:szCs w:val="18"/>
              </w:rPr>
            </w:pPr>
            <w:del w:id="5488" w:author="USER" w:date="2024-04-08T14:32:00Z">
              <w:r w:rsidRPr="001C26A5" w:rsidDel="0088492D">
                <w:rPr>
                  <w:sz w:val="18"/>
                  <w:szCs w:val="18"/>
                </w:rPr>
                <w:delText>3 : police</w:delText>
              </w:r>
            </w:del>
          </w:p>
          <w:p w14:paraId="18175F19" w14:textId="4B2CB828" w:rsidR="00B026F5" w:rsidRPr="001C26A5" w:rsidDel="0088492D" w:rsidRDefault="00B026F5" w:rsidP="00B026F5">
            <w:pPr>
              <w:pStyle w:val="TableParagraph"/>
              <w:ind w:left="196" w:right="196"/>
              <w:rPr>
                <w:del w:id="5489" w:author="USER" w:date="2024-04-08T14:32:00Z"/>
                <w:sz w:val="18"/>
                <w:szCs w:val="18"/>
              </w:rPr>
            </w:pPr>
            <w:del w:id="5490" w:author="USER" w:date="2024-04-08T14:32:00Z">
              <w:r w:rsidRPr="001C26A5" w:rsidDel="0088492D">
                <w:rPr>
                  <w:sz w:val="18"/>
                  <w:szCs w:val="18"/>
                </w:rPr>
                <w:delText>4 : port</w:delText>
              </w:r>
            </w:del>
          </w:p>
          <w:p w14:paraId="53A7EE70" w14:textId="118D2071" w:rsidR="00B026F5" w:rsidRPr="001C26A5" w:rsidDel="0088492D" w:rsidRDefault="00B026F5" w:rsidP="00B026F5">
            <w:pPr>
              <w:pStyle w:val="TableParagraph"/>
              <w:ind w:left="196" w:right="196"/>
              <w:rPr>
                <w:del w:id="5491" w:author="USER" w:date="2024-04-08T14:32:00Z"/>
                <w:sz w:val="18"/>
                <w:szCs w:val="18"/>
              </w:rPr>
            </w:pPr>
            <w:del w:id="5492" w:author="USER" w:date="2024-04-08T14:32:00Z">
              <w:r w:rsidRPr="001C26A5" w:rsidDel="0088492D">
                <w:rPr>
                  <w:sz w:val="18"/>
                  <w:szCs w:val="18"/>
                </w:rPr>
                <w:delText>5 : immigration</w:delText>
              </w:r>
            </w:del>
          </w:p>
          <w:p w14:paraId="6C732CE8" w14:textId="34FCF418" w:rsidR="00B026F5" w:rsidRPr="001C26A5" w:rsidDel="0088492D" w:rsidRDefault="00B026F5" w:rsidP="00B026F5">
            <w:pPr>
              <w:pStyle w:val="TableParagraph"/>
              <w:ind w:left="196" w:right="196"/>
              <w:rPr>
                <w:del w:id="5493" w:author="USER" w:date="2024-04-08T14:32:00Z"/>
                <w:sz w:val="18"/>
                <w:szCs w:val="18"/>
              </w:rPr>
            </w:pPr>
            <w:del w:id="5494" w:author="USER" w:date="2024-04-08T14:32:00Z">
              <w:r w:rsidRPr="001C26A5" w:rsidDel="0088492D">
                <w:rPr>
                  <w:sz w:val="18"/>
                  <w:szCs w:val="18"/>
                </w:rPr>
                <w:delText>6 : health</w:delText>
              </w:r>
            </w:del>
          </w:p>
          <w:p w14:paraId="198EA18A" w14:textId="4509DD2D" w:rsidR="00B026F5" w:rsidRPr="001C26A5" w:rsidDel="0088492D" w:rsidRDefault="00B026F5" w:rsidP="00B026F5">
            <w:pPr>
              <w:pStyle w:val="TableParagraph"/>
              <w:ind w:left="196" w:right="196"/>
              <w:rPr>
                <w:del w:id="5495" w:author="USER" w:date="2024-04-08T14:32:00Z"/>
                <w:sz w:val="18"/>
                <w:szCs w:val="18"/>
              </w:rPr>
            </w:pPr>
            <w:del w:id="5496" w:author="USER" w:date="2024-04-08T14:32:00Z">
              <w:r w:rsidRPr="001C26A5" w:rsidDel="0088492D">
                <w:rPr>
                  <w:sz w:val="18"/>
                  <w:szCs w:val="18"/>
                </w:rPr>
                <w:delText>7 : coast guard</w:delText>
              </w:r>
            </w:del>
          </w:p>
          <w:p w14:paraId="0FD7FC49" w14:textId="3ACEF2EB" w:rsidR="00B026F5" w:rsidRPr="001C26A5" w:rsidDel="0088492D" w:rsidRDefault="00B026F5" w:rsidP="00B026F5">
            <w:pPr>
              <w:pStyle w:val="TableParagraph"/>
              <w:ind w:left="196" w:right="196"/>
              <w:rPr>
                <w:del w:id="5497" w:author="USER" w:date="2024-04-08T14:32:00Z"/>
                <w:sz w:val="18"/>
                <w:szCs w:val="18"/>
              </w:rPr>
            </w:pPr>
            <w:del w:id="5498" w:author="USER" w:date="2024-04-08T14:32:00Z">
              <w:r w:rsidRPr="001C26A5" w:rsidDel="0088492D">
                <w:rPr>
                  <w:sz w:val="18"/>
                  <w:szCs w:val="18"/>
                </w:rPr>
                <w:delText>8 : agricultural</w:delText>
              </w:r>
            </w:del>
          </w:p>
          <w:p w14:paraId="6BF62521" w14:textId="21651639" w:rsidR="00B026F5" w:rsidRPr="001C26A5" w:rsidDel="0088492D" w:rsidRDefault="00B026F5" w:rsidP="00B026F5">
            <w:pPr>
              <w:pStyle w:val="TableParagraph"/>
              <w:ind w:left="196" w:right="196"/>
              <w:rPr>
                <w:del w:id="5499" w:author="USER" w:date="2024-04-08T14:32:00Z"/>
                <w:sz w:val="18"/>
                <w:szCs w:val="18"/>
              </w:rPr>
            </w:pPr>
            <w:del w:id="5500" w:author="USER" w:date="2024-04-08T14:32:00Z">
              <w:r w:rsidRPr="001C26A5" w:rsidDel="0088492D">
                <w:rPr>
                  <w:sz w:val="18"/>
                  <w:szCs w:val="18"/>
                </w:rPr>
                <w:delText>9 : military</w:delText>
              </w:r>
            </w:del>
          </w:p>
          <w:p w14:paraId="5CFB4E0F" w14:textId="5E2856E6" w:rsidR="00B026F5" w:rsidRPr="001C26A5" w:rsidDel="0088492D" w:rsidRDefault="00B026F5" w:rsidP="00B026F5">
            <w:pPr>
              <w:pStyle w:val="TableParagraph"/>
              <w:ind w:left="196" w:right="196"/>
              <w:rPr>
                <w:del w:id="5501" w:author="USER" w:date="2024-04-08T14:32:00Z"/>
                <w:sz w:val="18"/>
                <w:szCs w:val="18"/>
              </w:rPr>
            </w:pPr>
            <w:del w:id="5502" w:author="USER" w:date="2024-04-08T14:32:00Z">
              <w:r w:rsidRPr="001C26A5" w:rsidDel="0088492D">
                <w:rPr>
                  <w:sz w:val="18"/>
                  <w:szCs w:val="18"/>
                </w:rPr>
                <w:delText>10 : private company</w:delText>
              </w:r>
            </w:del>
          </w:p>
          <w:p w14:paraId="2FEE8505" w14:textId="616D5C80" w:rsidR="00B026F5" w:rsidRPr="001C26A5" w:rsidDel="0088492D" w:rsidRDefault="00B026F5" w:rsidP="00B026F5">
            <w:pPr>
              <w:pStyle w:val="TableParagraph"/>
              <w:ind w:left="196" w:right="196"/>
              <w:rPr>
                <w:del w:id="5503" w:author="USER" w:date="2024-04-08T14:32:00Z"/>
                <w:sz w:val="18"/>
                <w:szCs w:val="18"/>
              </w:rPr>
            </w:pPr>
            <w:del w:id="5504" w:author="USER" w:date="2024-04-08T14:32:00Z">
              <w:r w:rsidRPr="001C26A5" w:rsidDel="0088492D">
                <w:rPr>
                  <w:sz w:val="18"/>
                  <w:szCs w:val="18"/>
                </w:rPr>
                <w:delText>11 : maritime police</w:delText>
              </w:r>
            </w:del>
          </w:p>
          <w:p w14:paraId="6C71D60C" w14:textId="1682419C" w:rsidR="00B026F5" w:rsidRPr="001C26A5" w:rsidDel="0088492D" w:rsidRDefault="00B026F5" w:rsidP="00B026F5">
            <w:pPr>
              <w:pStyle w:val="TableParagraph"/>
              <w:ind w:left="196" w:right="196"/>
              <w:rPr>
                <w:del w:id="5505" w:author="USER" w:date="2024-04-08T14:32:00Z"/>
                <w:sz w:val="18"/>
                <w:szCs w:val="18"/>
              </w:rPr>
            </w:pPr>
            <w:del w:id="5506" w:author="USER" w:date="2024-04-08T14:32:00Z">
              <w:r w:rsidRPr="001C26A5" w:rsidDel="0088492D">
                <w:rPr>
                  <w:sz w:val="18"/>
                  <w:szCs w:val="18"/>
                </w:rPr>
                <w:delText>12 : environmental</w:delText>
              </w:r>
            </w:del>
          </w:p>
          <w:p w14:paraId="662D8444" w14:textId="26F4D5A7" w:rsidR="00B026F5" w:rsidRPr="001C26A5" w:rsidDel="0088492D" w:rsidRDefault="00B026F5" w:rsidP="00B026F5">
            <w:pPr>
              <w:pStyle w:val="TableParagraph"/>
              <w:ind w:left="196" w:right="196"/>
              <w:rPr>
                <w:del w:id="5507" w:author="USER" w:date="2024-04-08T14:32:00Z"/>
                <w:sz w:val="18"/>
                <w:szCs w:val="18"/>
              </w:rPr>
            </w:pPr>
            <w:del w:id="5508" w:author="USER" w:date="2024-04-08T14:32:00Z">
              <w:r w:rsidRPr="001C26A5" w:rsidDel="0088492D">
                <w:rPr>
                  <w:sz w:val="18"/>
                  <w:szCs w:val="18"/>
                </w:rPr>
                <w:delText>13 : fishery</w:delText>
              </w:r>
            </w:del>
          </w:p>
          <w:p w14:paraId="7B3812EB" w14:textId="5582D93B" w:rsidR="00B026F5" w:rsidRPr="001C26A5" w:rsidDel="0088492D" w:rsidRDefault="00B026F5" w:rsidP="00B026F5">
            <w:pPr>
              <w:pStyle w:val="TableParagraph"/>
              <w:ind w:left="196" w:right="196"/>
              <w:rPr>
                <w:del w:id="5509" w:author="USER" w:date="2024-04-08T14:32:00Z"/>
                <w:sz w:val="18"/>
                <w:szCs w:val="18"/>
              </w:rPr>
            </w:pPr>
            <w:del w:id="5510" w:author="USER" w:date="2024-04-08T14:32:00Z">
              <w:r w:rsidRPr="001C26A5" w:rsidDel="0088492D">
                <w:rPr>
                  <w:sz w:val="18"/>
                  <w:szCs w:val="18"/>
                </w:rPr>
                <w:delText>14 : finance</w:delText>
              </w:r>
            </w:del>
          </w:p>
          <w:p w14:paraId="313AC8FE" w14:textId="50F068ED" w:rsidR="00B026F5" w:rsidRPr="001C26A5" w:rsidDel="0088492D" w:rsidRDefault="00B026F5" w:rsidP="00B026F5">
            <w:pPr>
              <w:pStyle w:val="TableParagraph"/>
              <w:ind w:left="196" w:right="196"/>
              <w:rPr>
                <w:del w:id="5511" w:author="USER" w:date="2024-04-08T14:32:00Z"/>
                <w:sz w:val="18"/>
                <w:szCs w:val="18"/>
              </w:rPr>
            </w:pPr>
            <w:del w:id="5512" w:author="USER" w:date="2024-04-08T14:32:00Z">
              <w:r w:rsidRPr="001C26A5" w:rsidDel="0088492D">
                <w:rPr>
                  <w:sz w:val="18"/>
                  <w:szCs w:val="18"/>
                </w:rPr>
                <w:delText>15 : maritime</w:delText>
              </w:r>
            </w:del>
          </w:p>
          <w:p w14:paraId="373D896C" w14:textId="4C6D6A99" w:rsidR="00B026F5" w:rsidRPr="001C26A5" w:rsidDel="0088492D" w:rsidRDefault="00B026F5" w:rsidP="00B026F5">
            <w:pPr>
              <w:pStyle w:val="TableParagraph"/>
              <w:ind w:left="196" w:right="196"/>
              <w:rPr>
                <w:del w:id="5513" w:author="USER" w:date="2024-04-08T14:32:00Z"/>
                <w:sz w:val="18"/>
                <w:szCs w:val="18"/>
              </w:rPr>
            </w:pPr>
            <w:del w:id="5514" w:author="USER" w:date="2024-04-08T14:32:00Z">
              <w:r w:rsidRPr="001C26A5" w:rsidDel="0088492D">
                <w:rPr>
                  <w:sz w:val="18"/>
                  <w:szCs w:val="18"/>
                </w:rPr>
                <w:delText>16 : customs</w:delText>
              </w:r>
            </w:del>
          </w:p>
          <w:p w14:paraId="4ECDC335" w14:textId="279C7137" w:rsidR="00B026F5" w:rsidRPr="001C26A5" w:rsidDel="0088492D" w:rsidRDefault="00B026F5" w:rsidP="00B026F5">
            <w:pPr>
              <w:pStyle w:val="TableParagraph"/>
              <w:ind w:left="196" w:right="196"/>
              <w:rPr>
                <w:del w:id="5515" w:author="USER" w:date="2024-04-08T14:32:00Z"/>
                <w:sz w:val="18"/>
                <w:szCs w:val="18"/>
              </w:rPr>
            </w:pPr>
            <w:del w:id="5516" w:author="USER" w:date="2024-04-08T14:32:00Z">
              <w:r w:rsidRPr="001C26A5" w:rsidDel="0088492D">
                <w:rPr>
                  <w:sz w:val="18"/>
                  <w:szCs w:val="18"/>
                </w:rPr>
                <w:delText>17 : hydrographic office</w:delText>
              </w:r>
            </w:del>
          </w:p>
          <w:p w14:paraId="46C6B354" w14:textId="7A5C2B26" w:rsidR="00B026F5" w:rsidRPr="001C26A5" w:rsidDel="0088492D" w:rsidRDefault="00B026F5" w:rsidP="00B026F5">
            <w:pPr>
              <w:pStyle w:val="TableParagraph"/>
              <w:ind w:left="196" w:right="196"/>
              <w:rPr>
                <w:del w:id="5517" w:author="USER" w:date="2024-04-08T14:32:00Z"/>
                <w:sz w:val="18"/>
                <w:szCs w:val="18"/>
              </w:rPr>
            </w:pPr>
            <w:del w:id="5518" w:author="USER" w:date="2024-04-08T14:32:00Z">
              <w:r w:rsidRPr="001C26A5" w:rsidDel="0088492D">
                <w:rPr>
                  <w:sz w:val="18"/>
                  <w:szCs w:val="18"/>
                </w:rPr>
                <w:delText>18 : RENC</w:delText>
              </w:r>
            </w:del>
          </w:p>
          <w:p w14:paraId="4E08B454" w14:textId="6A100F18" w:rsidR="00B026F5" w:rsidDel="0088492D" w:rsidRDefault="00B026F5" w:rsidP="00B026F5">
            <w:pPr>
              <w:pStyle w:val="TableParagraph"/>
              <w:spacing w:before="0" w:line="206" w:lineRule="exact"/>
              <w:ind w:left="196" w:right="196"/>
              <w:rPr>
                <w:del w:id="5519" w:author="USER" w:date="2024-04-08T14:32:00Z"/>
                <w:sz w:val="18"/>
              </w:rPr>
            </w:pPr>
            <w:del w:id="5520" w:author="USER" w:date="2024-04-08T14:32:00Z">
              <w:r w:rsidRPr="001C26A5" w:rsidDel="0088492D">
                <w:rPr>
                  <w:sz w:val="18"/>
                  <w:szCs w:val="18"/>
                </w:rPr>
                <w:delText>19 : VARs</w:delText>
              </w:r>
            </w:del>
          </w:p>
        </w:tc>
        <w:tc>
          <w:tcPr>
            <w:tcW w:w="980" w:type="dxa"/>
          </w:tcPr>
          <w:p w14:paraId="3EFAD5C7" w14:textId="34BC04DA" w:rsidR="00B026F5" w:rsidDel="0088492D" w:rsidRDefault="00B026F5" w:rsidP="00B467B9">
            <w:pPr>
              <w:pStyle w:val="TableParagraph"/>
              <w:spacing w:before="121"/>
              <w:ind w:left="196" w:right="196"/>
              <w:rPr>
                <w:del w:id="5521" w:author="USER" w:date="2024-04-08T14:32:00Z"/>
                <w:sz w:val="18"/>
              </w:rPr>
            </w:pPr>
            <w:del w:id="5522" w:author="USER" w:date="2024-04-08T14:32:00Z">
              <w:r w:rsidDel="0088492D">
                <w:rPr>
                  <w:sz w:val="18"/>
                </w:rPr>
                <w:delText>EN</w:delText>
              </w:r>
            </w:del>
          </w:p>
        </w:tc>
        <w:tc>
          <w:tcPr>
            <w:tcW w:w="1537" w:type="dxa"/>
          </w:tcPr>
          <w:p w14:paraId="37E81646" w14:textId="6147D005" w:rsidR="00B026F5" w:rsidDel="0088492D" w:rsidRDefault="00B026F5" w:rsidP="00B467B9">
            <w:pPr>
              <w:pStyle w:val="TableParagraph"/>
              <w:spacing w:before="121"/>
              <w:ind w:left="196" w:right="196"/>
              <w:rPr>
                <w:del w:id="5523" w:author="USER" w:date="2024-04-08T14:32:00Z"/>
                <w:sz w:val="18"/>
              </w:rPr>
            </w:pPr>
            <w:del w:id="5524" w:author="USER" w:date="2024-04-08T14:32:00Z">
              <w:r w:rsidDel="0088492D">
                <w:rPr>
                  <w:sz w:val="18"/>
                </w:rPr>
                <w:delText>1, *</w:delText>
              </w:r>
            </w:del>
          </w:p>
        </w:tc>
      </w:tr>
      <w:tr w:rsidR="00B026F5" w:rsidDel="0088492D" w14:paraId="547F27D0" w14:textId="30AB8612" w:rsidTr="00B026F5">
        <w:trPr>
          <w:trHeight w:val="462"/>
          <w:del w:id="5525" w:author="USER" w:date="2024-04-08T14:32:00Z"/>
        </w:trPr>
        <w:tc>
          <w:tcPr>
            <w:tcW w:w="3356" w:type="dxa"/>
          </w:tcPr>
          <w:p w14:paraId="10A56D3C" w14:textId="57046EEB" w:rsidR="00B026F5" w:rsidDel="0088492D" w:rsidRDefault="00B026F5" w:rsidP="00B467B9">
            <w:pPr>
              <w:pStyle w:val="TableParagraph"/>
              <w:ind w:left="196" w:right="196"/>
              <w:rPr>
                <w:del w:id="5526" w:author="USER" w:date="2024-04-08T14:32:00Z"/>
                <w:sz w:val="18"/>
              </w:rPr>
            </w:pPr>
            <w:del w:id="5527" w:author="USER" w:date="2024-04-08T14:32:00Z">
              <w:r w:rsidDel="0088492D">
                <w:rPr>
                  <w:sz w:val="18"/>
                </w:rPr>
                <w:delText>Country Name</w:delText>
              </w:r>
            </w:del>
          </w:p>
        </w:tc>
        <w:tc>
          <w:tcPr>
            <w:tcW w:w="1677" w:type="dxa"/>
          </w:tcPr>
          <w:p w14:paraId="355C4601" w14:textId="60201B5D" w:rsidR="00B026F5" w:rsidDel="0088492D" w:rsidRDefault="00B026F5" w:rsidP="00B467B9">
            <w:pPr>
              <w:pStyle w:val="TableParagraph"/>
              <w:spacing w:before="0"/>
              <w:ind w:left="196" w:right="196"/>
              <w:rPr>
                <w:del w:id="5528" w:author="USER" w:date="2024-04-08T14:32:00Z"/>
                <w:rFonts w:ascii="Times New Roman"/>
                <w:sz w:val="18"/>
              </w:rPr>
            </w:pPr>
          </w:p>
        </w:tc>
        <w:tc>
          <w:tcPr>
            <w:tcW w:w="2515" w:type="dxa"/>
          </w:tcPr>
          <w:p w14:paraId="2FF65879" w14:textId="4AC6B180" w:rsidR="00B026F5" w:rsidDel="0088492D" w:rsidRDefault="00B026F5" w:rsidP="00B467B9">
            <w:pPr>
              <w:pStyle w:val="TableParagraph"/>
              <w:spacing w:before="0"/>
              <w:ind w:left="196" w:right="196"/>
              <w:rPr>
                <w:del w:id="5529" w:author="USER" w:date="2024-04-08T14:32:00Z"/>
                <w:rFonts w:ascii="Times New Roman"/>
                <w:sz w:val="18"/>
              </w:rPr>
            </w:pPr>
          </w:p>
        </w:tc>
        <w:tc>
          <w:tcPr>
            <w:tcW w:w="980" w:type="dxa"/>
          </w:tcPr>
          <w:p w14:paraId="18ACF812" w14:textId="2D21D633" w:rsidR="00B026F5" w:rsidDel="0088492D" w:rsidRDefault="00B026F5" w:rsidP="00B467B9">
            <w:pPr>
              <w:pStyle w:val="TableParagraph"/>
              <w:ind w:left="196" w:right="196"/>
              <w:rPr>
                <w:del w:id="5530" w:author="USER" w:date="2024-04-08T14:32:00Z"/>
                <w:sz w:val="18"/>
              </w:rPr>
            </w:pPr>
            <w:del w:id="5531" w:author="USER" w:date="2024-04-08T14:32:00Z">
              <w:r w:rsidDel="0088492D">
                <w:rPr>
                  <w:sz w:val="18"/>
                </w:rPr>
                <w:delText>TE</w:delText>
              </w:r>
            </w:del>
          </w:p>
        </w:tc>
        <w:tc>
          <w:tcPr>
            <w:tcW w:w="1537" w:type="dxa"/>
          </w:tcPr>
          <w:p w14:paraId="3EB58369" w14:textId="107697D5" w:rsidR="00B026F5" w:rsidDel="0088492D" w:rsidRDefault="00B026F5" w:rsidP="00B467B9">
            <w:pPr>
              <w:pStyle w:val="TableParagraph"/>
              <w:ind w:left="196" w:right="196"/>
              <w:rPr>
                <w:del w:id="5532" w:author="USER" w:date="2024-04-08T14:32:00Z"/>
                <w:sz w:val="18"/>
              </w:rPr>
            </w:pPr>
            <w:del w:id="5533" w:author="USER" w:date="2024-04-08T14:32:00Z">
              <w:r w:rsidDel="0088492D">
                <w:rPr>
                  <w:sz w:val="18"/>
                </w:rPr>
                <w:delText>0, 1</w:delText>
              </w:r>
            </w:del>
          </w:p>
        </w:tc>
      </w:tr>
      <w:tr w:rsidR="00B026F5" w:rsidDel="0088492D" w14:paraId="431F6233" w14:textId="62A33C8D" w:rsidTr="00B026F5">
        <w:trPr>
          <w:trHeight w:val="463"/>
          <w:del w:id="5534" w:author="USER" w:date="2024-04-08T14:32:00Z"/>
        </w:trPr>
        <w:tc>
          <w:tcPr>
            <w:tcW w:w="3356" w:type="dxa"/>
          </w:tcPr>
          <w:p w14:paraId="2D273A25" w14:textId="0DA85501" w:rsidR="00B026F5" w:rsidDel="0088492D" w:rsidRDefault="00B026F5" w:rsidP="00B467B9">
            <w:pPr>
              <w:pStyle w:val="TableParagraph"/>
              <w:ind w:left="196" w:right="196"/>
              <w:rPr>
                <w:del w:id="5535" w:author="USER" w:date="2024-04-08T14:32:00Z"/>
                <w:sz w:val="18"/>
              </w:rPr>
            </w:pPr>
            <w:del w:id="5536" w:author="USER" w:date="2024-04-08T14:32:00Z">
              <w:r w:rsidDel="0088492D">
                <w:rPr>
                  <w:sz w:val="18"/>
                </w:rPr>
                <w:delText>Reported Date</w:delText>
              </w:r>
            </w:del>
          </w:p>
        </w:tc>
        <w:tc>
          <w:tcPr>
            <w:tcW w:w="1677" w:type="dxa"/>
          </w:tcPr>
          <w:p w14:paraId="54EE6047" w14:textId="43A308A3" w:rsidR="00B026F5" w:rsidDel="0088492D" w:rsidRDefault="00B026F5" w:rsidP="00760814">
            <w:pPr>
              <w:pStyle w:val="TableParagraph"/>
              <w:ind w:left="196" w:right="196"/>
              <w:rPr>
                <w:del w:id="5537" w:author="USER" w:date="2024-04-08T14:32:00Z"/>
                <w:rFonts w:ascii="Times New Roman"/>
                <w:sz w:val="18"/>
              </w:rPr>
            </w:pPr>
          </w:p>
        </w:tc>
        <w:tc>
          <w:tcPr>
            <w:tcW w:w="2515" w:type="dxa"/>
          </w:tcPr>
          <w:p w14:paraId="57F05E88" w14:textId="608F3280" w:rsidR="00B026F5" w:rsidDel="0088492D" w:rsidRDefault="00B026F5" w:rsidP="00B467B9">
            <w:pPr>
              <w:pStyle w:val="TableParagraph"/>
              <w:spacing w:before="0"/>
              <w:ind w:left="196" w:right="196"/>
              <w:rPr>
                <w:del w:id="5538" w:author="USER" w:date="2024-04-08T14:32:00Z"/>
                <w:rFonts w:ascii="Times New Roman"/>
                <w:sz w:val="18"/>
              </w:rPr>
            </w:pPr>
          </w:p>
        </w:tc>
        <w:tc>
          <w:tcPr>
            <w:tcW w:w="980" w:type="dxa"/>
          </w:tcPr>
          <w:p w14:paraId="3B675FF9" w14:textId="0E16DBD7" w:rsidR="00B026F5" w:rsidDel="0088492D" w:rsidRDefault="00B026F5" w:rsidP="00B467B9">
            <w:pPr>
              <w:pStyle w:val="TableParagraph"/>
              <w:ind w:left="196" w:right="196"/>
              <w:rPr>
                <w:del w:id="5539" w:author="USER" w:date="2024-04-08T14:32:00Z"/>
                <w:sz w:val="18"/>
              </w:rPr>
            </w:pPr>
            <w:del w:id="5540" w:author="USER" w:date="2024-03-27T22:30:00Z">
              <w:r w:rsidDel="00760814">
                <w:rPr>
                  <w:sz w:val="18"/>
                </w:rPr>
                <w:delText>DA</w:delText>
              </w:r>
            </w:del>
          </w:p>
        </w:tc>
        <w:tc>
          <w:tcPr>
            <w:tcW w:w="1537" w:type="dxa"/>
          </w:tcPr>
          <w:p w14:paraId="07D9A1C3" w14:textId="7AD1EDF8" w:rsidR="00B026F5" w:rsidDel="0088492D" w:rsidRDefault="00B026F5" w:rsidP="00B467B9">
            <w:pPr>
              <w:pStyle w:val="TableParagraph"/>
              <w:ind w:left="196" w:right="196"/>
              <w:rPr>
                <w:del w:id="5541" w:author="USER" w:date="2024-04-08T14:32:00Z"/>
                <w:sz w:val="18"/>
              </w:rPr>
            </w:pPr>
            <w:del w:id="5542" w:author="USER" w:date="2024-04-08T14:32:00Z">
              <w:r w:rsidDel="0088492D">
                <w:rPr>
                  <w:sz w:val="18"/>
                </w:rPr>
                <w:delText>1, 1</w:delText>
              </w:r>
            </w:del>
          </w:p>
        </w:tc>
      </w:tr>
      <w:tr w:rsidR="00B026F5" w:rsidDel="0088492D" w14:paraId="441E3C5F" w14:textId="0E2933AC" w:rsidTr="00B026F5">
        <w:trPr>
          <w:trHeight w:val="465"/>
          <w:del w:id="5543" w:author="USER" w:date="2024-04-08T14:32:00Z"/>
        </w:trPr>
        <w:tc>
          <w:tcPr>
            <w:tcW w:w="3356" w:type="dxa"/>
          </w:tcPr>
          <w:p w14:paraId="26070663" w14:textId="3DA92542" w:rsidR="00B026F5" w:rsidDel="0088492D" w:rsidRDefault="00B026F5" w:rsidP="00B467B9">
            <w:pPr>
              <w:pStyle w:val="TableParagraph"/>
              <w:ind w:left="196" w:right="196"/>
              <w:rPr>
                <w:del w:id="5544" w:author="USER" w:date="2024-04-08T14:32:00Z"/>
                <w:sz w:val="18"/>
              </w:rPr>
            </w:pPr>
            <w:del w:id="5545" w:author="USER" w:date="2024-04-08T14:32:00Z">
              <w:r w:rsidDel="0088492D">
                <w:rPr>
                  <w:sz w:val="18"/>
                </w:rPr>
                <w:delText>Source</w:delText>
              </w:r>
            </w:del>
          </w:p>
        </w:tc>
        <w:tc>
          <w:tcPr>
            <w:tcW w:w="1677" w:type="dxa"/>
          </w:tcPr>
          <w:p w14:paraId="768CBEDB" w14:textId="1D0723BB" w:rsidR="00B026F5" w:rsidDel="0088492D" w:rsidRDefault="00B026F5" w:rsidP="00B467B9">
            <w:pPr>
              <w:pStyle w:val="TableParagraph"/>
              <w:spacing w:before="0"/>
              <w:ind w:left="196" w:right="196"/>
              <w:rPr>
                <w:del w:id="5546" w:author="USER" w:date="2024-04-08T14:32:00Z"/>
                <w:rFonts w:ascii="Times New Roman"/>
                <w:sz w:val="18"/>
              </w:rPr>
            </w:pPr>
          </w:p>
        </w:tc>
        <w:tc>
          <w:tcPr>
            <w:tcW w:w="2515" w:type="dxa"/>
          </w:tcPr>
          <w:p w14:paraId="1082CEEC" w14:textId="35F26CBD" w:rsidR="00B026F5" w:rsidDel="0088492D" w:rsidRDefault="00B026F5" w:rsidP="00B467B9">
            <w:pPr>
              <w:pStyle w:val="TableParagraph"/>
              <w:spacing w:before="0"/>
              <w:ind w:left="196" w:right="196"/>
              <w:rPr>
                <w:del w:id="5547" w:author="USER" w:date="2024-04-08T14:32:00Z"/>
                <w:rFonts w:ascii="Times New Roman"/>
                <w:sz w:val="18"/>
              </w:rPr>
            </w:pPr>
          </w:p>
        </w:tc>
        <w:tc>
          <w:tcPr>
            <w:tcW w:w="980" w:type="dxa"/>
          </w:tcPr>
          <w:p w14:paraId="0548F4DA" w14:textId="7E090FAB" w:rsidR="00B026F5" w:rsidDel="0088492D" w:rsidRDefault="00B026F5" w:rsidP="00B467B9">
            <w:pPr>
              <w:pStyle w:val="TableParagraph"/>
              <w:ind w:left="196" w:right="196"/>
              <w:rPr>
                <w:del w:id="5548" w:author="USER" w:date="2024-04-08T14:32:00Z"/>
                <w:sz w:val="18"/>
              </w:rPr>
            </w:pPr>
            <w:del w:id="5549" w:author="USER" w:date="2024-04-08T14:32:00Z">
              <w:r w:rsidDel="0088492D">
                <w:rPr>
                  <w:sz w:val="18"/>
                </w:rPr>
                <w:delText>TE</w:delText>
              </w:r>
            </w:del>
          </w:p>
        </w:tc>
        <w:tc>
          <w:tcPr>
            <w:tcW w:w="1537" w:type="dxa"/>
          </w:tcPr>
          <w:p w14:paraId="5AE5FCC0" w14:textId="0B531A6B" w:rsidR="00B026F5" w:rsidDel="0088492D" w:rsidRDefault="00B026F5" w:rsidP="00B467B9">
            <w:pPr>
              <w:pStyle w:val="TableParagraph"/>
              <w:ind w:left="196" w:right="196"/>
              <w:rPr>
                <w:del w:id="5550" w:author="USER" w:date="2024-04-08T14:32:00Z"/>
                <w:sz w:val="18"/>
              </w:rPr>
            </w:pPr>
            <w:del w:id="5551" w:author="USER" w:date="2024-04-08T14:32:00Z">
              <w:r w:rsidDel="0088492D">
                <w:rPr>
                  <w:sz w:val="18"/>
                </w:rPr>
                <w:delText>1, 1</w:delText>
              </w:r>
            </w:del>
          </w:p>
        </w:tc>
      </w:tr>
      <w:tr w:rsidR="00B026F5" w:rsidDel="0088492D" w14:paraId="7B93A91A" w14:textId="597EF5BD" w:rsidTr="00B026F5">
        <w:trPr>
          <w:trHeight w:val="1372"/>
          <w:del w:id="5552" w:author="USER" w:date="2024-04-08T14:32:00Z"/>
        </w:trPr>
        <w:tc>
          <w:tcPr>
            <w:tcW w:w="3356" w:type="dxa"/>
          </w:tcPr>
          <w:p w14:paraId="56FEF48F" w14:textId="425003FD" w:rsidR="00B026F5" w:rsidDel="0088492D" w:rsidRDefault="00B026F5" w:rsidP="00B026F5">
            <w:pPr>
              <w:pStyle w:val="TableParagraph"/>
              <w:ind w:left="196" w:right="196"/>
              <w:rPr>
                <w:del w:id="5553" w:author="USER" w:date="2024-04-08T14:32:00Z"/>
                <w:sz w:val="18"/>
              </w:rPr>
            </w:pPr>
            <w:del w:id="5554" w:author="USER" w:date="2024-04-08T14:32:00Z">
              <w:r w:rsidDel="0088492D">
                <w:rPr>
                  <w:sz w:val="18"/>
                </w:rPr>
                <w:delText>Source Type</w:delText>
              </w:r>
            </w:del>
          </w:p>
        </w:tc>
        <w:tc>
          <w:tcPr>
            <w:tcW w:w="1677" w:type="dxa"/>
          </w:tcPr>
          <w:p w14:paraId="0DF8E8F2" w14:textId="12B5E9BD" w:rsidR="00B026F5" w:rsidDel="0088492D" w:rsidRDefault="00B026F5" w:rsidP="00B026F5">
            <w:pPr>
              <w:pStyle w:val="TableParagraph"/>
              <w:spacing w:before="0"/>
              <w:ind w:left="196" w:right="196"/>
              <w:rPr>
                <w:del w:id="5555" w:author="USER" w:date="2024-04-08T14:32:00Z"/>
                <w:rFonts w:ascii="Times New Roman"/>
                <w:sz w:val="18"/>
              </w:rPr>
            </w:pPr>
          </w:p>
        </w:tc>
        <w:tc>
          <w:tcPr>
            <w:tcW w:w="2515" w:type="dxa"/>
          </w:tcPr>
          <w:p w14:paraId="38E03120" w14:textId="655FC7C1" w:rsidR="00B026F5" w:rsidRPr="001C26A5" w:rsidDel="0088492D" w:rsidRDefault="00B026F5" w:rsidP="00B026F5">
            <w:pPr>
              <w:pStyle w:val="TableParagraph"/>
              <w:ind w:left="196" w:right="196"/>
              <w:rPr>
                <w:del w:id="5556" w:author="USER" w:date="2024-04-08T14:32:00Z"/>
                <w:sz w:val="18"/>
                <w:szCs w:val="18"/>
              </w:rPr>
            </w:pPr>
            <w:del w:id="5557" w:author="USER" w:date="2024-04-08T14:32:00Z">
              <w:r w:rsidRPr="001C26A5" w:rsidDel="0088492D">
                <w:rPr>
                  <w:sz w:val="18"/>
                  <w:szCs w:val="18"/>
                </w:rPr>
                <w:delText>1 : law or regulation</w:delText>
              </w:r>
            </w:del>
          </w:p>
          <w:p w14:paraId="0BC97457" w14:textId="7777673E" w:rsidR="00B026F5" w:rsidRPr="001C26A5" w:rsidDel="0088492D" w:rsidRDefault="00B026F5" w:rsidP="00B026F5">
            <w:pPr>
              <w:pStyle w:val="TableParagraph"/>
              <w:ind w:left="196" w:right="196"/>
              <w:rPr>
                <w:del w:id="5558" w:author="USER" w:date="2024-04-08T14:32:00Z"/>
                <w:sz w:val="18"/>
                <w:szCs w:val="18"/>
              </w:rPr>
            </w:pPr>
            <w:del w:id="5559" w:author="USER" w:date="2024-04-08T14:32:00Z">
              <w:r w:rsidRPr="001C26A5" w:rsidDel="0088492D">
                <w:rPr>
                  <w:sz w:val="18"/>
                  <w:szCs w:val="18"/>
                </w:rPr>
                <w:delText>2 : official publication</w:delText>
              </w:r>
            </w:del>
          </w:p>
          <w:p w14:paraId="4A80EDAB" w14:textId="0F47840A" w:rsidR="00B026F5" w:rsidRPr="001C26A5" w:rsidDel="0088492D" w:rsidRDefault="00B026F5" w:rsidP="00B026F5">
            <w:pPr>
              <w:pStyle w:val="TableParagraph"/>
              <w:ind w:left="196" w:right="196"/>
              <w:rPr>
                <w:del w:id="5560" w:author="USER" w:date="2024-04-08T14:32:00Z"/>
                <w:sz w:val="18"/>
                <w:szCs w:val="18"/>
              </w:rPr>
            </w:pPr>
            <w:del w:id="5561" w:author="USER" w:date="2024-04-08T14:32:00Z">
              <w:r w:rsidRPr="001C26A5" w:rsidDel="0088492D">
                <w:rPr>
                  <w:sz w:val="18"/>
                  <w:szCs w:val="18"/>
                </w:rPr>
                <w:delText>7 : mariner report, confirmed</w:delText>
              </w:r>
            </w:del>
          </w:p>
          <w:p w14:paraId="4F2A9E93" w14:textId="54DBB285" w:rsidR="00B026F5" w:rsidRPr="001C26A5" w:rsidDel="0088492D" w:rsidRDefault="00B026F5" w:rsidP="00B026F5">
            <w:pPr>
              <w:pStyle w:val="TableParagraph"/>
              <w:ind w:left="196" w:right="196"/>
              <w:rPr>
                <w:del w:id="5562" w:author="USER" w:date="2024-04-08T14:32:00Z"/>
                <w:sz w:val="18"/>
                <w:szCs w:val="18"/>
              </w:rPr>
            </w:pPr>
            <w:del w:id="5563" w:author="USER" w:date="2024-04-08T14:32:00Z">
              <w:r w:rsidRPr="001C26A5" w:rsidDel="0088492D">
                <w:rPr>
                  <w:sz w:val="18"/>
                  <w:szCs w:val="18"/>
                </w:rPr>
                <w:delText>8 : mariner report, not confirmed</w:delText>
              </w:r>
            </w:del>
          </w:p>
          <w:p w14:paraId="311244FF" w14:textId="773D7B8D" w:rsidR="00B026F5" w:rsidRPr="001C26A5" w:rsidDel="0088492D" w:rsidRDefault="00B026F5" w:rsidP="00B026F5">
            <w:pPr>
              <w:pStyle w:val="TableParagraph"/>
              <w:ind w:left="196" w:right="196"/>
              <w:rPr>
                <w:del w:id="5564" w:author="USER" w:date="2024-04-08T14:32:00Z"/>
                <w:sz w:val="18"/>
                <w:szCs w:val="18"/>
              </w:rPr>
            </w:pPr>
            <w:del w:id="5565" w:author="USER" w:date="2024-04-08T14:32:00Z">
              <w:r w:rsidRPr="001C26A5" w:rsidDel="0088492D">
                <w:rPr>
                  <w:sz w:val="18"/>
                  <w:szCs w:val="18"/>
                </w:rPr>
                <w:delText>9 : industry publications and reports</w:delText>
              </w:r>
            </w:del>
          </w:p>
          <w:p w14:paraId="24EDAB14" w14:textId="54A8BB8C" w:rsidR="00B026F5" w:rsidRPr="001C26A5" w:rsidDel="0088492D" w:rsidRDefault="00B026F5" w:rsidP="00B026F5">
            <w:pPr>
              <w:pStyle w:val="TableParagraph"/>
              <w:ind w:left="196" w:right="196"/>
              <w:rPr>
                <w:del w:id="5566" w:author="USER" w:date="2024-04-08T14:32:00Z"/>
                <w:sz w:val="18"/>
                <w:szCs w:val="18"/>
              </w:rPr>
            </w:pPr>
            <w:del w:id="5567" w:author="USER" w:date="2024-04-08T14:32:00Z">
              <w:r w:rsidRPr="001C26A5" w:rsidDel="0088492D">
                <w:rPr>
                  <w:sz w:val="18"/>
                  <w:szCs w:val="18"/>
                </w:rPr>
                <w:delText>10 : remotely sensed images</w:delText>
              </w:r>
            </w:del>
          </w:p>
          <w:p w14:paraId="4CC8D9D5" w14:textId="0C31332B" w:rsidR="00B026F5" w:rsidRPr="001C26A5" w:rsidDel="0088492D" w:rsidRDefault="00B026F5" w:rsidP="00B026F5">
            <w:pPr>
              <w:pStyle w:val="TableParagraph"/>
              <w:ind w:left="196" w:right="196"/>
              <w:rPr>
                <w:del w:id="5568" w:author="USER" w:date="2024-04-08T14:32:00Z"/>
                <w:sz w:val="18"/>
                <w:szCs w:val="18"/>
              </w:rPr>
            </w:pPr>
            <w:del w:id="5569" w:author="USER" w:date="2024-04-08T14:32:00Z">
              <w:r w:rsidRPr="001C26A5" w:rsidDel="0088492D">
                <w:rPr>
                  <w:sz w:val="18"/>
                  <w:szCs w:val="18"/>
                </w:rPr>
                <w:delText>11 : photographs</w:delText>
              </w:r>
            </w:del>
          </w:p>
          <w:p w14:paraId="5059A9BA" w14:textId="3A35937B" w:rsidR="00B026F5" w:rsidRPr="001C26A5" w:rsidDel="0088492D" w:rsidRDefault="00B026F5" w:rsidP="00B026F5">
            <w:pPr>
              <w:pStyle w:val="TableParagraph"/>
              <w:ind w:left="196" w:right="196"/>
              <w:rPr>
                <w:del w:id="5570" w:author="USER" w:date="2024-04-08T14:32:00Z"/>
                <w:sz w:val="18"/>
                <w:szCs w:val="18"/>
              </w:rPr>
            </w:pPr>
            <w:del w:id="5571" w:author="USER" w:date="2024-04-08T14:32:00Z">
              <w:r w:rsidRPr="001C26A5" w:rsidDel="0088492D">
                <w:rPr>
                  <w:sz w:val="18"/>
                  <w:szCs w:val="18"/>
                </w:rPr>
                <w:delText>12 : products issued by HO service</w:delText>
              </w:r>
            </w:del>
          </w:p>
          <w:p w14:paraId="1AD12D3F" w14:textId="0652D58C" w:rsidR="00B026F5" w:rsidRPr="001C26A5" w:rsidDel="0088492D" w:rsidRDefault="00B026F5" w:rsidP="00B026F5">
            <w:pPr>
              <w:pStyle w:val="TableParagraph"/>
              <w:ind w:left="196" w:right="196"/>
              <w:rPr>
                <w:del w:id="5572" w:author="USER" w:date="2024-04-08T14:32:00Z"/>
                <w:sz w:val="18"/>
                <w:szCs w:val="18"/>
              </w:rPr>
            </w:pPr>
            <w:del w:id="5573" w:author="USER" w:date="2024-04-08T14:32:00Z">
              <w:r w:rsidRPr="001C26A5" w:rsidDel="0088492D">
                <w:rPr>
                  <w:sz w:val="18"/>
                  <w:szCs w:val="18"/>
                </w:rPr>
                <w:delText>13 : news media</w:delText>
              </w:r>
            </w:del>
          </w:p>
          <w:p w14:paraId="65C19A35" w14:textId="01CA0D05" w:rsidR="00B026F5" w:rsidRPr="001C26A5" w:rsidDel="0088492D" w:rsidRDefault="00B026F5" w:rsidP="00B026F5">
            <w:pPr>
              <w:pStyle w:val="TableParagraph"/>
              <w:ind w:left="196" w:right="196"/>
              <w:rPr>
                <w:del w:id="5574" w:author="USER" w:date="2024-04-08T14:32:00Z"/>
                <w:sz w:val="18"/>
                <w:szCs w:val="18"/>
              </w:rPr>
            </w:pPr>
            <w:del w:id="5575" w:author="USER" w:date="2024-04-08T14:32:00Z">
              <w:r w:rsidRPr="001C26A5" w:rsidDel="0088492D">
                <w:rPr>
                  <w:sz w:val="18"/>
                  <w:szCs w:val="18"/>
                </w:rPr>
                <w:delText>14 : traffic data</w:delText>
              </w:r>
            </w:del>
          </w:p>
          <w:p w14:paraId="6669BED7" w14:textId="323EE275" w:rsidR="00B026F5" w:rsidDel="0088492D" w:rsidRDefault="00B026F5" w:rsidP="00B026F5">
            <w:pPr>
              <w:pStyle w:val="TableParagraph"/>
              <w:tabs>
                <w:tab w:val="left" w:pos="250"/>
              </w:tabs>
              <w:spacing w:before="136" w:line="204" w:lineRule="exact"/>
              <w:ind w:right="196" w:firstLineChars="50" w:firstLine="90"/>
              <w:rPr>
                <w:del w:id="5576" w:author="USER" w:date="2024-04-08T14:32:00Z"/>
                <w:sz w:val="18"/>
              </w:rPr>
            </w:pPr>
            <w:del w:id="5577" w:author="USER" w:date="2024-04-08T14:32:00Z">
              <w:r w:rsidRPr="001C26A5" w:rsidDel="0088492D">
                <w:rPr>
                  <w:sz w:val="18"/>
                  <w:szCs w:val="18"/>
                </w:rPr>
                <w:delText>15 : maritime</w:delText>
              </w:r>
            </w:del>
          </w:p>
        </w:tc>
        <w:tc>
          <w:tcPr>
            <w:tcW w:w="980" w:type="dxa"/>
          </w:tcPr>
          <w:p w14:paraId="01CB1C98" w14:textId="76B52475" w:rsidR="00B026F5" w:rsidDel="0088492D" w:rsidRDefault="00B026F5" w:rsidP="00B026F5">
            <w:pPr>
              <w:pStyle w:val="TableParagraph"/>
              <w:ind w:left="196" w:right="196"/>
              <w:rPr>
                <w:del w:id="5578" w:author="USER" w:date="2024-04-08T14:32:00Z"/>
                <w:sz w:val="18"/>
              </w:rPr>
            </w:pPr>
            <w:del w:id="5579" w:author="USER" w:date="2024-04-08T14:32:00Z">
              <w:r w:rsidDel="0088492D">
                <w:rPr>
                  <w:sz w:val="18"/>
                </w:rPr>
                <w:delText>EN</w:delText>
              </w:r>
            </w:del>
          </w:p>
        </w:tc>
        <w:tc>
          <w:tcPr>
            <w:tcW w:w="1537" w:type="dxa"/>
          </w:tcPr>
          <w:p w14:paraId="6814A891" w14:textId="4590A7B7" w:rsidR="00B026F5" w:rsidDel="0088492D" w:rsidRDefault="00B026F5" w:rsidP="00B026F5">
            <w:pPr>
              <w:pStyle w:val="TableParagraph"/>
              <w:ind w:left="196" w:right="196"/>
              <w:rPr>
                <w:del w:id="5580" w:author="USER" w:date="2024-04-08T14:32:00Z"/>
                <w:sz w:val="18"/>
              </w:rPr>
            </w:pPr>
            <w:del w:id="5581" w:author="USER" w:date="2024-04-08T14:32:00Z">
              <w:r w:rsidDel="0088492D">
                <w:rPr>
                  <w:sz w:val="18"/>
                </w:rPr>
                <w:delText>1, 1</w:delText>
              </w:r>
            </w:del>
          </w:p>
        </w:tc>
      </w:tr>
      <w:tr w:rsidR="00B026F5" w:rsidDel="0088492D" w14:paraId="1AD3E00F" w14:textId="00505E94" w:rsidTr="00B026F5">
        <w:trPr>
          <w:trHeight w:val="465"/>
          <w:del w:id="5582" w:author="USER" w:date="2024-04-08T14:32:00Z"/>
        </w:trPr>
        <w:tc>
          <w:tcPr>
            <w:tcW w:w="3356" w:type="dxa"/>
          </w:tcPr>
          <w:p w14:paraId="170EB5FC" w14:textId="6311F7CE" w:rsidR="00B026F5" w:rsidRPr="00B026F5" w:rsidDel="0088492D" w:rsidRDefault="00B026F5" w:rsidP="00B026F5">
            <w:pPr>
              <w:pStyle w:val="TableParagraph"/>
              <w:ind w:left="196" w:right="196"/>
              <w:rPr>
                <w:del w:id="5583" w:author="USER" w:date="2024-04-08T14:32:00Z"/>
                <w:rFonts w:eastAsiaTheme="minorEastAsia"/>
                <w:sz w:val="18"/>
                <w:lang w:eastAsia="ko-KR"/>
              </w:rPr>
            </w:pPr>
            <w:del w:id="5584" w:author="USER" w:date="2024-04-08T14:32:00Z">
              <w:r w:rsidDel="0088492D">
                <w:rPr>
                  <w:rFonts w:eastAsiaTheme="minorEastAsia"/>
                  <w:sz w:val="18"/>
                  <w:lang w:eastAsia="ko-KR"/>
                </w:rPr>
                <w:delText>Feature Name</w:delText>
              </w:r>
            </w:del>
          </w:p>
        </w:tc>
        <w:tc>
          <w:tcPr>
            <w:tcW w:w="1677" w:type="dxa"/>
          </w:tcPr>
          <w:p w14:paraId="2A684044" w14:textId="435C7E2A" w:rsidR="00B026F5" w:rsidDel="0088492D" w:rsidRDefault="00B026F5" w:rsidP="00B026F5">
            <w:pPr>
              <w:pStyle w:val="TableParagraph"/>
              <w:spacing w:before="0"/>
              <w:ind w:left="196" w:right="196"/>
              <w:rPr>
                <w:del w:id="5585" w:author="USER" w:date="2024-04-08T14:32:00Z"/>
                <w:rFonts w:ascii="Times New Roman"/>
                <w:sz w:val="18"/>
              </w:rPr>
            </w:pPr>
          </w:p>
        </w:tc>
        <w:tc>
          <w:tcPr>
            <w:tcW w:w="2515" w:type="dxa"/>
          </w:tcPr>
          <w:p w14:paraId="7C76419F" w14:textId="4E60F36A" w:rsidR="00B026F5" w:rsidRPr="001C26A5" w:rsidDel="0088492D" w:rsidRDefault="00B026F5" w:rsidP="00B026F5">
            <w:pPr>
              <w:pStyle w:val="TableParagraph"/>
              <w:ind w:left="196" w:right="196"/>
              <w:rPr>
                <w:del w:id="5586" w:author="USER" w:date="2024-04-08T14:32:00Z"/>
                <w:sz w:val="18"/>
                <w:szCs w:val="18"/>
              </w:rPr>
            </w:pPr>
          </w:p>
        </w:tc>
        <w:tc>
          <w:tcPr>
            <w:tcW w:w="980" w:type="dxa"/>
          </w:tcPr>
          <w:p w14:paraId="5FC0778E" w14:textId="22AD825E" w:rsidR="00B026F5" w:rsidRPr="00B026F5" w:rsidDel="0088492D" w:rsidRDefault="00B026F5" w:rsidP="00B026F5">
            <w:pPr>
              <w:pStyle w:val="TableParagraph"/>
              <w:ind w:left="196" w:right="196"/>
              <w:rPr>
                <w:del w:id="5587" w:author="USER" w:date="2024-04-08T14:32:00Z"/>
                <w:rFonts w:eastAsiaTheme="minorEastAsia"/>
                <w:sz w:val="18"/>
                <w:lang w:eastAsia="ko-KR"/>
              </w:rPr>
            </w:pPr>
            <w:del w:id="5588" w:author="USER" w:date="2024-04-08T14:32:00Z">
              <w:r w:rsidDel="0088492D">
                <w:rPr>
                  <w:rFonts w:eastAsiaTheme="minorEastAsia" w:hint="eastAsia"/>
                  <w:sz w:val="18"/>
                  <w:lang w:eastAsia="ko-KR"/>
                </w:rPr>
                <w:delText>C</w:delText>
              </w:r>
            </w:del>
          </w:p>
        </w:tc>
        <w:tc>
          <w:tcPr>
            <w:tcW w:w="1537" w:type="dxa"/>
          </w:tcPr>
          <w:p w14:paraId="75B77A18" w14:textId="2210F9EB" w:rsidR="00B026F5" w:rsidRPr="00760814" w:rsidDel="0088492D" w:rsidRDefault="00B026F5" w:rsidP="00B026F5">
            <w:pPr>
              <w:pStyle w:val="TableParagraph"/>
              <w:ind w:left="196" w:right="196"/>
              <w:rPr>
                <w:del w:id="5589" w:author="USER" w:date="2024-04-08T14:32:00Z"/>
                <w:rFonts w:eastAsiaTheme="minorEastAsia"/>
                <w:sz w:val="18"/>
                <w:lang w:eastAsia="ko-KR"/>
              </w:rPr>
            </w:pPr>
          </w:p>
        </w:tc>
      </w:tr>
      <w:tr w:rsidR="00B026F5" w:rsidDel="0088492D" w14:paraId="1ABBF019" w14:textId="4E508335" w:rsidTr="00B026F5">
        <w:trPr>
          <w:trHeight w:val="465"/>
          <w:del w:id="5590" w:author="USER" w:date="2024-04-08T14:32:00Z"/>
        </w:trPr>
        <w:tc>
          <w:tcPr>
            <w:tcW w:w="3356" w:type="dxa"/>
          </w:tcPr>
          <w:p w14:paraId="17B9BE1D" w14:textId="58ECFB1D" w:rsidR="00B026F5" w:rsidDel="0088492D" w:rsidRDefault="00B026F5" w:rsidP="00B026F5">
            <w:pPr>
              <w:pStyle w:val="TableParagraph"/>
              <w:ind w:leftChars="189" w:left="416" w:rightChars="89" w:right="196"/>
              <w:rPr>
                <w:del w:id="5591" w:author="USER" w:date="2024-04-08T14:32:00Z"/>
                <w:rFonts w:eastAsiaTheme="minorEastAsia"/>
                <w:sz w:val="18"/>
                <w:lang w:eastAsia="ko-KR"/>
              </w:rPr>
            </w:pPr>
            <w:del w:id="5592" w:author="USER" w:date="2024-04-08T14:32:00Z">
              <w:r w:rsidDel="0088492D">
                <w:rPr>
                  <w:sz w:val="18"/>
                </w:rPr>
                <w:delText>Display Name</w:delText>
              </w:r>
            </w:del>
          </w:p>
        </w:tc>
        <w:tc>
          <w:tcPr>
            <w:tcW w:w="1677" w:type="dxa"/>
          </w:tcPr>
          <w:p w14:paraId="4BBF26EA" w14:textId="166A5DC8" w:rsidR="00B026F5" w:rsidDel="0088492D" w:rsidRDefault="00B026F5" w:rsidP="00B026F5">
            <w:pPr>
              <w:pStyle w:val="TableParagraph"/>
              <w:spacing w:before="0"/>
              <w:ind w:left="196" w:right="196"/>
              <w:rPr>
                <w:del w:id="5593" w:author="USER" w:date="2024-04-08T14:32:00Z"/>
                <w:rFonts w:ascii="Times New Roman"/>
                <w:sz w:val="18"/>
              </w:rPr>
            </w:pPr>
          </w:p>
        </w:tc>
        <w:tc>
          <w:tcPr>
            <w:tcW w:w="2515" w:type="dxa"/>
          </w:tcPr>
          <w:p w14:paraId="7F44CAAD" w14:textId="099C77C2" w:rsidR="00B026F5" w:rsidRPr="001C26A5" w:rsidDel="0088492D" w:rsidRDefault="00B026F5" w:rsidP="00B026F5">
            <w:pPr>
              <w:pStyle w:val="TableParagraph"/>
              <w:ind w:left="196" w:right="196"/>
              <w:rPr>
                <w:del w:id="5594" w:author="USER" w:date="2024-04-08T14:32:00Z"/>
                <w:sz w:val="18"/>
                <w:szCs w:val="18"/>
              </w:rPr>
            </w:pPr>
          </w:p>
        </w:tc>
        <w:tc>
          <w:tcPr>
            <w:tcW w:w="980" w:type="dxa"/>
          </w:tcPr>
          <w:p w14:paraId="0D204FBA" w14:textId="062518BF" w:rsidR="00B026F5" w:rsidDel="0088492D" w:rsidRDefault="00B026F5" w:rsidP="00B026F5">
            <w:pPr>
              <w:pStyle w:val="TableParagraph"/>
              <w:ind w:left="196" w:right="196"/>
              <w:rPr>
                <w:del w:id="5595" w:author="USER" w:date="2024-04-08T14:32:00Z"/>
                <w:rFonts w:eastAsiaTheme="minorEastAsia"/>
                <w:sz w:val="18"/>
                <w:lang w:eastAsia="ko-KR"/>
              </w:rPr>
            </w:pPr>
            <w:del w:id="5596" w:author="USER" w:date="2024-04-08T14:32:00Z">
              <w:r w:rsidDel="0088492D">
                <w:rPr>
                  <w:sz w:val="18"/>
                </w:rPr>
                <w:delText>BO</w:delText>
              </w:r>
            </w:del>
          </w:p>
        </w:tc>
        <w:tc>
          <w:tcPr>
            <w:tcW w:w="1537" w:type="dxa"/>
          </w:tcPr>
          <w:p w14:paraId="2B9F563B" w14:textId="396E0F5F" w:rsidR="00B026F5" w:rsidDel="0088492D" w:rsidRDefault="00B026F5" w:rsidP="00B026F5">
            <w:pPr>
              <w:pStyle w:val="TableParagraph"/>
              <w:ind w:left="196" w:right="196"/>
              <w:rPr>
                <w:del w:id="5597" w:author="USER" w:date="2024-04-08T14:32:00Z"/>
                <w:sz w:val="18"/>
              </w:rPr>
            </w:pPr>
            <w:del w:id="5598" w:author="USER" w:date="2024-04-08T14:32:00Z">
              <w:r w:rsidDel="0088492D">
                <w:rPr>
                  <w:sz w:val="18"/>
                </w:rPr>
                <w:delText>0, 1</w:delText>
              </w:r>
            </w:del>
          </w:p>
        </w:tc>
      </w:tr>
      <w:tr w:rsidR="00B026F5" w:rsidDel="0088492D" w14:paraId="2D7429F9" w14:textId="079792EB" w:rsidTr="00B026F5">
        <w:trPr>
          <w:trHeight w:val="465"/>
          <w:del w:id="5599" w:author="USER" w:date="2024-04-08T14:32:00Z"/>
        </w:trPr>
        <w:tc>
          <w:tcPr>
            <w:tcW w:w="3356" w:type="dxa"/>
          </w:tcPr>
          <w:p w14:paraId="086E4D29" w14:textId="320FEB81" w:rsidR="00B026F5" w:rsidDel="0088492D" w:rsidRDefault="00B026F5" w:rsidP="00B026F5">
            <w:pPr>
              <w:pStyle w:val="TableParagraph"/>
              <w:ind w:leftChars="189" w:left="416" w:rightChars="89" w:right="196"/>
              <w:rPr>
                <w:del w:id="5600" w:author="USER" w:date="2024-04-08T14:32:00Z"/>
                <w:rFonts w:eastAsiaTheme="minorEastAsia"/>
                <w:sz w:val="18"/>
                <w:lang w:eastAsia="ko-KR"/>
              </w:rPr>
            </w:pPr>
            <w:del w:id="5601" w:author="USER" w:date="2024-04-08T14:32:00Z">
              <w:r w:rsidDel="0088492D">
                <w:rPr>
                  <w:sz w:val="18"/>
                </w:rPr>
                <w:delText>Language</w:delText>
              </w:r>
            </w:del>
          </w:p>
        </w:tc>
        <w:tc>
          <w:tcPr>
            <w:tcW w:w="1677" w:type="dxa"/>
          </w:tcPr>
          <w:p w14:paraId="0A92E2FB" w14:textId="27CA89BC" w:rsidR="00B026F5" w:rsidDel="0088492D" w:rsidRDefault="00B026F5" w:rsidP="00B026F5">
            <w:pPr>
              <w:pStyle w:val="TableParagraph"/>
              <w:spacing w:before="0"/>
              <w:ind w:left="196" w:right="196"/>
              <w:rPr>
                <w:del w:id="5602" w:author="USER" w:date="2024-04-08T14:32:00Z"/>
                <w:rFonts w:ascii="Times New Roman"/>
                <w:sz w:val="18"/>
              </w:rPr>
            </w:pPr>
          </w:p>
        </w:tc>
        <w:tc>
          <w:tcPr>
            <w:tcW w:w="2515" w:type="dxa"/>
          </w:tcPr>
          <w:p w14:paraId="401A7CCB" w14:textId="2012C1EC" w:rsidR="00B026F5" w:rsidRPr="001C26A5" w:rsidDel="0088492D" w:rsidRDefault="00B026F5" w:rsidP="00B026F5">
            <w:pPr>
              <w:pStyle w:val="TableParagraph"/>
              <w:ind w:left="196" w:right="196"/>
              <w:rPr>
                <w:del w:id="5603" w:author="USER" w:date="2024-04-08T14:32:00Z"/>
                <w:sz w:val="18"/>
                <w:szCs w:val="18"/>
              </w:rPr>
            </w:pPr>
          </w:p>
        </w:tc>
        <w:tc>
          <w:tcPr>
            <w:tcW w:w="980" w:type="dxa"/>
          </w:tcPr>
          <w:p w14:paraId="533247C5" w14:textId="26D701CE" w:rsidR="00B026F5" w:rsidDel="0088492D" w:rsidRDefault="00B026F5" w:rsidP="00B026F5">
            <w:pPr>
              <w:pStyle w:val="TableParagraph"/>
              <w:ind w:left="196" w:right="196"/>
              <w:rPr>
                <w:del w:id="5604" w:author="USER" w:date="2024-04-08T14:32:00Z"/>
                <w:rFonts w:eastAsiaTheme="minorEastAsia"/>
                <w:sz w:val="18"/>
                <w:lang w:eastAsia="ko-KR"/>
              </w:rPr>
            </w:pPr>
            <w:del w:id="5605" w:author="USER" w:date="2024-04-08T14:32:00Z">
              <w:r w:rsidDel="0088492D">
                <w:rPr>
                  <w:sz w:val="18"/>
                </w:rPr>
                <w:delText>TE</w:delText>
              </w:r>
            </w:del>
          </w:p>
        </w:tc>
        <w:tc>
          <w:tcPr>
            <w:tcW w:w="1537" w:type="dxa"/>
          </w:tcPr>
          <w:p w14:paraId="4AF82A1B" w14:textId="6DFFC0E2" w:rsidR="00B026F5" w:rsidDel="0088492D" w:rsidRDefault="00B026F5" w:rsidP="00B026F5">
            <w:pPr>
              <w:pStyle w:val="TableParagraph"/>
              <w:ind w:left="196" w:right="196"/>
              <w:rPr>
                <w:del w:id="5606" w:author="USER" w:date="2024-04-08T14:32:00Z"/>
                <w:sz w:val="18"/>
              </w:rPr>
            </w:pPr>
            <w:del w:id="5607" w:author="USER" w:date="2024-04-08T14:32:00Z">
              <w:r w:rsidDel="0088492D">
                <w:rPr>
                  <w:sz w:val="18"/>
                </w:rPr>
                <w:delText>0, 1</w:delText>
              </w:r>
            </w:del>
          </w:p>
        </w:tc>
      </w:tr>
      <w:tr w:rsidR="00B026F5" w:rsidDel="0088492D" w14:paraId="0F2AD584" w14:textId="1CDA6E4D" w:rsidTr="00B026F5">
        <w:trPr>
          <w:trHeight w:val="465"/>
          <w:del w:id="5608" w:author="USER" w:date="2024-04-08T14:32:00Z"/>
        </w:trPr>
        <w:tc>
          <w:tcPr>
            <w:tcW w:w="3356" w:type="dxa"/>
          </w:tcPr>
          <w:p w14:paraId="46B00A9E" w14:textId="64256E9B" w:rsidR="00B026F5" w:rsidDel="0088492D" w:rsidRDefault="00B026F5" w:rsidP="00B026F5">
            <w:pPr>
              <w:pStyle w:val="TableParagraph"/>
              <w:ind w:leftChars="189" w:left="416" w:rightChars="89" w:right="196"/>
              <w:rPr>
                <w:del w:id="5609" w:author="USER" w:date="2024-04-08T14:32:00Z"/>
                <w:rFonts w:eastAsiaTheme="minorEastAsia"/>
                <w:sz w:val="18"/>
                <w:lang w:eastAsia="ko-KR"/>
              </w:rPr>
            </w:pPr>
            <w:del w:id="5610" w:author="USER" w:date="2024-04-08T14:32:00Z">
              <w:r w:rsidDel="0088492D">
                <w:rPr>
                  <w:sz w:val="18"/>
                </w:rPr>
                <w:delText>Name</w:delText>
              </w:r>
            </w:del>
          </w:p>
        </w:tc>
        <w:tc>
          <w:tcPr>
            <w:tcW w:w="1677" w:type="dxa"/>
          </w:tcPr>
          <w:p w14:paraId="6A94245D" w14:textId="0B110E33" w:rsidR="00B026F5" w:rsidDel="0088492D" w:rsidRDefault="00B026F5" w:rsidP="00B026F5">
            <w:pPr>
              <w:pStyle w:val="TableParagraph"/>
              <w:spacing w:before="0"/>
              <w:ind w:left="196" w:right="196"/>
              <w:rPr>
                <w:del w:id="5611" w:author="USER" w:date="2024-04-08T14:32:00Z"/>
                <w:rFonts w:ascii="Times New Roman"/>
                <w:sz w:val="18"/>
              </w:rPr>
            </w:pPr>
          </w:p>
        </w:tc>
        <w:tc>
          <w:tcPr>
            <w:tcW w:w="2515" w:type="dxa"/>
          </w:tcPr>
          <w:p w14:paraId="5044033D" w14:textId="285A5E7F" w:rsidR="00B026F5" w:rsidRPr="001C26A5" w:rsidDel="0088492D" w:rsidRDefault="00B026F5" w:rsidP="00B026F5">
            <w:pPr>
              <w:pStyle w:val="TableParagraph"/>
              <w:ind w:left="196" w:right="196"/>
              <w:rPr>
                <w:del w:id="5612" w:author="USER" w:date="2024-04-08T14:32:00Z"/>
                <w:sz w:val="18"/>
                <w:szCs w:val="18"/>
              </w:rPr>
            </w:pPr>
          </w:p>
        </w:tc>
        <w:tc>
          <w:tcPr>
            <w:tcW w:w="980" w:type="dxa"/>
          </w:tcPr>
          <w:p w14:paraId="5C3D13E0" w14:textId="34DB094B" w:rsidR="00B026F5" w:rsidDel="0088492D" w:rsidRDefault="00B026F5" w:rsidP="00B026F5">
            <w:pPr>
              <w:pStyle w:val="TableParagraph"/>
              <w:ind w:left="196" w:right="196"/>
              <w:rPr>
                <w:del w:id="5613" w:author="USER" w:date="2024-04-08T14:32:00Z"/>
                <w:rFonts w:eastAsiaTheme="minorEastAsia"/>
                <w:sz w:val="18"/>
                <w:lang w:eastAsia="ko-KR"/>
              </w:rPr>
            </w:pPr>
            <w:del w:id="5614" w:author="USER" w:date="2024-04-08T14:32:00Z">
              <w:r w:rsidDel="0088492D">
                <w:rPr>
                  <w:sz w:val="18"/>
                </w:rPr>
                <w:delText>TE</w:delText>
              </w:r>
            </w:del>
          </w:p>
        </w:tc>
        <w:tc>
          <w:tcPr>
            <w:tcW w:w="1537" w:type="dxa"/>
          </w:tcPr>
          <w:p w14:paraId="2E30549D" w14:textId="70FC5F21" w:rsidR="00B026F5" w:rsidDel="0088492D" w:rsidRDefault="00B026F5" w:rsidP="00B026F5">
            <w:pPr>
              <w:pStyle w:val="TableParagraph"/>
              <w:ind w:left="196" w:right="196"/>
              <w:rPr>
                <w:del w:id="5615" w:author="USER" w:date="2024-04-08T14:32:00Z"/>
                <w:sz w:val="18"/>
              </w:rPr>
            </w:pPr>
            <w:del w:id="5616" w:author="USER" w:date="2024-04-08T14:32:00Z">
              <w:r w:rsidDel="0088492D">
                <w:rPr>
                  <w:sz w:val="18"/>
                </w:rPr>
                <w:delText>1, 1</w:delText>
              </w:r>
            </w:del>
          </w:p>
        </w:tc>
      </w:tr>
    </w:tbl>
    <w:p w14:paraId="6ACB46E6" w14:textId="02C63673" w:rsidR="00B026F5" w:rsidDel="0088492D" w:rsidRDefault="00B026F5" w:rsidP="00B026F5">
      <w:pPr>
        <w:ind w:left="196" w:right="196"/>
        <w:rPr>
          <w:del w:id="5617" w:author="USER" w:date="2024-04-08T14:32:00Z"/>
          <w:sz w:val="18"/>
        </w:rPr>
        <w:sectPr w:rsidR="00B026F5" w:rsidDel="0088492D" w:rsidSect="008A4F0C">
          <w:pgSz w:w="11910" w:h="16840"/>
          <w:pgMar w:top="998" w:right="697" w:bottom="940" w:left="799" w:header="580" w:footer="740" w:gutter="0"/>
          <w:cols w:space="720"/>
        </w:sectPr>
      </w:pPr>
    </w:p>
    <w:p w14:paraId="136BDA85" w14:textId="77777777" w:rsidR="00B026F5" w:rsidRDefault="00B026F5" w:rsidP="00B026F5">
      <w:pPr>
        <w:pStyle w:val="a3"/>
        <w:ind w:right="220"/>
        <w:rPr>
          <w:b w:val="0"/>
        </w:rPr>
      </w:pPr>
    </w:p>
    <w:p w14:paraId="291C8EBD" w14:textId="121B6F40" w:rsidR="00350873" w:rsidRDefault="009106CA" w:rsidP="0088492D">
      <w:pPr>
        <w:pStyle w:val="2"/>
        <w:numPr>
          <w:ilvl w:val="1"/>
          <w:numId w:val="16"/>
        </w:numPr>
      </w:pPr>
      <w:r>
        <w:t>S100_</w:t>
      </w:r>
      <w:r w:rsidR="00350873">
        <w:t>Support File</w:t>
      </w:r>
    </w:p>
    <w:p w14:paraId="479CAD85" w14:textId="77777777" w:rsidR="00350873" w:rsidRDefault="00350873" w:rsidP="00350873">
      <w:pPr>
        <w:pStyle w:val="a3"/>
        <w:spacing w:before="5"/>
        <w:ind w:right="220"/>
        <w:rPr>
          <w:b w:val="0"/>
          <w:sz w:val="22"/>
        </w:rPr>
      </w:pPr>
    </w:p>
    <w:p w14:paraId="60B99E62" w14:textId="77777777" w:rsidR="00350873" w:rsidRPr="00350873" w:rsidRDefault="00350873" w:rsidP="00350873">
      <w:pPr>
        <w:pStyle w:val="a3"/>
        <w:ind w:right="220"/>
        <w:rPr>
          <w:b w:val="0"/>
          <w:bCs/>
        </w:rPr>
      </w:pPr>
      <w:r>
        <w:t xml:space="preserve">Definition: </w:t>
      </w:r>
      <w:r w:rsidRPr="00350873">
        <w:rPr>
          <w:b w:val="0"/>
          <w:bCs/>
        </w:rPr>
        <w:t>Information on additional files used in addition to nautical products.</w:t>
      </w:r>
    </w:p>
    <w:p w14:paraId="4BFDF1FD" w14:textId="77777777" w:rsidR="00350873" w:rsidRDefault="00350873" w:rsidP="00350873">
      <w:pPr>
        <w:pStyle w:val="a3"/>
        <w:spacing w:before="7"/>
        <w:ind w:right="220"/>
        <w:rPr>
          <w:sz w:val="22"/>
        </w:rPr>
      </w:pPr>
    </w:p>
    <w:p w14:paraId="68394F53" w14:textId="77777777" w:rsidR="00350873" w:rsidRDefault="00350873" w:rsidP="00350873">
      <w:pPr>
        <w:ind w:left="196" w:right="196"/>
        <w:rPr>
          <w:sz w:val="20"/>
        </w:rPr>
      </w:pPr>
      <w:r>
        <w:rPr>
          <w:b/>
          <w:sz w:val="20"/>
        </w:rPr>
        <w:t xml:space="preserve">CamelCase: </w:t>
      </w:r>
      <w:r>
        <w:rPr>
          <w:sz w:val="20"/>
        </w:rPr>
        <w:t>supportFile</w:t>
      </w:r>
    </w:p>
    <w:p w14:paraId="79A509E0" w14:textId="77777777" w:rsidR="00350873" w:rsidRDefault="00350873" w:rsidP="00350873">
      <w:pPr>
        <w:pStyle w:val="a3"/>
        <w:spacing w:before="4"/>
        <w:ind w:right="220"/>
        <w:rPr>
          <w:sz w:val="22"/>
        </w:rPr>
      </w:pPr>
    </w:p>
    <w:p w14:paraId="4B78D7B3" w14:textId="77777777" w:rsidR="00350873" w:rsidRDefault="00350873" w:rsidP="00434B85">
      <w:pPr>
        <w:pStyle w:val="a3"/>
        <w:ind w:right="220"/>
      </w:pPr>
      <w:r>
        <w:t>Alias:</w:t>
      </w:r>
    </w:p>
    <w:p w14:paraId="75F7DBA5" w14:textId="77777777" w:rsidR="00350873" w:rsidRDefault="00350873" w:rsidP="00350873">
      <w:pPr>
        <w:pStyle w:val="a3"/>
        <w:spacing w:before="7"/>
        <w:ind w:right="220"/>
        <w:rPr>
          <w:b w:val="0"/>
          <w:sz w:val="22"/>
        </w:rPr>
      </w:pPr>
    </w:p>
    <w:p w14:paraId="40B23F2E" w14:textId="77777777" w:rsidR="00350873" w:rsidRDefault="00350873" w:rsidP="00350873">
      <w:pPr>
        <w:ind w:left="196" w:right="196"/>
        <w:rPr>
          <w:sz w:val="20"/>
        </w:rPr>
      </w:pPr>
      <w:r>
        <w:rPr>
          <w:b/>
          <w:sz w:val="20"/>
        </w:rPr>
        <w:t xml:space="preserve">Remarks: </w:t>
      </w:r>
      <w:r>
        <w:rPr>
          <w:sz w:val="20"/>
        </w:rPr>
        <w:t>No remarks.</w:t>
      </w:r>
    </w:p>
    <w:p w14:paraId="112E9377" w14:textId="77777777" w:rsidR="00350873" w:rsidRDefault="00350873" w:rsidP="00350873">
      <w:pPr>
        <w:pStyle w:val="a3"/>
        <w:ind w:right="220"/>
        <w:rPr>
          <w:sz w:val="22"/>
        </w:rPr>
      </w:pPr>
    </w:p>
    <w:p w14:paraId="42DC0835" w14:textId="77777777" w:rsidR="00350873" w:rsidRDefault="00350873" w:rsidP="00350873">
      <w:pPr>
        <w:pStyle w:val="a3"/>
        <w:ind w:right="220"/>
        <w:rPr>
          <w:sz w:val="22"/>
        </w:rPr>
      </w:pPr>
    </w:p>
    <w:p w14:paraId="0E33BA24" w14:textId="77777777" w:rsidR="00350873" w:rsidRDefault="00350873" w:rsidP="00350873">
      <w:pPr>
        <w:pStyle w:val="a3"/>
        <w:spacing w:before="9"/>
        <w:ind w:right="220"/>
        <w:rPr>
          <w:sz w:val="31"/>
        </w:rPr>
      </w:pPr>
    </w:p>
    <w:p w14:paraId="7178A53B" w14:textId="77777777" w:rsidR="00350873" w:rsidRDefault="00350873" w:rsidP="00434B85">
      <w:pPr>
        <w:pStyle w:val="a3"/>
        <w:ind w:right="220"/>
      </w:pPr>
      <w:r>
        <w:t>SubAttribute Bindings:</w:t>
      </w:r>
    </w:p>
    <w:p w14:paraId="3C67C471" w14:textId="77777777" w:rsidR="00350873" w:rsidRDefault="00350873" w:rsidP="00350873">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350873" w14:paraId="79CFD42F" w14:textId="77777777" w:rsidTr="00B45D27">
        <w:trPr>
          <w:trHeight w:val="737"/>
        </w:trPr>
        <w:tc>
          <w:tcPr>
            <w:tcW w:w="3356" w:type="dxa"/>
            <w:shd w:val="clear" w:color="auto" w:fill="FFF1CC"/>
          </w:tcPr>
          <w:p w14:paraId="73E7EE33" w14:textId="77777777" w:rsidR="00350873" w:rsidRDefault="00350873" w:rsidP="00B467B9">
            <w:pPr>
              <w:pStyle w:val="TableParagraph"/>
              <w:spacing w:before="9"/>
              <w:ind w:left="196" w:right="196"/>
              <w:rPr>
                <w:b/>
                <w:sz w:val="20"/>
              </w:rPr>
            </w:pPr>
          </w:p>
          <w:p w14:paraId="23AA21DA" w14:textId="77777777" w:rsidR="00350873" w:rsidRDefault="00350873" w:rsidP="00B467B9">
            <w:pPr>
              <w:pStyle w:val="TableParagraph"/>
              <w:spacing w:before="0"/>
              <w:ind w:left="196" w:right="196"/>
              <w:rPr>
                <w:b/>
                <w:sz w:val="20"/>
              </w:rPr>
            </w:pPr>
            <w:r>
              <w:rPr>
                <w:b/>
                <w:sz w:val="20"/>
              </w:rPr>
              <w:t>S-10x Attribute</w:t>
            </w:r>
          </w:p>
        </w:tc>
        <w:tc>
          <w:tcPr>
            <w:tcW w:w="1677" w:type="dxa"/>
            <w:shd w:val="clear" w:color="auto" w:fill="FFF1CC"/>
          </w:tcPr>
          <w:p w14:paraId="50E15D78" w14:textId="77777777" w:rsidR="00350873" w:rsidRDefault="00350873" w:rsidP="00B467B9">
            <w:pPr>
              <w:pStyle w:val="TableParagraph"/>
              <w:spacing w:before="114"/>
              <w:ind w:left="196" w:right="196"/>
              <w:rPr>
                <w:b/>
                <w:sz w:val="20"/>
              </w:rPr>
            </w:pPr>
            <w:r>
              <w:rPr>
                <w:b/>
                <w:sz w:val="20"/>
              </w:rPr>
              <w:t>S-57</w:t>
            </w:r>
          </w:p>
          <w:p w14:paraId="70CBA40D" w14:textId="77777777" w:rsidR="00350873" w:rsidRDefault="00350873" w:rsidP="00B467B9">
            <w:pPr>
              <w:pStyle w:val="TableParagraph"/>
              <w:spacing w:before="20"/>
              <w:ind w:left="196" w:right="196"/>
              <w:rPr>
                <w:b/>
                <w:sz w:val="20"/>
              </w:rPr>
            </w:pPr>
            <w:r>
              <w:rPr>
                <w:b/>
                <w:sz w:val="20"/>
              </w:rPr>
              <w:t>Acronym</w:t>
            </w:r>
          </w:p>
        </w:tc>
        <w:tc>
          <w:tcPr>
            <w:tcW w:w="2515" w:type="dxa"/>
            <w:shd w:val="clear" w:color="auto" w:fill="FFF1CC"/>
          </w:tcPr>
          <w:p w14:paraId="4F61704C" w14:textId="77777777" w:rsidR="00350873" w:rsidRDefault="00350873"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681DEAE6" w14:textId="77777777" w:rsidR="00350873" w:rsidRDefault="00350873" w:rsidP="00B467B9">
            <w:pPr>
              <w:pStyle w:val="TableParagraph"/>
              <w:spacing w:before="9"/>
              <w:ind w:left="196" w:right="196"/>
              <w:rPr>
                <w:b/>
                <w:sz w:val="20"/>
              </w:rPr>
            </w:pPr>
          </w:p>
          <w:p w14:paraId="5EC96AD8" w14:textId="77777777" w:rsidR="00350873" w:rsidRDefault="00350873" w:rsidP="00B467B9">
            <w:pPr>
              <w:pStyle w:val="TableParagraph"/>
              <w:spacing w:before="0"/>
              <w:ind w:left="196" w:right="196"/>
              <w:rPr>
                <w:b/>
                <w:sz w:val="20"/>
              </w:rPr>
            </w:pPr>
            <w:r>
              <w:rPr>
                <w:b/>
                <w:sz w:val="20"/>
              </w:rPr>
              <w:t>Type</w:t>
            </w:r>
          </w:p>
        </w:tc>
        <w:tc>
          <w:tcPr>
            <w:tcW w:w="1537" w:type="dxa"/>
            <w:shd w:val="clear" w:color="auto" w:fill="FFF1CC"/>
          </w:tcPr>
          <w:p w14:paraId="7014D2E2" w14:textId="77777777" w:rsidR="00350873" w:rsidRDefault="00350873" w:rsidP="00B467B9">
            <w:pPr>
              <w:pStyle w:val="TableParagraph"/>
              <w:spacing w:before="9"/>
              <w:ind w:left="196" w:right="196"/>
              <w:rPr>
                <w:b/>
                <w:sz w:val="20"/>
              </w:rPr>
            </w:pPr>
          </w:p>
          <w:p w14:paraId="69EB0FF3" w14:textId="77777777" w:rsidR="00350873" w:rsidRDefault="00350873" w:rsidP="00B467B9">
            <w:pPr>
              <w:pStyle w:val="TableParagraph"/>
              <w:spacing w:before="0"/>
              <w:ind w:left="196" w:right="196"/>
              <w:rPr>
                <w:b/>
                <w:sz w:val="20"/>
              </w:rPr>
            </w:pPr>
            <w:r>
              <w:rPr>
                <w:b/>
                <w:sz w:val="20"/>
              </w:rPr>
              <w:t>Multiplicity</w:t>
            </w:r>
          </w:p>
        </w:tc>
      </w:tr>
      <w:tr w:rsidR="009C3A6A" w14:paraId="792F34D7" w14:textId="77777777" w:rsidTr="00B45D27">
        <w:trPr>
          <w:trHeight w:val="462"/>
        </w:trPr>
        <w:tc>
          <w:tcPr>
            <w:tcW w:w="3356" w:type="dxa"/>
            <w:vAlign w:val="center"/>
          </w:tcPr>
          <w:p w14:paraId="350C1965" w14:textId="77B865BF" w:rsidR="009C3A6A" w:rsidRDefault="009C3A6A" w:rsidP="009C3A6A">
            <w:pPr>
              <w:pStyle w:val="TableParagraph"/>
              <w:ind w:left="196" w:right="196"/>
              <w:rPr>
                <w:sz w:val="18"/>
              </w:rPr>
            </w:pPr>
            <w:r>
              <w:rPr>
                <w:rFonts w:eastAsiaTheme="minorEastAsia"/>
                <w:sz w:val="18"/>
                <w:szCs w:val="18"/>
                <w:lang w:eastAsia="ko-KR"/>
              </w:rPr>
              <w:t>Comment</w:t>
            </w:r>
          </w:p>
        </w:tc>
        <w:tc>
          <w:tcPr>
            <w:tcW w:w="1677" w:type="dxa"/>
          </w:tcPr>
          <w:p w14:paraId="2C36F728" w14:textId="77777777" w:rsidR="009C3A6A" w:rsidRDefault="009C3A6A" w:rsidP="009C3A6A">
            <w:pPr>
              <w:pStyle w:val="TableParagraph"/>
              <w:spacing w:before="0"/>
              <w:ind w:left="196" w:right="196"/>
              <w:rPr>
                <w:rFonts w:ascii="Times New Roman"/>
                <w:sz w:val="18"/>
              </w:rPr>
            </w:pPr>
          </w:p>
        </w:tc>
        <w:tc>
          <w:tcPr>
            <w:tcW w:w="2515" w:type="dxa"/>
          </w:tcPr>
          <w:p w14:paraId="53B48D9A" w14:textId="77777777" w:rsidR="009C3A6A" w:rsidRDefault="009C3A6A" w:rsidP="009C3A6A">
            <w:pPr>
              <w:pStyle w:val="TableParagraph"/>
              <w:spacing w:before="0"/>
              <w:ind w:left="196" w:right="196"/>
              <w:rPr>
                <w:rFonts w:ascii="Times New Roman"/>
                <w:sz w:val="18"/>
              </w:rPr>
            </w:pPr>
          </w:p>
        </w:tc>
        <w:tc>
          <w:tcPr>
            <w:tcW w:w="980" w:type="dxa"/>
          </w:tcPr>
          <w:p w14:paraId="50A91F24" w14:textId="252BB77B"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31C8BE3" w14:textId="183A01C0" w:rsidR="009C3A6A" w:rsidRDefault="009C3A6A" w:rsidP="009C3A6A">
            <w:pPr>
              <w:pStyle w:val="TableParagraph"/>
              <w:ind w:left="196" w:right="196"/>
              <w:rPr>
                <w:sz w:val="18"/>
              </w:rPr>
            </w:pPr>
            <w:r>
              <w:rPr>
                <w:rFonts w:eastAsiaTheme="minorEastAsia"/>
                <w:sz w:val="18"/>
                <w:lang w:eastAsia="ko-KR"/>
              </w:rPr>
              <w:t>0, 1</w:t>
            </w:r>
          </w:p>
        </w:tc>
      </w:tr>
      <w:tr w:rsidR="009C3A6A" w14:paraId="67B68254" w14:textId="77777777" w:rsidTr="00B45D27">
        <w:trPr>
          <w:trHeight w:val="462"/>
        </w:trPr>
        <w:tc>
          <w:tcPr>
            <w:tcW w:w="3356" w:type="dxa"/>
            <w:vAlign w:val="center"/>
          </w:tcPr>
          <w:p w14:paraId="7F52FBBF" w14:textId="0461EECE" w:rsidR="009C3A6A" w:rsidRDefault="009C3A6A" w:rsidP="009C3A6A">
            <w:pPr>
              <w:pStyle w:val="TableParagraph"/>
              <w:ind w:left="196" w:right="196"/>
              <w:rPr>
                <w:sz w:val="18"/>
              </w:rPr>
            </w:pPr>
            <w:r w:rsidRPr="00CF0EFE">
              <w:rPr>
                <w:rFonts w:eastAsiaTheme="minorEastAsia"/>
                <w:sz w:val="18"/>
                <w:szCs w:val="18"/>
                <w:lang w:eastAsia="ko-KR"/>
              </w:rPr>
              <w:t>Digital</w:t>
            </w:r>
            <w:r>
              <w:rPr>
                <w:rFonts w:eastAsiaTheme="minorEastAsia"/>
                <w:sz w:val="18"/>
                <w:szCs w:val="18"/>
                <w:lang w:eastAsia="ko-KR"/>
              </w:rPr>
              <w:t xml:space="preserve"> </w:t>
            </w:r>
            <w:r w:rsidRPr="00CF0EFE">
              <w:rPr>
                <w:rFonts w:eastAsiaTheme="minorEastAsia"/>
                <w:sz w:val="18"/>
                <w:szCs w:val="18"/>
                <w:lang w:eastAsia="ko-KR"/>
              </w:rPr>
              <w:t>Signature</w:t>
            </w:r>
          </w:p>
        </w:tc>
        <w:tc>
          <w:tcPr>
            <w:tcW w:w="1677" w:type="dxa"/>
          </w:tcPr>
          <w:p w14:paraId="2D90C034" w14:textId="77777777" w:rsidR="009C3A6A" w:rsidRDefault="009C3A6A" w:rsidP="009C3A6A">
            <w:pPr>
              <w:pStyle w:val="TableParagraph"/>
              <w:spacing w:before="0"/>
              <w:ind w:left="196" w:right="196"/>
              <w:rPr>
                <w:rFonts w:ascii="Times New Roman"/>
                <w:sz w:val="18"/>
              </w:rPr>
            </w:pPr>
          </w:p>
        </w:tc>
        <w:tc>
          <w:tcPr>
            <w:tcW w:w="2515" w:type="dxa"/>
          </w:tcPr>
          <w:p w14:paraId="252A616F" w14:textId="3C131653" w:rsidR="009C3A6A" w:rsidRDefault="009C3A6A" w:rsidP="009C3A6A">
            <w:pPr>
              <w:pStyle w:val="TableParagraph"/>
              <w:spacing w:before="0"/>
              <w:ind w:left="196" w:right="196"/>
              <w:rPr>
                <w:rFonts w:ascii="Times New Roman"/>
                <w:sz w:val="18"/>
              </w:rPr>
            </w:pPr>
            <w:r>
              <w:rPr>
                <w:rFonts w:eastAsiaTheme="minorEastAsia" w:hint="eastAsia"/>
                <w:sz w:val="18"/>
                <w:lang w:eastAsia="ko-KR"/>
              </w:rPr>
              <w:t>1</w:t>
            </w:r>
            <w:r>
              <w:rPr>
                <w:rFonts w:eastAsiaTheme="minorEastAsia"/>
                <w:sz w:val="18"/>
                <w:lang w:eastAsia="ko-KR"/>
              </w:rPr>
              <w:t xml:space="preserve"> : dsa</w:t>
            </w:r>
          </w:p>
        </w:tc>
        <w:tc>
          <w:tcPr>
            <w:tcW w:w="980" w:type="dxa"/>
          </w:tcPr>
          <w:p w14:paraId="65E8B14B" w14:textId="434C3E8D" w:rsidR="009C3A6A" w:rsidRDefault="009C3A6A" w:rsidP="009C3A6A">
            <w:pPr>
              <w:pStyle w:val="TableParagraph"/>
              <w:ind w:left="196" w:right="196"/>
              <w:rPr>
                <w:sz w:val="18"/>
              </w:rPr>
            </w:pPr>
            <w:r>
              <w:rPr>
                <w:rFonts w:eastAsiaTheme="minorEastAsia" w:hint="eastAsia"/>
                <w:sz w:val="18"/>
                <w:lang w:eastAsia="ko-KR"/>
              </w:rPr>
              <w:t>I</w:t>
            </w:r>
            <w:r>
              <w:rPr>
                <w:rFonts w:eastAsiaTheme="minorEastAsia"/>
                <w:sz w:val="18"/>
                <w:lang w:eastAsia="ko-KR"/>
              </w:rPr>
              <w:t>N</w:t>
            </w:r>
          </w:p>
        </w:tc>
        <w:tc>
          <w:tcPr>
            <w:tcW w:w="1537" w:type="dxa"/>
          </w:tcPr>
          <w:p w14:paraId="2AE67F83" w14:textId="5F087D3D" w:rsidR="009C3A6A" w:rsidRDefault="009C3A6A" w:rsidP="009C3A6A">
            <w:pPr>
              <w:pStyle w:val="TableParagraph"/>
              <w:ind w:left="196" w:right="196"/>
              <w:rPr>
                <w:sz w:val="18"/>
              </w:rPr>
            </w:pPr>
            <w:r>
              <w:rPr>
                <w:rFonts w:eastAsiaTheme="minorEastAsia"/>
                <w:sz w:val="18"/>
                <w:lang w:eastAsia="ko-KR"/>
              </w:rPr>
              <w:t>1, 1</w:t>
            </w:r>
          </w:p>
        </w:tc>
      </w:tr>
      <w:tr w:rsidR="009C3A6A" w14:paraId="14AA0526" w14:textId="77777777" w:rsidTr="00B45D27">
        <w:trPr>
          <w:trHeight w:val="462"/>
        </w:trPr>
        <w:tc>
          <w:tcPr>
            <w:tcW w:w="3356" w:type="dxa"/>
          </w:tcPr>
          <w:p w14:paraId="59226711" w14:textId="63B97B14" w:rsidR="009C3A6A" w:rsidRDefault="009C3A6A" w:rsidP="009C3A6A">
            <w:pPr>
              <w:pStyle w:val="TableParagraph"/>
              <w:ind w:left="196" w:right="196"/>
              <w:rPr>
                <w:sz w:val="18"/>
              </w:rPr>
            </w:pPr>
            <w:r w:rsidRPr="000B323F">
              <w:rPr>
                <w:sz w:val="18"/>
                <w:szCs w:val="18"/>
              </w:rPr>
              <w:t>D</w:t>
            </w:r>
            <w:r w:rsidRPr="00801538">
              <w:rPr>
                <w:sz w:val="18"/>
                <w:szCs w:val="18"/>
              </w:rPr>
              <w:t>igital</w:t>
            </w:r>
            <w:r>
              <w:rPr>
                <w:sz w:val="18"/>
                <w:szCs w:val="18"/>
              </w:rPr>
              <w:t xml:space="preserve"> </w:t>
            </w:r>
            <w:r w:rsidRPr="00801538">
              <w:rPr>
                <w:sz w:val="18"/>
                <w:szCs w:val="18"/>
              </w:rPr>
              <w:t>Signature</w:t>
            </w:r>
            <w:r>
              <w:rPr>
                <w:sz w:val="18"/>
                <w:szCs w:val="18"/>
              </w:rPr>
              <w:t xml:space="preserve"> </w:t>
            </w:r>
            <w:r w:rsidRPr="00801538">
              <w:rPr>
                <w:sz w:val="18"/>
                <w:szCs w:val="18"/>
              </w:rPr>
              <w:t>Value</w:t>
            </w:r>
          </w:p>
        </w:tc>
        <w:tc>
          <w:tcPr>
            <w:tcW w:w="1677" w:type="dxa"/>
          </w:tcPr>
          <w:p w14:paraId="17D8D045" w14:textId="77777777" w:rsidR="009C3A6A" w:rsidRDefault="009C3A6A" w:rsidP="009C3A6A">
            <w:pPr>
              <w:pStyle w:val="TableParagraph"/>
              <w:spacing w:before="0"/>
              <w:ind w:left="196" w:right="196"/>
              <w:rPr>
                <w:rFonts w:ascii="Times New Roman"/>
                <w:sz w:val="18"/>
              </w:rPr>
            </w:pPr>
          </w:p>
        </w:tc>
        <w:tc>
          <w:tcPr>
            <w:tcW w:w="2515" w:type="dxa"/>
          </w:tcPr>
          <w:p w14:paraId="73BA996A" w14:textId="77777777" w:rsidR="009C3A6A" w:rsidRDefault="009C3A6A" w:rsidP="009C3A6A">
            <w:pPr>
              <w:pStyle w:val="TableParagraph"/>
              <w:spacing w:before="0"/>
              <w:ind w:left="196" w:right="196"/>
              <w:rPr>
                <w:rFonts w:ascii="Times New Roman"/>
                <w:sz w:val="18"/>
              </w:rPr>
            </w:pPr>
          </w:p>
        </w:tc>
        <w:tc>
          <w:tcPr>
            <w:tcW w:w="980" w:type="dxa"/>
          </w:tcPr>
          <w:p w14:paraId="589C7A1B" w14:textId="5DB39A03"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6054EBB" w14:textId="4E284692" w:rsidR="009C3A6A" w:rsidRDefault="009C3A6A" w:rsidP="009C3A6A">
            <w:pPr>
              <w:pStyle w:val="TableParagraph"/>
              <w:ind w:left="196" w:right="196"/>
              <w:rPr>
                <w:sz w:val="18"/>
              </w:rPr>
            </w:pPr>
            <w:r>
              <w:rPr>
                <w:rFonts w:eastAsiaTheme="minorEastAsia"/>
                <w:sz w:val="18"/>
                <w:lang w:eastAsia="ko-KR"/>
              </w:rPr>
              <w:t>0, 1</w:t>
            </w:r>
          </w:p>
        </w:tc>
      </w:tr>
      <w:tr w:rsidR="009C3A6A" w14:paraId="4AD8E43D" w14:textId="77777777" w:rsidTr="00B45D27">
        <w:trPr>
          <w:trHeight w:val="462"/>
        </w:trPr>
        <w:tc>
          <w:tcPr>
            <w:tcW w:w="3356" w:type="dxa"/>
          </w:tcPr>
          <w:p w14:paraId="2C6BC415" w14:textId="7A2834F0" w:rsidR="009C3A6A" w:rsidRDefault="009C3A6A" w:rsidP="009C3A6A">
            <w:pPr>
              <w:pStyle w:val="TableParagraph"/>
              <w:ind w:left="196" w:right="196"/>
              <w:rPr>
                <w:sz w:val="18"/>
              </w:rPr>
            </w:pPr>
            <w:r w:rsidRPr="000B323F">
              <w:rPr>
                <w:sz w:val="18"/>
                <w:szCs w:val="18"/>
              </w:rPr>
              <w:t>E</w:t>
            </w:r>
            <w:r w:rsidRPr="00801538">
              <w:rPr>
                <w:sz w:val="18"/>
                <w:szCs w:val="18"/>
              </w:rPr>
              <w:t>dition</w:t>
            </w:r>
            <w:r>
              <w:rPr>
                <w:sz w:val="18"/>
                <w:szCs w:val="18"/>
              </w:rPr>
              <w:t xml:space="preserve"> </w:t>
            </w:r>
            <w:r w:rsidRPr="00801538">
              <w:rPr>
                <w:sz w:val="18"/>
                <w:szCs w:val="18"/>
              </w:rPr>
              <w:t>Number</w:t>
            </w:r>
          </w:p>
        </w:tc>
        <w:tc>
          <w:tcPr>
            <w:tcW w:w="1677" w:type="dxa"/>
          </w:tcPr>
          <w:p w14:paraId="3D4E2156" w14:textId="77777777" w:rsidR="009C3A6A" w:rsidRDefault="009C3A6A" w:rsidP="009C3A6A">
            <w:pPr>
              <w:pStyle w:val="TableParagraph"/>
              <w:spacing w:before="0"/>
              <w:ind w:left="196" w:right="196"/>
              <w:rPr>
                <w:rFonts w:ascii="Times New Roman"/>
                <w:sz w:val="18"/>
              </w:rPr>
            </w:pPr>
          </w:p>
        </w:tc>
        <w:tc>
          <w:tcPr>
            <w:tcW w:w="2515" w:type="dxa"/>
          </w:tcPr>
          <w:p w14:paraId="7961B38F" w14:textId="77777777" w:rsidR="009C3A6A" w:rsidRDefault="009C3A6A" w:rsidP="009C3A6A">
            <w:pPr>
              <w:pStyle w:val="TableParagraph"/>
              <w:spacing w:before="0"/>
              <w:ind w:left="196" w:right="196"/>
              <w:rPr>
                <w:rFonts w:ascii="Times New Roman"/>
                <w:sz w:val="18"/>
              </w:rPr>
            </w:pPr>
          </w:p>
        </w:tc>
        <w:tc>
          <w:tcPr>
            <w:tcW w:w="980" w:type="dxa"/>
          </w:tcPr>
          <w:p w14:paraId="3432748E" w14:textId="7383DC96"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EAE2BF4" w14:textId="24B25B02" w:rsidR="009C3A6A" w:rsidRDefault="009C3A6A" w:rsidP="009C3A6A">
            <w:pPr>
              <w:pStyle w:val="TableParagraph"/>
              <w:ind w:left="196" w:right="196"/>
              <w:rPr>
                <w:sz w:val="18"/>
              </w:rPr>
            </w:pPr>
            <w:r>
              <w:rPr>
                <w:rFonts w:eastAsiaTheme="minorEastAsia"/>
                <w:sz w:val="18"/>
                <w:lang w:eastAsia="ko-KR"/>
              </w:rPr>
              <w:t>0, 1</w:t>
            </w:r>
          </w:p>
        </w:tc>
      </w:tr>
      <w:tr w:rsidR="009C3A6A" w14:paraId="2B548472" w14:textId="77777777" w:rsidTr="00B45D27">
        <w:trPr>
          <w:trHeight w:val="462"/>
        </w:trPr>
        <w:tc>
          <w:tcPr>
            <w:tcW w:w="3356" w:type="dxa"/>
          </w:tcPr>
          <w:p w14:paraId="5056D87E" w14:textId="335C624E" w:rsidR="009C3A6A" w:rsidRDefault="009C3A6A" w:rsidP="009C3A6A">
            <w:pPr>
              <w:pStyle w:val="TableParagraph"/>
              <w:ind w:left="196" w:right="196"/>
              <w:rPr>
                <w:sz w:val="18"/>
              </w:rPr>
            </w:pPr>
            <w:r w:rsidRPr="000B323F">
              <w:rPr>
                <w:sz w:val="18"/>
                <w:szCs w:val="18"/>
              </w:rPr>
              <w:t>F</w:t>
            </w:r>
            <w:r w:rsidRPr="00801538">
              <w:rPr>
                <w:sz w:val="18"/>
                <w:szCs w:val="18"/>
              </w:rPr>
              <w:t>ile</w:t>
            </w:r>
            <w:r>
              <w:rPr>
                <w:sz w:val="18"/>
                <w:szCs w:val="18"/>
              </w:rPr>
              <w:t xml:space="preserve"> </w:t>
            </w:r>
            <w:r w:rsidRPr="00801538">
              <w:rPr>
                <w:sz w:val="18"/>
                <w:szCs w:val="18"/>
              </w:rPr>
              <w:t>Locat</w:t>
            </w:r>
            <w:ins w:id="5618" w:author="USER" w:date="2024-03-27T23:50:00Z">
              <w:r w:rsidR="001D0A5D">
                <w:rPr>
                  <w:sz w:val="18"/>
                  <w:szCs w:val="18"/>
                </w:rPr>
                <w:t>or</w:t>
              </w:r>
            </w:ins>
            <w:del w:id="5619" w:author="USER" w:date="2024-03-27T23:50:00Z">
              <w:r w:rsidRPr="00801538" w:rsidDel="001D0A5D">
                <w:rPr>
                  <w:sz w:val="18"/>
                  <w:szCs w:val="18"/>
                </w:rPr>
                <w:delText>ion</w:delText>
              </w:r>
            </w:del>
          </w:p>
        </w:tc>
        <w:tc>
          <w:tcPr>
            <w:tcW w:w="1677" w:type="dxa"/>
          </w:tcPr>
          <w:p w14:paraId="2EBC32B7" w14:textId="77777777" w:rsidR="009C3A6A" w:rsidRDefault="009C3A6A" w:rsidP="009C3A6A">
            <w:pPr>
              <w:pStyle w:val="TableParagraph"/>
              <w:spacing w:before="0"/>
              <w:ind w:left="196" w:right="196"/>
              <w:rPr>
                <w:rFonts w:ascii="Times New Roman"/>
                <w:sz w:val="18"/>
              </w:rPr>
            </w:pPr>
          </w:p>
        </w:tc>
        <w:tc>
          <w:tcPr>
            <w:tcW w:w="2515" w:type="dxa"/>
          </w:tcPr>
          <w:p w14:paraId="04F26143" w14:textId="77777777" w:rsidR="009C3A6A" w:rsidRDefault="009C3A6A" w:rsidP="009C3A6A">
            <w:pPr>
              <w:pStyle w:val="TableParagraph"/>
              <w:spacing w:before="0"/>
              <w:ind w:left="196" w:right="196"/>
              <w:rPr>
                <w:rFonts w:ascii="Times New Roman"/>
                <w:sz w:val="18"/>
              </w:rPr>
            </w:pPr>
          </w:p>
        </w:tc>
        <w:tc>
          <w:tcPr>
            <w:tcW w:w="980" w:type="dxa"/>
          </w:tcPr>
          <w:p w14:paraId="618A0574" w14:textId="41A0F18F"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700233D" w14:textId="565FD756" w:rsidR="009C3A6A" w:rsidRDefault="009C3A6A" w:rsidP="009C3A6A">
            <w:pPr>
              <w:pStyle w:val="TableParagraph"/>
              <w:ind w:left="196" w:right="196"/>
              <w:rPr>
                <w:sz w:val="18"/>
              </w:rPr>
            </w:pPr>
            <w:r>
              <w:rPr>
                <w:rFonts w:eastAsiaTheme="minorEastAsia"/>
                <w:sz w:val="18"/>
                <w:lang w:eastAsia="ko-KR"/>
              </w:rPr>
              <w:t>1, 1</w:t>
            </w:r>
          </w:p>
        </w:tc>
      </w:tr>
      <w:tr w:rsidR="009C3A6A" w14:paraId="216D83F2" w14:textId="77777777" w:rsidTr="00B45D27">
        <w:trPr>
          <w:trHeight w:val="462"/>
        </w:trPr>
        <w:tc>
          <w:tcPr>
            <w:tcW w:w="3356" w:type="dxa"/>
          </w:tcPr>
          <w:p w14:paraId="36A2514F" w14:textId="35D4D6A9" w:rsidR="009C3A6A" w:rsidRDefault="009C3A6A" w:rsidP="009C3A6A">
            <w:pPr>
              <w:pStyle w:val="TableParagraph"/>
              <w:ind w:left="196" w:right="196"/>
              <w:rPr>
                <w:sz w:val="18"/>
              </w:rPr>
            </w:pPr>
            <w:r w:rsidRPr="000B323F">
              <w:rPr>
                <w:sz w:val="18"/>
                <w:szCs w:val="18"/>
              </w:rPr>
              <w:t>F</w:t>
            </w:r>
            <w:r w:rsidRPr="00801538">
              <w:rPr>
                <w:sz w:val="18"/>
                <w:szCs w:val="18"/>
              </w:rPr>
              <w:t>ile</w:t>
            </w:r>
            <w:r>
              <w:rPr>
                <w:sz w:val="18"/>
                <w:szCs w:val="18"/>
              </w:rPr>
              <w:t xml:space="preserve"> </w:t>
            </w:r>
            <w:r w:rsidRPr="00801538">
              <w:rPr>
                <w:sz w:val="18"/>
                <w:szCs w:val="18"/>
              </w:rPr>
              <w:t>Name</w:t>
            </w:r>
          </w:p>
        </w:tc>
        <w:tc>
          <w:tcPr>
            <w:tcW w:w="1677" w:type="dxa"/>
          </w:tcPr>
          <w:p w14:paraId="0C16100E" w14:textId="77777777" w:rsidR="009C3A6A" w:rsidRDefault="009C3A6A" w:rsidP="009C3A6A">
            <w:pPr>
              <w:pStyle w:val="TableParagraph"/>
              <w:spacing w:before="0"/>
              <w:ind w:left="196" w:right="196"/>
              <w:rPr>
                <w:rFonts w:ascii="Times New Roman"/>
                <w:sz w:val="18"/>
              </w:rPr>
            </w:pPr>
          </w:p>
        </w:tc>
        <w:tc>
          <w:tcPr>
            <w:tcW w:w="2515" w:type="dxa"/>
          </w:tcPr>
          <w:p w14:paraId="4572A015" w14:textId="77777777" w:rsidR="009C3A6A" w:rsidRDefault="009C3A6A" w:rsidP="009C3A6A">
            <w:pPr>
              <w:pStyle w:val="TableParagraph"/>
              <w:spacing w:before="0"/>
              <w:ind w:left="196" w:right="196"/>
              <w:rPr>
                <w:rFonts w:ascii="Times New Roman"/>
                <w:sz w:val="18"/>
              </w:rPr>
            </w:pPr>
          </w:p>
        </w:tc>
        <w:tc>
          <w:tcPr>
            <w:tcW w:w="980" w:type="dxa"/>
          </w:tcPr>
          <w:p w14:paraId="59742BE8" w14:textId="413BD1C2"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58C53ACC" w14:textId="2EEADA71"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066BD9A1" w14:textId="77777777" w:rsidTr="00B45D27">
        <w:trPr>
          <w:trHeight w:val="462"/>
        </w:trPr>
        <w:tc>
          <w:tcPr>
            <w:tcW w:w="3356" w:type="dxa"/>
          </w:tcPr>
          <w:p w14:paraId="0ECEBF7D" w14:textId="02CAE829" w:rsidR="009C3A6A" w:rsidRDefault="009C3A6A" w:rsidP="009C3A6A">
            <w:pPr>
              <w:pStyle w:val="TableParagraph"/>
              <w:ind w:left="196" w:right="196"/>
              <w:rPr>
                <w:sz w:val="18"/>
              </w:rPr>
            </w:pPr>
            <w:r w:rsidRPr="000B323F">
              <w:rPr>
                <w:sz w:val="18"/>
                <w:szCs w:val="18"/>
              </w:rPr>
              <w:t>I</w:t>
            </w:r>
            <w:r w:rsidRPr="00801538">
              <w:rPr>
                <w:sz w:val="18"/>
                <w:szCs w:val="18"/>
              </w:rPr>
              <w:t>ssue</w:t>
            </w:r>
            <w:r>
              <w:rPr>
                <w:sz w:val="18"/>
                <w:szCs w:val="18"/>
              </w:rPr>
              <w:t xml:space="preserve"> </w:t>
            </w:r>
            <w:r w:rsidRPr="00801538">
              <w:rPr>
                <w:sz w:val="18"/>
                <w:szCs w:val="18"/>
              </w:rPr>
              <w:t>Date</w:t>
            </w:r>
          </w:p>
        </w:tc>
        <w:tc>
          <w:tcPr>
            <w:tcW w:w="1677" w:type="dxa"/>
          </w:tcPr>
          <w:p w14:paraId="2C94D542" w14:textId="77777777" w:rsidR="009C3A6A" w:rsidRDefault="009C3A6A" w:rsidP="009C3A6A">
            <w:pPr>
              <w:pStyle w:val="TableParagraph"/>
              <w:spacing w:before="0"/>
              <w:ind w:left="196" w:right="196"/>
              <w:rPr>
                <w:rFonts w:ascii="Times New Roman"/>
                <w:sz w:val="18"/>
              </w:rPr>
            </w:pPr>
          </w:p>
        </w:tc>
        <w:tc>
          <w:tcPr>
            <w:tcW w:w="2515" w:type="dxa"/>
          </w:tcPr>
          <w:p w14:paraId="64C61D51" w14:textId="77777777" w:rsidR="009C3A6A" w:rsidRDefault="009C3A6A" w:rsidP="009C3A6A">
            <w:pPr>
              <w:pStyle w:val="TableParagraph"/>
              <w:spacing w:before="0"/>
              <w:ind w:left="196" w:right="196"/>
              <w:rPr>
                <w:rFonts w:ascii="Times New Roman"/>
                <w:sz w:val="18"/>
              </w:rPr>
            </w:pPr>
          </w:p>
        </w:tc>
        <w:tc>
          <w:tcPr>
            <w:tcW w:w="980" w:type="dxa"/>
          </w:tcPr>
          <w:p w14:paraId="1F5F8C30" w14:textId="03267108" w:rsidR="009C3A6A" w:rsidRDefault="00A27C03" w:rsidP="009C3A6A">
            <w:pPr>
              <w:pStyle w:val="TableParagraph"/>
              <w:ind w:left="196" w:right="196"/>
              <w:rPr>
                <w:sz w:val="18"/>
              </w:rPr>
            </w:pPr>
            <w:ins w:id="5620" w:author="USER" w:date="2024-03-27T22:48:00Z">
              <w:r>
                <w:rPr>
                  <w:rFonts w:eastAsiaTheme="minorEastAsia"/>
                  <w:sz w:val="18"/>
                  <w:lang w:eastAsia="ko-KR"/>
                </w:rPr>
                <w:t>DA</w:t>
              </w:r>
            </w:ins>
            <w:del w:id="5621" w:author="USER" w:date="2024-03-27T22:48:00Z">
              <w:r w:rsidR="009C3A6A" w:rsidDel="00A27C03">
                <w:rPr>
                  <w:rFonts w:eastAsiaTheme="minorEastAsia" w:hint="eastAsia"/>
                  <w:sz w:val="18"/>
                  <w:lang w:eastAsia="ko-KR"/>
                </w:rPr>
                <w:delText>T</w:delText>
              </w:r>
              <w:r w:rsidR="009C3A6A" w:rsidDel="00A27C03">
                <w:rPr>
                  <w:rFonts w:eastAsiaTheme="minorEastAsia"/>
                  <w:sz w:val="18"/>
                  <w:lang w:eastAsia="ko-KR"/>
                </w:rPr>
                <w:delText>E</w:delText>
              </w:r>
            </w:del>
          </w:p>
        </w:tc>
        <w:tc>
          <w:tcPr>
            <w:tcW w:w="1537" w:type="dxa"/>
          </w:tcPr>
          <w:p w14:paraId="2F91C629" w14:textId="55C6753A" w:rsidR="009C3A6A" w:rsidRDefault="009C3A6A" w:rsidP="009C3A6A">
            <w:pPr>
              <w:pStyle w:val="TableParagraph"/>
              <w:ind w:left="196" w:right="196"/>
              <w:rPr>
                <w:sz w:val="18"/>
              </w:rPr>
            </w:pPr>
            <w:r>
              <w:rPr>
                <w:rFonts w:eastAsiaTheme="minorEastAsia"/>
                <w:sz w:val="18"/>
                <w:lang w:eastAsia="ko-KR"/>
              </w:rPr>
              <w:t>0, 1</w:t>
            </w:r>
          </w:p>
        </w:tc>
      </w:tr>
      <w:tr w:rsidR="009C3A6A" w14:paraId="788F79C9" w14:textId="77777777" w:rsidTr="00B45D27">
        <w:trPr>
          <w:trHeight w:val="462"/>
        </w:trPr>
        <w:tc>
          <w:tcPr>
            <w:tcW w:w="3356" w:type="dxa"/>
          </w:tcPr>
          <w:p w14:paraId="3AC477CB" w14:textId="398C065E" w:rsidR="009C3A6A" w:rsidRDefault="009C3A6A" w:rsidP="009C3A6A">
            <w:pPr>
              <w:pStyle w:val="TableParagraph"/>
              <w:ind w:left="196" w:right="196"/>
              <w:rPr>
                <w:sz w:val="18"/>
              </w:rPr>
            </w:pPr>
            <w:r w:rsidRPr="000B323F">
              <w:rPr>
                <w:sz w:val="18"/>
                <w:szCs w:val="18"/>
              </w:rPr>
              <w:t>O</w:t>
            </w:r>
            <w:r w:rsidRPr="00801538">
              <w:rPr>
                <w:sz w:val="18"/>
                <w:szCs w:val="18"/>
              </w:rPr>
              <w:t>ther</w:t>
            </w:r>
            <w:r>
              <w:rPr>
                <w:sz w:val="18"/>
                <w:szCs w:val="18"/>
              </w:rPr>
              <w:t xml:space="preserve"> </w:t>
            </w:r>
            <w:r w:rsidRPr="00801538">
              <w:rPr>
                <w:sz w:val="18"/>
                <w:szCs w:val="18"/>
              </w:rPr>
              <w:t>Data</w:t>
            </w:r>
            <w:r>
              <w:rPr>
                <w:sz w:val="18"/>
                <w:szCs w:val="18"/>
              </w:rPr>
              <w:t xml:space="preserve"> </w:t>
            </w:r>
            <w:r w:rsidRPr="00801538">
              <w:rPr>
                <w:sz w:val="18"/>
                <w:szCs w:val="18"/>
              </w:rPr>
              <w:t>Type</w:t>
            </w:r>
            <w:r>
              <w:rPr>
                <w:sz w:val="18"/>
                <w:szCs w:val="18"/>
              </w:rPr>
              <w:t xml:space="preserve"> </w:t>
            </w:r>
            <w:r w:rsidRPr="00801538">
              <w:rPr>
                <w:sz w:val="18"/>
                <w:szCs w:val="18"/>
              </w:rPr>
              <w:t>Description</w:t>
            </w:r>
          </w:p>
        </w:tc>
        <w:tc>
          <w:tcPr>
            <w:tcW w:w="1677" w:type="dxa"/>
          </w:tcPr>
          <w:p w14:paraId="1E347280" w14:textId="77777777" w:rsidR="009C3A6A" w:rsidRDefault="009C3A6A" w:rsidP="009C3A6A">
            <w:pPr>
              <w:pStyle w:val="TableParagraph"/>
              <w:spacing w:before="0"/>
              <w:ind w:left="196" w:right="196"/>
              <w:rPr>
                <w:rFonts w:ascii="Times New Roman"/>
                <w:sz w:val="18"/>
              </w:rPr>
            </w:pPr>
          </w:p>
        </w:tc>
        <w:tc>
          <w:tcPr>
            <w:tcW w:w="2515" w:type="dxa"/>
          </w:tcPr>
          <w:p w14:paraId="5D19647A" w14:textId="77777777" w:rsidR="009C3A6A" w:rsidRDefault="009C3A6A" w:rsidP="009C3A6A">
            <w:pPr>
              <w:pStyle w:val="TableParagraph"/>
              <w:spacing w:before="0"/>
              <w:ind w:left="196" w:right="196"/>
              <w:rPr>
                <w:rFonts w:ascii="Times New Roman"/>
                <w:sz w:val="18"/>
              </w:rPr>
            </w:pPr>
          </w:p>
        </w:tc>
        <w:tc>
          <w:tcPr>
            <w:tcW w:w="980" w:type="dxa"/>
          </w:tcPr>
          <w:p w14:paraId="32307D34" w14:textId="4BDD04E3"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940086A" w14:textId="79114FE7" w:rsidR="009C3A6A" w:rsidRDefault="009C3A6A" w:rsidP="009C3A6A">
            <w:pPr>
              <w:pStyle w:val="TableParagraph"/>
              <w:ind w:left="196" w:right="196"/>
              <w:rPr>
                <w:sz w:val="18"/>
              </w:rPr>
            </w:pPr>
            <w:r>
              <w:rPr>
                <w:rFonts w:eastAsiaTheme="minorEastAsia"/>
                <w:sz w:val="18"/>
                <w:lang w:eastAsia="ko-KR"/>
              </w:rPr>
              <w:t>0, 1</w:t>
            </w:r>
          </w:p>
        </w:tc>
      </w:tr>
      <w:tr w:rsidR="009C3A6A" w14:paraId="19C26C71" w14:textId="77777777" w:rsidTr="00B45D27">
        <w:trPr>
          <w:trHeight w:val="462"/>
        </w:trPr>
        <w:tc>
          <w:tcPr>
            <w:tcW w:w="3356" w:type="dxa"/>
            <w:vAlign w:val="center"/>
          </w:tcPr>
          <w:p w14:paraId="6CD6BBF1" w14:textId="28335026" w:rsidR="009C3A6A" w:rsidRDefault="009C3A6A" w:rsidP="009C3A6A">
            <w:pPr>
              <w:pStyle w:val="TableParagraph"/>
              <w:ind w:left="196" w:right="196"/>
              <w:rPr>
                <w:sz w:val="18"/>
              </w:rPr>
            </w:pPr>
            <w:r w:rsidRPr="00E77911">
              <w:rPr>
                <w:rFonts w:eastAsiaTheme="minorEastAsia"/>
                <w:sz w:val="18"/>
                <w:szCs w:val="18"/>
                <w:lang w:eastAsia="ko-KR"/>
              </w:rPr>
              <w:t>Support</w:t>
            </w:r>
            <w:r>
              <w:rPr>
                <w:rFonts w:eastAsiaTheme="minorEastAsia"/>
                <w:sz w:val="18"/>
                <w:szCs w:val="18"/>
                <w:lang w:eastAsia="ko-KR"/>
              </w:rPr>
              <w:t xml:space="preserve"> </w:t>
            </w:r>
            <w:r w:rsidRPr="00E77911">
              <w:rPr>
                <w:rFonts w:eastAsiaTheme="minorEastAsia"/>
                <w:sz w:val="18"/>
                <w:szCs w:val="18"/>
                <w:lang w:eastAsia="ko-KR"/>
              </w:rPr>
              <w:t>File</w:t>
            </w:r>
            <w:r>
              <w:rPr>
                <w:rFonts w:eastAsiaTheme="minorEastAsia"/>
                <w:sz w:val="18"/>
                <w:szCs w:val="18"/>
                <w:lang w:eastAsia="ko-KR"/>
              </w:rPr>
              <w:t xml:space="preserve"> </w:t>
            </w:r>
            <w:r w:rsidRPr="00E77911">
              <w:rPr>
                <w:rFonts w:eastAsiaTheme="minorEastAsia"/>
                <w:sz w:val="18"/>
                <w:szCs w:val="18"/>
                <w:lang w:eastAsia="ko-KR"/>
              </w:rPr>
              <w:t>Format</w:t>
            </w:r>
          </w:p>
        </w:tc>
        <w:tc>
          <w:tcPr>
            <w:tcW w:w="1677" w:type="dxa"/>
          </w:tcPr>
          <w:p w14:paraId="04F4F933" w14:textId="77777777" w:rsidR="009C3A6A" w:rsidRDefault="009C3A6A" w:rsidP="009C3A6A">
            <w:pPr>
              <w:pStyle w:val="TableParagraph"/>
              <w:spacing w:before="0"/>
              <w:ind w:left="196" w:right="196"/>
              <w:rPr>
                <w:rFonts w:ascii="Times New Roman"/>
                <w:sz w:val="18"/>
              </w:rPr>
            </w:pPr>
          </w:p>
        </w:tc>
        <w:tc>
          <w:tcPr>
            <w:tcW w:w="2515" w:type="dxa"/>
          </w:tcPr>
          <w:p w14:paraId="539685C4" w14:textId="77777777" w:rsidR="009C3A6A" w:rsidRPr="00801538" w:rsidRDefault="009C3A6A" w:rsidP="009C3A6A">
            <w:pPr>
              <w:pStyle w:val="TableParagraph"/>
              <w:ind w:left="196" w:right="196"/>
              <w:rPr>
                <w:sz w:val="18"/>
                <w:szCs w:val="18"/>
              </w:rPr>
            </w:pPr>
            <w:r w:rsidRPr="00801538">
              <w:rPr>
                <w:sz w:val="18"/>
                <w:szCs w:val="18"/>
              </w:rPr>
              <w:t>1 : ASCII</w:t>
            </w:r>
          </w:p>
          <w:p w14:paraId="50968060" w14:textId="77777777" w:rsidR="009C3A6A" w:rsidRPr="00801538" w:rsidRDefault="009C3A6A" w:rsidP="009C3A6A">
            <w:pPr>
              <w:pStyle w:val="TableParagraph"/>
              <w:ind w:left="196" w:right="196"/>
              <w:rPr>
                <w:sz w:val="18"/>
                <w:szCs w:val="18"/>
              </w:rPr>
            </w:pPr>
            <w:r w:rsidRPr="00801538">
              <w:rPr>
                <w:sz w:val="18"/>
                <w:szCs w:val="18"/>
              </w:rPr>
              <w:t>2 : JPEG2000</w:t>
            </w:r>
          </w:p>
          <w:p w14:paraId="38C7CA5A" w14:textId="77777777" w:rsidR="009C3A6A" w:rsidRPr="00801538" w:rsidRDefault="009C3A6A" w:rsidP="009C3A6A">
            <w:pPr>
              <w:pStyle w:val="TableParagraph"/>
              <w:ind w:left="196" w:right="196"/>
              <w:rPr>
                <w:sz w:val="18"/>
                <w:szCs w:val="18"/>
              </w:rPr>
            </w:pPr>
            <w:r w:rsidRPr="00801538">
              <w:rPr>
                <w:sz w:val="18"/>
                <w:szCs w:val="18"/>
              </w:rPr>
              <w:t>3 : HTML</w:t>
            </w:r>
          </w:p>
          <w:p w14:paraId="63AAB29D" w14:textId="77777777" w:rsidR="009C3A6A" w:rsidRPr="00801538" w:rsidRDefault="009C3A6A" w:rsidP="009C3A6A">
            <w:pPr>
              <w:pStyle w:val="TableParagraph"/>
              <w:ind w:left="196" w:right="196"/>
              <w:rPr>
                <w:sz w:val="18"/>
                <w:szCs w:val="18"/>
              </w:rPr>
            </w:pPr>
            <w:r w:rsidRPr="00801538">
              <w:rPr>
                <w:sz w:val="18"/>
                <w:szCs w:val="18"/>
              </w:rPr>
              <w:t>4 : XML</w:t>
            </w:r>
          </w:p>
          <w:p w14:paraId="26931BA9" w14:textId="77777777" w:rsidR="009C3A6A" w:rsidRPr="00801538" w:rsidRDefault="009C3A6A" w:rsidP="009C3A6A">
            <w:pPr>
              <w:pStyle w:val="TableParagraph"/>
              <w:ind w:left="196" w:right="196"/>
              <w:rPr>
                <w:sz w:val="18"/>
                <w:szCs w:val="18"/>
              </w:rPr>
            </w:pPr>
            <w:r w:rsidRPr="00801538">
              <w:rPr>
                <w:sz w:val="18"/>
                <w:szCs w:val="18"/>
              </w:rPr>
              <w:t>5 : XSLT</w:t>
            </w:r>
          </w:p>
          <w:p w14:paraId="7498E813" w14:textId="77777777" w:rsidR="009C3A6A" w:rsidRPr="00801538" w:rsidRDefault="009C3A6A" w:rsidP="009C3A6A">
            <w:pPr>
              <w:pStyle w:val="TableParagraph"/>
              <w:ind w:left="196" w:right="196"/>
              <w:rPr>
                <w:sz w:val="18"/>
                <w:szCs w:val="18"/>
              </w:rPr>
            </w:pPr>
            <w:r w:rsidRPr="00801538">
              <w:rPr>
                <w:sz w:val="18"/>
                <w:szCs w:val="18"/>
              </w:rPr>
              <w:t>6 : VIDEO</w:t>
            </w:r>
          </w:p>
          <w:p w14:paraId="290C1E42" w14:textId="77777777" w:rsidR="009C3A6A" w:rsidRPr="00801538" w:rsidRDefault="009C3A6A" w:rsidP="009C3A6A">
            <w:pPr>
              <w:pStyle w:val="TableParagraph"/>
              <w:ind w:left="196" w:right="196"/>
              <w:rPr>
                <w:sz w:val="18"/>
                <w:szCs w:val="18"/>
              </w:rPr>
            </w:pPr>
            <w:r w:rsidRPr="00801538">
              <w:rPr>
                <w:sz w:val="18"/>
                <w:szCs w:val="18"/>
              </w:rPr>
              <w:t>7 : TIFF</w:t>
            </w:r>
          </w:p>
          <w:p w14:paraId="50F19F78" w14:textId="77777777" w:rsidR="009C3A6A" w:rsidRPr="00801538" w:rsidRDefault="009C3A6A" w:rsidP="009C3A6A">
            <w:pPr>
              <w:pStyle w:val="TableParagraph"/>
              <w:ind w:left="196" w:right="196"/>
              <w:rPr>
                <w:sz w:val="18"/>
                <w:szCs w:val="18"/>
              </w:rPr>
            </w:pPr>
            <w:r w:rsidRPr="00801538">
              <w:rPr>
                <w:sz w:val="18"/>
                <w:szCs w:val="18"/>
              </w:rPr>
              <w:t>8 : PDF/A or U/A</w:t>
            </w:r>
          </w:p>
          <w:p w14:paraId="607FA219" w14:textId="77777777" w:rsidR="009C3A6A" w:rsidRPr="00801538" w:rsidRDefault="009C3A6A" w:rsidP="009C3A6A">
            <w:pPr>
              <w:pStyle w:val="TableParagraph"/>
              <w:ind w:left="196" w:right="196"/>
              <w:rPr>
                <w:sz w:val="18"/>
                <w:szCs w:val="18"/>
              </w:rPr>
            </w:pPr>
            <w:r w:rsidRPr="00801538">
              <w:rPr>
                <w:sz w:val="18"/>
                <w:szCs w:val="18"/>
              </w:rPr>
              <w:t>9 : LUA</w:t>
            </w:r>
          </w:p>
          <w:p w14:paraId="4508DBB0" w14:textId="1B7A7B51" w:rsidR="009C3A6A" w:rsidRDefault="009C3A6A" w:rsidP="009C3A6A">
            <w:pPr>
              <w:pStyle w:val="TableParagraph"/>
              <w:spacing w:before="0"/>
              <w:ind w:left="196" w:right="196"/>
              <w:rPr>
                <w:rFonts w:ascii="Times New Roman"/>
                <w:sz w:val="18"/>
              </w:rPr>
            </w:pPr>
            <w:r w:rsidRPr="00801538">
              <w:rPr>
                <w:sz w:val="18"/>
                <w:szCs w:val="18"/>
              </w:rPr>
              <w:t>100 : other</w:t>
            </w:r>
          </w:p>
        </w:tc>
        <w:tc>
          <w:tcPr>
            <w:tcW w:w="980" w:type="dxa"/>
          </w:tcPr>
          <w:p w14:paraId="7FE0D7AF" w14:textId="564D08FA" w:rsidR="009C3A6A" w:rsidRDefault="0065756A" w:rsidP="009C3A6A">
            <w:pPr>
              <w:pStyle w:val="TableParagraph"/>
              <w:ind w:left="196" w:right="196"/>
              <w:rPr>
                <w:sz w:val="18"/>
              </w:rPr>
            </w:pPr>
            <w:r>
              <w:rPr>
                <w:rFonts w:eastAsiaTheme="minorEastAsia"/>
                <w:sz w:val="18"/>
                <w:lang w:eastAsia="ko-KR"/>
              </w:rPr>
              <w:t>EN</w:t>
            </w:r>
          </w:p>
        </w:tc>
        <w:tc>
          <w:tcPr>
            <w:tcW w:w="1537" w:type="dxa"/>
          </w:tcPr>
          <w:p w14:paraId="6FBF523A" w14:textId="68B357EC"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6E8981BB" w14:textId="77777777" w:rsidTr="00B45D27">
        <w:trPr>
          <w:trHeight w:val="462"/>
        </w:trPr>
        <w:tc>
          <w:tcPr>
            <w:tcW w:w="3356" w:type="dxa"/>
            <w:vAlign w:val="center"/>
          </w:tcPr>
          <w:p w14:paraId="1DB19668" w14:textId="4340F0EB" w:rsidR="009C3A6A" w:rsidRDefault="009C3A6A" w:rsidP="009C3A6A">
            <w:pPr>
              <w:pStyle w:val="TableParagraph"/>
              <w:ind w:left="196" w:right="196"/>
              <w:rPr>
                <w:sz w:val="18"/>
              </w:rPr>
            </w:pPr>
            <w:r w:rsidRPr="00E77911">
              <w:rPr>
                <w:rFonts w:eastAsiaTheme="minorEastAsia"/>
                <w:sz w:val="18"/>
                <w:szCs w:val="18"/>
                <w:lang w:eastAsia="ko-KR"/>
              </w:rPr>
              <w:t>Support</w:t>
            </w:r>
            <w:r>
              <w:rPr>
                <w:rFonts w:eastAsiaTheme="minorEastAsia"/>
                <w:sz w:val="18"/>
                <w:szCs w:val="18"/>
                <w:lang w:eastAsia="ko-KR"/>
              </w:rPr>
              <w:t xml:space="preserve"> </w:t>
            </w:r>
            <w:r w:rsidRPr="00E77911">
              <w:rPr>
                <w:rFonts w:eastAsiaTheme="minorEastAsia"/>
                <w:sz w:val="18"/>
                <w:szCs w:val="18"/>
                <w:lang w:eastAsia="ko-KR"/>
              </w:rPr>
              <w:t>File</w:t>
            </w:r>
            <w:r>
              <w:rPr>
                <w:rFonts w:eastAsiaTheme="minorEastAsia"/>
                <w:sz w:val="18"/>
                <w:szCs w:val="18"/>
                <w:lang w:eastAsia="ko-KR"/>
              </w:rPr>
              <w:t xml:space="preserve"> </w:t>
            </w:r>
            <w:r w:rsidRPr="00E77911">
              <w:rPr>
                <w:rFonts w:eastAsiaTheme="minorEastAsia"/>
                <w:sz w:val="18"/>
                <w:szCs w:val="18"/>
                <w:lang w:eastAsia="ko-KR"/>
              </w:rPr>
              <w:t>Purpose</w:t>
            </w:r>
          </w:p>
        </w:tc>
        <w:tc>
          <w:tcPr>
            <w:tcW w:w="1677" w:type="dxa"/>
          </w:tcPr>
          <w:p w14:paraId="40E3E587" w14:textId="77777777" w:rsidR="009C3A6A" w:rsidRDefault="009C3A6A" w:rsidP="009C3A6A">
            <w:pPr>
              <w:pStyle w:val="TableParagraph"/>
              <w:spacing w:before="0"/>
              <w:ind w:left="196" w:right="196"/>
              <w:rPr>
                <w:rFonts w:ascii="Times New Roman"/>
                <w:sz w:val="18"/>
              </w:rPr>
            </w:pPr>
          </w:p>
        </w:tc>
        <w:tc>
          <w:tcPr>
            <w:tcW w:w="2515" w:type="dxa"/>
          </w:tcPr>
          <w:p w14:paraId="2D674EB3" w14:textId="77777777" w:rsidR="009C3A6A" w:rsidRPr="00801538" w:rsidRDefault="009C3A6A" w:rsidP="009C3A6A">
            <w:pPr>
              <w:pStyle w:val="TableParagraph"/>
              <w:ind w:left="196" w:right="196"/>
              <w:rPr>
                <w:sz w:val="18"/>
                <w:szCs w:val="18"/>
              </w:rPr>
            </w:pPr>
            <w:r w:rsidRPr="00801538">
              <w:rPr>
                <w:sz w:val="18"/>
                <w:szCs w:val="18"/>
              </w:rPr>
              <w:t>1 : new</w:t>
            </w:r>
          </w:p>
          <w:p w14:paraId="6F42EF02" w14:textId="77777777" w:rsidR="009C3A6A" w:rsidRPr="00801538" w:rsidRDefault="009C3A6A" w:rsidP="009C3A6A">
            <w:pPr>
              <w:pStyle w:val="TableParagraph"/>
              <w:ind w:left="196" w:right="196"/>
              <w:rPr>
                <w:sz w:val="18"/>
                <w:szCs w:val="18"/>
              </w:rPr>
            </w:pPr>
            <w:r w:rsidRPr="00801538">
              <w:rPr>
                <w:sz w:val="18"/>
                <w:szCs w:val="18"/>
              </w:rPr>
              <w:t>2 : replacement</w:t>
            </w:r>
          </w:p>
          <w:p w14:paraId="01E94C68" w14:textId="75D81297" w:rsidR="009C3A6A" w:rsidRDefault="009C3A6A" w:rsidP="009C3A6A">
            <w:pPr>
              <w:pStyle w:val="TableParagraph"/>
              <w:spacing w:before="0"/>
              <w:ind w:left="196" w:right="196"/>
              <w:rPr>
                <w:rFonts w:ascii="Times New Roman"/>
                <w:sz w:val="18"/>
              </w:rPr>
            </w:pPr>
            <w:r w:rsidRPr="00801538">
              <w:rPr>
                <w:sz w:val="18"/>
                <w:szCs w:val="18"/>
              </w:rPr>
              <w:t>3 : deletion</w:t>
            </w:r>
          </w:p>
        </w:tc>
        <w:tc>
          <w:tcPr>
            <w:tcW w:w="980" w:type="dxa"/>
          </w:tcPr>
          <w:p w14:paraId="6E24D585" w14:textId="7D4E1639" w:rsidR="009C3A6A" w:rsidRDefault="009C3A6A" w:rsidP="009C3A6A">
            <w:pPr>
              <w:pStyle w:val="TableParagraph"/>
              <w:ind w:left="196" w:right="196"/>
              <w:rPr>
                <w:sz w:val="18"/>
              </w:rPr>
            </w:pPr>
            <w:r>
              <w:rPr>
                <w:rFonts w:eastAsiaTheme="minorEastAsia" w:hint="eastAsia"/>
                <w:sz w:val="18"/>
                <w:lang w:eastAsia="ko-KR"/>
              </w:rPr>
              <w:t>I</w:t>
            </w:r>
            <w:r>
              <w:rPr>
                <w:rFonts w:eastAsiaTheme="minorEastAsia"/>
                <w:sz w:val="18"/>
                <w:lang w:eastAsia="ko-KR"/>
              </w:rPr>
              <w:t>N</w:t>
            </w:r>
          </w:p>
        </w:tc>
        <w:tc>
          <w:tcPr>
            <w:tcW w:w="1537" w:type="dxa"/>
          </w:tcPr>
          <w:p w14:paraId="162041D0" w14:textId="37B79426"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2A409BDC" w14:textId="77777777" w:rsidTr="00B45D27">
        <w:trPr>
          <w:trHeight w:val="462"/>
        </w:trPr>
        <w:tc>
          <w:tcPr>
            <w:tcW w:w="3356" w:type="dxa"/>
          </w:tcPr>
          <w:p w14:paraId="2CA4FFB3" w14:textId="18BB50FF" w:rsidR="009C3A6A" w:rsidRDefault="009C3A6A" w:rsidP="009C3A6A">
            <w:pPr>
              <w:pStyle w:val="TableParagraph"/>
              <w:ind w:left="196" w:right="196"/>
              <w:rPr>
                <w:sz w:val="18"/>
              </w:rPr>
            </w:pPr>
            <w:r w:rsidRPr="000B323F">
              <w:rPr>
                <w:sz w:val="18"/>
                <w:szCs w:val="18"/>
              </w:rPr>
              <w:t>D</w:t>
            </w:r>
            <w:r w:rsidRPr="00801538">
              <w:rPr>
                <w:sz w:val="18"/>
                <w:szCs w:val="18"/>
              </w:rPr>
              <w:t>efault</w:t>
            </w:r>
            <w:r>
              <w:rPr>
                <w:sz w:val="18"/>
                <w:szCs w:val="18"/>
              </w:rPr>
              <w:t xml:space="preserve"> </w:t>
            </w:r>
            <w:r w:rsidRPr="00801538">
              <w:rPr>
                <w:sz w:val="18"/>
                <w:szCs w:val="18"/>
              </w:rPr>
              <w:t>Locale</w:t>
            </w:r>
          </w:p>
        </w:tc>
        <w:tc>
          <w:tcPr>
            <w:tcW w:w="1677" w:type="dxa"/>
          </w:tcPr>
          <w:p w14:paraId="50F24C32" w14:textId="77777777" w:rsidR="009C3A6A" w:rsidRDefault="009C3A6A" w:rsidP="009C3A6A">
            <w:pPr>
              <w:pStyle w:val="TableParagraph"/>
              <w:spacing w:before="0"/>
              <w:ind w:left="196" w:right="196"/>
              <w:rPr>
                <w:rFonts w:ascii="Times New Roman"/>
                <w:sz w:val="18"/>
              </w:rPr>
            </w:pPr>
          </w:p>
        </w:tc>
        <w:tc>
          <w:tcPr>
            <w:tcW w:w="2515" w:type="dxa"/>
          </w:tcPr>
          <w:p w14:paraId="7A61EFA7" w14:textId="77777777" w:rsidR="009C3A6A" w:rsidRDefault="009C3A6A" w:rsidP="009C3A6A">
            <w:pPr>
              <w:pStyle w:val="TableParagraph"/>
              <w:spacing w:before="0"/>
              <w:ind w:left="196" w:right="196"/>
              <w:rPr>
                <w:rFonts w:ascii="Times New Roman"/>
                <w:sz w:val="18"/>
              </w:rPr>
            </w:pPr>
          </w:p>
        </w:tc>
        <w:tc>
          <w:tcPr>
            <w:tcW w:w="980" w:type="dxa"/>
          </w:tcPr>
          <w:p w14:paraId="1A33E38A" w14:textId="651EFC49" w:rsidR="009C3A6A" w:rsidRDefault="009C3A6A" w:rsidP="009C3A6A">
            <w:pPr>
              <w:pStyle w:val="TableParagraph"/>
              <w:ind w:left="196" w:right="196"/>
              <w:rPr>
                <w:sz w:val="18"/>
              </w:rPr>
            </w:pPr>
            <w:r>
              <w:rPr>
                <w:rFonts w:eastAsiaTheme="minorEastAsia"/>
                <w:sz w:val="18"/>
                <w:lang w:eastAsia="ko-KR"/>
              </w:rPr>
              <w:t>C</w:t>
            </w:r>
          </w:p>
        </w:tc>
        <w:tc>
          <w:tcPr>
            <w:tcW w:w="1537" w:type="dxa"/>
          </w:tcPr>
          <w:p w14:paraId="53ACE100" w14:textId="70C15874"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36102DAF" w14:textId="77777777" w:rsidTr="00B45D27">
        <w:trPr>
          <w:trHeight w:val="462"/>
        </w:trPr>
        <w:tc>
          <w:tcPr>
            <w:tcW w:w="3356" w:type="dxa"/>
          </w:tcPr>
          <w:p w14:paraId="2ED1BD97" w14:textId="446B5579" w:rsidR="009C3A6A" w:rsidRDefault="009C3A6A" w:rsidP="009C3A6A">
            <w:pPr>
              <w:pStyle w:val="TableParagraph"/>
              <w:ind w:leftChars="189" w:left="416" w:rightChars="89" w:right="196"/>
              <w:rPr>
                <w:sz w:val="18"/>
              </w:rPr>
            </w:pPr>
            <w:r w:rsidRPr="000B323F">
              <w:rPr>
                <w:sz w:val="18"/>
                <w:szCs w:val="18"/>
              </w:rPr>
              <w:t>C</w:t>
            </w:r>
            <w:r w:rsidRPr="00801538">
              <w:rPr>
                <w:sz w:val="18"/>
                <w:szCs w:val="18"/>
              </w:rPr>
              <w:t>haracter</w:t>
            </w:r>
            <w:r>
              <w:rPr>
                <w:sz w:val="18"/>
                <w:szCs w:val="18"/>
              </w:rPr>
              <w:t xml:space="preserve"> </w:t>
            </w:r>
            <w:r w:rsidRPr="00801538">
              <w:rPr>
                <w:sz w:val="18"/>
                <w:szCs w:val="18"/>
              </w:rPr>
              <w:t>Encoding</w:t>
            </w:r>
          </w:p>
        </w:tc>
        <w:tc>
          <w:tcPr>
            <w:tcW w:w="1677" w:type="dxa"/>
          </w:tcPr>
          <w:p w14:paraId="3F6327E4" w14:textId="77777777" w:rsidR="009C3A6A" w:rsidRDefault="009C3A6A" w:rsidP="009C3A6A">
            <w:pPr>
              <w:pStyle w:val="TableParagraph"/>
              <w:spacing w:before="0"/>
              <w:ind w:left="196" w:right="196"/>
              <w:rPr>
                <w:rFonts w:ascii="Times New Roman"/>
                <w:sz w:val="18"/>
              </w:rPr>
            </w:pPr>
          </w:p>
        </w:tc>
        <w:tc>
          <w:tcPr>
            <w:tcW w:w="2515" w:type="dxa"/>
          </w:tcPr>
          <w:p w14:paraId="59FE2E18" w14:textId="77777777" w:rsidR="009C3A6A" w:rsidRDefault="009C3A6A" w:rsidP="009C3A6A">
            <w:pPr>
              <w:pStyle w:val="TableParagraph"/>
              <w:spacing w:before="0"/>
              <w:ind w:left="196" w:right="196"/>
              <w:rPr>
                <w:rFonts w:ascii="Times New Roman"/>
                <w:sz w:val="18"/>
              </w:rPr>
            </w:pPr>
          </w:p>
        </w:tc>
        <w:tc>
          <w:tcPr>
            <w:tcW w:w="980" w:type="dxa"/>
          </w:tcPr>
          <w:p w14:paraId="073B2783" w14:textId="64BADC32"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3678970" w14:textId="6F9E50D0"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3925364A" w14:textId="77777777" w:rsidTr="00B45D27">
        <w:trPr>
          <w:trHeight w:val="462"/>
        </w:trPr>
        <w:tc>
          <w:tcPr>
            <w:tcW w:w="3356" w:type="dxa"/>
          </w:tcPr>
          <w:p w14:paraId="7A1D3D0E" w14:textId="278F35EC" w:rsidR="009C3A6A" w:rsidRDefault="009C3A6A" w:rsidP="009C3A6A">
            <w:pPr>
              <w:pStyle w:val="TableParagraph"/>
              <w:ind w:leftChars="189" w:left="416" w:rightChars="89" w:right="196"/>
              <w:rPr>
                <w:sz w:val="18"/>
              </w:rPr>
            </w:pPr>
            <w:r w:rsidRPr="000B323F">
              <w:rPr>
                <w:sz w:val="18"/>
                <w:szCs w:val="18"/>
              </w:rPr>
              <w:t>C</w:t>
            </w:r>
            <w:r w:rsidRPr="00801538">
              <w:rPr>
                <w:sz w:val="18"/>
                <w:szCs w:val="18"/>
              </w:rPr>
              <w:t>ountry</w:t>
            </w:r>
            <w:r>
              <w:rPr>
                <w:sz w:val="18"/>
                <w:szCs w:val="18"/>
              </w:rPr>
              <w:t xml:space="preserve"> </w:t>
            </w:r>
            <w:r w:rsidRPr="00801538">
              <w:rPr>
                <w:sz w:val="18"/>
                <w:szCs w:val="18"/>
              </w:rPr>
              <w:t>Name</w:t>
            </w:r>
          </w:p>
        </w:tc>
        <w:tc>
          <w:tcPr>
            <w:tcW w:w="1677" w:type="dxa"/>
          </w:tcPr>
          <w:p w14:paraId="4EBC45BC" w14:textId="77777777" w:rsidR="009C3A6A" w:rsidRDefault="009C3A6A" w:rsidP="009C3A6A">
            <w:pPr>
              <w:pStyle w:val="TableParagraph"/>
              <w:spacing w:before="0"/>
              <w:ind w:left="196" w:right="196"/>
              <w:rPr>
                <w:rFonts w:ascii="Times New Roman"/>
                <w:sz w:val="18"/>
              </w:rPr>
            </w:pPr>
          </w:p>
        </w:tc>
        <w:tc>
          <w:tcPr>
            <w:tcW w:w="2515" w:type="dxa"/>
          </w:tcPr>
          <w:p w14:paraId="27CC1CAF" w14:textId="77777777" w:rsidR="009C3A6A" w:rsidRDefault="009C3A6A" w:rsidP="009C3A6A">
            <w:pPr>
              <w:pStyle w:val="TableParagraph"/>
              <w:spacing w:before="0"/>
              <w:ind w:left="196" w:right="196"/>
              <w:rPr>
                <w:rFonts w:ascii="Times New Roman"/>
                <w:sz w:val="18"/>
              </w:rPr>
            </w:pPr>
          </w:p>
        </w:tc>
        <w:tc>
          <w:tcPr>
            <w:tcW w:w="980" w:type="dxa"/>
          </w:tcPr>
          <w:p w14:paraId="5C7521D1" w14:textId="3C146A0A"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149F2A44" w14:textId="7634CA29"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5E66E75B" w14:textId="77777777" w:rsidTr="00B45D27">
        <w:trPr>
          <w:trHeight w:val="462"/>
        </w:trPr>
        <w:tc>
          <w:tcPr>
            <w:tcW w:w="3356" w:type="dxa"/>
          </w:tcPr>
          <w:p w14:paraId="4BCC8405" w14:textId="623C8080" w:rsidR="009C3A6A" w:rsidRDefault="009C3A6A" w:rsidP="009C3A6A">
            <w:pPr>
              <w:pStyle w:val="TableParagraph"/>
              <w:ind w:leftChars="189" w:left="416" w:rightChars="89" w:right="196"/>
              <w:rPr>
                <w:sz w:val="18"/>
              </w:rPr>
            </w:pPr>
            <w:r>
              <w:rPr>
                <w:sz w:val="18"/>
                <w:szCs w:val="18"/>
              </w:rPr>
              <w:t>Language</w:t>
            </w:r>
          </w:p>
        </w:tc>
        <w:tc>
          <w:tcPr>
            <w:tcW w:w="1677" w:type="dxa"/>
          </w:tcPr>
          <w:p w14:paraId="7FF19B97" w14:textId="77777777" w:rsidR="009C3A6A" w:rsidRDefault="009C3A6A" w:rsidP="009C3A6A">
            <w:pPr>
              <w:pStyle w:val="TableParagraph"/>
              <w:spacing w:before="0"/>
              <w:ind w:left="196" w:right="196"/>
              <w:rPr>
                <w:rFonts w:ascii="Times New Roman"/>
                <w:sz w:val="18"/>
              </w:rPr>
            </w:pPr>
          </w:p>
        </w:tc>
        <w:tc>
          <w:tcPr>
            <w:tcW w:w="2515" w:type="dxa"/>
          </w:tcPr>
          <w:p w14:paraId="72EADFA5" w14:textId="77777777" w:rsidR="009C3A6A" w:rsidRDefault="009C3A6A" w:rsidP="009C3A6A">
            <w:pPr>
              <w:pStyle w:val="TableParagraph"/>
              <w:spacing w:before="0"/>
              <w:ind w:left="196" w:right="196"/>
              <w:rPr>
                <w:rFonts w:ascii="Times New Roman"/>
                <w:sz w:val="18"/>
              </w:rPr>
            </w:pPr>
          </w:p>
        </w:tc>
        <w:tc>
          <w:tcPr>
            <w:tcW w:w="980" w:type="dxa"/>
          </w:tcPr>
          <w:p w14:paraId="3792BD72" w14:textId="461AA736"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137A85AD" w14:textId="078D8E00"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77CC0E05" w14:textId="77777777" w:rsidTr="00B45D27">
        <w:trPr>
          <w:trHeight w:val="462"/>
        </w:trPr>
        <w:tc>
          <w:tcPr>
            <w:tcW w:w="3356" w:type="dxa"/>
          </w:tcPr>
          <w:p w14:paraId="1A4B34D0" w14:textId="5C8D3F22" w:rsidR="009C3A6A" w:rsidRDefault="009C3A6A" w:rsidP="009C3A6A">
            <w:pPr>
              <w:pStyle w:val="TableParagraph"/>
              <w:ind w:left="196" w:right="196"/>
              <w:rPr>
                <w:sz w:val="18"/>
              </w:rPr>
            </w:pPr>
            <w:r w:rsidRPr="000B323F">
              <w:rPr>
                <w:sz w:val="18"/>
                <w:szCs w:val="18"/>
              </w:rPr>
              <w:t>S</w:t>
            </w:r>
            <w:r w:rsidRPr="00801538">
              <w:rPr>
                <w:sz w:val="18"/>
                <w:szCs w:val="18"/>
              </w:rPr>
              <w:t>upport</w:t>
            </w:r>
            <w:r>
              <w:rPr>
                <w:sz w:val="18"/>
                <w:szCs w:val="18"/>
              </w:rPr>
              <w:t xml:space="preserve"> </w:t>
            </w:r>
            <w:r w:rsidRPr="00801538">
              <w:rPr>
                <w:sz w:val="18"/>
                <w:szCs w:val="18"/>
              </w:rPr>
              <w:t>File</w:t>
            </w:r>
            <w:r>
              <w:rPr>
                <w:sz w:val="18"/>
                <w:szCs w:val="18"/>
              </w:rPr>
              <w:t xml:space="preserve"> </w:t>
            </w:r>
            <w:r w:rsidRPr="00801538">
              <w:rPr>
                <w:sz w:val="18"/>
                <w:szCs w:val="18"/>
              </w:rPr>
              <w:t>Specification</w:t>
            </w:r>
          </w:p>
        </w:tc>
        <w:tc>
          <w:tcPr>
            <w:tcW w:w="1677" w:type="dxa"/>
          </w:tcPr>
          <w:p w14:paraId="5235BF71" w14:textId="77777777" w:rsidR="009C3A6A" w:rsidRDefault="009C3A6A" w:rsidP="009C3A6A">
            <w:pPr>
              <w:pStyle w:val="TableParagraph"/>
              <w:spacing w:before="0"/>
              <w:ind w:left="196" w:right="196"/>
              <w:rPr>
                <w:rFonts w:ascii="Times New Roman"/>
                <w:sz w:val="18"/>
              </w:rPr>
            </w:pPr>
          </w:p>
        </w:tc>
        <w:tc>
          <w:tcPr>
            <w:tcW w:w="2515" w:type="dxa"/>
          </w:tcPr>
          <w:p w14:paraId="72FE2E82" w14:textId="77777777" w:rsidR="009C3A6A" w:rsidRDefault="009C3A6A" w:rsidP="009C3A6A">
            <w:pPr>
              <w:pStyle w:val="TableParagraph"/>
              <w:spacing w:before="0"/>
              <w:ind w:left="196" w:right="196"/>
              <w:rPr>
                <w:rFonts w:ascii="Times New Roman"/>
                <w:sz w:val="18"/>
              </w:rPr>
            </w:pPr>
          </w:p>
        </w:tc>
        <w:tc>
          <w:tcPr>
            <w:tcW w:w="980" w:type="dxa"/>
          </w:tcPr>
          <w:p w14:paraId="1C4B36FA" w14:textId="31BBF0D7" w:rsidR="009C3A6A" w:rsidRDefault="009C3A6A" w:rsidP="009C3A6A">
            <w:pPr>
              <w:pStyle w:val="TableParagraph"/>
              <w:ind w:left="196" w:right="196"/>
              <w:rPr>
                <w:sz w:val="18"/>
              </w:rPr>
            </w:pPr>
            <w:r>
              <w:rPr>
                <w:rFonts w:eastAsiaTheme="minorEastAsia"/>
                <w:sz w:val="18"/>
                <w:lang w:eastAsia="ko-KR"/>
              </w:rPr>
              <w:t>C</w:t>
            </w:r>
          </w:p>
        </w:tc>
        <w:tc>
          <w:tcPr>
            <w:tcW w:w="1537" w:type="dxa"/>
          </w:tcPr>
          <w:p w14:paraId="0C88D124" w14:textId="12133AC1"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466D3C47" w14:textId="77777777" w:rsidTr="00B45D27">
        <w:trPr>
          <w:trHeight w:val="462"/>
        </w:trPr>
        <w:tc>
          <w:tcPr>
            <w:tcW w:w="3356" w:type="dxa"/>
          </w:tcPr>
          <w:p w14:paraId="08D29BF0" w14:textId="06C1BF01" w:rsidR="009C3A6A" w:rsidRDefault="009C3A6A" w:rsidP="009C3A6A">
            <w:pPr>
              <w:pStyle w:val="TableParagraph"/>
              <w:ind w:leftChars="189" w:left="416" w:rightChars="89" w:right="196"/>
              <w:rPr>
                <w:sz w:val="18"/>
              </w:rPr>
            </w:pPr>
            <w:r w:rsidRPr="000B323F">
              <w:rPr>
                <w:sz w:val="18"/>
                <w:szCs w:val="18"/>
              </w:rPr>
              <w:lastRenderedPageBreak/>
              <w:t>D</w:t>
            </w:r>
            <w:r w:rsidRPr="00801538">
              <w:rPr>
                <w:sz w:val="18"/>
                <w:szCs w:val="18"/>
              </w:rPr>
              <w:t>ate</w:t>
            </w:r>
          </w:p>
        </w:tc>
        <w:tc>
          <w:tcPr>
            <w:tcW w:w="1677" w:type="dxa"/>
          </w:tcPr>
          <w:p w14:paraId="12B50B46" w14:textId="77777777" w:rsidR="009C3A6A" w:rsidRDefault="009C3A6A" w:rsidP="009C3A6A">
            <w:pPr>
              <w:pStyle w:val="TableParagraph"/>
              <w:spacing w:before="0"/>
              <w:ind w:left="196" w:right="196"/>
              <w:rPr>
                <w:rFonts w:ascii="Times New Roman"/>
                <w:sz w:val="18"/>
              </w:rPr>
            </w:pPr>
          </w:p>
        </w:tc>
        <w:tc>
          <w:tcPr>
            <w:tcW w:w="2515" w:type="dxa"/>
          </w:tcPr>
          <w:p w14:paraId="467E420A" w14:textId="77777777" w:rsidR="009C3A6A" w:rsidRDefault="009C3A6A" w:rsidP="009C3A6A">
            <w:pPr>
              <w:pStyle w:val="TableParagraph"/>
              <w:spacing w:before="0"/>
              <w:ind w:left="196" w:right="196"/>
              <w:rPr>
                <w:rFonts w:ascii="Times New Roman"/>
                <w:sz w:val="18"/>
              </w:rPr>
            </w:pPr>
          </w:p>
        </w:tc>
        <w:tc>
          <w:tcPr>
            <w:tcW w:w="980" w:type="dxa"/>
          </w:tcPr>
          <w:p w14:paraId="74B849A7" w14:textId="51C94861" w:rsidR="009C3A6A" w:rsidRDefault="009C3A6A" w:rsidP="009C3A6A">
            <w:pPr>
              <w:pStyle w:val="TableParagraph"/>
              <w:ind w:left="196" w:right="196"/>
              <w:rPr>
                <w:sz w:val="18"/>
              </w:rPr>
            </w:pPr>
            <w:r>
              <w:rPr>
                <w:rFonts w:eastAsiaTheme="minorEastAsia" w:hint="eastAsia"/>
                <w:sz w:val="18"/>
                <w:lang w:eastAsia="ko-KR"/>
              </w:rPr>
              <w:t>D</w:t>
            </w:r>
            <w:r>
              <w:rPr>
                <w:rFonts w:eastAsiaTheme="minorEastAsia"/>
                <w:sz w:val="18"/>
                <w:lang w:eastAsia="ko-KR"/>
              </w:rPr>
              <w:t>A</w:t>
            </w:r>
          </w:p>
        </w:tc>
        <w:tc>
          <w:tcPr>
            <w:tcW w:w="1537" w:type="dxa"/>
          </w:tcPr>
          <w:p w14:paraId="5CEE8B92" w14:textId="31EA81DD"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7515FE05" w14:textId="77777777" w:rsidTr="00B45D27">
        <w:trPr>
          <w:trHeight w:val="462"/>
        </w:trPr>
        <w:tc>
          <w:tcPr>
            <w:tcW w:w="3356" w:type="dxa"/>
          </w:tcPr>
          <w:p w14:paraId="0C01842A" w14:textId="0C84BFD9" w:rsidR="009C3A6A" w:rsidRDefault="009C3A6A" w:rsidP="009C3A6A">
            <w:pPr>
              <w:pStyle w:val="TableParagraph"/>
              <w:ind w:leftChars="189" w:left="416" w:rightChars="89" w:right="196"/>
              <w:rPr>
                <w:sz w:val="18"/>
              </w:rPr>
            </w:pPr>
            <w:r w:rsidRPr="000B323F">
              <w:rPr>
                <w:sz w:val="18"/>
                <w:szCs w:val="18"/>
              </w:rPr>
              <w:t>N</w:t>
            </w:r>
            <w:r w:rsidRPr="00801538">
              <w:rPr>
                <w:sz w:val="18"/>
                <w:szCs w:val="18"/>
              </w:rPr>
              <w:t>ame</w:t>
            </w:r>
          </w:p>
        </w:tc>
        <w:tc>
          <w:tcPr>
            <w:tcW w:w="1677" w:type="dxa"/>
          </w:tcPr>
          <w:p w14:paraId="3137F967" w14:textId="77777777" w:rsidR="009C3A6A" w:rsidRDefault="009C3A6A" w:rsidP="009C3A6A">
            <w:pPr>
              <w:pStyle w:val="TableParagraph"/>
              <w:spacing w:before="0"/>
              <w:ind w:left="196" w:right="196"/>
              <w:rPr>
                <w:rFonts w:ascii="Times New Roman"/>
                <w:sz w:val="18"/>
              </w:rPr>
            </w:pPr>
          </w:p>
        </w:tc>
        <w:tc>
          <w:tcPr>
            <w:tcW w:w="2515" w:type="dxa"/>
          </w:tcPr>
          <w:p w14:paraId="4B67BC75" w14:textId="77777777" w:rsidR="009C3A6A" w:rsidRDefault="009C3A6A" w:rsidP="009C3A6A">
            <w:pPr>
              <w:pStyle w:val="TableParagraph"/>
              <w:spacing w:before="0"/>
              <w:ind w:left="196" w:right="196"/>
              <w:rPr>
                <w:rFonts w:ascii="Times New Roman"/>
                <w:sz w:val="18"/>
              </w:rPr>
            </w:pPr>
          </w:p>
        </w:tc>
        <w:tc>
          <w:tcPr>
            <w:tcW w:w="980" w:type="dxa"/>
          </w:tcPr>
          <w:p w14:paraId="65B5BEC0" w14:textId="5BC0A306"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0863BB52" w14:textId="083B0A0E"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9C3A6A" w14:paraId="29AE19D9" w14:textId="77777777" w:rsidTr="00B45D27">
        <w:trPr>
          <w:trHeight w:val="462"/>
        </w:trPr>
        <w:tc>
          <w:tcPr>
            <w:tcW w:w="3356" w:type="dxa"/>
          </w:tcPr>
          <w:p w14:paraId="531916DC" w14:textId="5BFD6BA3" w:rsidR="009C3A6A" w:rsidRDefault="009C3A6A" w:rsidP="009C3A6A">
            <w:pPr>
              <w:pStyle w:val="TableParagraph"/>
              <w:ind w:leftChars="189" w:left="416" w:rightChars="89" w:right="196"/>
              <w:rPr>
                <w:sz w:val="18"/>
              </w:rPr>
            </w:pPr>
            <w:r w:rsidRPr="000B323F">
              <w:rPr>
                <w:sz w:val="18"/>
                <w:szCs w:val="18"/>
              </w:rPr>
              <w:t>V</w:t>
            </w:r>
            <w:r w:rsidRPr="00801538">
              <w:rPr>
                <w:sz w:val="18"/>
                <w:szCs w:val="18"/>
              </w:rPr>
              <w:t>ersion</w:t>
            </w:r>
          </w:p>
        </w:tc>
        <w:tc>
          <w:tcPr>
            <w:tcW w:w="1677" w:type="dxa"/>
          </w:tcPr>
          <w:p w14:paraId="048EE4AB" w14:textId="77777777" w:rsidR="009C3A6A" w:rsidRDefault="009C3A6A" w:rsidP="009C3A6A">
            <w:pPr>
              <w:pStyle w:val="TableParagraph"/>
              <w:spacing w:before="0"/>
              <w:ind w:left="196" w:right="196"/>
              <w:rPr>
                <w:rFonts w:ascii="Times New Roman"/>
                <w:sz w:val="18"/>
              </w:rPr>
            </w:pPr>
          </w:p>
        </w:tc>
        <w:tc>
          <w:tcPr>
            <w:tcW w:w="2515" w:type="dxa"/>
          </w:tcPr>
          <w:p w14:paraId="78E7396D" w14:textId="77777777" w:rsidR="009C3A6A" w:rsidRDefault="009C3A6A" w:rsidP="009C3A6A">
            <w:pPr>
              <w:pStyle w:val="TableParagraph"/>
              <w:spacing w:before="0"/>
              <w:ind w:left="196" w:right="196"/>
              <w:rPr>
                <w:rFonts w:ascii="Times New Roman"/>
                <w:sz w:val="18"/>
              </w:rPr>
            </w:pPr>
          </w:p>
        </w:tc>
        <w:tc>
          <w:tcPr>
            <w:tcW w:w="980" w:type="dxa"/>
          </w:tcPr>
          <w:p w14:paraId="59930B79" w14:textId="24174108" w:rsidR="009C3A6A" w:rsidRDefault="009C3A6A" w:rsidP="009C3A6A">
            <w:pPr>
              <w:pStyle w:val="TableParagraph"/>
              <w:ind w:left="196" w:right="196"/>
              <w:rPr>
                <w:sz w:val="18"/>
              </w:rPr>
            </w:pPr>
            <w:r>
              <w:rPr>
                <w:rFonts w:eastAsiaTheme="minorEastAsia" w:hint="eastAsia"/>
                <w:sz w:val="18"/>
                <w:lang w:eastAsia="ko-KR"/>
              </w:rPr>
              <w:t>T</w:t>
            </w:r>
            <w:r>
              <w:rPr>
                <w:rFonts w:eastAsiaTheme="minorEastAsia"/>
                <w:sz w:val="18"/>
                <w:lang w:eastAsia="ko-KR"/>
              </w:rPr>
              <w:t>E</w:t>
            </w:r>
          </w:p>
        </w:tc>
        <w:tc>
          <w:tcPr>
            <w:tcW w:w="1537" w:type="dxa"/>
          </w:tcPr>
          <w:p w14:paraId="792C0AFA" w14:textId="2B268A34" w:rsidR="009C3A6A" w:rsidRDefault="009C3A6A" w:rsidP="009C3A6A">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bl>
    <w:p w14:paraId="2BAAE8A0" w14:textId="77777777" w:rsidR="00B026F5" w:rsidRDefault="00B026F5" w:rsidP="00B026F5">
      <w:pPr>
        <w:pStyle w:val="a3"/>
        <w:spacing w:before="1"/>
        <w:ind w:right="220"/>
        <w:rPr>
          <w:b w:val="0"/>
          <w:sz w:val="13"/>
        </w:rPr>
      </w:pPr>
    </w:p>
    <w:p w14:paraId="652C4E01" w14:textId="4540DDC8" w:rsidR="00434B85" w:rsidRDefault="00434B85" w:rsidP="00263F8B">
      <w:pPr>
        <w:pStyle w:val="a3"/>
        <w:ind w:right="220"/>
      </w:pPr>
    </w:p>
    <w:p w14:paraId="6489083D" w14:textId="77777777" w:rsidR="00434B85" w:rsidRDefault="00434B85">
      <w:pPr>
        <w:rPr>
          <w:b/>
          <w:sz w:val="20"/>
          <w:szCs w:val="20"/>
        </w:rPr>
      </w:pPr>
      <w:r>
        <w:br w:type="page"/>
      </w:r>
    </w:p>
    <w:p w14:paraId="4E3BA48D" w14:textId="3C6D5B0D" w:rsidR="00434B85" w:rsidDel="0088492D" w:rsidRDefault="00434B85">
      <w:pPr>
        <w:rPr>
          <w:del w:id="5622" w:author="USER" w:date="2024-04-08T14:25:00Z"/>
          <w:b/>
          <w:sz w:val="20"/>
          <w:szCs w:val="20"/>
        </w:rPr>
      </w:pPr>
      <w:del w:id="5623" w:author="USER" w:date="2024-04-08T14:25:00Z">
        <w:r w:rsidDel="0088492D">
          <w:lastRenderedPageBreak/>
          <w:br w:type="page"/>
        </w:r>
      </w:del>
    </w:p>
    <w:p w14:paraId="48D898B0" w14:textId="77777777" w:rsidR="00B026F5" w:rsidRDefault="00B026F5" w:rsidP="0088492D"/>
    <w:p w14:paraId="1910174E" w14:textId="4B9ED5B1" w:rsidR="002C4170" w:rsidRDefault="002C4170" w:rsidP="00240BDF">
      <w:pPr>
        <w:pStyle w:val="2"/>
        <w:numPr>
          <w:ilvl w:val="1"/>
          <w:numId w:val="16"/>
        </w:numPr>
      </w:pPr>
      <w:r>
        <w:t>S100_Support File</w:t>
      </w:r>
      <w:r>
        <w:rPr>
          <w:spacing w:val="-3"/>
        </w:rPr>
        <w:t xml:space="preserve"> </w:t>
      </w:r>
      <w:r>
        <w:t>Specification</w:t>
      </w:r>
    </w:p>
    <w:p w14:paraId="195ABB5E" w14:textId="77777777" w:rsidR="002C4170" w:rsidRDefault="002C4170" w:rsidP="002C4170">
      <w:pPr>
        <w:pStyle w:val="a3"/>
        <w:spacing w:before="5"/>
        <w:ind w:right="220"/>
        <w:rPr>
          <w:b w:val="0"/>
          <w:sz w:val="22"/>
        </w:rPr>
      </w:pPr>
    </w:p>
    <w:p w14:paraId="48D2C92F" w14:textId="29BDD486" w:rsidR="002C4170" w:rsidRPr="00D10B23" w:rsidRDefault="002C4170" w:rsidP="002C4170">
      <w:pPr>
        <w:pStyle w:val="a3"/>
        <w:ind w:right="220"/>
        <w:rPr>
          <w:b w:val="0"/>
          <w:bCs/>
        </w:rPr>
      </w:pPr>
      <w:r>
        <w:t xml:space="preserve">Definition: </w:t>
      </w:r>
      <w:r w:rsidR="00D10B23" w:rsidRPr="00D10B23">
        <w:rPr>
          <w:b w:val="0"/>
          <w:bCs/>
        </w:rPr>
        <w:t>The reason for inclusion of the support file.</w:t>
      </w:r>
    </w:p>
    <w:p w14:paraId="597CE737" w14:textId="77777777" w:rsidR="002C4170" w:rsidRDefault="002C4170" w:rsidP="002C4170">
      <w:pPr>
        <w:pStyle w:val="a3"/>
        <w:spacing w:before="7"/>
        <w:ind w:right="220"/>
        <w:rPr>
          <w:sz w:val="22"/>
        </w:rPr>
      </w:pPr>
    </w:p>
    <w:p w14:paraId="27BF0C56" w14:textId="77777777" w:rsidR="002C4170" w:rsidRDefault="002C4170" w:rsidP="002C4170">
      <w:pPr>
        <w:ind w:left="196" w:right="196"/>
        <w:rPr>
          <w:sz w:val="20"/>
        </w:rPr>
      </w:pPr>
      <w:r>
        <w:rPr>
          <w:b/>
          <w:sz w:val="20"/>
        </w:rPr>
        <w:t xml:space="preserve">CamelCase: </w:t>
      </w:r>
      <w:r>
        <w:rPr>
          <w:sz w:val="20"/>
        </w:rPr>
        <w:t>supportFileSpecification</w:t>
      </w:r>
    </w:p>
    <w:p w14:paraId="67491389" w14:textId="77777777" w:rsidR="002C4170" w:rsidRDefault="002C4170" w:rsidP="002C4170">
      <w:pPr>
        <w:pStyle w:val="a3"/>
        <w:spacing w:before="4"/>
        <w:ind w:right="220"/>
        <w:rPr>
          <w:sz w:val="22"/>
        </w:rPr>
      </w:pPr>
    </w:p>
    <w:p w14:paraId="797F55DE" w14:textId="77777777" w:rsidR="002C4170" w:rsidRDefault="002C4170" w:rsidP="00D20587">
      <w:pPr>
        <w:pStyle w:val="a3"/>
        <w:ind w:right="220"/>
      </w:pPr>
      <w:r>
        <w:t>Alias:</w:t>
      </w:r>
    </w:p>
    <w:p w14:paraId="250E2374" w14:textId="77777777" w:rsidR="002C4170" w:rsidRDefault="002C4170" w:rsidP="002C4170">
      <w:pPr>
        <w:pStyle w:val="a3"/>
        <w:spacing w:before="7"/>
        <w:ind w:right="220"/>
        <w:rPr>
          <w:b w:val="0"/>
          <w:sz w:val="22"/>
        </w:rPr>
      </w:pPr>
    </w:p>
    <w:p w14:paraId="2A72F215" w14:textId="77777777" w:rsidR="002C4170" w:rsidRDefault="002C4170" w:rsidP="002C4170">
      <w:pPr>
        <w:ind w:left="196" w:right="196"/>
        <w:rPr>
          <w:sz w:val="20"/>
        </w:rPr>
      </w:pPr>
      <w:r>
        <w:rPr>
          <w:b/>
          <w:sz w:val="20"/>
        </w:rPr>
        <w:t xml:space="preserve">Remarks: </w:t>
      </w:r>
      <w:r>
        <w:rPr>
          <w:sz w:val="20"/>
        </w:rPr>
        <w:t>No remarks.</w:t>
      </w:r>
    </w:p>
    <w:p w14:paraId="16BDDA69" w14:textId="77777777" w:rsidR="002C4170" w:rsidRDefault="002C4170" w:rsidP="002C4170">
      <w:pPr>
        <w:pStyle w:val="a3"/>
        <w:ind w:right="220"/>
        <w:rPr>
          <w:sz w:val="22"/>
        </w:rPr>
      </w:pPr>
    </w:p>
    <w:p w14:paraId="0C70AC43" w14:textId="77777777" w:rsidR="002C4170" w:rsidRDefault="002C4170" w:rsidP="002C4170">
      <w:pPr>
        <w:pStyle w:val="a3"/>
        <w:ind w:right="220"/>
        <w:rPr>
          <w:sz w:val="22"/>
        </w:rPr>
      </w:pPr>
    </w:p>
    <w:p w14:paraId="598D5011" w14:textId="77777777" w:rsidR="002C4170" w:rsidRDefault="002C4170" w:rsidP="002C4170">
      <w:pPr>
        <w:pStyle w:val="a3"/>
        <w:spacing w:before="9"/>
        <w:ind w:right="220"/>
        <w:rPr>
          <w:sz w:val="31"/>
        </w:rPr>
      </w:pPr>
    </w:p>
    <w:p w14:paraId="1D459231" w14:textId="77777777" w:rsidR="002C4170" w:rsidRDefault="002C4170" w:rsidP="00D20587">
      <w:pPr>
        <w:pStyle w:val="a3"/>
        <w:ind w:right="220"/>
      </w:pPr>
      <w:r>
        <w:t>SubAttribute Bindings:</w:t>
      </w:r>
    </w:p>
    <w:p w14:paraId="11061880" w14:textId="77777777" w:rsidR="002C4170" w:rsidRDefault="002C4170" w:rsidP="002C4170">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2C4170" w14:paraId="12311D61" w14:textId="77777777" w:rsidTr="00B45D27">
        <w:trPr>
          <w:trHeight w:val="737"/>
        </w:trPr>
        <w:tc>
          <w:tcPr>
            <w:tcW w:w="3356" w:type="dxa"/>
            <w:shd w:val="clear" w:color="auto" w:fill="FFF1CC"/>
          </w:tcPr>
          <w:p w14:paraId="31E6B0E8" w14:textId="77777777" w:rsidR="002C4170" w:rsidRDefault="002C4170" w:rsidP="00B467B9">
            <w:pPr>
              <w:pStyle w:val="TableParagraph"/>
              <w:spacing w:before="9"/>
              <w:ind w:left="196" w:right="196"/>
              <w:rPr>
                <w:b/>
                <w:sz w:val="20"/>
              </w:rPr>
            </w:pPr>
          </w:p>
          <w:p w14:paraId="7A1D75EA" w14:textId="77777777" w:rsidR="002C4170" w:rsidRDefault="002C4170" w:rsidP="00B467B9">
            <w:pPr>
              <w:pStyle w:val="TableParagraph"/>
              <w:spacing w:before="0"/>
              <w:ind w:left="196" w:right="196"/>
              <w:rPr>
                <w:b/>
                <w:sz w:val="20"/>
              </w:rPr>
            </w:pPr>
            <w:r>
              <w:rPr>
                <w:b/>
                <w:sz w:val="20"/>
              </w:rPr>
              <w:t>S-10x Attribute</w:t>
            </w:r>
          </w:p>
        </w:tc>
        <w:tc>
          <w:tcPr>
            <w:tcW w:w="1677" w:type="dxa"/>
            <w:shd w:val="clear" w:color="auto" w:fill="FFF1CC"/>
          </w:tcPr>
          <w:p w14:paraId="574196B4" w14:textId="77777777" w:rsidR="002C4170" w:rsidRDefault="002C4170" w:rsidP="00B467B9">
            <w:pPr>
              <w:pStyle w:val="TableParagraph"/>
              <w:spacing w:before="114"/>
              <w:ind w:left="196" w:right="196"/>
              <w:rPr>
                <w:b/>
                <w:sz w:val="20"/>
              </w:rPr>
            </w:pPr>
            <w:r>
              <w:rPr>
                <w:b/>
                <w:sz w:val="20"/>
              </w:rPr>
              <w:t>S-57</w:t>
            </w:r>
          </w:p>
          <w:p w14:paraId="0A3F6B9C" w14:textId="77777777" w:rsidR="002C4170" w:rsidRDefault="002C4170" w:rsidP="00B467B9">
            <w:pPr>
              <w:pStyle w:val="TableParagraph"/>
              <w:spacing w:before="20"/>
              <w:ind w:left="196" w:right="196"/>
              <w:rPr>
                <w:b/>
                <w:sz w:val="20"/>
              </w:rPr>
            </w:pPr>
            <w:r>
              <w:rPr>
                <w:b/>
                <w:sz w:val="20"/>
              </w:rPr>
              <w:t>Acronym</w:t>
            </w:r>
          </w:p>
        </w:tc>
        <w:tc>
          <w:tcPr>
            <w:tcW w:w="2515" w:type="dxa"/>
            <w:shd w:val="clear" w:color="auto" w:fill="FFF1CC"/>
          </w:tcPr>
          <w:p w14:paraId="3E0FE895" w14:textId="77777777" w:rsidR="002C4170" w:rsidRDefault="002C4170"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035A7CB7" w14:textId="77777777" w:rsidR="002C4170" w:rsidRDefault="002C4170" w:rsidP="00B467B9">
            <w:pPr>
              <w:pStyle w:val="TableParagraph"/>
              <w:spacing w:before="9"/>
              <w:ind w:left="196" w:right="196"/>
              <w:rPr>
                <w:b/>
                <w:sz w:val="20"/>
              </w:rPr>
            </w:pPr>
          </w:p>
          <w:p w14:paraId="416F3120" w14:textId="77777777" w:rsidR="002C4170" w:rsidRDefault="002C4170" w:rsidP="00B467B9">
            <w:pPr>
              <w:pStyle w:val="TableParagraph"/>
              <w:spacing w:before="0"/>
              <w:ind w:left="196" w:right="196"/>
              <w:rPr>
                <w:b/>
                <w:sz w:val="20"/>
              </w:rPr>
            </w:pPr>
            <w:r>
              <w:rPr>
                <w:b/>
                <w:sz w:val="20"/>
              </w:rPr>
              <w:t>Type</w:t>
            </w:r>
          </w:p>
        </w:tc>
        <w:tc>
          <w:tcPr>
            <w:tcW w:w="1537" w:type="dxa"/>
            <w:shd w:val="clear" w:color="auto" w:fill="FFF1CC"/>
          </w:tcPr>
          <w:p w14:paraId="61BC7EC0" w14:textId="77777777" w:rsidR="002C4170" w:rsidRDefault="002C4170" w:rsidP="00B467B9">
            <w:pPr>
              <w:pStyle w:val="TableParagraph"/>
              <w:spacing w:before="9"/>
              <w:ind w:left="196" w:right="196"/>
              <w:rPr>
                <w:b/>
                <w:sz w:val="20"/>
              </w:rPr>
            </w:pPr>
          </w:p>
          <w:p w14:paraId="17577BB2" w14:textId="77777777" w:rsidR="002C4170" w:rsidRDefault="002C4170" w:rsidP="00B467B9">
            <w:pPr>
              <w:pStyle w:val="TableParagraph"/>
              <w:spacing w:before="0"/>
              <w:ind w:left="196" w:right="196"/>
              <w:rPr>
                <w:b/>
                <w:sz w:val="20"/>
              </w:rPr>
            </w:pPr>
            <w:r>
              <w:rPr>
                <w:b/>
                <w:sz w:val="20"/>
              </w:rPr>
              <w:t>Multiplicity</w:t>
            </w:r>
          </w:p>
        </w:tc>
      </w:tr>
      <w:tr w:rsidR="002C4170" w14:paraId="553DDE5C" w14:textId="77777777" w:rsidTr="00B45D27">
        <w:trPr>
          <w:trHeight w:val="462"/>
        </w:trPr>
        <w:tc>
          <w:tcPr>
            <w:tcW w:w="3356" w:type="dxa"/>
          </w:tcPr>
          <w:p w14:paraId="0140D12F" w14:textId="77777777" w:rsidR="002C4170" w:rsidRDefault="002C4170" w:rsidP="00B467B9">
            <w:pPr>
              <w:pStyle w:val="TableParagraph"/>
              <w:ind w:left="196" w:right="196"/>
              <w:rPr>
                <w:sz w:val="18"/>
              </w:rPr>
            </w:pPr>
            <w:r>
              <w:rPr>
                <w:sz w:val="18"/>
              </w:rPr>
              <w:t>Date</w:t>
            </w:r>
          </w:p>
        </w:tc>
        <w:tc>
          <w:tcPr>
            <w:tcW w:w="1677" w:type="dxa"/>
          </w:tcPr>
          <w:p w14:paraId="2EA59B5E" w14:textId="77777777" w:rsidR="002C4170" w:rsidRDefault="002C4170" w:rsidP="00B467B9">
            <w:pPr>
              <w:pStyle w:val="TableParagraph"/>
              <w:spacing w:before="0"/>
              <w:ind w:left="196" w:right="196"/>
              <w:rPr>
                <w:rFonts w:ascii="Times New Roman"/>
                <w:sz w:val="18"/>
              </w:rPr>
            </w:pPr>
          </w:p>
        </w:tc>
        <w:tc>
          <w:tcPr>
            <w:tcW w:w="2515" w:type="dxa"/>
          </w:tcPr>
          <w:p w14:paraId="22462DD5" w14:textId="77777777" w:rsidR="002C4170" w:rsidRDefault="002C4170" w:rsidP="00B467B9">
            <w:pPr>
              <w:pStyle w:val="TableParagraph"/>
              <w:spacing w:before="0"/>
              <w:ind w:left="196" w:right="196"/>
              <w:rPr>
                <w:rFonts w:ascii="Times New Roman"/>
                <w:sz w:val="18"/>
              </w:rPr>
            </w:pPr>
          </w:p>
        </w:tc>
        <w:tc>
          <w:tcPr>
            <w:tcW w:w="980" w:type="dxa"/>
          </w:tcPr>
          <w:p w14:paraId="79590AB2" w14:textId="77777777" w:rsidR="002C4170" w:rsidRDefault="002C4170" w:rsidP="00B467B9">
            <w:pPr>
              <w:pStyle w:val="TableParagraph"/>
              <w:ind w:left="196" w:right="196"/>
              <w:rPr>
                <w:sz w:val="18"/>
              </w:rPr>
            </w:pPr>
            <w:r>
              <w:rPr>
                <w:sz w:val="18"/>
              </w:rPr>
              <w:t>DA</w:t>
            </w:r>
          </w:p>
        </w:tc>
        <w:tc>
          <w:tcPr>
            <w:tcW w:w="1537" w:type="dxa"/>
          </w:tcPr>
          <w:p w14:paraId="67FC4DB4" w14:textId="77777777" w:rsidR="002C4170" w:rsidRDefault="002C4170" w:rsidP="00B467B9">
            <w:pPr>
              <w:pStyle w:val="TableParagraph"/>
              <w:ind w:left="196" w:right="196"/>
              <w:rPr>
                <w:sz w:val="18"/>
              </w:rPr>
            </w:pPr>
            <w:r>
              <w:rPr>
                <w:sz w:val="18"/>
              </w:rPr>
              <w:t>1, 1</w:t>
            </w:r>
          </w:p>
        </w:tc>
      </w:tr>
      <w:tr w:rsidR="002C4170" w14:paraId="2D136F42" w14:textId="77777777" w:rsidTr="00B45D27">
        <w:trPr>
          <w:trHeight w:val="462"/>
        </w:trPr>
        <w:tc>
          <w:tcPr>
            <w:tcW w:w="3356" w:type="dxa"/>
          </w:tcPr>
          <w:p w14:paraId="418865CF" w14:textId="6AB3E7AD" w:rsidR="002C4170" w:rsidRDefault="00D10B23" w:rsidP="00B467B9">
            <w:pPr>
              <w:pStyle w:val="TableParagraph"/>
              <w:ind w:left="196" w:right="196"/>
              <w:rPr>
                <w:sz w:val="18"/>
              </w:rPr>
            </w:pPr>
            <w:r>
              <w:rPr>
                <w:sz w:val="18"/>
              </w:rPr>
              <w:t>Name</w:t>
            </w:r>
          </w:p>
        </w:tc>
        <w:tc>
          <w:tcPr>
            <w:tcW w:w="1677" w:type="dxa"/>
          </w:tcPr>
          <w:p w14:paraId="28B68FBE" w14:textId="77777777" w:rsidR="002C4170" w:rsidRDefault="002C4170" w:rsidP="00B467B9">
            <w:pPr>
              <w:pStyle w:val="TableParagraph"/>
              <w:spacing w:before="0"/>
              <w:ind w:left="196" w:right="196"/>
              <w:rPr>
                <w:rFonts w:ascii="Times New Roman"/>
                <w:sz w:val="18"/>
              </w:rPr>
            </w:pPr>
          </w:p>
        </w:tc>
        <w:tc>
          <w:tcPr>
            <w:tcW w:w="2515" w:type="dxa"/>
          </w:tcPr>
          <w:p w14:paraId="7EB521D2" w14:textId="77777777" w:rsidR="002C4170" w:rsidRDefault="002C4170" w:rsidP="00B467B9">
            <w:pPr>
              <w:pStyle w:val="TableParagraph"/>
              <w:spacing w:before="0"/>
              <w:ind w:left="196" w:right="196"/>
              <w:rPr>
                <w:rFonts w:ascii="Times New Roman"/>
                <w:sz w:val="18"/>
              </w:rPr>
            </w:pPr>
          </w:p>
        </w:tc>
        <w:tc>
          <w:tcPr>
            <w:tcW w:w="980" w:type="dxa"/>
          </w:tcPr>
          <w:p w14:paraId="05DF5F2B" w14:textId="77777777" w:rsidR="002C4170" w:rsidRDefault="002C4170" w:rsidP="00B467B9">
            <w:pPr>
              <w:pStyle w:val="TableParagraph"/>
              <w:ind w:left="196" w:right="196"/>
              <w:rPr>
                <w:sz w:val="18"/>
              </w:rPr>
            </w:pPr>
            <w:r>
              <w:rPr>
                <w:sz w:val="18"/>
              </w:rPr>
              <w:t>TE</w:t>
            </w:r>
          </w:p>
        </w:tc>
        <w:tc>
          <w:tcPr>
            <w:tcW w:w="1537" w:type="dxa"/>
          </w:tcPr>
          <w:p w14:paraId="65529B0F" w14:textId="77777777" w:rsidR="002C4170" w:rsidRDefault="002C4170" w:rsidP="00B467B9">
            <w:pPr>
              <w:pStyle w:val="TableParagraph"/>
              <w:ind w:left="196" w:right="196"/>
              <w:rPr>
                <w:sz w:val="18"/>
              </w:rPr>
            </w:pPr>
            <w:r>
              <w:rPr>
                <w:sz w:val="18"/>
              </w:rPr>
              <w:t>1, 1</w:t>
            </w:r>
          </w:p>
        </w:tc>
      </w:tr>
      <w:tr w:rsidR="002C4170" w14:paraId="3470314D" w14:textId="77777777" w:rsidTr="00B45D27">
        <w:trPr>
          <w:trHeight w:val="465"/>
        </w:trPr>
        <w:tc>
          <w:tcPr>
            <w:tcW w:w="3356" w:type="dxa"/>
          </w:tcPr>
          <w:p w14:paraId="5DA00487" w14:textId="6832076A" w:rsidR="002C4170" w:rsidRDefault="00D10B23" w:rsidP="00B467B9">
            <w:pPr>
              <w:pStyle w:val="TableParagraph"/>
              <w:spacing w:before="121"/>
              <w:ind w:left="196" w:right="196"/>
              <w:rPr>
                <w:sz w:val="18"/>
              </w:rPr>
            </w:pPr>
            <w:r>
              <w:rPr>
                <w:sz w:val="18"/>
              </w:rPr>
              <w:t>Version</w:t>
            </w:r>
          </w:p>
        </w:tc>
        <w:tc>
          <w:tcPr>
            <w:tcW w:w="1677" w:type="dxa"/>
          </w:tcPr>
          <w:p w14:paraId="5EDA88CE" w14:textId="77777777" w:rsidR="002C4170" w:rsidRDefault="002C4170" w:rsidP="00B467B9">
            <w:pPr>
              <w:pStyle w:val="TableParagraph"/>
              <w:spacing w:before="0"/>
              <w:ind w:left="196" w:right="196"/>
              <w:rPr>
                <w:rFonts w:ascii="Times New Roman"/>
                <w:sz w:val="18"/>
              </w:rPr>
            </w:pPr>
          </w:p>
        </w:tc>
        <w:tc>
          <w:tcPr>
            <w:tcW w:w="2515" w:type="dxa"/>
          </w:tcPr>
          <w:p w14:paraId="00BF37E8" w14:textId="77777777" w:rsidR="002C4170" w:rsidRDefault="002C4170" w:rsidP="00B467B9">
            <w:pPr>
              <w:pStyle w:val="TableParagraph"/>
              <w:spacing w:before="0"/>
              <w:ind w:left="196" w:right="196"/>
              <w:rPr>
                <w:rFonts w:ascii="Times New Roman"/>
                <w:sz w:val="18"/>
              </w:rPr>
            </w:pPr>
          </w:p>
        </w:tc>
        <w:tc>
          <w:tcPr>
            <w:tcW w:w="980" w:type="dxa"/>
          </w:tcPr>
          <w:p w14:paraId="42D0766E" w14:textId="77777777" w:rsidR="002C4170" w:rsidRDefault="002C4170" w:rsidP="00B467B9">
            <w:pPr>
              <w:pStyle w:val="TableParagraph"/>
              <w:spacing w:before="121"/>
              <w:ind w:left="196" w:right="196"/>
              <w:rPr>
                <w:sz w:val="18"/>
              </w:rPr>
            </w:pPr>
            <w:r>
              <w:rPr>
                <w:sz w:val="18"/>
              </w:rPr>
              <w:t>TE</w:t>
            </w:r>
          </w:p>
        </w:tc>
        <w:tc>
          <w:tcPr>
            <w:tcW w:w="1537" w:type="dxa"/>
          </w:tcPr>
          <w:p w14:paraId="525C27D0" w14:textId="77777777" w:rsidR="002C4170" w:rsidRDefault="002C4170" w:rsidP="00B467B9">
            <w:pPr>
              <w:pStyle w:val="TableParagraph"/>
              <w:spacing w:before="121"/>
              <w:ind w:left="196" w:right="196"/>
              <w:rPr>
                <w:sz w:val="18"/>
              </w:rPr>
            </w:pPr>
            <w:r>
              <w:rPr>
                <w:sz w:val="18"/>
              </w:rPr>
              <w:t>1, 1</w:t>
            </w:r>
          </w:p>
        </w:tc>
      </w:tr>
    </w:tbl>
    <w:p w14:paraId="5330FABD" w14:textId="77777777" w:rsidR="002C4170" w:rsidRDefault="002C4170" w:rsidP="00263F8B">
      <w:pPr>
        <w:pStyle w:val="a3"/>
        <w:ind w:right="220"/>
      </w:pPr>
    </w:p>
    <w:p w14:paraId="6092C7AD" w14:textId="77777777" w:rsidR="0088492D" w:rsidRDefault="0088492D">
      <w:pPr>
        <w:rPr>
          <w:ins w:id="5624" w:author="USER" w:date="2024-04-08T14:32:00Z"/>
        </w:rPr>
      </w:pPr>
      <w:ins w:id="5625" w:author="USER" w:date="2024-04-08T14:32:00Z">
        <w:r>
          <w:br w:type="page"/>
        </w:r>
      </w:ins>
    </w:p>
    <w:p w14:paraId="691E6B0A" w14:textId="77777777" w:rsidR="0088492D" w:rsidRDefault="0088492D" w:rsidP="0088492D">
      <w:pPr>
        <w:pStyle w:val="a3"/>
        <w:spacing w:before="10"/>
        <w:ind w:right="220"/>
        <w:rPr>
          <w:moveTo w:id="5626" w:author="USER" w:date="2024-04-08T14:32:00Z"/>
          <w:b w:val="0"/>
          <w:sz w:val="24"/>
        </w:rPr>
      </w:pPr>
      <w:moveToRangeStart w:id="5627" w:author="USER" w:date="2024-04-08T14:32:00Z" w:name="move163479178"/>
    </w:p>
    <w:p w14:paraId="4EFD468F" w14:textId="77777777" w:rsidR="0088492D" w:rsidRDefault="0088492D" w:rsidP="00240BDF">
      <w:pPr>
        <w:pStyle w:val="2"/>
        <w:numPr>
          <w:ilvl w:val="1"/>
          <w:numId w:val="16"/>
        </w:numPr>
        <w:rPr>
          <w:moveTo w:id="5628" w:author="USER" w:date="2024-04-08T14:32:00Z"/>
        </w:rPr>
      </w:pPr>
      <w:moveTo w:id="5629" w:author="USER" w:date="2024-04-08T14:32:00Z">
        <w:r>
          <w:t>Service</w:t>
        </w:r>
        <w:r>
          <w:rPr>
            <w:spacing w:val="-1"/>
          </w:rPr>
          <w:t xml:space="preserve"> </w:t>
        </w:r>
        <w:r>
          <w:t>Specification</w:t>
        </w:r>
      </w:moveTo>
    </w:p>
    <w:p w14:paraId="6588B350" w14:textId="77777777" w:rsidR="0088492D" w:rsidRDefault="0088492D" w:rsidP="0088492D">
      <w:pPr>
        <w:pStyle w:val="a3"/>
        <w:spacing w:before="5"/>
        <w:ind w:right="220"/>
        <w:rPr>
          <w:moveTo w:id="5630" w:author="USER" w:date="2024-04-08T14:32:00Z"/>
          <w:b w:val="0"/>
          <w:sz w:val="22"/>
        </w:rPr>
      </w:pPr>
    </w:p>
    <w:p w14:paraId="4853FC52" w14:textId="77777777" w:rsidR="0088492D" w:rsidRDefault="0088492D" w:rsidP="0088492D">
      <w:pPr>
        <w:pStyle w:val="a3"/>
        <w:ind w:right="220"/>
        <w:rPr>
          <w:moveTo w:id="5631" w:author="USER" w:date="2024-04-08T14:32:00Z"/>
        </w:rPr>
      </w:pPr>
      <w:moveTo w:id="5632" w:author="USER" w:date="2024-04-08T14:32:00Z">
        <w:r>
          <w:t xml:space="preserve">Definition: </w:t>
        </w:r>
        <w:r w:rsidRPr="00174A76">
          <w:rPr>
            <w:b w:val="0"/>
            <w:bCs/>
          </w:rPr>
          <w:t>Product standard name referenced when developing nautical product service.</w:t>
        </w:r>
      </w:moveTo>
    </w:p>
    <w:p w14:paraId="5903C415" w14:textId="77777777" w:rsidR="0088492D" w:rsidRDefault="0088492D" w:rsidP="0088492D">
      <w:pPr>
        <w:pStyle w:val="a3"/>
        <w:spacing w:before="7"/>
        <w:ind w:right="220"/>
        <w:rPr>
          <w:moveTo w:id="5633" w:author="USER" w:date="2024-04-08T14:32:00Z"/>
          <w:sz w:val="22"/>
        </w:rPr>
      </w:pPr>
    </w:p>
    <w:p w14:paraId="008641DC" w14:textId="77777777" w:rsidR="0088492D" w:rsidRDefault="0088492D" w:rsidP="0088492D">
      <w:pPr>
        <w:ind w:left="196" w:right="196"/>
        <w:rPr>
          <w:moveTo w:id="5634" w:author="USER" w:date="2024-04-08T14:32:00Z"/>
          <w:sz w:val="20"/>
        </w:rPr>
      </w:pPr>
      <w:moveTo w:id="5635" w:author="USER" w:date="2024-04-08T14:32:00Z">
        <w:r>
          <w:rPr>
            <w:b/>
            <w:sz w:val="20"/>
          </w:rPr>
          <w:t xml:space="preserve">CamelCase: </w:t>
        </w:r>
        <w:r>
          <w:rPr>
            <w:sz w:val="20"/>
          </w:rPr>
          <w:t>serviceSpecification</w:t>
        </w:r>
      </w:moveTo>
    </w:p>
    <w:p w14:paraId="39993B70" w14:textId="77777777" w:rsidR="0088492D" w:rsidRDefault="0088492D" w:rsidP="0088492D">
      <w:pPr>
        <w:pStyle w:val="a3"/>
        <w:spacing w:before="4"/>
        <w:ind w:right="220"/>
        <w:rPr>
          <w:moveTo w:id="5636" w:author="USER" w:date="2024-04-08T14:32:00Z"/>
          <w:sz w:val="22"/>
        </w:rPr>
      </w:pPr>
    </w:p>
    <w:p w14:paraId="4689F91A" w14:textId="77777777" w:rsidR="0088492D" w:rsidRDefault="0088492D" w:rsidP="0088492D">
      <w:pPr>
        <w:pStyle w:val="a3"/>
        <w:ind w:right="220"/>
        <w:rPr>
          <w:moveTo w:id="5637" w:author="USER" w:date="2024-04-08T14:32:00Z"/>
        </w:rPr>
      </w:pPr>
      <w:moveTo w:id="5638" w:author="USER" w:date="2024-04-08T14:32:00Z">
        <w:r>
          <w:t>Alias:</w:t>
        </w:r>
      </w:moveTo>
    </w:p>
    <w:p w14:paraId="36262F57" w14:textId="77777777" w:rsidR="0088492D" w:rsidRDefault="0088492D" w:rsidP="0088492D">
      <w:pPr>
        <w:pStyle w:val="a3"/>
        <w:spacing w:before="7"/>
        <w:ind w:right="220"/>
        <w:rPr>
          <w:moveTo w:id="5639" w:author="USER" w:date="2024-04-08T14:32:00Z"/>
          <w:b w:val="0"/>
          <w:sz w:val="22"/>
        </w:rPr>
      </w:pPr>
    </w:p>
    <w:p w14:paraId="71F2EEB9" w14:textId="77777777" w:rsidR="0088492D" w:rsidRDefault="0088492D" w:rsidP="0088492D">
      <w:pPr>
        <w:ind w:left="196" w:right="196"/>
        <w:rPr>
          <w:moveTo w:id="5640" w:author="USER" w:date="2024-04-08T14:32:00Z"/>
          <w:sz w:val="20"/>
        </w:rPr>
      </w:pPr>
      <w:moveTo w:id="5641" w:author="USER" w:date="2024-04-08T14:32:00Z">
        <w:r>
          <w:rPr>
            <w:b/>
            <w:sz w:val="20"/>
          </w:rPr>
          <w:t xml:space="preserve">Remarks: </w:t>
        </w:r>
        <w:r>
          <w:rPr>
            <w:sz w:val="20"/>
          </w:rPr>
          <w:t>No remarks.</w:t>
        </w:r>
      </w:moveTo>
    </w:p>
    <w:p w14:paraId="0FBD3269" w14:textId="77777777" w:rsidR="0088492D" w:rsidRDefault="0088492D" w:rsidP="0088492D">
      <w:pPr>
        <w:pStyle w:val="a3"/>
        <w:ind w:right="220"/>
        <w:rPr>
          <w:moveTo w:id="5642" w:author="USER" w:date="2024-04-08T14:32:00Z"/>
          <w:sz w:val="22"/>
        </w:rPr>
      </w:pPr>
    </w:p>
    <w:p w14:paraId="68439BB7" w14:textId="77777777" w:rsidR="0088492D" w:rsidRDefault="0088492D" w:rsidP="0088492D">
      <w:pPr>
        <w:pStyle w:val="a3"/>
        <w:ind w:right="220"/>
        <w:rPr>
          <w:moveTo w:id="5643" w:author="USER" w:date="2024-04-08T14:32:00Z"/>
          <w:sz w:val="22"/>
        </w:rPr>
      </w:pPr>
    </w:p>
    <w:p w14:paraId="04B9B6D1" w14:textId="77777777" w:rsidR="0088492D" w:rsidRDefault="0088492D" w:rsidP="0088492D">
      <w:pPr>
        <w:pStyle w:val="a3"/>
        <w:spacing w:before="9"/>
        <w:ind w:right="220"/>
        <w:rPr>
          <w:moveTo w:id="5644" w:author="USER" w:date="2024-04-08T14:32:00Z"/>
          <w:sz w:val="31"/>
        </w:rPr>
      </w:pPr>
    </w:p>
    <w:p w14:paraId="63A722A6" w14:textId="77777777" w:rsidR="0088492D" w:rsidRDefault="0088492D" w:rsidP="0088492D">
      <w:pPr>
        <w:pStyle w:val="a3"/>
        <w:ind w:right="220"/>
        <w:rPr>
          <w:moveTo w:id="5645" w:author="USER" w:date="2024-04-08T14:32:00Z"/>
        </w:rPr>
      </w:pPr>
      <w:moveTo w:id="5646" w:author="USER" w:date="2024-04-08T14:32:00Z">
        <w:r>
          <w:t>SubAttribute Bindings:</w:t>
        </w:r>
      </w:moveTo>
    </w:p>
    <w:p w14:paraId="1DE93963" w14:textId="77777777" w:rsidR="0088492D" w:rsidRDefault="0088492D" w:rsidP="0088492D">
      <w:pPr>
        <w:pStyle w:val="a3"/>
        <w:spacing w:before="9" w:after="1"/>
        <w:ind w:right="220"/>
        <w:rPr>
          <w:moveTo w:id="5647"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88492D" w14:paraId="63037910" w14:textId="77777777" w:rsidTr="0061406B">
        <w:trPr>
          <w:trHeight w:val="737"/>
        </w:trPr>
        <w:tc>
          <w:tcPr>
            <w:tcW w:w="3356" w:type="dxa"/>
            <w:shd w:val="clear" w:color="auto" w:fill="FFF1CC"/>
          </w:tcPr>
          <w:p w14:paraId="174B40D7" w14:textId="77777777" w:rsidR="0088492D" w:rsidRDefault="0088492D" w:rsidP="0061406B">
            <w:pPr>
              <w:pStyle w:val="TableParagraph"/>
              <w:spacing w:before="9"/>
              <w:ind w:left="196" w:right="196"/>
              <w:rPr>
                <w:moveTo w:id="5648" w:author="USER" w:date="2024-04-08T14:32:00Z"/>
                <w:b/>
                <w:sz w:val="20"/>
              </w:rPr>
            </w:pPr>
          </w:p>
          <w:p w14:paraId="3D034296" w14:textId="77777777" w:rsidR="0088492D" w:rsidRDefault="0088492D" w:rsidP="0061406B">
            <w:pPr>
              <w:pStyle w:val="TableParagraph"/>
              <w:spacing w:before="0"/>
              <w:ind w:left="196" w:right="196"/>
              <w:rPr>
                <w:moveTo w:id="5649" w:author="USER" w:date="2024-04-08T14:32:00Z"/>
                <w:b/>
                <w:sz w:val="20"/>
              </w:rPr>
            </w:pPr>
            <w:moveTo w:id="5650" w:author="USER" w:date="2024-04-08T14:32:00Z">
              <w:r>
                <w:rPr>
                  <w:b/>
                  <w:sz w:val="20"/>
                </w:rPr>
                <w:t>S-10x Attribute</w:t>
              </w:r>
            </w:moveTo>
          </w:p>
        </w:tc>
        <w:tc>
          <w:tcPr>
            <w:tcW w:w="1677" w:type="dxa"/>
            <w:shd w:val="clear" w:color="auto" w:fill="FFF1CC"/>
          </w:tcPr>
          <w:p w14:paraId="411E3D19" w14:textId="77777777" w:rsidR="0088492D" w:rsidRDefault="0088492D" w:rsidP="0061406B">
            <w:pPr>
              <w:pStyle w:val="TableParagraph"/>
              <w:spacing w:before="114"/>
              <w:ind w:left="196" w:right="196"/>
              <w:rPr>
                <w:moveTo w:id="5651" w:author="USER" w:date="2024-04-08T14:32:00Z"/>
                <w:b/>
                <w:sz w:val="20"/>
              </w:rPr>
            </w:pPr>
            <w:moveTo w:id="5652" w:author="USER" w:date="2024-04-08T14:32:00Z">
              <w:r>
                <w:rPr>
                  <w:b/>
                  <w:sz w:val="20"/>
                </w:rPr>
                <w:t>S-57</w:t>
              </w:r>
            </w:moveTo>
          </w:p>
          <w:p w14:paraId="401AC24C" w14:textId="77777777" w:rsidR="0088492D" w:rsidRDefault="0088492D" w:rsidP="0061406B">
            <w:pPr>
              <w:pStyle w:val="TableParagraph"/>
              <w:spacing w:before="20"/>
              <w:ind w:left="196" w:right="196"/>
              <w:rPr>
                <w:moveTo w:id="5653" w:author="USER" w:date="2024-04-08T14:32:00Z"/>
                <w:b/>
                <w:sz w:val="20"/>
              </w:rPr>
            </w:pPr>
            <w:moveTo w:id="5654" w:author="USER" w:date="2024-04-08T14:32:00Z">
              <w:r>
                <w:rPr>
                  <w:b/>
                  <w:sz w:val="20"/>
                </w:rPr>
                <w:t>Acronym</w:t>
              </w:r>
            </w:moveTo>
          </w:p>
        </w:tc>
        <w:tc>
          <w:tcPr>
            <w:tcW w:w="2515" w:type="dxa"/>
            <w:shd w:val="clear" w:color="auto" w:fill="FFF1CC"/>
          </w:tcPr>
          <w:p w14:paraId="5D9CABC2" w14:textId="77777777" w:rsidR="0088492D" w:rsidRDefault="0088492D" w:rsidP="0061406B">
            <w:pPr>
              <w:pStyle w:val="TableParagraph"/>
              <w:spacing w:before="114" w:line="261" w:lineRule="auto"/>
              <w:ind w:left="196" w:right="196"/>
              <w:rPr>
                <w:moveTo w:id="5655" w:author="USER" w:date="2024-04-08T14:32:00Z"/>
                <w:b/>
                <w:sz w:val="20"/>
              </w:rPr>
            </w:pPr>
            <w:moveTo w:id="5656" w:author="USER" w:date="2024-04-08T14:32:00Z">
              <w:r>
                <w:rPr>
                  <w:b/>
                  <w:sz w:val="20"/>
                </w:rPr>
                <w:t>Allowable Encoding Value</w:t>
              </w:r>
            </w:moveTo>
          </w:p>
        </w:tc>
        <w:tc>
          <w:tcPr>
            <w:tcW w:w="840" w:type="dxa"/>
            <w:shd w:val="clear" w:color="auto" w:fill="FFF1CC"/>
          </w:tcPr>
          <w:p w14:paraId="5E761C9F" w14:textId="77777777" w:rsidR="0088492D" w:rsidRDefault="0088492D" w:rsidP="0061406B">
            <w:pPr>
              <w:pStyle w:val="TableParagraph"/>
              <w:spacing w:before="9"/>
              <w:ind w:left="196" w:right="196"/>
              <w:rPr>
                <w:moveTo w:id="5657" w:author="USER" w:date="2024-04-08T14:32:00Z"/>
                <w:b/>
                <w:sz w:val="20"/>
              </w:rPr>
            </w:pPr>
          </w:p>
          <w:p w14:paraId="7434F638" w14:textId="77777777" w:rsidR="0088492D" w:rsidRDefault="0088492D" w:rsidP="0061406B">
            <w:pPr>
              <w:pStyle w:val="TableParagraph"/>
              <w:spacing w:before="0"/>
              <w:ind w:left="196" w:right="196"/>
              <w:rPr>
                <w:moveTo w:id="5658" w:author="USER" w:date="2024-04-08T14:32:00Z"/>
                <w:b/>
                <w:sz w:val="20"/>
              </w:rPr>
            </w:pPr>
            <w:moveTo w:id="5659" w:author="USER" w:date="2024-04-08T14:32:00Z">
              <w:r>
                <w:rPr>
                  <w:b/>
                  <w:sz w:val="20"/>
                </w:rPr>
                <w:t>Type</w:t>
              </w:r>
            </w:moveTo>
          </w:p>
        </w:tc>
        <w:tc>
          <w:tcPr>
            <w:tcW w:w="1677" w:type="dxa"/>
            <w:shd w:val="clear" w:color="auto" w:fill="FFF1CC"/>
          </w:tcPr>
          <w:p w14:paraId="2ED6C937" w14:textId="77777777" w:rsidR="0088492D" w:rsidRDefault="0088492D" w:rsidP="0061406B">
            <w:pPr>
              <w:pStyle w:val="TableParagraph"/>
              <w:spacing w:before="9"/>
              <w:ind w:left="196" w:right="196"/>
              <w:rPr>
                <w:moveTo w:id="5660" w:author="USER" w:date="2024-04-08T14:32:00Z"/>
                <w:b/>
                <w:sz w:val="20"/>
              </w:rPr>
            </w:pPr>
          </w:p>
          <w:p w14:paraId="00F21B06" w14:textId="77777777" w:rsidR="0088492D" w:rsidRDefault="0088492D" w:rsidP="0061406B">
            <w:pPr>
              <w:pStyle w:val="TableParagraph"/>
              <w:spacing w:before="0"/>
              <w:ind w:left="196" w:right="196"/>
              <w:rPr>
                <w:moveTo w:id="5661" w:author="USER" w:date="2024-04-08T14:32:00Z"/>
                <w:b/>
                <w:sz w:val="20"/>
              </w:rPr>
            </w:pPr>
            <w:moveTo w:id="5662" w:author="USER" w:date="2024-04-08T14:32:00Z">
              <w:r>
                <w:rPr>
                  <w:b/>
                  <w:sz w:val="20"/>
                </w:rPr>
                <w:t>Multiplicity</w:t>
              </w:r>
            </w:moveTo>
          </w:p>
        </w:tc>
      </w:tr>
      <w:tr w:rsidR="0088492D" w14:paraId="1C59D9F0" w14:textId="77777777" w:rsidTr="0061406B">
        <w:trPr>
          <w:trHeight w:val="462"/>
        </w:trPr>
        <w:tc>
          <w:tcPr>
            <w:tcW w:w="3356" w:type="dxa"/>
          </w:tcPr>
          <w:p w14:paraId="17484A62" w14:textId="77777777" w:rsidR="0088492D" w:rsidRDefault="0088492D" w:rsidP="0061406B">
            <w:pPr>
              <w:pStyle w:val="TableParagraph"/>
              <w:ind w:left="196" w:right="196"/>
              <w:rPr>
                <w:moveTo w:id="5663" w:author="USER" w:date="2024-04-08T14:32:00Z"/>
                <w:sz w:val="18"/>
              </w:rPr>
            </w:pPr>
            <w:moveTo w:id="5664" w:author="USER" w:date="2024-04-08T14:32:00Z">
              <w:r>
                <w:rPr>
                  <w:sz w:val="18"/>
                </w:rPr>
                <w:t>Date</w:t>
              </w:r>
            </w:moveTo>
          </w:p>
        </w:tc>
        <w:tc>
          <w:tcPr>
            <w:tcW w:w="1677" w:type="dxa"/>
          </w:tcPr>
          <w:p w14:paraId="4B5A624D" w14:textId="77777777" w:rsidR="0088492D" w:rsidRDefault="0088492D" w:rsidP="0061406B">
            <w:pPr>
              <w:pStyle w:val="TableParagraph"/>
              <w:spacing w:before="0"/>
              <w:ind w:left="196" w:right="196"/>
              <w:rPr>
                <w:moveTo w:id="5665" w:author="USER" w:date="2024-04-08T14:32:00Z"/>
                <w:rFonts w:ascii="Times New Roman"/>
                <w:sz w:val="18"/>
              </w:rPr>
            </w:pPr>
          </w:p>
        </w:tc>
        <w:tc>
          <w:tcPr>
            <w:tcW w:w="2515" w:type="dxa"/>
          </w:tcPr>
          <w:p w14:paraId="6579EF80" w14:textId="77777777" w:rsidR="0088492D" w:rsidRDefault="0088492D" w:rsidP="0061406B">
            <w:pPr>
              <w:pStyle w:val="TableParagraph"/>
              <w:spacing w:before="0"/>
              <w:ind w:left="196" w:right="196"/>
              <w:rPr>
                <w:moveTo w:id="5666" w:author="USER" w:date="2024-04-08T14:32:00Z"/>
                <w:rFonts w:ascii="Times New Roman"/>
                <w:sz w:val="18"/>
              </w:rPr>
            </w:pPr>
          </w:p>
        </w:tc>
        <w:tc>
          <w:tcPr>
            <w:tcW w:w="840" w:type="dxa"/>
          </w:tcPr>
          <w:p w14:paraId="11E5DEF0" w14:textId="77777777" w:rsidR="0088492D" w:rsidRDefault="0088492D" w:rsidP="0061406B">
            <w:pPr>
              <w:pStyle w:val="TableParagraph"/>
              <w:ind w:left="196" w:right="196"/>
              <w:rPr>
                <w:moveTo w:id="5667" w:author="USER" w:date="2024-04-08T14:32:00Z"/>
                <w:sz w:val="18"/>
              </w:rPr>
            </w:pPr>
            <w:moveTo w:id="5668" w:author="USER" w:date="2024-04-08T14:32:00Z">
              <w:r>
                <w:rPr>
                  <w:sz w:val="18"/>
                </w:rPr>
                <w:t>DA</w:t>
              </w:r>
            </w:moveTo>
          </w:p>
        </w:tc>
        <w:tc>
          <w:tcPr>
            <w:tcW w:w="1677" w:type="dxa"/>
          </w:tcPr>
          <w:p w14:paraId="3AA66412" w14:textId="77777777" w:rsidR="0088492D" w:rsidRDefault="0088492D" w:rsidP="0061406B">
            <w:pPr>
              <w:pStyle w:val="TableParagraph"/>
              <w:ind w:left="196" w:right="196"/>
              <w:rPr>
                <w:moveTo w:id="5669" w:author="USER" w:date="2024-04-08T14:32:00Z"/>
                <w:sz w:val="18"/>
              </w:rPr>
            </w:pPr>
            <w:moveTo w:id="5670" w:author="USER" w:date="2024-04-08T14:32:00Z">
              <w:r>
                <w:rPr>
                  <w:sz w:val="18"/>
                </w:rPr>
                <w:t>1, 1</w:t>
              </w:r>
            </w:moveTo>
          </w:p>
        </w:tc>
      </w:tr>
      <w:tr w:rsidR="0088492D" w14:paraId="7C58144D" w14:textId="77777777" w:rsidTr="0061406B">
        <w:trPr>
          <w:trHeight w:val="462"/>
        </w:trPr>
        <w:tc>
          <w:tcPr>
            <w:tcW w:w="3356" w:type="dxa"/>
          </w:tcPr>
          <w:p w14:paraId="3E0A8608" w14:textId="77777777" w:rsidR="0088492D" w:rsidRDefault="0088492D" w:rsidP="0061406B">
            <w:pPr>
              <w:pStyle w:val="TableParagraph"/>
              <w:ind w:left="196" w:right="196"/>
              <w:rPr>
                <w:moveTo w:id="5671" w:author="USER" w:date="2024-04-08T14:32:00Z"/>
                <w:sz w:val="18"/>
              </w:rPr>
            </w:pPr>
            <w:moveTo w:id="5672" w:author="USER" w:date="2024-04-08T14:32:00Z">
              <w:r>
                <w:rPr>
                  <w:sz w:val="18"/>
                </w:rPr>
                <w:t>Name</w:t>
              </w:r>
            </w:moveTo>
          </w:p>
        </w:tc>
        <w:tc>
          <w:tcPr>
            <w:tcW w:w="1677" w:type="dxa"/>
          </w:tcPr>
          <w:p w14:paraId="34C4C370" w14:textId="77777777" w:rsidR="0088492D" w:rsidRDefault="0088492D" w:rsidP="0061406B">
            <w:pPr>
              <w:pStyle w:val="TableParagraph"/>
              <w:spacing w:before="0"/>
              <w:ind w:left="196" w:right="196"/>
              <w:rPr>
                <w:moveTo w:id="5673" w:author="USER" w:date="2024-04-08T14:32:00Z"/>
                <w:rFonts w:ascii="Times New Roman"/>
                <w:sz w:val="18"/>
              </w:rPr>
            </w:pPr>
          </w:p>
        </w:tc>
        <w:tc>
          <w:tcPr>
            <w:tcW w:w="2515" w:type="dxa"/>
          </w:tcPr>
          <w:p w14:paraId="7B8A740E" w14:textId="77777777" w:rsidR="0088492D" w:rsidRDefault="0088492D" w:rsidP="0061406B">
            <w:pPr>
              <w:pStyle w:val="TableParagraph"/>
              <w:spacing w:before="0"/>
              <w:ind w:left="196" w:right="196"/>
              <w:rPr>
                <w:moveTo w:id="5674" w:author="USER" w:date="2024-04-08T14:32:00Z"/>
                <w:rFonts w:ascii="Times New Roman"/>
                <w:sz w:val="18"/>
              </w:rPr>
            </w:pPr>
          </w:p>
        </w:tc>
        <w:tc>
          <w:tcPr>
            <w:tcW w:w="840" w:type="dxa"/>
          </w:tcPr>
          <w:p w14:paraId="09932B29" w14:textId="77777777" w:rsidR="0088492D" w:rsidRDefault="0088492D" w:rsidP="0061406B">
            <w:pPr>
              <w:pStyle w:val="TableParagraph"/>
              <w:ind w:left="196" w:right="196"/>
              <w:rPr>
                <w:moveTo w:id="5675" w:author="USER" w:date="2024-04-08T14:32:00Z"/>
                <w:sz w:val="18"/>
              </w:rPr>
            </w:pPr>
            <w:moveTo w:id="5676" w:author="USER" w:date="2024-04-08T14:32:00Z">
              <w:r>
                <w:rPr>
                  <w:sz w:val="18"/>
                </w:rPr>
                <w:t>TE</w:t>
              </w:r>
            </w:moveTo>
          </w:p>
        </w:tc>
        <w:tc>
          <w:tcPr>
            <w:tcW w:w="1677" w:type="dxa"/>
          </w:tcPr>
          <w:p w14:paraId="6DEB70ED" w14:textId="77777777" w:rsidR="0088492D" w:rsidRDefault="0088492D" w:rsidP="0061406B">
            <w:pPr>
              <w:pStyle w:val="TableParagraph"/>
              <w:ind w:left="196" w:right="196"/>
              <w:rPr>
                <w:moveTo w:id="5677" w:author="USER" w:date="2024-04-08T14:32:00Z"/>
                <w:sz w:val="18"/>
              </w:rPr>
            </w:pPr>
            <w:moveTo w:id="5678" w:author="USER" w:date="2024-04-08T14:32:00Z">
              <w:r>
                <w:rPr>
                  <w:sz w:val="18"/>
                </w:rPr>
                <w:t>1, 1</w:t>
              </w:r>
            </w:moveTo>
          </w:p>
        </w:tc>
      </w:tr>
      <w:tr w:rsidR="0088492D" w14:paraId="3DF4092E" w14:textId="77777777" w:rsidTr="0061406B">
        <w:trPr>
          <w:trHeight w:val="462"/>
        </w:trPr>
        <w:tc>
          <w:tcPr>
            <w:tcW w:w="3356" w:type="dxa"/>
          </w:tcPr>
          <w:p w14:paraId="5A0FD6DE" w14:textId="77777777" w:rsidR="0088492D" w:rsidRPr="001C702A" w:rsidRDefault="0088492D" w:rsidP="0061406B">
            <w:pPr>
              <w:pStyle w:val="TableParagraph"/>
              <w:ind w:left="196" w:right="196"/>
              <w:rPr>
                <w:moveTo w:id="5679" w:author="USER" w:date="2024-04-08T14:32:00Z"/>
                <w:rFonts w:eastAsiaTheme="minorEastAsia"/>
                <w:sz w:val="18"/>
                <w:lang w:eastAsia="ko-KR"/>
              </w:rPr>
            </w:pPr>
            <w:moveTo w:id="5680" w:author="USER" w:date="2024-04-08T14:32:00Z">
              <w:r>
                <w:rPr>
                  <w:rFonts w:eastAsiaTheme="minorEastAsia" w:hint="eastAsia"/>
                  <w:sz w:val="18"/>
                  <w:lang w:eastAsia="ko-KR"/>
                </w:rPr>
                <w:t>V</w:t>
              </w:r>
              <w:r>
                <w:rPr>
                  <w:rFonts w:eastAsiaTheme="minorEastAsia"/>
                  <w:sz w:val="18"/>
                  <w:lang w:eastAsia="ko-KR"/>
                </w:rPr>
                <w:t>ersion</w:t>
              </w:r>
            </w:moveTo>
          </w:p>
        </w:tc>
        <w:tc>
          <w:tcPr>
            <w:tcW w:w="1677" w:type="dxa"/>
          </w:tcPr>
          <w:p w14:paraId="2CB2D718" w14:textId="77777777" w:rsidR="0088492D" w:rsidRDefault="0088492D" w:rsidP="0061406B">
            <w:pPr>
              <w:pStyle w:val="TableParagraph"/>
              <w:spacing w:before="0"/>
              <w:ind w:left="196" w:right="196"/>
              <w:rPr>
                <w:moveTo w:id="5681" w:author="USER" w:date="2024-04-08T14:32:00Z"/>
                <w:rFonts w:ascii="Times New Roman"/>
                <w:sz w:val="18"/>
              </w:rPr>
            </w:pPr>
          </w:p>
        </w:tc>
        <w:tc>
          <w:tcPr>
            <w:tcW w:w="2515" w:type="dxa"/>
          </w:tcPr>
          <w:p w14:paraId="63F28264" w14:textId="77777777" w:rsidR="0088492D" w:rsidRDefault="0088492D" w:rsidP="0061406B">
            <w:pPr>
              <w:pStyle w:val="TableParagraph"/>
              <w:spacing w:before="0"/>
              <w:ind w:left="196" w:right="196"/>
              <w:rPr>
                <w:moveTo w:id="5682" w:author="USER" w:date="2024-04-08T14:32:00Z"/>
                <w:rFonts w:ascii="Times New Roman"/>
                <w:sz w:val="18"/>
              </w:rPr>
            </w:pPr>
          </w:p>
        </w:tc>
        <w:tc>
          <w:tcPr>
            <w:tcW w:w="840" w:type="dxa"/>
          </w:tcPr>
          <w:p w14:paraId="69812BE3" w14:textId="77777777" w:rsidR="0088492D" w:rsidRDefault="0088492D" w:rsidP="0061406B">
            <w:pPr>
              <w:pStyle w:val="TableParagraph"/>
              <w:ind w:left="196" w:right="196"/>
              <w:rPr>
                <w:moveTo w:id="5683" w:author="USER" w:date="2024-04-08T14:32:00Z"/>
                <w:sz w:val="18"/>
              </w:rPr>
            </w:pPr>
            <w:moveTo w:id="5684" w:author="USER" w:date="2024-04-08T14:32:00Z">
              <w:r>
                <w:rPr>
                  <w:sz w:val="18"/>
                </w:rPr>
                <w:t>TE</w:t>
              </w:r>
            </w:moveTo>
          </w:p>
        </w:tc>
        <w:tc>
          <w:tcPr>
            <w:tcW w:w="1677" w:type="dxa"/>
          </w:tcPr>
          <w:p w14:paraId="1B7DA372" w14:textId="77777777" w:rsidR="0088492D" w:rsidRDefault="0088492D" w:rsidP="0061406B">
            <w:pPr>
              <w:pStyle w:val="TableParagraph"/>
              <w:ind w:left="196" w:right="196"/>
              <w:rPr>
                <w:moveTo w:id="5685" w:author="USER" w:date="2024-04-08T14:32:00Z"/>
                <w:sz w:val="18"/>
              </w:rPr>
            </w:pPr>
            <w:moveTo w:id="5686" w:author="USER" w:date="2024-04-08T14:32:00Z">
              <w:r>
                <w:rPr>
                  <w:sz w:val="18"/>
                </w:rPr>
                <w:t>1, 1</w:t>
              </w:r>
            </w:moveTo>
          </w:p>
        </w:tc>
      </w:tr>
    </w:tbl>
    <w:p w14:paraId="56110F76" w14:textId="77777777" w:rsidR="0088492D" w:rsidRDefault="0088492D" w:rsidP="0088492D">
      <w:pPr>
        <w:pStyle w:val="a3"/>
        <w:spacing w:before="10"/>
        <w:ind w:right="220"/>
        <w:rPr>
          <w:moveTo w:id="5687" w:author="USER" w:date="2024-04-08T14:32:00Z"/>
          <w:b w:val="0"/>
          <w:sz w:val="24"/>
        </w:rPr>
      </w:pPr>
    </w:p>
    <w:moveToRangeEnd w:id="5627"/>
    <w:p w14:paraId="22BE8940" w14:textId="2BB52D2C" w:rsidR="0088492D" w:rsidRDefault="0088492D">
      <w:pPr>
        <w:rPr>
          <w:ins w:id="5688" w:author="USER" w:date="2024-04-08T14:32:00Z"/>
          <w:b/>
          <w:sz w:val="20"/>
          <w:szCs w:val="20"/>
        </w:rPr>
      </w:pPr>
      <w:ins w:id="5689" w:author="USER" w:date="2024-04-08T14:32:00Z">
        <w:r>
          <w:br w:type="page"/>
        </w:r>
      </w:ins>
    </w:p>
    <w:p w14:paraId="58C9A0E6" w14:textId="77777777" w:rsidR="0088492D" w:rsidRDefault="0088492D" w:rsidP="0088492D">
      <w:pPr>
        <w:pStyle w:val="a3"/>
        <w:ind w:right="220"/>
        <w:rPr>
          <w:ins w:id="5690" w:author="USER" w:date="2024-04-08T14:32:00Z"/>
        </w:rPr>
      </w:pPr>
    </w:p>
    <w:p w14:paraId="4A2E71B1" w14:textId="77777777" w:rsidR="0088492D" w:rsidRDefault="0088492D" w:rsidP="00240BDF">
      <w:pPr>
        <w:pStyle w:val="2"/>
        <w:numPr>
          <w:ilvl w:val="1"/>
          <w:numId w:val="16"/>
        </w:numPr>
        <w:rPr>
          <w:ins w:id="5691" w:author="USER" w:date="2024-04-08T14:32:00Z"/>
        </w:rPr>
      </w:pPr>
      <w:ins w:id="5692" w:author="USER" w:date="2024-04-08T14:32:00Z">
        <w:r>
          <w:t>Source</w:t>
        </w:r>
        <w:r>
          <w:rPr>
            <w:spacing w:val="-1"/>
          </w:rPr>
          <w:t xml:space="preserve"> </w:t>
        </w:r>
        <w:r>
          <w:t>Indication</w:t>
        </w:r>
      </w:ins>
    </w:p>
    <w:p w14:paraId="72CC80D8" w14:textId="77777777" w:rsidR="0088492D" w:rsidRDefault="0088492D" w:rsidP="0088492D">
      <w:pPr>
        <w:pStyle w:val="a3"/>
        <w:spacing w:before="5"/>
        <w:ind w:right="220"/>
        <w:rPr>
          <w:ins w:id="5693" w:author="USER" w:date="2024-04-08T14:32:00Z"/>
          <w:b w:val="0"/>
          <w:sz w:val="22"/>
        </w:rPr>
      </w:pPr>
    </w:p>
    <w:p w14:paraId="2A77CDBD" w14:textId="77777777" w:rsidR="0088492D" w:rsidRDefault="0088492D" w:rsidP="0088492D">
      <w:pPr>
        <w:pStyle w:val="a3"/>
        <w:spacing w:line="264" w:lineRule="auto"/>
        <w:ind w:right="220"/>
        <w:rPr>
          <w:ins w:id="5694" w:author="USER" w:date="2024-04-08T14:32:00Z"/>
        </w:rPr>
      </w:pPr>
      <w:ins w:id="5695" w:author="USER" w:date="2024-04-08T14:32:00Z">
        <w:r>
          <w:t xml:space="preserve">Definition: </w:t>
        </w:r>
        <w:r w:rsidRPr="00B026F5">
          <w:rPr>
            <w:b w:val="0"/>
            <w:bCs/>
          </w:rPr>
          <w:t>Information about the source document, publication, or reference from which object data or textual material included or referenced in a dataset are derived.</w:t>
        </w:r>
      </w:ins>
    </w:p>
    <w:p w14:paraId="511C9B75" w14:textId="77777777" w:rsidR="0088492D" w:rsidRDefault="0088492D" w:rsidP="0088492D">
      <w:pPr>
        <w:pStyle w:val="a3"/>
        <w:spacing w:before="1"/>
        <w:ind w:right="220"/>
        <w:rPr>
          <w:ins w:id="5696" w:author="USER" w:date="2024-04-08T14:32:00Z"/>
        </w:rPr>
      </w:pPr>
    </w:p>
    <w:p w14:paraId="5184C280" w14:textId="77777777" w:rsidR="0088492D" w:rsidRDefault="0088492D" w:rsidP="0088492D">
      <w:pPr>
        <w:ind w:left="196" w:right="196"/>
        <w:rPr>
          <w:ins w:id="5697" w:author="USER" w:date="2024-04-08T14:32:00Z"/>
          <w:sz w:val="20"/>
        </w:rPr>
      </w:pPr>
      <w:ins w:id="5698" w:author="USER" w:date="2024-04-08T14:32:00Z">
        <w:r>
          <w:rPr>
            <w:b/>
            <w:sz w:val="20"/>
          </w:rPr>
          <w:t xml:space="preserve">CamelCase: </w:t>
        </w:r>
        <w:r>
          <w:rPr>
            <w:sz w:val="20"/>
          </w:rPr>
          <w:t>sourceIndication</w:t>
        </w:r>
      </w:ins>
    </w:p>
    <w:p w14:paraId="6D269106" w14:textId="77777777" w:rsidR="0088492D" w:rsidRDefault="0088492D" w:rsidP="0088492D">
      <w:pPr>
        <w:pStyle w:val="a3"/>
        <w:spacing w:before="7"/>
        <w:ind w:right="220"/>
        <w:rPr>
          <w:ins w:id="5699" w:author="USER" w:date="2024-04-08T14:32:00Z"/>
          <w:sz w:val="22"/>
        </w:rPr>
      </w:pPr>
    </w:p>
    <w:p w14:paraId="7B967BED" w14:textId="77777777" w:rsidR="0088492D" w:rsidRDefault="0088492D" w:rsidP="0088492D">
      <w:pPr>
        <w:pStyle w:val="a3"/>
        <w:ind w:right="220"/>
        <w:rPr>
          <w:ins w:id="5700" w:author="USER" w:date="2024-04-08T14:32:00Z"/>
        </w:rPr>
      </w:pPr>
      <w:ins w:id="5701" w:author="USER" w:date="2024-04-08T14:32:00Z">
        <w:r>
          <w:t>Alias:</w:t>
        </w:r>
      </w:ins>
    </w:p>
    <w:p w14:paraId="571D30E7" w14:textId="77777777" w:rsidR="0088492D" w:rsidRDefault="0088492D" w:rsidP="0088492D">
      <w:pPr>
        <w:pStyle w:val="a3"/>
        <w:spacing w:before="4"/>
        <w:ind w:right="220"/>
        <w:rPr>
          <w:ins w:id="5702" w:author="USER" w:date="2024-04-08T14:32:00Z"/>
          <w:b w:val="0"/>
          <w:sz w:val="22"/>
        </w:rPr>
      </w:pPr>
    </w:p>
    <w:p w14:paraId="15E9E6DC" w14:textId="77777777" w:rsidR="0088492D" w:rsidRDefault="0088492D" w:rsidP="0088492D">
      <w:pPr>
        <w:pStyle w:val="a3"/>
        <w:ind w:right="220"/>
        <w:rPr>
          <w:ins w:id="5703" w:author="USER" w:date="2024-04-08T14:32:00Z"/>
        </w:rPr>
      </w:pPr>
      <w:ins w:id="5704" w:author="USER" w:date="2024-04-08T14:32:00Z">
        <w:r>
          <w:t xml:space="preserve">Remarks: </w:t>
        </w:r>
        <w:r w:rsidRPr="00B026F5">
          <w:rPr>
            <w:b w:val="0"/>
            <w:bCs/>
          </w:rPr>
          <w:t>Content of featureName is source authority name.</w:t>
        </w:r>
      </w:ins>
    </w:p>
    <w:p w14:paraId="494A50B3" w14:textId="77777777" w:rsidR="0088492D" w:rsidRDefault="0088492D" w:rsidP="0088492D">
      <w:pPr>
        <w:pStyle w:val="a3"/>
        <w:ind w:right="220"/>
        <w:rPr>
          <w:ins w:id="5705" w:author="USER" w:date="2024-04-08T14:32:00Z"/>
          <w:sz w:val="22"/>
        </w:rPr>
      </w:pPr>
    </w:p>
    <w:p w14:paraId="4306C782" w14:textId="77777777" w:rsidR="0088492D" w:rsidRDefault="0088492D" w:rsidP="0088492D">
      <w:pPr>
        <w:pStyle w:val="a3"/>
        <w:ind w:right="220"/>
        <w:rPr>
          <w:ins w:id="5706" w:author="USER" w:date="2024-04-08T14:32:00Z"/>
          <w:sz w:val="22"/>
        </w:rPr>
      </w:pPr>
    </w:p>
    <w:p w14:paraId="76208FF4" w14:textId="77777777" w:rsidR="0088492D" w:rsidRDefault="0088492D" w:rsidP="0088492D">
      <w:pPr>
        <w:pStyle w:val="a3"/>
        <w:spacing w:before="9"/>
        <w:ind w:right="220"/>
        <w:rPr>
          <w:ins w:id="5707" w:author="USER" w:date="2024-04-08T14:32:00Z"/>
          <w:sz w:val="31"/>
        </w:rPr>
      </w:pPr>
    </w:p>
    <w:p w14:paraId="5A3F79A7" w14:textId="77777777" w:rsidR="0088492D" w:rsidRDefault="0088492D" w:rsidP="0088492D">
      <w:pPr>
        <w:pStyle w:val="a3"/>
        <w:ind w:right="220"/>
        <w:rPr>
          <w:ins w:id="5708" w:author="USER" w:date="2024-04-08T14:32:00Z"/>
        </w:rPr>
      </w:pPr>
      <w:ins w:id="5709" w:author="USER" w:date="2024-04-08T14:32:00Z">
        <w:r>
          <w:t>SubAttribute Bindings:</w:t>
        </w:r>
      </w:ins>
    </w:p>
    <w:p w14:paraId="502AD8CE" w14:textId="77777777" w:rsidR="0088492D" w:rsidRDefault="0088492D" w:rsidP="0088492D">
      <w:pPr>
        <w:pStyle w:val="a3"/>
        <w:spacing w:before="10"/>
        <w:ind w:right="220"/>
        <w:rPr>
          <w:ins w:id="5710"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88492D" w14:paraId="0776E784" w14:textId="77777777" w:rsidTr="0061406B">
        <w:trPr>
          <w:trHeight w:val="736"/>
          <w:ins w:id="5711" w:author="USER" w:date="2024-04-08T14:32:00Z"/>
        </w:trPr>
        <w:tc>
          <w:tcPr>
            <w:tcW w:w="3356" w:type="dxa"/>
            <w:shd w:val="clear" w:color="auto" w:fill="FFF1CC"/>
          </w:tcPr>
          <w:p w14:paraId="16CC2836" w14:textId="77777777" w:rsidR="0088492D" w:rsidRDefault="0088492D" w:rsidP="0061406B">
            <w:pPr>
              <w:pStyle w:val="TableParagraph"/>
              <w:spacing w:before="10"/>
              <w:ind w:left="196" w:right="196"/>
              <w:rPr>
                <w:ins w:id="5712" w:author="USER" w:date="2024-04-08T14:32:00Z"/>
                <w:b/>
                <w:sz w:val="20"/>
              </w:rPr>
            </w:pPr>
          </w:p>
          <w:p w14:paraId="312F5D22" w14:textId="77777777" w:rsidR="0088492D" w:rsidRDefault="0088492D" w:rsidP="0061406B">
            <w:pPr>
              <w:pStyle w:val="TableParagraph"/>
              <w:spacing w:before="0"/>
              <w:ind w:left="196" w:right="196"/>
              <w:rPr>
                <w:ins w:id="5713" w:author="USER" w:date="2024-04-08T14:32:00Z"/>
                <w:b/>
                <w:sz w:val="20"/>
              </w:rPr>
            </w:pPr>
            <w:ins w:id="5714" w:author="USER" w:date="2024-04-08T14:32:00Z">
              <w:r>
                <w:rPr>
                  <w:b/>
                  <w:sz w:val="20"/>
                </w:rPr>
                <w:t>S-10x Attribute</w:t>
              </w:r>
            </w:ins>
          </w:p>
        </w:tc>
        <w:tc>
          <w:tcPr>
            <w:tcW w:w="1677" w:type="dxa"/>
            <w:shd w:val="clear" w:color="auto" w:fill="FFF1CC"/>
          </w:tcPr>
          <w:p w14:paraId="0114C011" w14:textId="77777777" w:rsidR="0088492D" w:rsidRDefault="0088492D" w:rsidP="0061406B">
            <w:pPr>
              <w:pStyle w:val="TableParagraph"/>
              <w:spacing w:before="117"/>
              <w:ind w:left="196" w:right="196"/>
              <w:rPr>
                <w:ins w:id="5715" w:author="USER" w:date="2024-04-08T14:32:00Z"/>
                <w:b/>
                <w:sz w:val="20"/>
              </w:rPr>
            </w:pPr>
            <w:ins w:id="5716" w:author="USER" w:date="2024-04-08T14:32:00Z">
              <w:r>
                <w:rPr>
                  <w:b/>
                  <w:sz w:val="20"/>
                </w:rPr>
                <w:t>S-57</w:t>
              </w:r>
            </w:ins>
          </w:p>
          <w:p w14:paraId="1418F012" w14:textId="77777777" w:rsidR="0088492D" w:rsidRDefault="0088492D" w:rsidP="0061406B">
            <w:pPr>
              <w:pStyle w:val="TableParagraph"/>
              <w:spacing w:before="18"/>
              <w:ind w:left="196" w:right="196"/>
              <w:rPr>
                <w:ins w:id="5717" w:author="USER" w:date="2024-04-08T14:32:00Z"/>
                <w:b/>
                <w:sz w:val="20"/>
              </w:rPr>
            </w:pPr>
            <w:ins w:id="5718" w:author="USER" w:date="2024-04-08T14:32:00Z">
              <w:r>
                <w:rPr>
                  <w:b/>
                  <w:sz w:val="20"/>
                </w:rPr>
                <w:t>Acronym</w:t>
              </w:r>
            </w:ins>
          </w:p>
        </w:tc>
        <w:tc>
          <w:tcPr>
            <w:tcW w:w="2515" w:type="dxa"/>
            <w:shd w:val="clear" w:color="auto" w:fill="FFF1CC"/>
          </w:tcPr>
          <w:p w14:paraId="1BBE963E" w14:textId="77777777" w:rsidR="0088492D" w:rsidRDefault="0088492D" w:rsidP="0061406B">
            <w:pPr>
              <w:pStyle w:val="TableParagraph"/>
              <w:spacing w:before="117" w:line="259" w:lineRule="auto"/>
              <w:ind w:left="196" w:right="196"/>
              <w:rPr>
                <w:ins w:id="5719" w:author="USER" w:date="2024-04-08T14:32:00Z"/>
                <w:b/>
                <w:sz w:val="20"/>
              </w:rPr>
            </w:pPr>
            <w:ins w:id="5720" w:author="USER" w:date="2024-04-08T14:32:00Z">
              <w:r>
                <w:rPr>
                  <w:b/>
                  <w:sz w:val="20"/>
                </w:rPr>
                <w:t>Allowable Encoding Value</w:t>
              </w:r>
            </w:ins>
          </w:p>
        </w:tc>
        <w:tc>
          <w:tcPr>
            <w:tcW w:w="980" w:type="dxa"/>
            <w:shd w:val="clear" w:color="auto" w:fill="FFF1CC"/>
          </w:tcPr>
          <w:p w14:paraId="7996943C" w14:textId="77777777" w:rsidR="0088492D" w:rsidRDefault="0088492D" w:rsidP="0061406B">
            <w:pPr>
              <w:pStyle w:val="TableParagraph"/>
              <w:spacing w:before="10"/>
              <w:ind w:left="196" w:right="196"/>
              <w:rPr>
                <w:ins w:id="5721" w:author="USER" w:date="2024-04-08T14:32:00Z"/>
                <w:b/>
                <w:sz w:val="20"/>
              </w:rPr>
            </w:pPr>
          </w:p>
          <w:p w14:paraId="20C1C3D6" w14:textId="77777777" w:rsidR="0088492D" w:rsidRDefault="0088492D" w:rsidP="0061406B">
            <w:pPr>
              <w:pStyle w:val="TableParagraph"/>
              <w:spacing w:before="0"/>
              <w:ind w:left="196" w:right="196"/>
              <w:rPr>
                <w:ins w:id="5722" w:author="USER" w:date="2024-04-08T14:32:00Z"/>
                <w:b/>
                <w:sz w:val="20"/>
              </w:rPr>
            </w:pPr>
            <w:ins w:id="5723" w:author="USER" w:date="2024-04-08T14:32:00Z">
              <w:r>
                <w:rPr>
                  <w:b/>
                  <w:sz w:val="20"/>
                </w:rPr>
                <w:t>Type</w:t>
              </w:r>
            </w:ins>
          </w:p>
        </w:tc>
        <w:tc>
          <w:tcPr>
            <w:tcW w:w="1537" w:type="dxa"/>
            <w:shd w:val="clear" w:color="auto" w:fill="FFF1CC"/>
          </w:tcPr>
          <w:p w14:paraId="4482B88A" w14:textId="77777777" w:rsidR="0088492D" w:rsidRDefault="0088492D" w:rsidP="0061406B">
            <w:pPr>
              <w:pStyle w:val="TableParagraph"/>
              <w:spacing w:before="10"/>
              <w:ind w:left="196" w:right="196"/>
              <w:rPr>
                <w:ins w:id="5724" w:author="USER" w:date="2024-04-08T14:32:00Z"/>
                <w:b/>
                <w:sz w:val="20"/>
              </w:rPr>
            </w:pPr>
          </w:p>
          <w:p w14:paraId="65EE7121" w14:textId="77777777" w:rsidR="0088492D" w:rsidRDefault="0088492D" w:rsidP="0061406B">
            <w:pPr>
              <w:pStyle w:val="TableParagraph"/>
              <w:spacing w:before="0"/>
              <w:ind w:left="196" w:right="196"/>
              <w:rPr>
                <w:ins w:id="5725" w:author="USER" w:date="2024-04-08T14:32:00Z"/>
                <w:b/>
                <w:sz w:val="20"/>
              </w:rPr>
            </w:pPr>
            <w:ins w:id="5726" w:author="USER" w:date="2024-04-08T14:32:00Z">
              <w:r>
                <w:rPr>
                  <w:b/>
                  <w:sz w:val="20"/>
                </w:rPr>
                <w:t>Multiplicity</w:t>
              </w:r>
            </w:ins>
          </w:p>
        </w:tc>
      </w:tr>
      <w:tr w:rsidR="0088492D" w14:paraId="4E0E5AC4" w14:textId="77777777" w:rsidTr="0061406B">
        <w:trPr>
          <w:trHeight w:val="5850"/>
          <w:ins w:id="5727" w:author="USER" w:date="2024-04-08T14:32:00Z"/>
        </w:trPr>
        <w:tc>
          <w:tcPr>
            <w:tcW w:w="3356" w:type="dxa"/>
          </w:tcPr>
          <w:p w14:paraId="779C7556" w14:textId="77777777" w:rsidR="0088492D" w:rsidRDefault="0088492D" w:rsidP="0061406B">
            <w:pPr>
              <w:pStyle w:val="TableParagraph"/>
              <w:spacing w:before="121"/>
              <w:ind w:left="196" w:right="196"/>
              <w:rPr>
                <w:ins w:id="5728" w:author="USER" w:date="2024-04-08T14:32:00Z"/>
                <w:sz w:val="18"/>
              </w:rPr>
            </w:pPr>
            <w:ins w:id="5729" w:author="USER" w:date="2024-04-08T14:32:00Z">
              <w:r>
                <w:rPr>
                  <w:sz w:val="18"/>
                </w:rPr>
                <w:t>Category of Authority</w:t>
              </w:r>
            </w:ins>
          </w:p>
        </w:tc>
        <w:tc>
          <w:tcPr>
            <w:tcW w:w="1677" w:type="dxa"/>
          </w:tcPr>
          <w:p w14:paraId="484E61E6" w14:textId="77777777" w:rsidR="0088492D" w:rsidRDefault="0088492D" w:rsidP="0061406B">
            <w:pPr>
              <w:pStyle w:val="TableParagraph"/>
              <w:spacing w:before="0"/>
              <w:ind w:left="196" w:right="196"/>
              <w:rPr>
                <w:ins w:id="5730" w:author="USER" w:date="2024-04-08T14:32:00Z"/>
                <w:rFonts w:ascii="Times New Roman"/>
                <w:sz w:val="18"/>
              </w:rPr>
            </w:pPr>
          </w:p>
        </w:tc>
        <w:tc>
          <w:tcPr>
            <w:tcW w:w="2515" w:type="dxa"/>
          </w:tcPr>
          <w:p w14:paraId="020E7F90" w14:textId="77777777" w:rsidR="0088492D" w:rsidRPr="001C26A5" w:rsidRDefault="0088492D" w:rsidP="0061406B">
            <w:pPr>
              <w:pStyle w:val="TableParagraph"/>
              <w:ind w:left="196" w:right="196"/>
              <w:rPr>
                <w:ins w:id="5731" w:author="USER" w:date="2024-04-08T14:32:00Z"/>
                <w:sz w:val="18"/>
                <w:szCs w:val="18"/>
              </w:rPr>
            </w:pPr>
            <w:ins w:id="5732" w:author="USER" w:date="2024-04-08T14:32:00Z">
              <w:r w:rsidRPr="001C26A5">
                <w:rPr>
                  <w:sz w:val="18"/>
                  <w:szCs w:val="18"/>
                </w:rPr>
                <w:t>2 : border control</w:t>
              </w:r>
            </w:ins>
          </w:p>
          <w:p w14:paraId="014063F9" w14:textId="77777777" w:rsidR="0088492D" w:rsidRPr="001C26A5" w:rsidRDefault="0088492D" w:rsidP="0061406B">
            <w:pPr>
              <w:pStyle w:val="TableParagraph"/>
              <w:ind w:left="196" w:right="196"/>
              <w:rPr>
                <w:ins w:id="5733" w:author="USER" w:date="2024-04-08T14:32:00Z"/>
                <w:sz w:val="18"/>
                <w:szCs w:val="18"/>
              </w:rPr>
            </w:pPr>
            <w:ins w:id="5734" w:author="USER" w:date="2024-04-08T14:32:00Z">
              <w:r w:rsidRPr="001C26A5">
                <w:rPr>
                  <w:sz w:val="18"/>
                  <w:szCs w:val="18"/>
                </w:rPr>
                <w:t>3 : police</w:t>
              </w:r>
            </w:ins>
          </w:p>
          <w:p w14:paraId="1E4804D4" w14:textId="77777777" w:rsidR="0088492D" w:rsidRPr="001C26A5" w:rsidRDefault="0088492D" w:rsidP="0061406B">
            <w:pPr>
              <w:pStyle w:val="TableParagraph"/>
              <w:ind w:left="196" w:right="196"/>
              <w:rPr>
                <w:ins w:id="5735" w:author="USER" w:date="2024-04-08T14:32:00Z"/>
                <w:sz w:val="18"/>
                <w:szCs w:val="18"/>
              </w:rPr>
            </w:pPr>
            <w:ins w:id="5736" w:author="USER" w:date="2024-04-08T14:32:00Z">
              <w:r w:rsidRPr="001C26A5">
                <w:rPr>
                  <w:sz w:val="18"/>
                  <w:szCs w:val="18"/>
                </w:rPr>
                <w:t>4 : port</w:t>
              </w:r>
            </w:ins>
          </w:p>
          <w:p w14:paraId="4BEDFA6C" w14:textId="77777777" w:rsidR="0088492D" w:rsidRPr="001C26A5" w:rsidRDefault="0088492D" w:rsidP="0061406B">
            <w:pPr>
              <w:pStyle w:val="TableParagraph"/>
              <w:ind w:left="196" w:right="196"/>
              <w:rPr>
                <w:ins w:id="5737" w:author="USER" w:date="2024-04-08T14:32:00Z"/>
                <w:sz w:val="18"/>
                <w:szCs w:val="18"/>
              </w:rPr>
            </w:pPr>
            <w:ins w:id="5738" w:author="USER" w:date="2024-04-08T14:32:00Z">
              <w:r w:rsidRPr="001C26A5">
                <w:rPr>
                  <w:sz w:val="18"/>
                  <w:szCs w:val="18"/>
                </w:rPr>
                <w:t>5 : immigration</w:t>
              </w:r>
            </w:ins>
          </w:p>
          <w:p w14:paraId="03ACDDE3" w14:textId="77777777" w:rsidR="0088492D" w:rsidRPr="001C26A5" w:rsidRDefault="0088492D" w:rsidP="0061406B">
            <w:pPr>
              <w:pStyle w:val="TableParagraph"/>
              <w:ind w:left="196" w:right="196"/>
              <w:rPr>
                <w:ins w:id="5739" w:author="USER" w:date="2024-04-08T14:32:00Z"/>
                <w:sz w:val="18"/>
                <w:szCs w:val="18"/>
              </w:rPr>
            </w:pPr>
            <w:ins w:id="5740" w:author="USER" w:date="2024-04-08T14:32:00Z">
              <w:r w:rsidRPr="001C26A5">
                <w:rPr>
                  <w:sz w:val="18"/>
                  <w:szCs w:val="18"/>
                </w:rPr>
                <w:t>6 : health</w:t>
              </w:r>
            </w:ins>
          </w:p>
          <w:p w14:paraId="19C904C4" w14:textId="77777777" w:rsidR="0088492D" w:rsidRPr="001C26A5" w:rsidRDefault="0088492D" w:rsidP="0061406B">
            <w:pPr>
              <w:pStyle w:val="TableParagraph"/>
              <w:ind w:left="196" w:right="196"/>
              <w:rPr>
                <w:ins w:id="5741" w:author="USER" w:date="2024-04-08T14:32:00Z"/>
                <w:sz w:val="18"/>
                <w:szCs w:val="18"/>
              </w:rPr>
            </w:pPr>
            <w:ins w:id="5742" w:author="USER" w:date="2024-04-08T14:32:00Z">
              <w:r w:rsidRPr="001C26A5">
                <w:rPr>
                  <w:sz w:val="18"/>
                  <w:szCs w:val="18"/>
                </w:rPr>
                <w:t>7 : coast guard</w:t>
              </w:r>
            </w:ins>
          </w:p>
          <w:p w14:paraId="4FC888A0" w14:textId="77777777" w:rsidR="0088492D" w:rsidRPr="001C26A5" w:rsidRDefault="0088492D" w:rsidP="0061406B">
            <w:pPr>
              <w:pStyle w:val="TableParagraph"/>
              <w:ind w:left="196" w:right="196"/>
              <w:rPr>
                <w:ins w:id="5743" w:author="USER" w:date="2024-04-08T14:32:00Z"/>
                <w:sz w:val="18"/>
                <w:szCs w:val="18"/>
              </w:rPr>
            </w:pPr>
            <w:ins w:id="5744" w:author="USER" w:date="2024-04-08T14:32:00Z">
              <w:r w:rsidRPr="001C26A5">
                <w:rPr>
                  <w:sz w:val="18"/>
                  <w:szCs w:val="18"/>
                </w:rPr>
                <w:t>8 : agricultural</w:t>
              </w:r>
            </w:ins>
          </w:p>
          <w:p w14:paraId="5B2E4F85" w14:textId="77777777" w:rsidR="0088492D" w:rsidRPr="001C26A5" w:rsidRDefault="0088492D" w:rsidP="0061406B">
            <w:pPr>
              <w:pStyle w:val="TableParagraph"/>
              <w:ind w:left="196" w:right="196"/>
              <w:rPr>
                <w:ins w:id="5745" w:author="USER" w:date="2024-04-08T14:32:00Z"/>
                <w:sz w:val="18"/>
                <w:szCs w:val="18"/>
              </w:rPr>
            </w:pPr>
            <w:ins w:id="5746" w:author="USER" w:date="2024-04-08T14:32:00Z">
              <w:r w:rsidRPr="001C26A5">
                <w:rPr>
                  <w:sz w:val="18"/>
                  <w:szCs w:val="18"/>
                </w:rPr>
                <w:t>9 : military</w:t>
              </w:r>
            </w:ins>
          </w:p>
          <w:p w14:paraId="1AAD82A7" w14:textId="77777777" w:rsidR="0088492D" w:rsidRPr="001C26A5" w:rsidRDefault="0088492D" w:rsidP="0061406B">
            <w:pPr>
              <w:pStyle w:val="TableParagraph"/>
              <w:ind w:left="196" w:right="196"/>
              <w:rPr>
                <w:ins w:id="5747" w:author="USER" w:date="2024-04-08T14:32:00Z"/>
                <w:sz w:val="18"/>
                <w:szCs w:val="18"/>
              </w:rPr>
            </w:pPr>
            <w:ins w:id="5748" w:author="USER" w:date="2024-04-08T14:32:00Z">
              <w:r w:rsidRPr="001C26A5">
                <w:rPr>
                  <w:sz w:val="18"/>
                  <w:szCs w:val="18"/>
                </w:rPr>
                <w:t>10 : private company</w:t>
              </w:r>
            </w:ins>
          </w:p>
          <w:p w14:paraId="0D79F246" w14:textId="77777777" w:rsidR="0088492D" w:rsidRPr="001C26A5" w:rsidRDefault="0088492D" w:rsidP="0061406B">
            <w:pPr>
              <w:pStyle w:val="TableParagraph"/>
              <w:ind w:left="196" w:right="196"/>
              <w:rPr>
                <w:ins w:id="5749" w:author="USER" w:date="2024-04-08T14:32:00Z"/>
                <w:sz w:val="18"/>
                <w:szCs w:val="18"/>
              </w:rPr>
            </w:pPr>
            <w:ins w:id="5750" w:author="USER" w:date="2024-04-08T14:32:00Z">
              <w:r w:rsidRPr="001C26A5">
                <w:rPr>
                  <w:sz w:val="18"/>
                  <w:szCs w:val="18"/>
                </w:rPr>
                <w:t>11 : maritime police</w:t>
              </w:r>
            </w:ins>
          </w:p>
          <w:p w14:paraId="1A502459" w14:textId="77777777" w:rsidR="0088492D" w:rsidRPr="001C26A5" w:rsidRDefault="0088492D" w:rsidP="0061406B">
            <w:pPr>
              <w:pStyle w:val="TableParagraph"/>
              <w:ind w:left="196" w:right="196"/>
              <w:rPr>
                <w:ins w:id="5751" w:author="USER" w:date="2024-04-08T14:32:00Z"/>
                <w:sz w:val="18"/>
                <w:szCs w:val="18"/>
              </w:rPr>
            </w:pPr>
            <w:ins w:id="5752" w:author="USER" w:date="2024-04-08T14:32:00Z">
              <w:r w:rsidRPr="001C26A5">
                <w:rPr>
                  <w:sz w:val="18"/>
                  <w:szCs w:val="18"/>
                </w:rPr>
                <w:t>12 : environmental</w:t>
              </w:r>
            </w:ins>
          </w:p>
          <w:p w14:paraId="0F8F37A9" w14:textId="77777777" w:rsidR="0088492D" w:rsidRPr="001C26A5" w:rsidRDefault="0088492D" w:rsidP="0061406B">
            <w:pPr>
              <w:pStyle w:val="TableParagraph"/>
              <w:ind w:left="196" w:right="196"/>
              <w:rPr>
                <w:ins w:id="5753" w:author="USER" w:date="2024-04-08T14:32:00Z"/>
                <w:sz w:val="18"/>
                <w:szCs w:val="18"/>
              </w:rPr>
            </w:pPr>
            <w:ins w:id="5754" w:author="USER" w:date="2024-04-08T14:32:00Z">
              <w:r w:rsidRPr="001C26A5">
                <w:rPr>
                  <w:sz w:val="18"/>
                  <w:szCs w:val="18"/>
                </w:rPr>
                <w:t>13 : fishery</w:t>
              </w:r>
            </w:ins>
          </w:p>
          <w:p w14:paraId="04571342" w14:textId="77777777" w:rsidR="0088492D" w:rsidRPr="001C26A5" w:rsidRDefault="0088492D" w:rsidP="0061406B">
            <w:pPr>
              <w:pStyle w:val="TableParagraph"/>
              <w:ind w:left="196" w:right="196"/>
              <w:rPr>
                <w:ins w:id="5755" w:author="USER" w:date="2024-04-08T14:32:00Z"/>
                <w:sz w:val="18"/>
                <w:szCs w:val="18"/>
              </w:rPr>
            </w:pPr>
            <w:ins w:id="5756" w:author="USER" w:date="2024-04-08T14:32:00Z">
              <w:r w:rsidRPr="001C26A5">
                <w:rPr>
                  <w:sz w:val="18"/>
                  <w:szCs w:val="18"/>
                </w:rPr>
                <w:t>14 : finance</w:t>
              </w:r>
            </w:ins>
          </w:p>
          <w:p w14:paraId="1B8A7BAF" w14:textId="77777777" w:rsidR="0088492D" w:rsidRPr="001C26A5" w:rsidRDefault="0088492D" w:rsidP="0061406B">
            <w:pPr>
              <w:pStyle w:val="TableParagraph"/>
              <w:ind w:left="196" w:right="196"/>
              <w:rPr>
                <w:ins w:id="5757" w:author="USER" w:date="2024-04-08T14:32:00Z"/>
                <w:sz w:val="18"/>
                <w:szCs w:val="18"/>
              </w:rPr>
            </w:pPr>
            <w:ins w:id="5758" w:author="USER" w:date="2024-04-08T14:32:00Z">
              <w:r w:rsidRPr="001C26A5">
                <w:rPr>
                  <w:sz w:val="18"/>
                  <w:szCs w:val="18"/>
                </w:rPr>
                <w:t>15 : maritime</w:t>
              </w:r>
            </w:ins>
          </w:p>
          <w:p w14:paraId="2AB79E99" w14:textId="77777777" w:rsidR="0088492D" w:rsidRPr="001C26A5" w:rsidRDefault="0088492D" w:rsidP="0061406B">
            <w:pPr>
              <w:pStyle w:val="TableParagraph"/>
              <w:ind w:left="196" w:right="196"/>
              <w:rPr>
                <w:ins w:id="5759" w:author="USER" w:date="2024-04-08T14:32:00Z"/>
                <w:sz w:val="18"/>
                <w:szCs w:val="18"/>
              </w:rPr>
            </w:pPr>
            <w:ins w:id="5760" w:author="USER" w:date="2024-04-08T14:32:00Z">
              <w:r w:rsidRPr="001C26A5">
                <w:rPr>
                  <w:sz w:val="18"/>
                  <w:szCs w:val="18"/>
                </w:rPr>
                <w:t>16 : customs</w:t>
              </w:r>
            </w:ins>
          </w:p>
          <w:p w14:paraId="614C2BFF" w14:textId="77777777" w:rsidR="0088492D" w:rsidRPr="001C26A5" w:rsidRDefault="0088492D" w:rsidP="0061406B">
            <w:pPr>
              <w:pStyle w:val="TableParagraph"/>
              <w:ind w:left="196" w:right="196"/>
              <w:rPr>
                <w:ins w:id="5761" w:author="USER" w:date="2024-04-08T14:32:00Z"/>
                <w:sz w:val="18"/>
                <w:szCs w:val="18"/>
              </w:rPr>
            </w:pPr>
            <w:ins w:id="5762" w:author="USER" w:date="2024-04-08T14:32:00Z">
              <w:r w:rsidRPr="001C26A5">
                <w:rPr>
                  <w:sz w:val="18"/>
                  <w:szCs w:val="18"/>
                </w:rPr>
                <w:t>17 : hydrographic office</w:t>
              </w:r>
            </w:ins>
          </w:p>
          <w:p w14:paraId="4240BC5D" w14:textId="77777777" w:rsidR="0088492D" w:rsidRPr="001C26A5" w:rsidRDefault="0088492D" w:rsidP="0061406B">
            <w:pPr>
              <w:pStyle w:val="TableParagraph"/>
              <w:ind w:left="196" w:right="196"/>
              <w:rPr>
                <w:ins w:id="5763" w:author="USER" w:date="2024-04-08T14:32:00Z"/>
                <w:sz w:val="18"/>
                <w:szCs w:val="18"/>
              </w:rPr>
            </w:pPr>
            <w:ins w:id="5764" w:author="USER" w:date="2024-04-08T14:32:00Z">
              <w:r w:rsidRPr="001C26A5">
                <w:rPr>
                  <w:sz w:val="18"/>
                  <w:szCs w:val="18"/>
                </w:rPr>
                <w:t>18 : RENC</w:t>
              </w:r>
            </w:ins>
          </w:p>
          <w:p w14:paraId="488716BF" w14:textId="77777777" w:rsidR="0088492D" w:rsidRDefault="0088492D" w:rsidP="0061406B">
            <w:pPr>
              <w:pStyle w:val="TableParagraph"/>
              <w:spacing w:before="0" w:line="206" w:lineRule="exact"/>
              <w:ind w:left="196" w:right="196"/>
              <w:rPr>
                <w:ins w:id="5765" w:author="USER" w:date="2024-04-08T14:32:00Z"/>
                <w:sz w:val="18"/>
              </w:rPr>
            </w:pPr>
            <w:ins w:id="5766" w:author="USER" w:date="2024-04-08T14:32:00Z">
              <w:r w:rsidRPr="001C26A5">
                <w:rPr>
                  <w:sz w:val="18"/>
                  <w:szCs w:val="18"/>
                </w:rPr>
                <w:t>19 : VARs</w:t>
              </w:r>
            </w:ins>
          </w:p>
        </w:tc>
        <w:tc>
          <w:tcPr>
            <w:tcW w:w="980" w:type="dxa"/>
          </w:tcPr>
          <w:p w14:paraId="01808ADC" w14:textId="77777777" w:rsidR="0088492D" w:rsidRDefault="0088492D" w:rsidP="0061406B">
            <w:pPr>
              <w:pStyle w:val="TableParagraph"/>
              <w:spacing w:before="121"/>
              <w:ind w:left="196" w:right="196"/>
              <w:rPr>
                <w:ins w:id="5767" w:author="USER" w:date="2024-04-08T14:32:00Z"/>
                <w:sz w:val="18"/>
              </w:rPr>
            </w:pPr>
            <w:ins w:id="5768" w:author="USER" w:date="2024-04-08T14:32:00Z">
              <w:r>
                <w:rPr>
                  <w:sz w:val="18"/>
                </w:rPr>
                <w:t>EN</w:t>
              </w:r>
            </w:ins>
          </w:p>
        </w:tc>
        <w:tc>
          <w:tcPr>
            <w:tcW w:w="1537" w:type="dxa"/>
          </w:tcPr>
          <w:p w14:paraId="3B5BDBDC" w14:textId="51D62F0F" w:rsidR="0088492D" w:rsidRDefault="009960DB" w:rsidP="0061406B">
            <w:pPr>
              <w:pStyle w:val="TableParagraph"/>
              <w:spacing w:before="121"/>
              <w:ind w:left="196" w:right="196"/>
              <w:rPr>
                <w:ins w:id="5769" w:author="USER" w:date="2024-04-08T14:32:00Z"/>
                <w:sz w:val="18"/>
              </w:rPr>
            </w:pPr>
            <w:ins w:id="5770" w:author="GREENBLUE" w:date="2024-10-10T14:58:00Z">
              <w:r>
                <w:rPr>
                  <w:sz w:val="18"/>
                </w:rPr>
                <w:t>0</w:t>
              </w:r>
            </w:ins>
            <w:ins w:id="5771" w:author="USER" w:date="2024-04-08T14:32:00Z">
              <w:del w:id="5772" w:author="GREENBLUE" w:date="2024-10-10T14:58:00Z">
                <w:r w:rsidR="0088492D" w:rsidDel="009960DB">
                  <w:rPr>
                    <w:sz w:val="18"/>
                  </w:rPr>
                  <w:delText>1</w:delText>
                </w:r>
              </w:del>
              <w:r w:rsidR="0088492D">
                <w:rPr>
                  <w:sz w:val="18"/>
                </w:rPr>
                <w:t xml:space="preserve">, </w:t>
              </w:r>
            </w:ins>
            <w:ins w:id="5773" w:author="GREENBLUE" w:date="2024-10-10T14:59:00Z">
              <w:r>
                <w:rPr>
                  <w:sz w:val="18"/>
                </w:rPr>
                <w:t>1</w:t>
              </w:r>
            </w:ins>
            <w:ins w:id="5774" w:author="USER" w:date="2024-04-08T14:32:00Z">
              <w:del w:id="5775" w:author="GREENBLUE" w:date="2024-10-10T14:59:00Z">
                <w:r w:rsidR="0088492D" w:rsidDel="009960DB">
                  <w:rPr>
                    <w:sz w:val="18"/>
                  </w:rPr>
                  <w:delText>*</w:delText>
                </w:r>
              </w:del>
            </w:ins>
          </w:p>
        </w:tc>
      </w:tr>
      <w:tr w:rsidR="0088492D" w14:paraId="71C9DB9D" w14:textId="77777777" w:rsidTr="0061406B">
        <w:trPr>
          <w:trHeight w:val="462"/>
          <w:ins w:id="5776" w:author="USER" w:date="2024-04-08T14:32:00Z"/>
        </w:trPr>
        <w:tc>
          <w:tcPr>
            <w:tcW w:w="3356" w:type="dxa"/>
          </w:tcPr>
          <w:p w14:paraId="17BD0053" w14:textId="77777777" w:rsidR="0088492D" w:rsidRDefault="0088492D" w:rsidP="0061406B">
            <w:pPr>
              <w:pStyle w:val="TableParagraph"/>
              <w:ind w:left="196" w:right="196"/>
              <w:rPr>
                <w:ins w:id="5777" w:author="USER" w:date="2024-04-08T14:32:00Z"/>
                <w:sz w:val="18"/>
              </w:rPr>
            </w:pPr>
            <w:ins w:id="5778" w:author="USER" w:date="2024-04-08T14:32:00Z">
              <w:r>
                <w:rPr>
                  <w:sz w:val="18"/>
                </w:rPr>
                <w:t>Country Name</w:t>
              </w:r>
            </w:ins>
          </w:p>
        </w:tc>
        <w:tc>
          <w:tcPr>
            <w:tcW w:w="1677" w:type="dxa"/>
          </w:tcPr>
          <w:p w14:paraId="48C231F0" w14:textId="77777777" w:rsidR="0088492D" w:rsidRDefault="0088492D" w:rsidP="0061406B">
            <w:pPr>
              <w:pStyle w:val="TableParagraph"/>
              <w:spacing w:before="0"/>
              <w:ind w:left="196" w:right="196"/>
              <w:rPr>
                <w:ins w:id="5779" w:author="USER" w:date="2024-04-08T14:32:00Z"/>
                <w:rFonts w:ascii="Times New Roman"/>
                <w:sz w:val="18"/>
              </w:rPr>
            </w:pPr>
          </w:p>
        </w:tc>
        <w:tc>
          <w:tcPr>
            <w:tcW w:w="2515" w:type="dxa"/>
          </w:tcPr>
          <w:p w14:paraId="5D02B075" w14:textId="77777777" w:rsidR="0088492D" w:rsidRDefault="0088492D" w:rsidP="0061406B">
            <w:pPr>
              <w:pStyle w:val="TableParagraph"/>
              <w:spacing w:before="0"/>
              <w:ind w:left="196" w:right="196"/>
              <w:rPr>
                <w:ins w:id="5780" w:author="USER" w:date="2024-04-08T14:32:00Z"/>
                <w:rFonts w:ascii="Times New Roman"/>
                <w:sz w:val="18"/>
              </w:rPr>
            </w:pPr>
          </w:p>
        </w:tc>
        <w:tc>
          <w:tcPr>
            <w:tcW w:w="980" w:type="dxa"/>
          </w:tcPr>
          <w:p w14:paraId="4B386466" w14:textId="77777777" w:rsidR="0088492D" w:rsidRDefault="0088492D" w:rsidP="0061406B">
            <w:pPr>
              <w:pStyle w:val="TableParagraph"/>
              <w:ind w:left="196" w:right="196"/>
              <w:rPr>
                <w:ins w:id="5781" w:author="USER" w:date="2024-04-08T14:32:00Z"/>
                <w:sz w:val="18"/>
              </w:rPr>
            </w:pPr>
            <w:ins w:id="5782" w:author="USER" w:date="2024-04-08T14:32:00Z">
              <w:r>
                <w:rPr>
                  <w:sz w:val="18"/>
                </w:rPr>
                <w:t>TE</w:t>
              </w:r>
            </w:ins>
          </w:p>
        </w:tc>
        <w:tc>
          <w:tcPr>
            <w:tcW w:w="1537" w:type="dxa"/>
          </w:tcPr>
          <w:p w14:paraId="4D708C79" w14:textId="77777777" w:rsidR="0088492D" w:rsidRDefault="0088492D" w:rsidP="0061406B">
            <w:pPr>
              <w:pStyle w:val="TableParagraph"/>
              <w:ind w:left="196" w:right="196"/>
              <w:rPr>
                <w:ins w:id="5783" w:author="USER" w:date="2024-04-08T14:32:00Z"/>
                <w:sz w:val="18"/>
              </w:rPr>
            </w:pPr>
            <w:ins w:id="5784" w:author="USER" w:date="2024-04-08T14:32:00Z">
              <w:r>
                <w:rPr>
                  <w:sz w:val="18"/>
                </w:rPr>
                <w:t>0, 1</w:t>
              </w:r>
            </w:ins>
          </w:p>
        </w:tc>
      </w:tr>
      <w:tr w:rsidR="0088492D" w14:paraId="009DFA91" w14:textId="77777777" w:rsidTr="0061406B">
        <w:trPr>
          <w:trHeight w:val="463"/>
          <w:ins w:id="5785" w:author="USER" w:date="2024-04-08T14:32:00Z"/>
        </w:trPr>
        <w:tc>
          <w:tcPr>
            <w:tcW w:w="3356" w:type="dxa"/>
          </w:tcPr>
          <w:p w14:paraId="67FB182F" w14:textId="77777777" w:rsidR="0088492D" w:rsidRDefault="0088492D" w:rsidP="0061406B">
            <w:pPr>
              <w:pStyle w:val="TableParagraph"/>
              <w:ind w:left="196" w:right="196"/>
              <w:rPr>
                <w:ins w:id="5786" w:author="USER" w:date="2024-04-08T14:32:00Z"/>
                <w:sz w:val="18"/>
              </w:rPr>
            </w:pPr>
            <w:ins w:id="5787" w:author="USER" w:date="2024-04-08T14:32:00Z">
              <w:r>
                <w:rPr>
                  <w:sz w:val="18"/>
                </w:rPr>
                <w:t>Reported Date</w:t>
              </w:r>
            </w:ins>
          </w:p>
        </w:tc>
        <w:tc>
          <w:tcPr>
            <w:tcW w:w="1677" w:type="dxa"/>
          </w:tcPr>
          <w:p w14:paraId="26DBB08C" w14:textId="77777777" w:rsidR="0088492D" w:rsidRDefault="0088492D" w:rsidP="0061406B">
            <w:pPr>
              <w:pStyle w:val="TableParagraph"/>
              <w:ind w:left="196" w:right="196"/>
              <w:rPr>
                <w:ins w:id="5788" w:author="USER" w:date="2024-04-08T14:32:00Z"/>
                <w:rFonts w:ascii="Times New Roman"/>
                <w:sz w:val="18"/>
              </w:rPr>
            </w:pPr>
            <w:ins w:id="5789" w:author="USER" w:date="2024-04-08T14:32:00Z">
              <w:r w:rsidRPr="00760814">
                <w:rPr>
                  <w:rFonts w:eastAsiaTheme="minorEastAsia"/>
                  <w:sz w:val="18"/>
                  <w:lang w:eastAsia="ko-KR"/>
                </w:rPr>
                <w:t>(SORDAT)</w:t>
              </w:r>
            </w:ins>
          </w:p>
        </w:tc>
        <w:tc>
          <w:tcPr>
            <w:tcW w:w="2515" w:type="dxa"/>
          </w:tcPr>
          <w:p w14:paraId="5510ACCC" w14:textId="77777777" w:rsidR="0088492D" w:rsidRDefault="0088492D" w:rsidP="0061406B">
            <w:pPr>
              <w:pStyle w:val="TableParagraph"/>
              <w:spacing w:before="0"/>
              <w:ind w:left="196" w:right="196"/>
              <w:rPr>
                <w:ins w:id="5790" w:author="USER" w:date="2024-04-08T14:32:00Z"/>
                <w:rFonts w:ascii="Times New Roman"/>
                <w:sz w:val="18"/>
              </w:rPr>
            </w:pPr>
          </w:p>
        </w:tc>
        <w:tc>
          <w:tcPr>
            <w:tcW w:w="980" w:type="dxa"/>
          </w:tcPr>
          <w:p w14:paraId="7BC1E1F3" w14:textId="77777777" w:rsidR="0088492D" w:rsidRDefault="0088492D" w:rsidP="0061406B">
            <w:pPr>
              <w:pStyle w:val="TableParagraph"/>
              <w:ind w:left="196" w:right="196"/>
              <w:rPr>
                <w:ins w:id="5791" w:author="USER" w:date="2024-04-08T14:32:00Z"/>
                <w:sz w:val="18"/>
              </w:rPr>
            </w:pPr>
            <w:ins w:id="5792" w:author="USER" w:date="2024-04-08T14:32:00Z">
              <w:r>
                <w:rPr>
                  <w:sz w:val="18"/>
                </w:rPr>
                <w:t>TD</w:t>
              </w:r>
            </w:ins>
          </w:p>
        </w:tc>
        <w:tc>
          <w:tcPr>
            <w:tcW w:w="1537" w:type="dxa"/>
          </w:tcPr>
          <w:p w14:paraId="5806314B" w14:textId="20D82EFD" w:rsidR="0088492D" w:rsidRDefault="009960DB" w:rsidP="0061406B">
            <w:pPr>
              <w:pStyle w:val="TableParagraph"/>
              <w:ind w:left="196" w:right="196"/>
              <w:rPr>
                <w:ins w:id="5793" w:author="USER" w:date="2024-04-08T14:32:00Z"/>
                <w:sz w:val="18"/>
              </w:rPr>
            </w:pPr>
            <w:ins w:id="5794" w:author="GREENBLUE" w:date="2024-10-10T15:00:00Z">
              <w:r>
                <w:rPr>
                  <w:sz w:val="18"/>
                </w:rPr>
                <w:t>0</w:t>
              </w:r>
            </w:ins>
            <w:ins w:id="5795" w:author="USER" w:date="2024-04-08T14:32:00Z">
              <w:del w:id="5796" w:author="GREENBLUE" w:date="2024-10-10T15:00:00Z">
                <w:r w:rsidR="0088492D" w:rsidDel="009960DB">
                  <w:rPr>
                    <w:sz w:val="18"/>
                  </w:rPr>
                  <w:delText>1</w:delText>
                </w:r>
              </w:del>
              <w:r w:rsidR="0088492D">
                <w:rPr>
                  <w:sz w:val="18"/>
                </w:rPr>
                <w:t>, 1</w:t>
              </w:r>
            </w:ins>
          </w:p>
        </w:tc>
      </w:tr>
      <w:tr w:rsidR="0088492D" w14:paraId="40EB4BC1" w14:textId="77777777" w:rsidTr="0061406B">
        <w:trPr>
          <w:trHeight w:val="465"/>
          <w:ins w:id="5797" w:author="USER" w:date="2024-04-08T14:32:00Z"/>
        </w:trPr>
        <w:tc>
          <w:tcPr>
            <w:tcW w:w="3356" w:type="dxa"/>
          </w:tcPr>
          <w:p w14:paraId="47A24ADE" w14:textId="77777777" w:rsidR="0088492D" w:rsidRDefault="0088492D" w:rsidP="0061406B">
            <w:pPr>
              <w:pStyle w:val="TableParagraph"/>
              <w:ind w:left="196" w:right="196"/>
              <w:rPr>
                <w:ins w:id="5798" w:author="USER" w:date="2024-04-08T14:32:00Z"/>
                <w:sz w:val="18"/>
              </w:rPr>
            </w:pPr>
            <w:ins w:id="5799" w:author="USER" w:date="2024-04-08T14:32:00Z">
              <w:r>
                <w:rPr>
                  <w:sz w:val="18"/>
                </w:rPr>
                <w:t>Source</w:t>
              </w:r>
            </w:ins>
          </w:p>
        </w:tc>
        <w:tc>
          <w:tcPr>
            <w:tcW w:w="1677" w:type="dxa"/>
          </w:tcPr>
          <w:p w14:paraId="381EF759" w14:textId="77777777" w:rsidR="0088492D" w:rsidRDefault="0088492D" w:rsidP="0061406B">
            <w:pPr>
              <w:pStyle w:val="TableParagraph"/>
              <w:spacing w:before="0"/>
              <w:ind w:left="196" w:right="196"/>
              <w:rPr>
                <w:ins w:id="5800" w:author="USER" w:date="2024-04-08T14:32:00Z"/>
                <w:rFonts w:ascii="Times New Roman"/>
                <w:sz w:val="18"/>
              </w:rPr>
            </w:pPr>
          </w:p>
        </w:tc>
        <w:tc>
          <w:tcPr>
            <w:tcW w:w="2515" w:type="dxa"/>
          </w:tcPr>
          <w:p w14:paraId="1703E854" w14:textId="77777777" w:rsidR="0088492D" w:rsidRDefault="0088492D" w:rsidP="0061406B">
            <w:pPr>
              <w:pStyle w:val="TableParagraph"/>
              <w:spacing w:before="0"/>
              <w:ind w:left="196" w:right="196"/>
              <w:rPr>
                <w:ins w:id="5801" w:author="USER" w:date="2024-04-08T14:32:00Z"/>
                <w:rFonts w:ascii="Times New Roman"/>
                <w:sz w:val="18"/>
              </w:rPr>
            </w:pPr>
          </w:p>
        </w:tc>
        <w:tc>
          <w:tcPr>
            <w:tcW w:w="980" w:type="dxa"/>
          </w:tcPr>
          <w:p w14:paraId="0BF48D93" w14:textId="77777777" w:rsidR="0088492D" w:rsidRDefault="0088492D" w:rsidP="0061406B">
            <w:pPr>
              <w:pStyle w:val="TableParagraph"/>
              <w:ind w:left="196" w:right="196"/>
              <w:rPr>
                <w:ins w:id="5802" w:author="USER" w:date="2024-04-08T14:32:00Z"/>
                <w:sz w:val="18"/>
              </w:rPr>
            </w:pPr>
            <w:ins w:id="5803" w:author="USER" w:date="2024-04-08T14:32:00Z">
              <w:r>
                <w:rPr>
                  <w:sz w:val="18"/>
                </w:rPr>
                <w:t>TE</w:t>
              </w:r>
            </w:ins>
          </w:p>
        </w:tc>
        <w:tc>
          <w:tcPr>
            <w:tcW w:w="1537" w:type="dxa"/>
          </w:tcPr>
          <w:p w14:paraId="3FE7F693" w14:textId="208F5FE7" w:rsidR="0088492D" w:rsidRDefault="009960DB" w:rsidP="0061406B">
            <w:pPr>
              <w:pStyle w:val="TableParagraph"/>
              <w:ind w:left="196" w:right="196"/>
              <w:rPr>
                <w:ins w:id="5804" w:author="USER" w:date="2024-04-08T14:32:00Z"/>
                <w:sz w:val="18"/>
              </w:rPr>
            </w:pPr>
            <w:ins w:id="5805" w:author="GREENBLUE" w:date="2024-10-10T15:00:00Z">
              <w:r>
                <w:rPr>
                  <w:sz w:val="18"/>
                </w:rPr>
                <w:t>0</w:t>
              </w:r>
            </w:ins>
            <w:ins w:id="5806" w:author="USER" w:date="2024-04-08T14:32:00Z">
              <w:del w:id="5807" w:author="GREENBLUE" w:date="2024-10-10T15:00:00Z">
                <w:r w:rsidR="0088492D" w:rsidDel="009960DB">
                  <w:rPr>
                    <w:sz w:val="18"/>
                  </w:rPr>
                  <w:delText>1</w:delText>
                </w:r>
              </w:del>
              <w:r w:rsidR="0088492D">
                <w:rPr>
                  <w:sz w:val="18"/>
                </w:rPr>
                <w:t>, 1</w:t>
              </w:r>
            </w:ins>
          </w:p>
        </w:tc>
      </w:tr>
      <w:tr w:rsidR="0088492D" w14:paraId="2DF1CFDA" w14:textId="77777777" w:rsidTr="0061406B">
        <w:trPr>
          <w:trHeight w:val="1372"/>
          <w:ins w:id="5808" w:author="USER" w:date="2024-04-08T14:32:00Z"/>
        </w:trPr>
        <w:tc>
          <w:tcPr>
            <w:tcW w:w="3356" w:type="dxa"/>
          </w:tcPr>
          <w:p w14:paraId="1DC6099A" w14:textId="77777777" w:rsidR="0088492D" w:rsidRDefault="0088492D" w:rsidP="0061406B">
            <w:pPr>
              <w:pStyle w:val="TableParagraph"/>
              <w:ind w:left="196" w:right="196"/>
              <w:rPr>
                <w:ins w:id="5809" w:author="USER" w:date="2024-04-08T14:32:00Z"/>
                <w:sz w:val="18"/>
              </w:rPr>
            </w:pPr>
            <w:ins w:id="5810" w:author="USER" w:date="2024-04-08T14:32:00Z">
              <w:r>
                <w:rPr>
                  <w:sz w:val="18"/>
                </w:rPr>
                <w:t>Source Type</w:t>
              </w:r>
            </w:ins>
          </w:p>
        </w:tc>
        <w:tc>
          <w:tcPr>
            <w:tcW w:w="1677" w:type="dxa"/>
          </w:tcPr>
          <w:p w14:paraId="516B0E4B" w14:textId="77777777" w:rsidR="0088492D" w:rsidRDefault="0088492D" w:rsidP="0061406B">
            <w:pPr>
              <w:pStyle w:val="TableParagraph"/>
              <w:spacing w:before="0"/>
              <w:ind w:left="196" w:right="196"/>
              <w:rPr>
                <w:ins w:id="5811" w:author="USER" w:date="2024-04-08T14:32:00Z"/>
                <w:rFonts w:ascii="Times New Roman"/>
                <w:sz w:val="18"/>
              </w:rPr>
            </w:pPr>
          </w:p>
        </w:tc>
        <w:tc>
          <w:tcPr>
            <w:tcW w:w="2515" w:type="dxa"/>
          </w:tcPr>
          <w:p w14:paraId="131039AD" w14:textId="77777777" w:rsidR="0088492D" w:rsidRPr="001C26A5" w:rsidRDefault="0088492D" w:rsidP="0061406B">
            <w:pPr>
              <w:pStyle w:val="TableParagraph"/>
              <w:ind w:left="196" w:right="196"/>
              <w:rPr>
                <w:ins w:id="5812" w:author="USER" w:date="2024-04-08T14:32:00Z"/>
                <w:sz w:val="18"/>
                <w:szCs w:val="18"/>
              </w:rPr>
            </w:pPr>
            <w:ins w:id="5813" w:author="USER" w:date="2024-04-08T14:32:00Z">
              <w:r w:rsidRPr="001C26A5">
                <w:rPr>
                  <w:sz w:val="18"/>
                  <w:szCs w:val="18"/>
                </w:rPr>
                <w:t>1 : law or regulation</w:t>
              </w:r>
            </w:ins>
          </w:p>
          <w:p w14:paraId="708160EF" w14:textId="77777777" w:rsidR="0088492D" w:rsidRPr="001C26A5" w:rsidRDefault="0088492D" w:rsidP="0061406B">
            <w:pPr>
              <w:pStyle w:val="TableParagraph"/>
              <w:ind w:left="196" w:right="196"/>
              <w:rPr>
                <w:ins w:id="5814" w:author="USER" w:date="2024-04-08T14:32:00Z"/>
                <w:sz w:val="18"/>
                <w:szCs w:val="18"/>
              </w:rPr>
            </w:pPr>
            <w:ins w:id="5815" w:author="USER" w:date="2024-04-08T14:32:00Z">
              <w:r w:rsidRPr="001C26A5">
                <w:rPr>
                  <w:sz w:val="18"/>
                  <w:szCs w:val="18"/>
                </w:rPr>
                <w:t>2 : official publication</w:t>
              </w:r>
            </w:ins>
          </w:p>
          <w:p w14:paraId="2E70AEC8" w14:textId="77777777" w:rsidR="0088492D" w:rsidRPr="001C26A5" w:rsidRDefault="0088492D" w:rsidP="0061406B">
            <w:pPr>
              <w:pStyle w:val="TableParagraph"/>
              <w:ind w:left="196" w:right="196"/>
              <w:rPr>
                <w:ins w:id="5816" w:author="USER" w:date="2024-04-08T14:32:00Z"/>
                <w:sz w:val="18"/>
                <w:szCs w:val="18"/>
              </w:rPr>
            </w:pPr>
            <w:ins w:id="5817" w:author="USER" w:date="2024-04-08T14:32:00Z">
              <w:r w:rsidRPr="001C26A5">
                <w:rPr>
                  <w:sz w:val="18"/>
                  <w:szCs w:val="18"/>
                </w:rPr>
                <w:t>7 : mariner report, confirmed</w:t>
              </w:r>
            </w:ins>
          </w:p>
          <w:p w14:paraId="33EDEF2C" w14:textId="77777777" w:rsidR="0088492D" w:rsidRPr="001C26A5" w:rsidRDefault="0088492D" w:rsidP="0061406B">
            <w:pPr>
              <w:pStyle w:val="TableParagraph"/>
              <w:ind w:left="196" w:right="196"/>
              <w:rPr>
                <w:ins w:id="5818" w:author="USER" w:date="2024-04-08T14:32:00Z"/>
                <w:sz w:val="18"/>
                <w:szCs w:val="18"/>
              </w:rPr>
            </w:pPr>
            <w:ins w:id="5819" w:author="USER" w:date="2024-04-08T14:32:00Z">
              <w:r w:rsidRPr="001C26A5">
                <w:rPr>
                  <w:sz w:val="18"/>
                  <w:szCs w:val="18"/>
                </w:rPr>
                <w:t>8 : mariner report, not confirmed</w:t>
              </w:r>
            </w:ins>
          </w:p>
          <w:p w14:paraId="49FD2D85" w14:textId="77777777" w:rsidR="0088492D" w:rsidRPr="001C26A5" w:rsidRDefault="0088492D" w:rsidP="0061406B">
            <w:pPr>
              <w:pStyle w:val="TableParagraph"/>
              <w:ind w:left="196" w:right="196"/>
              <w:rPr>
                <w:ins w:id="5820" w:author="USER" w:date="2024-04-08T14:32:00Z"/>
                <w:sz w:val="18"/>
                <w:szCs w:val="18"/>
              </w:rPr>
            </w:pPr>
            <w:ins w:id="5821" w:author="USER" w:date="2024-04-08T14:32:00Z">
              <w:r w:rsidRPr="001C26A5">
                <w:rPr>
                  <w:sz w:val="18"/>
                  <w:szCs w:val="18"/>
                </w:rPr>
                <w:t>9 : industry publications and reports</w:t>
              </w:r>
            </w:ins>
          </w:p>
          <w:p w14:paraId="10C82C8C" w14:textId="77777777" w:rsidR="0088492D" w:rsidRPr="001C26A5" w:rsidRDefault="0088492D" w:rsidP="0061406B">
            <w:pPr>
              <w:pStyle w:val="TableParagraph"/>
              <w:ind w:left="196" w:right="196"/>
              <w:rPr>
                <w:ins w:id="5822" w:author="USER" w:date="2024-04-08T14:32:00Z"/>
                <w:sz w:val="18"/>
                <w:szCs w:val="18"/>
              </w:rPr>
            </w:pPr>
            <w:ins w:id="5823" w:author="USER" w:date="2024-04-08T14:32:00Z">
              <w:r w:rsidRPr="001C26A5">
                <w:rPr>
                  <w:sz w:val="18"/>
                  <w:szCs w:val="18"/>
                </w:rPr>
                <w:t xml:space="preserve">10 : remotely sensed </w:t>
              </w:r>
              <w:r w:rsidRPr="001C26A5">
                <w:rPr>
                  <w:sz w:val="18"/>
                  <w:szCs w:val="18"/>
                </w:rPr>
                <w:lastRenderedPageBreak/>
                <w:t>images</w:t>
              </w:r>
            </w:ins>
          </w:p>
          <w:p w14:paraId="6A61B98B" w14:textId="77777777" w:rsidR="0088492D" w:rsidRPr="001C26A5" w:rsidRDefault="0088492D" w:rsidP="0061406B">
            <w:pPr>
              <w:pStyle w:val="TableParagraph"/>
              <w:ind w:left="196" w:right="196"/>
              <w:rPr>
                <w:ins w:id="5824" w:author="USER" w:date="2024-04-08T14:32:00Z"/>
                <w:sz w:val="18"/>
                <w:szCs w:val="18"/>
              </w:rPr>
            </w:pPr>
            <w:ins w:id="5825" w:author="USER" w:date="2024-04-08T14:32:00Z">
              <w:r w:rsidRPr="001C26A5">
                <w:rPr>
                  <w:sz w:val="18"/>
                  <w:szCs w:val="18"/>
                </w:rPr>
                <w:t>11 : photographs</w:t>
              </w:r>
            </w:ins>
          </w:p>
          <w:p w14:paraId="4217FCA9" w14:textId="77777777" w:rsidR="0088492D" w:rsidRPr="001C26A5" w:rsidRDefault="0088492D" w:rsidP="0061406B">
            <w:pPr>
              <w:pStyle w:val="TableParagraph"/>
              <w:ind w:left="196" w:right="196"/>
              <w:rPr>
                <w:ins w:id="5826" w:author="USER" w:date="2024-04-08T14:32:00Z"/>
                <w:sz w:val="18"/>
                <w:szCs w:val="18"/>
              </w:rPr>
            </w:pPr>
            <w:ins w:id="5827" w:author="USER" w:date="2024-04-08T14:32:00Z">
              <w:r w:rsidRPr="001C26A5">
                <w:rPr>
                  <w:sz w:val="18"/>
                  <w:szCs w:val="18"/>
                </w:rPr>
                <w:t>12 : products issued by HO service</w:t>
              </w:r>
            </w:ins>
          </w:p>
          <w:p w14:paraId="2D44C034" w14:textId="77777777" w:rsidR="0088492D" w:rsidRPr="001C26A5" w:rsidRDefault="0088492D" w:rsidP="0061406B">
            <w:pPr>
              <w:pStyle w:val="TableParagraph"/>
              <w:ind w:left="196" w:right="196"/>
              <w:rPr>
                <w:ins w:id="5828" w:author="USER" w:date="2024-04-08T14:32:00Z"/>
                <w:sz w:val="18"/>
                <w:szCs w:val="18"/>
              </w:rPr>
            </w:pPr>
            <w:ins w:id="5829" w:author="USER" w:date="2024-04-08T14:32:00Z">
              <w:r w:rsidRPr="001C26A5">
                <w:rPr>
                  <w:sz w:val="18"/>
                  <w:szCs w:val="18"/>
                </w:rPr>
                <w:t>13 : news media</w:t>
              </w:r>
            </w:ins>
          </w:p>
          <w:p w14:paraId="418E5871" w14:textId="77777777" w:rsidR="0088492D" w:rsidRPr="001C26A5" w:rsidRDefault="0088492D" w:rsidP="0061406B">
            <w:pPr>
              <w:pStyle w:val="TableParagraph"/>
              <w:ind w:left="196" w:right="196"/>
              <w:rPr>
                <w:ins w:id="5830" w:author="USER" w:date="2024-04-08T14:32:00Z"/>
                <w:sz w:val="18"/>
                <w:szCs w:val="18"/>
              </w:rPr>
            </w:pPr>
            <w:ins w:id="5831" w:author="USER" w:date="2024-04-08T14:32:00Z">
              <w:r w:rsidRPr="001C26A5">
                <w:rPr>
                  <w:sz w:val="18"/>
                  <w:szCs w:val="18"/>
                </w:rPr>
                <w:t>14 : traffic data</w:t>
              </w:r>
            </w:ins>
          </w:p>
          <w:p w14:paraId="0CE3C0D1" w14:textId="77777777" w:rsidR="0088492D" w:rsidRDefault="0088492D" w:rsidP="0061406B">
            <w:pPr>
              <w:pStyle w:val="TableParagraph"/>
              <w:tabs>
                <w:tab w:val="left" w:pos="250"/>
              </w:tabs>
              <w:spacing w:before="136" w:line="204" w:lineRule="exact"/>
              <w:ind w:right="196" w:firstLineChars="50" w:firstLine="90"/>
              <w:rPr>
                <w:ins w:id="5832" w:author="USER" w:date="2024-04-08T14:32:00Z"/>
                <w:sz w:val="18"/>
              </w:rPr>
            </w:pPr>
            <w:ins w:id="5833" w:author="USER" w:date="2024-04-08T14:32:00Z">
              <w:r w:rsidRPr="001C26A5">
                <w:rPr>
                  <w:sz w:val="18"/>
                  <w:szCs w:val="18"/>
                </w:rPr>
                <w:t>15 : maritime</w:t>
              </w:r>
            </w:ins>
          </w:p>
        </w:tc>
        <w:tc>
          <w:tcPr>
            <w:tcW w:w="980" w:type="dxa"/>
          </w:tcPr>
          <w:p w14:paraId="1868DCA2" w14:textId="77777777" w:rsidR="0088492D" w:rsidRDefault="0088492D" w:rsidP="0061406B">
            <w:pPr>
              <w:pStyle w:val="TableParagraph"/>
              <w:ind w:left="196" w:right="196"/>
              <w:rPr>
                <w:ins w:id="5834" w:author="USER" w:date="2024-04-08T14:32:00Z"/>
                <w:sz w:val="18"/>
              </w:rPr>
            </w:pPr>
            <w:ins w:id="5835" w:author="USER" w:date="2024-04-08T14:32:00Z">
              <w:r>
                <w:rPr>
                  <w:sz w:val="18"/>
                </w:rPr>
                <w:lastRenderedPageBreak/>
                <w:t>EN</w:t>
              </w:r>
            </w:ins>
          </w:p>
        </w:tc>
        <w:tc>
          <w:tcPr>
            <w:tcW w:w="1537" w:type="dxa"/>
          </w:tcPr>
          <w:p w14:paraId="09E4EA01" w14:textId="375ED90A" w:rsidR="0088492D" w:rsidRDefault="009960DB" w:rsidP="0061406B">
            <w:pPr>
              <w:pStyle w:val="TableParagraph"/>
              <w:ind w:left="196" w:right="196"/>
              <w:rPr>
                <w:ins w:id="5836" w:author="USER" w:date="2024-04-08T14:32:00Z"/>
                <w:sz w:val="18"/>
              </w:rPr>
            </w:pPr>
            <w:ins w:id="5837" w:author="GREENBLUE" w:date="2024-10-10T15:00:00Z">
              <w:r>
                <w:rPr>
                  <w:sz w:val="18"/>
                </w:rPr>
                <w:t>0</w:t>
              </w:r>
            </w:ins>
            <w:ins w:id="5838" w:author="USER" w:date="2024-04-08T14:32:00Z">
              <w:del w:id="5839" w:author="GREENBLUE" w:date="2024-10-10T15:00:00Z">
                <w:r w:rsidR="0088492D" w:rsidDel="009960DB">
                  <w:rPr>
                    <w:sz w:val="18"/>
                  </w:rPr>
                  <w:delText>1</w:delText>
                </w:r>
              </w:del>
              <w:r w:rsidR="0088492D">
                <w:rPr>
                  <w:sz w:val="18"/>
                </w:rPr>
                <w:t>, 1</w:t>
              </w:r>
            </w:ins>
          </w:p>
        </w:tc>
      </w:tr>
      <w:tr w:rsidR="0088492D" w14:paraId="48CB1787" w14:textId="77777777" w:rsidTr="0061406B">
        <w:trPr>
          <w:trHeight w:val="465"/>
          <w:ins w:id="5840" w:author="USER" w:date="2024-04-08T14:32:00Z"/>
        </w:trPr>
        <w:tc>
          <w:tcPr>
            <w:tcW w:w="3356" w:type="dxa"/>
          </w:tcPr>
          <w:p w14:paraId="30BFAD79" w14:textId="77777777" w:rsidR="0088492D" w:rsidRPr="00B026F5" w:rsidRDefault="0088492D" w:rsidP="0061406B">
            <w:pPr>
              <w:pStyle w:val="TableParagraph"/>
              <w:ind w:left="196" w:right="196"/>
              <w:rPr>
                <w:ins w:id="5841" w:author="USER" w:date="2024-04-08T14:32:00Z"/>
                <w:rFonts w:eastAsiaTheme="minorEastAsia"/>
                <w:sz w:val="18"/>
                <w:lang w:eastAsia="ko-KR"/>
              </w:rPr>
            </w:pPr>
            <w:ins w:id="5842" w:author="USER" w:date="2024-04-08T14:32:00Z">
              <w:r>
                <w:rPr>
                  <w:rFonts w:eastAsiaTheme="minorEastAsia"/>
                  <w:sz w:val="18"/>
                  <w:lang w:eastAsia="ko-KR"/>
                </w:rPr>
                <w:t>Feature Name</w:t>
              </w:r>
            </w:ins>
          </w:p>
        </w:tc>
        <w:tc>
          <w:tcPr>
            <w:tcW w:w="1677" w:type="dxa"/>
          </w:tcPr>
          <w:p w14:paraId="446EB52D" w14:textId="77777777" w:rsidR="0088492D" w:rsidRDefault="0088492D" w:rsidP="0061406B">
            <w:pPr>
              <w:pStyle w:val="TableParagraph"/>
              <w:spacing w:before="0"/>
              <w:ind w:left="196" w:right="196"/>
              <w:rPr>
                <w:ins w:id="5843" w:author="USER" w:date="2024-04-08T14:32:00Z"/>
                <w:rFonts w:ascii="Times New Roman"/>
                <w:sz w:val="18"/>
              </w:rPr>
            </w:pPr>
          </w:p>
        </w:tc>
        <w:tc>
          <w:tcPr>
            <w:tcW w:w="2515" w:type="dxa"/>
          </w:tcPr>
          <w:p w14:paraId="66295E5B" w14:textId="77777777" w:rsidR="0088492D" w:rsidRPr="001C26A5" w:rsidRDefault="0088492D" w:rsidP="0061406B">
            <w:pPr>
              <w:pStyle w:val="TableParagraph"/>
              <w:ind w:left="196" w:right="196"/>
              <w:rPr>
                <w:ins w:id="5844" w:author="USER" w:date="2024-04-08T14:32:00Z"/>
                <w:sz w:val="18"/>
                <w:szCs w:val="18"/>
              </w:rPr>
            </w:pPr>
          </w:p>
        </w:tc>
        <w:tc>
          <w:tcPr>
            <w:tcW w:w="980" w:type="dxa"/>
          </w:tcPr>
          <w:p w14:paraId="5C15AF2F" w14:textId="77777777" w:rsidR="0088492D" w:rsidRPr="00B026F5" w:rsidRDefault="0088492D" w:rsidP="0061406B">
            <w:pPr>
              <w:pStyle w:val="TableParagraph"/>
              <w:ind w:left="196" w:right="196"/>
              <w:rPr>
                <w:ins w:id="5845" w:author="USER" w:date="2024-04-08T14:32:00Z"/>
                <w:rFonts w:eastAsiaTheme="minorEastAsia"/>
                <w:sz w:val="18"/>
                <w:lang w:eastAsia="ko-KR"/>
              </w:rPr>
            </w:pPr>
            <w:ins w:id="5846" w:author="USER" w:date="2024-04-08T14:32:00Z">
              <w:r>
                <w:rPr>
                  <w:rFonts w:eastAsiaTheme="minorEastAsia" w:hint="eastAsia"/>
                  <w:sz w:val="18"/>
                  <w:lang w:eastAsia="ko-KR"/>
                </w:rPr>
                <w:t>C</w:t>
              </w:r>
            </w:ins>
          </w:p>
        </w:tc>
        <w:tc>
          <w:tcPr>
            <w:tcW w:w="1537" w:type="dxa"/>
          </w:tcPr>
          <w:p w14:paraId="46EE8E04" w14:textId="77777777" w:rsidR="0088492D" w:rsidRPr="00760814" w:rsidRDefault="0088492D" w:rsidP="0061406B">
            <w:pPr>
              <w:pStyle w:val="TableParagraph"/>
              <w:ind w:left="196" w:right="196"/>
              <w:rPr>
                <w:ins w:id="5847" w:author="USER" w:date="2024-04-08T14:32:00Z"/>
                <w:rFonts w:eastAsiaTheme="minorEastAsia"/>
                <w:sz w:val="18"/>
                <w:lang w:eastAsia="ko-KR"/>
              </w:rPr>
            </w:pPr>
            <w:ins w:id="5848" w:author="USER" w:date="2024-04-08T14:32:00Z">
              <w:r>
                <w:rPr>
                  <w:rFonts w:eastAsiaTheme="minorEastAsia" w:hint="eastAsia"/>
                  <w:sz w:val="18"/>
                  <w:lang w:eastAsia="ko-KR"/>
                </w:rPr>
                <w:t>0</w:t>
              </w:r>
              <w:r>
                <w:rPr>
                  <w:rFonts w:eastAsiaTheme="minorEastAsia"/>
                  <w:sz w:val="18"/>
                  <w:lang w:eastAsia="ko-KR"/>
                </w:rPr>
                <w:t>,*</w:t>
              </w:r>
            </w:ins>
          </w:p>
        </w:tc>
      </w:tr>
      <w:tr w:rsidR="007F5E69" w14:paraId="3091896B" w14:textId="77777777" w:rsidTr="0061406B">
        <w:trPr>
          <w:trHeight w:val="465"/>
          <w:ins w:id="5849" w:author="USER" w:date="2024-04-08T14:32:00Z"/>
        </w:trPr>
        <w:tc>
          <w:tcPr>
            <w:tcW w:w="3356" w:type="dxa"/>
          </w:tcPr>
          <w:p w14:paraId="32527B59" w14:textId="3E893251" w:rsidR="007F5E69" w:rsidRDefault="007F5E69" w:rsidP="007F5E69">
            <w:pPr>
              <w:pStyle w:val="TableParagraph"/>
              <w:ind w:leftChars="189" w:left="416" w:rightChars="89" w:right="196"/>
              <w:rPr>
                <w:ins w:id="5850" w:author="USER" w:date="2024-04-08T14:32:00Z"/>
                <w:rFonts w:eastAsiaTheme="minorEastAsia"/>
                <w:sz w:val="18"/>
                <w:lang w:eastAsia="ko-KR"/>
              </w:rPr>
            </w:pPr>
            <w:ins w:id="5851" w:author="GREENBLUE" w:date="2024-08-08T09:35:00Z">
              <w:r w:rsidRPr="000225A9">
                <w:rPr>
                  <w:rFonts w:eastAsiaTheme="minorEastAsia"/>
                  <w:sz w:val="18"/>
                  <w:szCs w:val="18"/>
                </w:rPr>
                <w:t>Language</w:t>
              </w:r>
            </w:ins>
            <w:ins w:id="5852" w:author="USER" w:date="2024-04-08T14:32:00Z">
              <w:del w:id="5853" w:author="GREENBLUE" w:date="2024-08-08T09:35:00Z">
                <w:r w:rsidDel="00A74E0A">
                  <w:rPr>
                    <w:sz w:val="18"/>
                  </w:rPr>
                  <w:delText>Display Name</w:delText>
                </w:r>
              </w:del>
            </w:ins>
          </w:p>
        </w:tc>
        <w:tc>
          <w:tcPr>
            <w:tcW w:w="1677" w:type="dxa"/>
          </w:tcPr>
          <w:p w14:paraId="2152CEFD" w14:textId="77777777" w:rsidR="007F5E69" w:rsidRDefault="007F5E69" w:rsidP="007F5E69">
            <w:pPr>
              <w:pStyle w:val="TableParagraph"/>
              <w:spacing w:before="0"/>
              <w:ind w:left="196" w:right="196"/>
              <w:rPr>
                <w:ins w:id="5854" w:author="USER" w:date="2024-04-08T14:32:00Z"/>
                <w:rFonts w:ascii="Times New Roman"/>
                <w:sz w:val="18"/>
              </w:rPr>
            </w:pPr>
          </w:p>
        </w:tc>
        <w:tc>
          <w:tcPr>
            <w:tcW w:w="2515" w:type="dxa"/>
          </w:tcPr>
          <w:p w14:paraId="00DB8898" w14:textId="77777777" w:rsidR="007F5E69" w:rsidRPr="001C26A5" w:rsidRDefault="007F5E69" w:rsidP="007F5E69">
            <w:pPr>
              <w:pStyle w:val="TableParagraph"/>
              <w:ind w:left="196" w:right="196"/>
              <w:rPr>
                <w:ins w:id="5855" w:author="USER" w:date="2024-04-08T14:32:00Z"/>
                <w:sz w:val="18"/>
                <w:szCs w:val="18"/>
              </w:rPr>
            </w:pPr>
          </w:p>
        </w:tc>
        <w:tc>
          <w:tcPr>
            <w:tcW w:w="980" w:type="dxa"/>
          </w:tcPr>
          <w:p w14:paraId="0113EA0B" w14:textId="5755F02A" w:rsidR="007F5E69" w:rsidRDefault="007F5E69" w:rsidP="007F5E69">
            <w:pPr>
              <w:pStyle w:val="TableParagraph"/>
              <w:ind w:left="196" w:right="196"/>
              <w:rPr>
                <w:ins w:id="5856" w:author="USER" w:date="2024-04-08T14:32:00Z"/>
                <w:rFonts w:eastAsiaTheme="minorEastAsia"/>
                <w:sz w:val="18"/>
                <w:lang w:eastAsia="ko-KR"/>
              </w:rPr>
            </w:pPr>
            <w:ins w:id="5857" w:author="GREENBLUE" w:date="2024-08-08T09:35:00Z">
              <w:r w:rsidRPr="000225A9">
                <w:rPr>
                  <w:sz w:val="18"/>
                  <w:szCs w:val="18"/>
                </w:rPr>
                <w:t>(S) TE</w:t>
              </w:r>
            </w:ins>
            <w:ins w:id="5858" w:author="USER" w:date="2024-04-08T14:32:00Z">
              <w:del w:id="5859" w:author="GREENBLUE" w:date="2024-08-08T09:35:00Z">
                <w:r w:rsidDel="00A74E0A">
                  <w:rPr>
                    <w:sz w:val="18"/>
                  </w:rPr>
                  <w:delText>BO</w:delText>
                </w:r>
              </w:del>
            </w:ins>
          </w:p>
        </w:tc>
        <w:tc>
          <w:tcPr>
            <w:tcW w:w="1537" w:type="dxa"/>
          </w:tcPr>
          <w:p w14:paraId="74064BA9" w14:textId="5C82D962" w:rsidR="007F5E69" w:rsidRDefault="007F5E69" w:rsidP="007F5E69">
            <w:pPr>
              <w:pStyle w:val="TableParagraph"/>
              <w:ind w:left="196" w:right="196"/>
              <w:rPr>
                <w:ins w:id="5860" w:author="USER" w:date="2024-04-08T14:32:00Z"/>
                <w:sz w:val="18"/>
              </w:rPr>
            </w:pPr>
            <w:ins w:id="5861" w:author="GREENBLUE" w:date="2024-08-08T09:35:00Z">
              <w:r>
                <w:rPr>
                  <w:sz w:val="18"/>
                  <w:szCs w:val="18"/>
                </w:rPr>
                <w:t>1</w:t>
              </w:r>
              <w:r w:rsidRPr="000225A9">
                <w:rPr>
                  <w:sz w:val="18"/>
                  <w:szCs w:val="18"/>
                </w:rPr>
                <w:t>, 1</w:t>
              </w:r>
            </w:ins>
            <w:ins w:id="5862" w:author="USER" w:date="2024-04-08T14:32:00Z">
              <w:del w:id="5863" w:author="GREENBLUE" w:date="2024-08-08T09:35:00Z">
                <w:r w:rsidDel="00A74E0A">
                  <w:rPr>
                    <w:sz w:val="18"/>
                  </w:rPr>
                  <w:delText>0, 1</w:delText>
                </w:r>
              </w:del>
            </w:ins>
          </w:p>
        </w:tc>
      </w:tr>
      <w:tr w:rsidR="007F5E69" w14:paraId="32C69B85" w14:textId="77777777" w:rsidTr="0061406B">
        <w:trPr>
          <w:trHeight w:val="465"/>
          <w:ins w:id="5864" w:author="USER" w:date="2024-04-08T14:32:00Z"/>
        </w:trPr>
        <w:tc>
          <w:tcPr>
            <w:tcW w:w="3356" w:type="dxa"/>
          </w:tcPr>
          <w:p w14:paraId="5A519221" w14:textId="3045F120" w:rsidR="007F5E69" w:rsidRDefault="007F5E69" w:rsidP="007F5E69">
            <w:pPr>
              <w:pStyle w:val="TableParagraph"/>
              <w:ind w:leftChars="189" w:left="416" w:rightChars="89" w:right="196"/>
              <w:rPr>
                <w:ins w:id="5865" w:author="USER" w:date="2024-04-08T14:32:00Z"/>
                <w:rFonts w:eastAsiaTheme="minorEastAsia"/>
                <w:sz w:val="18"/>
                <w:lang w:eastAsia="ko-KR"/>
              </w:rPr>
            </w:pPr>
            <w:ins w:id="5866" w:author="GREENBLUE" w:date="2024-08-08T09:35:00Z">
              <w:r w:rsidRPr="000225A9">
                <w:rPr>
                  <w:rFonts w:eastAsiaTheme="minorEastAsia"/>
                  <w:sz w:val="18"/>
                  <w:szCs w:val="18"/>
                </w:rPr>
                <w:t>Name</w:t>
              </w:r>
            </w:ins>
            <w:ins w:id="5867" w:author="USER" w:date="2024-04-08T14:32:00Z">
              <w:del w:id="5868" w:author="GREENBLUE" w:date="2024-08-08T09:35:00Z">
                <w:r w:rsidDel="00A74E0A">
                  <w:rPr>
                    <w:sz w:val="18"/>
                  </w:rPr>
                  <w:delText>Language</w:delText>
                </w:r>
              </w:del>
            </w:ins>
          </w:p>
        </w:tc>
        <w:tc>
          <w:tcPr>
            <w:tcW w:w="1677" w:type="dxa"/>
          </w:tcPr>
          <w:p w14:paraId="065FE80A" w14:textId="77777777" w:rsidR="007F5E69" w:rsidRDefault="007F5E69" w:rsidP="007F5E69">
            <w:pPr>
              <w:pStyle w:val="TableParagraph"/>
              <w:spacing w:before="0"/>
              <w:ind w:left="196" w:right="196"/>
              <w:rPr>
                <w:ins w:id="5869" w:author="USER" w:date="2024-04-08T14:32:00Z"/>
                <w:rFonts w:ascii="Times New Roman"/>
                <w:sz w:val="18"/>
              </w:rPr>
            </w:pPr>
          </w:p>
        </w:tc>
        <w:tc>
          <w:tcPr>
            <w:tcW w:w="2515" w:type="dxa"/>
          </w:tcPr>
          <w:p w14:paraId="28557843" w14:textId="77777777" w:rsidR="007F5E69" w:rsidRPr="001C26A5" w:rsidRDefault="007F5E69" w:rsidP="007F5E69">
            <w:pPr>
              <w:pStyle w:val="TableParagraph"/>
              <w:ind w:left="196" w:right="196"/>
              <w:rPr>
                <w:ins w:id="5870" w:author="USER" w:date="2024-04-08T14:32:00Z"/>
                <w:sz w:val="18"/>
                <w:szCs w:val="18"/>
              </w:rPr>
            </w:pPr>
          </w:p>
        </w:tc>
        <w:tc>
          <w:tcPr>
            <w:tcW w:w="980" w:type="dxa"/>
          </w:tcPr>
          <w:p w14:paraId="71F377C1" w14:textId="6824ADAB" w:rsidR="007F5E69" w:rsidRDefault="007F5E69" w:rsidP="007F5E69">
            <w:pPr>
              <w:pStyle w:val="TableParagraph"/>
              <w:ind w:left="196" w:right="196"/>
              <w:rPr>
                <w:ins w:id="5871" w:author="USER" w:date="2024-04-08T14:32:00Z"/>
                <w:rFonts w:eastAsiaTheme="minorEastAsia"/>
                <w:sz w:val="18"/>
                <w:lang w:eastAsia="ko-KR"/>
              </w:rPr>
            </w:pPr>
            <w:ins w:id="5872" w:author="GREENBLUE" w:date="2024-08-08T09:35:00Z">
              <w:r w:rsidRPr="000225A9">
                <w:rPr>
                  <w:sz w:val="18"/>
                  <w:szCs w:val="18"/>
                </w:rPr>
                <w:t>(S) TE</w:t>
              </w:r>
            </w:ins>
            <w:ins w:id="5873" w:author="USER" w:date="2024-04-08T14:32:00Z">
              <w:del w:id="5874" w:author="GREENBLUE" w:date="2024-08-08T09:35:00Z">
                <w:r w:rsidDel="00A74E0A">
                  <w:rPr>
                    <w:sz w:val="18"/>
                  </w:rPr>
                  <w:delText>TE</w:delText>
                </w:r>
              </w:del>
            </w:ins>
          </w:p>
        </w:tc>
        <w:tc>
          <w:tcPr>
            <w:tcW w:w="1537" w:type="dxa"/>
          </w:tcPr>
          <w:p w14:paraId="24462A04" w14:textId="1B6404FF" w:rsidR="007F5E69" w:rsidRDefault="007F5E69" w:rsidP="007F5E69">
            <w:pPr>
              <w:pStyle w:val="TableParagraph"/>
              <w:ind w:left="196" w:right="196"/>
              <w:rPr>
                <w:ins w:id="5875" w:author="USER" w:date="2024-04-08T14:32:00Z"/>
                <w:sz w:val="18"/>
              </w:rPr>
            </w:pPr>
            <w:ins w:id="5876" w:author="GREENBLUE" w:date="2024-08-08T09:35:00Z">
              <w:r w:rsidRPr="000225A9">
                <w:rPr>
                  <w:sz w:val="18"/>
                  <w:szCs w:val="18"/>
                </w:rPr>
                <w:t>1, 1</w:t>
              </w:r>
            </w:ins>
            <w:ins w:id="5877" w:author="USER" w:date="2024-04-08T14:32:00Z">
              <w:del w:id="5878" w:author="GREENBLUE" w:date="2024-08-08T09:35:00Z">
                <w:r w:rsidDel="00A74E0A">
                  <w:rPr>
                    <w:sz w:val="18"/>
                  </w:rPr>
                  <w:delText>0, 1</w:delText>
                </w:r>
              </w:del>
            </w:ins>
          </w:p>
        </w:tc>
      </w:tr>
      <w:tr w:rsidR="007F5E69" w14:paraId="249C7797" w14:textId="77777777" w:rsidTr="0061406B">
        <w:trPr>
          <w:trHeight w:val="465"/>
          <w:ins w:id="5879" w:author="USER" w:date="2024-04-08T14:32:00Z"/>
        </w:trPr>
        <w:tc>
          <w:tcPr>
            <w:tcW w:w="3356" w:type="dxa"/>
          </w:tcPr>
          <w:p w14:paraId="0848FC69" w14:textId="61B899D5" w:rsidR="007F5E69" w:rsidRDefault="007F5E69" w:rsidP="007F5E69">
            <w:pPr>
              <w:pStyle w:val="TableParagraph"/>
              <w:ind w:leftChars="189" w:left="416" w:rightChars="89" w:right="196"/>
              <w:rPr>
                <w:ins w:id="5880" w:author="USER" w:date="2024-04-08T14:32:00Z"/>
                <w:rFonts w:eastAsiaTheme="minorEastAsia"/>
                <w:sz w:val="18"/>
                <w:lang w:eastAsia="ko-KR"/>
              </w:rPr>
            </w:pPr>
            <w:ins w:id="5881" w:author="GREENBLUE" w:date="2024-08-08T09:35:00Z">
              <w:r w:rsidRPr="000225A9">
                <w:rPr>
                  <w:rFonts w:eastAsiaTheme="minorEastAsia"/>
                  <w:sz w:val="18"/>
                  <w:szCs w:val="18"/>
                </w:rPr>
                <w:t>Name</w:t>
              </w:r>
              <w:r>
                <w:rPr>
                  <w:rFonts w:eastAsiaTheme="minorEastAsia"/>
                  <w:sz w:val="18"/>
                  <w:szCs w:val="18"/>
                </w:rPr>
                <w:t xml:space="preserve"> Usage</w:t>
              </w:r>
            </w:ins>
            <w:ins w:id="5882" w:author="USER" w:date="2024-04-08T14:32:00Z">
              <w:del w:id="5883" w:author="GREENBLUE" w:date="2024-08-08T09:35:00Z">
                <w:r w:rsidDel="00A74E0A">
                  <w:rPr>
                    <w:sz w:val="18"/>
                  </w:rPr>
                  <w:delText>Name</w:delText>
                </w:r>
              </w:del>
            </w:ins>
          </w:p>
        </w:tc>
        <w:tc>
          <w:tcPr>
            <w:tcW w:w="1677" w:type="dxa"/>
          </w:tcPr>
          <w:p w14:paraId="7307F95F" w14:textId="77777777" w:rsidR="007F5E69" w:rsidRDefault="007F5E69" w:rsidP="007F5E69">
            <w:pPr>
              <w:pStyle w:val="TableParagraph"/>
              <w:spacing w:before="0"/>
              <w:ind w:left="196" w:right="196"/>
              <w:rPr>
                <w:ins w:id="5884" w:author="USER" w:date="2024-04-08T14:32:00Z"/>
                <w:rFonts w:ascii="Times New Roman"/>
                <w:sz w:val="18"/>
              </w:rPr>
            </w:pPr>
          </w:p>
        </w:tc>
        <w:tc>
          <w:tcPr>
            <w:tcW w:w="2515" w:type="dxa"/>
          </w:tcPr>
          <w:p w14:paraId="01F269BB" w14:textId="77777777" w:rsidR="007F5E69" w:rsidRPr="00C46838" w:rsidRDefault="007F5E69" w:rsidP="007F5E69">
            <w:pPr>
              <w:pStyle w:val="TableParagraph"/>
              <w:spacing w:before="54"/>
              <w:ind w:left="97" w:right="239"/>
              <w:rPr>
                <w:ins w:id="5885" w:author="GREENBLUE" w:date="2024-08-08T09:35:00Z"/>
                <w:spacing w:val="-1"/>
                <w:sz w:val="18"/>
                <w:szCs w:val="18"/>
              </w:rPr>
            </w:pPr>
            <w:ins w:id="5886" w:author="GREENBLUE" w:date="2024-08-08T09:35:00Z">
              <w:r w:rsidRPr="00C46838">
                <w:rPr>
                  <w:rFonts w:eastAsiaTheme="minorEastAsia"/>
                  <w:spacing w:val="-1"/>
                  <w:sz w:val="18"/>
                  <w:szCs w:val="18"/>
                  <w:lang w:eastAsia="ko-KR"/>
                </w:rPr>
                <w:t>1 :</w:t>
              </w:r>
              <w:r w:rsidRPr="00C46838">
                <w:rPr>
                  <w:spacing w:val="-1"/>
                  <w:sz w:val="18"/>
                  <w:szCs w:val="18"/>
                </w:rPr>
                <w:t xml:space="preserve"> </w:t>
              </w:r>
              <w:r>
                <w:rPr>
                  <w:spacing w:val="-1"/>
                  <w:sz w:val="18"/>
                  <w:szCs w:val="18"/>
                </w:rPr>
                <w:t>default name display</w:t>
              </w:r>
            </w:ins>
          </w:p>
          <w:p w14:paraId="4BCEED3F" w14:textId="77777777" w:rsidR="007F5E69" w:rsidRPr="00C46838" w:rsidRDefault="007F5E69" w:rsidP="007F5E69">
            <w:pPr>
              <w:pStyle w:val="TableParagraph"/>
              <w:spacing w:before="54"/>
              <w:ind w:left="97" w:right="239"/>
              <w:rPr>
                <w:ins w:id="5887" w:author="GREENBLUE" w:date="2024-08-08T09:35:00Z"/>
                <w:spacing w:val="-1"/>
                <w:sz w:val="18"/>
                <w:szCs w:val="18"/>
              </w:rPr>
            </w:pPr>
            <w:ins w:id="5888" w:author="GREENBLUE" w:date="2024-08-08T09:35:00Z">
              <w:r w:rsidRPr="00C46838">
                <w:rPr>
                  <w:rFonts w:eastAsiaTheme="minorEastAsia"/>
                  <w:spacing w:val="-1"/>
                  <w:sz w:val="18"/>
                  <w:szCs w:val="18"/>
                  <w:lang w:eastAsia="ko-KR"/>
                </w:rPr>
                <w:t>2 :</w:t>
              </w:r>
              <w:r>
                <w:rPr>
                  <w:spacing w:val="-1"/>
                  <w:sz w:val="18"/>
                  <w:szCs w:val="18"/>
                </w:rPr>
                <w:t xml:space="preserve"> alternate name display</w:t>
              </w:r>
            </w:ins>
          </w:p>
          <w:p w14:paraId="13F69851" w14:textId="5C705A36" w:rsidR="007F5E69" w:rsidRPr="001C26A5" w:rsidRDefault="007F5E69" w:rsidP="007F5E69">
            <w:pPr>
              <w:pStyle w:val="TableParagraph"/>
              <w:ind w:left="196" w:right="196"/>
              <w:rPr>
                <w:ins w:id="5889" w:author="USER" w:date="2024-04-08T14:32:00Z"/>
                <w:sz w:val="18"/>
                <w:szCs w:val="18"/>
              </w:rPr>
            </w:pPr>
            <w:ins w:id="5890" w:author="GREENBLUE" w:date="2024-08-08T09:35:00Z">
              <w:r w:rsidRPr="00C46838">
                <w:rPr>
                  <w:rFonts w:eastAsiaTheme="minorEastAsia"/>
                  <w:spacing w:val="-1"/>
                  <w:sz w:val="18"/>
                  <w:szCs w:val="18"/>
                  <w:lang w:eastAsia="ko-KR"/>
                </w:rPr>
                <w:t>3</w:t>
              </w:r>
              <w:r w:rsidRPr="00C46838">
                <w:rPr>
                  <w:spacing w:val="-1"/>
                  <w:sz w:val="18"/>
                  <w:szCs w:val="18"/>
                </w:rPr>
                <w:t xml:space="preserve"> </w:t>
              </w:r>
              <w:r w:rsidRPr="00C46838">
                <w:rPr>
                  <w:rFonts w:eastAsiaTheme="minorEastAsia"/>
                  <w:spacing w:val="-1"/>
                  <w:sz w:val="18"/>
                  <w:szCs w:val="18"/>
                  <w:lang w:eastAsia="ko-KR"/>
                </w:rPr>
                <w:t>:</w:t>
              </w:r>
              <w:r w:rsidRPr="00C46838">
                <w:rPr>
                  <w:spacing w:val="-1"/>
                  <w:sz w:val="18"/>
                  <w:szCs w:val="18"/>
                </w:rPr>
                <w:t xml:space="preserve"> </w:t>
              </w:r>
              <w:r>
                <w:rPr>
                  <w:spacing w:val="-1"/>
                  <w:sz w:val="18"/>
                  <w:szCs w:val="18"/>
                </w:rPr>
                <w:t>no chart display</w:t>
              </w:r>
            </w:ins>
          </w:p>
        </w:tc>
        <w:tc>
          <w:tcPr>
            <w:tcW w:w="980" w:type="dxa"/>
          </w:tcPr>
          <w:p w14:paraId="763E16FE" w14:textId="3BFD1C19" w:rsidR="007F5E69" w:rsidRDefault="007F5E69" w:rsidP="007F5E69">
            <w:pPr>
              <w:pStyle w:val="TableParagraph"/>
              <w:ind w:left="196" w:right="196"/>
              <w:rPr>
                <w:ins w:id="5891" w:author="USER" w:date="2024-04-08T14:32:00Z"/>
                <w:rFonts w:eastAsiaTheme="minorEastAsia"/>
                <w:sz w:val="18"/>
                <w:lang w:eastAsia="ko-KR"/>
              </w:rPr>
            </w:pPr>
            <w:ins w:id="5892" w:author="GREENBLUE" w:date="2024-08-08T09:35:00Z">
              <w:r w:rsidRPr="000225A9">
                <w:rPr>
                  <w:sz w:val="18"/>
                  <w:szCs w:val="18"/>
                </w:rPr>
                <w:t>(S) E</w:t>
              </w:r>
              <w:r>
                <w:rPr>
                  <w:sz w:val="18"/>
                  <w:szCs w:val="18"/>
                </w:rPr>
                <w:t>N</w:t>
              </w:r>
            </w:ins>
            <w:ins w:id="5893" w:author="USER" w:date="2024-04-08T14:32:00Z">
              <w:del w:id="5894" w:author="GREENBLUE" w:date="2024-08-08T09:35:00Z">
                <w:r w:rsidDel="00A74E0A">
                  <w:rPr>
                    <w:sz w:val="18"/>
                  </w:rPr>
                  <w:delText>TE</w:delText>
                </w:r>
              </w:del>
            </w:ins>
          </w:p>
        </w:tc>
        <w:tc>
          <w:tcPr>
            <w:tcW w:w="1537" w:type="dxa"/>
          </w:tcPr>
          <w:p w14:paraId="4704F79F" w14:textId="3F2EE5F0" w:rsidR="007F5E69" w:rsidRDefault="007F5E69" w:rsidP="007F5E69">
            <w:pPr>
              <w:pStyle w:val="TableParagraph"/>
              <w:ind w:left="196" w:right="196"/>
              <w:rPr>
                <w:ins w:id="5895" w:author="USER" w:date="2024-04-08T14:32:00Z"/>
                <w:sz w:val="18"/>
              </w:rPr>
            </w:pPr>
            <w:ins w:id="5896" w:author="GREENBLUE" w:date="2024-08-08T09:35:00Z">
              <w:r>
                <w:rPr>
                  <w:sz w:val="18"/>
                  <w:szCs w:val="18"/>
                </w:rPr>
                <w:t>0</w:t>
              </w:r>
              <w:r w:rsidRPr="000225A9">
                <w:rPr>
                  <w:sz w:val="18"/>
                  <w:szCs w:val="18"/>
                </w:rPr>
                <w:t>, 1</w:t>
              </w:r>
            </w:ins>
            <w:ins w:id="5897" w:author="USER" w:date="2024-04-08T14:32:00Z">
              <w:del w:id="5898" w:author="GREENBLUE" w:date="2024-08-08T09:35:00Z">
                <w:r w:rsidDel="00A74E0A">
                  <w:rPr>
                    <w:sz w:val="18"/>
                  </w:rPr>
                  <w:delText>1, 1</w:delText>
                </w:r>
              </w:del>
            </w:ins>
          </w:p>
        </w:tc>
      </w:tr>
    </w:tbl>
    <w:p w14:paraId="21A493C1" w14:textId="77777777" w:rsidR="0088492D" w:rsidRDefault="0088492D" w:rsidP="0088492D">
      <w:pPr>
        <w:ind w:left="196" w:right="196"/>
        <w:rPr>
          <w:ins w:id="5899" w:author="USER" w:date="2024-04-08T14:32:00Z"/>
          <w:sz w:val="18"/>
        </w:rPr>
        <w:sectPr w:rsidR="0088492D" w:rsidSect="008A4F0C">
          <w:pgSz w:w="11910" w:h="16840"/>
          <w:pgMar w:top="998" w:right="697" w:bottom="940" w:left="799" w:header="580" w:footer="740" w:gutter="0"/>
          <w:cols w:space="720"/>
        </w:sectPr>
      </w:pPr>
    </w:p>
    <w:p w14:paraId="1C1EF561" w14:textId="0B2CF0C9" w:rsidR="00D20587" w:rsidDel="00240BDF" w:rsidRDefault="00D20587" w:rsidP="00263F8B">
      <w:pPr>
        <w:pStyle w:val="a3"/>
        <w:ind w:right="220"/>
        <w:rPr>
          <w:del w:id="5900" w:author="USER" w:date="2024-04-08T14:34:00Z"/>
        </w:rPr>
      </w:pPr>
    </w:p>
    <w:p w14:paraId="4B2B12BB" w14:textId="77777777" w:rsidR="0088492D" w:rsidRDefault="0088492D" w:rsidP="0088492D">
      <w:pPr>
        <w:pStyle w:val="a3"/>
        <w:spacing w:before="10"/>
        <w:ind w:leftChars="0" w:left="0" w:right="220"/>
        <w:rPr>
          <w:moveTo w:id="5901" w:author="USER" w:date="2024-04-08T14:32:00Z"/>
          <w:b w:val="0"/>
          <w:sz w:val="24"/>
        </w:rPr>
      </w:pPr>
      <w:moveToRangeStart w:id="5902" w:author="USER" w:date="2024-04-08T14:32:00Z" w:name="move163479193"/>
    </w:p>
    <w:p w14:paraId="4E7A7DC7" w14:textId="77777777" w:rsidR="0088492D" w:rsidRDefault="0088492D" w:rsidP="00240BDF">
      <w:pPr>
        <w:pStyle w:val="2"/>
        <w:numPr>
          <w:ilvl w:val="1"/>
          <w:numId w:val="16"/>
        </w:numPr>
        <w:rPr>
          <w:moveTo w:id="5903" w:author="USER" w:date="2024-04-08T14:32:00Z"/>
        </w:rPr>
      </w:pPr>
      <w:moveTo w:id="5904" w:author="USER" w:date="2024-04-08T14:32:00Z">
        <w:r>
          <w:t>Telecommunications</w:t>
        </w:r>
      </w:moveTo>
    </w:p>
    <w:p w14:paraId="4C382012" w14:textId="77777777" w:rsidR="0088492D" w:rsidRDefault="0088492D" w:rsidP="0088492D">
      <w:pPr>
        <w:pStyle w:val="a3"/>
        <w:spacing w:before="5"/>
        <w:ind w:right="220"/>
        <w:rPr>
          <w:moveTo w:id="5905" w:author="USER" w:date="2024-04-08T14:32:00Z"/>
          <w:b w:val="0"/>
          <w:sz w:val="22"/>
        </w:rPr>
      </w:pPr>
    </w:p>
    <w:p w14:paraId="20333825" w14:textId="77777777" w:rsidR="0088492D" w:rsidRDefault="0088492D" w:rsidP="0088492D">
      <w:pPr>
        <w:pStyle w:val="a3"/>
        <w:spacing w:line="264" w:lineRule="auto"/>
        <w:ind w:right="220"/>
        <w:rPr>
          <w:moveTo w:id="5906" w:author="USER" w:date="2024-04-08T14:32:00Z"/>
        </w:rPr>
      </w:pPr>
      <w:moveTo w:id="5907" w:author="USER" w:date="2024-04-08T14:32:00Z">
        <w:r>
          <w:t xml:space="preserve">Definition: </w:t>
        </w:r>
        <w:r w:rsidRPr="000F0C9A">
          <w:rPr>
            <w:b w:val="0"/>
            <w:bCs/>
          </w:rPr>
          <w:t>A means or channel of communicating at a distance by electrical or electromagnetic means such as telegraphy, telephony, or broadcasting.</w:t>
        </w:r>
      </w:moveTo>
    </w:p>
    <w:p w14:paraId="67FDA29B" w14:textId="77777777" w:rsidR="0088492D" w:rsidRDefault="0088492D" w:rsidP="0088492D">
      <w:pPr>
        <w:pStyle w:val="a3"/>
        <w:spacing w:before="1"/>
        <w:ind w:right="220"/>
        <w:rPr>
          <w:moveTo w:id="5908" w:author="USER" w:date="2024-04-08T14:32:00Z"/>
        </w:rPr>
      </w:pPr>
    </w:p>
    <w:p w14:paraId="0853F2DF" w14:textId="77777777" w:rsidR="0088492D" w:rsidRDefault="0088492D" w:rsidP="0088492D">
      <w:pPr>
        <w:ind w:left="196" w:right="196"/>
        <w:rPr>
          <w:moveTo w:id="5909" w:author="USER" w:date="2024-04-08T14:32:00Z"/>
          <w:sz w:val="20"/>
        </w:rPr>
      </w:pPr>
      <w:moveTo w:id="5910" w:author="USER" w:date="2024-04-08T14:32:00Z">
        <w:r>
          <w:rPr>
            <w:b/>
            <w:sz w:val="20"/>
          </w:rPr>
          <w:t xml:space="preserve">CamelCase: </w:t>
        </w:r>
        <w:r>
          <w:rPr>
            <w:sz w:val="20"/>
          </w:rPr>
          <w:t>telecommunications</w:t>
        </w:r>
      </w:moveTo>
    </w:p>
    <w:p w14:paraId="17991155" w14:textId="77777777" w:rsidR="0088492D" w:rsidRDefault="0088492D" w:rsidP="0088492D">
      <w:pPr>
        <w:pStyle w:val="a3"/>
        <w:spacing w:before="7"/>
        <w:ind w:right="220"/>
        <w:rPr>
          <w:moveTo w:id="5911" w:author="USER" w:date="2024-04-08T14:32:00Z"/>
          <w:sz w:val="22"/>
        </w:rPr>
      </w:pPr>
    </w:p>
    <w:p w14:paraId="663AA5D2" w14:textId="77777777" w:rsidR="0088492D" w:rsidRDefault="0088492D" w:rsidP="0088492D">
      <w:pPr>
        <w:pStyle w:val="a3"/>
        <w:ind w:right="220"/>
        <w:rPr>
          <w:moveTo w:id="5912" w:author="USER" w:date="2024-04-08T14:32:00Z"/>
        </w:rPr>
      </w:pPr>
      <w:moveTo w:id="5913" w:author="USER" w:date="2024-04-08T14:32:00Z">
        <w:r>
          <w:t>Alias:</w:t>
        </w:r>
      </w:moveTo>
    </w:p>
    <w:p w14:paraId="72F84F1D" w14:textId="77777777" w:rsidR="0088492D" w:rsidRDefault="0088492D" w:rsidP="0088492D">
      <w:pPr>
        <w:pStyle w:val="a3"/>
        <w:spacing w:before="4"/>
        <w:ind w:right="220"/>
        <w:rPr>
          <w:moveTo w:id="5914" w:author="USER" w:date="2024-04-08T14:32:00Z"/>
          <w:b w:val="0"/>
          <w:sz w:val="22"/>
        </w:rPr>
      </w:pPr>
    </w:p>
    <w:p w14:paraId="3B0005F8" w14:textId="77777777" w:rsidR="0088492D" w:rsidRDefault="0088492D" w:rsidP="0088492D">
      <w:pPr>
        <w:ind w:left="196" w:right="196"/>
        <w:rPr>
          <w:moveTo w:id="5915" w:author="USER" w:date="2024-04-08T14:32:00Z"/>
          <w:sz w:val="20"/>
        </w:rPr>
      </w:pPr>
      <w:moveTo w:id="5916" w:author="USER" w:date="2024-04-08T14:32:00Z">
        <w:r>
          <w:rPr>
            <w:b/>
            <w:sz w:val="20"/>
          </w:rPr>
          <w:t xml:space="preserve">Remarks: </w:t>
        </w:r>
        <w:r>
          <w:rPr>
            <w:sz w:val="20"/>
          </w:rPr>
          <w:t>No remarks.</w:t>
        </w:r>
      </w:moveTo>
    </w:p>
    <w:p w14:paraId="0AF1CD72" w14:textId="77777777" w:rsidR="0088492D" w:rsidRDefault="0088492D" w:rsidP="0088492D">
      <w:pPr>
        <w:pStyle w:val="a3"/>
        <w:ind w:right="220"/>
        <w:rPr>
          <w:moveTo w:id="5917" w:author="USER" w:date="2024-04-08T14:32:00Z"/>
          <w:sz w:val="22"/>
        </w:rPr>
      </w:pPr>
    </w:p>
    <w:p w14:paraId="7963336D" w14:textId="77777777" w:rsidR="0088492D" w:rsidRDefault="0088492D" w:rsidP="0088492D">
      <w:pPr>
        <w:pStyle w:val="a3"/>
        <w:ind w:right="220"/>
        <w:rPr>
          <w:moveTo w:id="5918" w:author="USER" w:date="2024-04-08T14:32:00Z"/>
          <w:sz w:val="22"/>
        </w:rPr>
      </w:pPr>
    </w:p>
    <w:p w14:paraId="6DB8D275" w14:textId="77777777" w:rsidR="0088492D" w:rsidRDefault="0088492D" w:rsidP="0088492D">
      <w:pPr>
        <w:pStyle w:val="a3"/>
        <w:spacing w:before="9"/>
        <w:ind w:right="220"/>
        <w:rPr>
          <w:moveTo w:id="5919" w:author="USER" w:date="2024-04-08T14:32:00Z"/>
          <w:sz w:val="31"/>
        </w:rPr>
      </w:pPr>
    </w:p>
    <w:p w14:paraId="666EC810" w14:textId="77777777" w:rsidR="0088492D" w:rsidRDefault="0088492D" w:rsidP="0088492D">
      <w:pPr>
        <w:pStyle w:val="a3"/>
        <w:ind w:right="220"/>
        <w:rPr>
          <w:moveTo w:id="5920" w:author="USER" w:date="2024-04-08T14:32:00Z"/>
        </w:rPr>
      </w:pPr>
      <w:moveTo w:id="5921" w:author="USER" w:date="2024-04-08T14:32:00Z">
        <w:r>
          <w:t>SubAttribute Bindings:</w:t>
        </w:r>
      </w:moveTo>
    </w:p>
    <w:p w14:paraId="42FE0DDD" w14:textId="77777777" w:rsidR="0088492D" w:rsidRDefault="0088492D" w:rsidP="0088492D">
      <w:pPr>
        <w:pStyle w:val="a3"/>
        <w:spacing w:before="10"/>
        <w:ind w:right="220"/>
        <w:rPr>
          <w:moveTo w:id="5922" w:author="USER" w:date="2024-04-08T14:32:00Z"/>
          <w:b w:val="0"/>
          <w:sz w:val="22"/>
        </w:rPr>
      </w:pP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88492D" w14:paraId="616A74AA" w14:textId="77777777" w:rsidTr="0061406B">
        <w:trPr>
          <w:trHeight w:val="736"/>
        </w:trPr>
        <w:tc>
          <w:tcPr>
            <w:tcW w:w="3356" w:type="dxa"/>
            <w:shd w:val="clear" w:color="auto" w:fill="FFF1CC"/>
          </w:tcPr>
          <w:p w14:paraId="2766C163" w14:textId="77777777" w:rsidR="0088492D" w:rsidRDefault="0088492D" w:rsidP="0061406B">
            <w:pPr>
              <w:pStyle w:val="TableParagraph"/>
              <w:spacing w:before="10"/>
              <w:ind w:left="196" w:right="196"/>
              <w:rPr>
                <w:moveTo w:id="5923" w:author="USER" w:date="2024-04-08T14:32:00Z"/>
                <w:b/>
                <w:sz w:val="20"/>
              </w:rPr>
            </w:pPr>
          </w:p>
          <w:p w14:paraId="2C15AE3C" w14:textId="77777777" w:rsidR="0088492D" w:rsidRDefault="0088492D" w:rsidP="0061406B">
            <w:pPr>
              <w:pStyle w:val="TableParagraph"/>
              <w:spacing w:before="0"/>
              <w:ind w:left="196" w:right="196"/>
              <w:rPr>
                <w:moveTo w:id="5924" w:author="USER" w:date="2024-04-08T14:32:00Z"/>
                <w:b/>
                <w:sz w:val="20"/>
              </w:rPr>
            </w:pPr>
            <w:moveTo w:id="5925" w:author="USER" w:date="2024-04-08T14:32:00Z">
              <w:r>
                <w:rPr>
                  <w:b/>
                  <w:sz w:val="20"/>
                </w:rPr>
                <w:t>S-10x Attribute</w:t>
              </w:r>
            </w:moveTo>
          </w:p>
        </w:tc>
        <w:tc>
          <w:tcPr>
            <w:tcW w:w="1677" w:type="dxa"/>
            <w:shd w:val="clear" w:color="auto" w:fill="FFF1CC"/>
          </w:tcPr>
          <w:p w14:paraId="56CA0146" w14:textId="77777777" w:rsidR="0088492D" w:rsidRDefault="0088492D" w:rsidP="0061406B">
            <w:pPr>
              <w:pStyle w:val="TableParagraph"/>
              <w:spacing w:before="117"/>
              <w:ind w:left="196" w:right="196"/>
              <w:rPr>
                <w:moveTo w:id="5926" w:author="USER" w:date="2024-04-08T14:32:00Z"/>
                <w:b/>
                <w:sz w:val="20"/>
              </w:rPr>
            </w:pPr>
            <w:moveTo w:id="5927" w:author="USER" w:date="2024-04-08T14:32:00Z">
              <w:r>
                <w:rPr>
                  <w:b/>
                  <w:sz w:val="20"/>
                </w:rPr>
                <w:t>S-57</w:t>
              </w:r>
            </w:moveTo>
          </w:p>
          <w:p w14:paraId="1E9FAD3A" w14:textId="77777777" w:rsidR="0088492D" w:rsidRDefault="0088492D" w:rsidP="0061406B">
            <w:pPr>
              <w:pStyle w:val="TableParagraph"/>
              <w:spacing w:before="18"/>
              <w:ind w:left="196" w:right="196"/>
              <w:rPr>
                <w:moveTo w:id="5928" w:author="USER" w:date="2024-04-08T14:32:00Z"/>
                <w:b/>
                <w:sz w:val="20"/>
              </w:rPr>
            </w:pPr>
            <w:moveTo w:id="5929" w:author="USER" w:date="2024-04-08T14:32:00Z">
              <w:r>
                <w:rPr>
                  <w:b/>
                  <w:sz w:val="20"/>
                </w:rPr>
                <w:t>Acronym</w:t>
              </w:r>
            </w:moveTo>
          </w:p>
        </w:tc>
        <w:tc>
          <w:tcPr>
            <w:tcW w:w="2515" w:type="dxa"/>
            <w:shd w:val="clear" w:color="auto" w:fill="FFF1CC"/>
          </w:tcPr>
          <w:p w14:paraId="6EC558E4" w14:textId="77777777" w:rsidR="0088492D" w:rsidRDefault="0088492D" w:rsidP="0061406B">
            <w:pPr>
              <w:pStyle w:val="TableParagraph"/>
              <w:spacing w:before="117" w:line="259" w:lineRule="auto"/>
              <w:ind w:left="196" w:right="196"/>
              <w:rPr>
                <w:moveTo w:id="5930" w:author="USER" w:date="2024-04-08T14:32:00Z"/>
                <w:b/>
                <w:sz w:val="20"/>
              </w:rPr>
            </w:pPr>
            <w:moveTo w:id="5931" w:author="USER" w:date="2024-04-08T14:32:00Z">
              <w:r>
                <w:rPr>
                  <w:b/>
                  <w:sz w:val="20"/>
                </w:rPr>
                <w:t>Allowable Encoding Value</w:t>
              </w:r>
            </w:moveTo>
          </w:p>
        </w:tc>
        <w:tc>
          <w:tcPr>
            <w:tcW w:w="962" w:type="dxa"/>
            <w:shd w:val="clear" w:color="auto" w:fill="FFF1CC"/>
          </w:tcPr>
          <w:p w14:paraId="23F02654" w14:textId="77777777" w:rsidR="0088492D" w:rsidRDefault="0088492D" w:rsidP="0061406B">
            <w:pPr>
              <w:pStyle w:val="TableParagraph"/>
              <w:spacing w:before="10"/>
              <w:ind w:left="196" w:right="196"/>
              <w:rPr>
                <w:moveTo w:id="5932" w:author="USER" w:date="2024-04-08T14:32:00Z"/>
                <w:b/>
                <w:sz w:val="20"/>
              </w:rPr>
            </w:pPr>
          </w:p>
          <w:p w14:paraId="4EFB35F6" w14:textId="77777777" w:rsidR="0088492D" w:rsidRDefault="0088492D" w:rsidP="0061406B">
            <w:pPr>
              <w:pStyle w:val="TableParagraph"/>
              <w:spacing w:before="0"/>
              <w:ind w:left="196" w:right="196"/>
              <w:rPr>
                <w:moveTo w:id="5933" w:author="USER" w:date="2024-04-08T14:32:00Z"/>
                <w:b/>
                <w:sz w:val="20"/>
              </w:rPr>
            </w:pPr>
            <w:moveTo w:id="5934" w:author="USER" w:date="2024-04-08T14:32:00Z">
              <w:r>
                <w:rPr>
                  <w:b/>
                  <w:sz w:val="20"/>
                </w:rPr>
                <w:t>Type</w:t>
              </w:r>
            </w:moveTo>
          </w:p>
        </w:tc>
        <w:tc>
          <w:tcPr>
            <w:tcW w:w="1555" w:type="dxa"/>
            <w:shd w:val="clear" w:color="auto" w:fill="FFF1CC"/>
          </w:tcPr>
          <w:p w14:paraId="16520938" w14:textId="77777777" w:rsidR="0088492D" w:rsidRDefault="0088492D" w:rsidP="0061406B">
            <w:pPr>
              <w:pStyle w:val="TableParagraph"/>
              <w:spacing w:before="10"/>
              <w:ind w:left="196" w:right="196"/>
              <w:rPr>
                <w:moveTo w:id="5935" w:author="USER" w:date="2024-04-08T14:32:00Z"/>
                <w:b/>
                <w:sz w:val="20"/>
              </w:rPr>
            </w:pPr>
          </w:p>
          <w:p w14:paraId="64385D91" w14:textId="77777777" w:rsidR="0088492D" w:rsidRDefault="0088492D" w:rsidP="0061406B">
            <w:pPr>
              <w:pStyle w:val="TableParagraph"/>
              <w:spacing w:before="0"/>
              <w:ind w:left="196" w:right="196"/>
              <w:rPr>
                <w:moveTo w:id="5936" w:author="USER" w:date="2024-04-08T14:32:00Z"/>
                <w:b/>
                <w:sz w:val="20"/>
              </w:rPr>
            </w:pPr>
            <w:moveTo w:id="5937" w:author="USER" w:date="2024-04-08T14:32:00Z">
              <w:r>
                <w:rPr>
                  <w:b/>
                  <w:sz w:val="20"/>
                </w:rPr>
                <w:t>Multiplicity</w:t>
              </w:r>
            </w:moveTo>
          </w:p>
        </w:tc>
      </w:tr>
      <w:tr w:rsidR="0088492D" w14:paraId="70D159DC" w14:textId="77777777" w:rsidTr="0061406B">
        <w:trPr>
          <w:trHeight w:val="462"/>
        </w:trPr>
        <w:tc>
          <w:tcPr>
            <w:tcW w:w="3356" w:type="dxa"/>
          </w:tcPr>
          <w:p w14:paraId="4C0A9AAA" w14:textId="77777777" w:rsidR="0088492D" w:rsidRDefault="0088492D" w:rsidP="0061406B">
            <w:pPr>
              <w:pStyle w:val="TableParagraph"/>
              <w:ind w:left="196" w:right="196"/>
              <w:rPr>
                <w:moveTo w:id="5938" w:author="USER" w:date="2024-04-08T14:32:00Z"/>
                <w:sz w:val="18"/>
              </w:rPr>
            </w:pPr>
            <w:moveTo w:id="5939" w:author="USER" w:date="2024-04-08T14:32:00Z">
              <w:r>
                <w:rPr>
                  <w:sz w:val="18"/>
                </w:rPr>
                <w:t>Contact Instructions</w:t>
              </w:r>
            </w:moveTo>
          </w:p>
        </w:tc>
        <w:tc>
          <w:tcPr>
            <w:tcW w:w="1677" w:type="dxa"/>
          </w:tcPr>
          <w:p w14:paraId="4DDC3DBB" w14:textId="77777777" w:rsidR="0088492D" w:rsidRDefault="0088492D" w:rsidP="0061406B">
            <w:pPr>
              <w:pStyle w:val="TableParagraph"/>
              <w:spacing w:before="0"/>
              <w:ind w:left="196" w:right="196"/>
              <w:rPr>
                <w:moveTo w:id="5940" w:author="USER" w:date="2024-04-08T14:32:00Z"/>
                <w:rFonts w:ascii="Times New Roman"/>
                <w:sz w:val="18"/>
              </w:rPr>
            </w:pPr>
          </w:p>
        </w:tc>
        <w:tc>
          <w:tcPr>
            <w:tcW w:w="2515" w:type="dxa"/>
          </w:tcPr>
          <w:p w14:paraId="1538FDD6" w14:textId="77777777" w:rsidR="0088492D" w:rsidRDefault="0088492D" w:rsidP="0061406B">
            <w:pPr>
              <w:pStyle w:val="TableParagraph"/>
              <w:spacing w:before="0"/>
              <w:ind w:left="196" w:right="196"/>
              <w:rPr>
                <w:moveTo w:id="5941" w:author="USER" w:date="2024-04-08T14:32:00Z"/>
                <w:rFonts w:ascii="Times New Roman"/>
                <w:sz w:val="18"/>
              </w:rPr>
            </w:pPr>
          </w:p>
        </w:tc>
        <w:tc>
          <w:tcPr>
            <w:tcW w:w="962" w:type="dxa"/>
          </w:tcPr>
          <w:p w14:paraId="466EB87C" w14:textId="77777777" w:rsidR="0088492D" w:rsidRDefault="0088492D" w:rsidP="0061406B">
            <w:pPr>
              <w:pStyle w:val="TableParagraph"/>
              <w:ind w:left="196" w:right="196"/>
              <w:rPr>
                <w:moveTo w:id="5942" w:author="USER" w:date="2024-04-08T14:32:00Z"/>
                <w:sz w:val="18"/>
              </w:rPr>
            </w:pPr>
            <w:moveTo w:id="5943" w:author="USER" w:date="2024-04-08T14:32:00Z">
              <w:r>
                <w:rPr>
                  <w:sz w:val="18"/>
                </w:rPr>
                <w:t>TE</w:t>
              </w:r>
            </w:moveTo>
          </w:p>
        </w:tc>
        <w:tc>
          <w:tcPr>
            <w:tcW w:w="1555" w:type="dxa"/>
          </w:tcPr>
          <w:p w14:paraId="20A83A4D" w14:textId="77777777" w:rsidR="0088492D" w:rsidRDefault="0088492D" w:rsidP="0061406B">
            <w:pPr>
              <w:pStyle w:val="TableParagraph"/>
              <w:ind w:left="196" w:right="196"/>
              <w:rPr>
                <w:moveTo w:id="5944" w:author="USER" w:date="2024-04-08T14:32:00Z"/>
                <w:sz w:val="18"/>
              </w:rPr>
            </w:pPr>
            <w:moveTo w:id="5945" w:author="USER" w:date="2024-04-08T14:32:00Z">
              <w:r>
                <w:rPr>
                  <w:sz w:val="18"/>
                </w:rPr>
                <w:t>0, *</w:t>
              </w:r>
            </w:moveTo>
          </w:p>
        </w:tc>
      </w:tr>
      <w:tr w:rsidR="0088492D" w14:paraId="06756752" w14:textId="77777777" w:rsidTr="0061406B">
        <w:trPr>
          <w:trHeight w:val="465"/>
        </w:trPr>
        <w:tc>
          <w:tcPr>
            <w:tcW w:w="3356" w:type="dxa"/>
          </w:tcPr>
          <w:p w14:paraId="2A714E79" w14:textId="77777777" w:rsidR="0088492D" w:rsidRDefault="0088492D" w:rsidP="0061406B">
            <w:pPr>
              <w:pStyle w:val="TableParagraph"/>
              <w:spacing w:before="121"/>
              <w:ind w:left="196" w:right="196"/>
              <w:rPr>
                <w:moveTo w:id="5946" w:author="USER" w:date="2024-04-08T14:32:00Z"/>
                <w:sz w:val="18"/>
              </w:rPr>
            </w:pPr>
            <w:moveTo w:id="5947" w:author="USER" w:date="2024-04-08T14:32:00Z">
              <w:r>
                <w:rPr>
                  <w:sz w:val="18"/>
                </w:rPr>
                <w:t>Telecommunication Identifier</w:t>
              </w:r>
            </w:moveTo>
          </w:p>
        </w:tc>
        <w:tc>
          <w:tcPr>
            <w:tcW w:w="1677" w:type="dxa"/>
          </w:tcPr>
          <w:p w14:paraId="57DC540B" w14:textId="77777777" w:rsidR="0088492D" w:rsidRDefault="0088492D" w:rsidP="0061406B">
            <w:pPr>
              <w:pStyle w:val="TableParagraph"/>
              <w:spacing w:before="0"/>
              <w:ind w:left="196" w:right="196"/>
              <w:rPr>
                <w:moveTo w:id="5948" w:author="USER" w:date="2024-04-08T14:32:00Z"/>
                <w:rFonts w:ascii="Times New Roman"/>
                <w:sz w:val="18"/>
              </w:rPr>
            </w:pPr>
          </w:p>
        </w:tc>
        <w:tc>
          <w:tcPr>
            <w:tcW w:w="2515" w:type="dxa"/>
          </w:tcPr>
          <w:p w14:paraId="3A910CE7" w14:textId="77777777" w:rsidR="0088492D" w:rsidRDefault="0088492D" w:rsidP="0061406B">
            <w:pPr>
              <w:pStyle w:val="TableParagraph"/>
              <w:spacing w:before="0"/>
              <w:ind w:left="196" w:right="196"/>
              <w:rPr>
                <w:moveTo w:id="5949" w:author="USER" w:date="2024-04-08T14:32:00Z"/>
                <w:rFonts w:ascii="Times New Roman"/>
                <w:sz w:val="18"/>
              </w:rPr>
            </w:pPr>
          </w:p>
        </w:tc>
        <w:tc>
          <w:tcPr>
            <w:tcW w:w="962" w:type="dxa"/>
          </w:tcPr>
          <w:p w14:paraId="69A8CAC3" w14:textId="77777777" w:rsidR="0088492D" w:rsidRDefault="0088492D" w:rsidP="0061406B">
            <w:pPr>
              <w:pStyle w:val="TableParagraph"/>
              <w:spacing w:before="121"/>
              <w:ind w:left="196" w:right="196"/>
              <w:rPr>
                <w:moveTo w:id="5950" w:author="USER" w:date="2024-04-08T14:32:00Z"/>
                <w:sz w:val="18"/>
              </w:rPr>
            </w:pPr>
            <w:moveTo w:id="5951" w:author="USER" w:date="2024-04-08T14:32:00Z">
              <w:r>
                <w:rPr>
                  <w:sz w:val="18"/>
                </w:rPr>
                <w:t>TE</w:t>
              </w:r>
            </w:moveTo>
          </w:p>
        </w:tc>
        <w:tc>
          <w:tcPr>
            <w:tcW w:w="1555" w:type="dxa"/>
          </w:tcPr>
          <w:p w14:paraId="0B779AAC" w14:textId="77777777" w:rsidR="0088492D" w:rsidRDefault="0088492D" w:rsidP="0061406B">
            <w:pPr>
              <w:pStyle w:val="TableParagraph"/>
              <w:spacing w:before="121"/>
              <w:ind w:left="196" w:right="196"/>
              <w:rPr>
                <w:moveTo w:id="5952" w:author="USER" w:date="2024-04-08T14:32:00Z"/>
                <w:sz w:val="18"/>
              </w:rPr>
            </w:pPr>
            <w:moveTo w:id="5953" w:author="USER" w:date="2024-04-08T14:32:00Z">
              <w:r>
                <w:rPr>
                  <w:sz w:val="18"/>
                </w:rPr>
                <w:t>0, *</w:t>
              </w:r>
            </w:moveTo>
          </w:p>
        </w:tc>
      </w:tr>
      <w:tr w:rsidR="0088492D" w14:paraId="052FE1AF" w14:textId="77777777" w:rsidTr="0061406B">
        <w:trPr>
          <w:trHeight w:val="2865"/>
        </w:trPr>
        <w:tc>
          <w:tcPr>
            <w:tcW w:w="3356" w:type="dxa"/>
          </w:tcPr>
          <w:p w14:paraId="6109560E" w14:textId="77777777" w:rsidR="0088492D" w:rsidRDefault="0088492D" w:rsidP="0061406B">
            <w:pPr>
              <w:pStyle w:val="TableParagraph"/>
              <w:ind w:left="196" w:right="196"/>
              <w:rPr>
                <w:moveTo w:id="5954" w:author="USER" w:date="2024-04-08T14:32:00Z"/>
                <w:sz w:val="18"/>
              </w:rPr>
            </w:pPr>
            <w:moveTo w:id="5955" w:author="USER" w:date="2024-04-08T14:32:00Z">
              <w:r>
                <w:rPr>
                  <w:sz w:val="18"/>
                </w:rPr>
                <w:t>Telecommunication Service</w:t>
              </w:r>
            </w:moveTo>
          </w:p>
        </w:tc>
        <w:tc>
          <w:tcPr>
            <w:tcW w:w="1677" w:type="dxa"/>
          </w:tcPr>
          <w:p w14:paraId="3E3749CD" w14:textId="77777777" w:rsidR="0088492D" w:rsidRDefault="0088492D" w:rsidP="0061406B">
            <w:pPr>
              <w:pStyle w:val="TableParagraph"/>
              <w:spacing w:before="0"/>
              <w:ind w:left="196" w:right="196"/>
              <w:rPr>
                <w:moveTo w:id="5956" w:author="USER" w:date="2024-04-08T14:32:00Z"/>
                <w:rFonts w:ascii="Times New Roman"/>
                <w:sz w:val="18"/>
              </w:rPr>
            </w:pPr>
          </w:p>
        </w:tc>
        <w:tc>
          <w:tcPr>
            <w:tcW w:w="2515" w:type="dxa"/>
          </w:tcPr>
          <w:p w14:paraId="6A171AD5" w14:textId="77777777" w:rsidR="0088492D" w:rsidRDefault="0088492D" w:rsidP="0061406B">
            <w:pPr>
              <w:pStyle w:val="TableParagraph"/>
              <w:ind w:left="196" w:right="196"/>
              <w:rPr>
                <w:moveTo w:id="5957" w:author="USER" w:date="2024-04-08T14:32:00Z"/>
                <w:rFonts w:eastAsiaTheme="minorEastAsia"/>
                <w:sz w:val="18"/>
                <w:szCs w:val="18"/>
                <w:lang w:eastAsia="ko-KR"/>
              </w:rPr>
            </w:pPr>
            <w:moveTo w:id="5958" w:author="USER" w:date="2024-04-08T14:32:00Z">
              <w:r>
                <w:rPr>
                  <w:rFonts w:eastAsiaTheme="minorEastAsia" w:hint="eastAsia"/>
                  <w:sz w:val="18"/>
                  <w:szCs w:val="18"/>
                  <w:lang w:eastAsia="ko-KR"/>
                </w:rPr>
                <w:t>1</w:t>
              </w:r>
              <w:r>
                <w:rPr>
                  <w:rFonts w:eastAsiaTheme="minorEastAsia"/>
                  <w:sz w:val="18"/>
                  <w:szCs w:val="18"/>
                  <w:lang w:eastAsia="ko-KR"/>
                </w:rPr>
                <w:t xml:space="preserve"> : voice</w:t>
              </w:r>
            </w:moveTo>
          </w:p>
          <w:p w14:paraId="136D43A9" w14:textId="77777777" w:rsidR="0088492D" w:rsidRDefault="0088492D" w:rsidP="0061406B">
            <w:pPr>
              <w:pStyle w:val="TableParagraph"/>
              <w:ind w:left="196" w:right="196"/>
              <w:rPr>
                <w:moveTo w:id="5959" w:author="USER" w:date="2024-04-08T14:32:00Z"/>
                <w:rFonts w:eastAsiaTheme="minorEastAsia"/>
                <w:sz w:val="18"/>
                <w:szCs w:val="18"/>
                <w:lang w:eastAsia="ko-KR"/>
              </w:rPr>
            </w:pPr>
            <w:moveTo w:id="5960" w:author="USER" w:date="2024-04-08T14:32:00Z">
              <w:r w:rsidRPr="006F0A94">
                <w:rPr>
                  <w:rFonts w:eastAsiaTheme="minorEastAsia" w:hint="eastAsia"/>
                  <w:sz w:val="18"/>
                  <w:szCs w:val="18"/>
                  <w:lang w:eastAsia="ko-KR"/>
                </w:rPr>
                <w:t>2</w:t>
              </w:r>
              <w:r>
                <w:rPr>
                  <w:rFonts w:eastAsiaTheme="minorEastAsia"/>
                  <w:sz w:val="18"/>
                  <w:szCs w:val="18"/>
                  <w:lang w:eastAsia="ko-KR"/>
                </w:rPr>
                <w:t xml:space="preserve"> : facsimile</w:t>
              </w:r>
            </w:moveTo>
          </w:p>
          <w:p w14:paraId="61C95B8C" w14:textId="77777777" w:rsidR="0088492D" w:rsidRDefault="0088492D" w:rsidP="0061406B">
            <w:pPr>
              <w:pStyle w:val="TableParagraph"/>
              <w:ind w:left="196" w:right="196"/>
              <w:rPr>
                <w:moveTo w:id="5961" w:author="USER" w:date="2024-04-08T14:32:00Z"/>
                <w:rFonts w:eastAsiaTheme="minorEastAsia"/>
                <w:sz w:val="18"/>
                <w:szCs w:val="18"/>
                <w:lang w:eastAsia="ko-KR"/>
              </w:rPr>
            </w:pPr>
            <w:moveTo w:id="5962" w:author="USER" w:date="2024-04-08T14:32:00Z">
              <w:r>
                <w:rPr>
                  <w:rFonts w:eastAsiaTheme="minorEastAsia" w:hint="eastAsia"/>
                  <w:sz w:val="18"/>
                  <w:szCs w:val="18"/>
                  <w:lang w:eastAsia="ko-KR"/>
                </w:rPr>
                <w:t>3</w:t>
              </w:r>
              <w:r>
                <w:rPr>
                  <w:rFonts w:eastAsiaTheme="minorEastAsia"/>
                  <w:sz w:val="18"/>
                  <w:szCs w:val="18"/>
                  <w:lang w:eastAsia="ko-KR"/>
                </w:rPr>
                <w:t xml:space="preserve"> : </w:t>
              </w:r>
              <w:r>
                <w:rPr>
                  <w:rFonts w:eastAsiaTheme="minorEastAsia" w:hint="eastAsia"/>
                  <w:sz w:val="18"/>
                  <w:szCs w:val="18"/>
                  <w:lang w:eastAsia="ko-KR"/>
                </w:rPr>
                <w:t>s</w:t>
              </w:r>
              <w:r>
                <w:rPr>
                  <w:rFonts w:eastAsiaTheme="minorEastAsia"/>
                  <w:sz w:val="18"/>
                  <w:szCs w:val="18"/>
                  <w:lang w:eastAsia="ko-KR"/>
                </w:rPr>
                <w:t>ms</w:t>
              </w:r>
            </w:moveTo>
          </w:p>
          <w:p w14:paraId="04C9E9B2" w14:textId="77777777" w:rsidR="0088492D" w:rsidRDefault="0088492D" w:rsidP="0061406B">
            <w:pPr>
              <w:pStyle w:val="TableParagraph"/>
              <w:ind w:left="196" w:right="196"/>
              <w:rPr>
                <w:moveTo w:id="5963" w:author="USER" w:date="2024-04-08T14:32:00Z"/>
                <w:rFonts w:eastAsiaTheme="minorEastAsia"/>
                <w:sz w:val="18"/>
                <w:szCs w:val="18"/>
                <w:lang w:eastAsia="ko-KR"/>
              </w:rPr>
            </w:pPr>
            <w:moveTo w:id="5964" w:author="USER" w:date="2024-04-08T14:32:00Z">
              <w:r>
                <w:rPr>
                  <w:rFonts w:eastAsiaTheme="minorEastAsia" w:hint="eastAsia"/>
                  <w:sz w:val="18"/>
                  <w:szCs w:val="18"/>
                  <w:lang w:eastAsia="ko-KR"/>
                </w:rPr>
                <w:t>4</w:t>
              </w:r>
              <w:r>
                <w:rPr>
                  <w:rFonts w:eastAsiaTheme="minorEastAsia"/>
                  <w:sz w:val="18"/>
                  <w:szCs w:val="18"/>
                  <w:lang w:eastAsia="ko-KR"/>
                </w:rPr>
                <w:t xml:space="preserve"> : </w:t>
              </w:r>
              <w:r>
                <w:rPr>
                  <w:rFonts w:eastAsiaTheme="minorEastAsia" w:hint="eastAsia"/>
                  <w:sz w:val="18"/>
                  <w:szCs w:val="18"/>
                  <w:lang w:eastAsia="ko-KR"/>
                </w:rPr>
                <w:t>data</w:t>
              </w:r>
            </w:moveTo>
          </w:p>
          <w:p w14:paraId="5117115A" w14:textId="77777777" w:rsidR="0088492D" w:rsidRDefault="0088492D" w:rsidP="0061406B">
            <w:pPr>
              <w:pStyle w:val="TableParagraph"/>
              <w:ind w:left="196" w:right="196"/>
              <w:rPr>
                <w:moveTo w:id="5965" w:author="USER" w:date="2024-04-08T14:32:00Z"/>
                <w:rFonts w:eastAsiaTheme="minorEastAsia"/>
                <w:sz w:val="18"/>
                <w:szCs w:val="18"/>
                <w:lang w:eastAsia="ko-KR"/>
              </w:rPr>
            </w:pPr>
            <w:moveTo w:id="5966" w:author="USER" w:date="2024-04-08T14:32:00Z">
              <w:r>
                <w:rPr>
                  <w:rFonts w:eastAsiaTheme="minorEastAsia" w:hint="eastAsia"/>
                  <w:sz w:val="18"/>
                  <w:szCs w:val="18"/>
                  <w:lang w:eastAsia="ko-KR"/>
                </w:rPr>
                <w:t>5</w:t>
              </w:r>
              <w:r>
                <w:rPr>
                  <w:rFonts w:eastAsiaTheme="minorEastAsia"/>
                  <w:sz w:val="18"/>
                  <w:szCs w:val="18"/>
                  <w:lang w:eastAsia="ko-KR"/>
                </w:rPr>
                <w:t xml:space="preserve"> : streamedData</w:t>
              </w:r>
            </w:moveTo>
          </w:p>
          <w:p w14:paraId="7D0192AB" w14:textId="77777777" w:rsidR="0088492D" w:rsidRDefault="0088492D" w:rsidP="0061406B">
            <w:pPr>
              <w:pStyle w:val="TableParagraph"/>
              <w:ind w:left="196" w:right="196"/>
              <w:rPr>
                <w:moveTo w:id="5967" w:author="USER" w:date="2024-04-08T14:32:00Z"/>
                <w:rFonts w:eastAsiaTheme="minorEastAsia"/>
                <w:sz w:val="18"/>
                <w:szCs w:val="18"/>
                <w:lang w:eastAsia="ko-KR"/>
              </w:rPr>
            </w:pPr>
            <w:moveTo w:id="5968" w:author="USER" w:date="2024-04-08T14:32:00Z">
              <w:r>
                <w:rPr>
                  <w:rFonts w:eastAsiaTheme="minorEastAsia" w:hint="eastAsia"/>
                  <w:sz w:val="18"/>
                  <w:szCs w:val="18"/>
                  <w:lang w:eastAsia="ko-KR"/>
                </w:rPr>
                <w:t>6</w:t>
              </w:r>
              <w:r>
                <w:rPr>
                  <w:rFonts w:eastAsiaTheme="minorEastAsia"/>
                  <w:sz w:val="18"/>
                  <w:szCs w:val="18"/>
                  <w:lang w:eastAsia="ko-KR"/>
                </w:rPr>
                <w:t xml:space="preserve"> : telex</w:t>
              </w:r>
            </w:moveTo>
          </w:p>
          <w:p w14:paraId="40649651" w14:textId="77777777" w:rsidR="0088492D" w:rsidRDefault="0088492D" w:rsidP="0061406B">
            <w:pPr>
              <w:pStyle w:val="TableParagraph"/>
              <w:ind w:left="196" w:right="196"/>
              <w:rPr>
                <w:moveTo w:id="5969" w:author="USER" w:date="2024-04-08T14:32:00Z"/>
                <w:rFonts w:eastAsiaTheme="minorEastAsia"/>
                <w:sz w:val="18"/>
                <w:szCs w:val="18"/>
                <w:lang w:eastAsia="ko-KR"/>
              </w:rPr>
            </w:pPr>
            <w:moveTo w:id="5970" w:author="USER" w:date="2024-04-08T14:32:00Z">
              <w:r>
                <w:rPr>
                  <w:rFonts w:eastAsiaTheme="minorEastAsia" w:hint="eastAsia"/>
                  <w:sz w:val="18"/>
                  <w:szCs w:val="18"/>
                  <w:lang w:eastAsia="ko-KR"/>
                </w:rPr>
                <w:t>7</w:t>
              </w:r>
              <w:r>
                <w:rPr>
                  <w:rFonts w:eastAsiaTheme="minorEastAsia"/>
                  <w:sz w:val="18"/>
                  <w:szCs w:val="18"/>
                  <w:lang w:eastAsia="ko-KR"/>
                </w:rPr>
                <w:t xml:space="preserve"> : telegraph</w:t>
              </w:r>
            </w:moveTo>
          </w:p>
          <w:p w14:paraId="6DE7865A" w14:textId="77777777" w:rsidR="0088492D" w:rsidRDefault="0088492D" w:rsidP="0061406B">
            <w:pPr>
              <w:pStyle w:val="TableParagraph"/>
              <w:numPr>
                <w:ilvl w:val="0"/>
                <w:numId w:val="1"/>
              </w:numPr>
              <w:tabs>
                <w:tab w:val="left" w:pos="250"/>
              </w:tabs>
              <w:spacing w:before="136"/>
              <w:ind w:left="348" w:right="196" w:hanging="152"/>
              <w:rPr>
                <w:moveTo w:id="5971" w:author="USER" w:date="2024-04-08T14:32:00Z"/>
                <w:sz w:val="18"/>
              </w:rPr>
            </w:pPr>
            <w:moveTo w:id="5972" w:author="USER" w:date="2024-04-08T14:32:00Z">
              <w:r>
                <w:rPr>
                  <w:rFonts w:eastAsiaTheme="minorEastAsia" w:hint="eastAsia"/>
                  <w:sz w:val="18"/>
                  <w:szCs w:val="18"/>
                  <w:lang w:eastAsia="ko-KR"/>
                </w:rPr>
                <w:t>8</w:t>
              </w:r>
              <w:r>
                <w:rPr>
                  <w:rFonts w:eastAsiaTheme="minorEastAsia"/>
                  <w:sz w:val="18"/>
                  <w:szCs w:val="18"/>
                  <w:lang w:eastAsia="ko-KR"/>
                </w:rPr>
                <w:t xml:space="preserve"> : email</w:t>
              </w:r>
            </w:moveTo>
          </w:p>
        </w:tc>
        <w:tc>
          <w:tcPr>
            <w:tcW w:w="962" w:type="dxa"/>
          </w:tcPr>
          <w:p w14:paraId="661A1E3C" w14:textId="77777777" w:rsidR="0088492D" w:rsidRDefault="0088492D" w:rsidP="0061406B">
            <w:pPr>
              <w:pStyle w:val="TableParagraph"/>
              <w:ind w:left="196" w:right="196"/>
              <w:rPr>
                <w:moveTo w:id="5973" w:author="USER" w:date="2024-04-08T14:32:00Z"/>
                <w:sz w:val="18"/>
              </w:rPr>
            </w:pPr>
            <w:moveTo w:id="5974" w:author="USER" w:date="2024-04-08T14:32:00Z">
              <w:r>
                <w:rPr>
                  <w:sz w:val="18"/>
                </w:rPr>
                <w:t>EN</w:t>
              </w:r>
            </w:moveTo>
          </w:p>
        </w:tc>
        <w:tc>
          <w:tcPr>
            <w:tcW w:w="1555" w:type="dxa"/>
          </w:tcPr>
          <w:p w14:paraId="1306C13C" w14:textId="77777777" w:rsidR="0088492D" w:rsidRDefault="0088492D" w:rsidP="0061406B">
            <w:pPr>
              <w:pStyle w:val="TableParagraph"/>
              <w:ind w:left="196" w:right="196"/>
              <w:rPr>
                <w:moveTo w:id="5975" w:author="USER" w:date="2024-04-08T14:32:00Z"/>
                <w:sz w:val="18"/>
              </w:rPr>
            </w:pPr>
            <w:moveTo w:id="5976" w:author="USER" w:date="2024-04-08T14:32:00Z">
              <w:r>
                <w:rPr>
                  <w:sz w:val="18"/>
                </w:rPr>
                <w:t>0, *</w:t>
              </w:r>
            </w:moveTo>
          </w:p>
        </w:tc>
      </w:tr>
    </w:tbl>
    <w:p w14:paraId="18F1A39C" w14:textId="77777777" w:rsidR="0088492D" w:rsidRDefault="0088492D" w:rsidP="0088492D">
      <w:pPr>
        <w:ind w:right="196"/>
        <w:rPr>
          <w:moveTo w:id="5977" w:author="USER" w:date="2024-04-08T14:32:00Z"/>
          <w:sz w:val="18"/>
        </w:rPr>
        <w:sectPr w:rsidR="0088492D" w:rsidSect="008A4F0C">
          <w:pgSz w:w="11910" w:h="16840"/>
          <w:pgMar w:top="998" w:right="697" w:bottom="940" w:left="799" w:header="580" w:footer="740" w:gutter="0"/>
          <w:cols w:space="720"/>
        </w:sectPr>
      </w:pPr>
    </w:p>
    <w:moveToRangeEnd w:id="5902"/>
    <w:p w14:paraId="460B3EDB" w14:textId="3C588479" w:rsidR="00D20587" w:rsidDel="00240BDF" w:rsidRDefault="00D20587">
      <w:pPr>
        <w:rPr>
          <w:del w:id="5978" w:author="USER" w:date="2024-04-08T14:34:00Z"/>
        </w:rPr>
      </w:pPr>
      <w:del w:id="5979" w:author="USER" w:date="2024-04-08T14:34:00Z">
        <w:r w:rsidDel="00240BDF">
          <w:lastRenderedPageBreak/>
          <w:br w:type="page"/>
        </w:r>
      </w:del>
    </w:p>
    <w:p w14:paraId="732AB7E5" w14:textId="77777777" w:rsidR="00D20587" w:rsidRDefault="00D20587">
      <w:pPr>
        <w:rPr>
          <w:b/>
          <w:sz w:val="20"/>
          <w:szCs w:val="20"/>
        </w:rPr>
      </w:pPr>
    </w:p>
    <w:p w14:paraId="4F05C404" w14:textId="77777777" w:rsidR="00D20587" w:rsidRDefault="00D20587" w:rsidP="00240BDF">
      <w:pPr>
        <w:pStyle w:val="2"/>
        <w:numPr>
          <w:ilvl w:val="1"/>
          <w:numId w:val="16"/>
        </w:numPr>
      </w:pPr>
      <w:r>
        <w:t>Time Interval of</w:t>
      </w:r>
      <w:r>
        <w:rPr>
          <w:spacing w:val="-2"/>
        </w:rPr>
        <w:t xml:space="preserve"> </w:t>
      </w:r>
      <w:r>
        <w:t>Product</w:t>
      </w:r>
    </w:p>
    <w:p w14:paraId="2B3DB90D" w14:textId="77777777" w:rsidR="00D20587" w:rsidRDefault="00D20587" w:rsidP="00D20587">
      <w:pPr>
        <w:pStyle w:val="a3"/>
        <w:spacing w:before="5"/>
        <w:ind w:right="220"/>
        <w:rPr>
          <w:b w:val="0"/>
          <w:sz w:val="22"/>
        </w:rPr>
      </w:pPr>
    </w:p>
    <w:p w14:paraId="79F0FB44" w14:textId="77777777" w:rsidR="00D20587" w:rsidRDefault="00D20587" w:rsidP="00D20587">
      <w:pPr>
        <w:ind w:left="196" w:right="196"/>
        <w:rPr>
          <w:b/>
          <w:sz w:val="20"/>
        </w:rPr>
      </w:pPr>
      <w:r>
        <w:rPr>
          <w:b/>
          <w:sz w:val="20"/>
        </w:rPr>
        <w:t xml:space="preserve">Definition: </w:t>
      </w:r>
      <w:r w:rsidRPr="00357C67">
        <w:rPr>
          <w:sz w:val="20"/>
          <w:szCs w:val="20"/>
        </w:rPr>
        <w:t>The temporal interval over which the product is issued</w:t>
      </w:r>
    </w:p>
    <w:p w14:paraId="2CE44DD9" w14:textId="77777777" w:rsidR="00D20587" w:rsidRDefault="00D20587" w:rsidP="00D20587">
      <w:pPr>
        <w:pStyle w:val="a3"/>
        <w:spacing w:before="7"/>
        <w:ind w:right="220"/>
        <w:rPr>
          <w:b w:val="0"/>
          <w:sz w:val="22"/>
        </w:rPr>
      </w:pPr>
    </w:p>
    <w:p w14:paraId="4D8B5845" w14:textId="77777777" w:rsidR="00D20587" w:rsidRDefault="00D20587" w:rsidP="00D20587">
      <w:pPr>
        <w:ind w:left="196" w:right="196"/>
        <w:rPr>
          <w:sz w:val="20"/>
        </w:rPr>
      </w:pPr>
      <w:r>
        <w:rPr>
          <w:b/>
          <w:sz w:val="20"/>
        </w:rPr>
        <w:t xml:space="preserve">CamelCase: </w:t>
      </w:r>
      <w:r>
        <w:rPr>
          <w:sz w:val="20"/>
        </w:rPr>
        <w:t>timeIntervalOfProduct</w:t>
      </w:r>
    </w:p>
    <w:p w14:paraId="75C6321E" w14:textId="77777777" w:rsidR="00D20587" w:rsidRDefault="00D20587" w:rsidP="00D20587">
      <w:pPr>
        <w:pStyle w:val="a3"/>
        <w:spacing w:before="4"/>
        <w:ind w:right="220"/>
        <w:rPr>
          <w:sz w:val="22"/>
        </w:rPr>
      </w:pPr>
    </w:p>
    <w:p w14:paraId="4F7DAE0C" w14:textId="77777777" w:rsidR="00D20587" w:rsidRDefault="00D20587" w:rsidP="00CB3E11">
      <w:pPr>
        <w:pStyle w:val="a3"/>
        <w:ind w:right="220"/>
      </w:pPr>
      <w:r>
        <w:t>Alias:</w:t>
      </w:r>
    </w:p>
    <w:p w14:paraId="238AD3A9" w14:textId="77777777" w:rsidR="00D20587" w:rsidRDefault="00D20587" w:rsidP="00D20587">
      <w:pPr>
        <w:pStyle w:val="a3"/>
        <w:spacing w:before="7"/>
        <w:ind w:right="220"/>
        <w:rPr>
          <w:b w:val="0"/>
          <w:sz w:val="22"/>
        </w:rPr>
      </w:pPr>
    </w:p>
    <w:p w14:paraId="1FE6B0F2" w14:textId="77777777" w:rsidR="00D20587" w:rsidRDefault="00D20587" w:rsidP="00D20587">
      <w:pPr>
        <w:ind w:left="196" w:right="196"/>
        <w:rPr>
          <w:sz w:val="20"/>
        </w:rPr>
      </w:pPr>
      <w:r>
        <w:rPr>
          <w:b/>
          <w:sz w:val="20"/>
        </w:rPr>
        <w:t xml:space="preserve">Remarks: </w:t>
      </w:r>
      <w:r>
        <w:rPr>
          <w:sz w:val="20"/>
        </w:rPr>
        <w:t>No remarks.</w:t>
      </w:r>
    </w:p>
    <w:p w14:paraId="701EF061" w14:textId="77777777" w:rsidR="00D20587" w:rsidRDefault="00D20587" w:rsidP="00D20587">
      <w:pPr>
        <w:pStyle w:val="a3"/>
        <w:ind w:right="220"/>
        <w:rPr>
          <w:sz w:val="22"/>
        </w:rPr>
      </w:pPr>
    </w:p>
    <w:p w14:paraId="6DF8A97A" w14:textId="77777777" w:rsidR="00D20587" w:rsidRDefault="00D20587" w:rsidP="00D20587">
      <w:pPr>
        <w:pStyle w:val="a3"/>
        <w:ind w:right="220"/>
        <w:rPr>
          <w:sz w:val="22"/>
        </w:rPr>
      </w:pPr>
    </w:p>
    <w:p w14:paraId="778AB16A" w14:textId="77777777" w:rsidR="00D20587" w:rsidRDefault="00D20587" w:rsidP="00D20587">
      <w:pPr>
        <w:pStyle w:val="a3"/>
        <w:spacing w:before="9"/>
        <w:ind w:right="220"/>
        <w:rPr>
          <w:sz w:val="31"/>
        </w:rPr>
      </w:pPr>
    </w:p>
    <w:p w14:paraId="1EC538B4" w14:textId="77777777" w:rsidR="00D20587" w:rsidRDefault="00D20587" w:rsidP="00CB3E11">
      <w:pPr>
        <w:pStyle w:val="a3"/>
        <w:ind w:right="220"/>
      </w:pPr>
      <w:r>
        <w:t>SubAttribute Bindings:</w:t>
      </w:r>
    </w:p>
    <w:p w14:paraId="0F1D1B59" w14:textId="77777777" w:rsidR="00D20587" w:rsidRDefault="00D20587" w:rsidP="00D20587">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D20587" w14:paraId="2128319B" w14:textId="77777777" w:rsidTr="00B45D27">
        <w:trPr>
          <w:trHeight w:val="737"/>
        </w:trPr>
        <w:tc>
          <w:tcPr>
            <w:tcW w:w="3356" w:type="dxa"/>
            <w:shd w:val="clear" w:color="auto" w:fill="FFF1CC"/>
          </w:tcPr>
          <w:p w14:paraId="6AAEE385" w14:textId="77777777" w:rsidR="00D20587" w:rsidRDefault="00D20587" w:rsidP="00B467B9">
            <w:pPr>
              <w:pStyle w:val="TableParagraph"/>
              <w:spacing w:before="9"/>
              <w:ind w:left="196" w:right="196"/>
              <w:rPr>
                <w:b/>
                <w:sz w:val="20"/>
              </w:rPr>
            </w:pPr>
          </w:p>
          <w:p w14:paraId="525B5C60" w14:textId="77777777" w:rsidR="00D20587" w:rsidRDefault="00D20587" w:rsidP="00B467B9">
            <w:pPr>
              <w:pStyle w:val="TableParagraph"/>
              <w:spacing w:before="0"/>
              <w:ind w:left="196" w:right="196"/>
              <w:rPr>
                <w:b/>
                <w:sz w:val="20"/>
              </w:rPr>
            </w:pPr>
            <w:r>
              <w:rPr>
                <w:b/>
                <w:sz w:val="20"/>
              </w:rPr>
              <w:t>S-10x Attribute</w:t>
            </w:r>
          </w:p>
        </w:tc>
        <w:tc>
          <w:tcPr>
            <w:tcW w:w="1677" w:type="dxa"/>
            <w:shd w:val="clear" w:color="auto" w:fill="FFF1CC"/>
          </w:tcPr>
          <w:p w14:paraId="15F3C0C5" w14:textId="77777777" w:rsidR="00D20587" w:rsidRDefault="00D20587" w:rsidP="00B467B9">
            <w:pPr>
              <w:pStyle w:val="TableParagraph"/>
              <w:spacing w:before="114"/>
              <w:ind w:left="196" w:right="196"/>
              <w:rPr>
                <w:b/>
                <w:sz w:val="20"/>
              </w:rPr>
            </w:pPr>
            <w:r>
              <w:rPr>
                <w:b/>
                <w:sz w:val="20"/>
              </w:rPr>
              <w:t>S-57</w:t>
            </w:r>
          </w:p>
          <w:p w14:paraId="4336FCA4" w14:textId="77777777" w:rsidR="00D20587" w:rsidRDefault="00D20587" w:rsidP="00B467B9">
            <w:pPr>
              <w:pStyle w:val="TableParagraph"/>
              <w:spacing w:before="20"/>
              <w:ind w:left="196" w:right="196"/>
              <w:rPr>
                <w:b/>
                <w:sz w:val="20"/>
              </w:rPr>
            </w:pPr>
            <w:r>
              <w:rPr>
                <w:b/>
                <w:sz w:val="20"/>
              </w:rPr>
              <w:t>Acronym</w:t>
            </w:r>
          </w:p>
        </w:tc>
        <w:tc>
          <w:tcPr>
            <w:tcW w:w="2515" w:type="dxa"/>
            <w:shd w:val="clear" w:color="auto" w:fill="FFF1CC"/>
          </w:tcPr>
          <w:p w14:paraId="2F86E676" w14:textId="77777777" w:rsidR="00D20587" w:rsidRDefault="00D20587"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65441043" w14:textId="77777777" w:rsidR="00D20587" w:rsidRDefault="00D20587" w:rsidP="00B467B9">
            <w:pPr>
              <w:pStyle w:val="TableParagraph"/>
              <w:spacing w:before="9"/>
              <w:ind w:left="196" w:right="196"/>
              <w:rPr>
                <w:b/>
                <w:sz w:val="20"/>
              </w:rPr>
            </w:pPr>
          </w:p>
          <w:p w14:paraId="7F30BA8B" w14:textId="77777777" w:rsidR="00D20587" w:rsidRDefault="00D20587" w:rsidP="00B467B9">
            <w:pPr>
              <w:pStyle w:val="TableParagraph"/>
              <w:spacing w:before="0"/>
              <w:ind w:left="196" w:right="196"/>
              <w:rPr>
                <w:b/>
                <w:sz w:val="20"/>
              </w:rPr>
            </w:pPr>
            <w:r>
              <w:rPr>
                <w:b/>
                <w:sz w:val="20"/>
              </w:rPr>
              <w:t>Type</w:t>
            </w:r>
          </w:p>
        </w:tc>
        <w:tc>
          <w:tcPr>
            <w:tcW w:w="1537" w:type="dxa"/>
            <w:shd w:val="clear" w:color="auto" w:fill="FFF1CC"/>
          </w:tcPr>
          <w:p w14:paraId="0B716F65" w14:textId="77777777" w:rsidR="00D20587" w:rsidRDefault="00D20587" w:rsidP="00B467B9">
            <w:pPr>
              <w:pStyle w:val="TableParagraph"/>
              <w:spacing w:before="9"/>
              <w:ind w:left="196" w:right="196"/>
              <w:rPr>
                <w:b/>
                <w:sz w:val="20"/>
              </w:rPr>
            </w:pPr>
          </w:p>
          <w:p w14:paraId="19CB23C6" w14:textId="77777777" w:rsidR="00D20587" w:rsidRDefault="00D20587" w:rsidP="00B467B9">
            <w:pPr>
              <w:pStyle w:val="TableParagraph"/>
              <w:spacing w:before="0"/>
              <w:ind w:left="196" w:right="196"/>
              <w:rPr>
                <w:b/>
                <w:sz w:val="20"/>
              </w:rPr>
            </w:pPr>
            <w:r>
              <w:rPr>
                <w:b/>
                <w:sz w:val="20"/>
              </w:rPr>
              <w:t>Multiplicity</w:t>
            </w:r>
          </w:p>
        </w:tc>
      </w:tr>
      <w:tr w:rsidR="00D20587" w14:paraId="0566308C" w14:textId="77777777" w:rsidTr="00B45D27">
        <w:trPr>
          <w:trHeight w:val="462"/>
        </w:trPr>
        <w:tc>
          <w:tcPr>
            <w:tcW w:w="3356" w:type="dxa"/>
          </w:tcPr>
          <w:p w14:paraId="1E03D683" w14:textId="77777777" w:rsidR="00D20587" w:rsidRDefault="00D20587" w:rsidP="00B467B9">
            <w:pPr>
              <w:pStyle w:val="TableParagraph"/>
              <w:ind w:left="196" w:right="196"/>
              <w:rPr>
                <w:sz w:val="18"/>
              </w:rPr>
            </w:pPr>
            <w:r>
              <w:rPr>
                <w:sz w:val="18"/>
              </w:rPr>
              <w:t>Issue Date</w:t>
            </w:r>
          </w:p>
        </w:tc>
        <w:tc>
          <w:tcPr>
            <w:tcW w:w="1677" w:type="dxa"/>
          </w:tcPr>
          <w:p w14:paraId="144912D8" w14:textId="77777777" w:rsidR="00D20587" w:rsidRDefault="00D20587" w:rsidP="00B467B9">
            <w:pPr>
              <w:pStyle w:val="TableParagraph"/>
              <w:spacing w:before="0"/>
              <w:ind w:left="196" w:right="196"/>
              <w:rPr>
                <w:rFonts w:ascii="Times New Roman"/>
                <w:sz w:val="18"/>
              </w:rPr>
            </w:pPr>
          </w:p>
        </w:tc>
        <w:tc>
          <w:tcPr>
            <w:tcW w:w="2515" w:type="dxa"/>
          </w:tcPr>
          <w:p w14:paraId="5264A53C" w14:textId="77777777" w:rsidR="00D20587" w:rsidRDefault="00D20587" w:rsidP="00B467B9">
            <w:pPr>
              <w:pStyle w:val="TableParagraph"/>
              <w:spacing w:before="0"/>
              <w:ind w:left="196" w:right="196"/>
              <w:rPr>
                <w:rFonts w:ascii="Times New Roman"/>
                <w:sz w:val="18"/>
              </w:rPr>
            </w:pPr>
          </w:p>
        </w:tc>
        <w:tc>
          <w:tcPr>
            <w:tcW w:w="980" w:type="dxa"/>
          </w:tcPr>
          <w:p w14:paraId="7A23D48C" w14:textId="77777777" w:rsidR="00D20587" w:rsidRDefault="00D20587" w:rsidP="00B467B9">
            <w:pPr>
              <w:pStyle w:val="TableParagraph"/>
              <w:ind w:left="196" w:right="196"/>
              <w:rPr>
                <w:sz w:val="18"/>
              </w:rPr>
            </w:pPr>
            <w:r>
              <w:rPr>
                <w:sz w:val="18"/>
              </w:rPr>
              <w:t>DA</w:t>
            </w:r>
          </w:p>
        </w:tc>
        <w:tc>
          <w:tcPr>
            <w:tcW w:w="1537" w:type="dxa"/>
          </w:tcPr>
          <w:p w14:paraId="4B9DF253" w14:textId="77777777" w:rsidR="00D20587" w:rsidRDefault="00D20587" w:rsidP="00B467B9">
            <w:pPr>
              <w:pStyle w:val="TableParagraph"/>
              <w:ind w:left="196" w:right="196"/>
              <w:rPr>
                <w:sz w:val="18"/>
              </w:rPr>
            </w:pPr>
            <w:r>
              <w:rPr>
                <w:sz w:val="18"/>
              </w:rPr>
              <w:t>1, 1</w:t>
            </w:r>
          </w:p>
        </w:tc>
      </w:tr>
      <w:tr w:rsidR="00D20587" w14:paraId="66D7A898" w14:textId="77777777" w:rsidTr="00B45D27">
        <w:trPr>
          <w:trHeight w:val="462"/>
        </w:trPr>
        <w:tc>
          <w:tcPr>
            <w:tcW w:w="3356" w:type="dxa"/>
          </w:tcPr>
          <w:p w14:paraId="3C612EE5" w14:textId="77777777" w:rsidR="00D20587" w:rsidRDefault="00D20587" w:rsidP="00B467B9">
            <w:pPr>
              <w:pStyle w:val="TableParagraph"/>
              <w:ind w:left="196" w:right="196"/>
              <w:rPr>
                <w:sz w:val="18"/>
              </w:rPr>
            </w:pPr>
            <w:r>
              <w:rPr>
                <w:sz w:val="18"/>
              </w:rPr>
              <w:t>Expiration Date</w:t>
            </w:r>
          </w:p>
        </w:tc>
        <w:tc>
          <w:tcPr>
            <w:tcW w:w="1677" w:type="dxa"/>
          </w:tcPr>
          <w:p w14:paraId="7750DE54" w14:textId="77777777" w:rsidR="00D20587" w:rsidRDefault="00D20587" w:rsidP="00B467B9">
            <w:pPr>
              <w:pStyle w:val="TableParagraph"/>
              <w:spacing w:before="0"/>
              <w:ind w:left="196" w:right="196"/>
              <w:rPr>
                <w:rFonts w:ascii="Times New Roman"/>
                <w:sz w:val="18"/>
              </w:rPr>
            </w:pPr>
          </w:p>
        </w:tc>
        <w:tc>
          <w:tcPr>
            <w:tcW w:w="2515" w:type="dxa"/>
          </w:tcPr>
          <w:p w14:paraId="746E463B" w14:textId="77777777" w:rsidR="00D20587" w:rsidRDefault="00D20587" w:rsidP="00B467B9">
            <w:pPr>
              <w:pStyle w:val="TableParagraph"/>
              <w:spacing w:before="0"/>
              <w:ind w:left="196" w:right="196"/>
              <w:rPr>
                <w:rFonts w:ascii="Times New Roman"/>
                <w:sz w:val="18"/>
              </w:rPr>
            </w:pPr>
          </w:p>
        </w:tc>
        <w:tc>
          <w:tcPr>
            <w:tcW w:w="980" w:type="dxa"/>
          </w:tcPr>
          <w:p w14:paraId="4589403E" w14:textId="77777777" w:rsidR="00D20587" w:rsidRDefault="00D20587" w:rsidP="00B467B9">
            <w:pPr>
              <w:pStyle w:val="TableParagraph"/>
              <w:ind w:left="196" w:right="196"/>
              <w:rPr>
                <w:sz w:val="18"/>
              </w:rPr>
            </w:pPr>
            <w:r>
              <w:rPr>
                <w:sz w:val="18"/>
              </w:rPr>
              <w:t>DA</w:t>
            </w:r>
          </w:p>
        </w:tc>
        <w:tc>
          <w:tcPr>
            <w:tcW w:w="1537" w:type="dxa"/>
          </w:tcPr>
          <w:p w14:paraId="3D725946" w14:textId="77777777" w:rsidR="00D20587" w:rsidRDefault="00D20587" w:rsidP="00B467B9">
            <w:pPr>
              <w:pStyle w:val="TableParagraph"/>
              <w:ind w:left="196" w:right="196"/>
              <w:rPr>
                <w:sz w:val="18"/>
              </w:rPr>
            </w:pPr>
            <w:r>
              <w:rPr>
                <w:sz w:val="18"/>
              </w:rPr>
              <w:t>0, 1</w:t>
            </w:r>
          </w:p>
        </w:tc>
      </w:tr>
      <w:tr w:rsidR="00D20587" w:rsidDel="000B2343" w14:paraId="05D7549E" w14:textId="255DE0F7" w:rsidTr="00B45D27">
        <w:trPr>
          <w:trHeight w:val="808"/>
          <w:del w:id="5980" w:author="USER" w:date="2024-03-27T22:38:00Z"/>
        </w:trPr>
        <w:tc>
          <w:tcPr>
            <w:tcW w:w="3356" w:type="dxa"/>
          </w:tcPr>
          <w:p w14:paraId="7A6BCB12" w14:textId="79329CBE" w:rsidR="00D20587" w:rsidDel="000B2343" w:rsidRDefault="00D20587" w:rsidP="00B467B9">
            <w:pPr>
              <w:pStyle w:val="TableParagraph"/>
              <w:spacing w:before="121"/>
              <w:ind w:left="196" w:right="196"/>
              <w:rPr>
                <w:del w:id="5981" w:author="USER" w:date="2024-03-27T22:38:00Z"/>
                <w:sz w:val="18"/>
              </w:rPr>
            </w:pPr>
            <w:del w:id="5982" w:author="USER" w:date="2024-03-27T22:38:00Z">
              <w:r w:rsidDel="000B2343">
                <w:rPr>
                  <w:sz w:val="18"/>
                </w:rPr>
                <w:delText>Time Reference</w:delText>
              </w:r>
            </w:del>
          </w:p>
        </w:tc>
        <w:tc>
          <w:tcPr>
            <w:tcW w:w="1677" w:type="dxa"/>
          </w:tcPr>
          <w:p w14:paraId="145A7B69" w14:textId="25B41186" w:rsidR="00D20587" w:rsidDel="000B2343" w:rsidRDefault="00D20587" w:rsidP="00B467B9">
            <w:pPr>
              <w:pStyle w:val="TableParagraph"/>
              <w:spacing w:before="0"/>
              <w:ind w:left="196" w:right="196"/>
              <w:rPr>
                <w:del w:id="5983" w:author="USER" w:date="2024-03-27T22:38:00Z"/>
                <w:rFonts w:ascii="Times New Roman"/>
                <w:sz w:val="18"/>
              </w:rPr>
            </w:pPr>
          </w:p>
        </w:tc>
        <w:tc>
          <w:tcPr>
            <w:tcW w:w="2515" w:type="dxa"/>
          </w:tcPr>
          <w:p w14:paraId="6E3D2702" w14:textId="532EE068" w:rsidR="00D20587" w:rsidDel="000B2343" w:rsidRDefault="00D20587">
            <w:pPr>
              <w:pStyle w:val="TableParagraph"/>
              <w:numPr>
                <w:ilvl w:val="0"/>
                <w:numId w:val="2"/>
              </w:numPr>
              <w:tabs>
                <w:tab w:val="left" w:pos="250"/>
              </w:tabs>
              <w:spacing w:before="121"/>
              <w:ind w:left="348" w:right="196" w:hanging="152"/>
              <w:rPr>
                <w:del w:id="5984" w:author="USER" w:date="2024-03-27T22:38:00Z"/>
                <w:sz w:val="18"/>
              </w:rPr>
            </w:pPr>
            <w:del w:id="5985" w:author="USER" w:date="2024-03-27T22:38:00Z">
              <w:r w:rsidDel="000B2343">
                <w:rPr>
                  <w:sz w:val="18"/>
                </w:rPr>
                <w:delText>:</w:delText>
              </w:r>
              <w:r w:rsidDel="000B2343">
                <w:rPr>
                  <w:spacing w:val="-1"/>
                  <w:sz w:val="18"/>
                </w:rPr>
                <w:delText xml:space="preserve"> </w:delText>
              </w:r>
              <w:r w:rsidDel="000B2343">
                <w:rPr>
                  <w:sz w:val="18"/>
                </w:rPr>
                <w:delText>localTime</w:delText>
              </w:r>
            </w:del>
          </w:p>
          <w:p w14:paraId="3B0E7CF3" w14:textId="557A6249" w:rsidR="00D20587" w:rsidDel="000B2343" w:rsidRDefault="00D20587">
            <w:pPr>
              <w:pStyle w:val="TableParagraph"/>
              <w:numPr>
                <w:ilvl w:val="0"/>
                <w:numId w:val="2"/>
              </w:numPr>
              <w:tabs>
                <w:tab w:val="left" w:pos="250"/>
              </w:tabs>
              <w:spacing w:before="136"/>
              <w:ind w:left="348" w:right="196" w:hanging="152"/>
              <w:rPr>
                <w:del w:id="5986" w:author="USER" w:date="2024-03-27T22:38:00Z"/>
                <w:sz w:val="18"/>
              </w:rPr>
            </w:pPr>
            <w:del w:id="5987" w:author="USER" w:date="2024-03-27T22:38:00Z">
              <w:r w:rsidDel="000B2343">
                <w:rPr>
                  <w:sz w:val="18"/>
                </w:rPr>
                <w:delText>:</w:delText>
              </w:r>
              <w:r w:rsidDel="000B2343">
                <w:rPr>
                  <w:spacing w:val="-1"/>
                  <w:sz w:val="18"/>
                </w:rPr>
                <w:delText xml:space="preserve"> </w:delText>
              </w:r>
              <w:r w:rsidDel="000B2343">
                <w:rPr>
                  <w:sz w:val="18"/>
                </w:rPr>
                <w:delText>UTC</w:delText>
              </w:r>
            </w:del>
          </w:p>
        </w:tc>
        <w:tc>
          <w:tcPr>
            <w:tcW w:w="980" w:type="dxa"/>
          </w:tcPr>
          <w:p w14:paraId="35DC4E9E" w14:textId="53197A63" w:rsidR="00D20587" w:rsidDel="000B2343" w:rsidRDefault="00D20587" w:rsidP="00B467B9">
            <w:pPr>
              <w:pStyle w:val="TableParagraph"/>
              <w:spacing w:before="121"/>
              <w:ind w:left="196" w:right="196"/>
              <w:rPr>
                <w:del w:id="5988" w:author="USER" w:date="2024-03-27T22:38:00Z"/>
                <w:sz w:val="18"/>
              </w:rPr>
            </w:pPr>
            <w:del w:id="5989" w:author="USER" w:date="2024-03-27T22:38:00Z">
              <w:r w:rsidDel="000B2343">
                <w:rPr>
                  <w:sz w:val="18"/>
                </w:rPr>
                <w:delText>EN</w:delText>
              </w:r>
            </w:del>
          </w:p>
        </w:tc>
        <w:tc>
          <w:tcPr>
            <w:tcW w:w="1537" w:type="dxa"/>
          </w:tcPr>
          <w:p w14:paraId="5FC0E328" w14:textId="13790913" w:rsidR="00D20587" w:rsidDel="000B2343" w:rsidRDefault="00D20587" w:rsidP="00B467B9">
            <w:pPr>
              <w:pStyle w:val="TableParagraph"/>
              <w:spacing w:before="121"/>
              <w:ind w:left="196" w:right="196"/>
              <w:rPr>
                <w:del w:id="5990" w:author="USER" w:date="2024-03-27T22:38:00Z"/>
                <w:sz w:val="18"/>
              </w:rPr>
            </w:pPr>
            <w:del w:id="5991" w:author="USER" w:date="2024-03-27T22:38:00Z">
              <w:r w:rsidDel="000B2343">
                <w:rPr>
                  <w:sz w:val="18"/>
                </w:rPr>
                <w:delText>1, 1</w:delText>
              </w:r>
            </w:del>
          </w:p>
        </w:tc>
      </w:tr>
      <w:tr w:rsidR="00D20587" w14:paraId="46616335" w14:textId="77777777" w:rsidTr="00B45D27">
        <w:trPr>
          <w:trHeight w:val="462"/>
        </w:trPr>
        <w:tc>
          <w:tcPr>
            <w:tcW w:w="3356" w:type="dxa"/>
          </w:tcPr>
          <w:p w14:paraId="30D5F822" w14:textId="425B706F" w:rsidR="00D20587" w:rsidRDefault="00B45D27" w:rsidP="00B467B9">
            <w:pPr>
              <w:pStyle w:val="TableParagraph"/>
              <w:ind w:left="196" w:right="196"/>
              <w:rPr>
                <w:sz w:val="18"/>
              </w:rPr>
            </w:pPr>
            <w:r>
              <w:rPr>
                <w:sz w:val="18"/>
              </w:rPr>
              <w:t>Issuance Cycle</w:t>
            </w:r>
          </w:p>
        </w:tc>
        <w:tc>
          <w:tcPr>
            <w:tcW w:w="1677" w:type="dxa"/>
          </w:tcPr>
          <w:p w14:paraId="1B9CF5D0" w14:textId="77777777" w:rsidR="00D20587" w:rsidRDefault="00D20587" w:rsidP="00B467B9">
            <w:pPr>
              <w:pStyle w:val="TableParagraph"/>
              <w:spacing w:before="0"/>
              <w:ind w:left="196" w:right="196"/>
              <w:rPr>
                <w:rFonts w:ascii="Times New Roman"/>
                <w:sz w:val="18"/>
              </w:rPr>
            </w:pPr>
          </w:p>
        </w:tc>
        <w:tc>
          <w:tcPr>
            <w:tcW w:w="2515" w:type="dxa"/>
          </w:tcPr>
          <w:p w14:paraId="6F8EEEA6" w14:textId="77777777" w:rsidR="00D20587" w:rsidRDefault="00D20587" w:rsidP="00B467B9">
            <w:pPr>
              <w:pStyle w:val="TableParagraph"/>
              <w:spacing w:before="0"/>
              <w:ind w:left="196" w:right="196"/>
              <w:rPr>
                <w:rFonts w:ascii="Times New Roman"/>
                <w:sz w:val="18"/>
              </w:rPr>
            </w:pPr>
          </w:p>
        </w:tc>
        <w:tc>
          <w:tcPr>
            <w:tcW w:w="980" w:type="dxa"/>
          </w:tcPr>
          <w:p w14:paraId="59663816" w14:textId="43387EBB" w:rsidR="00D20587" w:rsidRDefault="00D20587" w:rsidP="004440FB">
            <w:pPr>
              <w:pStyle w:val="TableParagraph"/>
              <w:ind w:right="196"/>
              <w:rPr>
                <w:sz w:val="18"/>
              </w:rPr>
            </w:pPr>
            <w:r>
              <w:rPr>
                <w:sz w:val="18"/>
              </w:rPr>
              <w:t>DA</w:t>
            </w:r>
          </w:p>
        </w:tc>
        <w:tc>
          <w:tcPr>
            <w:tcW w:w="1537" w:type="dxa"/>
          </w:tcPr>
          <w:p w14:paraId="41827F7B" w14:textId="77777777" w:rsidR="00D20587" w:rsidRDefault="00D20587" w:rsidP="00B467B9">
            <w:pPr>
              <w:pStyle w:val="TableParagraph"/>
              <w:ind w:left="196" w:right="196"/>
              <w:rPr>
                <w:sz w:val="18"/>
              </w:rPr>
            </w:pPr>
            <w:r>
              <w:rPr>
                <w:sz w:val="18"/>
              </w:rPr>
              <w:t>1, 1</w:t>
            </w:r>
          </w:p>
        </w:tc>
      </w:tr>
      <w:tr w:rsidR="00B45D27" w14:paraId="03FE448C" w14:textId="77777777" w:rsidTr="00B467B9">
        <w:trPr>
          <w:trHeight w:val="462"/>
        </w:trPr>
        <w:tc>
          <w:tcPr>
            <w:tcW w:w="3356" w:type="dxa"/>
            <w:vAlign w:val="center"/>
          </w:tcPr>
          <w:p w14:paraId="11AA6C9C" w14:textId="1CB8F706" w:rsidR="00B45D27" w:rsidRDefault="00B45D27" w:rsidP="00B45D27">
            <w:pPr>
              <w:pStyle w:val="TableParagraph"/>
              <w:ind w:leftChars="189" w:left="416" w:rightChars="89" w:right="196"/>
              <w:rPr>
                <w:sz w:val="18"/>
              </w:rPr>
            </w:pPr>
            <w:r>
              <w:rPr>
                <w:rFonts w:eastAsiaTheme="minorEastAsia" w:hint="eastAsia"/>
                <w:sz w:val="18"/>
                <w:szCs w:val="18"/>
                <w:lang w:eastAsia="ko-KR"/>
              </w:rPr>
              <w:t>P</w:t>
            </w:r>
            <w:r>
              <w:rPr>
                <w:rFonts w:eastAsiaTheme="minorEastAsia"/>
                <w:sz w:val="18"/>
                <w:szCs w:val="18"/>
                <w:lang w:eastAsia="ko-KR"/>
              </w:rPr>
              <w:t>eriodic Date Range</w:t>
            </w:r>
          </w:p>
        </w:tc>
        <w:tc>
          <w:tcPr>
            <w:tcW w:w="1677" w:type="dxa"/>
          </w:tcPr>
          <w:p w14:paraId="52154DAD" w14:textId="77777777" w:rsidR="00B45D27" w:rsidRDefault="00B45D27" w:rsidP="00B45D27">
            <w:pPr>
              <w:pStyle w:val="TableParagraph"/>
              <w:spacing w:before="0"/>
              <w:ind w:left="196" w:right="196"/>
              <w:rPr>
                <w:rFonts w:ascii="Times New Roman"/>
                <w:sz w:val="18"/>
              </w:rPr>
            </w:pPr>
          </w:p>
        </w:tc>
        <w:tc>
          <w:tcPr>
            <w:tcW w:w="2515" w:type="dxa"/>
          </w:tcPr>
          <w:p w14:paraId="1651B7BF" w14:textId="77777777" w:rsidR="00B45D27" w:rsidRDefault="00B45D27" w:rsidP="00B45D27">
            <w:pPr>
              <w:pStyle w:val="TableParagraph"/>
              <w:spacing w:before="0"/>
              <w:ind w:left="196" w:right="196"/>
              <w:rPr>
                <w:rFonts w:ascii="Times New Roman"/>
                <w:sz w:val="18"/>
              </w:rPr>
            </w:pPr>
          </w:p>
        </w:tc>
        <w:tc>
          <w:tcPr>
            <w:tcW w:w="980" w:type="dxa"/>
          </w:tcPr>
          <w:p w14:paraId="5802E251" w14:textId="7EE951E1" w:rsidR="00B45D27" w:rsidRDefault="00B45D27" w:rsidP="00B45D27">
            <w:pPr>
              <w:pStyle w:val="TableParagraph"/>
              <w:ind w:left="196" w:right="196"/>
              <w:rPr>
                <w:sz w:val="18"/>
              </w:rPr>
            </w:pPr>
            <w:r>
              <w:rPr>
                <w:rFonts w:eastAsiaTheme="minorEastAsia" w:hint="eastAsia"/>
                <w:sz w:val="18"/>
                <w:lang w:eastAsia="ko-KR"/>
              </w:rPr>
              <w:t>C</w:t>
            </w:r>
          </w:p>
        </w:tc>
        <w:tc>
          <w:tcPr>
            <w:tcW w:w="1537" w:type="dxa"/>
          </w:tcPr>
          <w:p w14:paraId="01B125A8" w14:textId="57F7277D" w:rsidR="00B45D27" w:rsidRDefault="00B45D27" w:rsidP="00B45D27">
            <w:pPr>
              <w:pStyle w:val="TableParagraph"/>
              <w:ind w:left="196" w:right="196"/>
              <w:rPr>
                <w:sz w:val="18"/>
              </w:rPr>
            </w:pPr>
            <w:r>
              <w:rPr>
                <w:rFonts w:eastAsiaTheme="minorEastAsia" w:hint="eastAsia"/>
                <w:sz w:val="18"/>
                <w:lang w:eastAsia="ko-KR"/>
              </w:rPr>
              <w:t>0</w:t>
            </w:r>
            <w:r>
              <w:rPr>
                <w:rFonts w:eastAsiaTheme="minorEastAsia"/>
                <w:sz w:val="18"/>
                <w:lang w:eastAsia="ko-KR"/>
              </w:rPr>
              <w:t>, 1</w:t>
            </w:r>
          </w:p>
        </w:tc>
      </w:tr>
      <w:tr w:rsidR="00B45D27" w14:paraId="67D1D378" w14:textId="77777777" w:rsidTr="00B467B9">
        <w:trPr>
          <w:trHeight w:val="462"/>
        </w:trPr>
        <w:tc>
          <w:tcPr>
            <w:tcW w:w="3356" w:type="dxa"/>
            <w:vAlign w:val="center"/>
          </w:tcPr>
          <w:p w14:paraId="16385082" w14:textId="3FB2BEE7" w:rsidR="00B45D27" w:rsidRDefault="00B45D27" w:rsidP="00B45D27">
            <w:pPr>
              <w:pStyle w:val="TableParagraph"/>
              <w:ind w:leftChars="289" w:left="636" w:rightChars="89" w:right="196"/>
              <w:rPr>
                <w:sz w:val="18"/>
              </w:rPr>
            </w:pPr>
            <w:r>
              <w:rPr>
                <w:rFonts w:eastAsiaTheme="minorEastAsia"/>
                <w:sz w:val="18"/>
                <w:szCs w:val="18"/>
                <w:lang w:eastAsia="ko-KR"/>
              </w:rPr>
              <w:t>Date End</w:t>
            </w:r>
          </w:p>
        </w:tc>
        <w:tc>
          <w:tcPr>
            <w:tcW w:w="1677" w:type="dxa"/>
          </w:tcPr>
          <w:p w14:paraId="09754287" w14:textId="6BF636C7" w:rsidR="00B45D27" w:rsidRPr="002473CC" w:rsidRDefault="002473CC" w:rsidP="002473CC">
            <w:pPr>
              <w:pStyle w:val="TableParagraph"/>
              <w:ind w:left="196" w:right="196"/>
              <w:rPr>
                <w:rFonts w:eastAsiaTheme="minorEastAsia"/>
                <w:sz w:val="18"/>
                <w:lang w:eastAsia="ko-KR"/>
              </w:rPr>
            </w:pPr>
            <w:ins w:id="5992" w:author="USER" w:date="2024-03-27T22:50:00Z">
              <w:r w:rsidRPr="002473CC">
                <w:rPr>
                  <w:rFonts w:eastAsiaTheme="minorEastAsia"/>
                  <w:sz w:val="18"/>
                  <w:lang w:eastAsia="ko-KR"/>
                </w:rPr>
                <w:t>(SORDAT)</w:t>
              </w:r>
            </w:ins>
          </w:p>
        </w:tc>
        <w:tc>
          <w:tcPr>
            <w:tcW w:w="2515" w:type="dxa"/>
          </w:tcPr>
          <w:p w14:paraId="7285EA77" w14:textId="77777777" w:rsidR="00B45D27" w:rsidRDefault="00B45D27" w:rsidP="00B45D27">
            <w:pPr>
              <w:pStyle w:val="TableParagraph"/>
              <w:spacing w:before="0"/>
              <w:ind w:left="196" w:right="196"/>
              <w:rPr>
                <w:rFonts w:ascii="Times New Roman"/>
                <w:sz w:val="18"/>
              </w:rPr>
            </w:pPr>
          </w:p>
        </w:tc>
        <w:tc>
          <w:tcPr>
            <w:tcW w:w="980" w:type="dxa"/>
          </w:tcPr>
          <w:p w14:paraId="1680C4A1" w14:textId="123481C2" w:rsidR="00B45D27" w:rsidRPr="004440FB" w:rsidRDefault="002473CC" w:rsidP="00B45D27">
            <w:pPr>
              <w:pStyle w:val="TableParagraph"/>
              <w:ind w:left="196" w:right="196"/>
              <w:rPr>
                <w:rFonts w:eastAsiaTheme="minorEastAsia"/>
                <w:sz w:val="18"/>
                <w:lang w:eastAsia="ko-KR"/>
              </w:rPr>
            </w:pPr>
            <w:ins w:id="5993" w:author="USER" w:date="2024-03-27T22:49:00Z">
              <w:r>
                <w:rPr>
                  <w:rFonts w:eastAsiaTheme="minorEastAsia"/>
                  <w:sz w:val="18"/>
                  <w:lang w:eastAsia="ko-KR"/>
                </w:rPr>
                <w:t>TD</w:t>
              </w:r>
            </w:ins>
            <w:del w:id="5994" w:author="USER" w:date="2024-03-27T22:49:00Z">
              <w:r w:rsidR="004440FB" w:rsidDel="002473CC">
                <w:rPr>
                  <w:rFonts w:eastAsiaTheme="minorEastAsia"/>
                  <w:sz w:val="18"/>
                  <w:lang w:eastAsia="ko-KR"/>
                </w:rPr>
                <w:delText>DA</w:delText>
              </w:r>
            </w:del>
          </w:p>
        </w:tc>
        <w:tc>
          <w:tcPr>
            <w:tcW w:w="1537" w:type="dxa"/>
          </w:tcPr>
          <w:p w14:paraId="65040F74" w14:textId="47526B40"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B45D27" w14:paraId="42050072" w14:textId="77777777" w:rsidTr="00B467B9">
        <w:trPr>
          <w:trHeight w:val="462"/>
        </w:trPr>
        <w:tc>
          <w:tcPr>
            <w:tcW w:w="3356" w:type="dxa"/>
            <w:vAlign w:val="center"/>
          </w:tcPr>
          <w:p w14:paraId="3E5F59B8" w14:textId="3FE94D18" w:rsidR="00B45D27" w:rsidRDefault="00B45D27" w:rsidP="00B45D27">
            <w:pPr>
              <w:pStyle w:val="TableParagraph"/>
              <w:ind w:leftChars="289" w:left="636" w:rightChars="89" w:right="196"/>
              <w:rPr>
                <w:sz w:val="18"/>
              </w:rPr>
            </w:pPr>
            <w:r>
              <w:rPr>
                <w:rFonts w:eastAsiaTheme="minorEastAsia"/>
                <w:sz w:val="18"/>
                <w:szCs w:val="18"/>
                <w:lang w:eastAsia="ko-KR"/>
              </w:rPr>
              <w:t>Date Start</w:t>
            </w:r>
          </w:p>
        </w:tc>
        <w:tc>
          <w:tcPr>
            <w:tcW w:w="1677" w:type="dxa"/>
          </w:tcPr>
          <w:p w14:paraId="6B01C653" w14:textId="39C92048" w:rsidR="00B45D27" w:rsidRPr="002473CC" w:rsidRDefault="002473CC" w:rsidP="002473CC">
            <w:pPr>
              <w:pStyle w:val="TableParagraph"/>
              <w:ind w:left="196" w:right="196"/>
              <w:rPr>
                <w:rFonts w:eastAsiaTheme="minorEastAsia"/>
                <w:sz w:val="18"/>
                <w:lang w:eastAsia="ko-KR"/>
              </w:rPr>
            </w:pPr>
            <w:ins w:id="5995" w:author="USER" w:date="2024-03-27T22:50:00Z">
              <w:r w:rsidRPr="002473CC">
                <w:rPr>
                  <w:rFonts w:eastAsiaTheme="minorEastAsia"/>
                  <w:sz w:val="18"/>
                  <w:lang w:eastAsia="ko-KR"/>
                </w:rPr>
                <w:t>(SORDAT)</w:t>
              </w:r>
            </w:ins>
          </w:p>
        </w:tc>
        <w:tc>
          <w:tcPr>
            <w:tcW w:w="2515" w:type="dxa"/>
          </w:tcPr>
          <w:p w14:paraId="3E22603A" w14:textId="77777777" w:rsidR="00B45D27" w:rsidRDefault="00B45D27" w:rsidP="00B45D27">
            <w:pPr>
              <w:pStyle w:val="TableParagraph"/>
              <w:spacing w:before="0"/>
              <w:ind w:left="196" w:right="196"/>
              <w:rPr>
                <w:rFonts w:ascii="Times New Roman"/>
                <w:sz w:val="18"/>
              </w:rPr>
            </w:pPr>
          </w:p>
        </w:tc>
        <w:tc>
          <w:tcPr>
            <w:tcW w:w="980" w:type="dxa"/>
          </w:tcPr>
          <w:p w14:paraId="47D2777F" w14:textId="6600DC72" w:rsidR="00B45D27" w:rsidRPr="004440FB" w:rsidRDefault="002473CC" w:rsidP="00B45D27">
            <w:pPr>
              <w:pStyle w:val="TableParagraph"/>
              <w:ind w:left="196" w:right="196"/>
              <w:rPr>
                <w:rFonts w:eastAsiaTheme="minorEastAsia"/>
                <w:sz w:val="18"/>
                <w:lang w:eastAsia="ko-KR"/>
              </w:rPr>
            </w:pPr>
            <w:ins w:id="5996" w:author="USER" w:date="2024-03-27T22:49:00Z">
              <w:r>
                <w:rPr>
                  <w:rFonts w:eastAsiaTheme="minorEastAsia"/>
                  <w:sz w:val="18"/>
                  <w:lang w:eastAsia="ko-KR"/>
                </w:rPr>
                <w:t>TD</w:t>
              </w:r>
            </w:ins>
            <w:del w:id="5997" w:author="USER" w:date="2024-03-27T22:49:00Z">
              <w:r w:rsidR="004440FB" w:rsidDel="002473CC">
                <w:rPr>
                  <w:rFonts w:eastAsiaTheme="minorEastAsia" w:hint="eastAsia"/>
                  <w:sz w:val="18"/>
                  <w:lang w:eastAsia="ko-KR"/>
                </w:rPr>
                <w:delText>D</w:delText>
              </w:r>
              <w:r w:rsidR="004440FB" w:rsidDel="002473CC">
                <w:rPr>
                  <w:rFonts w:eastAsiaTheme="minorEastAsia"/>
                  <w:sz w:val="18"/>
                  <w:lang w:eastAsia="ko-KR"/>
                </w:rPr>
                <w:delText>A</w:delText>
              </w:r>
            </w:del>
          </w:p>
        </w:tc>
        <w:tc>
          <w:tcPr>
            <w:tcW w:w="1537" w:type="dxa"/>
          </w:tcPr>
          <w:p w14:paraId="703F2896" w14:textId="743F5933"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r w:rsidR="00B45D27" w14:paraId="754C4B7C" w14:textId="77777777" w:rsidTr="00B467B9">
        <w:trPr>
          <w:trHeight w:val="462"/>
        </w:trPr>
        <w:tc>
          <w:tcPr>
            <w:tcW w:w="3356" w:type="dxa"/>
            <w:vAlign w:val="center"/>
          </w:tcPr>
          <w:p w14:paraId="393913CB" w14:textId="3D4DDE4E" w:rsidR="00B45D27" w:rsidRDefault="00B45D27" w:rsidP="00B45D27">
            <w:pPr>
              <w:pStyle w:val="TableParagraph"/>
              <w:ind w:leftChars="189" w:left="416" w:rightChars="89" w:right="196"/>
              <w:rPr>
                <w:sz w:val="18"/>
              </w:rPr>
            </w:pPr>
            <w:r>
              <w:rPr>
                <w:rFonts w:eastAsiaTheme="minorEastAsia"/>
                <w:sz w:val="18"/>
                <w:szCs w:val="18"/>
                <w:lang w:eastAsia="ko-KR"/>
              </w:rPr>
              <w:t>Time Interval Of Cycle</w:t>
            </w:r>
          </w:p>
        </w:tc>
        <w:tc>
          <w:tcPr>
            <w:tcW w:w="1677" w:type="dxa"/>
          </w:tcPr>
          <w:p w14:paraId="5DB920AC" w14:textId="77777777" w:rsidR="00B45D27" w:rsidRDefault="00B45D27" w:rsidP="00B45D27">
            <w:pPr>
              <w:pStyle w:val="TableParagraph"/>
              <w:spacing w:before="0"/>
              <w:ind w:left="196" w:right="196"/>
              <w:rPr>
                <w:rFonts w:ascii="Times New Roman"/>
                <w:sz w:val="18"/>
              </w:rPr>
            </w:pPr>
          </w:p>
        </w:tc>
        <w:tc>
          <w:tcPr>
            <w:tcW w:w="2515" w:type="dxa"/>
          </w:tcPr>
          <w:p w14:paraId="22273CBB" w14:textId="77777777" w:rsidR="00B45D27" w:rsidRDefault="00B45D27" w:rsidP="00B45D27">
            <w:pPr>
              <w:pStyle w:val="TableParagraph"/>
              <w:spacing w:before="0"/>
              <w:ind w:left="196" w:right="196"/>
              <w:rPr>
                <w:rFonts w:ascii="Times New Roman"/>
                <w:sz w:val="18"/>
              </w:rPr>
            </w:pPr>
          </w:p>
        </w:tc>
        <w:tc>
          <w:tcPr>
            <w:tcW w:w="980" w:type="dxa"/>
          </w:tcPr>
          <w:p w14:paraId="56518808" w14:textId="6F563C03" w:rsidR="00B45D27" w:rsidRDefault="00B45D27" w:rsidP="00B45D27">
            <w:pPr>
              <w:pStyle w:val="TableParagraph"/>
              <w:ind w:left="196" w:right="196"/>
              <w:rPr>
                <w:sz w:val="18"/>
              </w:rPr>
            </w:pPr>
            <w:r>
              <w:rPr>
                <w:rFonts w:eastAsiaTheme="minorEastAsia" w:hint="eastAsia"/>
                <w:sz w:val="18"/>
                <w:lang w:eastAsia="ko-KR"/>
              </w:rPr>
              <w:t>C</w:t>
            </w:r>
          </w:p>
        </w:tc>
        <w:tc>
          <w:tcPr>
            <w:tcW w:w="1537" w:type="dxa"/>
          </w:tcPr>
          <w:p w14:paraId="10DC7A4B" w14:textId="5A492B96" w:rsidR="00B45D27" w:rsidRDefault="00B45D27" w:rsidP="00B45D27">
            <w:pPr>
              <w:pStyle w:val="TableParagraph"/>
              <w:ind w:left="196" w:right="196"/>
              <w:rPr>
                <w:sz w:val="18"/>
              </w:rPr>
            </w:pPr>
            <w:r>
              <w:rPr>
                <w:rFonts w:eastAsiaTheme="minorEastAsia" w:hint="eastAsia"/>
                <w:sz w:val="18"/>
                <w:lang w:eastAsia="ko-KR"/>
              </w:rPr>
              <w:t>0</w:t>
            </w:r>
            <w:r>
              <w:rPr>
                <w:rFonts w:eastAsiaTheme="minorEastAsia"/>
                <w:sz w:val="18"/>
                <w:lang w:eastAsia="ko-KR"/>
              </w:rPr>
              <w:t>, 1</w:t>
            </w:r>
          </w:p>
        </w:tc>
      </w:tr>
      <w:tr w:rsidR="00B45D27" w14:paraId="0EA27A18" w14:textId="77777777" w:rsidTr="00B467B9">
        <w:trPr>
          <w:trHeight w:val="462"/>
        </w:trPr>
        <w:tc>
          <w:tcPr>
            <w:tcW w:w="3356" w:type="dxa"/>
            <w:vAlign w:val="center"/>
          </w:tcPr>
          <w:p w14:paraId="73B585C0" w14:textId="4419F3EE" w:rsidR="00B45D27" w:rsidRDefault="00B45D27" w:rsidP="00B45D27">
            <w:pPr>
              <w:pStyle w:val="TableParagraph"/>
              <w:ind w:leftChars="289" w:left="636" w:rightChars="89" w:right="196"/>
              <w:rPr>
                <w:sz w:val="18"/>
              </w:rPr>
            </w:pPr>
            <w:r>
              <w:rPr>
                <w:rFonts w:eastAsiaTheme="minorEastAsia"/>
                <w:sz w:val="18"/>
                <w:szCs w:val="18"/>
                <w:lang w:eastAsia="ko-KR"/>
              </w:rPr>
              <w:t>Type Of Time Interval Unit</w:t>
            </w:r>
          </w:p>
        </w:tc>
        <w:tc>
          <w:tcPr>
            <w:tcW w:w="1677" w:type="dxa"/>
          </w:tcPr>
          <w:p w14:paraId="15D9087E" w14:textId="77777777" w:rsidR="00B45D27" w:rsidRDefault="00B45D27" w:rsidP="00B45D27">
            <w:pPr>
              <w:pStyle w:val="TableParagraph"/>
              <w:spacing w:before="0"/>
              <w:ind w:left="196" w:right="196"/>
              <w:rPr>
                <w:rFonts w:ascii="Times New Roman"/>
                <w:sz w:val="18"/>
              </w:rPr>
            </w:pPr>
          </w:p>
        </w:tc>
        <w:tc>
          <w:tcPr>
            <w:tcW w:w="2515" w:type="dxa"/>
          </w:tcPr>
          <w:p w14:paraId="32AFD484" w14:textId="68211034" w:rsidR="00B45D27" w:rsidRPr="00AF1D18" w:rsidRDefault="00B45D27" w:rsidP="00B45D27">
            <w:pPr>
              <w:pStyle w:val="a3"/>
              <w:spacing w:line="398" w:lineRule="auto"/>
              <w:ind w:right="220"/>
              <w:rPr>
                <w:rFonts w:eastAsiaTheme="minorEastAsia"/>
                <w:b w:val="0"/>
                <w:sz w:val="18"/>
                <w:lang w:eastAsia="ko-KR"/>
              </w:rPr>
            </w:pPr>
            <w:r w:rsidRPr="00AF1D18">
              <w:rPr>
                <w:rFonts w:eastAsiaTheme="minorEastAsia" w:hint="eastAsia"/>
                <w:b w:val="0"/>
                <w:sz w:val="18"/>
                <w:lang w:eastAsia="ko-KR"/>
              </w:rPr>
              <w:t>1</w:t>
            </w:r>
            <w:r w:rsidRPr="00AF1D18">
              <w:rPr>
                <w:rFonts w:eastAsiaTheme="minorEastAsia"/>
                <w:b w:val="0"/>
                <w:sz w:val="18"/>
                <w:lang w:eastAsia="ko-KR"/>
              </w:rPr>
              <w:t xml:space="preserve"> : </w:t>
            </w:r>
            <w:del w:id="5998" w:author="USER" w:date="2024-04-08T14:17:00Z">
              <w:r w:rsidRPr="00AF1D18" w:rsidDel="00AF1D18">
                <w:rPr>
                  <w:rFonts w:eastAsiaTheme="minorEastAsia"/>
                  <w:b w:val="0"/>
                  <w:sz w:val="18"/>
                  <w:lang w:eastAsia="ko-KR"/>
                </w:rPr>
                <w:delText>time</w:delText>
              </w:r>
            </w:del>
            <w:ins w:id="5999" w:author="USER" w:date="2024-04-08T14:17:00Z">
              <w:r w:rsidR="00AF1D18">
                <w:rPr>
                  <w:rFonts w:eastAsiaTheme="minorEastAsia" w:hint="eastAsia"/>
                  <w:b w:val="0"/>
                  <w:sz w:val="18"/>
                  <w:lang w:eastAsia="ko-KR"/>
                </w:rPr>
                <w:t>hour</w:t>
              </w:r>
            </w:ins>
          </w:p>
          <w:p w14:paraId="1E78AABD" w14:textId="77777777" w:rsidR="00B45D27" w:rsidRPr="00AF1D18" w:rsidRDefault="00B45D27" w:rsidP="00B45D27">
            <w:pPr>
              <w:pStyle w:val="a3"/>
              <w:spacing w:line="398" w:lineRule="auto"/>
              <w:ind w:right="220"/>
              <w:rPr>
                <w:rFonts w:eastAsiaTheme="minorEastAsia"/>
                <w:b w:val="0"/>
                <w:sz w:val="18"/>
                <w:lang w:eastAsia="ko-KR"/>
              </w:rPr>
            </w:pPr>
            <w:r w:rsidRPr="00AF1D18">
              <w:rPr>
                <w:rFonts w:eastAsiaTheme="minorEastAsia" w:hint="eastAsia"/>
                <w:b w:val="0"/>
                <w:sz w:val="18"/>
                <w:lang w:eastAsia="ko-KR"/>
              </w:rPr>
              <w:t>2</w:t>
            </w:r>
            <w:r w:rsidRPr="00AF1D18">
              <w:rPr>
                <w:rFonts w:eastAsiaTheme="minorEastAsia"/>
                <w:b w:val="0"/>
                <w:sz w:val="18"/>
                <w:lang w:eastAsia="ko-KR"/>
              </w:rPr>
              <w:t xml:space="preserve"> : day</w:t>
            </w:r>
          </w:p>
          <w:p w14:paraId="163AE5E3" w14:textId="77777777" w:rsidR="00B45D27" w:rsidRPr="00AF1D18" w:rsidRDefault="00B45D27" w:rsidP="00B45D27">
            <w:pPr>
              <w:pStyle w:val="a3"/>
              <w:spacing w:line="398" w:lineRule="auto"/>
              <w:ind w:right="220"/>
              <w:rPr>
                <w:rFonts w:eastAsiaTheme="minorEastAsia"/>
                <w:b w:val="0"/>
                <w:sz w:val="18"/>
                <w:lang w:eastAsia="ko-KR"/>
              </w:rPr>
            </w:pPr>
            <w:r w:rsidRPr="00AF1D18">
              <w:rPr>
                <w:rFonts w:eastAsiaTheme="minorEastAsia" w:hint="eastAsia"/>
                <w:b w:val="0"/>
                <w:sz w:val="18"/>
                <w:lang w:eastAsia="ko-KR"/>
              </w:rPr>
              <w:t>3</w:t>
            </w:r>
            <w:r w:rsidRPr="00AF1D18">
              <w:rPr>
                <w:rFonts w:eastAsiaTheme="minorEastAsia"/>
                <w:b w:val="0"/>
                <w:sz w:val="18"/>
                <w:lang w:eastAsia="ko-KR"/>
              </w:rPr>
              <w:t xml:space="preserve"> : month</w:t>
            </w:r>
          </w:p>
          <w:p w14:paraId="4227996C" w14:textId="6C91E50B" w:rsidR="00B45D27" w:rsidRDefault="00B45D27" w:rsidP="00B45D27">
            <w:pPr>
              <w:pStyle w:val="TableParagraph"/>
              <w:spacing w:before="0"/>
              <w:ind w:left="196" w:right="196"/>
              <w:rPr>
                <w:rFonts w:ascii="Times New Roman"/>
                <w:sz w:val="18"/>
              </w:rPr>
            </w:pPr>
            <w:r w:rsidRPr="00AF1D18">
              <w:rPr>
                <w:rFonts w:eastAsiaTheme="minorEastAsia" w:hint="eastAsia"/>
                <w:sz w:val="18"/>
                <w:lang w:eastAsia="ko-KR"/>
              </w:rPr>
              <w:t>4</w:t>
            </w:r>
            <w:r w:rsidRPr="00AF1D18">
              <w:rPr>
                <w:rFonts w:eastAsiaTheme="minorEastAsia"/>
                <w:sz w:val="18"/>
                <w:lang w:eastAsia="ko-KR"/>
              </w:rPr>
              <w:t xml:space="preserve"> : year</w:t>
            </w:r>
          </w:p>
        </w:tc>
        <w:tc>
          <w:tcPr>
            <w:tcW w:w="980" w:type="dxa"/>
          </w:tcPr>
          <w:p w14:paraId="0435A14D" w14:textId="04A976FC" w:rsidR="00B45D27" w:rsidRDefault="0065756A" w:rsidP="00B45D27">
            <w:pPr>
              <w:pStyle w:val="TableParagraph"/>
              <w:ind w:left="196" w:right="196"/>
              <w:rPr>
                <w:sz w:val="18"/>
              </w:rPr>
            </w:pPr>
            <w:r>
              <w:rPr>
                <w:rFonts w:eastAsiaTheme="minorEastAsia"/>
                <w:sz w:val="18"/>
                <w:lang w:eastAsia="ko-KR"/>
              </w:rPr>
              <w:t>EN</w:t>
            </w:r>
          </w:p>
        </w:tc>
        <w:tc>
          <w:tcPr>
            <w:tcW w:w="1537" w:type="dxa"/>
          </w:tcPr>
          <w:p w14:paraId="1879AB04" w14:textId="57779326"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xml:space="preserve">, </w:t>
            </w:r>
            <w:del w:id="6000" w:author="USER" w:date="2024-04-08T14:17:00Z">
              <w:r w:rsidDel="00AF1D18">
                <w:rPr>
                  <w:rFonts w:eastAsiaTheme="minorEastAsia"/>
                  <w:sz w:val="18"/>
                  <w:lang w:eastAsia="ko-KR"/>
                </w:rPr>
                <w:delText>1</w:delText>
              </w:r>
            </w:del>
            <w:ins w:id="6001" w:author="USER" w:date="2024-04-08T14:17:00Z">
              <w:r w:rsidR="00AF1D18">
                <w:rPr>
                  <w:rFonts w:eastAsiaTheme="minorEastAsia" w:hint="eastAsia"/>
                  <w:sz w:val="18"/>
                  <w:lang w:eastAsia="ko-KR"/>
                </w:rPr>
                <w:t>*</w:t>
              </w:r>
            </w:ins>
          </w:p>
        </w:tc>
      </w:tr>
      <w:tr w:rsidR="00B45D27" w14:paraId="008A39F5" w14:textId="77777777" w:rsidTr="00B467B9">
        <w:trPr>
          <w:trHeight w:val="462"/>
        </w:trPr>
        <w:tc>
          <w:tcPr>
            <w:tcW w:w="3356" w:type="dxa"/>
            <w:vAlign w:val="center"/>
          </w:tcPr>
          <w:p w14:paraId="2A58CFAF" w14:textId="122B8582" w:rsidR="00B45D27" w:rsidRDefault="00B45D27" w:rsidP="00B45D27">
            <w:pPr>
              <w:pStyle w:val="TableParagraph"/>
              <w:ind w:leftChars="289" w:left="636" w:rightChars="89" w:right="196"/>
              <w:rPr>
                <w:sz w:val="18"/>
              </w:rPr>
            </w:pPr>
            <w:r>
              <w:rPr>
                <w:rFonts w:eastAsiaTheme="minorEastAsia"/>
                <w:sz w:val="18"/>
                <w:szCs w:val="18"/>
                <w:lang w:eastAsia="ko-KR"/>
              </w:rPr>
              <w:t>Value Of Time</w:t>
            </w:r>
          </w:p>
        </w:tc>
        <w:tc>
          <w:tcPr>
            <w:tcW w:w="1677" w:type="dxa"/>
          </w:tcPr>
          <w:p w14:paraId="2C24248C" w14:textId="77777777" w:rsidR="00B45D27" w:rsidRDefault="00B45D27" w:rsidP="00B45D27">
            <w:pPr>
              <w:pStyle w:val="TableParagraph"/>
              <w:spacing w:before="0"/>
              <w:ind w:left="196" w:right="196"/>
              <w:rPr>
                <w:rFonts w:ascii="Times New Roman"/>
                <w:sz w:val="18"/>
              </w:rPr>
            </w:pPr>
          </w:p>
        </w:tc>
        <w:tc>
          <w:tcPr>
            <w:tcW w:w="2515" w:type="dxa"/>
          </w:tcPr>
          <w:p w14:paraId="019ADCA4" w14:textId="77777777" w:rsidR="00B45D27" w:rsidRDefault="00B45D27" w:rsidP="00B45D27">
            <w:pPr>
              <w:pStyle w:val="TableParagraph"/>
              <w:spacing w:before="0"/>
              <w:ind w:left="196" w:right="196"/>
              <w:rPr>
                <w:rFonts w:ascii="Times New Roman"/>
                <w:sz w:val="18"/>
              </w:rPr>
            </w:pPr>
          </w:p>
        </w:tc>
        <w:tc>
          <w:tcPr>
            <w:tcW w:w="980" w:type="dxa"/>
          </w:tcPr>
          <w:p w14:paraId="2D0F2186" w14:textId="2AAD870C" w:rsidR="00B45D27" w:rsidRDefault="00B45D27" w:rsidP="00B45D27">
            <w:pPr>
              <w:pStyle w:val="TableParagraph"/>
              <w:ind w:left="196" w:right="196"/>
              <w:rPr>
                <w:sz w:val="18"/>
              </w:rPr>
            </w:pPr>
            <w:r>
              <w:rPr>
                <w:rFonts w:eastAsiaTheme="minorEastAsia"/>
                <w:sz w:val="18"/>
                <w:lang w:eastAsia="ko-KR"/>
              </w:rPr>
              <w:t>IN</w:t>
            </w:r>
          </w:p>
        </w:tc>
        <w:tc>
          <w:tcPr>
            <w:tcW w:w="1537" w:type="dxa"/>
          </w:tcPr>
          <w:p w14:paraId="3885D006" w14:textId="5E22A163" w:rsidR="00B45D27" w:rsidRDefault="00B45D27" w:rsidP="00B45D27">
            <w:pPr>
              <w:pStyle w:val="TableParagraph"/>
              <w:ind w:left="196" w:right="196"/>
              <w:rPr>
                <w:sz w:val="18"/>
              </w:rPr>
            </w:pPr>
            <w:r>
              <w:rPr>
                <w:rFonts w:eastAsiaTheme="minorEastAsia" w:hint="eastAsia"/>
                <w:sz w:val="18"/>
                <w:lang w:eastAsia="ko-KR"/>
              </w:rPr>
              <w:t>1</w:t>
            </w:r>
            <w:r>
              <w:rPr>
                <w:rFonts w:eastAsiaTheme="minorEastAsia"/>
                <w:sz w:val="18"/>
                <w:lang w:eastAsia="ko-KR"/>
              </w:rPr>
              <w:t>, 1</w:t>
            </w:r>
          </w:p>
        </w:tc>
      </w:tr>
    </w:tbl>
    <w:p w14:paraId="0ACDFF5F" w14:textId="40A5D970" w:rsidR="00D20587" w:rsidRDefault="00D20587" w:rsidP="00263F8B">
      <w:pPr>
        <w:pStyle w:val="a3"/>
        <w:ind w:right="220"/>
      </w:pPr>
    </w:p>
    <w:p w14:paraId="35936C5D" w14:textId="77777777" w:rsidR="00D20587" w:rsidRDefault="00D20587">
      <w:pPr>
        <w:rPr>
          <w:b/>
          <w:sz w:val="20"/>
          <w:szCs w:val="20"/>
        </w:rPr>
      </w:pPr>
      <w:r>
        <w:br w:type="page"/>
      </w:r>
    </w:p>
    <w:p w14:paraId="51FF0D16" w14:textId="3DC3E4C7" w:rsidR="00D20587" w:rsidDel="0088492D" w:rsidRDefault="00D20587" w:rsidP="00263F8B">
      <w:pPr>
        <w:pStyle w:val="a3"/>
        <w:ind w:right="220"/>
        <w:rPr>
          <w:del w:id="6002" w:author="USER" w:date="2024-04-08T14:28:00Z"/>
        </w:rPr>
      </w:pPr>
    </w:p>
    <w:p w14:paraId="1A205C19" w14:textId="684BA48A" w:rsidR="000346C3" w:rsidDel="0088492D" w:rsidRDefault="00E21CC9" w:rsidP="0088492D">
      <w:pPr>
        <w:pStyle w:val="2"/>
        <w:numPr>
          <w:ilvl w:val="1"/>
          <w:numId w:val="17"/>
        </w:numPr>
        <w:tabs>
          <w:tab w:val="left" w:pos="587"/>
        </w:tabs>
        <w:spacing w:before="268"/>
        <w:ind w:right="196"/>
        <w:rPr>
          <w:del w:id="6003" w:author="USER" w:date="2024-04-08T14:28:00Z"/>
        </w:rPr>
      </w:pPr>
      <w:del w:id="6004" w:author="USER" w:date="2024-04-08T14:28:00Z">
        <w:r w:rsidDel="0088492D">
          <w:delText>Issuance</w:delText>
        </w:r>
        <w:r w:rsidDel="0088492D">
          <w:rPr>
            <w:spacing w:val="-3"/>
          </w:rPr>
          <w:delText xml:space="preserve"> </w:delText>
        </w:r>
        <w:r w:rsidDel="0088492D">
          <w:delText>Cycle</w:delText>
        </w:r>
      </w:del>
    </w:p>
    <w:p w14:paraId="6679E4ED" w14:textId="38F42A49" w:rsidR="000346C3" w:rsidDel="0088492D" w:rsidRDefault="000346C3">
      <w:pPr>
        <w:pStyle w:val="a3"/>
        <w:spacing w:before="5"/>
        <w:ind w:right="220"/>
        <w:rPr>
          <w:del w:id="6005" w:author="USER" w:date="2024-04-08T14:28:00Z"/>
          <w:b w:val="0"/>
          <w:sz w:val="22"/>
        </w:rPr>
      </w:pPr>
    </w:p>
    <w:p w14:paraId="6D503AA0" w14:textId="1C810377" w:rsidR="000346C3" w:rsidDel="0088492D" w:rsidRDefault="00E21CC9" w:rsidP="00CB3E11">
      <w:pPr>
        <w:pStyle w:val="a3"/>
        <w:ind w:right="220"/>
        <w:rPr>
          <w:del w:id="6006" w:author="USER" w:date="2024-04-08T14:28:00Z"/>
        </w:rPr>
      </w:pPr>
      <w:del w:id="6007" w:author="USER" w:date="2024-04-08T14:28:00Z">
        <w:r w:rsidDel="0088492D">
          <w:delText>Definition:</w:delText>
        </w:r>
        <w:r w:rsidR="003F3577" w:rsidDel="0088492D">
          <w:delText xml:space="preserve"> </w:delText>
        </w:r>
        <w:r w:rsidR="003F3577" w:rsidRPr="00CB3E11" w:rsidDel="0088492D">
          <w:rPr>
            <w:b w:val="0"/>
            <w:bCs/>
          </w:rPr>
          <w:delText>The cycle of issuing the nautical product data</w:delText>
        </w:r>
      </w:del>
    </w:p>
    <w:p w14:paraId="39E606DC" w14:textId="1C6EA1A8" w:rsidR="000346C3" w:rsidDel="0088492D" w:rsidRDefault="000346C3">
      <w:pPr>
        <w:pStyle w:val="a3"/>
        <w:spacing w:before="7"/>
        <w:ind w:right="220"/>
        <w:rPr>
          <w:del w:id="6008" w:author="USER" w:date="2024-04-08T14:28:00Z"/>
          <w:b w:val="0"/>
          <w:sz w:val="22"/>
        </w:rPr>
      </w:pPr>
    </w:p>
    <w:p w14:paraId="48A1EDC7" w14:textId="450AE768" w:rsidR="000346C3" w:rsidDel="0088492D" w:rsidRDefault="00E21CC9">
      <w:pPr>
        <w:ind w:left="196" w:right="196"/>
        <w:rPr>
          <w:del w:id="6009" w:author="USER" w:date="2024-04-08T14:28:00Z"/>
          <w:sz w:val="20"/>
        </w:rPr>
      </w:pPr>
      <w:del w:id="6010" w:author="USER" w:date="2024-04-08T14:28:00Z">
        <w:r w:rsidDel="0088492D">
          <w:rPr>
            <w:b/>
            <w:sz w:val="20"/>
          </w:rPr>
          <w:delText xml:space="preserve">CamelCase: </w:delText>
        </w:r>
        <w:r w:rsidDel="0088492D">
          <w:rPr>
            <w:sz w:val="20"/>
          </w:rPr>
          <w:delText>issuanceCycle</w:delText>
        </w:r>
      </w:del>
    </w:p>
    <w:p w14:paraId="072BCC8E" w14:textId="4E5C6410" w:rsidR="000346C3" w:rsidDel="0088492D" w:rsidRDefault="000346C3">
      <w:pPr>
        <w:pStyle w:val="a3"/>
        <w:spacing w:before="4"/>
        <w:ind w:right="220"/>
        <w:rPr>
          <w:del w:id="6011" w:author="USER" w:date="2024-04-08T14:28:00Z"/>
          <w:sz w:val="22"/>
        </w:rPr>
      </w:pPr>
    </w:p>
    <w:p w14:paraId="36530E39" w14:textId="098834F1" w:rsidR="000346C3" w:rsidDel="0088492D" w:rsidRDefault="00E21CC9" w:rsidP="00CB3E11">
      <w:pPr>
        <w:pStyle w:val="a3"/>
        <w:ind w:right="220"/>
        <w:rPr>
          <w:del w:id="6012" w:author="USER" w:date="2024-04-08T14:28:00Z"/>
        </w:rPr>
      </w:pPr>
      <w:del w:id="6013" w:author="USER" w:date="2024-04-08T14:28:00Z">
        <w:r w:rsidDel="0088492D">
          <w:delText>Alias:</w:delText>
        </w:r>
      </w:del>
    </w:p>
    <w:p w14:paraId="2B5561BF" w14:textId="4963B241" w:rsidR="000346C3" w:rsidDel="0088492D" w:rsidRDefault="000346C3">
      <w:pPr>
        <w:pStyle w:val="a3"/>
        <w:spacing w:before="4"/>
        <w:ind w:right="220"/>
        <w:rPr>
          <w:del w:id="6014" w:author="USER" w:date="2024-04-08T14:28:00Z"/>
          <w:b w:val="0"/>
          <w:sz w:val="22"/>
        </w:rPr>
      </w:pPr>
    </w:p>
    <w:p w14:paraId="0593A958" w14:textId="394AA53C" w:rsidR="000346C3" w:rsidDel="0088492D" w:rsidRDefault="00E21CC9">
      <w:pPr>
        <w:spacing w:before="1"/>
        <w:ind w:left="196" w:right="196"/>
        <w:rPr>
          <w:del w:id="6015" w:author="USER" w:date="2024-04-08T14:28:00Z"/>
          <w:sz w:val="20"/>
        </w:rPr>
      </w:pPr>
      <w:del w:id="6016" w:author="USER" w:date="2024-04-08T14:28:00Z">
        <w:r w:rsidDel="0088492D">
          <w:rPr>
            <w:b/>
            <w:sz w:val="20"/>
          </w:rPr>
          <w:delText xml:space="preserve">Remarks: </w:delText>
        </w:r>
        <w:r w:rsidDel="0088492D">
          <w:rPr>
            <w:sz w:val="20"/>
          </w:rPr>
          <w:delText>No remarks.</w:delText>
        </w:r>
      </w:del>
    </w:p>
    <w:p w14:paraId="0CD436FD" w14:textId="7FB1C9C2" w:rsidR="000346C3" w:rsidDel="0088492D" w:rsidRDefault="000346C3">
      <w:pPr>
        <w:pStyle w:val="a3"/>
        <w:ind w:right="220"/>
        <w:rPr>
          <w:del w:id="6017" w:author="USER" w:date="2024-04-08T14:28:00Z"/>
          <w:sz w:val="22"/>
        </w:rPr>
      </w:pPr>
    </w:p>
    <w:p w14:paraId="444E4D38" w14:textId="629604F2" w:rsidR="000346C3" w:rsidDel="0088492D" w:rsidRDefault="000346C3">
      <w:pPr>
        <w:pStyle w:val="a3"/>
        <w:ind w:right="220"/>
        <w:rPr>
          <w:del w:id="6018" w:author="USER" w:date="2024-04-08T14:28:00Z"/>
          <w:sz w:val="22"/>
        </w:rPr>
      </w:pPr>
    </w:p>
    <w:p w14:paraId="0AF537DC" w14:textId="3048A04A" w:rsidR="000346C3" w:rsidDel="0088492D" w:rsidRDefault="000346C3">
      <w:pPr>
        <w:pStyle w:val="a3"/>
        <w:spacing w:before="9"/>
        <w:ind w:right="220"/>
        <w:rPr>
          <w:del w:id="6019" w:author="USER" w:date="2024-04-08T14:28:00Z"/>
          <w:sz w:val="31"/>
        </w:rPr>
      </w:pPr>
    </w:p>
    <w:p w14:paraId="7C6CB694" w14:textId="67C5B932" w:rsidR="000346C3" w:rsidDel="0088492D" w:rsidRDefault="00E21CC9" w:rsidP="00CB3E11">
      <w:pPr>
        <w:pStyle w:val="a3"/>
        <w:ind w:right="220"/>
        <w:rPr>
          <w:del w:id="6020" w:author="USER" w:date="2024-04-08T14:28:00Z"/>
        </w:rPr>
      </w:pPr>
      <w:del w:id="6021" w:author="USER" w:date="2024-04-08T14:28:00Z">
        <w:r w:rsidDel="0088492D">
          <w:delText>SubAttribute Bindings:</w:delText>
        </w:r>
      </w:del>
    </w:p>
    <w:p w14:paraId="71A54CCA" w14:textId="275EA3C8" w:rsidR="000346C3" w:rsidDel="0088492D" w:rsidRDefault="000346C3">
      <w:pPr>
        <w:pStyle w:val="a3"/>
        <w:ind w:right="220"/>
        <w:rPr>
          <w:del w:id="6022" w:author="USER" w:date="2024-04-08T14:28:00Z"/>
          <w:b w:val="0"/>
          <w:sz w:val="23"/>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0346C3" w:rsidDel="0088492D" w14:paraId="2EF1601C" w14:textId="46B4BCF9">
        <w:trPr>
          <w:trHeight w:val="736"/>
          <w:del w:id="6023" w:author="USER" w:date="2024-04-08T14:28:00Z"/>
        </w:trPr>
        <w:tc>
          <w:tcPr>
            <w:tcW w:w="3356" w:type="dxa"/>
            <w:shd w:val="clear" w:color="auto" w:fill="FFF1CC"/>
          </w:tcPr>
          <w:p w14:paraId="6D7FD97E" w14:textId="74BE09B8" w:rsidR="000346C3" w:rsidDel="0088492D" w:rsidRDefault="000346C3">
            <w:pPr>
              <w:pStyle w:val="TableParagraph"/>
              <w:spacing w:before="10"/>
              <w:ind w:left="196" w:right="196"/>
              <w:rPr>
                <w:del w:id="6024" w:author="USER" w:date="2024-04-08T14:28:00Z"/>
                <w:b/>
                <w:sz w:val="20"/>
              </w:rPr>
            </w:pPr>
          </w:p>
          <w:p w14:paraId="5CC79734" w14:textId="27A10256" w:rsidR="000346C3" w:rsidDel="0088492D" w:rsidRDefault="00E21CC9">
            <w:pPr>
              <w:pStyle w:val="TableParagraph"/>
              <w:spacing w:before="0"/>
              <w:ind w:left="196" w:right="196"/>
              <w:rPr>
                <w:del w:id="6025" w:author="USER" w:date="2024-04-08T14:28:00Z"/>
                <w:b/>
                <w:sz w:val="20"/>
              </w:rPr>
            </w:pPr>
            <w:del w:id="6026" w:author="USER" w:date="2024-04-08T14:28:00Z">
              <w:r w:rsidDel="0088492D">
                <w:rPr>
                  <w:b/>
                  <w:sz w:val="20"/>
                </w:rPr>
                <w:delText>S-10x Attribute</w:delText>
              </w:r>
            </w:del>
          </w:p>
        </w:tc>
        <w:tc>
          <w:tcPr>
            <w:tcW w:w="1677" w:type="dxa"/>
            <w:shd w:val="clear" w:color="auto" w:fill="FFF1CC"/>
          </w:tcPr>
          <w:p w14:paraId="70009D66" w14:textId="3ED51861" w:rsidR="000346C3" w:rsidDel="0088492D" w:rsidRDefault="00E21CC9">
            <w:pPr>
              <w:pStyle w:val="TableParagraph"/>
              <w:spacing w:before="115"/>
              <w:ind w:left="196" w:right="196"/>
              <w:rPr>
                <w:del w:id="6027" w:author="USER" w:date="2024-04-08T14:28:00Z"/>
                <w:b/>
                <w:sz w:val="20"/>
              </w:rPr>
            </w:pPr>
            <w:del w:id="6028" w:author="USER" w:date="2024-04-08T14:28:00Z">
              <w:r w:rsidDel="0088492D">
                <w:rPr>
                  <w:b/>
                  <w:sz w:val="20"/>
                </w:rPr>
                <w:delText>S-57</w:delText>
              </w:r>
            </w:del>
          </w:p>
          <w:p w14:paraId="62A34764" w14:textId="14F33D7C" w:rsidR="000346C3" w:rsidDel="0088492D" w:rsidRDefault="00E21CC9">
            <w:pPr>
              <w:pStyle w:val="TableParagraph"/>
              <w:spacing w:before="17"/>
              <w:ind w:left="196" w:right="196"/>
              <w:rPr>
                <w:del w:id="6029" w:author="USER" w:date="2024-04-08T14:28:00Z"/>
                <w:b/>
                <w:sz w:val="20"/>
              </w:rPr>
            </w:pPr>
            <w:del w:id="6030" w:author="USER" w:date="2024-04-08T14:28:00Z">
              <w:r w:rsidDel="0088492D">
                <w:rPr>
                  <w:b/>
                  <w:sz w:val="20"/>
                </w:rPr>
                <w:delText>Acronym</w:delText>
              </w:r>
            </w:del>
          </w:p>
        </w:tc>
        <w:tc>
          <w:tcPr>
            <w:tcW w:w="2515" w:type="dxa"/>
            <w:shd w:val="clear" w:color="auto" w:fill="FFF1CC"/>
          </w:tcPr>
          <w:p w14:paraId="2CF6B28D" w14:textId="23E456D8" w:rsidR="000346C3" w:rsidDel="0088492D" w:rsidRDefault="00E21CC9">
            <w:pPr>
              <w:pStyle w:val="TableParagraph"/>
              <w:spacing w:before="115" w:line="256" w:lineRule="auto"/>
              <w:ind w:left="196" w:right="196"/>
              <w:rPr>
                <w:del w:id="6031" w:author="USER" w:date="2024-04-08T14:28:00Z"/>
                <w:b/>
                <w:sz w:val="20"/>
              </w:rPr>
            </w:pPr>
            <w:del w:id="6032" w:author="USER" w:date="2024-04-08T14:28:00Z">
              <w:r w:rsidDel="0088492D">
                <w:rPr>
                  <w:b/>
                  <w:sz w:val="20"/>
                </w:rPr>
                <w:delText>Allowable Encoding Value</w:delText>
              </w:r>
            </w:del>
          </w:p>
        </w:tc>
        <w:tc>
          <w:tcPr>
            <w:tcW w:w="840" w:type="dxa"/>
            <w:shd w:val="clear" w:color="auto" w:fill="FFF1CC"/>
          </w:tcPr>
          <w:p w14:paraId="0F2CA24B" w14:textId="09E4720A" w:rsidR="000346C3" w:rsidDel="0088492D" w:rsidRDefault="000346C3">
            <w:pPr>
              <w:pStyle w:val="TableParagraph"/>
              <w:spacing w:before="10"/>
              <w:ind w:left="196" w:right="196"/>
              <w:rPr>
                <w:del w:id="6033" w:author="USER" w:date="2024-04-08T14:28:00Z"/>
                <w:b/>
                <w:sz w:val="20"/>
              </w:rPr>
            </w:pPr>
          </w:p>
          <w:p w14:paraId="3E5ACD45" w14:textId="07D13023" w:rsidR="000346C3" w:rsidDel="0088492D" w:rsidRDefault="00E21CC9">
            <w:pPr>
              <w:pStyle w:val="TableParagraph"/>
              <w:spacing w:before="0"/>
              <w:ind w:left="196" w:right="196"/>
              <w:rPr>
                <w:del w:id="6034" w:author="USER" w:date="2024-04-08T14:28:00Z"/>
                <w:b/>
                <w:sz w:val="20"/>
              </w:rPr>
            </w:pPr>
            <w:del w:id="6035" w:author="USER" w:date="2024-04-08T14:28:00Z">
              <w:r w:rsidDel="0088492D">
                <w:rPr>
                  <w:b/>
                  <w:sz w:val="20"/>
                </w:rPr>
                <w:delText>Type</w:delText>
              </w:r>
            </w:del>
          </w:p>
        </w:tc>
        <w:tc>
          <w:tcPr>
            <w:tcW w:w="1677" w:type="dxa"/>
            <w:shd w:val="clear" w:color="auto" w:fill="FFF1CC"/>
          </w:tcPr>
          <w:p w14:paraId="3C81A87B" w14:textId="7F306795" w:rsidR="000346C3" w:rsidDel="0088492D" w:rsidRDefault="000346C3">
            <w:pPr>
              <w:pStyle w:val="TableParagraph"/>
              <w:spacing w:before="10"/>
              <w:ind w:left="196" w:right="196"/>
              <w:rPr>
                <w:del w:id="6036" w:author="USER" w:date="2024-04-08T14:28:00Z"/>
                <w:b/>
                <w:sz w:val="20"/>
              </w:rPr>
            </w:pPr>
          </w:p>
          <w:p w14:paraId="55295D69" w14:textId="26AC9AA0" w:rsidR="000346C3" w:rsidDel="0088492D" w:rsidRDefault="00E21CC9">
            <w:pPr>
              <w:pStyle w:val="TableParagraph"/>
              <w:spacing w:before="0"/>
              <w:ind w:left="196" w:right="196"/>
              <w:rPr>
                <w:del w:id="6037" w:author="USER" w:date="2024-04-08T14:28:00Z"/>
                <w:b/>
                <w:sz w:val="20"/>
              </w:rPr>
            </w:pPr>
            <w:del w:id="6038" w:author="USER" w:date="2024-04-08T14:28:00Z">
              <w:r w:rsidDel="0088492D">
                <w:rPr>
                  <w:b/>
                  <w:sz w:val="20"/>
                </w:rPr>
                <w:delText>Multiplicity</w:delText>
              </w:r>
            </w:del>
          </w:p>
        </w:tc>
      </w:tr>
      <w:tr w:rsidR="00CB3E11" w:rsidDel="0088492D" w14:paraId="2F32CBE9" w14:textId="5DCF36FA" w:rsidTr="00B467B9">
        <w:trPr>
          <w:trHeight w:val="462"/>
          <w:del w:id="6039" w:author="USER" w:date="2024-04-08T14:28:00Z"/>
        </w:trPr>
        <w:tc>
          <w:tcPr>
            <w:tcW w:w="3356" w:type="dxa"/>
            <w:vAlign w:val="center"/>
          </w:tcPr>
          <w:p w14:paraId="6FFABDCB" w14:textId="252D7918" w:rsidR="00CB3E11" w:rsidDel="0088492D" w:rsidRDefault="00CB3E11" w:rsidP="00CB3E11">
            <w:pPr>
              <w:pStyle w:val="TableParagraph"/>
              <w:ind w:left="196" w:right="196"/>
              <w:rPr>
                <w:del w:id="6040" w:author="USER" w:date="2024-04-08T14:28:00Z"/>
                <w:sz w:val="18"/>
              </w:rPr>
            </w:pPr>
            <w:del w:id="6041" w:author="USER" w:date="2024-04-08T14:28:00Z">
              <w:r w:rsidDel="0088492D">
                <w:rPr>
                  <w:rFonts w:eastAsiaTheme="minorEastAsia" w:hint="eastAsia"/>
                  <w:sz w:val="18"/>
                  <w:szCs w:val="18"/>
                  <w:lang w:eastAsia="ko-KR"/>
                </w:rPr>
                <w:delText>P</w:delText>
              </w:r>
              <w:r w:rsidDel="0088492D">
                <w:rPr>
                  <w:rFonts w:eastAsiaTheme="minorEastAsia"/>
                  <w:sz w:val="18"/>
                  <w:szCs w:val="18"/>
                  <w:lang w:eastAsia="ko-KR"/>
                </w:rPr>
                <w:delText>eriodic Date Range</w:delText>
              </w:r>
            </w:del>
          </w:p>
        </w:tc>
        <w:tc>
          <w:tcPr>
            <w:tcW w:w="1677" w:type="dxa"/>
          </w:tcPr>
          <w:p w14:paraId="015001C5" w14:textId="5C8B5A12" w:rsidR="00CB3E11" w:rsidDel="0088492D" w:rsidRDefault="00CB3E11" w:rsidP="00CB3E11">
            <w:pPr>
              <w:pStyle w:val="TableParagraph"/>
              <w:spacing w:before="0"/>
              <w:ind w:left="196" w:right="196"/>
              <w:rPr>
                <w:del w:id="6042" w:author="USER" w:date="2024-04-08T14:28:00Z"/>
                <w:rFonts w:ascii="Times New Roman"/>
                <w:sz w:val="18"/>
              </w:rPr>
            </w:pPr>
          </w:p>
        </w:tc>
        <w:tc>
          <w:tcPr>
            <w:tcW w:w="2515" w:type="dxa"/>
          </w:tcPr>
          <w:p w14:paraId="7560A121" w14:textId="690B41E6" w:rsidR="00CB3E11" w:rsidDel="0088492D" w:rsidRDefault="00CB3E11" w:rsidP="00CB3E11">
            <w:pPr>
              <w:pStyle w:val="TableParagraph"/>
              <w:spacing w:before="0"/>
              <w:ind w:left="196" w:right="196"/>
              <w:rPr>
                <w:del w:id="6043" w:author="USER" w:date="2024-04-08T14:28:00Z"/>
                <w:rFonts w:ascii="Times New Roman"/>
                <w:sz w:val="18"/>
              </w:rPr>
            </w:pPr>
          </w:p>
        </w:tc>
        <w:tc>
          <w:tcPr>
            <w:tcW w:w="840" w:type="dxa"/>
          </w:tcPr>
          <w:p w14:paraId="17126288" w14:textId="4B0294E5" w:rsidR="00CB3E11" w:rsidDel="0088492D" w:rsidRDefault="00CB3E11" w:rsidP="00CB3E11">
            <w:pPr>
              <w:pStyle w:val="TableParagraph"/>
              <w:ind w:left="196" w:right="196"/>
              <w:rPr>
                <w:del w:id="6044" w:author="USER" w:date="2024-04-08T14:28:00Z"/>
                <w:sz w:val="18"/>
              </w:rPr>
            </w:pPr>
            <w:del w:id="6045" w:author="USER" w:date="2024-04-08T14:28:00Z">
              <w:r w:rsidDel="0088492D">
                <w:rPr>
                  <w:rFonts w:eastAsiaTheme="minorEastAsia" w:hint="eastAsia"/>
                  <w:sz w:val="18"/>
                  <w:lang w:eastAsia="ko-KR"/>
                </w:rPr>
                <w:delText>C</w:delText>
              </w:r>
            </w:del>
          </w:p>
        </w:tc>
        <w:tc>
          <w:tcPr>
            <w:tcW w:w="1677" w:type="dxa"/>
          </w:tcPr>
          <w:p w14:paraId="375ABDDE" w14:textId="30483969" w:rsidR="00CB3E11" w:rsidDel="0088492D" w:rsidRDefault="00CB3E11" w:rsidP="00CB3E11">
            <w:pPr>
              <w:pStyle w:val="TableParagraph"/>
              <w:ind w:left="196" w:right="196"/>
              <w:rPr>
                <w:del w:id="6046" w:author="USER" w:date="2024-04-08T14:28:00Z"/>
                <w:sz w:val="18"/>
              </w:rPr>
            </w:pPr>
            <w:del w:id="6047" w:author="USER" w:date="2024-04-08T14:28: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2473CC" w:rsidDel="0088492D" w14:paraId="67301F78" w14:textId="5D2CD9A8" w:rsidTr="00B467B9">
        <w:trPr>
          <w:trHeight w:val="462"/>
          <w:del w:id="6048" w:author="USER" w:date="2024-04-08T14:28:00Z"/>
        </w:trPr>
        <w:tc>
          <w:tcPr>
            <w:tcW w:w="3356" w:type="dxa"/>
            <w:vAlign w:val="center"/>
          </w:tcPr>
          <w:p w14:paraId="492B3CA0" w14:textId="628607ED" w:rsidR="002473CC" w:rsidDel="0088492D" w:rsidRDefault="002473CC" w:rsidP="002473CC">
            <w:pPr>
              <w:pStyle w:val="TableParagraph"/>
              <w:ind w:leftChars="189" w:left="416" w:rightChars="89" w:right="196"/>
              <w:rPr>
                <w:del w:id="6049" w:author="USER" w:date="2024-04-08T14:28:00Z"/>
                <w:sz w:val="18"/>
              </w:rPr>
            </w:pPr>
            <w:del w:id="6050" w:author="USER" w:date="2024-04-08T14:28:00Z">
              <w:r w:rsidDel="0088492D">
                <w:rPr>
                  <w:rFonts w:eastAsiaTheme="minorEastAsia"/>
                  <w:sz w:val="18"/>
                  <w:szCs w:val="18"/>
                  <w:lang w:eastAsia="ko-KR"/>
                </w:rPr>
                <w:delText>Date End</w:delText>
              </w:r>
            </w:del>
          </w:p>
        </w:tc>
        <w:tc>
          <w:tcPr>
            <w:tcW w:w="1677" w:type="dxa"/>
          </w:tcPr>
          <w:p w14:paraId="1AC19B52" w14:textId="31810AA7" w:rsidR="002473CC" w:rsidRPr="002473CC" w:rsidDel="0088492D" w:rsidRDefault="002473CC" w:rsidP="002473CC">
            <w:pPr>
              <w:pStyle w:val="TableParagraph"/>
              <w:ind w:left="196" w:right="196"/>
              <w:rPr>
                <w:del w:id="6051" w:author="USER" w:date="2024-04-08T14:28:00Z"/>
                <w:rFonts w:eastAsiaTheme="minorEastAsia"/>
                <w:sz w:val="18"/>
                <w:lang w:eastAsia="ko-KR"/>
              </w:rPr>
            </w:pPr>
          </w:p>
        </w:tc>
        <w:tc>
          <w:tcPr>
            <w:tcW w:w="2515" w:type="dxa"/>
          </w:tcPr>
          <w:p w14:paraId="1070606C" w14:textId="3E827C10" w:rsidR="002473CC" w:rsidDel="0088492D" w:rsidRDefault="002473CC" w:rsidP="002473CC">
            <w:pPr>
              <w:pStyle w:val="TableParagraph"/>
              <w:spacing w:before="0"/>
              <w:ind w:left="196" w:right="196"/>
              <w:rPr>
                <w:del w:id="6052" w:author="USER" w:date="2024-04-08T14:28:00Z"/>
                <w:rFonts w:ascii="Times New Roman"/>
                <w:sz w:val="18"/>
              </w:rPr>
            </w:pPr>
          </w:p>
        </w:tc>
        <w:tc>
          <w:tcPr>
            <w:tcW w:w="840" w:type="dxa"/>
          </w:tcPr>
          <w:p w14:paraId="422FDB96" w14:textId="21FD6C59" w:rsidR="002473CC" w:rsidDel="0088492D" w:rsidRDefault="002473CC" w:rsidP="002473CC">
            <w:pPr>
              <w:pStyle w:val="TableParagraph"/>
              <w:ind w:left="196" w:right="196"/>
              <w:rPr>
                <w:del w:id="6053" w:author="USER" w:date="2024-04-08T14:28:00Z"/>
                <w:sz w:val="18"/>
              </w:rPr>
            </w:pPr>
            <w:del w:id="6054" w:author="USER" w:date="2024-03-27T22:51:00Z">
              <w:r w:rsidDel="00DF1FBD">
                <w:rPr>
                  <w:rFonts w:eastAsiaTheme="minorEastAsia"/>
                  <w:sz w:val="18"/>
                  <w:lang w:eastAsia="ko-KR"/>
                </w:rPr>
                <w:delText>DA</w:delText>
              </w:r>
            </w:del>
          </w:p>
        </w:tc>
        <w:tc>
          <w:tcPr>
            <w:tcW w:w="1677" w:type="dxa"/>
          </w:tcPr>
          <w:p w14:paraId="4107E6DA" w14:textId="7807C566" w:rsidR="002473CC" w:rsidDel="0088492D" w:rsidRDefault="002473CC" w:rsidP="002473CC">
            <w:pPr>
              <w:pStyle w:val="TableParagraph"/>
              <w:ind w:left="196" w:right="196"/>
              <w:rPr>
                <w:del w:id="6055" w:author="USER" w:date="2024-04-08T14:28:00Z"/>
                <w:sz w:val="18"/>
              </w:rPr>
            </w:pPr>
            <w:del w:id="6056" w:author="USER" w:date="2024-04-08T14:28:00Z">
              <w:r w:rsidDel="0088492D">
                <w:rPr>
                  <w:rFonts w:eastAsiaTheme="minorEastAsia" w:hint="eastAsia"/>
                  <w:sz w:val="18"/>
                  <w:lang w:eastAsia="ko-KR"/>
                </w:rPr>
                <w:delText>1</w:delText>
              </w:r>
              <w:r w:rsidDel="0088492D">
                <w:rPr>
                  <w:rFonts w:eastAsiaTheme="minorEastAsia"/>
                  <w:sz w:val="18"/>
                  <w:lang w:eastAsia="ko-KR"/>
                </w:rPr>
                <w:delText>, 1</w:delText>
              </w:r>
            </w:del>
          </w:p>
        </w:tc>
      </w:tr>
      <w:tr w:rsidR="002473CC" w:rsidDel="0088492D" w14:paraId="0394E966" w14:textId="24F30728" w:rsidTr="00B467B9">
        <w:trPr>
          <w:trHeight w:val="462"/>
          <w:del w:id="6057" w:author="USER" w:date="2024-04-08T14:28:00Z"/>
        </w:trPr>
        <w:tc>
          <w:tcPr>
            <w:tcW w:w="3356" w:type="dxa"/>
            <w:vAlign w:val="center"/>
          </w:tcPr>
          <w:p w14:paraId="2E1DCDC4" w14:textId="4A3C3570" w:rsidR="002473CC" w:rsidDel="0088492D" w:rsidRDefault="002473CC" w:rsidP="002473CC">
            <w:pPr>
              <w:pStyle w:val="TableParagraph"/>
              <w:ind w:leftChars="189" w:left="416" w:rightChars="89" w:right="196"/>
              <w:rPr>
                <w:del w:id="6058" w:author="USER" w:date="2024-04-08T14:28:00Z"/>
                <w:sz w:val="18"/>
              </w:rPr>
            </w:pPr>
            <w:del w:id="6059" w:author="USER" w:date="2024-04-08T14:28:00Z">
              <w:r w:rsidDel="0088492D">
                <w:rPr>
                  <w:rFonts w:eastAsiaTheme="minorEastAsia"/>
                  <w:sz w:val="18"/>
                  <w:szCs w:val="18"/>
                  <w:lang w:eastAsia="ko-KR"/>
                </w:rPr>
                <w:delText>Date Start</w:delText>
              </w:r>
            </w:del>
          </w:p>
        </w:tc>
        <w:tc>
          <w:tcPr>
            <w:tcW w:w="1677" w:type="dxa"/>
          </w:tcPr>
          <w:p w14:paraId="486BA561" w14:textId="2548A1D5" w:rsidR="002473CC" w:rsidRPr="002473CC" w:rsidDel="0088492D" w:rsidRDefault="002473CC" w:rsidP="002473CC">
            <w:pPr>
              <w:pStyle w:val="TableParagraph"/>
              <w:ind w:left="196" w:right="196"/>
              <w:rPr>
                <w:del w:id="6060" w:author="USER" w:date="2024-04-08T14:28:00Z"/>
                <w:rFonts w:eastAsiaTheme="minorEastAsia"/>
                <w:sz w:val="18"/>
                <w:lang w:eastAsia="ko-KR"/>
              </w:rPr>
            </w:pPr>
          </w:p>
        </w:tc>
        <w:tc>
          <w:tcPr>
            <w:tcW w:w="2515" w:type="dxa"/>
          </w:tcPr>
          <w:p w14:paraId="64B45786" w14:textId="6E753C39" w:rsidR="002473CC" w:rsidDel="0088492D" w:rsidRDefault="002473CC" w:rsidP="002473CC">
            <w:pPr>
              <w:pStyle w:val="TableParagraph"/>
              <w:spacing w:before="0"/>
              <w:ind w:left="196" w:right="196"/>
              <w:rPr>
                <w:del w:id="6061" w:author="USER" w:date="2024-04-08T14:28:00Z"/>
                <w:rFonts w:ascii="Times New Roman"/>
                <w:sz w:val="18"/>
              </w:rPr>
            </w:pPr>
          </w:p>
        </w:tc>
        <w:tc>
          <w:tcPr>
            <w:tcW w:w="840" w:type="dxa"/>
          </w:tcPr>
          <w:p w14:paraId="758E8EFC" w14:textId="2F0243F6" w:rsidR="002473CC" w:rsidDel="0088492D" w:rsidRDefault="002473CC" w:rsidP="002473CC">
            <w:pPr>
              <w:pStyle w:val="TableParagraph"/>
              <w:ind w:left="196" w:right="196"/>
              <w:rPr>
                <w:del w:id="6062" w:author="USER" w:date="2024-04-08T14:28:00Z"/>
                <w:sz w:val="18"/>
              </w:rPr>
            </w:pPr>
            <w:del w:id="6063" w:author="USER" w:date="2024-03-27T22:51:00Z">
              <w:r w:rsidDel="00DF1FBD">
                <w:rPr>
                  <w:rFonts w:eastAsiaTheme="minorEastAsia" w:hint="eastAsia"/>
                  <w:sz w:val="18"/>
                  <w:lang w:eastAsia="ko-KR"/>
                </w:rPr>
                <w:delText>D</w:delText>
              </w:r>
              <w:r w:rsidDel="00DF1FBD">
                <w:rPr>
                  <w:rFonts w:eastAsiaTheme="minorEastAsia"/>
                  <w:sz w:val="18"/>
                  <w:lang w:eastAsia="ko-KR"/>
                </w:rPr>
                <w:delText>A</w:delText>
              </w:r>
            </w:del>
          </w:p>
        </w:tc>
        <w:tc>
          <w:tcPr>
            <w:tcW w:w="1677" w:type="dxa"/>
          </w:tcPr>
          <w:p w14:paraId="79105B8B" w14:textId="4CD510D1" w:rsidR="002473CC" w:rsidDel="0088492D" w:rsidRDefault="002473CC" w:rsidP="002473CC">
            <w:pPr>
              <w:pStyle w:val="TableParagraph"/>
              <w:ind w:left="196" w:right="196"/>
              <w:rPr>
                <w:del w:id="6064" w:author="USER" w:date="2024-04-08T14:28:00Z"/>
                <w:sz w:val="18"/>
              </w:rPr>
            </w:pPr>
            <w:del w:id="6065" w:author="USER" w:date="2024-04-08T14:28:00Z">
              <w:r w:rsidDel="0088492D">
                <w:rPr>
                  <w:rFonts w:eastAsiaTheme="minorEastAsia" w:hint="eastAsia"/>
                  <w:sz w:val="18"/>
                  <w:lang w:eastAsia="ko-KR"/>
                </w:rPr>
                <w:delText>1</w:delText>
              </w:r>
              <w:r w:rsidDel="0088492D">
                <w:rPr>
                  <w:rFonts w:eastAsiaTheme="minorEastAsia"/>
                  <w:sz w:val="18"/>
                  <w:lang w:eastAsia="ko-KR"/>
                </w:rPr>
                <w:delText>, 1</w:delText>
              </w:r>
            </w:del>
          </w:p>
        </w:tc>
      </w:tr>
      <w:tr w:rsidR="002473CC" w:rsidDel="0088492D" w14:paraId="23E7B1BC" w14:textId="0824732A" w:rsidTr="00B467B9">
        <w:trPr>
          <w:trHeight w:val="462"/>
          <w:del w:id="6066" w:author="USER" w:date="2024-04-08T14:28:00Z"/>
        </w:trPr>
        <w:tc>
          <w:tcPr>
            <w:tcW w:w="3356" w:type="dxa"/>
            <w:vAlign w:val="center"/>
          </w:tcPr>
          <w:p w14:paraId="7F5DFFCD" w14:textId="6186CD25" w:rsidR="002473CC" w:rsidDel="0088492D" w:rsidRDefault="002473CC" w:rsidP="002473CC">
            <w:pPr>
              <w:pStyle w:val="TableParagraph"/>
              <w:ind w:left="196" w:right="196"/>
              <w:rPr>
                <w:del w:id="6067" w:author="USER" w:date="2024-04-08T14:28:00Z"/>
                <w:sz w:val="18"/>
              </w:rPr>
            </w:pPr>
            <w:del w:id="6068" w:author="USER" w:date="2024-04-08T14:28:00Z">
              <w:r w:rsidDel="0088492D">
                <w:rPr>
                  <w:rFonts w:eastAsiaTheme="minorEastAsia"/>
                  <w:sz w:val="18"/>
                  <w:szCs w:val="18"/>
                  <w:lang w:eastAsia="ko-KR"/>
                </w:rPr>
                <w:delText>Time Interval Of Cycle</w:delText>
              </w:r>
            </w:del>
          </w:p>
        </w:tc>
        <w:tc>
          <w:tcPr>
            <w:tcW w:w="1677" w:type="dxa"/>
          </w:tcPr>
          <w:p w14:paraId="542B5CA6" w14:textId="0B78E541" w:rsidR="002473CC" w:rsidDel="0088492D" w:rsidRDefault="002473CC" w:rsidP="002473CC">
            <w:pPr>
              <w:pStyle w:val="TableParagraph"/>
              <w:spacing w:before="0"/>
              <w:ind w:left="196" w:right="196"/>
              <w:rPr>
                <w:del w:id="6069" w:author="USER" w:date="2024-04-08T14:28:00Z"/>
                <w:rFonts w:ascii="Times New Roman"/>
                <w:sz w:val="18"/>
              </w:rPr>
            </w:pPr>
          </w:p>
        </w:tc>
        <w:tc>
          <w:tcPr>
            <w:tcW w:w="2515" w:type="dxa"/>
          </w:tcPr>
          <w:p w14:paraId="1E8E2BD7" w14:textId="37FF95CD" w:rsidR="002473CC" w:rsidDel="0088492D" w:rsidRDefault="002473CC" w:rsidP="002473CC">
            <w:pPr>
              <w:pStyle w:val="TableParagraph"/>
              <w:spacing w:before="0"/>
              <w:ind w:left="196" w:right="196"/>
              <w:rPr>
                <w:del w:id="6070" w:author="USER" w:date="2024-04-08T14:28:00Z"/>
                <w:rFonts w:ascii="Times New Roman"/>
                <w:sz w:val="18"/>
              </w:rPr>
            </w:pPr>
          </w:p>
        </w:tc>
        <w:tc>
          <w:tcPr>
            <w:tcW w:w="840" w:type="dxa"/>
          </w:tcPr>
          <w:p w14:paraId="4F34A149" w14:textId="4542F5DD" w:rsidR="002473CC" w:rsidDel="0088492D" w:rsidRDefault="002473CC" w:rsidP="002473CC">
            <w:pPr>
              <w:pStyle w:val="TableParagraph"/>
              <w:ind w:left="196" w:right="196"/>
              <w:rPr>
                <w:del w:id="6071" w:author="USER" w:date="2024-04-08T14:28:00Z"/>
                <w:sz w:val="18"/>
              </w:rPr>
            </w:pPr>
            <w:del w:id="6072" w:author="USER" w:date="2024-04-08T14:28:00Z">
              <w:r w:rsidDel="0088492D">
                <w:rPr>
                  <w:rFonts w:eastAsiaTheme="minorEastAsia" w:hint="eastAsia"/>
                  <w:sz w:val="18"/>
                  <w:lang w:eastAsia="ko-KR"/>
                </w:rPr>
                <w:delText>C</w:delText>
              </w:r>
            </w:del>
          </w:p>
        </w:tc>
        <w:tc>
          <w:tcPr>
            <w:tcW w:w="1677" w:type="dxa"/>
          </w:tcPr>
          <w:p w14:paraId="311C409E" w14:textId="112D0BA5" w:rsidR="002473CC" w:rsidDel="0088492D" w:rsidRDefault="002473CC" w:rsidP="002473CC">
            <w:pPr>
              <w:pStyle w:val="TableParagraph"/>
              <w:ind w:left="196" w:right="196"/>
              <w:rPr>
                <w:del w:id="6073" w:author="USER" w:date="2024-04-08T14:28:00Z"/>
                <w:sz w:val="18"/>
              </w:rPr>
            </w:pPr>
            <w:del w:id="6074" w:author="USER" w:date="2024-04-08T14:28: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2473CC" w:rsidDel="0088492D" w14:paraId="1AC9DF0F" w14:textId="3679FC2E" w:rsidTr="00B467B9">
        <w:trPr>
          <w:trHeight w:val="462"/>
          <w:del w:id="6075" w:author="USER" w:date="2024-04-08T14:28:00Z"/>
        </w:trPr>
        <w:tc>
          <w:tcPr>
            <w:tcW w:w="3356" w:type="dxa"/>
            <w:vAlign w:val="center"/>
          </w:tcPr>
          <w:p w14:paraId="21C4A0E0" w14:textId="5E0EE60B" w:rsidR="002473CC" w:rsidDel="0088492D" w:rsidRDefault="002473CC" w:rsidP="002473CC">
            <w:pPr>
              <w:pStyle w:val="TableParagraph"/>
              <w:ind w:leftChars="189" w:left="416" w:rightChars="89" w:right="196"/>
              <w:rPr>
                <w:del w:id="6076" w:author="USER" w:date="2024-04-08T14:28:00Z"/>
                <w:sz w:val="18"/>
              </w:rPr>
            </w:pPr>
            <w:del w:id="6077" w:author="USER" w:date="2024-04-08T14:28:00Z">
              <w:r w:rsidDel="0088492D">
                <w:rPr>
                  <w:rFonts w:eastAsiaTheme="minorEastAsia"/>
                  <w:sz w:val="18"/>
                  <w:szCs w:val="18"/>
                  <w:lang w:eastAsia="ko-KR"/>
                </w:rPr>
                <w:delText>Type Of Time Interval Unit</w:delText>
              </w:r>
            </w:del>
          </w:p>
        </w:tc>
        <w:tc>
          <w:tcPr>
            <w:tcW w:w="1677" w:type="dxa"/>
          </w:tcPr>
          <w:p w14:paraId="0F5C86FC" w14:textId="7C9C2403" w:rsidR="002473CC" w:rsidDel="0088492D" w:rsidRDefault="002473CC" w:rsidP="002473CC">
            <w:pPr>
              <w:pStyle w:val="TableParagraph"/>
              <w:spacing w:before="0"/>
              <w:ind w:left="196" w:right="196"/>
              <w:rPr>
                <w:del w:id="6078" w:author="USER" w:date="2024-04-08T14:28:00Z"/>
                <w:rFonts w:ascii="Times New Roman"/>
                <w:sz w:val="18"/>
              </w:rPr>
            </w:pPr>
          </w:p>
        </w:tc>
        <w:tc>
          <w:tcPr>
            <w:tcW w:w="2515" w:type="dxa"/>
          </w:tcPr>
          <w:p w14:paraId="6A77DB86" w14:textId="61928D69" w:rsidR="002473CC" w:rsidRPr="00D539C6" w:rsidDel="0088492D" w:rsidRDefault="002473CC" w:rsidP="002473CC">
            <w:pPr>
              <w:pStyle w:val="a3"/>
              <w:spacing w:line="398" w:lineRule="auto"/>
              <w:ind w:right="220"/>
              <w:rPr>
                <w:del w:id="6079" w:author="USER" w:date="2024-04-08T14:28:00Z"/>
                <w:rFonts w:eastAsiaTheme="minorEastAsia"/>
                <w:b w:val="0"/>
                <w:sz w:val="18"/>
                <w:lang w:eastAsia="ko-KR"/>
              </w:rPr>
            </w:pPr>
            <w:del w:id="6080" w:author="USER" w:date="2024-04-08T14:28:00Z">
              <w:r w:rsidRPr="00D539C6" w:rsidDel="0088492D">
                <w:rPr>
                  <w:rFonts w:eastAsiaTheme="minorEastAsia" w:hint="eastAsia"/>
                  <w:b w:val="0"/>
                  <w:sz w:val="18"/>
                  <w:lang w:eastAsia="ko-KR"/>
                </w:rPr>
                <w:delText>1</w:delText>
              </w:r>
              <w:r w:rsidRPr="00D539C6" w:rsidDel="0088492D">
                <w:rPr>
                  <w:rFonts w:eastAsiaTheme="minorEastAsia"/>
                  <w:b w:val="0"/>
                  <w:sz w:val="18"/>
                  <w:lang w:eastAsia="ko-KR"/>
                </w:rPr>
                <w:delText xml:space="preserve"> : </w:delText>
              </w:r>
            </w:del>
            <w:del w:id="6081" w:author="USER" w:date="2024-04-08T14:17:00Z">
              <w:r w:rsidRPr="00D539C6" w:rsidDel="00D539C6">
                <w:rPr>
                  <w:rFonts w:eastAsiaTheme="minorEastAsia"/>
                  <w:b w:val="0"/>
                  <w:sz w:val="18"/>
                  <w:lang w:eastAsia="ko-KR"/>
                </w:rPr>
                <w:delText>time</w:delText>
              </w:r>
            </w:del>
          </w:p>
          <w:p w14:paraId="132D8265" w14:textId="35353AE7" w:rsidR="002473CC" w:rsidRPr="00D539C6" w:rsidDel="0088492D" w:rsidRDefault="002473CC" w:rsidP="002473CC">
            <w:pPr>
              <w:pStyle w:val="a3"/>
              <w:spacing w:line="398" w:lineRule="auto"/>
              <w:ind w:right="220"/>
              <w:rPr>
                <w:del w:id="6082" w:author="USER" w:date="2024-04-08T14:28:00Z"/>
                <w:rFonts w:eastAsiaTheme="minorEastAsia"/>
                <w:b w:val="0"/>
                <w:sz w:val="18"/>
                <w:lang w:eastAsia="ko-KR"/>
              </w:rPr>
            </w:pPr>
            <w:del w:id="6083" w:author="USER" w:date="2024-04-08T14:28:00Z">
              <w:r w:rsidRPr="00D539C6" w:rsidDel="0088492D">
                <w:rPr>
                  <w:rFonts w:eastAsiaTheme="minorEastAsia" w:hint="eastAsia"/>
                  <w:b w:val="0"/>
                  <w:sz w:val="18"/>
                  <w:lang w:eastAsia="ko-KR"/>
                </w:rPr>
                <w:delText>2</w:delText>
              </w:r>
              <w:r w:rsidRPr="00D539C6" w:rsidDel="0088492D">
                <w:rPr>
                  <w:rFonts w:eastAsiaTheme="minorEastAsia"/>
                  <w:b w:val="0"/>
                  <w:sz w:val="18"/>
                  <w:lang w:eastAsia="ko-KR"/>
                </w:rPr>
                <w:delText xml:space="preserve"> : day</w:delText>
              </w:r>
            </w:del>
          </w:p>
          <w:p w14:paraId="53F00EF8" w14:textId="175611EF" w:rsidR="002473CC" w:rsidRPr="00D539C6" w:rsidDel="0088492D" w:rsidRDefault="002473CC" w:rsidP="002473CC">
            <w:pPr>
              <w:pStyle w:val="a3"/>
              <w:spacing w:line="398" w:lineRule="auto"/>
              <w:ind w:right="220"/>
              <w:rPr>
                <w:del w:id="6084" w:author="USER" w:date="2024-04-08T14:28:00Z"/>
                <w:rFonts w:eastAsiaTheme="minorEastAsia"/>
                <w:b w:val="0"/>
                <w:sz w:val="18"/>
                <w:lang w:eastAsia="ko-KR"/>
              </w:rPr>
            </w:pPr>
            <w:del w:id="6085" w:author="USER" w:date="2024-04-08T14:28:00Z">
              <w:r w:rsidRPr="00D539C6" w:rsidDel="0088492D">
                <w:rPr>
                  <w:rFonts w:eastAsiaTheme="minorEastAsia" w:hint="eastAsia"/>
                  <w:b w:val="0"/>
                  <w:sz w:val="18"/>
                  <w:lang w:eastAsia="ko-KR"/>
                </w:rPr>
                <w:delText>3</w:delText>
              </w:r>
              <w:r w:rsidRPr="00D539C6" w:rsidDel="0088492D">
                <w:rPr>
                  <w:rFonts w:eastAsiaTheme="minorEastAsia"/>
                  <w:b w:val="0"/>
                  <w:sz w:val="18"/>
                  <w:lang w:eastAsia="ko-KR"/>
                </w:rPr>
                <w:delText xml:space="preserve"> : month</w:delText>
              </w:r>
            </w:del>
          </w:p>
          <w:p w14:paraId="6BB325F5" w14:textId="270326F6" w:rsidR="002473CC" w:rsidDel="0088492D" w:rsidRDefault="002473CC" w:rsidP="002473CC">
            <w:pPr>
              <w:pStyle w:val="TableParagraph"/>
              <w:spacing w:before="0"/>
              <w:ind w:left="196" w:right="196"/>
              <w:rPr>
                <w:del w:id="6086" w:author="USER" w:date="2024-04-08T14:28:00Z"/>
                <w:rFonts w:ascii="Times New Roman"/>
                <w:sz w:val="18"/>
              </w:rPr>
            </w:pPr>
            <w:del w:id="6087" w:author="USER" w:date="2024-04-08T14:28:00Z">
              <w:r w:rsidRPr="00D539C6" w:rsidDel="0088492D">
                <w:rPr>
                  <w:rFonts w:eastAsiaTheme="minorEastAsia" w:hint="eastAsia"/>
                  <w:sz w:val="18"/>
                  <w:lang w:eastAsia="ko-KR"/>
                </w:rPr>
                <w:delText>4</w:delText>
              </w:r>
              <w:r w:rsidRPr="00D539C6" w:rsidDel="0088492D">
                <w:rPr>
                  <w:rFonts w:eastAsiaTheme="minorEastAsia"/>
                  <w:sz w:val="18"/>
                  <w:lang w:eastAsia="ko-KR"/>
                </w:rPr>
                <w:delText xml:space="preserve"> : year</w:delText>
              </w:r>
            </w:del>
          </w:p>
        </w:tc>
        <w:tc>
          <w:tcPr>
            <w:tcW w:w="840" w:type="dxa"/>
          </w:tcPr>
          <w:p w14:paraId="52C4173C" w14:textId="2696B053" w:rsidR="002473CC" w:rsidDel="0088492D" w:rsidRDefault="002473CC" w:rsidP="002473CC">
            <w:pPr>
              <w:pStyle w:val="TableParagraph"/>
              <w:ind w:left="196" w:right="196"/>
              <w:rPr>
                <w:del w:id="6088" w:author="USER" w:date="2024-04-08T14:28:00Z"/>
                <w:sz w:val="18"/>
              </w:rPr>
            </w:pPr>
            <w:del w:id="6089" w:author="USER" w:date="2024-04-08T14:28:00Z">
              <w:r w:rsidDel="0088492D">
                <w:rPr>
                  <w:rFonts w:eastAsiaTheme="minorEastAsia"/>
                  <w:sz w:val="18"/>
                  <w:lang w:eastAsia="ko-KR"/>
                </w:rPr>
                <w:delText>EN</w:delText>
              </w:r>
            </w:del>
          </w:p>
        </w:tc>
        <w:tc>
          <w:tcPr>
            <w:tcW w:w="1677" w:type="dxa"/>
          </w:tcPr>
          <w:p w14:paraId="47BC3855" w14:textId="119905A3" w:rsidR="002473CC" w:rsidDel="0088492D" w:rsidRDefault="002473CC" w:rsidP="002473CC">
            <w:pPr>
              <w:pStyle w:val="TableParagraph"/>
              <w:ind w:left="196" w:right="196"/>
              <w:rPr>
                <w:del w:id="6090" w:author="USER" w:date="2024-04-08T14:28:00Z"/>
                <w:sz w:val="18"/>
              </w:rPr>
            </w:pPr>
            <w:del w:id="6091" w:author="USER" w:date="2024-04-08T14:28:00Z">
              <w:r w:rsidDel="0088492D">
                <w:rPr>
                  <w:rFonts w:eastAsiaTheme="minorEastAsia" w:hint="eastAsia"/>
                  <w:sz w:val="18"/>
                  <w:lang w:eastAsia="ko-KR"/>
                </w:rPr>
                <w:delText>1</w:delText>
              </w:r>
              <w:r w:rsidDel="0088492D">
                <w:rPr>
                  <w:rFonts w:eastAsiaTheme="minorEastAsia"/>
                  <w:sz w:val="18"/>
                  <w:lang w:eastAsia="ko-KR"/>
                </w:rPr>
                <w:delText xml:space="preserve">, </w:delText>
              </w:r>
            </w:del>
            <w:del w:id="6092" w:author="USER" w:date="2024-04-08T14:18:00Z">
              <w:r w:rsidDel="00D539C6">
                <w:rPr>
                  <w:rFonts w:eastAsiaTheme="minorEastAsia"/>
                  <w:sz w:val="18"/>
                  <w:lang w:eastAsia="ko-KR"/>
                </w:rPr>
                <w:delText>1</w:delText>
              </w:r>
            </w:del>
          </w:p>
        </w:tc>
      </w:tr>
      <w:tr w:rsidR="002473CC" w:rsidDel="0088492D" w14:paraId="3782D8A3" w14:textId="0346CB4D" w:rsidTr="00B467B9">
        <w:trPr>
          <w:trHeight w:val="462"/>
          <w:del w:id="6093" w:author="USER" w:date="2024-04-08T14:28:00Z"/>
        </w:trPr>
        <w:tc>
          <w:tcPr>
            <w:tcW w:w="3356" w:type="dxa"/>
            <w:vAlign w:val="center"/>
          </w:tcPr>
          <w:p w14:paraId="0527F7F0" w14:textId="3993E68A" w:rsidR="002473CC" w:rsidDel="0088492D" w:rsidRDefault="002473CC" w:rsidP="002473CC">
            <w:pPr>
              <w:pStyle w:val="TableParagraph"/>
              <w:ind w:leftChars="189" w:left="416" w:rightChars="89" w:right="196"/>
              <w:rPr>
                <w:del w:id="6094" w:author="USER" w:date="2024-04-08T14:28:00Z"/>
                <w:sz w:val="18"/>
              </w:rPr>
            </w:pPr>
            <w:del w:id="6095" w:author="USER" w:date="2024-04-08T14:28:00Z">
              <w:r w:rsidDel="0088492D">
                <w:rPr>
                  <w:rFonts w:eastAsiaTheme="minorEastAsia"/>
                  <w:sz w:val="18"/>
                  <w:szCs w:val="18"/>
                  <w:lang w:eastAsia="ko-KR"/>
                </w:rPr>
                <w:delText>Value Of Time</w:delText>
              </w:r>
            </w:del>
          </w:p>
        </w:tc>
        <w:tc>
          <w:tcPr>
            <w:tcW w:w="1677" w:type="dxa"/>
          </w:tcPr>
          <w:p w14:paraId="695F5D92" w14:textId="7A001871" w:rsidR="002473CC" w:rsidDel="0088492D" w:rsidRDefault="002473CC" w:rsidP="002473CC">
            <w:pPr>
              <w:pStyle w:val="TableParagraph"/>
              <w:spacing w:before="0"/>
              <w:ind w:left="196" w:right="196"/>
              <w:rPr>
                <w:del w:id="6096" w:author="USER" w:date="2024-04-08T14:28:00Z"/>
                <w:rFonts w:ascii="Times New Roman"/>
                <w:sz w:val="18"/>
              </w:rPr>
            </w:pPr>
          </w:p>
        </w:tc>
        <w:tc>
          <w:tcPr>
            <w:tcW w:w="2515" w:type="dxa"/>
          </w:tcPr>
          <w:p w14:paraId="0A958A67" w14:textId="70B6AA53" w:rsidR="002473CC" w:rsidDel="0088492D" w:rsidRDefault="002473CC" w:rsidP="002473CC">
            <w:pPr>
              <w:pStyle w:val="TableParagraph"/>
              <w:spacing w:before="0"/>
              <w:ind w:left="196" w:right="196"/>
              <w:rPr>
                <w:del w:id="6097" w:author="USER" w:date="2024-04-08T14:28:00Z"/>
                <w:rFonts w:ascii="Times New Roman"/>
                <w:sz w:val="18"/>
              </w:rPr>
            </w:pPr>
          </w:p>
        </w:tc>
        <w:tc>
          <w:tcPr>
            <w:tcW w:w="840" w:type="dxa"/>
          </w:tcPr>
          <w:p w14:paraId="25EB3529" w14:textId="667ED180" w:rsidR="002473CC" w:rsidDel="0088492D" w:rsidRDefault="002473CC" w:rsidP="002473CC">
            <w:pPr>
              <w:pStyle w:val="TableParagraph"/>
              <w:ind w:left="196" w:right="196"/>
              <w:rPr>
                <w:del w:id="6098" w:author="USER" w:date="2024-04-08T14:28:00Z"/>
                <w:sz w:val="18"/>
              </w:rPr>
            </w:pPr>
            <w:del w:id="6099" w:author="USER" w:date="2024-04-08T14:28:00Z">
              <w:r w:rsidDel="0088492D">
                <w:rPr>
                  <w:rFonts w:eastAsiaTheme="minorEastAsia"/>
                  <w:sz w:val="18"/>
                  <w:lang w:eastAsia="ko-KR"/>
                </w:rPr>
                <w:delText>IN</w:delText>
              </w:r>
            </w:del>
          </w:p>
        </w:tc>
        <w:tc>
          <w:tcPr>
            <w:tcW w:w="1677" w:type="dxa"/>
          </w:tcPr>
          <w:p w14:paraId="4B633205" w14:textId="24238F8D" w:rsidR="002473CC" w:rsidDel="0088492D" w:rsidRDefault="002473CC" w:rsidP="002473CC">
            <w:pPr>
              <w:pStyle w:val="TableParagraph"/>
              <w:ind w:left="196" w:right="196"/>
              <w:rPr>
                <w:del w:id="6100" w:author="USER" w:date="2024-04-08T14:28:00Z"/>
                <w:sz w:val="18"/>
              </w:rPr>
            </w:pPr>
            <w:del w:id="6101" w:author="USER" w:date="2024-04-08T14:28:00Z">
              <w:r w:rsidDel="0088492D">
                <w:rPr>
                  <w:rFonts w:eastAsiaTheme="minorEastAsia" w:hint="eastAsia"/>
                  <w:sz w:val="18"/>
                  <w:lang w:eastAsia="ko-KR"/>
                </w:rPr>
                <w:delText>1</w:delText>
              </w:r>
              <w:r w:rsidDel="0088492D">
                <w:rPr>
                  <w:rFonts w:eastAsiaTheme="minorEastAsia"/>
                  <w:sz w:val="18"/>
                  <w:lang w:eastAsia="ko-KR"/>
                </w:rPr>
                <w:delText>, 1</w:delText>
              </w:r>
            </w:del>
          </w:p>
        </w:tc>
      </w:tr>
    </w:tbl>
    <w:p w14:paraId="4AC57074" w14:textId="4DF1E97E" w:rsidR="000346C3" w:rsidDel="0088492D" w:rsidRDefault="000346C3">
      <w:pPr>
        <w:ind w:left="196" w:right="196"/>
        <w:rPr>
          <w:del w:id="6102" w:author="USER" w:date="2024-04-08T14:28:00Z"/>
          <w:sz w:val="18"/>
        </w:rPr>
        <w:sectPr w:rsidR="000346C3" w:rsidDel="0088492D" w:rsidSect="008A4F0C">
          <w:pgSz w:w="11910" w:h="16840"/>
          <w:pgMar w:top="998" w:right="697" w:bottom="940" w:left="799" w:header="580" w:footer="740" w:gutter="0"/>
          <w:cols w:space="720"/>
        </w:sectPr>
      </w:pPr>
    </w:p>
    <w:p w14:paraId="1377DE92" w14:textId="77777777" w:rsidR="000346C3" w:rsidRDefault="000346C3">
      <w:pPr>
        <w:pStyle w:val="a3"/>
        <w:spacing w:before="10"/>
        <w:ind w:right="220"/>
        <w:rPr>
          <w:b w:val="0"/>
          <w:sz w:val="24"/>
        </w:rPr>
      </w:pPr>
    </w:p>
    <w:p w14:paraId="3F90F6A1" w14:textId="77777777" w:rsidR="0065756A" w:rsidRDefault="0065756A" w:rsidP="00240BDF">
      <w:pPr>
        <w:pStyle w:val="2"/>
        <w:numPr>
          <w:ilvl w:val="1"/>
          <w:numId w:val="16"/>
        </w:numPr>
      </w:pPr>
      <w:r>
        <w:t>Time Interval of</w:t>
      </w:r>
      <w:r>
        <w:rPr>
          <w:spacing w:val="-2"/>
        </w:rPr>
        <w:t xml:space="preserve"> </w:t>
      </w:r>
      <w:r>
        <w:t>Cycle</w:t>
      </w:r>
    </w:p>
    <w:p w14:paraId="37524645" w14:textId="77777777" w:rsidR="0065756A" w:rsidRDefault="0065756A" w:rsidP="0065756A">
      <w:pPr>
        <w:pStyle w:val="a3"/>
        <w:spacing w:before="5"/>
        <w:ind w:right="220"/>
        <w:rPr>
          <w:b w:val="0"/>
          <w:sz w:val="22"/>
        </w:rPr>
      </w:pPr>
    </w:p>
    <w:p w14:paraId="6A5E9F5A" w14:textId="476D573B" w:rsidR="0065756A" w:rsidRDefault="0065756A" w:rsidP="0065756A">
      <w:pPr>
        <w:ind w:left="196" w:right="196"/>
        <w:rPr>
          <w:b/>
          <w:sz w:val="20"/>
        </w:rPr>
      </w:pPr>
      <w:r>
        <w:rPr>
          <w:b/>
          <w:sz w:val="20"/>
        </w:rPr>
        <w:t xml:space="preserve">Definition: </w:t>
      </w:r>
      <w:r w:rsidRPr="00401297">
        <w:rPr>
          <w:sz w:val="20"/>
          <w:szCs w:val="20"/>
        </w:rPr>
        <w:t>The temporal interval over which the cycle of issuing the nautical product data</w:t>
      </w:r>
      <w:r>
        <w:rPr>
          <w:sz w:val="20"/>
          <w:szCs w:val="20"/>
        </w:rPr>
        <w:t>.</w:t>
      </w:r>
    </w:p>
    <w:p w14:paraId="4B143B2D" w14:textId="77777777" w:rsidR="0065756A" w:rsidRDefault="0065756A" w:rsidP="0065756A">
      <w:pPr>
        <w:pStyle w:val="a3"/>
        <w:spacing w:before="7"/>
        <w:ind w:right="220"/>
        <w:rPr>
          <w:b w:val="0"/>
          <w:sz w:val="22"/>
        </w:rPr>
      </w:pPr>
    </w:p>
    <w:p w14:paraId="622F145F" w14:textId="77777777" w:rsidR="0065756A" w:rsidRDefault="0065756A" w:rsidP="0065756A">
      <w:pPr>
        <w:ind w:left="196" w:right="196"/>
        <w:rPr>
          <w:sz w:val="20"/>
        </w:rPr>
      </w:pPr>
      <w:r>
        <w:rPr>
          <w:b/>
          <w:sz w:val="20"/>
        </w:rPr>
        <w:t xml:space="preserve">CamelCase: </w:t>
      </w:r>
      <w:r>
        <w:rPr>
          <w:sz w:val="20"/>
        </w:rPr>
        <w:t>timeIntervalOfCycle</w:t>
      </w:r>
    </w:p>
    <w:p w14:paraId="432D7759" w14:textId="77777777" w:rsidR="0065756A" w:rsidRDefault="0065756A" w:rsidP="0065756A">
      <w:pPr>
        <w:pStyle w:val="a3"/>
        <w:spacing w:before="4"/>
        <w:ind w:right="220"/>
        <w:rPr>
          <w:sz w:val="22"/>
        </w:rPr>
      </w:pPr>
    </w:p>
    <w:p w14:paraId="42486E51" w14:textId="77777777" w:rsidR="0065756A" w:rsidRDefault="0065756A" w:rsidP="0065756A">
      <w:pPr>
        <w:pStyle w:val="a3"/>
        <w:ind w:right="220"/>
      </w:pPr>
      <w:r>
        <w:t>Alias:</w:t>
      </w:r>
    </w:p>
    <w:p w14:paraId="6FBD0339" w14:textId="77777777" w:rsidR="0065756A" w:rsidRDefault="0065756A" w:rsidP="0065756A">
      <w:pPr>
        <w:pStyle w:val="a3"/>
        <w:spacing w:before="7"/>
        <w:ind w:right="220"/>
        <w:rPr>
          <w:b w:val="0"/>
          <w:sz w:val="22"/>
        </w:rPr>
      </w:pPr>
    </w:p>
    <w:p w14:paraId="41318DD4" w14:textId="77777777" w:rsidR="0065756A" w:rsidRDefault="0065756A" w:rsidP="0065756A">
      <w:pPr>
        <w:ind w:left="196" w:right="196"/>
        <w:rPr>
          <w:sz w:val="20"/>
        </w:rPr>
      </w:pPr>
      <w:r>
        <w:rPr>
          <w:b/>
          <w:sz w:val="20"/>
        </w:rPr>
        <w:t xml:space="preserve">Remarks: </w:t>
      </w:r>
      <w:r>
        <w:rPr>
          <w:sz w:val="20"/>
        </w:rPr>
        <w:t>No remarks.</w:t>
      </w:r>
    </w:p>
    <w:p w14:paraId="251ADC0D" w14:textId="77777777" w:rsidR="0065756A" w:rsidRDefault="0065756A" w:rsidP="0065756A">
      <w:pPr>
        <w:pStyle w:val="a3"/>
        <w:ind w:right="220"/>
        <w:rPr>
          <w:sz w:val="22"/>
        </w:rPr>
      </w:pPr>
    </w:p>
    <w:p w14:paraId="1278B6FE" w14:textId="77777777" w:rsidR="0065756A" w:rsidRDefault="0065756A" w:rsidP="0065756A">
      <w:pPr>
        <w:pStyle w:val="a3"/>
        <w:ind w:right="220"/>
        <w:rPr>
          <w:sz w:val="22"/>
        </w:rPr>
      </w:pPr>
    </w:p>
    <w:p w14:paraId="3C10E0B3" w14:textId="77777777" w:rsidR="0065756A" w:rsidRDefault="0065756A" w:rsidP="0065756A">
      <w:pPr>
        <w:pStyle w:val="a3"/>
        <w:spacing w:before="9"/>
        <w:ind w:right="220"/>
        <w:rPr>
          <w:sz w:val="31"/>
        </w:rPr>
      </w:pPr>
    </w:p>
    <w:p w14:paraId="6E89163B" w14:textId="77777777" w:rsidR="0065756A" w:rsidRDefault="0065756A" w:rsidP="0065756A">
      <w:pPr>
        <w:pStyle w:val="a3"/>
        <w:ind w:right="220"/>
      </w:pPr>
      <w:r>
        <w:t>SubAttribute Bindings:</w:t>
      </w:r>
    </w:p>
    <w:p w14:paraId="1C26C228" w14:textId="77777777" w:rsidR="0065756A" w:rsidRDefault="0065756A" w:rsidP="0065756A">
      <w:pPr>
        <w:pStyle w:val="a3"/>
        <w:spacing w:before="9" w:after="1"/>
        <w:ind w:right="220"/>
        <w:rPr>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65756A" w14:paraId="76D80AA4" w14:textId="77777777" w:rsidTr="0065756A">
        <w:trPr>
          <w:trHeight w:val="737"/>
        </w:trPr>
        <w:tc>
          <w:tcPr>
            <w:tcW w:w="3356" w:type="dxa"/>
            <w:shd w:val="clear" w:color="auto" w:fill="FFF1CC"/>
          </w:tcPr>
          <w:p w14:paraId="15F34197" w14:textId="77777777" w:rsidR="0065756A" w:rsidRDefault="0065756A" w:rsidP="00B467B9">
            <w:pPr>
              <w:pStyle w:val="TableParagraph"/>
              <w:spacing w:before="9"/>
              <w:ind w:left="196" w:right="196"/>
              <w:rPr>
                <w:b/>
                <w:sz w:val="20"/>
              </w:rPr>
            </w:pPr>
          </w:p>
          <w:p w14:paraId="3027F527" w14:textId="77777777" w:rsidR="0065756A" w:rsidRDefault="0065756A" w:rsidP="00B467B9">
            <w:pPr>
              <w:pStyle w:val="TableParagraph"/>
              <w:spacing w:before="0"/>
              <w:ind w:left="196" w:right="196"/>
              <w:rPr>
                <w:b/>
                <w:sz w:val="20"/>
              </w:rPr>
            </w:pPr>
            <w:r>
              <w:rPr>
                <w:b/>
                <w:sz w:val="20"/>
              </w:rPr>
              <w:t>S-10x Attribute</w:t>
            </w:r>
          </w:p>
        </w:tc>
        <w:tc>
          <w:tcPr>
            <w:tcW w:w="1677" w:type="dxa"/>
            <w:shd w:val="clear" w:color="auto" w:fill="FFF1CC"/>
          </w:tcPr>
          <w:p w14:paraId="07F4B4F5" w14:textId="77777777" w:rsidR="0065756A" w:rsidRDefault="0065756A" w:rsidP="00B467B9">
            <w:pPr>
              <w:pStyle w:val="TableParagraph"/>
              <w:spacing w:before="114"/>
              <w:ind w:left="196" w:right="196"/>
              <w:rPr>
                <w:b/>
                <w:sz w:val="20"/>
              </w:rPr>
            </w:pPr>
            <w:r>
              <w:rPr>
                <w:b/>
                <w:sz w:val="20"/>
              </w:rPr>
              <w:t>S-57</w:t>
            </w:r>
          </w:p>
          <w:p w14:paraId="51CEE209" w14:textId="77777777" w:rsidR="0065756A" w:rsidRDefault="0065756A" w:rsidP="00B467B9">
            <w:pPr>
              <w:pStyle w:val="TableParagraph"/>
              <w:spacing w:before="20"/>
              <w:ind w:left="196" w:right="196"/>
              <w:rPr>
                <w:b/>
                <w:sz w:val="20"/>
              </w:rPr>
            </w:pPr>
            <w:r>
              <w:rPr>
                <w:b/>
                <w:sz w:val="20"/>
              </w:rPr>
              <w:t>Acronym</w:t>
            </w:r>
          </w:p>
        </w:tc>
        <w:tc>
          <w:tcPr>
            <w:tcW w:w="2515" w:type="dxa"/>
            <w:shd w:val="clear" w:color="auto" w:fill="FFF1CC"/>
          </w:tcPr>
          <w:p w14:paraId="08C2549B" w14:textId="77777777" w:rsidR="0065756A" w:rsidRDefault="0065756A" w:rsidP="00B467B9">
            <w:pPr>
              <w:pStyle w:val="TableParagraph"/>
              <w:spacing w:before="114" w:line="261" w:lineRule="auto"/>
              <w:ind w:left="196" w:right="196"/>
              <w:rPr>
                <w:b/>
                <w:sz w:val="20"/>
              </w:rPr>
            </w:pPr>
            <w:r>
              <w:rPr>
                <w:b/>
                <w:sz w:val="20"/>
              </w:rPr>
              <w:t>Allowable Encoding Value</w:t>
            </w:r>
          </w:p>
        </w:tc>
        <w:tc>
          <w:tcPr>
            <w:tcW w:w="980" w:type="dxa"/>
            <w:shd w:val="clear" w:color="auto" w:fill="FFF1CC"/>
          </w:tcPr>
          <w:p w14:paraId="22346FEA" w14:textId="77777777" w:rsidR="0065756A" w:rsidRDefault="0065756A" w:rsidP="00B467B9">
            <w:pPr>
              <w:pStyle w:val="TableParagraph"/>
              <w:spacing w:before="9"/>
              <w:ind w:left="196" w:right="196"/>
              <w:rPr>
                <w:b/>
                <w:sz w:val="20"/>
              </w:rPr>
            </w:pPr>
          </w:p>
          <w:p w14:paraId="50B620EC" w14:textId="77777777" w:rsidR="0065756A" w:rsidRDefault="0065756A" w:rsidP="00B467B9">
            <w:pPr>
              <w:pStyle w:val="TableParagraph"/>
              <w:spacing w:before="0"/>
              <w:ind w:left="196" w:right="196"/>
              <w:rPr>
                <w:b/>
                <w:sz w:val="20"/>
              </w:rPr>
            </w:pPr>
            <w:r>
              <w:rPr>
                <w:b/>
                <w:sz w:val="20"/>
              </w:rPr>
              <w:t>Type</w:t>
            </w:r>
          </w:p>
        </w:tc>
        <w:tc>
          <w:tcPr>
            <w:tcW w:w="1537" w:type="dxa"/>
            <w:shd w:val="clear" w:color="auto" w:fill="FFF1CC"/>
          </w:tcPr>
          <w:p w14:paraId="7619F16C" w14:textId="77777777" w:rsidR="0065756A" w:rsidRDefault="0065756A" w:rsidP="00B467B9">
            <w:pPr>
              <w:pStyle w:val="TableParagraph"/>
              <w:spacing w:before="9"/>
              <w:ind w:left="196" w:right="196"/>
              <w:rPr>
                <w:b/>
                <w:sz w:val="20"/>
              </w:rPr>
            </w:pPr>
          </w:p>
          <w:p w14:paraId="5C4FA775" w14:textId="77777777" w:rsidR="0065756A" w:rsidRDefault="0065756A" w:rsidP="00B467B9">
            <w:pPr>
              <w:pStyle w:val="TableParagraph"/>
              <w:spacing w:before="0"/>
              <w:ind w:left="196" w:right="196"/>
              <w:rPr>
                <w:b/>
                <w:sz w:val="20"/>
              </w:rPr>
            </w:pPr>
            <w:r>
              <w:rPr>
                <w:b/>
                <w:sz w:val="20"/>
              </w:rPr>
              <w:t>Multiplicity</w:t>
            </w:r>
          </w:p>
        </w:tc>
      </w:tr>
      <w:tr w:rsidR="0065756A" w14:paraId="3587B160" w14:textId="77777777" w:rsidTr="0065756A">
        <w:trPr>
          <w:trHeight w:val="1492"/>
        </w:trPr>
        <w:tc>
          <w:tcPr>
            <w:tcW w:w="3356" w:type="dxa"/>
          </w:tcPr>
          <w:p w14:paraId="591D3F4C" w14:textId="77777777" w:rsidR="0065756A" w:rsidRDefault="0065756A" w:rsidP="00B467B9">
            <w:pPr>
              <w:pStyle w:val="TableParagraph"/>
              <w:ind w:left="196" w:right="196"/>
              <w:rPr>
                <w:sz w:val="18"/>
              </w:rPr>
            </w:pPr>
            <w:r>
              <w:rPr>
                <w:sz w:val="18"/>
              </w:rPr>
              <w:t>Type of Time Interval Unit</w:t>
            </w:r>
          </w:p>
        </w:tc>
        <w:tc>
          <w:tcPr>
            <w:tcW w:w="1677" w:type="dxa"/>
          </w:tcPr>
          <w:p w14:paraId="52121B0E" w14:textId="77777777" w:rsidR="0065756A" w:rsidRPr="003B467C" w:rsidRDefault="0065756A" w:rsidP="00B467B9">
            <w:pPr>
              <w:pStyle w:val="TableParagraph"/>
              <w:spacing w:before="0"/>
              <w:ind w:left="196" w:right="196"/>
              <w:rPr>
                <w:sz w:val="18"/>
              </w:rPr>
            </w:pPr>
          </w:p>
        </w:tc>
        <w:tc>
          <w:tcPr>
            <w:tcW w:w="2515" w:type="dxa"/>
          </w:tcPr>
          <w:p w14:paraId="1BA4B6C3" w14:textId="21ADBFDB" w:rsidR="0065756A" w:rsidRPr="003B467C" w:rsidRDefault="0065756A">
            <w:pPr>
              <w:pStyle w:val="TableParagraph"/>
              <w:numPr>
                <w:ilvl w:val="0"/>
                <w:numId w:val="3"/>
              </w:numPr>
              <w:tabs>
                <w:tab w:val="left" w:pos="250"/>
              </w:tabs>
              <w:ind w:left="348" w:right="196" w:hanging="152"/>
              <w:rPr>
                <w:sz w:val="18"/>
              </w:rPr>
            </w:pPr>
            <w:r w:rsidRPr="003B467C">
              <w:rPr>
                <w:sz w:val="18"/>
              </w:rPr>
              <w:t>:</w:t>
            </w:r>
            <w:r w:rsidRPr="003B467C">
              <w:rPr>
                <w:spacing w:val="-1"/>
                <w:sz w:val="18"/>
              </w:rPr>
              <w:t xml:space="preserve"> </w:t>
            </w:r>
            <w:del w:id="6103" w:author="USER" w:date="2024-04-08T14:16:00Z">
              <w:r w:rsidRPr="003B467C" w:rsidDel="003B467C">
                <w:rPr>
                  <w:sz w:val="18"/>
                </w:rPr>
                <w:delText>time</w:delText>
              </w:r>
            </w:del>
            <w:ins w:id="6104" w:author="USER" w:date="2024-04-08T14:16:00Z">
              <w:r w:rsidR="003B467C" w:rsidRPr="003B467C">
                <w:rPr>
                  <w:rFonts w:eastAsiaTheme="minorEastAsia"/>
                  <w:sz w:val="18"/>
                  <w:lang w:eastAsia="ko-KR"/>
                </w:rPr>
                <w:t>hour</w:t>
              </w:r>
            </w:ins>
          </w:p>
          <w:p w14:paraId="1904260B" w14:textId="77777777" w:rsidR="0065756A" w:rsidRPr="003B467C" w:rsidRDefault="0065756A">
            <w:pPr>
              <w:pStyle w:val="TableParagraph"/>
              <w:numPr>
                <w:ilvl w:val="0"/>
                <w:numId w:val="3"/>
              </w:numPr>
              <w:tabs>
                <w:tab w:val="left" w:pos="250"/>
              </w:tabs>
              <w:spacing w:before="136"/>
              <w:ind w:left="348" w:right="196" w:hanging="152"/>
              <w:rPr>
                <w:sz w:val="18"/>
              </w:rPr>
            </w:pPr>
            <w:r w:rsidRPr="003B467C">
              <w:rPr>
                <w:sz w:val="18"/>
              </w:rPr>
              <w:t>: day</w:t>
            </w:r>
          </w:p>
          <w:p w14:paraId="4F34273F" w14:textId="77777777" w:rsidR="0065756A" w:rsidRPr="003B467C" w:rsidRDefault="0065756A">
            <w:pPr>
              <w:pStyle w:val="TableParagraph"/>
              <w:numPr>
                <w:ilvl w:val="0"/>
                <w:numId w:val="3"/>
              </w:numPr>
              <w:tabs>
                <w:tab w:val="left" w:pos="250"/>
              </w:tabs>
              <w:spacing w:before="136"/>
              <w:ind w:left="348" w:right="196" w:hanging="152"/>
              <w:rPr>
                <w:sz w:val="18"/>
              </w:rPr>
            </w:pPr>
            <w:r w:rsidRPr="003B467C">
              <w:rPr>
                <w:sz w:val="18"/>
              </w:rPr>
              <w:t>:</w:t>
            </w:r>
            <w:r w:rsidRPr="003B467C">
              <w:rPr>
                <w:spacing w:val="-1"/>
                <w:sz w:val="18"/>
              </w:rPr>
              <w:t xml:space="preserve"> </w:t>
            </w:r>
            <w:r w:rsidRPr="003B467C">
              <w:rPr>
                <w:sz w:val="18"/>
              </w:rPr>
              <w:t>month</w:t>
            </w:r>
          </w:p>
          <w:p w14:paraId="1ED27F05" w14:textId="77777777" w:rsidR="0065756A" w:rsidRPr="003B467C" w:rsidRDefault="0065756A">
            <w:pPr>
              <w:pStyle w:val="TableParagraph"/>
              <w:numPr>
                <w:ilvl w:val="0"/>
                <w:numId w:val="3"/>
              </w:numPr>
              <w:tabs>
                <w:tab w:val="left" w:pos="250"/>
              </w:tabs>
              <w:spacing w:before="136"/>
              <w:ind w:left="348" w:right="196" w:hanging="152"/>
              <w:rPr>
                <w:sz w:val="18"/>
              </w:rPr>
            </w:pPr>
            <w:r w:rsidRPr="003B467C">
              <w:rPr>
                <w:sz w:val="18"/>
              </w:rPr>
              <w:t>:</w:t>
            </w:r>
            <w:r w:rsidRPr="003B467C">
              <w:rPr>
                <w:spacing w:val="-1"/>
                <w:sz w:val="18"/>
              </w:rPr>
              <w:t xml:space="preserve"> </w:t>
            </w:r>
            <w:r w:rsidRPr="003B467C">
              <w:rPr>
                <w:sz w:val="18"/>
              </w:rPr>
              <w:t>year</w:t>
            </w:r>
          </w:p>
        </w:tc>
        <w:tc>
          <w:tcPr>
            <w:tcW w:w="980" w:type="dxa"/>
          </w:tcPr>
          <w:p w14:paraId="0C5FA236" w14:textId="77777777" w:rsidR="0065756A" w:rsidRDefault="0065756A" w:rsidP="00B467B9">
            <w:pPr>
              <w:pStyle w:val="TableParagraph"/>
              <w:ind w:left="196" w:right="196"/>
              <w:rPr>
                <w:sz w:val="18"/>
              </w:rPr>
            </w:pPr>
            <w:r>
              <w:rPr>
                <w:sz w:val="18"/>
              </w:rPr>
              <w:t>EN</w:t>
            </w:r>
          </w:p>
        </w:tc>
        <w:tc>
          <w:tcPr>
            <w:tcW w:w="1537" w:type="dxa"/>
          </w:tcPr>
          <w:p w14:paraId="4BDE985B" w14:textId="2330E1A3" w:rsidR="0065756A" w:rsidRPr="003B467C" w:rsidRDefault="0065756A" w:rsidP="00B467B9">
            <w:pPr>
              <w:pStyle w:val="TableParagraph"/>
              <w:ind w:left="196" w:right="196"/>
              <w:rPr>
                <w:sz w:val="18"/>
              </w:rPr>
            </w:pPr>
            <w:r w:rsidRPr="003B467C">
              <w:rPr>
                <w:sz w:val="18"/>
              </w:rPr>
              <w:t xml:space="preserve">1, </w:t>
            </w:r>
            <w:ins w:id="6105" w:author="USER" w:date="2024-04-08T14:16:00Z">
              <w:r w:rsidR="003B467C" w:rsidRPr="003B467C">
                <w:rPr>
                  <w:rFonts w:eastAsiaTheme="minorEastAsia"/>
                  <w:sz w:val="18"/>
                  <w:lang w:eastAsia="ko-KR"/>
                </w:rPr>
                <w:t>*</w:t>
              </w:r>
            </w:ins>
            <w:del w:id="6106" w:author="USER" w:date="2024-04-08T14:16:00Z">
              <w:r w:rsidRPr="003B467C" w:rsidDel="003B467C">
                <w:rPr>
                  <w:sz w:val="18"/>
                </w:rPr>
                <w:delText>1</w:delText>
              </w:r>
            </w:del>
          </w:p>
        </w:tc>
      </w:tr>
      <w:tr w:rsidR="0065756A" w14:paraId="53BD4B72" w14:textId="77777777" w:rsidTr="0065756A">
        <w:trPr>
          <w:trHeight w:val="465"/>
        </w:trPr>
        <w:tc>
          <w:tcPr>
            <w:tcW w:w="3356" w:type="dxa"/>
          </w:tcPr>
          <w:p w14:paraId="31AC934E" w14:textId="77777777" w:rsidR="0065756A" w:rsidRDefault="0065756A" w:rsidP="00B467B9">
            <w:pPr>
              <w:pStyle w:val="TableParagraph"/>
              <w:spacing w:before="121"/>
              <w:ind w:left="196" w:right="196"/>
              <w:rPr>
                <w:sz w:val="18"/>
              </w:rPr>
            </w:pPr>
            <w:r>
              <w:rPr>
                <w:sz w:val="18"/>
              </w:rPr>
              <w:t>Value of Time</w:t>
            </w:r>
          </w:p>
        </w:tc>
        <w:tc>
          <w:tcPr>
            <w:tcW w:w="1677" w:type="dxa"/>
          </w:tcPr>
          <w:p w14:paraId="449BF299" w14:textId="77777777" w:rsidR="0065756A" w:rsidRDefault="0065756A" w:rsidP="00B467B9">
            <w:pPr>
              <w:pStyle w:val="TableParagraph"/>
              <w:spacing w:before="0"/>
              <w:ind w:left="196" w:right="196"/>
              <w:rPr>
                <w:rFonts w:ascii="Times New Roman"/>
                <w:sz w:val="18"/>
              </w:rPr>
            </w:pPr>
          </w:p>
        </w:tc>
        <w:tc>
          <w:tcPr>
            <w:tcW w:w="2515" w:type="dxa"/>
          </w:tcPr>
          <w:p w14:paraId="2DB6BA90" w14:textId="77777777" w:rsidR="0065756A" w:rsidRDefault="0065756A" w:rsidP="00B467B9">
            <w:pPr>
              <w:pStyle w:val="TableParagraph"/>
              <w:spacing w:before="0"/>
              <w:ind w:left="196" w:right="196"/>
              <w:rPr>
                <w:rFonts w:ascii="Times New Roman"/>
                <w:sz w:val="18"/>
              </w:rPr>
            </w:pPr>
          </w:p>
        </w:tc>
        <w:tc>
          <w:tcPr>
            <w:tcW w:w="980" w:type="dxa"/>
          </w:tcPr>
          <w:p w14:paraId="561FFE21" w14:textId="77777777" w:rsidR="0065756A" w:rsidRDefault="0065756A" w:rsidP="00B467B9">
            <w:pPr>
              <w:pStyle w:val="TableParagraph"/>
              <w:spacing w:before="121"/>
              <w:ind w:left="196" w:right="196"/>
              <w:rPr>
                <w:sz w:val="18"/>
              </w:rPr>
            </w:pPr>
            <w:r>
              <w:rPr>
                <w:sz w:val="18"/>
              </w:rPr>
              <w:t>IN</w:t>
            </w:r>
          </w:p>
        </w:tc>
        <w:tc>
          <w:tcPr>
            <w:tcW w:w="1537" w:type="dxa"/>
          </w:tcPr>
          <w:p w14:paraId="24650D55" w14:textId="77777777" w:rsidR="0065756A" w:rsidRDefault="0065756A" w:rsidP="00B467B9">
            <w:pPr>
              <w:pStyle w:val="TableParagraph"/>
              <w:spacing w:before="121"/>
              <w:ind w:left="196" w:right="196"/>
              <w:rPr>
                <w:sz w:val="18"/>
              </w:rPr>
            </w:pPr>
            <w:r>
              <w:rPr>
                <w:sz w:val="18"/>
              </w:rPr>
              <w:t>1, 1</w:t>
            </w:r>
          </w:p>
        </w:tc>
      </w:tr>
      <w:tr w:rsidR="0054475D" w:rsidDel="003B467C" w14:paraId="62F57784" w14:textId="09EEEA8F" w:rsidTr="0065756A">
        <w:trPr>
          <w:trHeight w:val="465"/>
          <w:ins w:id="6107" w:author="GREENBLUE" w:date="2024-03-28T17:08:00Z"/>
          <w:del w:id="6108" w:author="USER" w:date="2024-04-08T14:16:00Z"/>
        </w:trPr>
        <w:tc>
          <w:tcPr>
            <w:tcW w:w="3356" w:type="dxa"/>
          </w:tcPr>
          <w:p w14:paraId="5708809D" w14:textId="1C2BF403" w:rsidR="0054475D" w:rsidRPr="0054475D" w:rsidDel="003B467C" w:rsidRDefault="0054475D" w:rsidP="00B467B9">
            <w:pPr>
              <w:pStyle w:val="TableParagraph"/>
              <w:spacing w:before="121"/>
              <w:ind w:left="196" w:right="196"/>
              <w:rPr>
                <w:ins w:id="6109" w:author="GREENBLUE" w:date="2024-03-28T17:08:00Z"/>
                <w:del w:id="6110" w:author="USER" w:date="2024-04-08T14:16:00Z"/>
                <w:rFonts w:eastAsiaTheme="minorEastAsia"/>
                <w:sz w:val="18"/>
                <w:lang w:eastAsia="ko-KR"/>
              </w:rPr>
            </w:pPr>
            <w:ins w:id="6111" w:author="GREENBLUE" w:date="2024-03-28T17:08:00Z">
              <w:del w:id="6112" w:author="USER" w:date="2024-04-08T14:16:00Z">
                <w:r w:rsidDel="003B467C">
                  <w:rPr>
                    <w:rFonts w:eastAsiaTheme="minorEastAsia"/>
                    <w:sz w:val="18"/>
                    <w:lang w:eastAsia="ko-KR"/>
                  </w:rPr>
                  <w:delText>Component of Per</w:delText>
                </w:r>
              </w:del>
            </w:ins>
            <w:ins w:id="6113" w:author="GREENBLUE" w:date="2024-03-28T17:09:00Z">
              <w:del w:id="6114" w:author="USER" w:date="2024-04-08T14:16:00Z">
                <w:r w:rsidDel="003B467C">
                  <w:rPr>
                    <w:rFonts w:eastAsiaTheme="minorEastAsia"/>
                    <w:sz w:val="18"/>
                    <w:lang w:eastAsia="ko-KR"/>
                  </w:rPr>
                  <w:delText>iod</w:delText>
                </w:r>
              </w:del>
            </w:ins>
          </w:p>
        </w:tc>
        <w:tc>
          <w:tcPr>
            <w:tcW w:w="1677" w:type="dxa"/>
          </w:tcPr>
          <w:p w14:paraId="7C3ADCD3" w14:textId="5D3CD128" w:rsidR="0054475D" w:rsidDel="003B467C" w:rsidRDefault="0054475D" w:rsidP="00B467B9">
            <w:pPr>
              <w:pStyle w:val="TableParagraph"/>
              <w:spacing w:before="0"/>
              <w:ind w:left="196" w:right="196"/>
              <w:rPr>
                <w:ins w:id="6115" w:author="GREENBLUE" w:date="2024-03-28T17:08:00Z"/>
                <w:del w:id="6116" w:author="USER" w:date="2024-04-08T14:16:00Z"/>
                <w:rFonts w:ascii="Times New Roman"/>
                <w:sz w:val="18"/>
              </w:rPr>
            </w:pPr>
          </w:p>
        </w:tc>
        <w:tc>
          <w:tcPr>
            <w:tcW w:w="2515" w:type="dxa"/>
          </w:tcPr>
          <w:p w14:paraId="79368A07" w14:textId="0130E2F9" w:rsidR="0054475D" w:rsidDel="003B467C" w:rsidRDefault="0054475D" w:rsidP="00B467B9">
            <w:pPr>
              <w:pStyle w:val="TableParagraph"/>
              <w:spacing w:before="0"/>
              <w:ind w:left="196" w:right="196"/>
              <w:rPr>
                <w:ins w:id="6117" w:author="GREENBLUE" w:date="2024-03-28T17:08:00Z"/>
                <w:del w:id="6118" w:author="USER" w:date="2024-04-08T14:16:00Z"/>
                <w:rFonts w:ascii="Times New Roman"/>
                <w:sz w:val="18"/>
              </w:rPr>
            </w:pPr>
          </w:p>
        </w:tc>
        <w:tc>
          <w:tcPr>
            <w:tcW w:w="980" w:type="dxa"/>
          </w:tcPr>
          <w:p w14:paraId="3C5A26A7" w14:textId="0A5D0A48" w:rsidR="0054475D" w:rsidRPr="0054475D" w:rsidDel="003B467C" w:rsidRDefault="0054475D" w:rsidP="00B467B9">
            <w:pPr>
              <w:pStyle w:val="TableParagraph"/>
              <w:spacing w:before="121"/>
              <w:ind w:left="196" w:right="196"/>
              <w:rPr>
                <w:ins w:id="6119" w:author="GREENBLUE" w:date="2024-03-28T17:08:00Z"/>
                <w:del w:id="6120" w:author="USER" w:date="2024-04-08T14:16:00Z"/>
                <w:rFonts w:eastAsiaTheme="minorEastAsia"/>
                <w:sz w:val="18"/>
                <w:lang w:eastAsia="ko-KR"/>
              </w:rPr>
            </w:pPr>
            <w:ins w:id="6121" w:author="GREENBLUE" w:date="2024-03-28T17:09:00Z">
              <w:del w:id="6122" w:author="USER" w:date="2024-04-08T14:16:00Z">
                <w:r w:rsidDel="003B467C">
                  <w:rPr>
                    <w:rFonts w:eastAsiaTheme="minorEastAsia"/>
                    <w:sz w:val="18"/>
                    <w:lang w:eastAsia="ko-KR"/>
                  </w:rPr>
                  <w:delText>TE</w:delText>
                </w:r>
              </w:del>
            </w:ins>
          </w:p>
        </w:tc>
        <w:tc>
          <w:tcPr>
            <w:tcW w:w="1537" w:type="dxa"/>
          </w:tcPr>
          <w:p w14:paraId="6989B519" w14:textId="2BE4F745" w:rsidR="0054475D" w:rsidRPr="0054475D" w:rsidDel="003B467C" w:rsidRDefault="0054475D" w:rsidP="00B467B9">
            <w:pPr>
              <w:pStyle w:val="TableParagraph"/>
              <w:spacing w:before="121"/>
              <w:ind w:left="196" w:right="196"/>
              <w:rPr>
                <w:ins w:id="6123" w:author="GREENBLUE" w:date="2024-03-28T17:08:00Z"/>
                <w:del w:id="6124" w:author="USER" w:date="2024-04-08T14:16:00Z"/>
                <w:rFonts w:eastAsiaTheme="minorEastAsia"/>
                <w:sz w:val="18"/>
                <w:lang w:eastAsia="ko-KR"/>
              </w:rPr>
            </w:pPr>
            <w:ins w:id="6125" w:author="GREENBLUE" w:date="2024-03-28T17:09:00Z">
              <w:del w:id="6126" w:author="USER" w:date="2024-04-08T14:16:00Z">
                <w:r w:rsidDel="003B467C">
                  <w:rPr>
                    <w:rFonts w:eastAsiaTheme="minorEastAsia" w:hint="eastAsia"/>
                    <w:sz w:val="18"/>
                    <w:lang w:eastAsia="ko-KR"/>
                  </w:rPr>
                  <w:delText>0</w:delText>
                </w:r>
                <w:r w:rsidDel="003B467C">
                  <w:rPr>
                    <w:rFonts w:eastAsiaTheme="minorEastAsia"/>
                    <w:sz w:val="18"/>
                    <w:lang w:eastAsia="ko-KR"/>
                  </w:rPr>
                  <w:delText>, 1</w:delText>
                </w:r>
              </w:del>
            </w:ins>
          </w:p>
        </w:tc>
      </w:tr>
    </w:tbl>
    <w:p w14:paraId="2933B419" w14:textId="77777777" w:rsidR="0065756A" w:rsidRDefault="0065756A">
      <w:pPr>
        <w:pStyle w:val="a3"/>
        <w:spacing w:before="10"/>
        <w:ind w:right="220"/>
        <w:rPr>
          <w:b w:val="0"/>
          <w:sz w:val="24"/>
        </w:rPr>
      </w:pPr>
    </w:p>
    <w:p w14:paraId="12DBF25C" w14:textId="77777777" w:rsidR="00DC1822" w:rsidRDefault="00DC1822">
      <w:pPr>
        <w:rPr>
          <w:ins w:id="6127" w:author="GREENBLUE" w:date="2024-10-10T13:08:00Z"/>
          <w:b/>
          <w:bCs/>
          <w:sz w:val="24"/>
          <w:szCs w:val="24"/>
        </w:rPr>
      </w:pPr>
      <w:ins w:id="6128" w:author="GREENBLUE" w:date="2024-10-10T13:08:00Z">
        <w:r>
          <w:br w:type="page"/>
        </w:r>
      </w:ins>
    </w:p>
    <w:p w14:paraId="4842539A" w14:textId="274788BB" w:rsidR="00DC1822" w:rsidRDefault="00276A48" w:rsidP="00DC1822">
      <w:pPr>
        <w:pStyle w:val="2"/>
        <w:numPr>
          <w:ilvl w:val="1"/>
          <w:numId w:val="16"/>
        </w:numPr>
        <w:rPr>
          <w:ins w:id="6129" w:author="GREENBLUE" w:date="2024-10-10T13:08:00Z"/>
        </w:rPr>
      </w:pPr>
      <w:ins w:id="6130" w:author="GREENBLUE" w:date="2024-10-10T13:20:00Z">
        <w:r>
          <w:lastRenderedPageBreak/>
          <w:t>Reference To NM</w:t>
        </w:r>
      </w:ins>
    </w:p>
    <w:p w14:paraId="338E2678" w14:textId="77777777" w:rsidR="00DC1822" w:rsidRPr="00276A48" w:rsidRDefault="00DC1822" w:rsidP="00DC1822">
      <w:pPr>
        <w:pStyle w:val="a3"/>
        <w:spacing w:before="5"/>
        <w:ind w:right="220"/>
        <w:rPr>
          <w:ins w:id="6131" w:author="GREENBLUE" w:date="2024-10-10T13:08:00Z"/>
          <w:rFonts w:eastAsiaTheme="minorEastAsia"/>
          <w:b w:val="0"/>
          <w:sz w:val="22"/>
          <w:lang w:eastAsia="ko-KR"/>
        </w:rPr>
      </w:pPr>
    </w:p>
    <w:p w14:paraId="4D9BE1E3" w14:textId="65181E52" w:rsidR="00DC1822" w:rsidRDefault="00DC1822" w:rsidP="00DC1822">
      <w:pPr>
        <w:ind w:left="196" w:right="196"/>
        <w:rPr>
          <w:ins w:id="6132" w:author="GREENBLUE" w:date="2024-10-10T13:08:00Z"/>
          <w:sz w:val="20"/>
          <w:szCs w:val="20"/>
        </w:rPr>
      </w:pPr>
      <w:ins w:id="6133" w:author="GREENBLUE" w:date="2024-10-10T13:08:00Z">
        <w:r>
          <w:rPr>
            <w:b/>
            <w:sz w:val="20"/>
          </w:rPr>
          <w:t xml:space="preserve">Definition: </w:t>
        </w:r>
      </w:ins>
    </w:p>
    <w:p w14:paraId="69502473" w14:textId="77777777" w:rsidR="00DC1822" w:rsidRDefault="00DC1822" w:rsidP="00DC1822">
      <w:pPr>
        <w:ind w:left="196" w:right="196"/>
        <w:rPr>
          <w:ins w:id="6134" w:author="GREENBLUE" w:date="2024-10-10T13:08:00Z"/>
          <w:b/>
        </w:rPr>
      </w:pPr>
    </w:p>
    <w:p w14:paraId="70359B73" w14:textId="190343B6" w:rsidR="00DC1822" w:rsidRDefault="00DC1822" w:rsidP="00DC1822">
      <w:pPr>
        <w:ind w:left="196" w:right="196"/>
        <w:rPr>
          <w:ins w:id="6135" w:author="GREENBLUE" w:date="2024-10-10T13:08:00Z"/>
          <w:sz w:val="20"/>
        </w:rPr>
      </w:pPr>
      <w:ins w:id="6136" w:author="GREENBLUE" w:date="2024-10-10T13:08:00Z">
        <w:r>
          <w:rPr>
            <w:b/>
            <w:sz w:val="20"/>
          </w:rPr>
          <w:t xml:space="preserve">CamelCase: </w:t>
        </w:r>
      </w:ins>
      <w:ins w:id="6137" w:author="GREENBLUE" w:date="2024-10-10T13:23:00Z">
        <w:r w:rsidR="00AC161C">
          <w:rPr>
            <w:sz w:val="20"/>
          </w:rPr>
          <w:t>referenceToNM</w:t>
        </w:r>
      </w:ins>
    </w:p>
    <w:p w14:paraId="539990C0" w14:textId="77777777" w:rsidR="00DC1822" w:rsidRDefault="00DC1822" w:rsidP="00DC1822">
      <w:pPr>
        <w:pStyle w:val="a3"/>
        <w:spacing w:before="4"/>
        <w:ind w:right="220"/>
        <w:rPr>
          <w:ins w:id="6138" w:author="GREENBLUE" w:date="2024-10-10T13:08:00Z"/>
          <w:sz w:val="22"/>
        </w:rPr>
      </w:pPr>
    </w:p>
    <w:p w14:paraId="4552E6E6" w14:textId="77777777" w:rsidR="00DC1822" w:rsidRDefault="00DC1822" w:rsidP="00DC1822">
      <w:pPr>
        <w:pStyle w:val="a3"/>
        <w:ind w:right="220"/>
        <w:rPr>
          <w:ins w:id="6139" w:author="GREENBLUE" w:date="2024-10-10T13:08:00Z"/>
        </w:rPr>
      </w:pPr>
      <w:ins w:id="6140" w:author="GREENBLUE" w:date="2024-10-10T13:08:00Z">
        <w:r>
          <w:t>Alias:</w:t>
        </w:r>
      </w:ins>
    </w:p>
    <w:p w14:paraId="1870D488" w14:textId="77777777" w:rsidR="00DC1822" w:rsidRDefault="00DC1822" w:rsidP="00DC1822">
      <w:pPr>
        <w:pStyle w:val="a3"/>
        <w:spacing w:before="7"/>
        <w:ind w:right="220"/>
        <w:rPr>
          <w:ins w:id="6141" w:author="GREENBLUE" w:date="2024-10-10T13:08:00Z"/>
          <w:b w:val="0"/>
          <w:sz w:val="22"/>
        </w:rPr>
      </w:pPr>
    </w:p>
    <w:p w14:paraId="3B962A1E" w14:textId="77777777" w:rsidR="00DC1822" w:rsidRDefault="00DC1822" w:rsidP="00DC1822">
      <w:pPr>
        <w:ind w:left="196" w:right="196"/>
        <w:rPr>
          <w:ins w:id="6142" w:author="GREENBLUE" w:date="2024-10-10T13:08:00Z"/>
          <w:sz w:val="20"/>
        </w:rPr>
      </w:pPr>
      <w:ins w:id="6143" w:author="GREENBLUE" w:date="2024-10-10T13:08:00Z">
        <w:r>
          <w:rPr>
            <w:b/>
            <w:sz w:val="20"/>
          </w:rPr>
          <w:t xml:space="preserve">Remarks: </w:t>
        </w:r>
        <w:r>
          <w:rPr>
            <w:sz w:val="20"/>
          </w:rPr>
          <w:t>No remarks.</w:t>
        </w:r>
      </w:ins>
    </w:p>
    <w:p w14:paraId="0ADA8A08" w14:textId="77777777" w:rsidR="00DC1822" w:rsidRDefault="00DC1822" w:rsidP="00DC1822">
      <w:pPr>
        <w:pStyle w:val="a3"/>
        <w:ind w:right="220"/>
        <w:rPr>
          <w:ins w:id="6144" w:author="GREENBLUE" w:date="2024-10-10T13:08:00Z"/>
          <w:sz w:val="22"/>
        </w:rPr>
      </w:pPr>
    </w:p>
    <w:p w14:paraId="7CEE132B" w14:textId="77777777" w:rsidR="00DC1822" w:rsidRDefault="00DC1822" w:rsidP="00DC1822">
      <w:pPr>
        <w:pStyle w:val="a3"/>
        <w:ind w:right="220"/>
        <w:rPr>
          <w:ins w:id="6145" w:author="GREENBLUE" w:date="2024-10-10T13:08:00Z"/>
          <w:sz w:val="22"/>
        </w:rPr>
      </w:pPr>
    </w:p>
    <w:p w14:paraId="546256A6" w14:textId="77777777" w:rsidR="00DC1822" w:rsidRDefault="00DC1822" w:rsidP="00DC1822">
      <w:pPr>
        <w:pStyle w:val="a3"/>
        <w:spacing w:before="9"/>
        <w:ind w:right="220"/>
        <w:rPr>
          <w:ins w:id="6146" w:author="GREENBLUE" w:date="2024-10-10T13:08:00Z"/>
          <w:sz w:val="31"/>
        </w:rPr>
      </w:pPr>
    </w:p>
    <w:p w14:paraId="5BA30C39" w14:textId="77777777" w:rsidR="00DC1822" w:rsidRDefault="00DC1822" w:rsidP="00DC1822">
      <w:pPr>
        <w:pStyle w:val="a3"/>
        <w:ind w:right="220"/>
        <w:rPr>
          <w:ins w:id="6147" w:author="GREENBLUE" w:date="2024-10-10T13:08:00Z"/>
        </w:rPr>
      </w:pPr>
      <w:ins w:id="6148" w:author="GREENBLUE" w:date="2024-10-10T13:08:00Z">
        <w:r>
          <w:t>SubAttribute Bindings:</w:t>
        </w:r>
      </w:ins>
    </w:p>
    <w:p w14:paraId="1918D275" w14:textId="77777777" w:rsidR="00DC1822" w:rsidRDefault="00DC1822" w:rsidP="00DC1822">
      <w:pPr>
        <w:pStyle w:val="a3"/>
        <w:spacing w:before="9" w:after="1"/>
        <w:ind w:right="220"/>
        <w:rPr>
          <w:ins w:id="6149" w:author="GREENBLUE" w:date="2024-10-10T13:08: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DC1822" w14:paraId="19818703" w14:textId="77777777" w:rsidTr="008629DC">
        <w:trPr>
          <w:trHeight w:val="737"/>
          <w:ins w:id="6150" w:author="GREENBLUE" w:date="2024-10-10T13:08:00Z"/>
        </w:trPr>
        <w:tc>
          <w:tcPr>
            <w:tcW w:w="3356" w:type="dxa"/>
            <w:shd w:val="clear" w:color="auto" w:fill="FFF1CC"/>
          </w:tcPr>
          <w:p w14:paraId="684E8D9F" w14:textId="77777777" w:rsidR="00DC1822" w:rsidRDefault="00DC1822" w:rsidP="008629DC">
            <w:pPr>
              <w:pStyle w:val="TableParagraph"/>
              <w:spacing w:before="9"/>
              <w:ind w:left="196" w:right="196"/>
              <w:rPr>
                <w:ins w:id="6151" w:author="GREENBLUE" w:date="2024-10-10T13:08:00Z"/>
                <w:b/>
                <w:sz w:val="20"/>
              </w:rPr>
            </w:pPr>
          </w:p>
          <w:p w14:paraId="289BF2AA" w14:textId="77777777" w:rsidR="00DC1822" w:rsidRDefault="00DC1822" w:rsidP="008629DC">
            <w:pPr>
              <w:pStyle w:val="TableParagraph"/>
              <w:spacing w:before="0"/>
              <w:ind w:left="196" w:right="196"/>
              <w:rPr>
                <w:ins w:id="6152" w:author="GREENBLUE" w:date="2024-10-10T13:08:00Z"/>
                <w:b/>
                <w:sz w:val="20"/>
              </w:rPr>
            </w:pPr>
            <w:ins w:id="6153" w:author="GREENBLUE" w:date="2024-10-10T13:08:00Z">
              <w:r>
                <w:rPr>
                  <w:b/>
                  <w:sz w:val="20"/>
                </w:rPr>
                <w:t>S-10x Attribute</w:t>
              </w:r>
            </w:ins>
          </w:p>
        </w:tc>
        <w:tc>
          <w:tcPr>
            <w:tcW w:w="1677" w:type="dxa"/>
            <w:shd w:val="clear" w:color="auto" w:fill="FFF1CC"/>
          </w:tcPr>
          <w:p w14:paraId="01B93ECD" w14:textId="77777777" w:rsidR="00DC1822" w:rsidRDefault="00DC1822" w:rsidP="008629DC">
            <w:pPr>
              <w:pStyle w:val="TableParagraph"/>
              <w:spacing w:before="114"/>
              <w:ind w:left="196" w:right="196"/>
              <w:rPr>
                <w:ins w:id="6154" w:author="GREENBLUE" w:date="2024-10-10T13:08:00Z"/>
                <w:b/>
                <w:sz w:val="20"/>
              </w:rPr>
            </w:pPr>
            <w:ins w:id="6155" w:author="GREENBLUE" w:date="2024-10-10T13:08:00Z">
              <w:r>
                <w:rPr>
                  <w:b/>
                  <w:sz w:val="20"/>
                </w:rPr>
                <w:t>S-57</w:t>
              </w:r>
            </w:ins>
          </w:p>
          <w:p w14:paraId="3AAAE62F" w14:textId="77777777" w:rsidR="00DC1822" w:rsidRDefault="00DC1822" w:rsidP="008629DC">
            <w:pPr>
              <w:pStyle w:val="TableParagraph"/>
              <w:spacing w:before="20"/>
              <w:ind w:left="196" w:right="196"/>
              <w:rPr>
                <w:ins w:id="6156" w:author="GREENBLUE" w:date="2024-10-10T13:08:00Z"/>
                <w:b/>
                <w:sz w:val="20"/>
              </w:rPr>
            </w:pPr>
            <w:ins w:id="6157" w:author="GREENBLUE" w:date="2024-10-10T13:08:00Z">
              <w:r>
                <w:rPr>
                  <w:b/>
                  <w:sz w:val="20"/>
                </w:rPr>
                <w:t>Acronym</w:t>
              </w:r>
            </w:ins>
          </w:p>
        </w:tc>
        <w:tc>
          <w:tcPr>
            <w:tcW w:w="2515" w:type="dxa"/>
            <w:shd w:val="clear" w:color="auto" w:fill="FFF1CC"/>
          </w:tcPr>
          <w:p w14:paraId="494D7D41" w14:textId="77777777" w:rsidR="00DC1822" w:rsidRDefault="00DC1822" w:rsidP="008629DC">
            <w:pPr>
              <w:pStyle w:val="TableParagraph"/>
              <w:spacing w:before="114" w:line="261" w:lineRule="auto"/>
              <w:ind w:left="196" w:right="196"/>
              <w:rPr>
                <w:ins w:id="6158" w:author="GREENBLUE" w:date="2024-10-10T13:08:00Z"/>
                <w:b/>
                <w:sz w:val="20"/>
              </w:rPr>
            </w:pPr>
            <w:ins w:id="6159" w:author="GREENBLUE" w:date="2024-10-10T13:08:00Z">
              <w:r>
                <w:rPr>
                  <w:b/>
                  <w:sz w:val="20"/>
                </w:rPr>
                <w:t>Allowable Encoding Value</w:t>
              </w:r>
            </w:ins>
          </w:p>
        </w:tc>
        <w:tc>
          <w:tcPr>
            <w:tcW w:w="980" w:type="dxa"/>
            <w:shd w:val="clear" w:color="auto" w:fill="FFF1CC"/>
          </w:tcPr>
          <w:p w14:paraId="3CCB11D6" w14:textId="77777777" w:rsidR="00DC1822" w:rsidRDefault="00DC1822" w:rsidP="008629DC">
            <w:pPr>
              <w:pStyle w:val="TableParagraph"/>
              <w:spacing w:before="9"/>
              <w:ind w:left="196" w:right="196"/>
              <w:rPr>
                <w:ins w:id="6160" w:author="GREENBLUE" w:date="2024-10-10T13:08:00Z"/>
                <w:b/>
                <w:sz w:val="20"/>
              </w:rPr>
            </w:pPr>
          </w:p>
          <w:p w14:paraId="557815CF" w14:textId="77777777" w:rsidR="00DC1822" w:rsidRDefault="00DC1822" w:rsidP="008629DC">
            <w:pPr>
              <w:pStyle w:val="TableParagraph"/>
              <w:spacing w:before="0"/>
              <w:ind w:left="196" w:right="196"/>
              <w:rPr>
                <w:ins w:id="6161" w:author="GREENBLUE" w:date="2024-10-10T13:08:00Z"/>
                <w:b/>
                <w:sz w:val="20"/>
              </w:rPr>
            </w:pPr>
            <w:ins w:id="6162" w:author="GREENBLUE" w:date="2024-10-10T13:08:00Z">
              <w:r>
                <w:rPr>
                  <w:b/>
                  <w:sz w:val="20"/>
                </w:rPr>
                <w:t>Type</w:t>
              </w:r>
            </w:ins>
          </w:p>
        </w:tc>
        <w:tc>
          <w:tcPr>
            <w:tcW w:w="1537" w:type="dxa"/>
            <w:shd w:val="clear" w:color="auto" w:fill="FFF1CC"/>
          </w:tcPr>
          <w:p w14:paraId="7AE98295" w14:textId="77777777" w:rsidR="00DC1822" w:rsidRDefault="00DC1822" w:rsidP="008629DC">
            <w:pPr>
              <w:pStyle w:val="TableParagraph"/>
              <w:spacing w:before="9"/>
              <w:ind w:left="196" w:right="196"/>
              <w:rPr>
                <w:ins w:id="6163" w:author="GREENBLUE" w:date="2024-10-10T13:08:00Z"/>
                <w:b/>
                <w:sz w:val="20"/>
              </w:rPr>
            </w:pPr>
          </w:p>
          <w:p w14:paraId="6B438CE8" w14:textId="77777777" w:rsidR="00DC1822" w:rsidRDefault="00DC1822" w:rsidP="008629DC">
            <w:pPr>
              <w:pStyle w:val="TableParagraph"/>
              <w:spacing w:before="0"/>
              <w:ind w:left="196" w:right="196"/>
              <w:rPr>
                <w:ins w:id="6164" w:author="GREENBLUE" w:date="2024-10-10T13:08:00Z"/>
                <w:b/>
                <w:sz w:val="20"/>
              </w:rPr>
            </w:pPr>
            <w:ins w:id="6165" w:author="GREENBLUE" w:date="2024-10-10T13:08:00Z">
              <w:r>
                <w:rPr>
                  <w:b/>
                  <w:sz w:val="20"/>
                </w:rPr>
                <w:t>Multiplicity</w:t>
              </w:r>
            </w:ins>
          </w:p>
        </w:tc>
      </w:tr>
      <w:tr w:rsidR="00AC161C" w14:paraId="0166844A" w14:textId="77777777" w:rsidTr="00D42027">
        <w:trPr>
          <w:trHeight w:val="471"/>
          <w:ins w:id="6166" w:author="GREENBLUE" w:date="2024-10-10T13:23:00Z"/>
        </w:trPr>
        <w:tc>
          <w:tcPr>
            <w:tcW w:w="3356" w:type="dxa"/>
          </w:tcPr>
          <w:p w14:paraId="6CDAA407" w14:textId="4B9B357C" w:rsidR="00AC161C" w:rsidRPr="00AC161C" w:rsidRDefault="00AC161C" w:rsidP="008629DC">
            <w:pPr>
              <w:pStyle w:val="TableParagraph"/>
              <w:ind w:left="196" w:right="196"/>
              <w:rPr>
                <w:ins w:id="6167" w:author="GREENBLUE" w:date="2024-10-10T13:23:00Z"/>
                <w:rFonts w:eastAsiaTheme="minorEastAsia"/>
                <w:sz w:val="18"/>
                <w:lang w:eastAsia="ko-KR"/>
              </w:rPr>
            </w:pPr>
            <w:ins w:id="6168" w:author="GREENBLUE" w:date="2024-10-10T13:23:00Z">
              <w:r>
                <w:rPr>
                  <w:rFonts w:eastAsiaTheme="minorEastAsia" w:hint="eastAsia"/>
                  <w:sz w:val="18"/>
                  <w:lang w:eastAsia="ko-KR"/>
                </w:rPr>
                <w:t>P</w:t>
              </w:r>
              <w:r>
                <w:rPr>
                  <w:rFonts w:eastAsiaTheme="minorEastAsia"/>
                  <w:sz w:val="18"/>
                  <w:lang w:eastAsia="ko-KR"/>
                </w:rPr>
                <w:t>ubli</w:t>
              </w:r>
            </w:ins>
            <w:ins w:id="6169" w:author="GREENBLUE" w:date="2024-10-17T16:00:00Z">
              <w:r w:rsidR="002E2352">
                <w:rPr>
                  <w:rFonts w:eastAsiaTheme="minorEastAsia"/>
                  <w:sz w:val="18"/>
                  <w:lang w:eastAsia="ko-KR"/>
                </w:rPr>
                <w:t>cation</w:t>
              </w:r>
            </w:ins>
            <w:ins w:id="6170" w:author="GREENBLUE" w:date="2024-10-10T13:23:00Z">
              <w:r>
                <w:rPr>
                  <w:rFonts w:eastAsiaTheme="minorEastAsia"/>
                  <w:sz w:val="18"/>
                  <w:lang w:eastAsia="ko-KR"/>
                </w:rPr>
                <w:t xml:space="preserve"> Date</w:t>
              </w:r>
            </w:ins>
          </w:p>
        </w:tc>
        <w:tc>
          <w:tcPr>
            <w:tcW w:w="1677" w:type="dxa"/>
          </w:tcPr>
          <w:p w14:paraId="1AD3A385" w14:textId="77777777" w:rsidR="00AC161C" w:rsidRPr="003B467C" w:rsidRDefault="00AC161C" w:rsidP="008629DC">
            <w:pPr>
              <w:pStyle w:val="TableParagraph"/>
              <w:spacing w:before="0"/>
              <w:ind w:left="196" w:right="196"/>
              <w:rPr>
                <w:ins w:id="6171" w:author="GREENBLUE" w:date="2024-10-10T13:23:00Z"/>
                <w:sz w:val="18"/>
              </w:rPr>
            </w:pPr>
          </w:p>
        </w:tc>
        <w:tc>
          <w:tcPr>
            <w:tcW w:w="2515" w:type="dxa"/>
          </w:tcPr>
          <w:p w14:paraId="4434EC46" w14:textId="77777777" w:rsidR="00AC161C" w:rsidRPr="003B467C" w:rsidRDefault="00AC161C" w:rsidP="00D42027">
            <w:pPr>
              <w:pStyle w:val="TableParagraph"/>
              <w:tabs>
                <w:tab w:val="left" w:pos="250"/>
              </w:tabs>
              <w:spacing w:before="136"/>
              <w:ind w:right="196"/>
              <w:rPr>
                <w:ins w:id="6172" w:author="GREENBLUE" w:date="2024-10-10T13:23:00Z"/>
                <w:sz w:val="18"/>
              </w:rPr>
            </w:pPr>
          </w:p>
        </w:tc>
        <w:tc>
          <w:tcPr>
            <w:tcW w:w="980" w:type="dxa"/>
          </w:tcPr>
          <w:p w14:paraId="3D5913CB" w14:textId="11BAE5CE" w:rsidR="00AC161C" w:rsidRPr="00AC161C" w:rsidRDefault="00AC161C" w:rsidP="008629DC">
            <w:pPr>
              <w:pStyle w:val="TableParagraph"/>
              <w:ind w:left="196" w:right="196"/>
              <w:rPr>
                <w:ins w:id="6173" w:author="GREENBLUE" w:date="2024-10-10T13:23:00Z"/>
                <w:rFonts w:eastAsiaTheme="minorEastAsia"/>
                <w:sz w:val="18"/>
                <w:lang w:eastAsia="ko-KR"/>
              </w:rPr>
            </w:pPr>
            <w:ins w:id="6174" w:author="GREENBLUE" w:date="2024-10-10T13:23:00Z">
              <w:r>
                <w:rPr>
                  <w:rFonts w:eastAsiaTheme="minorEastAsia" w:hint="eastAsia"/>
                  <w:sz w:val="18"/>
                  <w:lang w:eastAsia="ko-KR"/>
                </w:rPr>
                <w:t>D</w:t>
              </w:r>
              <w:r>
                <w:rPr>
                  <w:rFonts w:eastAsiaTheme="minorEastAsia"/>
                  <w:sz w:val="18"/>
                  <w:lang w:eastAsia="ko-KR"/>
                </w:rPr>
                <w:t>A</w:t>
              </w:r>
            </w:ins>
          </w:p>
        </w:tc>
        <w:tc>
          <w:tcPr>
            <w:tcW w:w="1537" w:type="dxa"/>
          </w:tcPr>
          <w:p w14:paraId="1D592ED6" w14:textId="3225A61E" w:rsidR="00AC161C" w:rsidRPr="00AC161C" w:rsidRDefault="00AC161C" w:rsidP="008629DC">
            <w:pPr>
              <w:pStyle w:val="TableParagraph"/>
              <w:ind w:left="196" w:right="196"/>
              <w:rPr>
                <w:ins w:id="6175" w:author="GREENBLUE" w:date="2024-10-10T13:23:00Z"/>
                <w:rFonts w:eastAsiaTheme="minorEastAsia"/>
                <w:sz w:val="18"/>
                <w:lang w:eastAsia="ko-KR"/>
              </w:rPr>
            </w:pPr>
            <w:ins w:id="6176" w:author="GREENBLUE" w:date="2024-10-10T13:23:00Z">
              <w:r>
                <w:rPr>
                  <w:rFonts w:eastAsiaTheme="minorEastAsia" w:hint="eastAsia"/>
                  <w:sz w:val="18"/>
                  <w:lang w:eastAsia="ko-KR"/>
                </w:rPr>
                <w:t>1</w:t>
              </w:r>
              <w:r>
                <w:rPr>
                  <w:rFonts w:eastAsiaTheme="minorEastAsia"/>
                  <w:sz w:val="18"/>
                  <w:lang w:eastAsia="ko-KR"/>
                </w:rPr>
                <w:t>, 1</w:t>
              </w:r>
            </w:ins>
          </w:p>
        </w:tc>
      </w:tr>
      <w:tr w:rsidR="00AC161C" w14:paraId="72E323D2" w14:textId="77777777" w:rsidTr="00D42027">
        <w:trPr>
          <w:trHeight w:val="471"/>
          <w:ins w:id="6177" w:author="GREENBLUE" w:date="2024-10-10T13:23:00Z"/>
        </w:trPr>
        <w:tc>
          <w:tcPr>
            <w:tcW w:w="3356" w:type="dxa"/>
          </w:tcPr>
          <w:p w14:paraId="07D6730B" w14:textId="7D9C5964" w:rsidR="00AC161C" w:rsidRPr="00AC161C" w:rsidRDefault="00AC161C" w:rsidP="008629DC">
            <w:pPr>
              <w:pStyle w:val="TableParagraph"/>
              <w:ind w:left="196" w:right="196"/>
              <w:rPr>
                <w:ins w:id="6178" w:author="GREENBLUE" w:date="2024-10-10T13:23:00Z"/>
                <w:rFonts w:eastAsiaTheme="minorEastAsia"/>
                <w:sz w:val="18"/>
                <w:lang w:eastAsia="ko-KR"/>
              </w:rPr>
            </w:pPr>
            <w:ins w:id="6179" w:author="GREENBLUE" w:date="2024-10-10T13:23:00Z">
              <w:r>
                <w:rPr>
                  <w:rFonts w:eastAsiaTheme="minorEastAsia" w:hint="eastAsia"/>
                  <w:sz w:val="18"/>
                  <w:lang w:eastAsia="ko-KR"/>
                </w:rPr>
                <w:t>W</w:t>
              </w:r>
              <w:r>
                <w:rPr>
                  <w:rFonts w:eastAsiaTheme="minorEastAsia"/>
                  <w:sz w:val="18"/>
                  <w:lang w:eastAsia="ko-KR"/>
                </w:rPr>
                <w:t>eek Of Year</w:t>
              </w:r>
            </w:ins>
          </w:p>
        </w:tc>
        <w:tc>
          <w:tcPr>
            <w:tcW w:w="1677" w:type="dxa"/>
          </w:tcPr>
          <w:p w14:paraId="49082E55" w14:textId="77777777" w:rsidR="00AC161C" w:rsidRPr="003B467C" w:rsidRDefault="00AC161C" w:rsidP="008629DC">
            <w:pPr>
              <w:pStyle w:val="TableParagraph"/>
              <w:spacing w:before="0"/>
              <w:ind w:left="196" w:right="196"/>
              <w:rPr>
                <w:ins w:id="6180" w:author="GREENBLUE" w:date="2024-10-10T13:23:00Z"/>
                <w:sz w:val="18"/>
              </w:rPr>
            </w:pPr>
          </w:p>
        </w:tc>
        <w:tc>
          <w:tcPr>
            <w:tcW w:w="2515" w:type="dxa"/>
          </w:tcPr>
          <w:p w14:paraId="59E65BB4" w14:textId="77777777" w:rsidR="00AC161C" w:rsidRPr="003B467C" w:rsidRDefault="00AC161C" w:rsidP="00D42027">
            <w:pPr>
              <w:pStyle w:val="TableParagraph"/>
              <w:tabs>
                <w:tab w:val="left" w:pos="250"/>
              </w:tabs>
              <w:spacing w:before="136"/>
              <w:ind w:right="196"/>
              <w:rPr>
                <w:ins w:id="6181" w:author="GREENBLUE" w:date="2024-10-10T13:23:00Z"/>
                <w:sz w:val="18"/>
              </w:rPr>
            </w:pPr>
          </w:p>
        </w:tc>
        <w:tc>
          <w:tcPr>
            <w:tcW w:w="980" w:type="dxa"/>
          </w:tcPr>
          <w:p w14:paraId="7558E6A6" w14:textId="7D1279DA" w:rsidR="00AC161C" w:rsidRPr="003338DD" w:rsidRDefault="003338DD" w:rsidP="008629DC">
            <w:pPr>
              <w:pStyle w:val="TableParagraph"/>
              <w:ind w:left="196" w:right="196"/>
              <w:rPr>
                <w:ins w:id="6182" w:author="GREENBLUE" w:date="2024-10-10T13:23:00Z"/>
                <w:rFonts w:eastAsiaTheme="minorEastAsia"/>
                <w:sz w:val="18"/>
                <w:lang w:eastAsia="ko-KR"/>
              </w:rPr>
            </w:pPr>
            <w:ins w:id="6183" w:author="GREENBLUE" w:date="2024-10-28T15:26:00Z">
              <w:r>
                <w:rPr>
                  <w:rFonts w:eastAsiaTheme="minorEastAsia"/>
                  <w:sz w:val="18"/>
                  <w:lang w:eastAsia="ko-KR"/>
                </w:rPr>
                <w:t>C</w:t>
              </w:r>
            </w:ins>
          </w:p>
        </w:tc>
        <w:tc>
          <w:tcPr>
            <w:tcW w:w="1537" w:type="dxa"/>
          </w:tcPr>
          <w:p w14:paraId="6E955B79" w14:textId="6A961069" w:rsidR="00AC161C" w:rsidRPr="00AC161C" w:rsidRDefault="00AC161C" w:rsidP="008629DC">
            <w:pPr>
              <w:pStyle w:val="TableParagraph"/>
              <w:ind w:left="196" w:right="196"/>
              <w:rPr>
                <w:ins w:id="6184" w:author="GREENBLUE" w:date="2024-10-10T13:23:00Z"/>
                <w:rFonts w:eastAsiaTheme="minorEastAsia"/>
                <w:sz w:val="18"/>
                <w:lang w:eastAsia="ko-KR"/>
              </w:rPr>
            </w:pPr>
            <w:ins w:id="6185" w:author="GREENBLUE" w:date="2024-10-10T13:23:00Z">
              <w:r>
                <w:rPr>
                  <w:rFonts w:eastAsiaTheme="minorEastAsia" w:hint="eastAsia"/>
                  <w:sz w:val="18"/>
                  <w:lang w:eastAsia="ko-KR"/>
                </w:rPr>
                <w:t>0</w:t>
              </w:r>
              <w:r>
                <w:rPr>
                  <w:rFonts w:eastAsiaTheme="minorEastAsia"/>
                  <w:sz w:val="18"/>
                  <w:lang w:eastAsia="ko-KR"/>
                </w:rPr>
                <w:t>, 1</w:t>
              </w:r>
            </w:ins>
          </w:p>
        </w:tc>
      </w:tr>
      <w:tr w:rsidR="00DC1822" w14:paraId="707B8540" w14:textId="77777777" w:rsidTr="00D42027">
        <w:trPr>
          <w:trHeight w:val="471"/>
          <w:ins w:id="6186" w:author="GREENBLUE" w:date="2024-10-10T13:08:00Z"/>
        </w:trPr>
        <w:tc>
          <w:tcPr>
            <w:tcW w:w="3356" w:type="dxa"/>
          </w:tcPr>
          <w:p w14:paraId="192532C4" w14:textId="2C5C06DB" w:rsidR="00DC1822" w:rsidRDefault="00D42027" w:rsidP="00AC161C">
            <w:pPr>
              <w:pStyle w:val="TableParagraph"/>
              <w:ind w:left="196" w:right="196" w:firstLineChars="100" w:firstLine="180"/>
              <w:rPr>
                <w:ins w:id="6187" w:author="GREENBLUE" w:date="2024-10-10T13:08:00Z"/>
                <w:sz w:val="18"/>
              </w:rPr>
            </w:pPr>
            <w:ins w:id="6188" w:author="GREENBLUE" w:date="2024-10-10T13:09:00Z">
              <w:r>
                <w:rPr>
                  <w:sz w:val="18"/>
                </w:rPr>
                <w:t>Week Number</w:t>
              </w:r>
            </w:ins>
          </w:p>
        </w:tc>
        <w:tc>
          <w:tcPr>
            <w:tcW w:w="1677" w:type="dxa"/>
          </w:tcPr>
          <w:p w14:paraId="43195747" w14:textId="77777777" w:rsidR="00DC1822" w:rsidRPr="003B467C" w:rsidRDefault="00DC1822" w:rsidP="008629DC">
            <w:pPr>
              <w:pStyle w:val="TableParagraph"/>
              <w:spacing w:before="0"/>
              <w:ind w:left="196" w:right="196"/>
              <w:rPr>
                <w:ins w:id="6189" w:author="GREENBLUE" w:date="2024-10-10T13:08:00Z"/>
                <w:sz w:val="18"/>
              </w:rPr>
            </w:pPr>
          </w:p>
        </w:tc>
        <w:tc>
          <w:tcPr>
            <w:tcW w:w="2515" w:type="dxa"/>
          </w:tcPr>
          <w:p w14:paraId="7D2382BE" w14:textId="1EF211B2" w:rsidR="00DC1822" w:rsidRPr="003B467C" w:rsidRDefault="00DC1822" w:rsidP="00D42027">
            <w:pPr>
              <w:pStyle w:val="TableParagraph"/>
              <w:tabs>
                <w:tab w:val="left" w:pos="250"/>
              </w:tabs>
              <w:spacing w:before="136"/>
              <w:ind w:right="196"/>
              <w:rPr>
                <w:ins w:id="6190" w:author="GREENBLUE" w:date="2024-10-10T13:08:00Z"/>
                <w:sz w:val="18"/>
              </w:rPr>
            </w:pPr>
          </w:p>
        </w:tc>
        <w:tc>
          <w:tcPr>
            <w:tcW w:w="980" w:type="dxa"/>
          </w:tcPr>
          <w:p w14:paraId="565BB1E0" w14:textId="67500747" w:rsidR="00DC1822" w:rsidRDefault="00AC161C" w:rsidP="008629DC">
            <w:pPr>
              <w:pStyle w:val="TableParagraph"/>
              <w:ind w:left="196" w:right="196"/>
              <w:rPr>
                <w:ins w:id="6191" w:author="GREENBLUE" w:date="2024-10-10T13:08:00Z"/>
                <w:sz w:val="18"/>
              </w:rPr>
            </w:pPr>
            <w:ins w:id="6192" w:author="GREENBLUE" w:date="2024-10-10T13:23:00Z">
              <w:r>
                <w:rPr>
                  <w:sz w:val="18"/>
                </w:rPr>
                <w:t xml:space="preserve">(S) </w:t>
              </w:r>
            </w:ins>
            <w:ins w:id="6193" w:author="GREENBLUE" w:date="2024-10-10T13:09:00Z">
              <w:r w:rsidR="00D42027">
                <w:rPr>
                  <w:sz w:val="18"/>
                </w:rPr>
                <w:t>IN</w:t>
              </w:r>
            </w:ins>
          </w:p>
        </w:tc>
        <w:tc>
          <w:tcPr>
            <w:tcW w:w="1537" w:type="dxa"/>
          </w:tcPr>
          <w:p w14:paraId="16C3CC26" w14:textId="0CD4C3A4" w:rsidR="00DC1822" w:rsidRPr="003B467C" w:rsidRDefault="00DC1822" w:rsidP="008629DC">
            <w:pPr>
              <w:pStyle w:val="TableParagraph"/>
              <w:ind w:left="196" w:right="196"/>
              <w:rPr>
                <w:ins w:id="6194" w:author="GREENBLUE" w:date="2024-10-10T13:08:00Z"/>
                <w:sz w:val="18"/>
              </w:rPr>
            </w:pPr>
            <w:ins w:id="6195" w:author="GREENBLUE" w:date="2024-10-10T13:08:00Z">
              <w:r w:rsidRPr="003B467C">
                <w:rPr>
                  <w:sz w:val="18"/>
                </w:rPr>
                <w:t xml:space="preserve">1, </w:t>
              </w:r>
            </w:ins>
            <w:ins w:id="6196" w:author="GREENBLUE" w:date="2024-10-10T13:09:00Z">
              <w:r w:rsidR="00D42027">
                <w:rPr>
                  <w:rFonts w:eastAsiaTheme="minorEastAsia"/>
                  <w:sz w:val="18"/>
                  <w:lang w:eastAsia="ko-KR"/>
                </w:rPr>
                <w:t>1</w:t>
              </w:r>
            </w:ins>
          </w:p>
        </w:tc>
      </w:tr>
      <w:tr w:rsidR="00DC1822" w14:paraId="0D41C7D6" w14:textId="77777777" w:rsidTr="008629DC">
        <w:trPr>
          <w:trHeight w:val="465"/>
          <w:ins w:id="6197" w:author="GREENBLUE" w:date="2024-10-10T13:08:00Z"/>
        </w:trPr>
        <w:tc>
          <w:tcPr>
            <w:tcW w:w="3356" w:type="dxa"/>
          </w:tcPr>
          <w:p w14:paraId="4DB3D1F9" w14:textId="0044798F" w:rsidR="00DC1822" w:rsidRDefault="00D42027" w:rsidP="00AC161C">
            <w:pPr>
              <w:pStyle w:val="TableParagraph"/>
              <w:spacing w:before="121"/>
              <w:ind w:left="196" w:right="196" w:firstLineChars="100" w:firstLine="180"/>
              <w:rPr>
                <w:ins w:id="6198" w:author="GREENBLUE" w:date="2024-10-10T13:08:00Z"/>
                <w:sz w:val="18"/>
              </w:rPr>
            </w:pPr>
            <w:ins w:id="6199" w:author="GREENBLUE" w:date="2024-10-10T13:09:00Z">
              <w:r>
                <w:rPr>
                  <w:sz w:val="18"/>
                </w:rPr>
                <w:t>Year Number</w:t>
              </w:r>
            </w:ins>
          </w:p>
        </w:tc>
        <w:tc>
          <w:tcPr>
            <w:tcW w:w="1677" w:type="dxa"/>
          </w:tcPr>
          <w:p w14:paraId="068B22B0" w14:textId="77777777" w:rsidR="00DC1822" w:rsidRDefault="00DC1822" w:rsidP="008629DC">
            <w:pPr>
              <w:pStyle w:val="TableParagraph"/>
              <w:spacing w:before="0"/>
              <w:ind w:left="196" w:right="196"/>
              <w:rPr>
                <w:ins w:id="6200" w:author="GREENBLUE" w:date="2024-10-10T13:08:00Z"/>
                <w:rFonts w:ascii="Times New Roman"/>
                <w:sz w:val="18"/>
              </w:rPr>
            </w:pPr>
          </w:p>
        </w:tc>
        <w:tc>
          <w:tcPr>
            <w:tcW w:w="2515" w:type="dxa"/>
          </w:tcPr>
          <w:p w14:paraId="22BE7CA0" w14:textId="77777777" w:rsidR="00DC1822" w:rsidRDefault="00DC1822" w:rsidP="008629DC">
            <w:pPr>
              <w:pStyle w:val="TableParagraph"/>
              <w:spacing w:before="0"/>
              <w:ind w:left="196" w:right="196"/>
              <w:rPr>
                <w:ins w:id="6201" w:author="GREENBLUE" w:date="2024-10-10T13:08:00Z"/>
                <w:rFonts w:ascii="Times New Roman"/>
                <w:sz w:val="18"/>
              </w:rPr>
            </w:pPr>
          </w:p>
        </w:tc>
        <w:tc>
          <w:tcPr>
            <w:tcW w:w="980" w:type="dxa"/>
          </w:tcPr>
          <w:p w14:paraId="00BFD2EE" w14:textId="2EF41CDE" w:rsidR="00DC1822" w:rsidRDefault="00AC161C" w:rsidP="008629DC">
            <w:pPr>
              <w:pStyle w:val="TableParagraph"/>
              <w:spacing w:before="121"/>
              <w:ind w:left="196" w:right="196"/>
              <w:rPr>
                <w:ins w:id="6202" w:author="GREENBLUE" w:date="2024-10-10T13:08:00Z"/>
                <w:sz w:val="18"/>
              </w:rPr>
            </w:pPr>
            <w:ins w:id="6203" w:author="GREENBLUE" w:date="2024-10-10T13:23:00Z">
              <w:r>
                <w:rPr>
                  <w:sz w:val="18"/>
                </w:rPr>
                <w:t xml:space="preserve">(S) </w:t>
              </w:r>
            </w:ins>
            <w:ins w:id="6204" w:author="GREENBLUE" w:date="2024-10-10T13:08:00Z">
              <w:r w:rsidR="00DC1822">
                <w:rPr>
                  <w:sz w:val="18"/>
                </w:rPr>
                <w:t>IN</w:t>
              </w:r>
            </w:ins>
          </w:p>
        </w:tc>
        <w:tc>
          <w:tcPr>
            <w:tcW w:w="1537" w:type="dxa"/>
          </w:tcPr>
          <w:p w14:paraId="5A0BAEE7" w14:textId="77777777" w:rsidR="00DC1822" w:rsidRDefault="00DC1822" w:rsidP="008629DC">
            <w:pPr>
              <w:pStyle w:val="TableParagraph"/>
              <w:spacing w:before="121"/>
              <w:ind w:left="196" w:right="196"/>
              <w:rPr>
                <w:ins w:id="6205" w:author="GREENBLUE" w:date="2024-10-10T13:08:00Z"/>
                <w:sz w:val="18"/>
              </w:rPr>
            </w:pPr>
            <w:ins w:id="6206" w:author="GREENBLUE" w:date="2024-10-10T13:08:00Z">
              <w:r>
                <w:rPr>
                  <w:sz w:val="18"/>
                </w:rPr>
                <w:t>1, 1</w:t>
              </w:r>
            </w:ins>
          </w:p>
        </w:tc>
      </w:tr>
    </w:tbl>
    <w:p w14:paraId="35A1D737" w14:textId="48E4D8E2" w:rsidR="00C941F8" w:rsidRDefault="00C941F8">
      <w:pPr>
        <w:pStyle w:val="a3"/>
        <w:spacing w:before="10"/>
        <w:ind w:right="220"/>
        <w:rPr>
          <w:b w:val="0"/>
          <w:sz w:val="24"/>
        </w:rPr>
      </w:pPr>
    </w:p>
    <w:p w14:paraId="103A54EF" w14:textId="6FA14740" w:rsidR="00276A48" w:rsidRDefault="00276A48">
      <w:pPr>
        <w:rPr>
          <w:ins w:id="6207" w:author="GREENBLUE" w:date="2024-10-10T13:20:00Z"/>
          <w:b/>
          <w:sz w:val="24"/>
        </w:rPr>
      </w:pPr>
      <w:ins w:id="6208" w:author="GREENBLUE" w:date="2024-10-10T13:20:00Z">
        <w:r>
          <w:rPr>
            <w:b/>
            <w:sz w:val="24"/>
          </w:rPr>
          <w:br w:type="page"/>
        </w:r>
      </w:ins>
    </w:p>
    <w:p w14:paraId="193753B2" w14:textId="77777777" w:rsidR="00276A48" w:rsidRDefault="00276A48">
      <w:pPr>
        <w:rPr>
          <w:ins w:id="6209" w:author="GREENBLUE" w:date="2024-10-10T13:20:00Z"/>
          <w:b/>
          <w:sz w:val="24"/>
        </w:rPr>
      </w:pPr>
    </w:p>
    <w:p w14:paraId="28D902C2" w14:textId="77777777" w:rsidR="00276A48" w:rsidRDefault="00276A48" w:rsidP="00276A48">
      <w:pPr>
        <w:pStyle w:val="2"/>
        <w:numPr>
          <w:ilvl w:val="1"/>
          <w:numId w:val="16"/>
        </w:numPr>
        <w:rPr>
          <w:ins w:id="6210" w:author="GREENBLUE" w:date="2024-10-10T13:20:00Z"/>
        </w:rPr>
      </w:pPr>
      <w:ins w:id="6211" w:author="GREENBLUE" w:date="2024-10-10T13:20:00Z">
        <w:r>
          <w:t>Week Of Year</w:t>
        </w:r>
      </w:ins>
    </w:p>
    <w:p w14:paraId="284B8D37" w14:textId="77777777" w:rsidR="00276A48" w:rsidRDefault="00276A48" w:rsidP="00276A48">
      <w:pPr>
        <w:pStyle w:val="a3"/>
        <w:spacing w:before="5"/>
        <w:ind w:right="220"/>
        <w:rPr>
          <w:ins w:id="6212" w:author="GREENBLUE" w:date="2024-10-10T13:20:00Z"/>
          <w:b w:val="0"/>
          <w:sz w:val="22"/>
        </w:rPr>
      </w:pPr>
    </w:p>
    <w:p w14:paraId="75754E6B" w14:textId="03F10FE4" w:rsidR="00276A48" w:rsidRDefault="00276A48" w:rsidP="00276A48">
      <w:pPr>
        <w:ind w:left="196" w:right="196"/>
        <w:rPr>
          <w:ins w:id="6213" w:author="GREENBLUE" w:date="2024-10-10T13:20:00Z"/>
          <w:sz w:val="20"/>
          <w:szCs w:val="20"/>
        </w:rPr>
      </w:pPr>
      <w:ins w:id="6214" w:author="GREENBLUE" w:date="2024-10-10T13:20:00Z">
        <w:r>
          <w:rPr>
            <w:b/>
            <w:sz w:val="20"/>
          </w:rPr>
          <w:t xml:space="preserve">Definition: </w:t>
        </w:r>
      </w:ins>
      <w:ins w:id="6215" w:author="GREENBLUE" w:date="2024-10-17T16:01:00Z">
        <w:r w:rsidR="006550AE">
          <w:rPr>
            <w:color w:val="222222"/>
            <w:shd w:val="clear" w:color="auto" w:fill="FFFFFF"/>
          </w:rPr>
          <w:t>Week of the year.</w:t>
        </w:r>
      </w:ins>
    </w:p>
    <w:p w14:paraId="304E5E1A" w14:textId="77777777" w:rsidR="00276A48" w:rsidRDefault="00276A48" w:rsidP="00276A48">
      <w:pPr>
        <w:ind w:left="196" w:right="196"/>
        <w:rPr>
          <w:ins w:id="6216" w:author="GREENBLUE" w:date="2024-10-10T13:20:00Z"/>
          <w:b/>
        </w:rPr>
      </w:pPr>
    </w:p>
    <w:p w14:paraId="497CCF68" w14:textId="77777777" w:rsidR="00276A48" w:rsidRDefault="00276A48" w:rsidP="00276A48">
      <w:pPr>
        <w:ind w:left="196" w:right="196"/>
        <w:rPr>
          <w:ins w:id="6217" w:author="GREENBLUE" w:date="2024-10-10T13:20:00Z"/>
          <w:sz w:val="20"/>
        </w:rPr>
      </w:pPr>
      <w:ins w:id="6218" w:author="GREENBLUE" w:date="2024-10-10T13:20:00Z">
        <w:r>
          <w:rPr>
            <w:b/>
            <w:sz w:val="20"/>
          </w:rPr>
          <w:t xml:space="preserve">CamelCase: </w:t>
        </w:r>
        <w:r>
          <w:rPr>
            <w:sz w:val="20"/>
          </w:rPr>
          <w:t>weekOfYear</w:t>
        </w:r>
      </w:ins>
    </w:p>
    <w:p w14:paraId="542D98F4" w14:textId="77777777" w:rsidR="00276A48" w:rsidRDefault="00276A48" w:rsidP="00276A48">
      <w:pPr>
        <w:pStyle w:val="a3"/>
        <w:spacing w:before="4"/>
        <w:ind w:right="220"/>
        <w:rPr>
          <w:ins w:id="6219" w:author="GREENBLUE" w:date="2024-10-10T13:20:00Z"/>
          <w:sz w:val="22"/>
        </w:rPr>
      </w:pPr>
    </w:p>
    <w:p w14:paraId="7451B01D" w14:textId="77777777" w:rsidR="00276A48" w:rsidRDefault="00276A48" w:rsidP="00276A48">
      <w:pPr>
        <w:pStyle w:val="a3"/>
        <w:ind w:right="220"/>
        <w:rPr>
          <w:ins w:id="6220" w:author="GREENBLUE" w:date="2024-10-10T13:20:00Z"/>
        </w:rPr>
      </w:pPr>
      <w:ins w:id="6221" w:author="GREENBLUE" w:date="2024-10-10T13:20:00Z">
        <w:r>
          <w:t>Alias:</w:t>
        </w:r>
      </w:ins>
    </w:p>
    <w:p w14:paraId="7CDE42D1" w14:textId="77777777" w:rsidR="00276A48" w:rsidRDefault="00276A48" w:rsidP="00276A48">
      <w:pPr>
        <w:pStyle w:val="a3"/>
        <w:spacing w:before="7"/>
        <w:ind w:right="220"/>
        <w:rPr>
          <w:ins w:id="6222" w:author="GREENBLUE" w:date="2024-10-10T13:20:00Z"/>
          <w:b w:val="0"/>
          <w:sz w:val="22"/>
        </w:rPr>
      </w:pPr>
    </w:p>
    <w:p w14:paraId="75B6368C" w14:textId="77777777" w:rsidR="00276A48" w:rsidRDefault="00276A48" w:rsidP="00276A48">
      <w:pPr>
        <w:ind w:left="196" w:right="196"/>
        <w:rPr>
          <w:ins w:id="6223" w:author="GREENBLUE" w:date="2024-10-10T13:20:00Z"/>
          <w:sz w:val="20"/>
        </w:rPr>
      </w:pPr>
      <w:ins w:id="6224" w:author="GREENBLUE" w:date="2024-10-10T13:20:00Z">
        <w:r>
          <w:rPr>
            <w:b/>
            <w:sz w:val="20"/>
          </w:rPr>
          <w:t xml:space="preserve">Remarks: </w:t>
        </w:r>
        <w:r>
          <w:rPr>
            <w:sz w:val="20"/>
          </w:rPr>
          <w:t>No remarks.</w:t>
        </w:r>
      </w:ins>
    </w:p>
    <w:p w14:paraId="6A5784FB" w14:textId="77777777" w:rsidR="00276A48" w:rsidRDefault="00276A48" w:rsidP="00276A48">
      <w:pPr>
        <w:pStyle w:val="a3"/>
        <w:ind w:right="220"/>
        <w:rPr>
          <w:ins w:id="6225" w:author="GREENBLUE" w:date="2024-10-10T13:20:00Z"/>
          <w:sz w:val="22"/>
        </w:rPr>
      </w:pPr>
    </w:p>
    <w:p w14:paraId="3A956F38" w14:textId="77777777" w:rsidR="00276A48" w:rsidRDefault="00276A48" w:rsidP="00276A48">
      <w:pPr>
        <w:pStyle w:val="a3"/>
        <w:ind w:right="220"/>
        <w:rPr>
          <w:ins w:id="6226" w:author="GREENBLUE" w:date="2024-10-10T13:20:00Z"/>
          <w:sz w:val="22"/>
        </w:rPr>
      </w:pPr>
    </w:p>
    <w:p w14:paraId="11D88F9D" w14:textId="77777777" w:rsidR="00276A48" w:rsidRDefault="00276A48" w:rsidP="00276A48">
      <w:pPr>
        <w:pStyle w:val="a3"/>
        <w:spacing w:before="9"/>
        <w:ind w:right="220"/>
        <w:rPr>
          <w:ins w:id="6227" w:author="GREENBLUE" w:date="2024-10-10T13:20:00Z"/>
          <w:sz w:val="31"/>
        </w:rPr>
      </w:pPr>
    </w:p>
    <w:p w14:paraId="3C0A2C76" w14:textId="77777777" w:rsidR="00276A48" w:rsidRDefault="00276A48" w:rsidP="00276A48">
      <w:pPr>
        <w:pStyle w:val="a3"/>
        <w:ind w:right="220"/>
        <w:rPr>
          <w:ins w:id="6228" w:author="GREENBLUE" w:date="2024-10-10T13:20:00Z"/>
        </w:rPr>
      </w:pPr>
      <w:ins w:id="6229" w:author="GREENBLUE" w:date="2024-10-10T13:20:00Z">
        <w:r>
          <w:t>SubAttribute Bindings:</w:t>
        </w:r>
      </w:ins>
    </w:p>
    <w:p w14:paraId="6D588E12" w14:textId="77777777" w:rsidR="00276A48" w:rsidRDefault="00276A48" w:rsidP="00276A48">
      <w:pPr>
        <w:pStyle w:val="a3"/>
        <w:spacing w:before="9" w:after="1"/>
        <w:ind w:right="220"/>
        <w:rPr>
          <w:ins w:id="6230" w:author="GREENBLUE" w:date="2024-10-10T13:2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276A48" w14:paraId="6CF83096" w14:textId="77777777" w:rsidTr="008629DC">
        <w:trPr>
          <w:trHeight w:val="737"/>
          <w:ins w:id="6231" w:author="GREENBLUE" w:date="2024-10-10T13:20:00Z"/>
        </w:trPr>
        <w:tc>
          <w:tcPr>
            <w:tcW w:w="3356" w:type="dxa"/>
            <w:shd w:val="clear" w:color="auto" w:fill="FFF1CC"/>
          </w:tcPr>
          <w:p w14:paraId="794F3542" w14:textId="77777777" w:rsidR="00276A48" w:rsidRDefault="00276A48" w:rsidP="008629DC">
            <w:pPr>
              <w:pStyle w:val="TableParagraph"/>
              <w:spacing w:before="9"/>
              <w:ind w:left="196" w:right="196"/>
              <w:rPr>
                <w:ins w:id="6232" w:author="GREENBLUE" w:date="2024-10-10T13:20:00Z"/>
                <w:b/>
                <w:sz w:val="20"/>
              </w:rPr>
            </w:pPr>
          </w:p>
          <w:p w14:paraId="6EBB1464" w14:textId="77777777" w:rsidR="00276A48" w:rsidRDefault="00276A48" w:rsidP="008629DC">
            <w:pPr>
              <w:pStyle w:val="TableParagraph"/>
              <w:spacing w:before="0"/>
              <w:ind w:left="196" w:right="196"/>
              <w:rPr>
                <w:ins w:id="6233" w:author="GREENBLUE" w:date="2024-10-10T13:20:00Z"/>
                <w:b/>
                <w:sz w:val="20"/>
              </w:rPr>
            </w:pPr>
            <w:ins w:id="6234" w:author="GREENBLUE" w:date="2024-10-10T13:20:00Z">
              <w:r>
                <w:rPr>
                  <w:b/>
                  <w:sz w:val="20"/>
                </w:rPr>
                <w:t>S-10x Attribute</w:t>
              </w:r>
            </w:ins>
          </w:p>
        </w:tc>
        <w:tc>
          <w:tcPr>
            <w:tcW w:w="1677" w:type="dxa"/>
            <w:shd w:val="clear" w:color="auto" w:fill="FFF1CC"/>
          </w:tcPr>
          <w:p w14:paraId="1A0A446E" w14:textId="77777777" w:rsidR="00276A48" w:rsidRDefault="00276A48" w:rsidP="008629DC">
            <w:pPr>
              <w:pStyle w:val="TableParagraph"/>
              <w:spacing w:before="114"/>
              <w:ind w:left="196" w:right="196"/>
              <w:rPr>
                <w:ins w:id="6235" w:author="GREENBLUE" w:date="2024-10-10T13:20:00Z"/>
                <w:b/>
                <w:sz w:val="20"/>
              </w:rPr>
            </w:pPr>
            <w:ins w:id="6236" w:author="GREENBLUE" w:date="2024-10-10T13:20:00Z">
              <w:r>
                <w:rPr>
                  <w:b/>
                  <w:sz w:val="20"/>
                </w:rPr>
                <w:t>S-57</w:t>
              </w:r>
            </w:ins>
          </w:p>
          <w:p w14:paraId="16EFEC6E" w14:textId="77777777" w:rsidR="00276A48" w:rsidRDefault="00276A48" w:rsidP="008629DC">
            <w:pPr>
              <w:pStyle w:val="TableParagraph"/>
              <w:spacing w:before="20"/>
              <w:ind w:left="196" w:right="196"/>
              <w:rPr>
                <w:ins w:id="6237" w:author="GREENBLUE" w:date="2024-10-10T13:20:00Z"/>
                <w:b/>
                <w:sz w:val="20"/>
              </w:rPr>
            </w:pPr>
            <w:ins w:id="6238" w:author="GREENBLUE" w:date="2024-10-10T13:20:00Z">
              <w:r>
                <w:rPr>
                  <w:b/>
                  <w:sz w:val="20"/>
                </w:rPr>
                <w:t>Acronym</w:t>
              </w:r>
            </w:ins>
          </w:p>
        </w:tc>
        <w:tc>
          <w:tcPr>
            <w:tcW w:w="2515" w:type="dxa"/>
            <w:shd w:val="clear" w:color="auto" w:fill="FFF1CC"/>
          </w:tcPr>
          <w:p w14:paraId="0D4E01D8" w14:textId="77777777" w:rsidR="00276A48" w:rsidRDefault="00276A48" w:rsidP="008629DC">
            <w:pPr>
              <w:pStyle w:val="TableParagraph"/>
              <w:spacing w:before="114" w:line="261" w:lineRule="auto"/>
              <w:ind w:left="196" w:right="196"/>
              <w:rPr>
                <w:ins w:id="6239" w:author="GREENBLUE" w:date="2024-10-10T13:20:00Z"/>
                <w:b/>
                <w:sz w:val="20"/>
              </w:rPr>
            </w:pPr>
            <w:ins w:id="6240" w:author="GREENBLUE" w:date="2024-10-10T13:20:00Z">
              <w:r>
                <w:rPr>
                  <w:b/>
                  <w:sz w:val="20"/>
                </w:rPr>
                <w:t>Allowable Encoding Value</w:t>
              </w:r>
            </w:ins>
          </w:p>
        </w:tc>
        <w:tc>
          <w:tcPr>
            <w:tcW w:w="980" w:type="dxa"/>
            <w:shd w:val="clear" w:color="auto" w:fill="FFF1CC"/>
          </w:tcPr>
          <w:p w14:paraId="04A972B2" w14:textId="77777777" w:rsidR="00276A48" w:rsidRDefault="00276A48" w:rsidP="008629DC">
            <w:pPr>
              <w:pStyle w:val="TableParagraph"/>
              <w:spacing w:before="9"/>
              <w:ind w:left="196" w:right="196"/>
              <w:rPr>
                <w:ins w:id="6241" w:author="GREENBLUE" w:date="2024-10-10T13:20:00Z"/>
                <w:b/>
                <w:sz w:val="20"/>
              </w:rPr>
            </w:pPr>
          </w:p>
          <w:p w14:paraId="73A1C51E" w14:textId="77777777" w:rsidR="00276A48" w:rsidRDefault="00276A48" w:rsidP="008629DC">
            <w:pPr>
              <w:pStyle w:val="TableParagraph"/>
              <w:spacing w:before="0"/>
              <w:ind w:left="196" w:right="196"/>
              <w:rPr>
                <w:ins w:id="6242" w:author="GREENBLUE" w:date="2024-10-10T13:20:00Z"/>
                <w:b/>
                <w:sz w:val="20"/>
              </w:rPr>
            </w:pPr>
            <w:ins w:id="6243" w:author="GREENBLUE" w:date="2024-10-10T13:20:00Z">
              <w:r>
                <w:rPr>
                  <w:b/>
                  <w:sz w:val="20"/>
                </w:rPr>
                <w:t>Type</w:t>
              </w:r>
            </w:ins>
          </w:p>
        </w:tc>
        <w:tc>
          <w:tcPr>
            <w:tcW w:w="1537" w:type="dxa"/>
            <w:shd w:val="clear" w:color="auto" w:fill="FFF1CC"/>
          </w:tcPr>
          <w:p w14:paraId="2014016B" w14:textId="77777777" w:rsidR="00276A48" w:rsidRDefault="00276A48" w:rsidP="008629DC">
            <w:pPr>
              <w:pStyle w:val="TableParagraph"/>
              <w:spacing w:before="9"/>
              <w:ind w:left="196" w:right="196"/>
              <w:rPr>
                <w:ins w:id="6244" w:author="GREENBLUE" w:date="2024-10-10T13:20:00Z"/>
                <w:b/>
                <w:sz w:val="20"/>
              </w:rPr>
            </w:pPr>
          </w:p>
          <w:p w14:paraId="3A87208A" w14:textId="77777777" w:rsidR="00276A48" w:rsidRDefault="00276A48" w:rsidP="008629DC">
            <w:pPr>
              <w:pStyle w:val="TableParagraph"/>
              <w:spacing w:before="0"/>
              <w:ind w:left="196" w:right="196"/>
              <w:rPr>
                <w:ins w:id="6245" w:author="GREENBLUE" w:date="2024-10-10T13:20:00Z"/>
                <w:b/>
                <w:sz w:val="20"/>
              </w:rPr>
            </w:pPr>
            <w:ins w:id="6246" w:author="GREENBLUE" w:date="2024-10-10T13:20:00Z">
              <w:r>
                <w:rPr>
                  <w:b/>
                  <w:sz w:val="20"/>
                </w:rPr>
                <w:t>Multiplicity</w:t>
              </w:r>
            </w:ins>
          </w:p>
        </w:tc>
      </w:tr>
      <w:tr w:rsidR="00276A48" w14:paraId="71DC4890" w14:textId="77777777" w:rsidTr="008629DC">
        <w:trPr>
          <w:trHeight w:val="471"/>
          <w:ins w:id="6247" w:author="GREENBLUE" w:date="2024-10-10T13:20:00Z"/>
        </w:trPr>
        <w:tc>
          <w:tcPr>
            <w:tcW w:w="3356" w:type="dxa"/>
          </w:tcPr>
          <w:p w14:paraId="086CDE43" w14:textId="77777777" w:rsidR="00276A48" w:rsidRDefault="00276A48" w:rsidP="008629DC">
            <w:pPr>
              <w:pStyle w:val="TableParagraph"/>
              <w:ind w:left="196" w:right="196"/>
              <w:rPr>
                <w:ins w:id="6248" w:author="GREENBLUE" w:date="2024-10-10T13:20:00Z"/>
                <w:sz w:val="18"/>
              </w:rPr>
            </w:pPr>
            <w:ins w:id="6249" w:author="GREENBLUE" w:date="2024-10-10T13:20:00Z">
              <w:r>
                <w:rPr>
                  <w:sz w:val="18"/>
                </w:rPr>
                <w:t>Week Number</w:t>
              </w:r>
            </w:ins>
          </w:p>
        </w:tc>
        <w:tc>
          <w:tcPr>
            <w:tcW w:w="1677" w:type="dxa"/>
          </w:tcPr>
          <w:p w14:paraId="539755E1" w14:textId="77777777" w:rsidR="00276A48" w:rsidRPr="003B467C" w:rsidRDefault="00276A48" w:rsidP="008629DC">
            <w:pPr>
              <w:pStyle w:val="TableParagraph"/>
              <w:spacing w:before="0"/>
              <w:ind w:left="196" w:right="196"/>
              <w:rPr>
                <w:ins w:id="6250" w:author="GREENBLUE" w:date="2024-10-10T13:20:00Z"/>
                <w:sz w:val="18"/>
              </w:rPr>
            </w:pPr>
          </w:p>
        </w:tc>
        <w:tc>
          <w:tcPr>
            <w:tcW w:w="2515" w:type="dxa"/>
          </w:tcPr>
          <w:p w14:paraId="6FC672A6" w14:textId="77777777" w:rsidR="00276A48" w:rsidRPr="003B467C" w:rsidRDefault="00276A48" w:rsidP="008629DC">
            <w:pPr>
              <w:pStyle w:val="TableParagraph"/>
              <w:tabs>
                <w:tab w:val="left" w:pos="250"/>
              </w:tabs>
              <w:spacing w:before="136"/>
              <w:ind w:right="196"/>
              <w:rPr>
                <w:ins w:id="6251" w:author="GREENBLUE" w:date="2024-10-10T13:20:00Z"/>
                <w:sz w:val="18"/>
              </w:rPr>
            </w:pPr>
          </w:p>
        </w:tc>
        <w:tc>
          <w:tcPr>
            <w:tcW w:w="980" w:type="dxa"/>
          </w:tcPr>
          <w:p w14:paraId="2B29494F" w14:textId="77777777" w:rsidR="00276A48" w:rsidRDefault="00276A48" w:rsidP="008629DC">
            <w:pPr>
              <w:pStyle w:val="TableParagraph"/>
              <w:ind w:left="196" w:right="196"/>
              <w:rPr>
                <w:ins w:id="6252" w:author="GREENBLUE" w:date="2024-10-10T13:20:00Z"/>
                <w:sz w:val="18"/>
              </w:rPr>
            </w:pPr>
            <w:ins w:id="6253" w:author="GREENBLUE" w:date="2024-10-10T13:20:00Z">
              <w:r>
                <w:rPr>
                  <w:sz w:val="18"/>
                </w:rPr>
                <w:t>IN</w:t>
              </w:r>
            </w:ins>
          </w:p>
        </w:tc>
        <w:tc>
          <w:tcPr>
            <w:tcW w:w="1537" w:type="dxa"/>
          </w:tcPr>
          <w:p w14:paraId="69EE310A" w14:textId="77777777" w:rsidR="00276A48" w:rsidRPr="003B467C" w:rsidRDefault="00276A48" w:rsidP="008629DC">
            <w:pPr>
              <w:pStyle w:val="TableParagraph"/>
              <w:ind w:left="196" w:right="196"/>
              <w:rPr>
                <w:ins w:id="6254" w:author="GREENBLUE" w:date="2024-10-10T13:20:00Z"/>
                <w:sz w:val="18"/>
              </w:rPr>
            </w:pPr>
            <w:ins w:id="6255" w:author="GREENBLUE" w:date="2024-10-10T13:20:00Z">
              <w:r w:rsidRPr="003B467C">
                <w:rPr>
                  <w:sz w:val="18"/>
                </w:rPr>
                <w:t xml:space="preserve">1, </w:t>
              </w:r>
              <w:r>
                <w:rPr>
                  <w:rFonts w:eastAsiaTheme="minorEastAsia"/>
                  <w:sz w:val="18"/>
                  <w:lang w:eastAsia="ko-KR"/>
                </w:rPr>
                <w:t>1</w:t>
              </w:r>
            </w:ins>
          </w:p>
        </w:tc>
      </w:tr>
      <w:tr w:rsidR="00276A48" w14:paraId="5AF477B5" w14:textId="77777777" w:rsidTr="008629DC">
        <w:trPr>
          <w:trHeight w:val="465"/>
          <w:ins w:id="6256" w:author="GREENBLUE" w:date="2024-10-10T13:20:00Z"/>
        </w:trPr>
        <w:tc>
          <w:tcPr>
            <w:tcW w:w="3356" w:type="dxa"/>
          </w:tcPr>
          <w:p w14:paraId="2AD8A6CA" w14:textId="77777777" w:rsidR="00276A48" w:rsidRDefault="00276A48" w:rsidP="008629DC">
            <w:pPr>
              <w:pStyle w:val="TableParagraph"/>
              <w:spacing w:before="121"/>
              <w:ind w:left="196" w:right="196"/>
              <w:rPr>
                <w:ins w:id="6257" w:author="GREENBLUE" w:date="2024-10-10T13:20:00Z"/>
                <w:sz w:val="18"/>
              </w:rPr>
            </w:pPr>
            <w:ins w:id="6258" w:author="GREENBLUE" w:date="2024-10-10T13:20:00Z">
              <w:r>
                <w:rPr>
                  <w:sz w:val="18"/>
                </w:rPr>
                <w:t>Year Number</w:t>
              </w:r>
            </w:ins>
          </w:p>
        </w:tc>
        <w:tc>
          <w:tcPr>
            <w:tcW w:w="1677" w:type="dxa"/>
          </w:tcPr>
          <w:p w14:paraId="54834B34" w14:textId="77777777" w:rsidR="00276A48" w:rsidRDefault="00276A48" w:rsidP="008629DC">
            <w:pPr>
              <w:pStyle w:val="TableParagraph"/>
              <w:spacing w:before="0"/>
              <w:ind w:left="196" w:right="196"/>
              <w:rPr>
                <w:ins w:id="6259" w:author="GREENBLUE" w:date="2024-10-10T13:20:00Z"/>
                <w:rFonts w:ascii="Times New Roman"/>
                <w:sz w:val="18"/>
              </w:rPr>
            </w:pPr>
          </w:p>
        </w:tc>
        <w:tc>
          <w:tcPr>
            <w:tcW w:w="2515" w:type="dxa"/>
          </w:tcPr>
          <w:p w14:paraId="4BE8F018" w14:textId="77777777" w:rsidR="00276A48" w:rsidRDefault="00276A48" w:rsidP="008629DC">
            <w:pPr>
              <w:pStyle w:val="TableParagraph"/>
              <w:spacing w:before="0"/>
              <w:ind w:left="196" w:right="196"/>
              <w:rPr>
                <w:ins w:id="6260" w:author="GREENBLUE" w:date="2024-10-10T13:20:00Z"/>
                <w:rFonts w:ascii="Times New Roman"/>
                <w:sz w:val="18"/>
              </w:rPr>
            </w:pPr>
          </w:p>
        </w:tc>
        <w:tc>
          <w:tcPr>
            <w:tcW w:w="980" w:type="dxa"/>
          </w:tcPr>
          <w:p w14:paraId="424F9944" w14:textId="77777777" w:rsidR="00276A48" w:rsidRDefault="00276A48" w:rsidP="008629DC">
            <w:pPr>
              <w:pStyle w:val="TableParagraph"/>
              <w:spacing w:before="121"/>
              <w:ind w:left="196" w:right="196"/>
              <w:rPr>
                <w:ins w:id="6261" w:author="GREENBLUE" w:date="2024-10-10T13:20:00Z"/>
                <w:sz w:val="18"/>
              </w:rPr>
            </w:pPr>
            <w:ins w:id="6262" w:author="GREENBLUE" w:date="2024-10-10T13:20:00Z">
              <w:r>
                <w:rPr>
                  <w:sz w:val="18"/>
                </w:rPr>
                <w:t>IN</w:t>
              </w:r>
            </w:ins>
          </w:p>
        </w:tc>
        <w:tc>
          <w:tcPr>
            <w:tcW w:w="1537" w:type="dxa"/>
          </w:tcPr>
          <w:p w14:paraId="02B7A9A9" w14:textId="77777777" w:rsidR="00276A48" w:rsidRDefault="00276A48" w:rsidP="008629DC">
            <w:pPr>
              <w:pStyle w:val="TableParagraph"/>
              <w:spacing w:before="121"/>
              <w:ind w:left="196" w:right="196"/>
              <w:rPr>
                <w:ins w:id="6263" w:author="GREENBLUE" w:date="2024-10-10T13:20:00Z"/>
                <w:sz w:val="18"/>
              </w:rPr>
            </w:pPr>
            <w:ins w:id="6264" w:author="GREENBLUE" w:date="2024-10-10T13:20:00Z">
              <w:r>
                <w:rPr>
                  <w:sz w:val="18"/>
                </w:rPr>
                <w:t>1, 1</w:t>
              </w:r>
            </w:ins>
          </w:p>
        </w:tc>
      </w:tr>
    </w:tbl>
    <w:p w14:paraId="0E612FB8" w14:textId="5ABC98AF" w:rsidR="00C941F8" w:rsidRDefault="00C941F8">
      <w:pPr>
        <w:rPr>
          <w:sz w:val="24"/>
          <w:szCs w:val="20"/>
        </w:rPr>
      </w:pPr>
      <w:r>
        <w:rPr>
          <w:b/>
          <w:sz w:val="24"/>
        </w:rPr>
        <w:br w:type="page"/>
      </w:r>
    </w:p>
    <w:p w14:paraId="0F83E06E" w14:textId="6E1C8D2E" w:rsidR="0065756A" w:rsidDel="00292631" w:rsidRDefault="0065756A">
      <w:pPr>
        <w:pStyle w:val="a3"/>
        <w:spacing w:before="10"/>
        <w:ind w:right="220"/>
        <w:rPr>
          <w:del w:id="6265" w:author="USER" w:date="2024-06-28T13:19:00Z"/>
          <w:b w:val="0"/>
          <w:sz w:val="24"/>
        </w:rPr>
      </w:pPr>
    </w:p>
    <w:p w14:paraId="78A24500" w14:textId="71AD0DF0" w:rsidR="000346C3" w:rsidDel="0088492D" w:rsidRDefault="00E21CC9" w:rsidP="0088492D">
      <w:pPr>
        <w:pStyle w:val="2"/>
        <w:numPr>
          <w:ilvl w:val="1"/>
          <w:numId w:val="17"/>
        </w:numPr>
        <w:rPr>
          <w:del w:id="6266" w:author="USER" w:date="2024-04-08T14:29:00Z"/>
        </w:rPr>
      </w:pPr>
      <w:del w:id="6267" w:author="USER" w:date="2024-04-08T14:29:00Z">
        <w:r w:rsidDel="0088492D">
          <w:delText>Periodic Date</w:delText>
        </w:r>
        <w:r w:rsidDel="0088492D">
          <w:rPr>
            <w:spacing w:val="-1"/>
          </w:rPr>
          <w:delText xml:space="preserve"> </w:delText>
        </w:r>
        <w:r w:rsidDel="0088492D">
          <w:delText>Range</w:delText>
        </w:r>
      </w:del>
    </w:p>
    <w:p w14:paraId="043E1986" w14:textId="16FC9591" w:rsidR="000346C3" w:rsidDel="0088492D" w:rsidRDefault="000346C3">
      <w:pPr>
        <w:pStyle w:val="a3"/>
        <w:spacing w:before="5"/>
        <w:ind w:right="220"/>
        <w:rPr>
          <w:del w:id="6268" w:author="USER" w:date="2024-04-08T14:29:00Z"/>
          <w:b w:val="0"/>
          <w:sz w:val="22"/>
        </w:rPr>
      </w:pPr>
    </w:p>
    <w:p w14:paraId="5D65DB5B" w14:textId="37270DB3" w:rsidR="000346C3" w:rsidDel="0088492D" w:rsidRDefault="00E21CC9">
      <w:pPr>
        <w:ind w:left="196" w:right="196"/>
        <w:rPr>
          <w:del w:id="6269" w:author="USER" w:date="2024-04-08T14:29:00Z"/>
          <w:b/>
          <w:sz w:val="20"/>
        </w:rPr>
      </w:pPr>
      <w:del w:id="6270" w:author="USER" w:date="2024-04-08T14:29:00Z">
        <w:r w:rsidDel="0088492D">
          <w:rPr>
            <w:b/>
            <w:sz w:val="20"/>
          </w:rPr>
          <w:delText>Definition:</w:delText>
        </w:r>
        <w:r w:rsidR="003F3577" w:rsidDel="0088492D">
          <w:rPr>
            <w:b/>
            <w:sz w:val="20"/>
          </w:rPr>
          <w:delText xml:space="preserve"> </w:delText>
        </w:r>
        <w:r w:rsidR="003F3577" w:rsidRPr="00401297" w:rsidDel="0088492D">
          <w:rPr>
            <w:sz w:val="20"/>
            <w:szCs w:val="20"/>
          </w:rPr>
          <w:delText>The active period of a recurring event or occurrence</w:delText>
        </w:r>
        <w:r w:rsidR="00C941F8" w:rsidDel="0088492D">
          <w:rPr>
            <w:sz w:val="20"/>
            <w:szCs w:val="20"/>
          </w:rPr>
          <w:delText>.</w:delText>
        </w:r>
      </w:del>
    </w:p>
    <w:p w14:paraId="279D1C4F" w14:textId="70454F29" w:rsidR="000346C3" w:rsidDel="0088492D" w:rsidRDefault="000346C3">
      <w:pPr>
        <w:pStyle w:val="a3"/>
        <w:spacing w:before="7"/>
        <w:ind w:right="220"/>
        <w:rPr>
          <w:del w:id="6271" w:author="USER" w:date="2024-04-08T14:29:00Z"/>
          <w:b w:val="0"/>
          <w:sz w:val="22"/>
        </w:rPr>
      </w:pPr>
    </w:p>
    <w:p w14:paraId="5153CBE7" w14:textId="35C79B5F" w:rsidR="000346C3" w:rsidDel="0088492D" w:rsidRDefault="00E21CC9">
      <w:pPr>
        <w:ind w:left="196" w:right="196"/>
        <w:rPr>
          <w:del w:id="6272" w:author="USER" w:date="2024-04-08T14:29:00Z"/>
          <w:sz w:val="20"/>
        </w:rPr>
      </w:pPr>
      <w:del w:id="6273" w:author="USER" w:date="2024-04-08T14:29:00Z">
        <w:r w:rsidDel="0088492D">
          <w:rPr>
            <w:b/>
            <w:sz w:val="20"/>
          </w:rPr>
          <w:delText xml:space="preserve">CamelCase: </w:delText>
        </w:r>
        <w:r w:rsidDel="0088492D">
          <w:rPr>
            <w:sz w:val="20"/>
          </w:rPr>
          <w:delText>periodicDateRange</w:delText>
        </w:r>
      </w:del>
    </w:p>
    <w:p w14:paraId="16C24885" w14:textId="45A04C06" w:rsidR="000346C3" w:rsidDel="0088492D" w:rsidRDefault="000346C3">
      <w:pPr>
        <w:pStyle w:val="a3"/>
        <w:spacing w:before="4"/>
        <w:ind w:right="220"/>
        <w:rPr>
          <w:del w:id="6274" w:author="USER" w:date="2024-04-08T14:29:00Z"/>
          <w:sz w:val="22"/>
        </w:rPr>
      </w:pPr>
    </w:p>
    <w:p w14:paraId="3664C380" w14:textId="32C5C37F" w:rsidR="000346C3" w:rsidDel="0088492D" w:rsidRDefault="00E21CC9" w:rsidP="00C941F8">
      <w:pPr>
        <w:pStyle w:val="a3"/>
        <w:ind w:right="220"/>
        <w:rPr>
          <w:del w:id="6275" w:author="USER" w:date="2024-04-08T14:29:00Z"/>
        </w:rPr>
      </w:pPr>
      <w:del w:id="6276" w:author="USER" w:date="2024-04-08T14:29:00Z">
        <w:r w:rsidDel="0088492D">
          <w:delText>Alias:</w:delText>
        </w:r>
      </w:del>
    </w:p>
    <w:p w14:paraId="52ACCD48" w14:textId="67E9A1D2" w:rsidR="000346C3" w:rsidDel="0088492D" w:rsidRDefault="000346C3">
      <w:pPr>
        <w:pStyle w:val="a3"/>
        <w:spacing w:before="7"/>
        <w:ind w:right="220"/>
        <w:rPr>
          <w:del w:id="6277" w:author="USER" w:date="2024-04-08T14:29:00Z"/>
          <w:b w:val="0"/>
          <w:sz w:val="22"/>
        </w:rPr>
      </w:pPr>
    </w:p>
    <w:p w14:paraId="4A4C1D72" w14:textId="293259D4" w:rsidR="000346C3" w:rsidDel="0088492D" w:rsidRDefault="00E21CC9">
      <w:pPr>
        <w:ind w:left="196" w:right="196"/>
        <w:rPr>
          <w:del w:id="6278" w:author="USER" w:date="2024-04-08T14:29:00Z"/>
          <w:sz w:val="20"/>
        </w:rPr>
      </w:pPr>
      <w:del w:id="6279" w:author="USER" w:date="2024-04-08T14:29:00Z">
        <w:r w:rsidDel="0088492D">
          <w:rPr>
            <w:b/>
            <w:sz w:val="20"/>
          </w:rPr>
          <w:delText xml:space="preserve">Remarks: </w:delText>
        </w:r>
        <w:r w:rsidDel="0088492D">
          <w:rPr>
            <w:sz w:val="20"/>
          </w:rPr>
          <w:delText>No remarks.</w:delText>
        </w:r>
      </w:del>
    </w:p>
    <w:p w14:paraId="65127388" w14:textId="0BACF3C9" w:rsidR="000346C3" w:rsidDel="0088492D" w:rsidRDefault="000346C3">
      <w:pPr>
        <w:pStyle w:val="a3"/>
        <w:ind w:right="220"/>
        <w:rPr>
          <w:del w:id="6280" w:author="USER" w:date="2024-04-08T14:29:00Z"/>
          <w:sz w:val="22"/>
        </w:rPr>
      </w:pPr>
    </w:p>
    <w:p w14:paraId="0FE70F70" w14:textId="05110A5D" w:rsidR="000346C3" w:rsidDel="0088492D" w:rsidRDefault="000346C3">
      <w:pPr>
        <w:pStyle w:val="a3"/>
        <w:ind w:right="220"/>
        <w:rPr>
          <w:del w:id="6281" w:author="USER" w:date="2024-04-08T14:29:00Z"/>
          <w:sz w:val="22"/>
        </w:rPr>
      </w:pPr>
    </w:p>
    <w:p w14:paraId="2E47E5CC" w14:textId="79C748EE" w:rsidR="000346C3" w:rsidDel="0088492D" w:rsidRDefault="000346C3">
      <w:pPr>
        <w:pStyle w:val="a3"/>
        <w:spacing w:before="9"/>
        <w:ind w:right="220"/>
        <w:rPr>
          <w:del w:id="6282" w:author="USER" w:date="2024-04-08T14:29:00Z"/>
          <w:sz w:val="31"/>
        </w:rPr>
      </w:pPr>
    </w:p>
    <w:p w14:paraId="1747A019" w14:textId="28E3AA33" w:rsidR="000346C3" w:rsidDel="0088492D" w:rsidRDefault="00E21CC9" w:rsidP="00C941F8">
      <w:pPr>
        <w:pStyle w:val="a3"/>
        <w:ind w:right="220"/>
        <w:rPr>
          <w:del w:id="6283" w:author="USER" w:date="2024-04-08T14:29:00Z"/>
        </w:rPr>
      </w:pPr>
      <w:del w:id="6284" w:author="USER" w:date="2024-04-08T14:29:00Z">
        <w:r w:rsidDel="0088492D">
          <w:delText>SubAttribute Bindings:</w:delText>
        </w:r>
      </w:del>
    </w:p>
    <w:p w14:paraId="31D5A285" w14:textId="410527CA" w:rsidR="000346C3" w:rsidDel="0088492D" w:rsidRDefault="000346C3">
      <w:pPr>
        <w:pStyle w:val="a3"/>
        <w:spacing w:before="9" w:after="1"/>
        <w:ind w:right="220"/>
        <w:rPr>
          <w:del w:id="6285"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80"/>
        <w:gridCol w:w="1537"/>
      </w:tblGrid>
      <w:tr w:rsidR="000346C3" w:rsidDel="0088492D" w14:paraId="791A8CA4" w14:textId="74CB804C" w:rsidTr="00174A76">
        <w:trPr>
          <w:trHeight w:val="737"/>
          <w:del w:id="6286" w:author="USER" w:date="2024-04-08T14:29:00Z"/>
        </w:trPr>
        <w:tc>
          <w:tcPr>
            <w:tcW w:w="3356" w:type="dxa"/>
            <w:shd w:val="clear" w:color="auto" w:fill="FFF1CC"/>
          </w:tcPr>
          <w:p w14:paraId="6BC88E13" w14:textId="7DD4523C" w:rsidR="000346C3" w:rsidDel="0088492D" w:rsidRDefault="000346C3" w:rsidP="00174A76">
            <w:pPr>
              <w:pStyle w:val="TableParagraph"/>
              <w:spacing w:before="9"/>
              <w:ind w:left="196" w:right="196"/>
              <w:rPr>
                <w:del w:id="6287" w:author="USER" w:date="2024-04-08T14:29:00Z"/>
                <w:b/>
                <w:sz w:val="20"/>
              </w:rPr>
            </w:pPr>
          </w:p>
          <w:p w14:paraId="07FF4CDE" w14:textId="71442B00" w:rsidR="000346C3" w:rsidDel="0088492D" w:rsidRDefault="00E21CC9" w:rsidP="00174A76">
            <w:pPr>
              <w:pStyle w:val="TableParagraph"/>
              <w:spacing w:before="0"/>
              <w:ind w:left="196" w:right="196"/>
              <w:rPr>
                <w:del w:id="6288" w:author="USER" w:date="2024-04-08T14:29:00Z"/>
                <w:b/>
                <w:sz w:val="20"/>
              </w:rPr>
            </w:pPr>
            <w:del w:id="6289" w:author="USER" w:date="2024-04-08T14:29:00Z">
              <w:r w:rsidDel="0088492D">
                <w:rPr>
                  <w:b/>
                  <w:sz w:val="20"/>
                </w:rPr>
                <w:delText>S-10x Attribute</w:delText>
              </w:r>
            </w:del>
          </w:p>
        </w:tc>
        <w:tc>
          <w:tcPr>
            <w:tcW w:w="1677" w:type="dxa"/>
            <w:shd w:val="clear" w:color="auto" w:fill="FFF1CC"/>
          </w:tcPr>
          <w:p w14:paraId="68348BBB" w14:textId="33A2449B" w:rsidR="000346C3" w:rsidDel="0088492D" w:rsidRDefault="00E21CC9" w:rsidP="00174A76">
            <w:pPr>
              <w:pStyle w:val="TableParagraph"/>
              <w:spacing w:before="114"/>
              <w:ind w:left="196" w:right="196"/>
              <w:rPr>
                <w:del w:id="6290" w:author="USER" w:date="2024-04-08T14:29:00Z"/>
                <w:b/>
                <w:sz w:val="20"/>
              </w:rPr>
            </w:pPr>
            <w:del w:id="6291" w:author="USER" w:date="2024-04-08T14:29:00Z">
              <w:r w:rsidDel="0088492D">
                <w:rPr>
                  <w:b/>
                  <w:sz w:val="20"/>
                </w:rPr>
                <w:delText>S-57</w:delText>
              </w:r>
            </w:del>
          </w:p>
          <w:p w14:paraId="42E16FC8" w14:textId="65C6BFB5" w:rsidR="000346C3" w:rsidDel="0088492D" w:rsidRDefault="00E21CC9" w:rsidP="00174A76">
            <w:pPr>
              <w:pStyle w:val="TableParagraph"/>
              <w:spacing w:before="20"/>
              <w:ind w:left="196" w:right="196"/>
              <w:rPr>
                <w:del w:id="6292" w:author="USER" w:date="2024-04-08T14:29:00Z"/>
                <w:b/>
                <w:sz w:val="20"/>
              </w:rPr>
            </w:pPr>
            <w:del w:id="6293" w:author="USER" w:date="2024-04-08T14:29:00Z">
              <w:r w:rsidDel="0088492D">
                <w:rPr>
                  <w:b/>
                  <w:sz w:val="20"/>
                </w:rPr>
                <w:delText>Acronym</w:delText>
              </w:r>
            </w:del>
          </w:p>
        </w:tc>
        <w:tc>
          <w:tcPr>
            <w:tcW w:w="2515" w:type="dxa"/>
            <w:shd w:val="clear" w:color="auto" w:fill="FFF1CC"/>
          </w:tcPr>
          <w:p w14:paraId="5D8A263E" w14:textId="0DEA36AB" w:rsidR="000346C3" w:rsidDel="0088492D" w:rsidRDefault="00E21CC9" w:rsidP="00174A76">
            <w:pPr>
              <w:pStyle w:val="TableParagraph"/>
              <w:spacing w:before="114" w:line="261" w:lineRule="auto"/>
              <w:ind w:left="196" w:right="196"/>
              <w:rPr>
                <w:del w:id="6294" w:author="USER" w:date="2024-04-08T14:29:00Z"/>
                <w:b/>
                <w:sz w:val="20"/>
              </w:rPr>
            </w:pPr>
            <w:del w:id="6295" w:author="USER" w:date="2024-04-08T14:29:00Z">
              <w:r w:rsidDel="0088492D">
                <w:rPr>
                  <w:b/>
                  <w:sz w:val="20"/>
                </w:rPr>
                <w:delText>Allowable Encoding Value</w:delText>
              </w:r>
            </w:del>
          </w:p>
        </w:tc>
        <w:tc>
          <w:tcPr>
            <w:tcW w:w="980" w:type="dxa"/>
            <w:shd w:val="clear" w:color="auto" w:fill="FFF1CC"/>
          </w:tcPr>
          <w:p w14:paraId="17EA0985" w14:textId="6D3FF830" w:rsidR="000346C3" w:rsidDel="0088492D" w:rsidRDefault="000346C3" w:rsidP="00174A76">
            <w:pPr>
              <w:pStyle w:val="TableParagraph"/>
              <w:spacing w:before="9"/>
              <w:ind w:left="196" w:right="196"/>
              <w:rPr>
                <w:del w:id="6296" w:author="USER" w:date="2024-04-08T14:29:00Z"/>
                <w:b/>
                <w:sz w:val="20"/>
              </w:rPr>
            </w:pPr>
          </w:p>
          <w:p w14:paraId="087BE380" w14:textId="78C29987" w:rsidR="000346C3" w:rsidDel="0088492D" w:rsidRDefault="00E21CC9" w:rsidP="00174A76">
            <w:pPr>
              <w:pStyle w:val="TableParagraph"/>
              <w:spacing w:before="0"/>
              <w:ind w:left="196" w:right="196"/>
              <w:rPr>
                <w:del w:id="6297" w:author="USER" w:date="2024-04-08T14:29:00Z"/>
                <w:b/>
                <w:sz w:val="20"/>
              </w:rPr>
            </w:pPr>
            <w:del w:id="6298" w:author="USER" w:date="2024-04-08T14:29:00Z">
              <w:r w:rsidDel="0088492D">
                <w:rPr>
                  <w:b/>
                  <w:sz w:val="20"/>
                </w:rPr>
                <w:delText>Type</w:delText>
              </w:r>
            </w:del>
          </w:p>
        </w:tc>
        <w:tc>
          <w:tcPr>
            <w:tcW w:w="1537" w:type="dxa"/>
            <w:shd w:val="clear" w:color="auto" w:fill="FFF1CC"/>
          </w:tcPr>
          <w:p w14:paraId="13D3511C" w14:textId="5C88CD2C" w:rsidR="000346C3" w:rsidDel="0088492D" w:rsidRDefault="000346C3" w:rsidP="00174A76">
            <w:pPr>
              <w:pStyle w:val="TableParagraph"/>
              <w:spacing w:before="9"/>
              <w:ind w:left="196" w:right="196"/>
              <w:rPr>
                <w:del w:id="6299" w:author="USER" w:date="2024-04-08T14:29:00Z"/>
                <w:b/>
                <w:sz w:val="20"/>
              </w:rPr>
            </w:pPr>
          </w:p>
          <w:p w14:paraId="2CDB6E13" w14:textId="6FBE5B8F" w:rsidR="000346C3" w:rsidDel="0088492D" w:rsidRDefault="00E21CC9" w:rsidP="00174A76">
            <w:pPr>
              <w:pStyle w:val="TableParagraph"/>
              <w:spacing w:before="0"/>
              <w:ind w:left="196" w:right="196"/>
              <w:rPr>
                <w:del w:id="6300" w:author="USER" w:date="2024-04-08T14:29:00Z"/>
                <w:b/>
                <w:sz w:val="20"/>
              </w:rPr>
            </w:pPr>
            <w:del w:id="6301" w:author="USER" w:date="2024-04-08T14:29:00Z">
              <w:r w:rsidDel="0088492D">
                <w:rPr>
                  <w:b/>
                  <w:sz w:val="20"/>
                </w:rPr>
                <w:delText>Multiplicity</w:delText>
              </w:r>
            </w:del>
          </w:p>
        </w:tc>
      </w:tr>
      <w:tr w:rsidR="002473CC" w:rsidDel="0088492D" w14:paraId="7679403F" w14:textId="4A2569A9" w:rsidTr="00174A76">
        <w:trPr>
          <w:trHeight w:val="462"/>
          <w:del w:id="6302" w:author="USER" w:date="2024-04-08T14:29:00Z"/>
        </w:trPr>
        <w:tc>
          <w:tcPr>
            <w:tcW w:w="3356" w:type="dxa"/>
          </w:tcPr>
          <w:p w14:paraId="0A926332" w14:textId="7FA8DAD8" w:rsidR="002473CC" w:rsidDel="0088492D" w:rsidRDefault="002473CC" w:rsidP="002473CC">
            <w:pPr>
              <w:pStyle w:val="TableParagraph"/>
              <w:ind w:left="196" w:right="196"/>
              <w:rPr>
                <w:del w:id="6303" w:author="USER" w:date="2024-04-08T14:29:00Z"/>
                <w:sz w:val="18"/>
              </w:rPr>
            </w:pPr>
            <w:del w:id="6304" w:author="USER" w:date="2024-04-08T14:29:00Z">
              <w:r w:rsidDel="0088492D">
                <w:rPr>
                  <w:sz w:val="18"/>
                </w:rPr>
                <w:delText>Date End</w:delText>
              </w:r>
            </w:del>
          </w:p>
        </w:tc>
        <w:tc>
          <w:tcPr>
            <w:tcW w:w="1677" w:type="dxa"/>
          </w:tcPr>
          <w:p w14:paraId="2CF43322" w14:textId="42263C21" w:rsidR="002473CC" w:rsidRPr="002473CC" w:rsidDel="0088492D" w:rsidRDefault="002473CC" w:rsidP="002473CC">
            <w:pPr>
              <w:pStyle w:val="TableParagraph"/>
              <w:ind w:left="196" w:right="196"/>
              <w:rPr>
                <w:del w:id="6305" w:author="USER" w:date="2024-04-08T14:29:00Z"/>
                <w:rFonts w:eastAsiaTheme="minorEastAsia"/>
                <w:sz w:val="18"/>
                <w:lang w:eastAsia="ko-KR"/>
              </w:rPr>
            </w:pPr>
          </w:p>
        </w:tc>
        <w:tc>
          <w:tcPr>
            <w:tcW w:w="2515" w:type="dxa"/>
          </w:tcPr>
          <w:p w14:paraId="2F5A5B25" w14:textId="4FDD97C0" w:rsidR="002473CC" w:rsidDel="0088492D" w:rsidRDefault="002473CC" w:rsidP="002473CC">
            <w:pPr>
              <w:pStyle w:val="TableParagraph"/>
              <w:spacing w:before="0"/>
              <w:ind w:left="196" w:right="196"/>
              <w:rPr>
                <w:del w:id="6306" w:author="USER" w:date="2024-04-08T14:29:00Z"/>
                <w:rFonts w:ascii="Times New Roman"/>
                <w:sz w:val="18"/>
              </w:rPr>
            </w:pPr>
          </w:p>
        </w:tc>
        <w:tc>
          <w:tcPr>
            <w:tcW w:w="980" w:type="dxa"/>
          </w:tcPr>
          <w:p w14:paraId="38677255" w14:textId="20CDDC70" w:rsidR="002473CC" w:rsidDel="0088492D" w:rsidRDefault="002473CC" w:rsidP="002473CC">
            <w:pPr>
              <w:pStyle w:val="TableParagraph"/>
              <w:ind w:left="196" w:right="196"/>
              <w:rPr>
                <w:del w:id="6307" w:author="USER" w:date="2024-04-08T14:29:00Z"/>
                <w:sz w:val="18"/>
              </w:rPr>
            </w:pPr>
            <w:del w:id="6308" w:author="USER" w:date="2024-03-27T22:51:00Z">
              <w:r w:rsidDel="00B06857">
                <w:rPr>
                  <w:sz w:val="18"/>
                </w:rPr>
                <w:delText>DA</w:delText>
              </w:r>
            </w:del>
          </w:p>
        </w:tc>
        <w:tc>
          <w:tcPr>
            <w:tcW w:w="1537" w:type="dxa"/>
          </w:tcPr>
          <w:p w14:paraId="739A0330" w14:textId="3A32CE69" w:rsidR="002473CC" w:rsidDel="0088492D" w:rsidRDefault="002473CC" w:rsidP="002473CC">
            <w:pPr>
              <w:pStyle w:val="TableParagraph"/>
              <w:ind w:left="196" w:right="196"/>
              <w:rPr>
                <w:del w:id="6309" w:author="USER" w:date="2024-04-08T14:29:00Z"/>
                <w:sz w:val="18"/>
              </w:rPr>
            </w:pPr>
            <w:del w:id="6310" w:author="USER" w:date="2024-04-08T14:29:00Z">
              <w:r w:rsidDel="0088492D">
                <w:rPr>
                  <w:sz w:val="18"/>
                </w:rPr>
                <w:delText>1, 1</w:delText>
              </w:r>
            </w:del>
          </w:p>
        </w:tc>
      </w:tr>
      <w:tr w:rsidR="002473CC" w:rsidDel="0088492D" w14:paraId="2BDA492F" w14:textId="4DE50201" w:rsidTr="00174A76">
        <w:trPr>
          <w:trHeight w:val="465"/>
          <w:del w:id="6311" w:author="USER" w:date="2024-04-08T14:29:00Z"/>
        </w:trPr>
        <w:tc>
          <w:tcPr>
            <w:tcW w:w="3356" w:type="dxa"/>
          </w:tcPr>
          <w:p w14:paraId="24A29BD0" w14:textId="506C8F1F" w:rsidR="002473CC" w:rsidDel="0088492D" w:rsidRDefault="002473CC" w:rsidP="002473CC">
            <w:pPr>
              <w:pStyle w:val="TableParagraph"/>
              <w:ind w:right="196" w:firstLineChars="50" w:firstLine="90"/>
              <w:rPr>
                <w:del w:id="6312" w:author="USER" w:date="2024-04-08T14:29:00Z"/>
                <w:sz w:val="18"/>
              </w:rPr>
            </w:pPr>
            <w:del w:id="6313" w:author="USER" w:date="2024-04-08T14:29:00Z">
              <w:r w:rsidDel="0088492D">
                <w:rPr>
                  <w:sz w:val="18"/>
                </w:rPr>
                <w:delText>Date Start</w:delText>
              </w:r>
            </w:del>
          </w:p>
        </w:tc>
        <w:tc>
          <w:tcPr>
            <w:tcW w:w="1677" w:type="dxa"/>
          </w:tcPr>
          <w:p w14:paraId="0D4035D6" w14:textId="0759C6FF" w:rsidR="002473CC" w:rsidRPr="002473CC" w:rsidDel="0088492D" w:rsidRDefault="002473CC" w:rsidP="002473CC">
            <w:pPr>
              <w:pStyle w:val="TableParagraph"/>
              <w:ind w:left="196" w:right="196"/>
              <w:rPr>
                <w:del w:id="6314" w:author="USER" w:date="2024-04-08T14:29:00Z"/>
                <w:rFonts w:eastAsiaTheme="minorEastAsia"/>
                <w:sz w:val="18"/>
                <w:lang w:eastAsia="ko-KR"/>
              </w:rPr>
            </w:pPr>
          </w:p>
        </w:tc>
        <w:tc>
          <w:tcPr>
            <w:tcW w:w="2515" w:type="dxa"/>
          </w:tcPr>
          <w:p w14:paraId="735DF9DA" w14:textId="1A33E334" w:rsidR="002473CC" w:rsidDel="0088492D" w:rsidRDefault="002473CC" w:rsidP="002473CC">
            <w:pPr>
              <w:pStyle w:val="TableParagraph"/>
              <w:spacing w:before="0"/>
              <w:ind w:left="196" w:right="196"/>
              <w:rPr>
                <w:del w:id="6315" w:author="USER" w:date="2024-04-08T14:29:00Z"/>
                <w:rFonts w:ascii="Times New Roman"/>
                <w:sz w:val="18"/>
              </w:rPr>
            </w:pPr>
          </w:p>
        </w:tc>
        <w:tc>
          <w:tcPr>
            <w:tcW w:w="980" w:type="dxa"/>
          </w:tcPr>
          <w:p w14:paraId="7747195A" w14:textId="3E6EDC76" w:rsidR="002473CC" w:rsidDel="0088492D" w:rsidRDefault="002473CC" w:rsidP="002473CC">
            <w:pPr>
              <w:pStyle w:val="TableParagraph"/>
              <w:ind w:left="196" w:right="196"/>
              <w:rPr>
                <w:del w:id="6316" w:author="USER" w:date="2024-04-08T14:29:00Z"/>
                <w:sz w:val="18"/>
              </w:rPr>
            </w:pPr>
            <w:del w:id="6317" w:author="USER" w:date="2024-03-27T22:51:00Z">
              <w:r w:rsidDel="00B06857">
                <w:rPr>
                  <w:sz w:val="18"/>
                </w:rPr>
                <w:delText>DA</w:delText>
              </w:r>
            </w:del>
          </w:p>
        </w:tc>
        <w:tc>
          <w:tcPr>
            <w:tcW w:w="1537" w:type="dxa"/>
          </w:tcPr>
          <w:p w14:paraId="7DA486F4" w14:textId="7FB7EBFB" w:rsidR="002473CC" w:rsidDel="0088492D" w:rsidRDefault="002473CC" w:rsidP="002473CC">
            <w:pPr>
              <w:pStyle w:val="TableParagraph"/>
              <w:ind w:left="196" w:right="196"/>
              <w:rPr>
                <w:del w:id="6318" w:author="USER" w:date="2024-04-08T14:29:00Z"/>
                <w:sz w:val="18"/>
              </w:rPr>
            </w:pPr>
            <w:del w:id="6319" w:author="USER" w:date="2024-04-08T14:29:00Z">
              <w:r w:rsidDel="0088492D">
                <w:rPr>
                  <w:sz w:val="18"/>
                </w:rPr>
                <w:delText>1, 1</w:delText>
              </w:r>
            </w:del>
          </w:p>
        </w:tc>
      </w:tr>
    </w:tbl>
    <w:p w14:paraId="5ABC7843" w14:textId="658ACA16" w:rsidR="000346C3" w:rsidDel="0088492D" w:rsidRDefault="000346C3" w:rsidP="00174A76">
      <w:pPr>
        <w:ind w:right="196"/>
        <w:rPr>
          <w:del w:id="6320" w:author="USER" w:date="2024-04-08T14:29:00Z"/>
          <w:sz w:val="18"/>
        </w:rPr>
      </w:pPr>
    </w:p>
    <w:p w14:paraId="11B96015" w14:textId="7ADF620C" w:rsidR="00174A76" w:rsidDel="00292631" w:rsidRDefault="00174A76" w:rsidP="00174A76">
      <w:pPr>
        <w:pStyle w:val="a3"/>
        <w:spacing w:before="10"/>
        <w:ind w:leftChars="0" w:left="0" w:right="220"/>
        <w:rPr>
          <w:del w:id="6321" w:author="USER" w:date="2024-06-28T13:19:00Z"/>
          <w:b w:val="0"/>
          <w:sz w:val="24"/>
        </w:rPr>
      </w:pPr>
    </w:p>
    <w:p w14:paraId="4C1288ED" w14:textId="3BADC5D3" w:rsidR="00174A76" w:rsidDel="00292631" w:rsidRDefault="00174A76">
      <w:pPr>
        <w:rPr>
          <w:del w:id="6322" w:author="USER" w:date="2024-06-28T13:19:00Z"/>
          <w:sz w:val="24"/>
          <w:szCs w:val="20"/>
        </w:rPr>
      </w:pPr>
      <w:del w:id="6323" w:author="USER" w:date="2024-06-28T13:19:00Z">
        <w:r w:rsidDel="00292631">
          <w:rPr>
            <w:b/>
            <w:sz w:val="24"/>
          </w:rPr>
          <w:br w:type="page"/>
        </w:r>
      </w:del>
    </w:p>
    <w:p w14:paraId="065644C7" w14:textId="591034A4" w:rsidR="000346C3" w:rsidDel="00292631" w:rsidRDefault="000346C3" w:rsidP="00292631">
      <w:pPr>
        <w:rPr>
          <w:del w:id="6324" w:author="USER" w:date="2024-06-28T13:19:00Z"/>
          <w:sz w:val="18"/>
        </w:rPr>
        <w:sectPr w:rsidR="000346C3" w:rsidDel="00292631" w:rsidSect="008A4F0C">
          <w:pgSz w:w="11910" w:h="16840"/>
          <w:pgMar w:top="998" w:right="697" w:bottom="940" w:left="799" w:header="580" w:footer="740" w:gutter="0"/>
          <w:cols w:space="720"/>
        </w:sectPr>
      </w:pPr>
    </w:p>
    <w:p w14:paraId="7D6AEFA7" w14:textId="6B28F96D" w:rsidR="000346C3" w:rsidDel="0088492D" w:rsidRDefault="000346C3">
      <w:pPr>
        <w:pStyle w:val="a3"/>
        <w:spacing w:before="10"/>
        <w:ind w:right="220"/>
        <w:rPr>
          <w:del w:id="6325" w:author="USER" w:date="2024-04-08T14:31:00Z"/>
          <w:b w:val="0"/>
          <w:sz w:val="24"/>
        </w:rPr>
      </w:pPr>
    </w:p>
    <w:p w14:paraId="1868B6FD" w14:textId="75981106" w:rsidR="00174A76" w:rsidDel="0088492D" w:rsidRDefault="00174A76" w:rsidP="00174A76">
      <w:pPr>
        <w:pStyle w:val="a3"/>
        <w:spacing w:before="10"/>
        <w:ind w:right="220"/>
        <w:rPr>
          <w:del w:id="6326" w:author="USER" w:date="2024-04-08T14:31:00Z"/>
          <w:b w:val="0"/>
          <w:sz w:val="24"/>
        </w:rPr>
      </w:pPr>
    </w:p>
    <w:p w14:paraId="0440C50E" w14:textId="1E53BCFF" w:rsidR="00174A76" w:rsidDel="0088492D" w:rsidRDefault="00174A76" w:rsidP="0088492D">
      <w:pPr>
        <w:pStyle w:val="2"/>
        <w:numPr>
          <w:ilvl w:val="1"/>
          <w:numId w:val="17"/>
        </w:numPr>
        <w:rPr>
          <w:del w:id="6327" w:author="USER" w:date="2024-04-08T14:31:00Z"/>
        </w:rPr>
      </w:pPr>
      <w:del w:id="6328" w:author="USER" w:date="2024-04-08T14:31:00Z">
        <w:r w:rsidDel="0088492D">
          <w:delText>Product</w:delText>
        </w:r>
        <w:r w:rsidDel="0088492D">
          <w:rPr>
            <w:spacing w:val="-1"/>
          </w:rPr>
          <w:delText xml:space="preserve"> </w:delText>
        </w:r>
        <w:r w:rsidDel="0088492D">
          <w:delText>Specification</w:delText>
        </w:r>
      </w:del>
    </w:p>
    <w:p w14:paraId="43D465F4" w14:textId="0D8657C2" w:rsidR="00174A76" w:rsidDel="0088492D" w:rsidRDefault="00174A76" w:rsidP="00174A76">
      <w:pPr>
        <w:pStyle w:val="a3"/>
        <w:spacing w:before="5"/>
        <w:ind w:right="220"/>
        <w:rPr>
          <w:del w:id="6329" w:author="USER" w:date="2024-04-08T14:31:00Z"/>
          <w:b w:val="0"/>
          <w:sz w:val="22"/>
        </w:rPr>
      </w:pPr>
    </w:p>
    <w:p w14:paraId="46582080" w14:textId="32D29D5C" w:rsidR="00174A76" w:rsidDel="0088492D" w:rsidRDefault="00174A76" w:rsidP="00174A76">
      <w:pPr>
        <w:pStyle w:val="a3"/>
        <w:ind w:right="220"/>
        <w:rPr>
          <w:del w:id="6330" w:author="USER" w:date="2024-04-08T14:31:00Z"/>
        </w:rPr>
      </w:pPr>
      <w:del w:id="6331" w:author="USER" w:date="2024-04-08T14:31:00Z">
        <w:r w:rsidDel="0088492D">
          <w:delText xml:space="preserve">Definition: </w:delText>
        </w:r>
        <w:r w:rsidRPr="00174A76" w:rsidDel="0088492D">
          <w:rPr>
            <w:b w:val="0"/>
            <w:bCs/>
          </w:rPr>
          <w:delText>Product standard name referenced when manufacturing nautical products.</w:delText>
        </w:r>
      </w:del>
    </w:p>
    <w:p w14:paraId="3DE3A6B1" w14:textId="54EBA3CB" w:rsidR="00174A76" w:rsidDel="0088492D" w:rsidRDefault="00174A76" w:rsidP="00174A76">
      <w:pPr>
        <w:pStyle w:val="a3"/>
        <w:spacing w:before="7"/>
        <w:ind w:right="220"/>
        <w:rPr>
          <w:del w:id="6332" w:author="USER" w:date="2024-04-08T14:31:00Z"/>
          <w:sz w:val="22"/>
        </w:rPr>
      </w:pPr>
    </w:p>
    <w:p w14:paraId="617EA61F" w14:textId="47E589FF" w:rsidR="00174A76" w:rsidDel="0088492D" w:rsidRDefault="00174A76" w:rsidP="00174A76">
      <w:pPr>
        <w:ind w:left="196" w:right="196"/>
        <w:rPr>
          <w:del w:id="6333" w:author="USER" w:date="2024-04-08T14:31:00Z"/>
          <w:sz w:val="20"/>
        </w:rPr>
      </w:pPr>
      <w:del w:id="6334" w:author="USER" w:date="2024-04-08T14:31:00Z">
        <w:r w:rsidDel="0088492D">
          <w:rPr>
            <w:b/>
            <w:sz w:val="20"/>
          </w:rPr>
          <w:delText xml:space="preserve">CamelCase: </w:delText>
        </w:r>
        <w:r w:rsidDel="0088492D">
          <w:rPr>
            <w:sz w:val="20"/>
          </w:rPr>
          <w:delText>productSpecification</w:delText>
        </w:r>
      </w:del>
    </w:p>
    <w:p w14:paraId="52B7DA96" w14:textId="4BEBD5B3" w:rsidR="00174A76" w:rsidDel="0088492D" w:rsidRDefault="00174A76" w:rsidP="00174A76">
      <w:pPr>
        <w:pStyle w:val="a3"/>
        <w:spacing w:before="4"/>
        <w:ind w:right="220"/>
        <w:rPr>
          <w:del w:id="6335" w:author="USER" w:date="2024-04-08T14:31:00Z"/>
          <w:sz w:val="22"/>
        </w:rPr>
      </w:pPr>
    </w:p>
    <w:p w14:paraId="724998D6" w14:textId="01737957" w:rsidR="00174A76" w:rsidDel="0088492D" w:rsidRDefault="00174A76" w:rsidP="00174A76">
      <w:pPr>
        <w:pStyle w:val="a3"/>
        <w:ind w:right="220"/>
        <w:rPr>
          <w:del w:id="6336" w:author="USER" w:date="2024-04-08T14:31:00Z"/>
        </w:rPr>
      </w:pPr>
      <w:del w:id="6337" w:author="USER" w:date="2024-04-08T14:31:00Z">
        <w:r w:rsidDel="0088492D">
          <w:delText>Alias:</w:delText>
        </w:r>
      </w:del>
    </w:p>
    <w:p w14:paraId="0C793C9C" w14:textId="4602A797" w:rsidR="00174A76" w:rsidDel="0088492D" w:rsidRDefault="00174A76" w:rsidP="00174A76">
      <w:pPr>
        <w:pStyle w:val="a3"/>
        <w:spacing w:before="7"/>
        <w:ind w:right="220"/>
        <w:rPr>
          <w:del w:id="6338" w:author="USER" w:date="2024-04-08T14:31:00Z"/>
          <w:b w:val="0"/>
          <w:sz w:val="22"/>
        </w:rPr>
      </w:pPr>
    </w:p>
    <w:p w14:paraId="2216F1AF" w14:textId="46A60DFC" w:rsidR="00174A76" w:rsidDel="0088492D" w:rsidRDefault="00174A76" w:rsidP="00174A76">
      <w:pPr>
        <w:ind w:left="196" w:right="196"/>
        <w:rPr>
          <w:del w:id="6339" w:author="USER" w:date="2024-04-08T14:31:00Z"/>
          <w:sz w:val="20"/>
        </w:rPr>
      </w:pPr>
      <w:del w:id="6340" w:author="USER" w:date="2024-04-08T14:31:00Z">
        <w:r w:rsidDel="0088492D">
          <w:rPr>
            <w:b/>
            <w:sz w:val="20"/>
          </w:rPr>
          <w:delText xml:space="preserve">Remarks: </w:delText>
        </w:r>
        <w:r w:rsidDel="0088492D">
          <w:rPr>
            <w:sz w:val="20"/>
          </w:rPr>
          <w:delText>No remarks.</w:delText>
        </w:r>
      </w:del>
    </w:p>
    <w:p w14:paraId="65428536" w14:textId="6B736632" w:rsidR="00174A76" w:rsidDel="0088492D" w:rsidRDefault="00174A76" w:rsidP="00174A76">
      <w:pPr>
        <w:pStyle w:val="a3"/>
        <w:ind w:right="220"/>
        <w:rPr>
          <w:del w:id="6341" w:author="USER" w:date="2024-04-08T14:31:00Z"/>
          <w:sz w:val="22"/>
        </w:rPr>
      </w:pPr>
    </w:p>
    <w:p w14:paraId="43FD6320" w14:textId="45246A59" w:rsidR="00174A76" w:rsidDel="0088492D" w:rsidRDefault="00174A76" w:rsidP="00174A76">
      <w:pPr>
        <w:pStyle w:val="a3"/>
        <w:ind w:right="220"/>
        <w:rPr>
          <w:del w:id="6342" w:author="USER" w:date="2024-04-08T14:31:00Z"/>
          <w:sz w:val="22"/>
        </w:rPr>
      </w:pPr>
    </w:p>
    <w:p w14:paraId="6AD09BCA" w14:textId="2110BE9D" w:rsidR="00174A76" w:rsidDel="0088492D" w:rsidRDefault="00174A76" w:rsidP="00174A76">
      <w:pPr>
        <w:pStyle w:val="a3"/>
        <w:spacing w:before="9"/>
        <w:ind w:right="220"/>
        <w:rPr>
          <w:del w:id="6343" w:author="USER" w:date="2024-04-08T14:31:00Z"/>
          <w:sz w:val="31"/>
        </w:rPr>
      </w:pPr>
    </w:p>
    <w:p w14:paraId="5FF57411" w14:textId="6BF79745" w:rsidR="00174A76" w:rsidDel="0088492D" w:rsidRDefault="00174A76" w:rsidP="00174A76">
      <w:pPr>
        <w:pStyle w:val="a3"/>
        <w:ind w:right="220"/>
        <w:rPr>
          <w:del w:id="6344" w:author="USER" w:date="2024-04-08T14:31:00Z"/>
        </w:rPr>
      </w:pPr>
      <w:del w:id="6345" w:author="USER" w:date="2024-04-08T14:31:00Z">
        <w:r w:rsidDel="0088492D">
          <w:delText>SubAttribute Bindings:</w:delText>
        </w:r>
      </w:del>
    </w:p>
    <w:p w14:paraId="6672885D" w14:textId="1473181F" w:rsidR="00174A76" w:rsidRPr="00174A76" w:rsidDel="0088492D" w:rsidRDefault="00174A76" w:rsidP="00174A76">
      <w:pPr>
        <w:pStyle w:val="a3"/>
        <w:ind w:right="220"/>
        <w:rPr>
          <w:del w:id="6346" w:author="USER" w:date="2024-04-08T14:31:00Z"/>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174A76" w:rsidDel="0088492D" w14:paraId="52FC4F3F" w14:textId="3987F4B9" w:rsidTr="00B467B9">
        <w:trPr>
          <w:trHeight w:val="737"/>
          <w:del w:id="6347" w:author="USER" w:date="2024-04-08T14:31:00Z"/>
        </w:trPr>
        <w:tc>
          <w:tcPr>
            <w:tcW w:w="3356" w:type="dxa"/>
            <w:shd w:val="clear" w:color="auto" w:fill="FFF1CC"/>
          </w:tcPr>
          <w:p w14:paraId="52E64FF8" w14:textId="1E712006" w:rsidR="00174A76" w:rsidDel="0088492D" w:rsidRDefault="00174A76" w:rsidP="00B467B9">
            <w:pPr>
              <w:pStyle w:val="TableParagraph"/>
              <w:spacing w:before="9"/>
              <w:ind w:left="196" w:right="196"/>
              <w:rPr>
                <w:del w:id="6348" w:author="USER" w:date="2024-04-08T14:31:00Z"/>
                <w:b/>
                <w:sz w:val="20"/>
              </w:rPr>
            </w:pPr>
          </w:p>
          <w:p w14:paraId="6896C46B" w14:textId="44159BF7" w:rsidR="00174A76" w:rsidDel="0088492D" w:rsidRDefault="00174A76" w:rsidP="00B467B9">
            <w:pPr>
              <w:pStyle w:val="TableParagraph"/>
              <w:spacing w:before="0"/>
              <w:ind w:left="196" w:right="196"/>
              <w:rPr>
                <w:del w:id="6349" w:author="USER" w:date="2024-04-08T14:31:00Z"/>
                <w:b/>
                <w:sz w:val="20"/>
              </w:rPr>
            </w:pPr>
            <w:del w:id="6350" w:author="USER" w:date="2024-04-08T14:31:00Z">
              <w:r w:rsidDel="0088492D">
                <w:rPr>
                  <w:b/>
                  <w:sz w:val="20"/>
                </w:rPr>
                <w:delText>S-10x Attribute</w:delText>
              </w:r>
            </w:del>
          </w:p>
        </w:tc>
        <w:tc>
          <w:tcPr>
            <w:tcW w:w="1677" w:type="dxa"/>
            <w:shd w:val="clear" w:color="auto" w:fill="FFF1CC"/>
          </w:tcPr>
          <w:p w14:paraId="7AFA2937" w14:textId="6EAD8324" w:rsidR="00174A76" w:rsidDel="0088492D" w:rsidRDefault="00174A76" w:rsidP="00B467B9">
            <w:pPr>
              <w:pStyle w:val="TableParagraph"/>
              <w:spacing w:before="114"/>
              <w:ind w:left="196" w:right="196"/>
              <w:rPr>
                <w:del w:id="6351" w:author="USER" w:date="2024-04-08T14:31:00Z"/>
                <w:b/>
                <w:sz w:val="20"/>
              </w:rPr>
            </w:pPr>
            <w:del w:id="6352" w:author="USER" w:date="2024-04-08T14:31:00Z">
              <w:r w:rsidDel="0088492D">
                <w:rPr>
                  <w:b/>
                  <w:sz w:val="20"/>
                </w:rPr>
                <w:delText>S-57</w:delText>
              </w:r>
            </w:del>
          </w:p>
          <w:p w14:paraId="6A0C15D8" w14:textId="687DAA7D" w:rsidR="00174A76" w:rsidDel="0088492D" w:rsidRDefault="00174A76" w:rsidP="00B467B9">
            <w:pPr>
              <w:pStyle w:val="TableParagraph"/>
              <w:spacing w:before="20"/>
              <w:ind w:left="196" w:right="196"/>
              <w:rPr>
                <w:del w:id="6353" w:author="USER" w:date="2024-04-08T14:31:00Z"/>
                <w:b/>
                <w:sz w:val="20"/>
              </w:rPr>
            </w:pPr>
            <w:del w:id="6354" w:author="USER" w:date="2024-04-08T14:31:00Z">
              <w:r w:rsidDel="0088492D">
                <w:rPr>
                  <w:b/>
                  <w:sz w:val="20"/>
                </w:rPr>
                <w:delText>Acronym</w:delText>
              </w:r>
            </w:del>
          </w:p>
        </w:tc>
        <w:tc>
          <w:tcPr>
            <w:tcW w:w="2515" w:type="dxa"/>
            <w:shd w:val="clear" w:color="auto" w:fill="FFF1CC"/>
          </w:tcPr>
          <w:p w14:paraId="6CAEEAD7" w14:textId="4EAE8ED7" w:rsidR="00174A76" w:rsidDel="0088492D" w:rsidRDefault="00174A76" w:rsidP="00B467B9">
            <w:pPr>
              <w:pStyle w:val="TableParagraph"/>
              <w:spacing w:before="114" w:line="261" w:lineRule="auto"/>
              <w:ind w:left="196" w:right="196"/>
              <w:rPr>
                <w:del w:id="6355" w:author="USER" w:date="2024-04-08T14:31:00Z"/>
                <w:b/>
                <w:sz w:val="20"/>
              </w:rPr>
            </w:pPr>
            <w:del w:id="6356" w:author="USER" w:date="2024-04-08T14:31:00Z">
              <w:r w:rsidDel="0088492D">
                <w:rPr>
                  <w:b/>
                  <w:sz w:val="20"/>
                </w:rPr>
                <w:delText>Allowable Encoding Value</w:delText>
              </w:r>
            </w:del>
          </w:p>
        </w:tc>
        <w:tc>
          <w:tcPr>
            <w:tcW w:w="840" w:type="dxa"/>
            <w:shd w:val="clear" w:color="auto" w:fill="FFF1CC"/>
          </w:tcPr>
          <w:p w14:paraId="0D741F1D" w14:textId="19AABA4E" w:rsidR="00174A76" w:rsidDel="0088492D" w:rsidRDefault="00174A76" w:rsidP="00B467B9">
            <w:pPr>
              <w:pStyle w:val="TableParagraph"/>
              <w:spacing w:before="9"/>
              <w:ind w:left="196" w:right="196"/>
              <w:rPr>
                <w:del w:id="6357" w:author="USER" w:date="2024-04-08T14:31:00Z"/>
                <w:b/>
                <w:sz w:val="20"/>
              </w:rPr>
            </w:pPr>
          </w:p>
          <w:p w14:paraId="3ADA4951" w14:textId="0BC16B19" w:rsidR="00174A76" w:rsidDel="0088492D" w:rsidRDefault="00174A76" w:rsidP="00B467B9">
            <w:pPr>
              <w:pStyle w:val="TableParagraph"/>
              <w:spacing w:before="0"/>
              <w:ind w:left="196" w:right="196"/>
              <w:rPr>
                <w:del w:id="6358" w:author="USER" w:date="2024-04-08T14:31:00Z"/>
                <w:b/>
                <w:sz w:val="20"/>
              </w:rPr>
            </w:pPr>
            <w:del w:id="6359" w:author="USER" w:date="2024-04-08T14:31:00Z">
              <w:r w:rsidDel="0088492D">
                <w:rPr>
                  <w:b/>
                  <w:sz w:val="20"/>
                </w:rPr>
                <w:delText>Type</w:delText>
              </w:r>
            </w:del>
          </w:p>
        </w:tc>
        <w:tc>
          <w:tcPr>
            <w:tcW w:w="1677" w:type="dxa"/>
            <w:shd w:val="clear" w:color="auto" w:fill="FFF1CC"/>
          </w:tcPr>
          <w:p w14:paraId="633B8197" w14:textId="16365502" w:rsidR="00174A76" w:rsidDel="0088492D" w:rsidRDefault="00174A76" w:rsidP="00B467B9">
            <w:pPr>
              <w:pStyle w:val="TableParagraph"/>
              <w:spacing w:before="9"/>
              <w:ind w:left="196" w:right="196"/>
              <w:rPr>
                <w:del w:id="6360" w:author="USER" w:date="2024-04-08T14:31:00Z"/>
                <w:b/>
                <w:sz w:val="20"/>
              </w:rPr>
            </w:pPr>
          </w:p>
          <w:p w14:paraId="7CE75D89" w14:textId="5609301F" w:rsidR="00174A76" w:rsidDel="0088492D" w:rsidRDefault="00174A76" w:rsidP="00B467B9">
            <w:pPr>
              <w:pStyle w:val="TableParagraph"/>
              <w:spacing w:before="0"/>
              <w:ind w:left="196" w:right="196"/>
              <w:rPr>
                <w:del w:id="6361" w:author="USER" w:date="2024-04-08T14:31:00Z"/>
                <w:b/>
                <w:sz w:val="20"/>
              </w:rPr>
            </w:pPr>
            <w:del w:id="6362" w:author="USER" w:date="2024-04-08T14:31:00Z">
              <w:r w:rsidDel="0088492D">
                <w:rPr>
                  <w:b/>
                  <w:sz w:val="20"/>
                </w:rPr>
                <w:delText>Multiplicity</w:delText>
              </w:r>
            </w:del>
          </w:p>
        </w:tc>
      </w:tr>
      <w:tr w:rsidR="00174A76" w:rsidDel="0088492D" w14:paraId="36C0FD03" w14:textId="60786C06" w:rsidTr="00B467B9">
        <w:trPr>
          <w:trHeight w:val="462"/>
          <w:del w:id="6363" w:author="USER" w:date="2024-04-08T14:31:00Z"/>
        </w:trPr>
        <w:tc>
          <w:tcPr>
            <w:tcW w:w="3356" w:type="dxa"/>
          </w:tcPr>
          <w:p w14:paraId="3479151B" w14:textId="121C8017" w:rsidR="00174A76" w:rsidDel="0088492D" w:rsidRDefault="00174A76" w:rsidP="00B467B9">
            <w:pPr>
              <w:pStyle w:val="TableParagraph"/>
              <w:ind w:left="196" w:right="196"/>
              <w:rPr>
                <w:del w:id="6364" w:author="USER" w:date="2024-04-08T14:31:00Z"/>
                <w:sz w:val="18"/>
              </w:rPr>
            </w:pPr>
            <w:del w:id="6365" w:author="USER" w:date="2024-04-08T14:31:00Z">
              <w:r w:rsidDel="0088492D">
                <w:rPr>
                  <w:sz w:val="18"/>
                </w:rPr>
                <w:delText>Date</w:delText>
              </w:r>
            </w:del>
          </w:p>
        </w:tc>
        <w:tc>
          <w:tcPr>
            <w:tcW w:w="1677" w:type="dxa"/>
          </w:tcPr>
          <w:p w14:paraId="242B71E5" w14:textId="6A6AB650" w:rsidR="00174A76" w:rsidDel="0088492D" w:rsidRDefault="00174A76" w:rsidP="00B467B9">
            <w:pPr>
              <w:pStyle w:val="TableParagraph"/>
              <w:spacing w:before="0"/>
              <w:ind w:left="196" w:right="196"/>
              <w:rPr>
                <w:del w:id="6366" w:author="USER" w:date="2024-04-08T14:31:00Z"/>
                <w:rFonts w:ascii="Times New Roman"/>
                <w:sz w:val="18"/>
              </w:rPr>
            </w:pPr>
          </w:p>
        </w:tc>
        <w:tc>
          <w:tcPr>
            <w:tcW w:w="2515" w:type="dxa"/>
          </w:tcPr>
          <w:p w14:paraId="31BD23CD" w14:textId="1AE1119A" w:rsidR="00174A76" w:rsidDel="0088492D" w:rsidRDefault="00174A76" w:rsidP="00B467B9">
            <w:pPr>
              <w:pStyle w:val="TableParagraph"/>
              <w:spacing w:before="0"/>
              <w:ind w:left="196" w:right="196"/>
              <w:rPr>
                <w:del w:id="6367" w:author="USER" w:date="2024-04-08T14:31:00Z"/>
                <w:rFonts w:ascii="Times New Roman"/>
                <w:sz w:val="18"/>
              </w:rPr>
            </w:pPr>
          </w:p>
        </w:tc>
        <w:tc>
          <w:tcPr>
            <w:tcW w:w="840" w:type="dxa"/>
          </w:tcPr>
          <w:p w14:paraId="40133F7F" w14:textId="3BF4CD5F" w:rsidR="00174A76" w:rsidDel="0088492D" w:rsidRDefault="00174A76" w:rsidP="00B467B9">
            <w:pPr>
              <w:pStyle w:val="TableParagraph"/>
              <w:ind w:left="196" w:right="196"/>
              <w:rPr>
                <w:del w:id="6368" w:author="USER" w:date="2024-04-08T14:31:00Z"/>
                <w:sz w:val="18"/>
              </w:rPr>
            </w:pPr>
            <w:del w:id="6369" w:author="USER" w:date="2024-04-08T14:31:00Z">
              <w:r w:rsidDel="0088492D">
                <w:rPr>
                  <w:sz w:val="18"/>
                </w:rPr>
                <w:delText>DA</w:delText>
              </w:r>
            </w:del>
          </w:p>
        </w:tc>
        <w:tc>
          <w:tcPr>
            <w:tcW w:w="1677" w:type="dxa"/>
          </w:tcPr>
          <w:p w14:paraId="3D77C4AD" w14:textId="3787669D" w:rsidR="00174A76" w:rsidDel="0088492D" w:rsidRDefault="00174A76" w:rsidP="00B467B9">
            <w:pPr>
              <w:pStyle w:val="TableParagraph"/>
              <w:ind w:left="196" w:right="196"/>
              <w:rPr>
                <w:del w:id="6370" w:author="USER" w:date="2024-04-08T14:31:00Z"/>
                <w:sz w:val="18"/>
              </w:rPr>
            </w:pPr>
            <w:del w:id="6371" w:author="USER" w:date="2024-04-08T14:31:00Z">
              <w:r w:rsidDel="0088492D">
                <w:rPr>
                  <w:sz w:val="18"/>
                </w:rPr>
                <w:delText>1, 1</w:delText>
              </w:r>
            </w:del>
          </w:p>
        </w:tc>
      </w:tr>
      <w:tr w:rsidR="00174A76" w:rsidDel="0088492D" w14:paraId="3553880A" w14:textId="43C11DFC" w:rsidTr="00B467B9">
        <w:trPr>
          <w:trHeight w:val="462"/>
          <w:del w:id="6372" w:author="USER" w:date="2024-04-08T14:31:00Z"/>
        </w:trPr>
        <w:tc>
          <w:tcPr>
            <w:tcW w:w="3356" w:type="dxa"/>
          </w:tcPr>
          <w:p w14:paraId="24B71F9A" w14:textId="38EB42E8" w:rsidR="00174A76" w:rsidDel="0088492D" w:rsidRDefault="00174A76" w:rsidP="00B467B9">
            <w:pPr>
              <w:pStyle w:val="TableParagraph"/>
              <w:ind w:left="196" w:right="196"/>
              <w:rPr>
                <w:del w:id="6373" w:author="USER" w:date="2024-04-08T14:31:00Z"/>
                <w:sz w:val="18"/>
              </w:rPr>
            </w:pPr>
            <w:del w:id="6374" w:author="USER" w:date="2024-04-08T14:31:00Z">
              <w:r w:rsidDel="0088492D">
                <w:rPr>
                  <w:sz w:val="18"/>
                </w:rPr>
                <w:delText>ISSN</w:delText>
              </w:r>
            </w:del>
          </w:p>
        </w:tc>
        <w:tc>
          <w:tcPr>
            <w:tcW w:w="1677" w:type="dxa"/>
          </w:tcPr>
          <w:p w14:paraId="204423AD" w14:textId="34727E45" w:rsidR="00174A76" w:rsidDel="0088492D" w:rsidRDefault="00174A76" w:rsidP="00B467B9">
            <w:pPr>
              <w:pStyle w:val="TableParagraph"/>
              <w:spacing w:before="0"/>
              <w:ind w:left="196" w:right="196"/>
              <w:rPr>
                <w:del w:id="6375" w:author="USER" w:date="2024-04-08T14:31:00Z"/>
                <w:rFonts w:ascii="Times New Roman"/>
                <w:sz w:val="18"/>
              </w:rPr>
            </w:pPr>
          </w:p>
        </w:tc>
        <w:tc>
          <w:tcPr>
            <w:tcW w:w="2515" w:type="dxa"/>
          </w:tcPr>
          <w:p w14:paraId="71195752" w14:textId="2762FB8E" w:rsidR="00174A76" w:rsidDel="0088492D" w:rsidRDefault="00174A76" w:rsidP="00B467B9">
            <w:pPr>
              <w:pStyle w:val="TableParagraph"/>
              <w:spacing w:before="0"/>
              <w:ind w:left="196" w:right="196"/>
              <w:rPr>
                <w:del w:id="6376" w:author="USER" w:date="2024-04-08T14:31:00Z"/>
                <w:rFonts w:ascii="Times New Roman"/>
                <w:sz w:val="18"/>
              </w:rPr>
            </w:pPr>
          </w:p>
        </w:tc>
        <w:tc>
          <w:tcPr>
            <w:tcW w:w="840" w:type="dxa"/>
          </w:tcPr>
          <w:p w14:paraId="7437DCD2" w14:textId="46F75640" w:rsidR="00174A76" w:rsidDel="0088492D" w:rsidRDefault="00174A76" w:rsidP="00B467B9">
            <w:pPr>
              <w:pStyle w:val="TableParagraph"/>
              <w:ind w:left="196" w:right="196"/>
              <w:rPr>
                <w:del w:id="6377" w:author="USER" w:date="2024-04-08T14:31:00Z"/>
                <w:sz w:val="18"/>
              </w:rPr>
            </w:pPr>
            <w:del w:id="6378" w:author="USER" w:date="2024-04-08T14:31:00Z">
              <w:r w:rsidDel="0088492D">
                <w:rPr>
                  <w:sz w:val="18"/>
                </w:rPr>
                <w:delText>TE</w:delText>
              </w:r>
            </w:del>
          </w:p>
        </w:tc>
        <w:tc>
          <w:tcPr>
            <w:tcW w:w="1677" w:type="dxa"/>
          </w:tcPr>
          <w:p w14:paraId="1E1F6432" w14:textId="456B62FB" w:rsidR="00174A76" w:rsidDel="0088492D" w:rsidRDefault="00174A76" w:rsidP="00B467B9">
            <w:pPr>
              <w:pStyle w:val="TableParagraph"/>
              <w:ind w:left="196" w:right="196"/>
              <w:rPr>
                <w:del w:id="6379" w:author="USER" w:date="2024-04-08T14:31:00Z"/>
                <w:sz w:val="18"/>
              </w:rPr>
            </w:pPr>
            <w:del w:id="6380" w:author="USER" w:date="2024-04-08T14:31:00Z">
              <w:r w:rsidDel="0088492D">
                <w:rPr>
                  <w:sz w:val="18"/>
                </w:rPr>
                <w:delText>0, 1</w:delText>
              </w:r>
            </w:del>
          </w:p>
        </w:tc>
      </w:tr>
      <w:tr w:rsidR="00174A76" w:rsidDel="0088492D" w14:paraId="3E5C5A5B" w14:textId="76CD42B8" w:rsidTr="00B467B9">
        <w:trPr>
          <w:trHeight w:val="465"/>
          <w:del w:id="6381" w:author="USER" w:date="2024-04-08T14:31:00Z"/>
        </w:trPr>
        <w:tc>
          <w:tcPr>
            <w:tcW w:w="3356" w:type="dxa"/>
          </w:tcPr>
          <w:p w14:paraId="6096B21C" w14:textId="690BE7AB" w:rsidR="00174A76" w:rsidDel="0088492D" w:rsidRDefault="00174A76" w:rsidP="00B467B9">
            <w:pPr>
              <w:pStyle w:val="TableParagraph"/>
              <w:spacing w:before="121"/>
              <w:ind w:left="196" w:right="196"/>
              <w:rPr>
                <w:del w:id="6382" w:author="USER" w:date="2024-04-08T14:31:00Z"/>
                <w:sz w:val="18"/>
              </w:rPr>
            </w:pPr>
            <w:del w:id="6383" w:author="USER" w:date="2024-04-08T14:31:00Z">
              <w:r w:rsidDel="0088492D">
                <w:rPr>
                  <w:sz w:val="18"/>
                </w:rPr>
                <w:delText>Name</w:delText>
              </w:r>
            </w:del>
          </w:p>
        </w:tc>
        <w:tc>
          <w:tcPr>
            <w:tcW w:w="1677" w:type="dxa"/>
          </w:tcPr>
          <w:p w14:paraId="103BCB25" w14:textId="08C373CD" w:rsidR="00174A76" w:rsidDel="0088492D" w:rsidRDefault="00174A76" w:rsidP="00B467B9">
            <w:pPr>
              <w:pStyle w:val="TableParagraph"/>
              <w:spacing w:before="0"/>
              <w:ind w:left="196" w:right="196"/>
              <w:rPr>
                <w:del w:id="6384" w:author="USER" w:date="2024-04-08T14:31:00Z"/>
                <w:rFonts w:ascii="Times New Roman"/>
                <w:sz w:val="18"/>
              </w:rPr>
            </w:pPr>
          </w:p>
        </w:tc>
        <w:tc>
          <w:tcPr>
            <w:tcW w:w="2515" w:type="dxa"/>
          </w:tcPr>
          <w:p w14:paraId="60ECFE4A" w14:textId="4D3E296F" w:rsidR="00174A76" w:rsidDel="0088492D" w:rsidRDefault="00174A76" w:rsidP="00B467B9">
            <w:pPr>
              <w:pStyle w:val="TableParagraph"/>
              <w:spacing w:before="0"/>
              <w:ind w:left="196" w:right="196"/>
              <w:rPr>
                <w:del w:id="6385" w:author="USER" w:date="2024-04-08T14:31:00Z"/>
                <w:rFonts w:ascii="Times New Roman"/>
                <w:sz w:val="18"/>
              </w:rPr>
            </w:pPr>
          </w:p>
        </w:tc>
        <w:tc>
          <w:tcPr>
            <w:tcW w:w="840" w:type="dxa"/>
          </w:tcPr>
          <w:p w14:paraId="7EE45165" w14:textId="74A66C8D" w:rsidR="00174A76" w:rsidDel="0088492D" w:rsidRDefault="00174A76" w:rsidP="00B467B9">
            <w:pPr>
              <w:pStyle w:val="TableParagraph"/>
              <w:spacing w:before="121"/>
              <w:ind w:left="196" w:right="196"/>
              <w:rPr>
                <w:del w:id="6386" w:author="USER" w:date="2024-04-08T14:31:00Z"/>
                <w:sz w:val="18"/>
              </w:rPr>
            </w:pPr>
            <w:del w:id="6387" w:author="USER" w:date="2024-04-08T14:31:00Z">
              <w:r w:rsidDel="0088492D">
                <w:rPr>
                  <w:sz w:val="18"/>
                </w:rPr>
                <w:delText>TE</w:delText>
              </w:r>
            </w:del>
          </w:p>
        </w:tc>
        <w:tc>
          <w:tcPr>
            <w:tcW w:w="1677" w:type="dxa"/>
          </w:tcPr>
          <w:p w14:paraId="18137AD7" w14:textId="0CB0D44D" w:rsidR="00174A76" w:rsidDel="0088492D" w:rsidRDefault="00174A76" w:rsidP="00B467B9">
            <w:pPr>
              <w:pStyle w:val="TableParagraph"/>
              <w:spacing w:before="121"/>
              <w:ind w:left="196" w:right="196"/>
              <w:rPr>
                <w:del w:id="6388" w:author="USER" w:date="2024-04-08T14:31:00Z"/>
                <w:sz w:val="18"/>
              </w:rPr>
            </w:pPr>
            <w:del w:id="6389" w:author="USER" w:date="2024-04-08T14:31:00Z">
              <w:r w:rsidDel="0088492D">
                <w:rPr>
                  <w:sz w:val="18"/>
                </w:rPr>
                <w:delText>1, 1</w:delText>
              </w:r>
            </w:del>
          </w:p>
        </w:tc>
      </w:tr>
      <w:tr w:rsidR="00174A76" w:rsidDel="0088492D" w14:paraId="11B3A750" w14:textId="3D0CD2D5" w:rsidTr="00B467B9">
        <w:trPr>
          <w:trHeight w:val="462"/>
          <w:del w:id="6390" w:author="USER" w:date="2024-04-08T14:31:00Z"/>
        </w:trPr>
        <w:tc>
          <w:tcPr>
            <w:tcW w:w="3356" w:type="dxa"/>
          </w:tcPr>
          <w:p w14:paraId="78031D23" w14:textId="0CC8DF63" w:rsidR="00174A76" w:rsidDel="0088492D" w:rsidRDefault="00174A76" w:rsidP="00B467B9">
            <w:pPr>
              <w:pStyle w:val="TableParagraph"/>
              <w:ind w:left="196" w:right="196"/>
              <w:rPr>
                <w:del w:id="6391" w:author="USER" w:date="2024-04-08T14:31:00Z"/>
                <w:sz w:val="18"/>
              </w:rPr>
            </w:pPr>
            <w:del w:id="6392" w:author="USER" w:date="2024-04-08T14:31:00Z">
              <w:r w:rsidDel="0088492D">
                <w:rPr>
                  <w:sz w:val="18"/>
                </w:rPr>
                <w:delText>Version</w:delText>
              </w:r>
            </w:del>
          </w:p>
        </w:tc>
        <w:tc>
          <w:tcPr>
            <w:tcW w:w="1677" w:type="dxa"/>
          </w:tcPr>
          <w:p w14:paraId="2A81BDE1" w14:textId="112E8E2B" w:rsidR="00174A76" w:rsidDel="0088492D" w:rsidRDefault="00174A76" w:rsidP="00B467B9">
            <w:pPr>
              <w:pStyle w:val="TableParagraph"/>
              <w:spacing w:before="0"/>
              <w:ind w:left="196" w:right="196"/>
              <w:rPr>
                <w:del w:id="6393" w:author="USER" w:date="2024-04-08T14:31:00Z"/>
                <w:rFonts w:ascii="Times New Roman"/>
                <w:sz w:val="18"/>
              </w:rPr>
            </w:pPr>
          </w:p>
        </w:tc>
        <w:tc>
          <w:tcPr>
            <w:tcW w:w="2515" w:type="dxa"/>
          </w:tcPr>
          <w:p w14:paraId="4E5E2572" w14:textId="4210B9C0" w:rsidR="00174A76" w:rsidDel="0088492D" w:rsidRDefault="00174A76" w:rsidP="00B467B9">
            <w:pPr>
              <w:pStyle w:val="TableParagraph"/>
              <w:spacing w:before="0"/>
              <w:ind w:left="196" w:right="196"/>
              <w:rPr>
                <w:del w:id="6394" w:author="USER" w:date="2024-04-08T14:31:00Z"/>
                <w:rFonts w:ascii="Times New Roman"/>
                <w:sz w:val="18"/>
              </w:rPr>
            </w:pPr>
          </w:p>
        </w:tc>
        <w:tc>
          <w:tcPr>
            <w:tcW w:w="840" w:type="dxa"/>
          </w:tcPr>
          <w:p w14:paraId="0CCF75E9" w14:textId="62CC7678" w:rsidR="00174A76" w:rsidDel="0088492D" w:rsidRDefault="00174A76" w:rsidP="00B467B9">
            <w:pPr>
              <w:pStyle w:val="TableParagraph"/>
              <w:ind w:left="196" w:right="196"/>
              <w:rPr>
                <w:del w:id="6395" w:author="USER" w:date="2024-04-08T14:31:00Z"/>
                <w:sz w:val="18"/>
              </w:rPr>
            </w:pPr>
            <w:del w:id="6396" w:author="USER" w:date="2024-04-08T14:31:00Z">
              <w:r w:rsidDel="0088492D">
                <w:rPr>
                  <w:sz w:val="18"/>
                </w:rPr>
                <w:delText>TE</w:delText>
              </w:r>
            </w:del>
          </w:p>
        </w:tc>
        <w:tc>
          <w:tcPr>
            <w:tcW w:w="1677" w:type="dxa"/>
          </w:tcPr>
          <w:p w14:paraId="0DEB29EA" w14:textId="1B94F878" w:rsidR="00174A76" w:rsidDel="0088492D" w:rsidRDefault="00174A76" w:rsidP="00B467B9">
            <w:pPr>
              <w:pStyle w:val="TableParagraph"/>
              <w:ind w:left="196" w:right="196"/>
              <w:rPr>
                <w:del w:id="6397" w:author="USER" w:date="2024-04-08T14:31:00Z"/>
                <w:sz w:val="18"/>
              </w:rPr>
            </w:pPr>
            <w:del w:id="6398" w:author="USER" w:date="2024-04-08T14:31:00Z">
              <w:r w:rsidDel="0088492D">
                <w:rPr>
                  <w:sz w:val="18"/>
                </w:rPr>
                <w:delText>1, 1</w:delText>
              </w:r>
            </w:del>
          </w:p>
        </w:tc>
      </w:tr>
    </w:tbl>
    <w:p w14:paraId="17F7FEC4" w14:textId="30011AE8" w:rsidR="00174A76" w:rsidDel="0088492D" w:rsidRDefault="00174A76">
      <w:pPr>
        <w:pStyle w:val="a3"/>
        <w:spacing w:before="10"/>
        <w:ind w:right="220"/>
        <w:rPr>
          <w:del w:id="6399" w:author="USER" w:date="2024-04-08T14:31:00Z"/>
          <w:b w:val="0"/>
          <w:sz w:val="24"/>
        </w:rPr>
      </w:pPr>
    </w:p>
    <w:p w14:paraId="22497D88" w14:textId="357214D7" w:rsidR="00174A76" w:rsidDel="0088492D" w:rsidRDefault="00174A76">
      <w:pPr>
        <w:pStyle w:val="a3"/>
        <w:spacing w:before="10"/>
        <w:ind w:right="220"/>
        <w:rPr>
          <w:del w:id="6400" w:author="USER" w:date="2024-04-08T14:31:00Z"/>
          <w:b w:val="0"/>
          <w:sz w:val="24"/>
        </w:rPr>
      </w:pPr>
    </w:p>
    <w:p w14:paraId="12DFCDA8" w14:textId="29950970" w:rsidR="00174A76" w:rsidDel="00292631" w:rsidRDefault="00174A76">
      <w:pPr>
        <w:rPr>
          <w:del w:id="6401" w:author="USER" w:date="2024-06-28T13:19:00Z"/>
          <w:sz w:val="24"/>
          <w:szCs w:val="20"/>
        </w:rPr>
      </w:pPr>
      <w:del w:id="6402" w:author="USER" w:date="2024-06-28T13:19:00Z">
        <w:r w:rsidDel="00292631">
          <w:rPr>
            <w:b/>
            <w:sz w:val="24"/>
          </w:rPr>
          <w:br w:type="page"/>
        </w:r>
      </w:del>
    </w:p>
    <w:p w14:paraId="7C5CD148" w14:textId="7804B1E0" w:rsidR="00174A76" w:rsidDel="00292631" w:rsidRDefault="00174A76" w:rsidP="00292631">
      <w:pPr>
        <w:rPr>
          <w:del w:id="6403" w:author="USER" w:date="2024-06-28T13:19:00Z"/>
          <w:b/>
          <w:sz w:val="24"/>
        </w:rPr>
      </w:pPr>
    </w:p>
    <w:p w14:paraId="221439E6" w14:textId="2E472AA2" w:rsidR="00174A76" w:rsidDel="0088492D" w:rsidRDefault="00174A76" w:rsidP="00174A76">
      <w:pPr>
        <w:pStyle w:val="a3"/>
        <w:spacing w:before="10"/>
        <w:ind w:right="220"/>
        <w:rPr>
          <w:moveFrom w:id="6404" w:author="USER" w:date="2024-04-08T14:32:00Z"/>
          <w:b w:val="0"/>
          <w:sz w:val="24"/>
        </w:rPr>
      </w:pPr>
      <w:moveFromRangeStart w:id="6405" w:author="USER" w:date="2024-04-08T14:32:00Z" w:name="move163479178"/>
    </w:p>
    <w:p w14:paraId="7CFDDEFA" w14:textId="470C8A59" w:rsidR="00174A76" w:rsidDel="0088492D" w:rsidRDefault="00174A76" w:rsidP="0088492D">
      <w:pPr>
        <w:pStyle w:val="2"/>
        <w:numPr>
          <w:ilvl w:val="1"/>
          <w:numId w:val="18"/>
        </w:numPr>
        <w:rPr>
          <w:moveFrom w:id="6406" w:author="USER" w:date="2024-04-08T14:32:00Z"/>
        </w:rPr>
      </w:pPr>
      <w:moveFrom w:id="6407" w:author="USER" w:date="2024-04-08T14:32:00Z">
        <w:r w:rsidDel="0088492D">
          <w:t>Service</w:t>
        </w:r>
        <w:r w:rsidDel="0088492D">
          <w:rPr>
            <w:spacing w:val="-1"/>
          </w:rPr>
          <w:t xml:space="preserve"> </w:t>
        </w:r>
        <w:r w:rsidDel="0088492D">
          <w:t>Specification</w:t>
        </w:r>
      </w:moveFrom>
    </w:p>
    <w:p w14:paraId="32602664" w14:textId="47244788" w:rsidR="00174A76" w:rsidDel="0088492D" w:rsidRDefault="00174A76" w:rsidP="00174A76">
      <w:pPr>
        <w:pStyle w:val="a3"/>
        <w:spacing w:before="5"/>
        <w:ind w:right="220"/>
        <w:rPr>
          <w:moveFrom w:id="6408" w:author="USER" w:date="2024-04-08T14:32:00Z"/>
          <w:b w:val="0"/>
          <w:sz w:val="22"/>
        </w:rPr>
      </w:pPr>
    </w:p>
    <w:p w14:paraId="2DAD90B0" w14:textId="1004B9AC" w:rsidR="00174A76" w:rsidDel="0088492D" w:rsidRDefault="00174A76" w:rsidP="00174A76">
      <w:pPr>
        <w:pStyle w:val="a3"/>
        <w:ind w:right="220"/>
        <w:rPr>
          <w:moveFrom w:id="6409" w:author="USER" w:date="2024-04-08T14:32:00Z"/>
        </w:rPr>
      </w:pPr>
      <w:moveFrom w:id="6410" w:author="USER" w:date="2024-04-08T14:32:00Z">
        <w:r w:rsidDel="0088492D">
          <w:t xml:space="preserve">Definition: </w:t>
        </w:r>
        <w:r w:rsidRPr="00174A76" w:rsidDel="0088492D">
          <w:rPr>
            <w:b w:val="0"/>
            <w:bCs/>
          </w:rPr>
          <w:t>Product standard name referenced when developing nautical product service.</w:t>
        </w:r>
      </w:moveFrom>
    </w:p>
    <w:p w14:paraId="769478EA" w14:textId="2053A23A" w:rsidR="00174A76" w:rsidDel="0088492D" w:rsidRDefault="00174A76" w:rsidP="00174A76">
      <w:pPr>
        <w:pStyle w:val="a3"/>
        <w:spacing w:before="7"/>
        <w:ind w:right="220"/>
        <w:rPr>
          <w:moveFrom w:id="6411" w:author="USER" w:date="2024-04-08T14:32:00Z"/>
          <w:sz w:val="22"/>
        </w:rPr>
      </w:pPr>
    </w:p>
    <w:p w14:paraId="38EFA610" w14:textId="2305905F" w:rsidR="00174A76" w:rsidDel="0088492D" w:rsidRDefault="00174A76" w:rsidP="00174A76">
      <w:pPr>
        <w:ind w:left="196" w:right="196"/>
        <w:rPr>
          <w:moveFrom w:id="6412" w:author="USER" w:date="2024-04-08T14:32:00Z"/>
          <w:sz w:val="20"/>
        </w:rPr>
      </w:pPr>
      <w:moveFrom w:id="6413" w:author="USER" w:date="2024-04-08T14:32:00Z">
        <w:r w:rsidDel="0088492D">
          <w:rPr>
            <w:b/>
            <w:sz w:val="20"/>
          </w:rPr>
          <w:t xml:space="preserve">CamelCase: </w:t>
        </w:r>
        <w:r w:rsidDel="0088492D">
          <w:rPr>
            <w:sz w:val="20"/>
          </w:rPr>
          <w:t>serviceSpecification</w:t>
        </w:r>
      </w:moveFrom>
    </w:p>
    <w:p w14:paraId="5CC293CB" w14:textId="2780490E" w:rsidR="00174A76" w:rsidDel="0088492D" w:rsidRDefault="00174A76" w:rsidP="00174A76">
      <w:pPr>
        <w:pStyle w:val="a3"/>
        <w:spacing w:before="4"/>
        <w:ind w:right="220"/>
        <w:rPr>
          <w:moveFrom w:id="6414" w:author="USER" w:date="2024-04-08T14:32:00Z"/>
          <w:sz w:val="22"/>
        </w:rPr>
      </w:pPr>
    </w:p>
    <w:p w14:paraId="2FACC6BD" w14:textId="56CFA04A" w:rsidR="00174A76" w:rsidDel="0088492D" w:rsidRDefault="00174A76" w:rsidP="00FA6340">
      <w:pPr>
        <w:pStyle w:val="a3"/>
        <w:ind w:right="220"/>
        <w:rPr>
          <w:moveFrom w:id="6415" w:author="USER" w:date="2024-04-08T14:32:00Z"/>
        </w:rPr>
      </w:pPr>
      <w:moveFrom w:id="6416" w:author="USER" w:date="2024-04-08T14:32:00Z">
        <w:r w:rsidDel="0088492D">
          <w:t>Alias:</w:t>
        </w:r>
      </w:moveFrom>
    </w:p>
    <w:p w14:paraId="1250FB08" w14:textId="76450C39" w:rsidR="00174A76" w:rsidDel="0088492D" w:rsidRDefault="00174A76" w:rsidP="00174A76">
      <w:pPr>
        <w:pStyle w:val="a3"/>
        <w:spacing w:before="7"/>
        <w:ind w:right="220"/>
        <w:rPr>
          <w:moveFrom w:id="6417" w:author="USER" w:date="2024-04-08T14:32:00Z"/>
          <w:b w:val="0"/>
          <w:sz w:val="22"/>
        </w:rPr>
      </w:pPr>
    </w:p>
    <w:p w14:paraId="47BB287D" w14:textId="49350ACA" w:rsidR="00174A76" w:rsidDel="0088492D" w:rsidRDefault="00174A76" w:rsidP="00174A76">
      <w:pPr>
        <w:ind w:left="196" w:right="196"/>
        <w:rPr>
          <w:moveFrom w:id="6418" w:author="USER" w:date="2024-04-08T14:32:00Z"/>
          <w:sz w:val="20"/>
        </w:rPr>
      </w:pPr>
      <w:moveFrom w:id="6419" w:author="USER" w:date="2024-04-08T14:32:00Z">
        <w:r w:rsidDel="0088492D">
          <w:rPr>
            <w:b/>
            <w:sz w:val="20"/>
          </w:rPr>
          <w:t xml:space="preserve">Remarks: </w:t>
        </w:r>
        <w:r w:rsidDel="0088492D">
          <w:rPr>
            <w:sz w:val="20"/>
          </w:rPr>
          <w:t>No remarks.</w:t>
        </w:r>
      </w:moveFrom>
    </w:p>
    <w:p w14:paraId="720D214B" w14:textId="12EBBE87" w:rsidR="00174A76" w:rsidDel="0088492D" w:rsidRDefault="00174A76" w:rsidP="00174A76">
      <w:pPr>
        <w:pStyle w:val="a3"/>
        <w:ind w:right="220"/>
        <w:rPr>
          <w:moveFrom w:id="6420" w:author="USER" w:date="2024-04-08T14:32:00Z"/>
          <w:sz w:val="22"/>
        </w:rPr>
      </w:pPr>
    </w:p>
    <w:p w14:paraId="7CC32AEF" w14:textId="78F8FE08" w:rsidR="00174A76" w:rsidDel="0088492D" w:rsidRDefault="00174A76" w:rsidP="00174A76">
      <w:pPr>
        <w:pStyle w:val="a3"/>
        <w:ind w:right="220"/>
        <w:rPr>
          <w:moveFrom w:id="6421" w:author="USER" w:date="2024-04-08T14:32:00Z"/>
          <w:sz w:val="22"/>
        </w:rPr>
      </w:pPr>
    </w:p>
    <w:p w14:paraId="66531A38" w14:textId="03367391" w:rsidR="00174A76" w:rsidDel="0088492D" w:rsidRDefault="00174A76" w:rsidP="00174A76">
      <w:pPr>
        <w:pStyle w:val="a3"/>
        <w:spacing w:before="9"/>
        <w:ind w:right="220"/>
        <w:rPr>
          <w:moveFrom w:id="6422" w:author="USER" w:date="2024-04-08T14:32:00Z"/>
          <w:sz w:val="31"/>
        </w:rPr>
      </w:pPr>
    </w:p>
    <w:p w14:paraId="1D21B8E0" w14:textId="1A8F93D3" w:rsidR="00174A76" w:rsidDel="0088492D" w:rsidRDefault="00174A76" w:rsidP="00FA6340">
      <w:pPr>
        <w:pStyle w:val="a3"/>
        <w:ind w:right="220"/>
        <w:rPr>
          <w:moveFrom w:id="6423" w:author="USER" w:date="2024-04-08T14:32:00Z"/>
        </w:rPr>
      </w:pPr>
      <w:moveFrom w:id="6424" w:author="USER" w:date="2024-04-08T14:32:00Z">
        <w:r w:rsidDel="0088492D">
          <w:t>SubAttribute Bindings:</w:t>
        </w:r>
      </w:moveFrom>
    </w:p>
    <w:p w14:paraId="31BE3DBF" w14:textId="1126CB0A" w:rsidR="00174A76" w:rsidDel="0088492D" w:rsidRDefault="00174A76" w:rsidP="00174A76">
      <w:pPr>
        <w:pStyle w:val="a3"/>
        <w:spacing w:before="9" w:after="1"/>
        <w:ind w:right="220"/>
        <w:rPr>
          <w:moveFrom w:id="6425" w:author="USER" w:date="2024-04-08T14:32: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174A76" w:rsidDel="00292631" w14:paraId="7A4A35C2" w14:textId="798B2F17" w:rsidTr="00B467B9">
        <w:trPr>
          <w:trHeight w:val="737"/>
          <w:del w:id="6426" w:author="USER" w:date="2024-06-28T13:19:00Z"/>
        </w:trPr>
        <w:tc>
          <w:tcPr>
            <w:tcW w:w="3356" w:type="dxa"/>
            <w:shd w:val="clear" w:color="auto" w:fill="FFF1CC"/>
          </w:tcPr>
          <w:p w14:paraId="6A539017" w14:textId="70496679" w:rsidR="00174A76" w:rsidDel="00292631" w:rsidRDefault="00174A76" w:rsidP="00B467B9">
            <w:pPr>
              <w:pStyle w:val="TableParagraph"/>
              <w:spacing w:before="9"/>
              <w:ind w:left="196" w:right="196"/>
              <w:rPr>
                <w:del w:id="6427" w:author="USER" w:date="2024-06-28T13:18:00Z"/>
                <w:moveFrom w:id="6428" w:author="USER" w:date="2024-04-08T14:32:00Z"/>
                <w:b/>
                <w:sz w:val="20"/>
              </w:rPr>
            </w:pPr>
          </w:p>
          <w:p w14:paraId="22CBBC0B" w14:textId="5B75635F" w:rsidR="00174A76" w:rsidDel="00292631" w:rsidRDefault="00174A76" w:rsidP="00B467B9">
            <w:pPr>
              <w:pStyle w:val="TableParagraph"/>
              <w:spacing w:before="0"/>
              <w:ind w:left="196" w:right="196"/>
              <w:rPr>
                <w:del w:id="6429" w:author="USER" w:date="2024-06-28T13:19:00Z"/>
                <w:moveFrom w:id="6430" w:author="USER" w:date="2024-04-08T14:32:00Z"/>
                <w:b/>
                <w:sz w:val="20"/>
              </w:rPr>
            </w:pPr>
            <w:moveFrom w:id="6431" w:author="USER" w:date="2024-04-08T14:32:00Z">
              <w:del w:id="6432" w:author="USER" w:date="2024-06-28T13:18:00Z">
                <w:r w:rsidDel="00292631">
                  <w:rPr>
                    <w:b/>
                    <w:sz w:val="20"/>
                  </w:rPr>
                  <w:delText>S-10x Attribute</w:delText>
                </w:r>
              </w:del>
            </w:moveFrom>
          </w:p>
        </w:tc>
        <w:tc>
          <w:tcPr>
            <w:tcW w:w="1677" w:type="dxa"/>
            <w:shd w:val="clear" w:color="auto" w:fill="FFF1CC"/>
          </w:tcPr>
          <w:p w14:paraId="7CF9A4DE" w14:textId="50799F16" w:rsidR="00174A76" w:rsidDel="00292631" w:rsidRDefault="00174A76" w:rsidP="00B467B9">
            <w:pPr>
              <w:pStyle w:val="TableParagraph"/>
              <w:spacing w:before="114"/>
              <w:ind w:left="196" w:right="196"/>
              <w:rPr>
                <w:del w:id="6433" w:author="USER" w:date="2024-06-28T13:18:00Z"/>
                <w:moveFrom w:id="6434" w:author="USER" w:date="2024-04-08T14:32:00Z"/>
                <w:b/>
                <w:sz w:val="20"/>
              </w:rPr>
            </w:pPr>
            <w:moveFrom w:id="6435" w:author="USER" w:date="2024-04-08T14:32:00Z">
              <w:del w:id="6436" w:author="USER" w:date="2024-06-28T13:18:00Z">
                <w:r w:rsidDel="00292631">
                  <w:rPr>
                    <w:b/>
                    <w:sz w:val="20"/>
                  </w:rPr>
                  <w:delText>S-57</w:delText>
                </w:r>
              </w:del>
            </w:moveFrom>
          </w:p>
          <w:p w14:paraId="1036E5AB" w14:textId="41721DFC" w:rsidR="00174A76" w:rsidDel="00292631" w:rsidRDefault="00174A76" w:rsidP="00B467B9">
            <w:pPr>
              <w:pStyle w:val="TableParagraph"/>
              <w:spacing w:before="20"/>
              <w:ind w:left="196" w:right="196"/>
              <w:rPr>
                <w:del w:id="6437" w:author="USER" w:date="2024-06-28T13:19:00Z"/>
                <w:moveFrom w:id="6438" w:author="USER" w:date="2024-04-08T14:32:00Z"/>
                <w:b/>
                <w:sz w:val="20"/>
              </w:rPr>
            </w:pPr>
            <w:moveFrom w:id="6439" w:author="USER" w:date="2024-04-08T14:32:00Z">
              <w:del w:id="6440" w:author="USER" w:date="2024-06-28T13:18:00Z">
                <w:r w:rsidDel="00292631">
                  <w:rPr>
                    <w:b/>
                    <w:sz w:val="20"/>
                  </w:rPr>
                  <w:delText>Acronym</w:delText>
                </w:r>
              </w:del>
            </w:moveFrom>
          </w:p>
        </w:tc>
        <w:tc>
          <w:tcPr>
            <w:tcW w:w="2515" w:type="dxa"/>
            <w:shd w:val="clear" w:color="auto" w:fill="FFF1CC"/>
          </w:tcPr>
          <w:p w14:paraId="25157EE7" w14:textId="51F52AA8" w:rsidR="00174A76" w:rsidDel="00292631" w:rsidRDefault="00174A76" w:rsidP="00B467B9">
            <w:pPr>
              <w:pStyle w:val="TableParagraph"/>
              <w:spacing w:before="114" w:line="261" w:lineRule="auto"/>
              <w:ind w:left="196" w:right="196"/>
              <w:rPr>
                <w:del w:id="6441" w:author="USER" w:date="2024-06-28T13:19:00Z"/>
                <w:moveFrom w:id="6442" w:author="USER" w:date="2024-04-08T14:32:00Z"/>
                <w:b/>
                <w:sz w:val="20"/>
              </w:rPr>
            </w:pPr>
            <w:moveFrom w:id="6443" w:author="USER" w:date="2024-04-08T14:32:00Z">
              <w:del w:id="6444" w:author="USER" w:date="2024-06-28T13:18:00Z">
                <w:r w:rsidDel="00292631">
                  <w:rPr>
                    <w:b/>
                    <w:sz w:val="20"/>
                  </w:rPr>
                  <w:delText>Allowable Encoding Value</w:delText>
                </w:r>
              </w:del>
            </w:moveFrom>
          </w:p>
        </w:tc>
        <w:tc>
          <w:tcPr>
            <w:tcW w:w="840" w:type="dxa"/>
            <w:shd w:val="clear" w:color="auto" w:fill="FFF1CC"/>
          </w:tcPr>
          <w:p w14:paraId="44B23D15" w14:textId="1914D68B" w:rsidR="00174A76" w:rsidDel="00292631" w:rsidRDefault="00174A76" w:rsidP="00B467B9">
            <w:pPr>
              <w:pStyle w:val="TableParagraph"/>
              <w:spacing w:before="9"/>
              <w:ind w:left="196" w:right="196"/>
              <w:rPr>
                <w:del w:id="6445" w:author="USER" w:date="2024-06-28T13:18:00Z"/>
                <w:moveFrom w:id="6446" w:author="USER" w:date="2024-04-08T14:32:00Z"/>
                <w:b/>
                <w:sz w:val="20"/>
              </w:rPr>
            </w:pPr>
          </w:p>
          <w:p w14:paraId="04DE2E51" w14:textId="45724E44" w:rsidR="00174A76" w:rsidDel="00292631" w:rsidRDefault="00174A76" w:rsidP="00B467B9">
            <w:pPr>
              <w:pStyle w:val="TableParagraph"/>
              <w:spacing w:before="0"/>
              <w:ind w:left="196" w:right="196"/>
              <w:rPr>
                <w:del w:id="6447" w:author="USER" w:date="2024-06-28T13:19:00Z"/>
                <w:moveFrom w:id="6448" w:author="USER" w:date="2024-04-08T14:32:00Z"/>
                <w:b/>
                <w:sz w:val="20"/>
              </w:rPr>
            </w:pPr>
            <w:moveFrom w:id="6449" w:author="USER" w:date="2024-04-08T14:32:00Z">
              <w:del w:id="6450" w:author="USER" w:date="2024-06-28T13:18:00Z">
                <w:r w:rsidDel="00292631">
                  <w:rPr>
                    <w:b/>
                    <w:sz w:val="20"/>
                  </w:rPr>
                  <w:delText>Type</w:delText>
                </w:r>
              </w:del>
            </w:moveFrom>
          </w:p>
        </w:tc>
        <w:tc>
          <w:tcPr>
            <w:tcW w:w="1677" w:type="dxa"/>
            <w:shd w:val="clear" w:color="auto" w:fill="FFF1CC"/>
          </w:tcPr>
          <w:p w14:paraId="5AA38B2D" w14:textId="625584DB" w:rsidR="00174A76" w:rsidDel="00292631" w:rsidRDefault="00174A76" w:rsidP="00B467B9">
            <w:pPr>
              <w:pStyle w:val="TableParagraph"/>
              <w:spacing w:before="9"/>
              <w:ind w:left="196" w:right="196"/>
              <w:rPr>
                <w:del w:id="6451" w:author="USER" w:date="2024-06-28T13:18:00Z"/>
                <w:moveFrom w:id="6452" w:author="USER" w:date="2024-04-08T14:32:00Z"/>
                <w:b/>
                <w:sz w:val="20"/>
              </w:rPr>
            </w:pPr>
          </w:p>
          <w:p w14:paraId="4F1F2E90" w14:textId="4D315B5F" w:rsidR="00174A76" w:rsidDel="00292631" w:rsidRDefault="00174A76" w:rsidP="00B467B9">
            <w:pPr>
              <w:pStyle w:val="TableParagraph"/>
              <w:spacing w:before="0"/>
              <w:ind w:left="196" w:right="196"/>
              <w:rPr>
                <w:del w:id="6453" w:author="USER" w:date="2024-06-28T13:19:00Z"/>
                <w:moveFrom w:id="6454" w:author="USER" w:date="2024-04-08T14:32:00Z"/>
                <w:b/>
                <w:sz w:val="20"/>
              </w:rPr>
            </w:pPr>
            <w:moveFrom w:id="6455" w:author="USER" w:date="2024-04-08T14:32:00Z">
              <w:del w:id="6456" w:author="USER" w:date="2024-06-28T13:18:00Z">
                <w:r w:rsidDel="00292631">
                  <w:rPr>
                    <w:b/>
                    <w:sz w:val="20"/>
                  </w:rPr>
                  <w:delText>Multiplicity</w:delText>
                </w:r>
              </w:del>
            </w:moveFrom>
          </w:p>
        </w:tc>
      </w:tr>
      <w:tr w:rsidR="00174A76" w:rsidDel="00292631" w14:paraId="39607BB9" w14:textId="3C5AB264" w:rsidTr="00B467B9">
        <w:trPr>
          <w:trHeight w:val="462"/>
          <w:del w:id="6457" w:author="USER" w:date="2024-06-28T13:19:00Z"/>
        </w:trPr>
        <w:tc>
          <w:tcPr>
            <w:tcW w:w="3356" w:type="dxa"/>
          </w:tcPr>
          <w:p w14:paraId="0BFD3F74" w14:textId="6B9A6E8D" w:rsidR="00174A76" w:rsidDel="00292631" w:rsidRDefault="00174A76" w:rsidP="00B467B9">
            <w:pPr>
              <w:pStyle w:val="TableParagraph"/>
              <w:ind w:left="196" w:right="196"/>
              <w:rPr>
                <w:del w:id="6458" w:author="USER" w:date="2024-06-28T13:19:00Z"/>
                <w:moveFrom w:id="6459" w:author="USER" w:date="2024-04-08T14:32:00Z"/>
                <w:sz w:val="18"/>
              </w:rPr>
            </w:pPr>
            <w:moveFrom w:id="6460" w:author="USER" w:date="2024-04-08T14:32:00Z">
              <w:del w:id="6461" w:author="USER" w:date="2024-06-28T13:18:00Z">
                <w:r w:rsidDel="00292631">
                  <w:rPr>
                    <w:sz w:val="18"/>
                  </w:rPr>
                  <w:delText>Date</w:delText>
                </w:r>
              </w:del>
            </w:moveFrom>
          </w:p>
        </w:tc>
        <w:tc>
          <w:tcPr>
            <w:tcW w:w="1677" w:type="dxa"/>
          </w:tcPr>
          <w:p w14:paraId="0D77EEE1" w14:textId="1E901854" w:rsidR="00174A76" w:rsidDel="00292631" w:rsidRDefault="00174A76" w:rsidP="00B467B9">
            <w:pPr>
              <w:pStyle w:val="TableParagraph"/>
              <w:spacing w:before="0"/>
              <w:ind w:left="196" w:right="196"/>
              <w:rPr>
                <w:del w:id="6462" w:author="USER" w:date="2024-06-28T13:19:00Z"/>
                <w:moveFrom w:id="6463" w:author="USER" w:date="2024-04-08T14:32:00Z"/>
                <w:rFonts w:ascii="Times New Roman"/>
                <w:sz w:val="18"/>
              </w:rPr>
            </w:pPr>
          </w:p>
        </w:tc>
        <w:tc>
          <w:tcPr>
            <w:tcW w:w="2515" w:type="dxa"/>
          </w:tcPr>
          <w:p w14:paraId="4D13E7E2" w14:textId="190200CC" w:rsidR="00174A76" w:rsidDel="00292631" w:rsidRDefault="00174A76" w:rsidP="00B467B9">
            <w:pPr>
              <w:pStyle w:val="TableParagraph"/>
              <w:spacing w:before="0"/>
              <w:ind w:left="196" w:right="196"/>
              <w:rPr>
                <w:del w:id="6464" w:author="USER" w:date="2024-06-28T13:19:00Z"/>
                <w:moveFrom w:id="6465" w:author="USER" w:date="2024-04-08T14:32:00Z"/>
                <w:rFonts w:ascii="Times New Roman"/>
                <w:sz w:val="18"/>
              </w:rPr>
            </w:pPr>
          </w:p>
        </w:tc>
        <w:tc>
          <w:tcPr>
            <w:tcW w:w="840" w:type="dxa"/>
          </w:tcPr>
          <w:p w14:paraId="0FB3A125" w14:textId="7CE54103" w:rsidR="00174A76" w:rsidDel="00292631" w:rsidRDefault="00174A76" w:rsidP="00B467B9">
            <w:pPr>
              <w:pStyle w:val="TableParagraph"/>
              <w:ind w:left="196" w:right="196"/>
              <w:rPr>
                <w:del w:id="6466" w:author="USER" w:date="2024-06-28T13:19:00Z"/>
                <w:moveFrom w:id="6467" w:author="USER" w:date="2024-04-08T14:32:00Z"/>
                <w:sz w:val="18"/>
              </w:rPr>
            </w:pPr>
            <w:moveFrom w:id="6468" w:author="USER" w:date="2024-04-08T14:32:00Z">
              <w:del w:id="6469" w:author="USER" w:date="2024-06-28T13:18:00Z">
                <w:r w:rsidDel="00292631">
                  <w:rPr>
                    <w:sz w:val="18"/>
                  </w:rPr>
                  <w:delText>DA</w:delText>
                </w:r>
              </w:del>
            </w:moveFrom>
          </w:p>
        </w:tc>
        <w:tc>
          <w:tcPr>
            <w:tcW w:w="1677" w:type="dxa"/>
          </w:tcPr>
          <w:p w14:paraId="7939CC53" w14:textId="01FC050F" w:rsidR="00174A76" w:rsidDel="00292631" w:rsidRDefault="00174A76" w:rsidP="00B467B9">
            <w:pPr>
              <w:pStyle w:val="TableParagraph"/>
              <w:ind w:left="196" w:right="196"/>
              <w:rPr>
                <w:del w:id="6470" w:author="USER" w:date="2024-06-28T13:19:00Z"/>
                <w:moveFrom w:id="6471" w:author="USER" w:date="2024-04-08T14:32:00Z"/>
                <w:sz w:val="18"/>
              </w:rPr>
            </w:pPr>
            <w:moveFrom w:id="6472" w:author="USER" w:date="2024-04-08T14:32:00Z">
              <w:del w:id="6473" w:author="USER" w:date="2024-06-28T13:18:00Z">
                <w:r w:rsidDel="00292631">
                  <w:rPr>
                    <w:sz w:val="18"/>
                  </w:rPr>
                  <w:delText>1, 1</w:delText>
                </w:r>
              </w:del>
            </w:moveFrom>
          </w:p>
        </w:tc>
      </w:tr>
      <w:tr w:rsidR="00174A76" w:rsidDel="00292631" w14:paraId="33F94DC0" w14:textId="6E84FCEF" w:rsidTr="00B467B9">
        <w:trPr>
          <w:trHeight w:val="462"/>
          <w:del w:id="6474" w:author="USER" w:date="2024-06-28T13:19:00Z"/>
        </w:trPr>
        <w:tc>
          <w:tcPr>
            <w:tcW w:w="3356" w:type="dxa"/>
          </w:tcPr>
          <w:p w14:paraId="45772D84" w14:textId="7E7A8B08" w:rsidR="00174A76" w:rsidDel="00292631" w:rsidRDefault="00174A76" w:rsidP="00B467B9">
            <w:pPr>
              <w:pStyle w:val="TableParagraph"/>
              <w:ind w:left="196" w:right="196"/>
              <w:rPr>
                <w:del w:id="6475" w:author="USER" w:date="2024-06-28T13:19:00Z"/>
                <w:moveFrom w:id="6476" w:author="USER" w:date="2024-04-08T14:32:00Z"/>
                <w:sz w:val="18"/>
              </w:rPr>
            </w:pPr>
            <w:moveFrom w:id="6477" w:author="USER" w:date="2024-04-08T14:32:00Z">
              <w:del w:id="6478" w:author="USER" w:date="2024-06-28T13:18:00Z">
                <w:r w:rsidDel="00292631">
                  <w:rPr>
                    <w:sz w:val="18"/>
                  </w:rPr>
                  <w:delText>Name</w:delText>
                </w:r>
              </w:del>
            </w:moveFrom>
          </w:p>
        </w:tc>
        <w:tc>
          <w:tcPr>
            <w:tcW w:w="1677" w:type="dxa"/>
          </w:tcPr>
          <w:p w14:paraId="0819FB78" w14:textId="3E34A78B" w:rsidR="00174A76" w:rsidDel="00292631" w:rsidRDefault="00174A76" w:rsidP="00B467B9">
            <w:pPr>
              <w:pStyle w:val="TableParagraph"/>
              <w:spacing w:before="0"/>
              <w:ind w:left="196" w:right="196"/>
              <w:rPr>
                <w:del w:id="6479" w:author="USER" w:date="2024-06-28T13:19:00Z"/>
                <w:moveFrom w:id="6480" w:author="USER" w:date="2024-04-08T14:32:00Z"/>
                <w:rFonts w:ascii="Times New Roman"/>
                <w:sz w:val="18"/>
              </w:rPr>
            </w:pPr>
          </w:p>
        </w:tc>
        <w:tc>
          <w:tcPr>
            <w:tcW w:w="2515" w:type="dxa"/>
          </w:tcPr>
          <w:p w14:paraId="67D0EE40" w14:textId="050C603C" w:rsidR="00174A76" w:rsidDel="00292631" w:rsidRDefault="00174A76" w:rsidP="00B467B9">
            <w:pPr>
              <w:pStyle w:val="TableParagraph"/>
              <w:spacing w:before="0"/>
              <w:ind w:left="196" w:right="196"/>
              <w:rPr>
                <w:del w:id="6481" w:author="USER" w:date="2024-06-28T13:19:00Z"/>
                <w:moveFrom w:id="6482" w:author="USER" w:date="2024-04-08T14:32:00Z"/>
                <w:rFonts w:ascii="Times New Roman"/>
                <w:sz w:val="18"/>
              </w:rPr>
            </w:pPr>
          </w:p>
        </w:tc>
        <w:tc>
          <w:tcPr>
            <w:tcW w:w="840" w:type="dxa"/>
          </w:tcPr>
          <w:p w14:paraId="55510E47" w14:textId="46D47E04" w:rsidR="00174A76" w:rsidDel="00292631" w:rsidRDefault="00174A76" w:rsidP="00B467B9">
            <w:pPr>
              <w:pStyle w:val="TableParagraph"/>
              <w:ind w:left="196" w:right="196"/>
              <w:rPr>
                <w:del w:id="6483" w:author="USER" w:date="2024-06-28T13:19:00Z"/>
                <w:moveFrom w:id="6484" w:author="USER" w:date="2024-04-08T14:32:00Z"/>
                <w:sz w:val="18"/>
              </w:rPr>
            </w:pPr>
            <w:moveFrom w:id="6485" w:author="USER" w:date="2024-04-08T14:32:00Z">
              <w:del w:id="6486" w:author="USER" w:date="2024-06-28T13:18:00Z">
                <w:r w:rsidDel="00292631">
                  <w:rPr>
                    <w:sz w:val="18"/>
                  </w:rPr>
                  <w:delText>TE</w:delText>
                </w:r>
              </w:del>
            </w:moveFrom>
          </w:p>
        </w:tc>
        <w:tc>
          <w:tcPr>
            <w:tcW w:w="1677" w:type="dxa"/>
          </w:tcPr>
          <w:p w14:paraId="219D8B64" w14:textId="60F33D56" w:rsidR="00174A76" w:rsidDel="00292631" w:rsidRDefault="00174A76" w:rsidP="00B467B9">
            <w:pPr>
              <w:pStyle w:val="TableParagraph"/>
              <w:ind w:left="196" w:right="196"/>
              <w:rPr>
                <w:del w:id="6487" w:author="USER" w:date="2024-06-28T13:19:00Z"/>
                <w:moveFrom w:id="6488" w:author="USER" w:date="2024-04-08T14:32:00Z"/>
                <w:sz w:val="18"/>
              </w:rPr>
            </w:pPr>
            <w:moveFrom w:id="6489" w:author="USER" w:date="2024-04-08T14:32:00Z">
              <w:del w:id="6490" w:author="USER" w:date="2024-06-28T13:18:00Z">
                <w:r w:rsidDel="00292631">
                  <w:rPr>
                    <w:sz w:val="18"/>
                  </w:rPr>
                  <w:delText>1, 1</w:delText>
                </w:r>
              </w:del>
            </w:moveFrom>
          </w:p>
        </w:tc>
      </w:tr>
      <w:tr w:rsidR="001C702A" w:rsidDel="00292631" w14:paraId="66EEDF3B" w14:textId="644DA70D" w:rsidTr="00B467B9">
        <w:trPr>
          <w:trHeight w:val="462"/>
          <w:del w:id="6491" w:author="USER" w:date="2024-06-28T13:19:00Z"/>
        </w:trPr>
        <w:tc>
          <w:tcPr>
            <w:tcW w:w="3356" w:type="dxa"/>
          </w:tcPr>
          <w:p w14:paraId="597180AE" w14:textId="7EE83DDA" w:rsidR="001C702A" w:rsidRPr="001C702A" w:rsidDel="00292631" w:rsidRDefault="001C702A" w:rsidP="001C702A">
            <w:pPr>
              <w:pStyle w:val="TableParagraph"/>
              <w:ind w:left="196" w:right="196"/>
              <w:rPr>
                <w:del w:id="6492" w:author="USER" w:date="2024-06-28T13:19:00Z"/>
                <w:moveFrom w:id="6493" w:author="USER" w:date="2024-04-08T14:32:00Z"/>
                <w:rFonts w:eastAsiaTheme="minorEastAsia"/>
                <w:sz w:val="18"/>
                <w:lang w:eastAsia="ko-KR"/>
              </w:rPr>
            </w:pPr>
            <w:moveFrom w:id="6494" w:author="USER" w:date="2024-04-08T14:32:00Z">
              <w:del w:id="6495" w:author="USER" w:date="2024-06-28T13:18:00Z">
                <w:r w:rsidDel="00292631">
                  <w:rPr>
                    <w:rFonts w:eastAsiaTheme="minorEastAsia" w:hint="eastAsia"/>
                    <w:sz w:val="18"/>
                    <w:lang w:eastAsia="ko-KR"/>
                  </w:rPr>
                  <w:delText>V</w:delText>
                </w:r>
                <w:r w:rsidDel="00292631">
                  <w:rPr>
                    <w:rFonts w:eastAsiaTheme="minorEastAsia"/>
                    <w:sz w:val="18"/>
                    <w:lang w:eastAsia="ko-KR"/>
                  </w:rPr>
                  <w:delText>ersion</w:delText>
                </w:r>
              </w:del>
            </w:moveFrom>
          </w:p>
        </w:tc>
        <w:tc>
          <w:tcPr>
            <w:tcW w:w="1677" w:type="dxa"/>
          </w:tcPr>
          <w:p w14:paraId="7262718B" w14:textId="2E99DD17" w:rsidR="001C702A" w:rsidDel="00292631" w:rsidRDefault="001C702A" w:rsidP="001C702A">
            <w:pPr>
              <w:pStyle w:val="TableParagraph"/>
              <w:spacing w:before="0"/>
              <w:ind w:left="196" w:right="196"/>
              <w:rPr>
                <w:del w:id="6496" w:author="USER" w:date="2024-06-28T13:19:00Z"/>
                <w:moveFrom w:id="6497" w:author="USER" w:date="2024-04-08T14:32:00Z"/>
                <w:rFonts w:ascii="Times New Roman"/>
                <w:sz w:val="18"/>
              </w:rPr>
            </w:pPr>
          </w:p>
        </w:tc>
        <w:tc>
          <w:tcPr>
            <w:tcW w:w="2515" w:type="dxa"/>
          </w:tcPr>
          <w:p w14:paraId="45AAD5A3" w14:textId="5FC38FCC" w:rsidR="001C702A" w:rsidDel="00292631" w:rsidRDefault="001C702A" w:rsidP="001C702A">
            <w:pPr>
              <w:pStyle w:val="TableParagraph"/>
              <w:spacing w:before="0"/>
              <w:ind w:left="196" w:right="196"/>
              <w:rPr>
                <w:del w:id="6498" w:author="USER" w:date="2024-06-28T13:19:00Z"/>
                <w:moveFrom w:id="6499" w:author="USER" w:date="2024-04-08T14:32:00Z"/>
                <w:rFonts w:ascii="Times New Roman"/>
                <w:sz w:val="18"/>
              </w:rPr>
            </w:pPr>
          </w:p>
        </w:tc>
        <w:tc>
          <w:tcPr>
            <w:tcW w:w="840" w:type="dxa"/>
          </w:tcPr>
          <w:p w14:paraId="45D296AC" w14:textId="6C707A25" w:rsidR="001C702A" w:rsidDel="00292631" w:rsidRDefault="001C702A" w:rsidP="001C702A">
            <w:pPr>
              <w:pStyle w:val="TableParagraph"/>
              <w:ind w:left="196" w:right="196"/>
              <w:rPr>
                <w:del w:id="6500" w:author="USER" w:date="2024-06-28T13:19:00Z"/>
                <w:moveFrom w:id="6501" w:author="USER" w:date="2024-04-08T14:32:00Z"/>
                <w:sz w:val="18"/>
              </w:rPr>
            </w:pPr>
            <w:moveFrom w:id="6502" w:author="USER" w:date="2024-04-08T14:32:00Z">
              <w:del w:id="6503" w:author="USER" w:date="2024-06-28T13:18:00Z">
                <w:r w:rsidDel="00292631">
                  <w:rPr>
                    <w:sz w:val="18"/>
                  </w:rPr>
                  <w:delText>TE</w:delText>
                </w:r>
              </w:del>
            </w:moveFrom>
          </w:p>
        </w:tc>
        <w:tc>
          <w:tcPr>
            <w:tcW w:w="1677" w:type="dxa"/>
          </w:tcPr>
          <w:p w14:paraId="3AEB10C3" w14:textId="320AD301" w:rsidR="001C702A" w:rsidDel="00292631" w:rsidRDefault="001C702A" w:rsidP="001C702A">
            <w:pPr>
              <w:pStyle w:val="TableParagraph"/>
              <w:ind w:left="196" w:right="196"/>
              <w:rPr>
                <w:del w:id="6504" w:author="USER" w:date="2024-06-28T13:19:00Z"/>
                <w:moveFrom w:id="6505" w:author="USER" w:date="2024-04-08T14:32:00Z"/>
                <w:sz w:val="18"/>
              </w:rPr>
            </w:pPr>
            <w:moveFrom w:id="6506" w:author="USER" w:date="2024-04-08T14:32:00Z">
              <w:del w:id="6507" w:author="USER" w:date="2024-06-28T13:18:00Z">
                <w:r w:rsidDel="00292631">
                  <w:rPr>
                    <w:sz w:val="18"/>
                  </w:rPr>
                  <w:delText>1, 1</w:delText>
                </w:r>
              </w:del>
            </w:moveFrom>
          </w:p>
        </w:tc>
      </w:tr>
    </w:tbl>
    <w:p w14:paraId="77AF7B25" w14:textId="242857FF" w:rsidR="00174A76" w:rsidDel="0088492D" w:rsidRDefault="00174A76">
      <w:pPr>
        <w:pStyle w:val="a3"/>
        <w:spacing w:before="10"/>
        <w:ind w:right="220"/>
        <w:rPr>
          <w:moveFrom w:id="6508" w:author="USER" w:date="2024-04-08T14:32:00Z"/>
          <w:b w:val="0"/>
          <w:sz w:val="24"/>
        </w:rPr>
      </w:pPr>
    </w:p>
    <w:moveFromRangeEnd w:id="6405"/>
    <w:p w14:paraId="525AA5D9" w14:textId="1A6D1CF2" w:rsidR="00174A76" w:rsidDel="00292631" w:rsidRDefault="00174A76">
      <w:pPr>
        <w:rPr>
          <w:del w:id="6509" w:author="USER" w:date="2024-06-28T13:19:00Z"/>
          <w:sz w:val="24"/>
          <w:szCs w:val="20"/>
        </w:rPr>
      </w:pPr>
      <w:del w:id="6510" w:author="USER" w:date="2024-06-28T13:19:00Z">
        <w:r w:rsidDel="00292631">
          <w:rPr>
            <w:b/>
            <w:sz w:val="24"/>
          </w:rPr>
          <w:br w:type="page"/>
        </w:r>
      </w:del>
    </w:p>
    <w:p w14:paraId="1505CF7B" w14:textId="6BE801AF" w:rsidR="00174A76" w:rsidDel="0088492D" w:rsidRDefault="00174A76">
      <w:pPr>
        <w:pStyle w:val="a3"/>
        <w:spacing w:before="10"/>
        <w:ind w:right="220"/>
        <w:rPr>
          <w:moveFrom w:id="6511" w:author="USER" w:date="2024-04-08T14:30:00Z"/>
          <w:b w:val="0"/>
          <w:sz w:val="24"/>
        </w:rPr>
      </w:pPr>
      <w:moveFromRangeStart w:id="6512" w:author="USER" w:date="2024-04-08T14:30:00Z" w:name="move163479032"/>
    </w:p>
    <w:p w14:paraId="6F8421B0" w14:textId="6CDD55E4" w:rsidR="00FA6340" w:rsidDel="0088492D" w:rsidRDefault="00FA6340" w:rsidP="0088492D">
      <w:pPr>
        <w:pStyle w:val="2"/>
        <w:numPr>
          <w:ilvl w:val="1"/>
          <w:numId w:val="17"/>
        </w:numPr>
        <w:rPr>
          <w:moveFrom w:id="6513" w:author="USER" w:date="2024-04-08T14:30:00Z"/>
        </w:rPr>
      </w:pPr>
      <w:moveFrom w:id="6514" w:author="USER" w:date="2024-04-08T14:30:00Z">
        <w:r w:rsidDel="0088492D">
          <w:t>Print</w:t>
        </w:r>
        <w:r w:rsidDel="0088492D">
          <w:rPr>
            <w:spacing w:val="-1"/>
          </w:rPr>
          <w:t xml:space="preserve"> </w:t>
        </w:r>
        <w:r w:rsidDel="0088492D">
          <w:t>Information</w:t>
        </w:r>
      </w:moveFrom>
    </w:p>
    <w:p w14:paraId="3B0D5B7E" w14:textId="02350631" w:rsidR="00FA6340" w:rsidDel="0088492D" w:rsidRDefault="00FA6340" w:rsidP="00FA6340">
      <w:pPr>
        <w:pStyle w:val="a3"/>
        <w:spacing w:before="5"/>
        <w:ind w:right="220"/>
        <w:rPr>
          <w:moveFrom w:id="6515" w:author="USER" w:date="2024-04-08T14:30:00Z"/>
          <w:b w:val="0"/>
          <w:sz w:val="22"/>
        </w:rPr>
      </w:pPr>
    </w:p>
    <w:p w14:paraId="0A7BC2AC" w14:textId="0C3782F3" w:rsidR="00FA6340" w:rsidDel="0088492D" w:rsidRDefault="00FA6340" w:rsidP="00FA6340">
      <w:pPr>
        <w:pStyle w:val="a3"/>
        <w:ind w:right="220"/>
        <w:rPr>
          <w:moveFrom w:id="6516" w:author="USER" w:date="2024-04-08T14:30:00Z"/>
        </w:rPr>
      </w:pPr>
      <w:moveFrom w:id="6517" w:author="USER" w:date="2024-04-08T14:30:00Z">
        <w:r w:rsidDel="0088492D">
          <w:t xml:space="preserve">Definition: </w:t>
        </w:r>
        <w:r w:rsidRPr="001A174B" w:rsidDel="0088492D">
          <w:rPr>
            <w:b w:val="0"/>
            <w:bCs/>
          </w:rPr>
          <w:t>Information on the printing of nautical paper charts.</w:t>
        </w:r>
      </w:moveFrom>
    </w:p>
    <w:p w14:paraId="48E8086A" w14:textId="48A76983" w:rsidR="00FA6340" w:rsidDel="0088492D" w:rsidRDefault="00FA6340" w:rsidP="00FA6340">
      <w:pPr>
        <w:pStyle w:val="a3"/>
        <w:spacing w:before="7"/>
        <w:ind w:right="220"/>
        <w:rPr>
          <w:moveFrom w:id="6518" w:author="USER" w:date="2024-04-08T14:30:00Z"/>
          <w:sz w:val="22"/>
        </w:rPr>
      </w:pPr>
    </w:p>
    <w:p w14:paraId="0897B2BD" w14:textId="6BB9FA6C" w:rsidR="00FA6340" w:rsidDel="0088492D" w:rsidRDefault="00FA6340" w:rsidP="00FA6340">
      <w:pPr>
        <w:ind w:left="196" w:right="196"/>
        <w:rPr>
          <w:moveFrom w:id="6519" w:author="USER" w:date="2024-04-08T14:30:00Z"/>
          <w:sz w:val="20"/>
        </w:rPr>
      </w:pPr>
      <w:moveFrom w:id="6520" w:author="USER" w:date="2024-04-08T14:30:00Z">
        <w:r w:rsidDel="0088492D">
          <w:rPr>
            <w:b/>
            <w:sz w:val="20"/>
          </w:rPr>
          <w:t xml:space="preserve">CamelCase: </w:t>
        </w:r>
        <w:r w:rsidDel="0088492D">
          <w:rPr>
            <w:sz w:val="20"/>
          </w:rPr>
          <w:t>printInformation</w:t>
        </w:r>
      </w:moveFrom>
    </w:p>
    <w:p w14:paraId="3EB0A32C" w14:textId="58C8FCB7" w:rsidR="00FA6340" w:rsidDel="0088492D" w:rsidRDefault="00FA6340" w:rsidP="00FA6340">
      <w:pPr>
        <w:pStyle w:val="a3"/>
        <w:spacing w:before="4"/>
        <w:ind w:right="220"/>
        <w:rPr>
          <w:moveFrom w:id="6521" w:author="USER" w:date="2024-04-08T14:30:00Z"/>
          <w:sz w:val="22"/>
        </w:rPr>
      </w:pPr>
    </w:p>
    <w:p w14:paraId="1970B6C3" w14:textId="10F24EB4" w:rsidR="00FA6340" w:rsidDel="0088492D" w:rsidRDefault="00FA6340" w:rsidP="00FF271F">
      <w:pPr>
        <w:pStyle w:val="a3"/>
        <w:ind w:right="220"/>
        <w:rPr>
          <w:moveFrom w:id="6522" w:author="USER" w:date="2024-04-08T14:30:00Z"/>
        </w:rPr>
      </w:pPr>
      <w:moveFrom w:id="6523" w:author="USER" w:date="2024-04-08T14:30:00Z">
        <w:r w:rsidDel="0088492D">
          <w:t>Alias:</w:t>
        </w:r>
      </w:moveFrom>
    </w:p>
    <w:p w14:paraId="14202046" w14:textId="3AC20604" w:rsidR="00FA6340" w:rsidDel="0088492D" w:rsidRDefault="00FA6340" w:rsidP="00FA6340">
      <w:pPr>
        <w:pStyle w:val="a3"/>
        <w:spacing w:before="7"/>
        <w:ind w:right="220"/>
        <w:rPr>
          <w:moveFrom w:id="6524" w:author="USER" w:date="2024-04-08T14:30:00Z"/>
          <w:b w:val="0"/>
          <w:sz w:val="22"/>
        </w:rPr>
      </w:pPr>
    </w:p>
    <w:p w14:paraId="2F82D135" w14:textId="5DB3E273" w:rsidR="00FA6340" w:rsidDel="0088492D" w:rsidRDefault="00FA6340" w:rsidP="00FA6340">
      <w:pPr>
        <w:ind w:left="196" w:right="196"/>
        <w:rPr>
          <w:moveFrom w:id="6525" w:author="USER" w:date="2024-04-08T14:30:00Z"/>
          <w:sz w:val="20"/>
        </w:rPr>
      </w:pPr>
      <w:moveFrom w:id="6526" w:author="USER" w:date="2024-04-08T14:30:00Z">
        <w:r w:rsidDel="0088492D">
          <w:rPr>
            <w:b/>
            <w:sz w:val="20"/>
          </w:rPr>
          <w:t xml:space="preserve">Remarks: </w:t>
        </w:r>
        <w:r w:rsidDel="0088492D">
          <w:rPr>
            <w:sz w:val="20"/>
          </w:rPr>
          <w:t>No remarks.</w:t>
        </w:r>
      </w:moveFrom>
    </w:p>
    <w:p w14:paraId="48A0A570" w14:textId="59034D70" w:rsidR="00FA6340" w:rsidDel="0088492D" w:rsidRDefault="00FA6340" w:rsidP="00FA6340">
      <w:pPr>
        <w:pStyle w:val="a3"/>
        <w:ind w:right="220"/>
        <w:rPr>
          <w:moveFrom w:id="6527" w:author="USER" w:date="2024-04-08T14:30:00Z"/>
          <w:sz w:val="22"/>
        </w:rPr>
      </w:pPr>
    </w:p>
    <w:p w14:paraId="55F78297" w14:textId="6EBE9E99" w:rsidR="00FA6340" w:rsidDel="0088492D" w:rsidRDefault="00FA6340" w:rsidP="00FA6340">
      <w:pPr>
        <w:pStyle w:val="a3"/>
        <w:ind w:right="220"/>
        <w:rPr>
          <w:moveFrom w:id="6528" w:author="USER" w:date="2024-04-08T14:30:00Z"/>
          <w:sz w:val="22"/>
        </w:rPr>
      </w:pPr>
    </w:p>
    <w:p w14:paraId="1359D0F2" w14:textId="21D7366A" w:rsidR="00FA6340" w:rsidDel="0088492D" w:rsidRDefault="00FA6340" w:rsidP="00FA6340">
      <w:pPr>
        <w:pStyle w:val="a3"/>
        <w:spacing w:before="9"/>
        <w:ind w:right="220"/>
        <w:rPr>
          <w:moveFrom w:id="6529" w:author="USER" w:date="2024-04-08T14:30:00Z"/>
          <w:sz w:val="31"/>
        </w:rPr>
      </w:pPr>
    </w:p>
    <w:p w14:paraId="77B19194" w14:textId="74E8756B" w:rsidR="00FA6340" w:rsidDel="0088492D" w:rsidRDefault="00FA6340" w:rsidP="00FF271F">
      <w:pPr>
        <w:pStyle w:val="a3"/>
        <w:ind w:right="220"/>
        <w:rPr>
          <w:moveFrom w:id="6530" w:author="USER" w:date="2024-04-08T14:30:00Z"/>
        </w:rPr>
      </w:pPr>
      <w:moveFrom w:id="6531" w:author="USER" w:date="2024-04-08T14:30:00Z">
        <w:r w:rsidDel="0088492D">
          <w:t>SubAttribute Bindings:</w:t>
        </w:r>
      </w:moveFrom>
    </w:p>
    <w:p w14:paraId="722AC769" w14:textId="14ED80EF" w:rsidR="00FA6340" w:rsidDel="0088492D" w:rsidRDefault="00FA6340" w:rsidP="00FA6340">
      <w:pPr>
        <w:pStyle w:val="a3"/>
        <w:spacing w:before="9" w:after="1"/>
        <w:ind w:right="220"/>
        <w:rPr>
          <w:moveFrom w:id="6532"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FA6340" w:rsidDel="00292631" w14:paraId="1B8BEC0F" w14:textId="649C80F5" w:rsidTr="00B467B9">
        <w:trPr>
          <w:trHeight w:val="737"/>
          <w:del w:id="6533" w:author="USER" w:date="2024-06-28T13:19:00Z"/>
        </w:trPr>
        <w:tc>
          <w:tcPr>
            <w:tcW w:w="3356" w:type="dxa"/>
            <w:shd w:val="clear" w:color="auto" w:fill="FFF1CC"/>
          </w:tcPr>
          <w:p w14:paraId="6E30EFAB" w14:textId="0783ED07" w:rsidR="00FA6340" w:rsidDel="00292631" w:rsidRDefault="00FA6340" w:rsidP="00B467B9">
            <w:pPr>
              <w:pStyle w:val="TableParagraph"/>
              <w:spacing w:before="9"/>
              <w:ind w:left="196" w:right="196"/>
              <w:rPr>
                <w:del w:id="6534" w:author="USER" w:date="2024-06-28T13:19:00Z"/>
                <w:moveFrom w:id="6535" w:author="USER" w:date="2024-04-08T14:30:00Z"/>
                <w:b/>
                <w:sz w:val="20"/>
              </w:rPr>
            </w:pPr>
          </w:p>
          <w:p w14:paraId="66675BF2" w14:textId="1856EF49" w:rsidR="00FA6340" w:rsidDel="00292631" w:rsidRDefault="00FA6340" w:rsidP="00B467B9">
            <w:pPr>
              <w:pStyle w:val="TableParagraph"/>
              <w:spacing w:before="0"/>
              <w:ind w:left="196" w:right="196"/>
              <w:rPr>
                <w:del w:id="6536" w:author="USER" w:date="2024-06-28T13:19:00Z"/>
                <w:moveFrom w:id="6537" w:author="USER" w:date="2024-04-08T14:30:00Z"/>
                <w:b/>
                <w:sz w:val="20"/>
              </w:rPr>
            </w:pPr>
            <w:moveFrom w:id="6538" w:author="USER" w:date="2024-04-08T14:30:00Z">
              <w:del w:id="6539" w:author="USER" w:date="2024-06-28T13:19:00Z">
                <w:r w:rsidDel="00292631">
                  <w:rPr>
                    <w:b/>
                    <w:sz w:val="20"/>
                  </w:rPr>
                  <w:delText>S-10x Attribute</w:delText>
                </w:r>
              </w:del>
            </w:moveFrom>
          </w:p>
        </w:tc>
        <w:tc>
          <w:tcPr>
            <w:tcW w:w="1677" w:type="dxa"/>
            <w:shd w:val="clear" w:color="auto" w:fill="FFF1CC"/>
          </w:tcPr>
          <w:p w14:paraId="263F3140" w14:textId="1264D2A7" w:rsidR="00FA6340" w:rsidDel="00292631" w:rsidRDefault="00FA6340" w:rsidP="00B467B9">
            <w:pPr>
              <w:pStyle w:val="TableParagraph"/>
              <w:spacing w:before="114"/>
              <w:ind w:left="196" w:right="196"/>
              <w:rPr>
                <w:del w:id="6540" w:author="USER" w:date="2024-06-28T13:19:00Z"/>
                <w:moveFrom w:id="6541" w:author="USER" w:date="2024-04-08T14:30:00Z"/>
                <w:b/>
                <w:sz w:val="20"/>
              </w:rPr>
            </w:pPr>
            <w:moveFrom w:id="6542" w:author="USER" w:date="2024-04-08T14:30:00Z">
              <w:del w:id="6543" w:author="USER" w:date="2024-06-28T13:19:00Z">
                <w:r w:rsidDel="00292631">
                  <w:rPr>
                    <w:b/>
                    <w:sz w:val="20"/>
                  </w:rPr>
                  <w:delText>S-57</w:delText>
                </w:r>
              </w:del>
            </w:moveFrom>
          </w:p>
          <w:p w14:paraId="61513206" w14:textId="23616567" w:rsidR="00FA6340" w:rsidDel="00292631" w:rsidRDefault="00FA6340" w:rsidP="00B467B9">
            <w:pPr>
              <w:pStyle w:val="TableParagraph"/>
              <w:spacing w:before="20"/>
              <w:ind w:left="196" w:right="196"/>
              <w:rPr>
                <w:del w:id="6544" w:author="USER" w:date="2024-06-28T13:19:00Z"/>
                <w:moveFrom w:id="6545" w:author="USER" w:date="2024-04-08T14:30:00Z"/>
                <w:b/>
                <w:sz w:val="20"/>
              </w:rPr>
            </w:pPr>
            <w:moveFrom w:id="6546" w:author="USER" w:date="2024-04-08T14:30:00Z">
              <w:del w:id="6547" w:author="USER" w:date="2024-06-28T13:19:00Z">
                <w:r w:rsidDel="00292631">
                  <w:rPr>
                    <w:b/>
                    <w:sz w:val="20"/>
                  </w:rPr>
                  <w:delText>Acronym</w:delText>
                </w:r>
              </w:del>
            </w:moveFrom>
          </w:p>
        </w:tc>
        <w:tc>
          <w:tcPr>
            <w:tcW w:w="2515" w:type="dxa"/>
            <w:shd w:val="clear" w:color="auto" w:fill="FFF1CC"/>
          </w:tcPr>
          <w:p w14:paraId="02F8FEDA" w14:textId="2F651CDC" w:rsidR="00FA6340" w:rsidDel="00292631" w:rsidRDefault="00FA6340" w:rsidP="00B467B9">
            <w:pPr>
              <w:pStyle w:val="TableParagraph"/>
              <w:spacing w:before="114" w:line="261" w:lineRule="auto"/>
              <w:ind w:left="196" w:right="196"/>
              <w:rPr>
                <w:del w:id="6548" w:author="USER" w:date="2024-06-28T13:19:00Z"/>
                <w:moveFrom w:id="6549" w:author="USER" w:date="2024-04-08T14:30:00Z"/>
                <w:b/>
                <w:sz w:val="20"/>
              </w:rPr>
            </w:pPr>
            <w:moveFrom w:id="6550" w:author="USER" w:date="2024-04-08T14:30:00Z">
              <w:del w:id="6551" w:author="USER" w:date="2024-06-28T13:19:00Z">
                <w:r w:rsidDel="00292631">
                  <w:rPr>
                    <w:b/>
                    <w:sz w:val="20"/>
                  </w:rPr>
                  <w:delText>Allowable Encoding Value</w:delText>
                </w:r>
              </w:del>
            </w:moveFrom>
          </w:p>
        </w:tc>
        <w:tc>
          <w:tcPr>
            <w:tcW w:w="840" w:type="dxa"/>
            <w:shd w:val="clear" w:color="auto" w:fill="FFF1CC"/>
          </w:tcPr>
          <w:p w14:paraId="2555AF8A" w14:textId="5510EEA0" w:rsidR="00FA6340" w:rsidDel="00292631" w:rsidRDefault="00FA6340" w:rsidP="00B467B9">
            <w:pPr>
              <w:pStyle w:val="TableParagraph"/>
              <w:spacing w:before="9"/>
              <w:ind w:left="196" w:right="196"/>
              <w:rPr>
                <w:del w:id="6552" w:author="USER" w:date="2024-06-28T13:19:00Z"/>
                <w:moveFrom w:id="6553" w:author="USER" w:date="2024-04-08T14:30:00Z"/>
                <w:b/>
                <w:sz w:val="20"/>
              </w:rPr>
            </w:pPr>
          </w:p>
          <w:p w14:paraId="633BF968" w14:textId="4B723411" w:rsidR="00FA6340" w:rsidDel="00292631" w:rsidRDefault="00FA6340" w:rsidP="00B467B9">
            <w:pPr>
              <w:pStyle w:val="TableParagraph"/>
              <w:spacing w:before="0"/>
              <w:ind w:left="196" w:right="196"/>
              <w:rPr>
                <w:del w:id="6554" w:author="USER" w:date="2024-06-28T13:19:00Z"/>
                <w:moveFrom w:id="6555" w:author="USER" w:date="2024-04-08T14:30:00Z"/>
                <w:b/>
                <w:sz w:val="20"/>
              </w:rPr>
            </w:pPr>
            <w:moveFrom w:id="6556" w:author="USER" w:date="2024-04-08T14:30:00Z">
              <w:del w:id="6557" w:author="USER" w:date="2024-06-28T13:19:00Z">
                <w:r w:rsidDel="00292631">
                  <w:rPr>
                    <w:b/>
                    <w:sz w:val="20"/>
                  </w:rPr>
                  <w:delText>Type</w:delText>
                </w:r>
              </w:del>
            </w:moveFrom>
          </w:p>
        </w:tc>
        <w:tc>
          <w:tcPr>
            <w:tcW w:w="1677" w:type="dxa"/>
            <w:shd w:val="clear" w:color="auto" w:fill="FFF1CC"/>
          </w:tcPr>
          <w:p w14:paraId="0EDBE513" w14:textId="77443F72" w:rsidR="00FA6340" w:rsidDel="00292631" w:rsidRDefault="00FA6340" w:rsidP="00B467B9">
            <w:pPr>
              <w:pStyle w:val="TableParagraph"/>
              <w:spacing w:before="9"/>
              <w:ind w:left="196" w:right="196"/>
              <w:rPr>
                <w:del w:id="6558" w:author="USER" w:date="2024-06-28T13:19:00Z"/>
                <w:moveFrom w:id="6559" w:author="USER" w:date="2024-04-08T14:30:00Z"/>
                <w:b/>
                <w:sz w:val="20"/>
              </w:rPr>
            </w:pPr>
          </w:p>
          <w:p w14:paraId="24EFB8A9" w14:textId="754B4B81" w:rsidR="00FA6340" w:rsidDel="00292631" w:rsidRDefault="00FA6340" w:rsidP="00B467B9">
            <w:pPr>
              <w:pStyle w:val="TableParagraph"/>
              <w:spacing w:before="0"/>
              <w:ind w:left="196" w:right="196"/>
              <w:rPr>
                <w:del w:id="6560" w:author="USER" w:date="2024-06-28T13:19:00Z"/>
                <w:moveFrom w:id="6561" w:author="USER" w:date="2024-04-08T14:30:00Z"/>
                <w:b/>
                <w:sz w:val="20"/>
              </w:rPr>
            </w:pPr>
            <w:moveFrom w:id="6562" w:author="USER" w:date="2024-04-08T14:30:00Z">
              <w:del w:id="6563" w:author="USER" w:date="2024-06-28T13:19:00Z">
                <w:r w:rsidDel="00292631">
                  <w:rPr>
                    <w:b/>
                    <w:sz w:val="20"/>
                  </w:rPr>
                  <w:delText>Multiplicity</w:delText>
                </w:r>
              </w:del>
            </w:moveFrom>
          </w:p>
        </w:tc>
      </w:tr>
      <w:tr w:rsidR="00FA6340" w:rsidDel="00292631" w14:paraId="1DB01736" w14:textId="41070BBF" w:rsidTr="00B467B9">
        <w:trPr>
          <w:trHeight w:val="462"/>
          <w:del w:id="6564" w:author="USER" w:date="2024-06-28T13:19:00Z"/>
        </w:trPr>
        <w:tc>
          <w:tcPr>
            <w:tcW w:w="3356" w:type="dxa"/>
          </w:tcPr>
          <w:p w14:paraId="61EBCBEC" w14:textId="63A0E11A" w:rsidR="00FA6340" w:rsidDel="00292631" w:rsidRDefault="00FA6340" w:rsidP="00B467B9">
            <w:pPr>
              <w:pStyle w:val="TableParagraph"/>
              <w:ind w:left="196" w:right="196"/>
              <w:rPr>
                <w:del w:id="6565" w:author="USER" w:date="2024-06-28T13:19:00Z"/>
                <w:moveFrom w:id="6566" w:author="USER" w:date="2024-04-08T14:30:00Z"/>
                <w:sz w:val="18"/>
              </w:rPr>
            </w:pPr>
            <w:moveFrom w:id="6567" w:author="USER" w:date="2024-04-08T14:30:00Z">
              <w:del w:id="6568" w:author="USER" w:date="2024-06-28T13:19:00Z">
                <w:r w:rsidDel="00292631">
                  <w:rPr>
                    <w:sz w:val="18"/>
                  </w:rPr>
                  <w:delText>Print Agency</w:delText>
                </w:r>
              </w:del>
            </w:moveFrom>
          </w:p>
        </w:tc>
        <w:tc>
          <w:tcPr>
            <w:tcW w:w="1677" w:type="dxa"/>
          </w:tcPr>
          <w:p w14:paraId="2DFAF9B9" w14:textId="2DE8843A" w:rsidR="00FA6340" w:rsidDel="00292631" w:rsidRDefault="00FA6340" w:rsidP="00B467B9">
            <w:pPr>
              <w:pStyle w:val="TableParagraph"/>
              <w:spacing w:before="0"/>
              <w:ind w:left="196" w:right="196"/>
              <w:rPr>
                <w:del w:id="6569" w:author="USER" w:date="2024-06-28T13:19:00Z"/>
                <w:moveFrom w:id="6570" w:author="USER" w:date="2024-04-08T14:30:00Z"/>
                <w:rFonts w:ascii="Times New Roman"/>
                <w:sz w:val="18"/>
              </w:rPr>
            </w:pPr>
          </w:p>
        </w:tc>
        <w:tc>
          <w:tcPr>
            <w:tcW w:w="2515" w:type="dxa"/>
          </w:tcPr>
          <w:p w14:paraId="104AF1A5" w14:textId="4C25807B" w:rsidR="00FA6340" w:rsidDel="00292631" w:rsidRDefault="00FA6340" w:rsidP="00B467B9">
            <w:pPr>
              <w:pStyle w:val="TableParagraph"/>
              <w:spacing w:before="0"/>
              <w:ind w:left="196" w:right="196"/>
              <w:rPr>
                <w:del w:id="6571" w:author="USER" w:date="2024-06-28T13:19:00Z"/>
                <w:moveFrom w:id="6572" w:author="USER" w:date="2024-04-08T14:30:00Z"/>
                <w:rFonts w:ascii="Times New Roman"/>
                <w:sz w:val="18"/>
              </w:rPr>
            </w:pPr>
          </w:p>
        </w:tc>
        <w:tc>
          <w:tcPr>
            <w:tcW w:w="840" w:type="dxa"/>
          </w:tcPr>
          <w:p w14:paraId="26250CB4" w14:textId="1694E686" w:rsidR="00FA6340" w:rsidDel="00292631" w:rsidRDefault="00FA6340" w:rsidP="00B467B9">
            <w:pPr>
              <w:pStyle w:val="TableParagraph"/>
              <w:ind w:left="196" w:right="196"/>
              <w:rPr>
                <w:del w:id="6573" w:author="USER" w:date="2024-06-28T13:19:00Z"/>
                <w:moveFrom w:id="6574" w:author="USER" w:date="2024-04-08T14:30:00Z"/>
                <w:sz w:val="18"/>
              </w:rPr>
            </w:pPr>
            <w:moveFrom w:id="6575" w:author="USER" w:date="2024-04-08T14:30:00Z">
              <w:del w:id="6576" w:author="USER" w:date="2024-06-28T13:19:00Z">
                <w:r w:rsidDel="00292631">
                  <w:rPr>
                    <w:sz w:val="18"/>
                  </w:rPr>
                  <w:delText>TE</w:delText>
                </w:r>
              </w:del>
            </w:moveFrom>
          </w:p>
        </w:tc>
        <w:tc>
          <w:tcPr>
            <w:tcW w:w="1677" w:type="dxa"/>
          </w:tcPr>
          <w:p w14:paraId="76650CFC" w14:textId="15D254AC" w:rsidR="00FA6340" w:rsidDel="00292631" w:rsidRDefault="00FA6340" w:rsidP="00B467B9">
            <w:pPr>
              <w:pStyle w:val="TableParagraph"/>
              <w:ind w:left="196" w:right="196"/>
              <w:rPr>
                <w:del w:id="6577" w:author="USER" w:date="2024-06-28T13:19:00Z"/>
                <w:moveFrom w:id="6578" w:author="USER" w:date="2024-04-08T14:30:00Z"/>
                <w:sz w:val="18"/>
              </w:rPr>
            </w:pPr>
            <w:moveFrom w:id="6579" w:author="USER" w:date="2024-04-08T14:30:00Z">
              <w:del w:id="6580" w:author="USER" w:date="2024-06-28T13:19:00Z">
                <w:r w:rsidDel="00292631">
                  <w:rPr>
                    <w:sz w:val="18"/>
                  </w:rPr>
                  <w:delText>0, 1</w:delText>
                </w:r>
              </w:del>
            </w:moveFrom>
          </w:p>
        </w:tc>
      </w:tr>
      <w:tr w:rsidR="00FA6340" w:rsidDel="00292631" w14:paraId="25740F72" w14:textId="035F5D46" w:rsidTr="00B467B9">
        <w:trPr>
          <w:trHeight w:val="462"/>
          <w:del w:id="6581" w:author="USER" w:date="2024-06-28T13:19:00Z"/>
        </w:trPr>
        <w:tc>
          <w:tcPr>
            <w:tcW w:w="3356" w:type="dxa"/>
          </w:tcPr>
          <w:p w14:paraId="0777293E" w14:textId="18F6ACE8" w:rsidR="00FA6340" w:rsidDel="00292631" w:rsidRDefault="00FA6340" w:rsidP="00B467B9">
            <w:pPr>
              <w:pStyle w:val="TableParagraph"/>
              <w:ind w:left="196" w:right="196"/>
              <w:rPr>
                <w:del w:id="6582" w:author="USER" w:date="2024-06-28T13:19:00Z"/>
                <w:moveFrom w:id="6583" w:author="USER" w:date="2024-04-08T14:30:00Z"/>
                <w:sz w:val="18"/>
              </w:rPr>
            </w:pPr>
            <w:moveFrom w:id="6584" w:author="USER" w:date="2024-04-08T14:30:00Z">
              <w:del w:id="6585" w:author="USER" w:date="2024-06-28T13:19:00Z">
                <w:r w:rsidDel="00292631">
                  <w:rPr>
                    <w:sz w:val="18"/>
                  </w:rPr>
                  <w:delText>Print Nation</w:delText>
                </w:r>
              </w:del>
            </w:moveFrom>
          </w:p>
        </w:tc>
        <w:tc>
          <w:tcPr>
            <w:tcW w:w="1677" w:type="dxa"/>
          </w:tcPr>
          <w:p w14:paraId="0175F2F7" w14:textId="4A5406B7" w:rsidR="00FA6340" w:rsidDel="00292631" w:rsidRDefault="00FA6340" w:rsidP="00B467B9">
            <w:pPr>
              <w:pStyle w:val="TableParagraph"/>
              <w:spacing w:before="0"/>
              <w:ind w:left="196" w:right="196"/>
              <w:rPr>
                <w:del w:id="6586" w:author="USER" w:date="2024-06-28T13:19:00Z"/>
                <w:moveFrom w:id="6587" w:author="USER" w:date="2024-04-08T14:30:00Z"/>
                <w:rFonts w:ascii="Times New Roman"/>
                <w:sz w:val="18"/>
              </w:rPr>
            </w:pPr>
          </w:p>
        </w:tc>
        <w:tc>
          <w:tcPr>
            <w:tcW w:w="2515" w:type="dxa"/>
          </w:tcPr>
          <w:p w14:paraId="24F68D21" w14:textId="14926A6F" w:rsidR="00FA6340" w:rsidDel="00292631" w:rsidRDefault="00FA6340" w:rsidP="00B467B9">
            <w:pPr>
              <w:pStyle w:val="TableParagraph"/>
              <w:spacing w:before="0"/>
              <w:ind w:left="196" w:right="196"/>
              <w:rPr>
                <w:del w:id="6588" w:author="USER" w:date="2024-06-28T13:19:00Z"/>
                <w:moveFrom w:id="6589" w:author="USER" w:date="2024-04-08T14:30:00Z"/>
                <w:rFonts w:ascii="Times New Roman"/>
                <w:sz w:val="18"/>
              </w:rPr>
            </w:pPr>
          </w:p>
        </w:tc>
        <w:tc>
          <w:tcPr>
            <w:tcW w:w="840" w:type="dxa"/>
          </w:tcPr>
          <w:p w14:paraId="2190E297" w14:textId="2391D1B1" w:rsidR="00FA6340" w:rsidDel="00292631" w:rsidRDefault="00FA6340" w:rsidP="00B467B9">
            <w:pPr>
              <w:pStyle w:val="TableParagraph"/>
              <w:ind w:left="196" w:right="196"/>
              <w:rPr>
                <w:del w:id="6590" w:author="USER" w:date="2024-06-28T13:19:00Z"/>
                <w:moveFrom w:id="6591" w:author="USER" w:date="2024-04-08T14:30:00Z"/>
                <w:sz w:val="18"/>
              </w:rPr>
            </w:pPr>
            <w:moveFrom w:id="6592" w:author="USER" w:date="2024-04-08T14:30:00Z">
              <w:del w:id="6593" w:author="USER" w:date="2024-06-28T13:19:00Z">
                <w:r w:rsidDel="00292631">
                  <w:rPr>
                    <w:sz w:val="18"/>
                  </w:rPr>
                  <w:delText>TE</w:delText>
                </w:r>
              </w:del>
            </w:moveFrom>
          </w:p>
        </w:tc>
        <w:tc>
          <w:tcPr>
            <w:tcW w:w="1677" w:type="dxa"/>
          </w:tcPr>
          <w:p w14:paraId="4E51714A" w14:textId="510336EF" w:rsidR="00FA6340" w:rsidDel="00292631" w:rsidRDefault="00FA6340" w:rsidP="00B467B9">
            <w:pPr>
              <w:pStyle w:val="TableParagraph"/>
              <w:ind w:left="196" w:right="196"/>
              <w:rPr>
                <w:del w:id="6594" w:author="USER" w:date="2024-06-28T13:19:00Z"/>
                <w:moveFrom w:id="6595" w:author="USER" w:date="2024-04-08T14:30:00Z"/>
                <w:sz w:val="18"/>
              </w:rPr>
            </w:pPr>
            <w:moveFrom w:id="6596" w:author="USER" w:date="2024-04-08T14:30:00Z">
              <w:del w:id="6597" w:author="USER" w:date="2024-06-28T13:19:00Z">
                <w:r w:rsidDel="00292631">
                  <w:rPr>
                    <w:sz w:val="18"/>
                  </w:rPr>
                  <w:delText>0, 1</w:delText>
                </w:r>
              </w:del>
            </w:moveFrom>
          </w:p>
        </w:tc>
      </w:tr>
      <w:tr w:rsidR="00FA6340" w:rsidDel="00292631" w14:paraId="6099A4FD" w14:textId="77CA1353" w:rsidTr="00B467B9">
        <w:trPr>
          <w:trHeight w:val="462"/>
          <w:del w:id="6598" w:author="USER" w:date="2024-06-28T13:19:00Z"/>
        </w:trPr>
        <w:tc>
          <w:tcPr>
            <w:tcW w:w="3356" w:type="dxa"/>
          </w:tcPr>
          <w:p w14:paraId="177D8A10" w14:textId="3EE69EAE" w:rsidR="00FA6340" w:rsidDel="00292631" w:rsidRDefault="00FA6340" w:rsidP="00B467B9">
            <w:pPr>
              <w:pStyle w:val="TableParagraph"/>
              <w:ind w:left="196" w:right="196"/>
              <w:rPr>
                <w:del w:id="6599" w:author="USER" w:date="2024-06-28T13:19:00Z"/>
                <w:moveFrom w:id="6600" w:author="USER" w:date="2024-04-08T14:30:00Z"/>
                <w:sz w:val="18"/>
              </w:rPr>
            </w:pPr>
            <w:moveFrom w:id="6601" w:author="USER" w:date="2024-04-08T14:30:00Z">
              <w:del w:id="6602" w:author="USER" w:date="2024-06-28T13:19:00Z">
                <w:r w:rsidDel="00292631">
                  <w:rPr>
                    <w:sz w:val="18"/>
                  </w:rPr>
                  <w:delText>Print Week</w:delText>
                </w:r>
              </w:del>
            </w:moveFrom>
          </w:p>
        </w:tc>
        <w:tc>
          <w:tcPr>
            <w:tcW w:w="1677" w:type="dxa"/>
          </w:tcPr>
          <w:p w14:paraId="46263FEF" w14:textId="306261F6" w:rsidR="00FA6340" w:rsidDel="00292631" w:rsidRDefault="00FA6340" w:rsidP="00B467B9">
            <w:pPr>
              <w:pStyle w:val="TableParagraph"/>
              <w:spacing w:before="0"/>
              <w:ind w:left="196" w:right="196"/>
              <w:rPr>
                <w:del w:id="6603" w:author="USER" w:date="2024-06-28T13:19:00Z"/>
                <w:moveFrom w:id="6604" w:author="USER" w:date="2024-04-08T14:30:00Z"/>
                <w:rFonts w:ascii="Times New Roman"/>
                <w:sz w:val="18"/>
              </w:rPr>
            </w:pPr>
          </w:p>
        </w:tc>
        <w:tc>
          <w:tcPr>
            <w:tcW w:w="2515" w:type="dxa"/>
          </w:tcPr>
          <w:p w14:paraId="446F8F89" w14:textId="4954F1A9" w:rsidR="00FA6340" w:rsidDel="00292631" w:rsidRDefault="00FA6340" w:rsidP="00B467B9">
            <w:pPr>
              <w:pStyle w:val="TableParagraph"/>
              <w:spacing w:before="0"/>
              <w:ind w:left="196" w:right="196"/>
              <w:rPr>
                <w:del w:id="6605" w:author="USER" w:date="2024-06-28T13:19:00Z"/>
                <w:moveFrom w:id="6606" w:author="USER" w:date="2024-04-08T14:30:00Z"/>
                <w:rFonts w:ascii="Times New Roman"/>
                <w:sz w:val="18"/>
              </w:rPr>
            </w:pPr>
          </w:p>
        </w:tc>
        <w:tc>
          <w:tcPr>
            <w:tcW w:w="840" w:type="dxa"/>
          </w:tcPr>
          <w:p w14:paraId="06E26133" w14:textId="39045B35" w:rsidR="00FA6340" w:rsidDel="00292631" w:rsidRDefault="00FA6340" w:rsidP="00B467B9">
            <w:pPr>
              <w:pStyle w:val="TableParagraph"/>
              <w:ind w:left="196" w:right="196"/>
              <w:rPr>
                <w:del w:id="6607" w:author="USER" w:date="2024-06-28T13:19:00Z"/>
                <w:moveFrom w:id="6608" w:author="USER" w:date="2024-04-08T14:30:00Z"/>
                <w:sz w:val="18"/>
              </w:rPr>
            </w:pPr>
            <w:moveFrom w:id="6609" w:author="USER" w:date="2024-04-08T14:30:00Z">
              <w:del w:id="6610" w:author="USER" w:date="2024-06-28T13:19:00Z">
                <w:r w:rsidDel="00292631">
                  <w:rPr>
                    <w:sz w:val="18"/>
                  </w:rPr>
                  <w:delText>IN</w:delText>
                </w:r>
              </w:del>
            </w:moveFrom>
          </w:p>
        </w:tc>
        <w:tc>
          <w:tcPr>
            <w:tcW w:w="1677" w:type="dxa"/>
          </w:tcPr>
          <w:p w14:paraId="35B7A09E" w14:textId="64B4666B" w:rsidR="00FA6340" w:rsidDel="00292631" w:rsidRDefault="00FA6340" w:rsidP="00B467B9">
            <w:pPr>
              <w:pStyle w:val="TableParagraph"/>
              <w:ind w:left="196" w:right="196"/>
              <w:rPr>
                <w:del w:id="6611" w:author="USER" w:date="2024-06-28T13:19:00Z"/>
                <w:moveFrom w:id="6612" w:author="USER" w:date="2024-04-08T14:30:00Z"/>
                <w:sz w:val="18"/>
              </w:rPr>
            </w:pPr>
            <w:moveFrom w:id="6613" w:author="USER" w:date="2024-04-08T14:30:00Z">
              <w:del w:id="6614" w:author="USER" w:date="2024-06-28T13:19:00Z">
                <w:r w:rsidDel="00292631">
                  <w:rPr>
                    <w:sz w:val="18"/>
                  </w:rPr>
                  <w:delText>0, 1</w:delText>
                </w:r>
              </w:del>
            </w:moveFrom>
          </w:p>
        </w:tc>
      </w:tr>
      <w:tr w:rsidR="00FA6340" w:rsidDel="00292631" w14:paraId="2430E6C0" w14:textId="2FA1F142" w:rsidTr="00B467B9">
        <w:trPr>
          <w:trHeight w:val="465"/>
          <w:del w:id="6615" w:author="USER" w:date="2024-06-28T13:19:00Z"/>
        </w:trPr>
        <w:tc>
          <w:tcPr>
            <w:tcW w:w="3356" w:type="dxa"/>
          </w:tcPr>
          <w:p w14:paraId="015B64B7" w14:textId="22F60343" w:rsidR="00FA6340" w:rsidDel="00292631" w:rsidRDefault="00FA6340" w:rsidP="00B467B9">
            <w:pPr>
              <w:pStyle w:val="TableParagraph"/>
              <w:spacing w:before="121"/>
              <w:ind w:left="196" w:right="196"/>
              <w:rPr>
                <w:del w:id="6616" w:author="USER" w:date="2024-06-28T13:19:00Z"/>
                <w:moveFrom w:id="6617" w:author="USER" w:date="2024-04-08T14:30:00Z"/>
                <w:sz w:val="18"/>
              </w:rPr>
            </w:pPr>
            <w:moveFrom w:id="6618" w:author="USER" w:date="2024-04-08T14:30:00Z">
              <w:del w:id="6619" w:author="USER" w:date="2024-06-28T13:19:00Z">
                <w:r w:rsidDel="00292631">
                  <w:rPr>
                    <w:sz w:val="18"/>
                  </w:rPr>
                  <w:delText>Print Year</w:delText>
                </w:r>
              </w:del>
            </w:moveFrom>
          </w:p>
        </w:tc>
        <w:tc>
          <w:tcPr>
            <w:tcW w:w="1677" w:type="dxa"/>
          </w:tcPr>
          <w:p w14:paraId="2A337C0D" w14:textId="52E7DCD5" w:rsidR="00FA6340" w:rsidDel="00292631" w:rsidRDefault="00FA6340" w:rsidP="00B467B9">
            <w:pPr>
              <w:pStyle w:val="TableParagraph"/>
              <w:spacing w:before="0"/>
              <w:ind w:left="196" w:right="196"/>
              <w:rPr>
                <w:del w:id="6620" w:author="USER" w:date="2024-06-28T13:19:00Z"/>
                <w:moveFrom w:id="6621" w:author="USER" w:date="2024-04-08T14:30:00Z"/>
                <w:rFonts w:ascii="Times New Roman"/>
                <w:sz w:val="18"/>
              </w:rPr>
            </w:pPr>
          </w:p>
        </w:tc>
        <w:tc>
          <w:tcPr>
            <w:tcW w:w="2515" w:type="dxa"/>
          </w:tcPr>
          <w:p w14:paraId="142AC1B6" w14:textId="240FB9C3" w:rsidR="00FA6340" w:rsidDel="00292631" w:rsidRDefault="00FA6340" w:rsidP="00B467B9">
            <w:pPr>
              <w:pStyle w:val="TableParagraph"/>
              <w:spacing w:before="0"/>
              <w:ind w:left="196" w:right="196"/>
              <w:rPr>
                <w:del w:id="6622" w:author="USER" w:date="2024-06-28T13:19:00Z"/>
                <w:moveFrom w:id="6623" w:author="USER" w:date="2024-04-08T14:30:00Z"/>
                <w:rFonts w:ascii="Times New Roman"/>
                <w:sz w:val="18"/>
              </w:rPr>
            </w:pPr>
          </w:p>
        </w:tc>
        <w:tc>
          <w:tcPr>
            <w:tcW w:w="840" w:type="dxa"/>
          </w:tcPr>
          <w:p w14:paraId="475630EE" w14:textId="28203161" w:rsidR="00FA6340" w:rsidDel="00292631" w:rsidRDefault="00FA6340" w:rsidP="00B467B9">
            <w:pPr>
              <w:pStyle w:val="TableParagraph"/>
              <w:spacing w:before="121"/>
              <w:ind w:left="196" w:right="196"/>
              <w:rPr>
                <w:del w:id="6624" w:author="USER" w:date="2024-06-28T13:19:00Z"/>
                <w:moveFrom w:id="6625" w:author="USER" w:date="2024-04-08T14:30:00Z"/>
                <w:sz w:val="18"/>
              </w:rPr>
            </w:pPr>
            <w:moveFrom w:id="6626" w:author="USER" w:date="2024-04-08T14:30:00Z">
              <w:del w:id="6627" w:author="USER" w:date="2024-06-28T13:19:00Z">
                <w:r w:rsidDel="00292631">
                  <w:rPr>
                    <w:sz w:val="18"/>
                  </w:rPr>
                  <w:delText>TE</w:delText>
                </w:r>
              </w:del>
            </w:moveFrom>
          </w:p>
        </w:tc>
        <w:tc>
          <w:tcPr>
            <w:tcW w:w="1677" w:type="dxa"/>
          </w:tcPr>
          <w:p w14:paraId="509FF96F" w14:textId="58116D7B" w:rsidR="00FA6340" w:rsidDel="00292631" w:rsidRDefault="00FA6340" w:rsidP="00B467B9">
            <w:pPr>
              <w:pStyle w:val="TableParagraph"/>
              <w:spacing w:before="121"/>
              <w:ind w:left="196" w:right="196"/>
              <w:rPr>
                <w:del w:id="6628" w:author="USER" w:date="2024-06-28T13:19:00Z"/>
                <w:moveFrom w:id="6629" w:author="USER" w:date="2024-04-08T14:30:00Z"/>
                <w:sz w:val="18"/>
              </w:rPr>
            </w:pPr>
            <w:moveFrom w:id="6630" w:author="USER" w:date="2024-04-08T14:30:00Z">
              <w:del w:id="6631" w:author="USER" w:date="2024-06-28T13:19:00Z">
                <w:r w:rsidDel="00292631">
                  <w:rPr>
                    <w:sz w:val="18"/>
                  </w:rPr>
                  <w:delText>0, 1</w:delText>
                </w:r>
              </w:del>
            </w:moveFrom>
          </w:p>
        </w:tc>
      </w:tr>
      <w:tr w:rsidR="00FA6340" w:rsidDel="00292631" w14:paraId="258B5C77" w14:textId="1EB57F19" w:rsidTr="00B467B9">
        <w:trPr>
          <w:trHeight w:val="462"/>
          <w:del w:id="6632" w:author="USER" w:date="2024-06-28T13:19:00Z"/>
        </w:trPr>
        <w:tc>
          <w:tcPr>
            <w:tcW w:w="3356" w:type="dxa"/>
          </w:tcPr>
          <w:p w14:paraId="03111BE9" w14:textId="162B6A20" w:rsidR="00FA6340" w:rsidDel="00292631" w:rsidRDefault="00FA6340" w:rsidP="00B467B9">
            <w:pPr>
              <w:pStyle w:val="TableParagraph"/>
              <w:ind w:left="196" w:right="196"/>
              <w:rPr>
                <w:del w:id="6633" w:author="USER" w:date="2024-06-28T13:19:00Z"/>
                <w:moveFrom w:id="6634" w:author="USER" w:date="2024-04-08T14:30:00Z"/>
                <w:sz w:val="18"/>
              </w:rPr>
            </w:pPr>
            <w:moveFrom w:id="6635" w:author="USER" w:date="2024-04-08T14:30:00Z">
              <w:del w:id="6636" w:author="USER" w:date="2024-06-28T13:19:00Z">
                <w:r w:rsidDel="00292631">
                  <w:rPr>
                    <w:sz w:val="18"/>
                  </w:rPr>
                  <w:delText>Re Print Edition</w:delText>
                </w:r>
              </w:del>
            </w:moveFrom>
          </w:p>
        </w:tc>
        <w:tc>
          <w:tcPr>
            <w:tcW w:w="1677" w:type="dxa"/>
          </w:tcPr>
          <w:p w14:paraId="42686A0C" w14:textId="1A931DE0" w:rsidR="00FA6340" w:rsidDel="00292631" w:rsidRDefault="00FA6340" w:rsidP="00B467B9">
            <w:pPr>
              <w:pStyle w:val="TableParagraph"/>
              <w:spacing w:before="0"/>
              <w:ind w:left="196" w:right="196"/>
              <w:rPr>
                <w:del w:id="6637" w:author="USER" w:date="2024-06-28T13:19:00Z"/>
                <w:moveFrom w:id="6638" w:author="USER" w:date="2024-04-08T14:30:00Z"/>
                <w:rFonts w:ascii="Times New Roman"/>
                <w:sz w:val="18"/>
              </w:rPr>
            </w:pPr>
          </w:p>
        </w:tc>
        <w:tc>
          <w:tcPr>
            <w:tcW w:w="2515" w:type="dxa"/>
          </w:tcPr>
          <w:p w14:paraId="3AB9353D" w14:textId="18EDE275" w:rsidR="00FA6340" w:rsidDel="00292631" w:rsidRDefault="00FA6340" w:rsidP="00B467B9">
            <w:pPr>
              <w:pStyle w:val="TableParagraph"/>
              <w:spacing w:before="0"/>
              <w:ind w:left="196" w:right="196"/>
              <w:rPr>
                <w:del w:id="6639" w:author="USER" w:date="2024-06-28T13:19:00Z"/>
                <w:moveFrom w:id="6640" w:author="USER" w:date="2024-04-08T14:30:00Z"/>
                <w:rFonts w:ascii="Times New Roman"/>
                <w:sz w:val="18"/>
              </w:rPr>
            </w:pPr>
          </w:p>
        </w:tc>
        <w:tc>
          <w:tcPr>
            <w:tcW w:w="840" w:type="dxa"/>
          </w:tcPr>
          <w:p w14:paraId="6E3C3EB2" w14:textId="46CEDEF8" w:rsidR="00FA6340" w:rsidDel="00292631" w:rsidRDefault="00FA6340" w:rsidP="00B467B9">
            <w:pPr>
              <w:pStyle w:val="TableParagraph"/>
              <w:ind w:left="196" w:right="196"/>
              <w:rPr>
                <w:del w:id="6641" w:author="USER" w:date="2024-06-28T13:19:00Z"/>
                <w:moveFrom w:id="6642" w:author="USER" w:date="2024-04-08T14:30:00Z"/>
                <w:sz w:val="18"/>
              </w:rPr>
            </w:pPr>
            <w:moveFrom w:id="6643" w:author="USER" w:date="2024-04-08T14:30:00Z">
              <w:del w:id="6644" w:author="USER" w:date="2024-06-28T13:19:00Z">
                <w:r w:rsidDel="00292631">
                  <w:rPr>
                    <w:sz w:val="18"/>
                  </w:rPr>
                  <w:delText>TE</w:delText>
                </w:r>
              </w:del>
            </w:moveFrom>
          </w:p>
        </w:tc>
        <w:tc>
          <w:tcPr>
            <w:tcW w:w="1677" w:type="dxa"/>
          </w:tcPr>
          <w:p w14:paraId="183E3531" w14:textId="5F536E26" w:rsidR="00FA6340" w:rsidDel="00292631" w:rsidRDefault="00FA6340" w:rsidP="00B467B9">
            <w:pPr>
              <w:pStyle w:val="TableParagraph"/>
              <w:ind w:left="196" w:right="196"/>
              <w:rPr>
                <w:del w:id="6645" w:author="USER" w:date="2024-06-28T13:19:00Z"/>
                <w:moveFrom w:id="6646" w:author="USER" w:date="2024-04-08T14:30:00Z"/>
                <w:sz w:val="18"/>
              </w:rPr>
            </w:pPr>
            <w:moveFrom w:id="6647" w:author="USER" w:date="2024-04-08T14:30:00Z">
              <w:del w:id="6648" w:author="USER" w:date="2024-06-28T13:19:00Z">
                <w:r w:rsidDel="00292631">
                  <w:rPr>
                    <w:sz w:val="18"/>
                  </w:rPr>
                  <w:delText>0, 1</w:delText>
                </w:r>
              </w:del>
            </w:moveFrom>
          </w:p>
        </w:tc>
      </w:tr>
      <w:tr w:rsidR="00FA6340" w:rsidDel="00292631" w14:paraId="045F06A4" w14:textId="27A4DBF9" w:rsidTr="00B467B9">
        <w:trPr>
          <w:trHeight w:val="462"/>
          <w:del w:id="6649" w:author="USER" w:date="2024-06-28T13:19:00Z"/>
        </w:trPr>
        <w:tc>
          <w:tcPr>
            <w:tcW w:w="3356" w:type="dxa"/>
          </w:tcPr>
          <w:p w14:paraId="6E66F587" w14:textId="40CF1824" w:rsidR="00FA6340" w:rsidDel="00292631" w:rsidRDefault="00FA6340" w:rsidP="00B467B9">
            <w:pPr>
              <w:pStyle w:val="TableParagraph"/>
              <w:ind w:left="196" w:right="196"/>
              <w:rPr>
                <w:del w:id="6650" w:author="USER" w:date="2024-06-28T13:19:00Z"/>
                <w:moveFrom w:id="6651" w:author="USER" w:date="2024-04-08T14:30:00Z"/>
                <w:sz w:val="18"/>
              </w:rPr>
            </w:pPr>
            <w:moveFrom w:id="6652" w:author="USER" w:date="2024-04-08T14:30:00Z">
              <w:del w:id="6653" w:author="USER" w:date="2024-06-28T13:19:00Z">
                <w:r w:rsidDel="00292631">
                  <w:rPr>
                    <w:sz w:val="18"/>
                  </w:rPr>
                  <w:delText>Re Print Nation</w:delText>
                </w:r>
              </w:del>
            </w:moveFrom>
          </w:p>
        </w:tc>
        <w:tc>
          <w:tcPr>
            <w:tcW w:w="1677" w:type="dxa"/>
          </w:tcPr>
          <w:p w14:paraId="7EE63400" w14:textId="63DE04ED" w:rsidR="00FA6340" w:rsidDel="00292631" w:rsidRDefault="00FA6340" w:rsidP="00B467B9">
            <w:pPr>
              <w:pStyle w:val="TableParagraph"/>
              <w:spacing w:before="0"/>
              <w:ind w:left="196" w:right="196"/>
              <w:rPr>
                <w:del w:id="6654" w:author="USER" w:date="2024-06-28T13:19:00Z"/>
                <w:moveFrom w:id="6655" w:author="USER" w:date="2024-04-08T14:30:00Z"/>
                <w:rFonts w:ascii="Times New Roman"/>
                <w:sz w:val="18"/>
              </w:rPr>
            </w:pPr>
          </w:p>
        </w:tc>
        <w:tc>
          <w:tcPr>
            <w:tcW w:w="2515" w:type="dxa"/>
          </w:tcPr>
          <w:p w14:paraId="6065DCDC" w14:textId="576FEEDC" w:rsidR="00FA6340" w:rsidDel="00292631" w:rsidRDefault="00FA6340" w:rsidP="00B467B9">
            <w:pPr>
              <w:pStyle w:val="TableParagraph"/>
              <w:spacing w:before="0"/>
              <w:ind w:left="196" w:right="196"/>
              <w:rPr>
                <w:del w:id="6656" w:author="USER" w:date="2024-06-28T13:19:00Z"/>
                <w:moveFrom w:id="6657" w:author="USER" w:date="2024-04-08T14:30:00Z"/>
                <w:rFonts w:ascii="Times New Roman"/>
                <w:sz w:val="18"/>
              </w:rPr>
            </w:pPr>
          </w:p>
        </w:tc>
        <w:tc>
          <w:tcPr>
            <w:tcW w:w="840" w:type="dxa"/>
          </w:tcPr>
          <w:p w14:paraId="3ED6BD50" w14:textId="22DA3C1C" w:rsidR="00FA6340" w:rsidDel="00292631" w:rsidRDefault="00FA6340" w:rsidP="00B467B9">
            <w:pPr>
              <w:pStyle w:val="TableParagraph"/>
              <w:ind w:left="196" w:right="196"/>
              <w:rPr>
                <w:del w:id="6658" w:author="USER" w:date="2024-06-28T13:19:00Z"/>
                <w:moveFrom w:id="6659" w:author="USER" w:date="2024-04-08T14:30:00Z"/>
                <w:sz w:val="18"/>
              </w:rPr>
            </w:pPr>
            <w:moveFrom w:id="6660" w:author="USER" w:date="2024-04-08T14:30:00Z">
              <w:del w:id="6661" w:author="USER" w:date="2024-06-28T13:19:00Z">
                <w:r w:rsidDel="00292631">
                  <w:rPr>
                    <w:sz w:val="18"/>
                  </w:rPr>
                  <w:delText>TE</w:delText>
                </w:r>
              </w:del>
            </w:moveFrom>
          </w:p>
        </w:tc>
        <w:tc>
          <w:tcPr>
            <w:tcW w:w="1677" w:type="dxa"/>
          </w:tcPr>
          <w:p w14:paraId="4F297449" w14:textId="349DDFF0" w:rsidR="00FA6340" w:rsidDel="00292631" w:rsidRDefault="00FA6340" w:rsidP="00B467B9">
            <w:pPr>
              <w:pStyle w:val="TableParagraph"/>
              <w:ind w:left="196" w:right="196"/>
              <w:rPr>
                <w:del w:id="6662" w:author="USER" w:date="2024-06-28T13:19:00Z"/>
                <w:moveFrom w:id="6663" w:author="USER" w:date="2024-04-08T14:30:00Z"/>
                <w:sz w:val="18"/>
              </w:rPr>
            </w:pPr>
            <w:moveFrom w:id="6664" w:author="USER" w:date="2024-04-08T14:30:00Z">
              <w:del w:id="6665" w:author="USER" w:date="2024-06-28T13:19:00Z">
                <w:r w:rsidDel="00292631">
                  <w:rPr>
                    <w:sz w:val="18"/>
                  </w:rPr>
                  <w:delText>0, 1</w:delText>
                </w:r>
              </w:del>
            </w:moveFrom>
          </w:p>
        </w:tc>
      </w:tr>
      <w:tr w:rsidR="00FA6340" w:rsidDel="00292631" w14:paraId="62A8DA0D" w14:textId="6BC29ECA" w:rsidTr="00B467B9">
        <w:trPr>
          <w:trHeight w:val="462"/>
          <w:del w:id="6666" w:author="USER" w:date="2024-06-28T13:19:00Z"/>
        </w:trPr>
        <w:tc>
          <w:tcPr>
            <w:tcW w:w="3356" w:type="dxa"/>
          </w:tcPr>
          <w:p w14:paraId="52CF5D06" w14:textId="55690D4E" w:rsidR="00FA6340" w:rsidRPr="00FA6340" w:rsidDel="00292631" w:rsidRDefault="00FA6340" w:rsidP="00B467B9">
            <w:pPr>
              <w:pStyle w:val="TableParagraph"/>
              <w:ind w:left="196" w:right="196"/>
              <w:rPr>
                <w:del w:id="6667" w:author="USER" w:date="2024-06-28T13:19:00Z"/>
                <w:moveFrom w:id="6668" w:author="USER" w:date="2024-04-08T14:30:00Z"/>
                <w:rFonts w:eastAsiaTheme="minorEastAsia"/>
                <w:sz w:val="18"/>
                <w:lang w:eastAsia="ko-KR"/>
              </w:rPr>
            </w:pPr>
            <w:moveFrom w:id="6669" w:author="USER" w:date="2024-04-08T14:30:00Z">
              <w:del w:id="6670" w:author="USER" w:date="2024-06-28T13:19:00Z">
                <w:r w:rsidDel="00292631">
                  <w:rPr>
                    <w:rFonts w:eastAsiaTheme="minorEastAsia" w:hint="eastAsia"/>
                    <w:sz w:val="18"/>
                    <w:lang w:eastAsia="ko-KR"/>
                  </w:rPr>
                  <w:delText>P</w:delText>
                </w:r>
                <w:r w:rsidDel="00292631">
                  <w:rPr>
                    <w:rFonts w:eastAsiaTheme="minorEastAsia"/>
                    <w:sz w:val="18"/>
                    <w:lang w:eastAsia="ko-KR"/>
                  </w:rPr>
                  <w:delText>rint Size</w:delText>
                </w:r>
              </w:del>
            </w:moveFrom>
          </w:p>
        </w:tc>
        <w:tc>
          <w:tcPr>
            <w:tcW w:w="1677" w:type="dxa"/>
          </w:tcPr>
          <w:p w14:paraId="78308D5D" w14:textId="3A304666" w:rsidR="00FA6340" w:rsidDel="00292631" w:rsidRDefault="00FA6340" w:rsidP="00B467B9">
            <w:pPr>
              <w:pStyle w:val="TableParagraph"/>
              <w:spacing w:before="0"/>
              <w:ind w:left="196" w:right="196"/>
              <w:rPr>
                <w:del w:id="6671" w:author="USER" w:date="2024-06-28T13:19:00Z"/>
                <w:moveFrom w:id="6672" w:author="USER" w:date="2024-04-08T14:30:00Z"/>
                <w:rFonts w:ascii="Times New Roman"/>
                <w:sz w:val="18"/>
              </w:rPr>
            </w:pPr>
          </w:p>
        </w:tc>
        <w:tc>
          <w:tcPr>
            <w:tcW w:w="2515" w:type="dxa"/>
          </w:tcPr>
          <w:p w14:paraId="79AC0EFC" w14:textId="69098175" w:rsidR="00FA6340" w:rsidDel="00292631" w:rsidRDefault="00FA6340" w:rsidP="00B467B9">
            <w:pPr>
              <w:pStyle w:val="TableParagraph"/>
              <w:spacing w:before="0"/>
              <w:ind w:left="196" w:right="196"/>
              <w:rPr>
                <w:del w:id="6673" w:author="USER" w:date="2024-06-28T13:19:00Z"/>
                <w:moveFrom w:id="6674" w:author="USER" w:date="2024-04-08T14:30:00Z"/>
                <w:rFonts w:ascii="Times New Roman"/>
                <w:sz w:val="18"/>
              </w:rPr>
            </w:pPr>
          </w:p>
        </w:tc>
        <w:tc>
          <w:tcPr>
            <w:tcW w:w="840" w:type="dxa"/>
          </w:tcPr>
          <w:p w14:paraId="58C7D075" w14:textId="35822C33" w:rsidR="00FA6340" w:rsidRPr="00FA6340" w:rsidDel="00292631" w:rsidRDefault="00FA6340" w:rsidP="00B467B9">
            <w:pPr>
              <w:pStyle w:val="TableParagraph"/>
              <w:ind w:left="196" w:right="196"/>
              <w:rPr>
                <w:del w:id="6675" w:author="USER" w:date="2024-06-28T13:19:00Z"/>
                <w:moveFrom w:id="6676" w:author="USER" w:date="2024-04-08T14:30:00Z"/>
                <w:rFonts w:eastAsiaTheme="minorEastAsia"/>
                <w:sz w:val="18"/>
                <w:lang w:eastAsia="ko-KR"/>
              </w:rPr>
            </w:pPr>
            <w:moveFrom w:id="6677" w:author="USER" w:date="2024-04-08T14:30:00Z">
              <w:del w:id="6678" w:author="USER" w:date="2024-06-28T13:19:00Z">
                <w:r w:rsidDel="00292631">
                  <w:rPr>
                    <w:rFonts w:eastAsiaTheme="minorEastAsia" w:hint="eastAsia"/>
                    <w:sz w:val="18"/>
                    <w:lang w:eastAsia="ko-KR"/>
                  </w:rPr>
                  <w:delText>C</w:delText>
                </w:r>
              </w:del>
            </w:moveFrom>
          </w:p>
        </w:tc>
        <w:tc>
          <w:tcPr>
            <w:tcW w:w="1677" w:type="dxa"/>
          </w:tcPr>
          <w:p w14:paraId="0494FC8A" w14:textId="7FFB6E47" w:rsidR="00FA6340" w:rsidRPr="00FA6340" w:rsidDel="00292631" w:rsidRDefault="00FA6340" w:rsidP="00B467B9">
            <w:pPr>
              <w:pStyle w:val="TableParagraph"/>
              <w:ind w:left="196" w:right="196"/>
              <w:rPr>
                <w:del w:id="6679" w:author="USER" w:date="2024-06-28T13:19:00Z"/>
                <w:moveFrom w:id="6680" w:author="USER" w:date="2024-04-08T14:30:00Z"/>
                <w:rFonts w:eastAsiaTheme="minorEastAsia"/>
                <w:sz w:val="18"/>
                <w:lang w:eastAsia="ko-KR"/>
              </w:rPr>
            </w:pPr>
            <w:moveFrom w:id="6681" w:author="USER" w:date="2024-04-08T14:30:00Z">
              <w:del w:id="6682"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B3A44" w:rsidDel="00292631" w14:paraId="769ED80B" w14:textId="0A2A8BFF" w:rsidTr="00B467B9">
        <w:trPr>
          <w:trHeight w:val="462"/>
          <w:del w:id="6683" w:author="USER" w:date="2024-06-28T13:19:00Z"/>
        </w:trPr>
        <w:tc>
          <w:tcPr>
            <w:tcW w:w="3356" w:type="dxa"/>
          </w:tcPr>
          <w:p w14:paraId="551637DB" w14:textId="1BD3CC52" w:rsidR="000B3A44" w:rsidDel="00292631" w:rsidRDefault="000B3A44" w:rsidP="000B3A44">
            <w:pPr>
              <w:pStyle w:val="TableParagraph"/>
              <w:ind w:leftChars="189" w:left="416" w:rightChars="89" w:right="196"/>
              <w:rPr>
                <w:del w:id="6684" w:author="USER" w:date="2024-06-28T13:19:00Z"/>
                <w:moveFrom w:id="6685" w:author="USER" w:date="2024-04-08T14:30:00Z"/>
                <w:rFonts w:eastAsiaTheme="minorEastAsia"/>
                <w:sz w:val="18"/>
                <w:lang w:eastAsia="ko-KR"/>
              </w:rPr>
            </w:pPr>
            <w:moveFrom w:id="6686" w:author="USER" w:date="2024-04-08T14:30:00Z">
              <w:del w:id="6687" w:author="USER" w:date="2024-06-28T13:19:00Z">
                <w:r w:rsidDel="00292631">
                  <w:rPr>
                    <w:rFonts w:eastAsiaTheme="minorEastAsia" w:hint="eastAsia"/>
                    <w:sz w:val="18"/>
                    <w:lang w:eastAsia="ko-KR"/>
                  </w:rPr>
                  <w:delText>C</w:delText>
                </w:r>
                <w:r w:rsidDel="00292631">
                  <w:rPr>
                    <w:rFonts w:eastAsiaTheme="minorEastAsia"/>
                    <w:sz w:val="18"/>
                    <w:lang w:eastAsia="ko-KR"/>
                  </w:rPr>
                  <w:delText>ustom Paper Size</w:delText>
                </w:r>
              </w:del>
            </w:moveFrom>
          </w:p>
        </w:tc>
        <w:tc>
          <w:tcPr>
            <w:tcW w:w="1677" w:type="dxa"/>
          </w:tcPr>
          <w:p w14:paraId="5069B6A8" w14:textId="27523298" w:rsidR="000B3A44" w:rsidDel="00292631" w:rsidRDefault="000B3A44" w:rsidP="000B3A44">
            <w:pPr>
              <w:pStyle w:val="TableParagraph"/>
              <w:spacing w:before="0"/>
              <w:ind w:left="196" w:right="196"/>
              <w:rPr>
                <w:del w:id="6688" w:author="USER" w:date="2024-06-28T13:19:00Z"/>
                <w:moveFrom w:id="6689" w:author="USER" w:date="2024-04-08T14:30:00Z"/>
                <w:rFonts w:ascii="Times New Roman"/>
                <w:sz w:val="18"/>
              </w:rPr>
            </w:pPr>
          </w:p>
        </w:tc>
        <w:tc>
          <w:tcPr>
            <w:tcW w:w="2515" w:type="dxa"/>
          </w:tcPr>
          <w:p w14:paraId="02912CAB" w14:textId="176BABAA" w:rsidR="000B3A44" w:rsidDel="00292631" w:rsidRDefault="000B3A44" w:rsidP="000B3A44">
            <w:pPr>
              <w:pStyle w:val="TableParagraph"/>
              <w:spacing w:before="0"/>
              <w:ind w:left="196" w:right="196"/>
              <w:rPr>
                <w:del w:id="6690" w:author="USER" w:date="2024-06-28T13:19:00Z"/>
                <w:moveFrom w:id="6691" w:author="USER" w:date="2024-04-08T14:30:00Z"/>
                <w:rFonts w:ascii="Times New Roman"/>
                <w:sz w:val="18"/>
              </w:rPr>
            </w:pPr>
          </w:p>
        </w:tc>
        <w:tc>
          <w:tcPr>
            <w:tcW w:w="840" w:type="dxa"/>
          </w:tcPr>
          <w:p w14:paraId="166B433D" w14:textId="1C52BE77" w:rsidR="000B3A44" w:rsidDel="00292631" w:rsidRDefault="000B3A44" w:rsidP="000B3A44">
            <w:pPr>
              <w:pStyle w:val="TableParagraph"/>
              <w:ind w:left="196" w:right="196"/>
              <w:rPr>
                <w:del w:id="6692" w:author="USER" w:date="2024-06-28T13:19:00Z"/>
                <w:moveFrom w:id="6693" w:author="USER" w:date="2024-04-08T14:30:00Z"/>
                <w:rFonts w:eastAsiaTheme="minorEastAsia"/>
                <w:sz w:val="18"/>
                <w:lang w:eastAsia="ko-KR"/>
              </w:rPr>
            </w:pPr>
            <w:moveFrom w:id="6694" w:author="USER" w:date="2024-04-08T14:30:00Z">
              <w:del w:id="6695" w:author="USER" w:date="2024-06-28T13:19:00Z">
                <w:r w:rsidDel="00292631">
                  <w:rPr>
                    <w:rFonts w:eastAsiaTheme="minorEastAsia" w:hint="eastAsia"/>
                    <w:sz w:val="18"/>
                    <w:lang w:eastAsia="ko-KR"/>
                  </w:rPr>
                  <w:delText>C</w:delText>
                </w:r>
              </w:del>
            </w:moveFrom>
          </w:p>
        </w:tc>
        <w:tc>
          <w:tcPr>
            <w:tcW w:w="1677" w:type="dxa"/>
          </w:tcPr>
          <w:p w14:paraId="2BFF2799" w14:textId="09187419" w:rsidR="000B3A44" w:rsidDel="00292631" w:rsidRDefault="000B3A44" w:rsidP="000B3A44">
            <w:pPr>
              <w:pStyle w:val="TableParagraph"/>
              <w:ind w:left="196" w:right="196"/>
              <w:rPr>
                <w:del w:id="6696" w:author="USER" w:date="2024-06-28T13:19:00Z"/>
                <w:moveFrom w:id="6697" w:author="USER" w:date="2024-04-08T14:30:00Z"/>
                <w:rFonts w:eastAsiaTheme="minorEastAsia"/>
                <w:sz w:val="18"/>
                <w:lang w:eastAsia="ko-KR"/>
              </w:rPr>
            </w:pPr>
            <w:moveFrom w:id="6698" w:author="USER" w:date="2024-04-08T14:30:00Z">
              <w:del w:id="6699" w:author="USER" w:date="2024-06-28T13:19:00Z">
                <w:r w:rsidDel="00292631">
                  <w:rPr>
                    <w:rFonts w:eastAsiaTheme="minorEastAsia" w:hint="eastAsia"/>
                    <w:sz w:val="18"/>
                    <w:lang w:eastAsia="ko-KR"/>
                  </w:rPr>
                  <w:delText>0</w:delText>
                </w:r>
                <w:r w:rsidDel="00292631">
                  <w:rPr>
                    <w:rFonts w:eastAsiaTheme="minorEastAsia"/>
                    <w:sz w:val="18"/>
                    <w:lang w:eastAsia="ko-KR"/>
                  </w:rPr>
                  <w:delText>, 1</w:delText>
                </w:r>
              </w:del>
            </w:moveFrom>
          </w:p>
        </w:tc>
      </w:tr>
      <w:tr w:rsidR="000B3A44" w:rsidDel="00292631" w14:paraId="02EF647D" w14:textId="7ACE1927" w:rsidTr="00B467B9">
        <w:trPr>
          <w:trHeight w:val="462"/>
          <w:del w:id="6700" w:author="USER" w:date="2024-06-28T13:19:00Z"/>
        </w:trPr>
        <w:tc>
          <w:tcPr>
            <w:tcW w:w="3356" w:type="dxa"/>
          </w:tcPr>
          <w:p w14:paraId="04608995" w14:textId="25550392" w:rsidR="000B3A44" w:rsidDel="00292631" w:rsidRDefault="000B3A44" w:rsidP="000B3A44">
            <w:pPr>
              <w:pStyle w:val="TableParagraph"/>
              <w:ind w:leftChars="289" w:left="636" w:rightChars="89" w:right="196"/>
              <w:rPr>
                <w:del w:id="6701" w:author="USER" w:date="2024-06-28T13:19:00Z"/>
                <w:moveFrom w:id="6702" w:author="USER" w:date="2024-04-08T14:30:00Z"/>
                <w:rFonts w:eastAsiaTheme="minorEastAsia"/>
                <w:sz w:val="18"/>
                <w:lang w:eastAsia="ko-KR"/>
              </w:rPr>
            </w:pPr>
            <w:moveFrom w:id="6703" w:author="USER" w:date="2024-04-08T14:30:00Z">
              <w:del w:id="6704" w:author="USER" w:date="2024-06-28T13:19:00Z">
                <w:r w:rsidDel="00292631">
                  <w:rPr>
                    <w:rFonts w:eastAsiaTheme="minorEastAsia"/>
                    <w:sz w:val="18"/>
                    <w:lang w:eastAsia="ko-KR"/>
                  </w:rPr>
                  <w:delText>X</w:delText>
                </w:r>
              </w:del>
            </w:moveFrom>
          </w:p>
        </w:tc>
        <w:tc>
          <w:tcPr>
            <w:tcW w:w="1677" w:type="dxa"/>
          </w:tcPr>
          <w:p w14:paraId="068AC351" w14:textId="4976B7CE" w:rsidR="000B3A44" w:rsidDel="00292631" w:rsidRDefault="000B3A44" w:rsidP="000B3A44">
            <w:pPr>
              <w:pStyle w:val="TableParagraph"/>
              <w:spacing w:before="0"/>
              <w:ind w:left="196" w:right="196"/>
              <w:rPr>
                <w:del w:id="6705" w:author="USER" w:date="2024-06-28T13:19:00Z"/>
                <w:moveFrom w:id="6706" w:author="USER" w:date="2024-04-08T14:30:00Z"/>
                <w:rFonts w:ascii="Times New Roman"/>
                <w:sz w:val="18"/>
              </w:rPr>
            </w:pPr>
          </w:p>
        </w:tc>
        <w:tc>
          <w:tcPr>
            <w:tcW w:w="2515" w:type="dxa"/>
          </w:tcPr>
          <w:p w14:paraId="1473B805" w14:textId="6A76236A" w:rsidR="000B3A44" w:rsidDel="00292631" w:rsidRDefault="000B3A44" w:rsidP="000B3A44">
            <w:pPr>
              <w:pStyle w:val="TableParagraph"/>
              <w:spacing w:before="0"/>
              <w:ind w:left="196" w:right="196"/>
              <w:rPr>
                <w:del w:id="6707" w:author="USER" w:date="2024-06-28T13:19:00Z"/>
                <w:moveFrom w:id="6708" w:author="USER" w:date="2024-04-08T14:30:00Z"/>
                <w:rFonts w:ascii="Times New Roman"/>
                <w:sz w:val="18"/>
              </w:rPr>
            </w:pPr>
          </w:p>
        </w:tc>
        <w:tc>
          <w:tcPr>
            <w:tcW w:w="840" w:type="dxa"/>
          </w:tcPr>
          <w:p w14:paraId="36675722" w14:textId="2AC269FB" w:rsidR="000B3A44" w:rsidDel="00292631" w:rsidRDefault="000B3A44" w:rsidP="000B3A44">
            <w:pPr>
              <w:pStyle w:val="TableParagraph"/>
              <w:ind w:left="196" w:right="196"/>
              <w:rPr>
                <w:del w:id="6709" w:author="USER" w:date="2024-06-28T13:19:00Z"/>
                <w:moveFrom w:id="6710" w:author="USER" w:date="2024-04-08T14:30:00Z"/>
                <w:rFonts w:eastAsiaTheme="minorEastAsia"/>
                <w:sz w:val="18"/>
                <w:lang w:eastAsia="ko-KR"/>
              </w:rPr>
            </w:pPr>
            <w:moveFrom w:id="6711" w:author="USER" w:date="2024-04-08T14:30:00Z">
              <w:del w:id="6712" w:author="USER" w:date="2024-06-28T13:19:00Z">
                <w:r w:rsidDel="00292631">
                  <w:rPr>
                    <w:rFonts w:eastAsiaTheme="minorEastAsia" w:hint="eastAsia"/>
                    <w:sz w:val="18"/>
                    <w:lang w:eastAsia="ko-KR"/>
                  </w:rPr>
                  <w:delText>I</w:delText>
                </w:r>
                <w:r w:rsidDel="00292631">
                  <w:rPr>
                    <w:rFonts w:eastAsiaTheme="minorEastAsia"/>
                    <w:sz w:val="18"/>
                    <w:lang w:eastAsia="ko-KR"/>
                  </w:rPr>
                  <w:delText>N</w:delText>
                </w:r>
              </w:del>
            </w:moveFrom>
          </w:p>
        </w:tc>
        <w:tc>
          <w:tcPr>
            <w:tcW w:w="1677" w:type="dxa"/>
          </w:tcPr>
          <w:p w14:paraId="3586797C" w14:textId="7BA4C2B2" w:rsidR="000B3A44" w:rsidDel="00292631" w:rsidRDefault="000B3A44" w:rsidP="000B3A44">
            <w:pPr>
              <w:pStyle w:val="TableParagraph"/>
              <w:ind w:left="196" w:right="196"/>
              <w:rPr>
                <w:del w:id="6713" w:author="USER" w:date="2024-06-28T13:19:00Z"/>
                <w:moveFrom w:id="6714" w:author="USER" w:date="2024-04-08T14:30:00Z"/>
                <w:rFonts w:eastAsiaTheme="minorEastAsia"/>
                <w:sz w:val="18"/>
                <w:lang w:eastAsia="ko-KR"/>
              </w:rPr>
            </w:pPr>
            <w:moveFrom w:id="6715" w:author="USER" w:date="2024-04-08T14:30:00Z">
              <w:del w:id="6716"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B3A44" w:rsidDel="00292631" w14:paraId="1E620D76" w14:textId="02502839" w:rsidTr="00B467B9">
        <w:trPr>
          <w:trHeight w:val="462"/>
          <w:del w:id="6717" w:author="USER" w:date="2024-06-28T13:19:00Z"/>
        </w:trPr>
        <w:tc>
          <w:tcPr>
            <w:tcW w:w="3356" w:type="dxa"/>
          </w:tcPr>
          <w:p w14:paraId="0C7B28A5" w14:textId="75AF4542" w:rsidR="000B3A44" w:rsidDel="00292631" w:rsidRDefault="000B3A44" w:rsidP="000B3A44">
            <w:pPr>
              <w:pStyle w:val="TableParagraph"/>
              <w:ind w:leftChars="289" w:left="636" w:rightChars="89" w:right="196"/>
              <w:rPr>
                <w:del w:id="6718" w:author="USER" w:date="2024-06-28T13:19:00Z"/>
                <w:moveFrom w:id="6719" w:author="USER" w:date="2024-04-08T14:30:00Z"/>
                <w:rFonts w:eastAsiaTheme="minorEastAsia"/>
                <w:sz w:val="18"/>
                <w:lang w:eastAsia="ko-KR"/>
              </w:rPr>
            </w:pPr>
            <w:moveFrom w:id="6720" w:author="USER" w:date="2024-04-08T14:30:00Z">
              <w:del w:id="6721" w:author="USER" w:date="2024-06-28T13:19:00Z">
                <w:r w:rsidDel="00292631">
                  <w:rPr>
                    <w:rFonts w:eastAsiaTheme="minorEastAsia"/>
                    <w:sz w:val="18"/>
                    <w:lang w:eastAsia="ko-KR"/>
                  </w:rPr>
                  <w:delText>Y</w:delText>
                </w:r>
              </w:del>
            </w:moveFrom>
          </w:p>
        </w:tc>
        <w:tc>
          <w:tcPr>
            <w:tcW w:w="1677" w:type="dxa"/>
          </w:tcPr>
          <w:p w14:paraId="6BD2ED9F" w14:textId="6000F8B3" w:rsidR="000B3A44" w:rsidDel="00292631" w:rsidRDefault="000B3A44" w:rsidP="000B3A44">
            <w:pPr>
              <w:pStyle w:val="TableParagraph"/>
              <w:spacing w:before="0"/>
              <w:ind w:left="196" w:right="196"/>
              <w:rPr>
                <w:del w:id="6722" w:author="USER" w:date="2024-06-28T13:19:00Z"/>
                <w:moveFrom w:id="6723" w:author="USER" w:date="2024-04-08T14:30:00Z"/>
                <w:rFonts w:ascii="Times New Roman"/>
                <w:sz w:val="18"/>
              </w:rPr>
            </w:pPr>
          </w:p>
        </w:tc>
        <w:tc>
          <w:tcPr>
            <w:tcW w:w="2515" w:type="dxa"/>
          </w:tcPr>
          <w:p w14:paraId="15F2E8FF" w14:textId="2051D175" w:rsidR="000B3A44" w:rsidDel="00292631" w:rsidRDefault="000B3A44" w:rsidP="000B3A44">
            <w:pPr>
              <w:pStyle w:val="TableParagraph"/>
              <w:spacing w:before="0"/>
              <w:ind w:left="196" w:right="196"/>
              <w:rPr>
                <w:del w:id="6724" w:author="USER" w:date="2024-06-28T13:19:00Z"/>
                <w:moveFrom w:id="6725" w:author="USER" w:date="2024-04-08T14:30:00Z"/>
                <w:rFonts w:ascii="Times New Roman"/>
                <w:sz w:val="18"/>
              </w:rPr>
            </w:pPr>
          </w:p>
        </w:tc>
        <w:tc>
          <w:tcPr>
            <w:tcW w:w="840" w:type="dxa"/>
          </w:tcPr>
          <w:p w14:paraId="22E13869" w14:textId="2EA22614" w:rsidR="000B3A44" w:rsidDel="00292631" w:rsidRDefault="000B3A44" w:rsidP="000B3A44">
            <w:pPr>
              <w:pStyle w:val="TableParagraph"/>
              <w:ind w:left="196" w:right="196"/>
              <w:rPr>
                <w:del w:id="6726" w:author="USER" w:date="2024-06-28T13:19:00Z"/>
                <w:moveFrom w:id="6727" w:author="USER" w:date="2024-04-08T14:30:00Z"/>
                <w:rFonts w:eastAsiaTheme="minorEastAsia"/>
                <w:sz w:val="18"/>
                <w:lang w:eastAsia="ko-KR"/>
              </w:rPr>
            </w:pPr>
            <w:moveFrom w:id="6728" w:author="USER" w:date="2024-04-08T14:30:00Z">
              <w:del w:id="6729" w:author="USER" w:date="2024-06-28T13:19:00Z">
                <w:r w:rsidDel="00292631">
                  <w:rPr>
                    <w:rFonts w:eastAsiaTheme="minorEastAsia" w:hint="eastAsia"/>
                    <w:sz w:val="18"/>
                    <w:lang w:eastAsia="ko-KR"/>
                  </w:rPr>
                  <w:delText>I</w:delText>
                </w:r>
                <w:r w:rsidDel="00292631">
                  <w:rPr>
                    <w:rFonts w:eastAsiaTheme="minorEastAsia"/>
                    <w:sz w:val="18"/>
                    <w:lang w:eastAsia="ko-KR"/>
                  </w:rPr>
                  <w:delText>N</w:delText>
                </w:r>
              </w:del>
            </w:moveFrom>
          </w:p>
        </w:tc>
        <w:tc>
          <w:tcPr>
            <w:tcW w:w="1677" w:type="dxa"/>
          </w:tcPr>
          <w:p w14:paraId="353DC958" w14:textId="3C040C14" w:rsidR="000B3A44" w:rsidDel="00292631" w:rsidRDefault="000B3A44" w:rsidP="000B3A44">
            <w:pPr>
              <w:pStyle w:val="TableParagraph"/>
              <w:ind w:left="196" w:right="196"/>
              <w:rPr>
                <w:del w:id="6730" w:author="USER" w:date="2024-06-28T13:19:00Z"/>
                <w:moveFrom w:id="6731" w:author="USER" w:date="2024-04-08T14:30:00Z"/>
                <w:rFonts w:eastAsiaTheme="minorEastAsia"/>
                <w:sz w:val="18"/>
                <w:lang w:eastAsia="ko-KR"/>
              </w:rPr>
            </w:pPr>
            <w:moveFrom w:id="6732" w:author="USER" w:date="2024-04-08T14:30:00Z">
              <w:del w:id="6733"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B3A44" w:rsidDel="00292631" w14:paraId="5E4C8667" w14:textId="79FA999F" w:rsidTr="00B467B9">
        <w:trPr>
          <w:trHeight w:val="462"/>
          <w:del w:id="6734" w:author="USER" w:date="2024-06-28T13:19:00Z"/>
        </w:trPr>
        <w:tc>
          <w:tcPr>
            <w:tcW w:w="3356" w:type="dxa"/>
          </w:tcPr>
          <w:p w14:paraId="2A10FB77" w14:textId="6CD908E1" w:rsidR="000B3A44" w:rsidDel="00292631" w:rsidRDefault="000B3A44" w:rsidP="000B3A44">
            <w:pPr>
              <w:pStyle w:val="TableParagraph"/>
              <w:ind w:leftChars="189" w:left="416" w:rightChars="89" w:right="196"/>
              <w:rPr>
                <w:del w:id="6735" w:author="USER" w:date="2024-06-28T13:19:00Z"/>
                <w:moveFrom w:id="6736" w:author="USER" w:date="2024-04-08T14:30:00Z"/>
                <w:rFonts w:eastAsiaTheme="minorEastAsia"/>
                <w:sz w:val="18"/>
                <w:lang w:eastAsia="ko-KR"/>
              </w:rPr>
            </w:pPr>
            <w:moveFrom w:id="6737" w:author="USER" w:date="2024-04-08T14:30:00Z">
              <w:del w:id="6738" w:author="USER" w:date="2024-06-28T13:19:00Z">
                <w:r w:rsidDel="00292631">
                  <w:rPr>
                    <w:rFonts w:eastAsiaTheme="minorEastAsia"/>
                    <w:sz w:val="18"/>
                    <w:lang w:eastAsia="ko-KR"/>
                  </w:rPr>
                  <w:delText>ISO216</w:delText>
                </w:r>
              </w:del>
            </w:moveFrom>
          </w:p>
        </w:tc>
        <w:tc>
          <w:tcPr>
            <w:tcW w:w="1677" w:type="dxa"/>
          </w:tcPr>
          <w:p w14:paraId="688BBD2C" w14:textId="5D369141" w:rsidR="000B3A44" w:rsidDel="00292631" w:rsidRDefault="000B3A44" w:rsidP="000B3A44">
            <w:pPr>
              <w:pStyle w:val="TableParagraph"/>
              <w:spacing w:before="0"/>
              <w:ind w:left="196" w:right="196"/>
              <w:rPr>
                <w:del w:id="6739" w:author="USER" w:date="2024-06-28T13:19:00Z"/>
                <w:moveFrom w:id="6740" w:author="USER" w:date="2024-04-08T14:30:00Z"/>
                <w:rFonts w:ascii="Times New Roman"/>
                <w:sz w:val="18"/>
              </w:rPr>
            </w:pPr>
          </w:p>
        </w:tc>
        <w:tc>
          <w:tcPr>
            <w:tcW w:w="2515" w:type="dxa"/>
          </w:tcPr>
          <w:p w14:paraId="03AE5C48" w14:textId="75B5DB65" w:rsidR="000B3A44" w:rsidRPr="00801538" w:rsidDel="00292631" w:rsidRDefault="000B3A44" w:rsidP="000B3A44">
            <w:pPr>
              <w:pStyle w:val="TableParagraph"/>
              <w:ind w:left="196" w:right="196"/>
              <w:rPr>
                <w:del w:id="6741" w:author="USER" w:date="2024-06-28T13:19:00Z"/>
                <w:moveFrom w:id="6742" w:author="USER" w:date="2024-04-08T14:30:00Z"/>
                <w:sz w:val="18"/>
                <w:szCs w:val="18"/>
              </w:rPr>
            </w:pPr>
            <w:moveFrom w:id="6743" w:author="USER" w:date="2024-04-08T14:30:00Z">
              <w:del w:id="6744" w:author="USER" w:date="2024-06-28T13:19:00Z">
                <w:r w:rsidRPr="00801538" w:rsidDel="00292631">
                  <w:rPr>
                    <w:sz w:val="18"/>
                    <w:szCs w:val="18"/>
                  </w:rPr>
                  <w:delText>1 : A0</w:delText>
                </w:r>
              </w:del>
            </w:moveFrom>
          </w:p>
          <w:p w14:paraId="5316E596" w14:textId="330E4568" w:rsidR="000B3A44" w:rsidRPr="00801538" w:rsidDel="00292631" w:rsidRDefault="000B3A44" w:rsidP="000B3A44">
            <w:pPr>
              <w:pStyle w:val="TableParagraph"/>
              <w:ind w:left="196" w:right="196"/>
              <w:rPr>
                <w:del w:id="6745" w:author="USER" w:date="2024-06-28T13:19:00Z"/>
                <w:moveFrom w:id="6746" w:author="USER" w:date="2024-04-08T14:30:00Z"/>
                <w:sz w:val="18"/>
                <w:szCs w:val="18"/>
              </w:rPr>
            </w:pPr>
            <w:moveFrom w:id="6747" w:author="USER" w:date="2024-04-08T14:30:00Z">
              <w:del w:id="6748" w:author="USER" w:date="2024-06-28T13:19:00Z">
                <w:r w:rsidRPr="00801538" w:rsidDel="00292631">
                  <w:rPr>
                    <w:sz w:val="18"/>
                    <w:szCs w:val="18"/>
                  </w:rPr>
                  <w:delText>2 : A1</w:delText>
                </w:r>
              </w:del>
            </w:moveFrom>
          </w:p>
          <w:p w14:paraId="30728482" w14:textId="471B054E" w:rsidR="000B3A44" w:rsidRPr="00801538" w:rsidDel="00292631" w:rsidRDefault="000B3A44" w:rsidP="000B3A44">
            <w:pPr>
              <w:pStyle w:val="TableParagraph"/>
              <w:ind w:left="196" w:right="196"/>
              <w:rPr>
                <w:del w:id="6749" w:author="USER" w:date="2024-06-28T13:19:00Z"/>
                <w:moveFrom w:id="6750" w:author="USER" w:date="2024-04-08T14:30:00Z"/>
                <w:sz w:val="18"/>
                <w:szCs w:val="18"/>
              </w:rPr>
            </w:pPr>
            <w:moveFrom w:id="6751" w:author="USER" w:date="2024-04-08T14:30:00Z">
              <w:del w:id="6752" w:author="USER" w:date="2024-06-28T13:19:00Z">
                <w:r w:rsidRPr="00801538" w:rsidDel="00292631">
                  <w:rPr>
                    <w:sz w:val="18"/>
                    <w:szCs w:val="18"/>
                  </w:rPr>
                  <w:delText>3 : A2</w:delText>
                </w:r>
              </w:del>
            </w:moveFrom>
          </w:p>
          <w:p w14:paraId="345240F9" w14:textId="18B246E9" w:rsidR="000B3A44" w:rsidRPr="00801538" w:rsidDel="00292631" w:rsidRDefault="000B3A44" w:rsidP="000B3A44">
            <w:pPr>
              <w:pStyle w:val="TableParagraph"/>
              <w:ind w:left="196" w:right="196"/>
              <w:rPr>
                <w:del w:id="6753" w:author="USER" w:date="2024-06-28T13:19:00Z"/>
                <w:moveFrom w:id="6754" w:author="USER" w:date="2024-04-08T14:30:00Z"/>
                <w:sz w:val="18"/>
                <w:szCs w:val="18"/>
              </w:rPr>
            </w:pPr>
            <w:moveFrom w:id="6755" w:author="USER" w:date="2024-04-08T14:30:00Z">
              <w:del w:id="6756" w:author="USER" w:date="2024-06-28T13:19:00Z">
                <w:r w:rsidRPr="00801538" w:rsidDel="00292631">
                  <w:rPr>
                    <w:sz w:val="18"/>
                    <w:szCs w:val="18"/>
                  </w:rPr>
                  <w:delText>4 : A3</w:delText>
                </w:r>
              </w:del>
            </w:moveFrom>
          </w:p>
          <w:p w14:paraId="529370D0" w14:textId="4B97EEFB" w:rsidR="000B3A44" w:rsidRPr="00801538" w:rsidDel="00292631" w:rsidRDefault="000B3A44" w:rsidP="000B3A44">
            <w:pPr>
              <w:pStyle w:val="TableParagraph"/>
              <w:ind w:left="196" w:right="196"/>
              <w:rPr>
                <w:del w:id="6757" w:author="USER" w:date="2024-06-28T13:19:00Z"/>
                <w:moveFrom w:id="6758" w:author="USER" w:date="2024-04-08T14:30:00Z"/>
                <w:sz w:val="18"/>
                <w:szCs w:val="18"/>
              </w:rPr>
            </w:pPr>
            <w:moveFrom w:id="6759" w:author="USER" w:date="2024-04-08T14:30:00Z">
              <w:del w:id="6760" w:author="USER" w:date="2024-06-28T13:19:00Z">
                <w:r w:rsidRPr="00801538" w:rsidDel="00292631">
                  <w:rPr>
                    <w:sz w:val="18"/>
                    <w:szCs w:val="18"/>
                  </w:rPr>
                  <w:delText>5 : A4</w:delText>
                </w:r>
              </w:del>
            </w:moveFrom>
          </w:p>
          <w:p w14:paraId="7D5BCC07" w14:textId="11C4C894" w:rsidR="000B3A44" w:rsidRPr="00801538" w:rsidDel="00292631" w:rsidRDefault="000B3A44" w:rsidP="000B3A44">
            <w:pPr>
              <w:pStyle w:val="TableParagraph"/>
              <w:ind w:left="196" w:right="196"/>
              <w:rPr>
                <w:del w:id="6761" w:author="USER" w:date="2024-06-28T13:19:00Z"/>
                <w:moveFrom w:id="6762" w:author="USER" w:date="2024-04-08T14:30:00Z"/>
                <w:sz w:val="18"/>
                <w:szCs w:val="18"/>
              </w:rPr>
            </w:pPr>
            <w:moveFrom w:id="6763" w:author="USER" w:date="2024-04-08T14:30:00Z">
              <w:del w:id="6764" w:author="USER" w:date="2024-06-28T13:19:00Z">
                <w:r w:rsidRPr="00801538" w:rsidDel="00292631">
                  <w:rPr>
                    <w:sz w:val="18"/>
                    <w:szCs w:val="18"/>
                  </w:rPr>
                  <w:delText>6 : A5</w:delText>
                </w:r>
              </w:del>
            </w:moveFrom>
          </w:p>
          <w:p w14:paraId="45AF1B09" w14:textId="17F799B2" w:rsidR="000B3A44" w:rsidRPr="00801538" w:rsidDel="00292631" w:rsidRDefault="000B3A44" w:rsidP="000B3A44">
            <w:pPr>
              <w:pStyle w:val="TableParagraph"/>
              <w:ind w:left="196" w:right="196"/>
              <w:rPr>
                <w:del w:id="6765" w:author="USER" w:date="2024-06-28T13:19:00Z"/>
                <w:moveFrom w:id="6766" w:author="USER" w:date="2024-04-08T14:30:00Z"/>
                <w:sz w:val="18"/>
                <w:szCs w:val="18"/>
              </w:rPr>
            </w:pPr>
            <w:moveFrom w:id="6767" w:author="USER" w:date="2024-04-08T14:30:00Z">
              <w:del w:id="6768" w:author="USER" w:date="2024-06-28T13:19:00Z">
                <w:r w:rsidRPr="00801538" w:rsidDel="00292631">
                  <w:rPr>
                    <w:sz w:val="18"/>
                    <w:szCs w:val="18"/>
                  </w:rPr>
                  <w:delText>7 : A6</w:delText>
                </w:r>
              </w:del>
            </w:moveFrom>
          </w:p>
          <w:p w14:paraId="53E542FC" w14:textId="4DAC17B7" w:rsidR="000B3A44" w:rsidDel="00292631" w:rsidRDefault="000B3A44" w:rsidP="000B3A44">
            <w:pPr>
              <w:pStyle w:val="TableParagraph"/>
              <w:spacing w:before="0"/>
              <w:ind w:left="196" w:right="196"/>
              <w:rPr>
                <w:del w:id="6769" w:author="USER" w:date="2024-06-28T13:19:00Z"/>
                <w:moveFrom w:id="6770" w:author="USER" w:date="2024-04-08T14:30:00Z"/>
                <w:rFonts w:ascii="Times New Roman"/>
                <w:sz w:val="18"/>
              </w:rPr>
            </w:pPr>
            <w:moveFrom w:id="6771" w:author="USER" w:date="2024-04-08T14:30:00Z">
              <w:del w:id="6772" w:author="USER" w:date="2024-06-28T13:19:00Z">
                <w:r w:rsidRPr="00801538" w:rsidDel="00292631">
                  <w:rPr>
                    <w:sz w:val="18"/>
                    <w:szCs w:val="18"/>
                  </w:rPr>
                  <w:delText>8 : A7</w:delText>
                </w:r>
                <w:r w:rsidDel="00292631">
                  <w:rPr>
                    <w:lang w:eastAsia="ko-KR"/>
                  </w:rPr>
                  <w:delText xml:space="preserve"> </w:delText>
                </w:r>
              </w:del>
            </w:moveFrom>
          </w:p>
        </w:tc>
        <w:tc>
          <w:tcPr>
            <w:tcW w:w="840" w:type="dxa"/>
          </w:tcPr>
          <w:p w14:paraId="1D479D02" w14:textId="28035843" w:rsidR="000B3A44" w:rsidDel="00292631" w:rsidRDefault="000B3A44" w:rsidP="000B3A44">
            <w:pPr>
              <w:pStyle w:val="TableParagraph"/>
              <w:ind w:left="196" w:right="196"/>
              <w:rPr>
                <w:del w:id="6773" w:author="USER" w:date="2024-06-28T13:19:00Z"/>
                <w:moveFrom w:id="6774" w:author="USER" w:date="2024-04-08T14:30:00Z"/>
                <w:rFonts w:eastAsiaTheme="minorEastAsia"/>
                <w:sz w:val="18"/>
                <w:lang w:eastAsia="ko-KR"/>
              </w:rPr>
            </w:pPr>
            <w:moveFrom w:id="6775" w:author="USER" w:date="2024-04-08T14:30:00Z">
              <w:del w:id="6776" w:author="USER" w:date="2024-06-28T13:19:00Z">
                <w:r w:rsidDel="00292631">
                  <w:rPr>
                    <w:rFonts w:eastAsiaTheme="minorEastAsia"/>
                    <w:sz w:val="18"/>
                    <w:lang w:eastAsia="ko-KR"/>
                  </w:rPr>
                  <w:delText>EN</w:delText>
                </w:r>
              </w:del>
            </w:moveFrom>
          </w:p>
        </w:tc>
        <w:tc>
          <w:tcPr>
            <w:tcW w:w="1677" w:type="dxa"/>
          </w:tcPr>
          <w:p w14:paraId="5F5F18F0" w14:textId="01677B87" w:rsidR="000B3A44" w:rsidDel="00292631" w:rsidRDefault="000B3A44" w:rsidP="000B3A44">
            <w:pPr>
              <w:pStyle w:val="TableParagraph"/>
              <w:ind w:left="196" w:right="196"/>
              <w:rPr>
                <w:del w:id="6777" w:author="USER" w:date="2024-06-28T13:19:00Z"/>
                <w:moveFrom w:id="6778" w:author="USER" w:date="2024-04-08T14:30:00Z"/>
                <w:rFonts w:eastAsiaTheme="minorEastAsia"/>
                <w:sz w:val="18"/>
                <w:lang w:eastAsia="ko-KR"/>
              </w:rPr>
            </w:pPr>
            <w:moveFrom w:id="6779" w:author="USER" w:date="2024-04-08T14:30:00Z">
              <w:del w:id="6780" w:author="USER" w:date="2024-06-28T13:19:00Z">
                <w:r w:rsidDel="00292631">
                  <w:rPr>
                    <w:rFonts w:eastAsiaTheme="minorEastAsia" w:hint="eastAsia"/>
                    <w:sz w:val="18"/>
                    <w:lang w:eastAsia="ko-KR"/>
                  </w:rPr>
                  <w:delText>0</w:delText>
                </w:r>
                <w:r w:rsidDel="00292631">
                  <w:rPr>
                    <w:rFonts w:eastAsiaTheme="minorEastAsia"/>
                    <w:sz w:val="18"/>
                    <w:lang w:eastAsia="ko-KR"/>
                  </w:rPr>
                  <w:delText>, 1</w:delText>
                </w:r>
              </w:del>
            </w:moveFrom>
          </w:p>
        </w:tc>
      </w:tr>
    </w:tbl>
    <w:p w14:paraId="6BBDE842" w14:textId="5A8EC1DA" w:rsidR="00FA6340" w:rsidDel="0088492D" w:rsidRDefault="00FA6340">
      <w:pPr>
        <w:pStyle w:val="a3"/>
        <w:spacing w:before="10"/>
        <w:ind w:right="220"/>
        <w:rPr>
          <w:moveFrom w:id="6781" w:author="USER" w:date="2024-04-08T14:30:00Z"/>
          <w:b w:val="0"/>
          <w:sz w:val="24"/>
        </w:rPr>
      </w:pPr>
    </w:p>
    <w:moveFromRangeEnd w:id="6512"/>
    <w:p w14:paraId="522C55FC" w14:textId="6AB4864C" w:rsidR="001A174B" w:rsidDel="00292631" w:rsidRDefault="001A174B">
      <w:pPr>
        <w:pStyle w:val="a3"/>
        <w:spacing w:before="10"/>
        <w:ind w:right="220"/>
        <w:rPr>
          <w:del w:id="6782" w:author="USER" w:date="2024-06-28T13:19:00Z"/>
          <w:b w:val="0"/>
          <w:sz w:val="24"/>
        </w:rPr>
      </w:pPr>
    </w:p>
    <w:p w14:paraId="46CDDBBA" w14:textId="74B14496" w:rsidR="001A174B" w:rsidDel="00292631" w:rsidRDefault="001A174B">
      <w:pPr>
        <w:rPr>
          <w:del w:id="6783" w:author="USER" w:date="2024-06-28T13:19:00Z"/>
          <w:sz w:val="24"/>
          <w:szCs w:val="20"/>
        </w:rPr>
      </w:pPr>
      <w:del w:id="6784" w:author="USER" w:date="2024-06-28T13:19:00Z">
        <w:r w:rsidDel="00292631">
          <w:rPr>
            <w:b/>
            <w:sz w:val="24"/>
          </w:rPr>
          <w:br w:type="page"/>
        </w:r>
      </w:del>
    </w:p>
    <w:p w14:paraId="28B89EBF" w14:textId="48BCB0BF" w:rsidR="001A174B" w:rsidDel="0088492D" w:rsidRDefault="001A174B">
      <w:pPr>
        <w:pStyle w:val="a3"/>
        <w:spacing w:before="10"/>
        <w:ind w:right="220"/>
        <w:rPr>
          <w:del w:id="6785" w:author="USER" w:date="2024-04-08T14:30:00Z"/>
          <w:b w:val="0"/>
          <w:sz w:val="24"/>
        </w:rPr>
      </w:pPr>
    </w:p>
    <w:p w14:paraId="711862B0" w14:textId="75116DF8" w:rsidR="001A174B" w:rsidDel="0088492D" w:rsidRDefault="001A174B" w:rsidP="0088492D">
      <w:pPr>
        <w:pStyle w:val="2"/>
        <w:numPr>
          <w:ilvl w:val="1"/>
          <w:numId w:val="17"/>
        </w:numPr>
        <w:rPr>
          <w:del w:id="6786" w:author="USER" w:date="2024-04-08T14:30:00Z"/>
        </w:rPr>
      </w:pPr>
      <w:del w:id="6787" w:author="USER" w:date="2024-04-08T14:30:00Z">
        <w:r w:rsidDel="0088492D">
          <w:delText>Print</w:delText>
        </w:r>
        <w:r w:rsidDel="0088492D">
          <w:rPr>
            <w:spacing w:val="-1"/>
          </w:rPr>
          <w:delText xml:space="preserve"> </w:delText>
        </w:r>
        <w:r w:rsidDel="0088492D">
          <w:delText>Size</w:delText>
        </w:r>
      </w:del>
    </w:p>
    <w:p w14:paraId="4F8EE9A8" w14:textId="38B4C1A6" w:rsidR="001A174B" w:rsidDel="0088492D" w:rsidRDefault="001A174B" w:rsidP="001A174B">
      <w:pPr>
        <w:pStyle w:val="a3"/>
        <w:spacing w:before="5"/>
        <w:ind w:right="220"/>
        <w:rPr>
          <w:del w:id="6788" w:author="USER" w:date="2024-04-08T14:30:00Z"/>
          <w:b w:val="0"/>
          <w:sz w:val="22"/>
        </w:rPr>
      </w:pPr>
    </w:p>
    <w:p w14:paraId="38A6A547" w14:textId="57A3F183" w:rsidR="001A174B" w:rsidDel="0088492D" w:rsidRDefault="001A174B" w:rsidP="001A174B">
      <w:pPr>
        <w:pStyle w:val="a3"/>
        <w:ind w:right="220"/>
        <w:rPr>
          <w:del w:id="6789" w:author="USER" w:date="2024-04-08T14:30:00Z"/>
        </w:rPr>
      </w:pPr>
      <w:del w:id="6790" w:author="USER" w:date="2024-04-08T14:30:00Z">
        <w:r w:rsidDel="0088492D">
          <w:delText>Definition:</w:delText>
        </w:r>
        <w:r w:rsidDel="0088492D">
          <w:rPr>
            <w:b w:val="0"/>
            <w:bCs/>
          </w:rPr>
          <w:delText xml:space="preserve"> Size of nautical paper charts.</w:delText>
        </w:r>
      </w:del>
    </w:p>
    <w:p w14:paraId="6C1F6710" w14:textId="477521D4" w:rsidR="001A174B" w:rsidDel="0088492D" w:rsidRDefault="001A174B" w:rsidP="001A174B">
      <w:pPr>
        <w:pStyle w:val="a3"/>
        <w:spacing w:before="7"/>
        <w:ind w:right="220"/>
        <w:rPr>
          <w:del w:id="6791" w:author="USER" w:date="2024-04-08T14:30:00Z"/>
          <w:sz w:val="22"/>
        </w:rPr>
      </w:pPr>
    </w:p>
    <w:p w14:paraId="0BC1BB97" w14:textId="22C48A7D" w:rsidR="001A174B" w:rsidDel="0088492D" w:rsidRDefault="001A174B" w:rsidP="001A174B">
      <w:pPr>
        <w:ind w:left="196" w:right="196"/>
        <w:rPr>
          <w:del w:id="6792" w:author="USER" w:date="2024-04-08T14:30:00Z"/>
          <w:sz w:val="20"/>
        </w:rPr>
      </w:pPr>
      <w:del w:id="6793" w:author="USER" w:date="2024-04-08T14:30:00Z">
        <w:r w:rsidDel="0088492D">
          <w:rPr>
            <w:b/>
            <w:sz w:val="20"/>
          </w:rPr>
          <w:delText xml:space="preserve">CamelCase: </w:delText>
        </w:r>
        <w:r w:rsidDel="0088492D">
          <w:rPr>
            <w:sz w:val="20"/>
          </w:rPr>
          <w:delText>printSize</w:delText>
        </w:r>
      </w:del>
    </w:p>
    <w:p w14:paraId="22463D30" w14:textId="6901A497" w:rsidR="001A174B" w:rsidDel="0088492D" w:rsidRDefault="001A174B" w:rsidP="001A174B">
      <w:pPr>
        <w:pStyle w:val="a3"/>
        <w:spacing w:before="4"/>
        <w:ind w:right="220"/>
        <w:rPr>
          <w:del w:id="6794" w:author="USER" w:date="2024-04-08T14:30:00Z"/>
          <w:sz w:val="22"/>
        </w:rPr>
      </w:pPr>
    </w:p>
    <w:p w14:paraId="7BA63027" w14:textId="42BAAF59" w:rsidR="001A174B" w:rsidDel="0088492D" w:rsidRDefault="001A174B" w:rsidP="001A174B">
      <w:pPr>
        <w:pStyle w:val="a3"/>
        <w:ind w:right="220"/>
        <w:rPr>
          <w:del w:id="6795" w:author="USER" w:date="2024-04-08T14:30:00Z"/>
        </w:rPr>
      </w:pPr>
      <w:del w:id="6796" w:author="USER" w:date="2024-04-08T14:30:00Z">
        <w:r w:rsidDel="0088492D">
          <w:delText>Alias:</w:delText>
        </w:r>
      </w:del>
    </w:p>
    <w:p w14:paraId="31924094" w14:textId="0EE5CD5D" w:rsidR="001A174B" w:rsidDel="0088492D" w:rsidRDefault="001A174B" w:rsidP="001A174B">
      <w:pPr>
        <w:pStyle w:val="a3"/>
        <w:spacing w:before="7"/>
        <w:ind w:right="220"/>
        <w:rPr>
          <w:del w:id="6797" w:author="USER" w:date="2024-04-08T14:30:00Z"/>
          <w:b w:val="0"/>
          <w:sz w:val="22"/>
        </w:rPr>
      </w:pPr>
    </w:p>
    <w:p w14:paraId="52C443B5" w14:textId="4EF30709" w:rsidR="001A174B" w:rsidDel="0088492D" w:rsidRDefault="001A174B" w:rsidP="001A174B">
      <w:pPr>
        <w:ind w:left="196" w:right="196"/>
        <w:rPr>
          <w:del w:id="6798" w:author="USER" w:date="2024-04-08T14:30:00Z"/>
          <w:sz w:val="20"/>
        </w:rPr>
      </w:pPr>
      <w:del w:id="6799" w:author="USER" w:date="2024-04-08T14:30:00Z">
        <w:r w:rsidDel="0088492D">
          <w:rPr>
            <w:b/>
            <w:sz w:val="20"/>
          </w:rPr>
          <w:delText xml:space="preserve">Remarks: </w:delText>
        </w:r>
        <w:r w:rsidDel="0088492D">
          <w:rPr>
            <w:sz w:val="20"/>
          </w:rPr>
          <w:delText>No remarks.</w:delText>
        </w:r>
      </w:del>
    </w:p>
    <w:p w14:paraId="4E665DB4" w14:textId="5C61C3CD" w:rsidR="001A174B" w:rsidDel="0088492D" w:rsidRDefault="001A174B" w:rsidP="001A174B">
      <w:pPr>
        <w:pStyle w:val="a3"/>
        <w:ind w:right="220"/>
        <w:rPr>
          <w:del w:id="6800" w:author="USER" w:date="2024-04-08T14:30:00Z"/>
          <w:sz w:val="22"/>
        </w:rPr>
      </w:pPr>
    </w:p>
    <w:p w14:paraId="4825B242" w14:textId="2DA18004" w:rsidR="001A174B" w:rsidDel="0088492D" w:rsidRDefault="001A174B" w:rsidP="001A174B">
      <w:pPr>
        <w:pStyle w:val="a3"/>
        <w:ind w:right="220"/>
        <w:rPr>
          <w:del w:id="6801" w:author="USER" w:date="2024-04-08T14:30:00Z"/>
          <w:sz w:val="22"/>
        </w:rPr>
      </w:pPr>
    </w:p>
    <w:p w14:paraId="69346F15" w14:textId="27B8EC8D" w:rsidR="001A174B" w:rsidDel="0088492D" w:rsidRDefault="001A174B" w:rsidP="001A174B">
      <w:pPr>
        <w:pStyle w:val="a3"/>
        <w:spacing w:before="9"/>
        <w:ind w:right="220"/>
        <w:rPr>
          <w:del w:id="6802" w:author="USER" w:date="2024-04-08T14:30:00Z"/>
          <w:sz w:val="31"/>
        </w:rPr>
      </w:pPr>
    </w:p>
    <w:p w14:paraId="1B96620E" w14:textId="48DDB79A" w:rsidR="001A174B" w:rsidDel="0088492D" w:rsidRDefault="001A174B" w:rsidP="001A174B">
      <w:pPr>
        <w:pStyle w:val="a3"/>
        <w:ind w:right="220"/>
        <w:rPr>
          <w:del w:id="6803" w:author="USER" w:date="2024-04-08T14:30:00Z"/>
        </w:rPr>
      </w:pPr>
      <w:del w:id="6804" w:author="USER" w:date="2024-04-08T14:30:00Z">
        <w:r w:rsidDel="0088492D">
          <w:delText>SubAttribute Bindings:</w:delText>
        </w:r>
      </w:del>
    </w:p>
    <w:p w14:paraId="733C7C5D" w14:textId="7CD961E3" w:rsidR="001A174B" w:rsidDel="0088492D" w:rsidRDefault="001A174B" w:rsidP="001A174B">
      <w:pPr>
        <w:pStyle w:val="a3"/>
        <w:spacing w:before="9" w:after="1"/>
        <w:ind w:right="220"/>
        <w:rPr>
          <w:del w:id="6805" w:author="USER" w:date="2024-04-08T14:3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1A174B" w:rsidDel="0088492D" w14:paraId="32F0B593" w14:textId="6D205107" w:rsidTr="00B467B9">
        <w:trPr>
          <w:trHeight w:val="737"/>
          <w:del w:id="6806" w:author="USER" w:date="2024-04-08T14:30:00Z"/>
        </w:trPr>
        <w:tc>
          <w:tcPr>
            <w:tcW w:w="3356" w:type="dxa"/>
            <w:shd w:val="clear" w:color="auto" w:fill="FFF1CC"/>
          </w:tcPr>
          <w:p w14:paraId="727BEE59" w14:textId="3A8D4497" w:rsidR="001A174B" w:rsidDel="0088492D" w:rsidRDefault="001A174B" w:rsidP="00B467B9">
            <w:pPr>
              <w:pStyle w:val="TableParagraph"/>
              <w:spacing w:before="9"/>
              <w:ind w:left="196" w:right="196"/>
              <w:rPr>
                <w:del w:id="6807" w:author="USER" w:date="2024-04-08T14:30:00Z"/>
                <w:b/>
                <w:sz w:val="20"/>
              </w:rPr>
            </w:pPr>
          </w:p>
          <w:p w14:paraId="1773C232" w14:textId="3A8D3C9D" w:rsidR="001A174B" w:rsidDel="0088492D" w:rsidRDefault="001A174B" w:rsidP="00B467B9">
            <w:pPr>
              <w:pStyle w:val="TableParagraph"/>
              <w:spacing w:before="0"/>
              <w:ind w:left="196" w:right="196"/>
              <w:rPr>
                <w:del w:id="6808" w:author="USER" w:date="2024-04-08T14:30:00Z"/>
                <w:b/>
                <w:sz w:val="20"/>
              </w:rPr>
            </w:pPr>
            <w:del w:id="6809" w:author="USER" w:date="2024-04-08T14:30:00Z">
              <w:r w:rsidDel="0088492D">
                <w:rPr>
                  <w:b/>
                  <w:sz w:val="20"/>
                </w:rPr>
                <w:delText>S-10x Attribute</w:delText>
              </w:r>
            </w:del>
          </w:p>
        </w:tc>
        <w:tc>
          <w:tcPr>
            <w:tcW w:w="1677" w:type="dxa"/>
            <w:shd w:val="clear" w:color="auto" w:fill="FFF1CC"/>
          </w:tcPr>
          <w:p w14:paraId="4EEDC75D" w14:textId="5F0C2819" w:rsidR="001A174B" w:rsidDel="0088492D" w:rsidRDefault="001A174B" w:rsidP="00B467B9">
            <w:pPr>
              <w:pStyle w:val="TableParagraph"/>
              <w:spacing w:before="114"/>
              <w:ind w:left="196" w:right="196"/>
              <w:rPr>
                <w:del w:id="6810" w:author="USER" w:date="2024-04-08T14:30:00Z"/>
                <w:b/>
                <w:sz w:val="20"/>
              </w:rPr>
            </w:pPr>
            <w:del w:id="6811" w:author="USER" w:date="2024-04-08T14:30:00Z">
              <w:r w:rsidDel="0088492D">
                <w:rPr>
                  <w:b/>
                  <w:sz w:val="20"/>
                </w:rPr>
                <w:delText>S-57</w:delText>
              </w:r>
            </w:del>
          </w:p>
          <w:p w14:paraId="13061467" w14:textId="5BC62DC8" w:rsidR="001A174B" w:rsidDel="0088492D" w:rsidRDefault="001A174B" w:rsidP="00B467B9">
            <w:pPr>
              <w:pStyle w:val="TableParagraph"/>
              <w:spacing w:before="20"/>
              <w:ind w:left="196" w:right="196"/>
              <w:rPr>
                <w:del w:id="6812" w:author="USER" w:date="2024-04-08T14:30:00Z"/>
                <w:b/>
                <w:sz w:val="20"/>
              </w:rPr>
            </w:pPr>
            <w:del w:id="6813" w:author="USER" w:date="2024-04-08T14:30:00Z">
              <w:r w:rsidDel="0088492D">
                <w:rPr>
                  <w:b/>
                  <w:sz w:val="20"/>
                </w:rPr>
                <w:delText>Acronym</w:delText>
              </w:r>
            </w:del>
          </w:p>
        </w:tc>
        <w:tc>
          <w:tcPr>
            <w:tcW w:w="2515" w:type="dxa"/>
            <w:shd w:val="clear" w:color="auto" w:fill="FFF1CC"/>
          </w:tcPr>
          <w:p w14:paraId="6B49702F" w14:textId="460874AC" w:rsidR="001A174B" w:rsidDel="0088492D" w:rsidRDefault="001A174B" w:rsidP="00B467B9">
            <w:pPr>
              <w:pStyle w:val="TableParagraph"/>
              <w:spacing w:before="114" w:line="261" w:lineRule="auto"/>
              <w:ind w:left="196" w:right="196"/>
              <w:rPr>
                <w:del w:id="6814" w:author="USER" w:date="2024-04-08T14:30:00Z"/>
                <w:b/>
                <w:sz w:val="20"/>
              </w:rPr>
            </w:pPr>
            <w:del w:id="6815" w:author="USER" w:date="2024-04-08T14:30:00Z">
              <w:r w:rsidDel="0088492D">
                <w:rPr>
                  <w:b/>
                  <w:sz w:val="20"/>
                </w:rPr>
                <w:delText>Allowable Encoding Value</w:delText>
              </w:r>
            </w:del>
          </w:p>
        </w:tc>
        <w:tc>
          <w:tcPr>
            <w:tcW w:w="840" w:type="dxa"/>
            <w:shd w:val="clear" w:color="auto" w:fill="FFF1CC"/>
          </w:tcPr>
          <w:p w14:paraId="7B61A0D3" w14:textId="4D70B317" w:rsidR="001A174B" w:rsidDel="0088492D" w:rsidRDefault="001A174B" w:rsidP="00B467B9">
            <w:pPr>
              <w:pStyle w:val="TableParagraph"/>
              <w:spacing w:before="9"/>
              <w:ind w:left="196" w:right="196"/>
              <w:rPr>
                <w:del w:id="6816" w:author="USER" w:date="2024-04-08T14:30:00Z"/>
                <w:b/>
                <w:sz w:val="20"/>
              </w:rPr>
            </w:pPr>
          </w:p>
          <w:p w14:paraId="6B63B244" w14:textId="69F9D630" w:rsidR="001A174B" w:rsidDel="0088492D" w:rsidRDefault="001A174B" w:rsidP="00B467B9">
            <w:pPr>
              <w:pStyle w:val="TableParagraph"/>
              <w:spacing w:before="0"/>
              <w:ind w:left="196" w:right="196"/>
              <w:rPr>
                <w:del w:id="6817" w:author="USER" w:date="2024-04-08T14:30:00Z"/>
                <w:b/>
                <w:sz w:val="20"/>
              </w:rPr>
            </w:pPr>
            <w:del w:id="6818" w:author="USER" w:date="2024-04-08T14:30:00Z">
              <w:r w:rsidDel="0088492D">
                <w:rPr>
                  <w:b/>
                  <w:sz w:val="20"/>
                </w:rPr>
                <w:delText>Type</w:delText>
              </w:r>
            </w:del>
          </w:p>
        </w:tc>
        <w:tc>
          <w:tcPr>
            <w:tcW w:w="1677" w:type="dxa"/>
            <w:shd w:val="clear" w:color="auto" w:fill="FFF1CC"/>
          </w:tcPr>
          <w:p w14:paraId="6ABABF08" w14:textId="309ADAA9" w:rsidR="001A174B" w:rsidDel="0088492D" w:rsidRDefault="001A174B" w:rsidP="00B467B9">
            <w:pPr>
              <w:pStyle w:val="TableParagraph"/>
              <w:spacing w:before="9"/>
              <w:ind w:left="196" w:right="196"/>
              <w:rPr>
                <w:del w:id="6819" w:author="USER" w:date="2024-04-08T14:30:00Z"/>
                <w:b/>
                <w:sz w:val="20"/>
              </w:rPr>
            </w:pPr>
          </w:p>
          <w:p w14:paraId="193F7824" w14:textId="44BEF741" w:rsidR="001A174B" w:rsidDel="0088492D" w:rsidRDefault="001A174B" w:rsidP="00B467B9">
            <w:pPr>
              <w:pStyle w:val="TableParagraph"/>
              <w:spacing w:before="0"/>
              <w:ind w:left="196" w:right="196"/>
              <w:rPr>
                <w:del w:id="6820" w:author="USER" w:date="2024-04-08T14:30:00Z"/>
                <w:b/>
                <w:sz w:val="20"/>
              </w:rPr>
            </w:pPr>
            <w:del w:id="6821" w:author="USER" w:date="2024-04-08T14:30:00Z">
              <w:r w:rsidDel="0088492D">
                <w:rPr>
                  <w:b/>
                  <w:sz w:val="20"/>
                </w:rPr>
                <w:delText>Multiplicity</w:delText>
              </w:r>
            </w:del>
          </w:p>
        </w:tc>
      </w:tr>
      <w:tr w:rsidR="006115A6" w:rsidDel="0088492D" w14:paraId="210A00F7" w14:textId="290E36C7" w:rsidTr="00B467B9">
        <w:trPr>
          <w:trHeight w:val="462"/>
          <w:del w:id="6822" w:author="USER" w:date="2024-04-08T14:30:00Z"/>
        </w:trPr>
        <w:tc>
          <w:tcPr>
            <w:tcW w:w="3356" w:type="dxa"/>
          </w:tcPr>
          <w:p w14:paraId="48EA9639" w14:textId="7A67121A" w:rsidR="006115A6" w:rsidDel="0088492D" w:rsidRDefault="006115A6" w:rsidP="006115A6">
            <w:pPr>
              <w:pStyle w:val="TableParagraph"/>
              <w:ind w:leftChars="89" w:left="196" w:rightChars="89" w:right="196"/>
              <w:rPr>
                <w:del w:id="6823" w:author="USER" w:date="2024-04-08T14:30:00Z"/>
                <w:rFonts w:eastAsiaTheme="minorEastAsia"/>
                <w:sz w:val="18"/>
                <w:lang w:eastAsia="ko-KR"/>
              </w:rPr>
            </w:pPr>
            <w:del w:id="6824" w:author="USER" w:date="2024-04-08T14:30:00Z">
              <w:r w:rsidDel="0088492D">
                <w:rPr>
                  <w:rFonts w:eastAsiaTheme="minorEastAsia"/>
                  <w:sz w:val="18"/>
                  <w:lang w:eastAsia="ko-KR"/>
                </w:rPr>
                <w:delText>ISO216</w:delText>
              </w:r>
            </w:del>
          </w:p>
        </w:tc>
        <w:tc>
          <w:tcPr>
            <w:tcW w:w="1677" w:type="dxa"/>
          </w:tcPr>
          <w:p w14:paraId="6A91E158" w14:textId="5F2E63E2" w:rsidR="006115A6" w:rsidDel="0088492D" w:rsidRDefault="006115A6" w:rsidP="006115A6">
            <w:pPr>
              <w:pStyle w:val="TableParagraph"/>
              <w:spacing w:before="0"/>
              <w:ind w:left="196" w:right="196"/>
              <w:rPr>
                <w:del w:id="6825" w:author="USER" w:date="2024-04-08T14:30:00Z"/>
                <w:rFonts w:ascii="Times New Roman"/>
                <w:sz w:val="18"/>
              </w:rPr>
            </w:pPr>
          </w:p>
        </w:tc>
        <w:tc>
          <w:tcPr>
            <w:tcW w:w="2515" w:type="dxa"/>
          </w:tcPr>
          <w:p w14:paraId="3414064F" w14:textId="4368931E" w:rsidR="006115A6" w:rsidRPr="00801538" w:rsidDel="0088492D" w:rsidRDefault="006115A6" w:rsidP="006115A6">
            <w:pPr>
              <w:pStyle w:val="TableParagraph"/>
              <w:ind w:left="196" w:right="196"/>
              <w:rPr>
                <w:del w:id="6826" w:author="USER" w:date="2024-04-08T14:30:00Z"/>
                <w:sz w:val="18"/>
                <w:szCs w:val="18"/>
              </w:rPr>
            </w:pPr>
            <w:del w:id="6827" w:author="USER" w:date="2024-04-08T14:30:00Z">
              <w:r w:rsidRPr="00801538" w:rsidDel="0088492D">
                <w:rPr>
                  <w:sz w:val="18"/>
                  <w:szCs w:val="18"/>
                </w:rPr>
                <w:delText>1 : A0</w:delText>
              </w:r>
            </w:del>
          </w:p>
          <w:p w14:paraId="7F42CAE7" w14:textId="51DDCAB2" w:rsidR="006115A6" w:rsidRPr="00801538" w:rsidDel="0088492D" w:rsidRDefault="006115A6" w:rsidP="006115A6">
            <w:pPr>
              <w:pStyle w:val="TableParagraph"/>
              <w:ind w:left="196" w:right="196"/>
              <w:rPr>
                <w:del w:id="6828" w:author="USER" w:date="2024-04-08T14:30:00Z"/>
                <w:sz w:val="18"/>
                <w:szCs w:val="18"/>
              </w:rPr>
            </w:pPr>
            <w:del w:id="6829" w:author="USER" w:date="2024-04-08T14:30:00Z">
              <w:r w:rsidRPr="00801538" w:rsidDel="0088492D">
                <w:rPr>
                  <w:sz w:val="18"/>
                  <w:szCs w:val="18"/>
                </w:rPr>
                <w:delText>2 : A1</w:delText>
              </w:r>
            </w:del>
          </w:p>
          <w:p w14:paraId="406F07B0" w14:textId="10637D06" w:rsidR="006115A6" w:rsidRPr="00801538" w:rsidDel="0088492D" w:rsidRDefault="006115A6" w:rsidP="006115A6">
            <w:pPr>
              <w:pStyle w:val="TableParagraph"/>
              <w:ind w:left="196" w:right="196"/>
              <w:rPr>
                <w:del w:id="6830" w:author="USER" w:date="2024-04-08T14:30:00Z"/>
                <w:sz w:val="18"/>
                <w:szCs w:val="18"/>
              </w:rPr>
            </w:pPr>
            <w:del w:id="6831" w:author="USER" w:date="2024-04-08T14:30:00Z">
              <w:r w:rsidRPr="00801538" w:rsidDel="0088492D">
                <w:rPr>
                  <w:sz w:val="18"/>
                  <w:szCs w:val="18"/>
                </w:rPr>
                <w:delText>3 : A2</w:delText>
              </w:r>
            </w:del>
          </w:p>
          <w:p w14:paraId="7E86C9DE" w14:textId="084F776A" w:rsidR="006115A6" w:rsidRPr="00801538" w:rsidDel="0088492D" w:rsidRDefault="006115A6" w:rsidP="006115A6">
            <w:pPr>
              <w:pStyle w:val="TableParagraph"/>
              <w:ind w:left="196" w:right="196"/>
              <w:rPr>
                <w:del w:id="6832" w:author="USER" w:date="2024-04-08T14:30:00Z"/>
                <w:sz w:val="18"/>
                <w:szCs w:val="18"/>
              </w:rPr>
            </w:pPr>
            <w:del w:id="6833" w:author="USER" w:date="2024-04-08T14:30:00Z">
              <w:r w:rsidRPr="00801538" w:rsidDel="0088492D">
                <w:rPr>
                  <w:sz w:val="18"/>
                  <w:szCs w:val="18"/>
                </w:rPr>
                <w:delText>4 : A3</w:delText>
              </w:r>
            </w:del>
          </w:p>
          <w:p w14:paraId="13FB4F2C" w14:textId="2C73AAE9" w:rsidR="006115A6" w:rsidRPr="00801538" w:rsidDel="0088492D" w:rsidRDefault="006115A6" w:rsidP="006115A6">
            <w:pPr>
              <w:pStyle w:val="TableParagraph"/>
              <w:ind w:left="196" w:right="196"/>
              <w:rPr>
                <w:del w:id="6834" w:author="USER" w:date="2024-04-08T14:30:00Z"/>
                <w:sz w:val="18"/>
                <w:szCs w:val="18"/>
              </w:rPr>
            </w:pPr>
            <w:del w:id="6835" w:author="USER" w:date="2024-04-08T14:30:00Z">
              <w:r w:rsidRPr="00801538" w:rsidDel="0088492D">
                <w:rPr>
                  <w:sz w:val="18"/>
                  <w:szCs w:val="18"/>
                </w:rPr>
                <w:delText>5 : A4</w:delText>
              </w:r>
            </w:del>
          </w:p>
          <w:p w14:paraId="2B1918D6" w14:textId="32462758" w:rsidR="006115A6" w:rsidRPr="00801538" w:rsidDel="0088492D" w:rsidRDefault="006115A6" w:rsidP="006115A6">
            <w:pPr>
              <w:pStyle w:val="TableParagraph"/>
              <w:ind w:left="196" w:right="196"/>
              <w:rPr>
                <w:del w:id="6836" w:author="USER" w:date="2024-04-08T14:30:00Z"/>
                <w:sz w:val="18"/>
                <w:szCs w:val="18"/>
              </w:rPr>
            </w:pPr>
            <w:del w:id="6837" w:author="USER" w:date="2024-04-08T14:30:00Z">
              <w:r w:rsidRPr="00801538" w:rsidDel="0088492D">
                <w:rPr>
                  <w:sz w:val="18"/>
                  <w:szCs w:val="18"/>
                </w:rPr>
                <w:delText>6 : A5</w:delText>
              </w:r>
            </w:del>
          </w:p>
          <w:p w14:paraId="7CDA9903" w14:textId="3DE1AC94" w:rsidR="006115A6" w:rsidRPr="00801538" w:rsidDel="0088492D" w:rsidRDefault="006115A6" w:rsidP="006115A6">
            <w:pPr>
              <w:pStyle w:val="TableParagraph"/>
              <w:ind w:left="196" w:right="196"/>
              <w:rPr>
                <w:del w:id="6838" w:author="USER" w:date="2024-04-08T14:30:00Z"/>
                <w:sz w:val="18"/>
                <w:szCs w:val="18"/>
              </w:rPr>
            </w:pPr>
            <w:del w:id="6839" w:author="USER" w:date="2024-04-08T14:30:00Z">
              <w:r w:rsidRPr="00801538" w:rsidDel="0088492D">
                <w:rPr>
                  <w:sz w:val="18"/>
                  <w:szCs w:val="18"/>
                </w:rPr>
                <w:delText>7 : A6</w:delText>
              </w:r>
            </w:del>
          </w:p>
          <w:p w14:paraId="797EE899" w14:textId="6AA6BA76" w:rsidR="006115A6" w:rsidDel="0088492D" w:rsidRDefault="006115A6" w:rsidP="006115A6">
            <w:pPr>
              <w:pStyle w:val="TableParagraph"/>
              <w:spacing w:before="0"/>
              <w:ind w:left="196" w:right="196"/>
              <w:rPr>
                <w:del w:id="6840" w:author="USER" w:date="2024-04-08T14:30:00Z"/>
                <w:rFonts w:ascii="Times New Roman"/>
                <w:sz w:val="18"/>
              </w:rPr>
            </w:pPr>
            <w:del w:id="6841" w:author="USER" w:date="2024-04-08T14:30:00Z">
              <w:r w:rsidRPr="00801538" w:rsidDel="0088492D">
                <w:rPr>
                  <w:sz w:val="18"/>
                  <w:szCs w:val="18"/>
                </w:rPr>
                <w:delText>8 : A7</w:delText>
              </w:r>
              <w:r w:rsidDel="0088492D">
                <w:rPr>
                  <w:lang w:eastAsia="ko-KR"/>
                </w:rPr>
                <w:delText xml:space="preserve"> </w:delText>
              </w:r>
            </w:del>
          </w:p>
        </w:tc>
        <w:tc>
          <w:tcPr>
            <w:tcW w:w="840" w:type="dxa"/>
          </w:tcPr>
          <w:p w14:paraId="14AE2A8C" w14:textId="1BB9F49D" w:rsidR="006115A6" w:rsidDel="0088492D" w:rsidRDefault="006115A6" w:rsidP="006115A6">
            <w:pPr>
              <w:pStyle w:val="TableParagraph"/>
              <w:ind w:left="196" w:right="196"/>
              <w:rPr>
                <w:del w:id="6842" w:author="USER" w:date="2024-04-08T14:30:00Z"/>
                <w:rFonts w:eastAsiaTheme="minorEastAsia"/>
                <w:sz w:val="18"/>
                <w:lang w:eastAsia="ko-KR"/>
              </w:rPr>
            </w:pPr>
            <w:del w:id="6843" w:author="USER" w:date="2024-04-08T14:30:00Z">
              <w:r w:rsidDel="0088492D">
                <w:rPr>
                  <w:rFonts w:eastAsiaTheme="minorEastAsia"/>
                  <w:sz w:val="18"/>
                  <w:lang w:eastAsia="ko-KR"/>
                </w:rPr>
                <w:delText>EN</w:delText>
              </w:r>
            </w:del>
          </w:p>
        </w:tc>
        <w:tc>
          <w:tcPr>
            <w:tcW w:w="1677" w:type="dxa"/>
          </w:tcPr>
          <w:p w14:paraId="78A30529" w14:textId="6EC57B0B" w:rsidR="006115A6" w:rsidDel="0088492D" w:rsidRDefault="006115A6" w:rsidP="006115A6">
            <w:pPr>
              <w:pStyle w:val="TableParagraph"/>
              <w:ind w:left="196" w:right="196"/>
              <w:rPr>
                <w:del w:id="6844" w:author="USER" w:date="2024-04-08T14:30:00Z"/>
                <w:rFonts w:eastAsiaTheme="minorEastAsia"/>
                <w:sz w:val="18"/>
                <w:lang w:eastAsia="ko-KR"/>
              </w:rPr>
            </w:pPr>
            <w:del w:id="6845" w:author="USER" w:date="2024-04-08T14:30: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1A174B" w:rsidDel="0088492D" w14:paraId="1967EA0B" w14:textId="57D8B931" w:rsidTr="00B467B9">
        <w:trPr>
          <w:trHeight w:val="462"/>
          <w:del w:id="6846" w:author="USER" w:date="2024-04-08T14:30:00Z"/>
        </w:trPr>
        <w:tc>
          <w:tcPr>
            <w:tcW w:w="3356" w:type="dxa"/>
          </w:tcPr>
          <w:p w14:paraId="4CC048C0" w14:textId="264CF52A" w:rsidR="001A174B" w:rsidDel="0088492D" w:rsidRDefault="001A174B" w:rsidP="001A174B">
            <w:pPr>
              <w:pStyle w:val="TableParagraph"/>
              <w:ind w:leftChars="89" w:left="196" w:rightChars="89" w:right="196"/>
              <w:rPr>
                <w:del w:id="6847" w:author="USER" w:date="2024-04-08T14:30:00Z"/>
                <w:rFonts w:eastAsiaTheme="minorEastAsia"/>
                <w:sz w:val="18"/>
                <w:lang w:eastAsia="ko-KR"/>
              </w:rPr>
            </w:pPr>
            <w:del w:id="6848" w:author="USER" w:date="2024-04-08T14:30:00Z">
              <w:r w:rsidDel="0088492D">
                <w:rPr>
                  <w:rFonts w:eastAsiaTheme="minorEastAsia" w:hint="eastAsia"/>
                  <w:sz w:val="18"/>
                  <w:lang w:eastAsia="ko-KR"/>
                </w:rPr>
                <w:delText>C</w:delText>
              </w:r>
              <w:r w:rsidDel="0088492D">
                <w:rPr>
                  <w:rFonts w:eastAsiaTheme="minorEastAsia"/>
                  <w:sz w:val="18"/>
                  <w:lang w:eastAsia="ko-KR"/>
                </w:rPr>
                <w:delText>ustom Paper Size</w:delText>
              </w:r>
            </w:del>
          </w:p>
        </w:tc>
        <w:tc>
          <w:tcPr>
            <w:tcW w:w="1677" w:type="dxa"/>
          </w:tcPr>
          <w:p w14:paraId="07B3D022" w14:textId="716622B9" w:rsidR="001A174B" w:rsidDel="0088492D" w:rsidRDefault="001A174B" w:rsidP="00B467B9">
            <w:pPr>
              <w:pStyle w:val="TableParagraph"/>
              <w:spacing w:before="0"/>
              <w:ind w:left="196" w:right="196"/>
              <w:rPr>
                <w:del w:id="6849" w:author="USER" w:date="2024-04-08T14:30:00Z"/>
                <w:rFonts w:ascii="Times New Roman"/>
                <w:sz w:val="18"/>
              </w:rPr>
            </w:pPr>
          </w:p>
        </w:tc>
        <w:tc>
          <w:tcPr>
            <w:tcW w:w="2515" w:type="dxa"/>
          </w:tcPr>
          <w:p w14:paraId="18446EC9" w14:textId="764F0492" w:rsidR="001A174B" w:rsidDel="0088492D" w:rsidRDefault="001A174B" w:rsidP="00B467B9">
            <w:pPr>
              <w:pStyle w:val="TableParagraph"/>
              <w:spacing w:before="0"/>
              <w:ind w:left="196" w:right="196"/>
              <w:rPr>
                <w:del w:id="6850" w:author="USER" w:date="2024-04-08T14:30:00Z"/>
                <w:rFonts w:ascii="Times New Roman"/>
                <w:sz w:val="18"/>
              </w:rPr>
            </w:pPr>
          </w:p>
        </w:tc>
        <w:tc>
          <w:tcPr>
            <w:tcW w:w="840" w:type="dxa"/>
          </w:tcPr>
          <w:p w14:paraId="145AE4F9" w14:textId="592348E9" w:rsidR="001A174B" w:rsidDel="0088492D" w:rsidRDefault="001A174B" w:rsidP="00B467B9">
            <w:pPr>
              <w:pStyle w:val="TableParagraph"/>
              <w:ind w:left="196" w:right="196"/>
              <w:rPr>
                <w:del w:id="6851" w:author="USER" w:date="2024-04-08T14:30:00Z"/>
                <w:rFonts w:eastAsiaTheme="minorEastAsia"/>
                <w:sz w:val="18"/>
                <w:lang w:eastAsia="ko-KR"/>
              </w:rPr>
            </w:pPr>
            <w:del w:id="6852" w:author="USER" w:date="2024-04-08T14:30:00Z">
              <w:r w:rsidDel="0088492D">
                <w:rPr>
                  <w:rFonts w:eastAsiaTheme="minorEastAsia" w:hint="eastAsia"/>
                  <w:sz w:val="18"/>
                  <w:lang w:eastAsia="ko-KR"/>
                </w:rPr>
                <w:delText>C</w:delText>
              </w:r>
            </w:del>
          </w:p>
        </w:tc>
        <w:tc>
          <w:tcPr>
            <w:tcW w:w="1677" w:type="dxa"/>
          </w:tcPr>
          <w:p w14:paraId="7E0ED0A9" w14:textId="5C05714F" w:rsidR="001A174B" w:rsidDel="0088492D" w:rsidRDefault="001A174B" w:rsidP="00B467B9">
            <w:pPr>
              <w:pStyle w:val="TableParagraph"/>
              <w:ind w:left="196" w:right="196"/>
              <w:rPr>
                <w:del w:id="6853" w:author="USER" w:date="2024-04-08T14:30:00Z"/>
                <w:rFonts w:eastAsiaTheme="minorEastAsia"/>
                <w:sz w:val="18"/>
                <w:lang w:eastAsia="ko-KR"/>
              </w:rPr>
            </w:pPr>
            <w:del w:id="6854" w:author="USER" w:date="2024-04-08T14:30:00Z">
              <w:r w:rsidDel="0088492D">
                <w:rPr>
                  <w:rFonts w:eastAsiaTheme="minorEastAsia" w:hint="eastAsia"/>
                  <w:sz w:val="18"/>
                  <w:lang w:eastAsia="ko-KR"/>
                </w:rPr>
                <w:delText>0</w:delText>
              </w:r>
              <w:r w:rsidDel="0088492D">
                <w:rPr>
                  <w:rFonts w:eastAsiaTheme="minorEastAsia"/>
                  <w:sz w:val="18"/>
                  <w:lang w:eastAsia="ko-KR"/>
                </w:rPr>
                <w:delText>, 1</w:delText>
              </w:r>
            </w:del>
          </w:p>
        </w:tc>
      </w:tr>
      <w:tr w:rsidR="001A174B" w:rsidDel="0088492D" w14:paraId="5BC06273" w14:textId="1EB3C98E" w:rsidTr="00B467B9">
        <w:trPr>
          <w:trHeight w:val="462"/>
          <w:del w:id="6855" w:author="USER" w:date="2024-04-08T14:30:00Z"/>
        </w:trPr>
        <w:tc>
          <w:tcPr>
            <w:tcW w:w="3356" w:type="dxa"/>
          </w:tcPr>
          <w:p w14:paraId="428A6B35" w14:textId="72F24290" w:rsidR="001A174B" w:rsidDel="0088492D" w:rsidRDefault="001A174B" w:rsidP="001A174B">
            <w:pPr>
              <w:pStyle w:val="TableParagraph"/>
              <w:ind w:leftChars="189" w:left="416" w:rightChars="89" w:right="196"/>
              <w:rPr>
                <w:del w:id="6856" w:author="USER" w:date="2024-04-08T14:30:00Z"/>
                <w:rFonts w:eastAsiaTheme="minorEastAsia"/>
                <w:sz w:val="18"/>
                <w:lang w:eastAsia="ko-KR"/>
              </w:rPr>
            </w:pPr>
            <w:del w:id="6857" w:author="USER" w:date="2024-04-08T14:30:00Z">
              <w:r w:rsidDel="0088492D">
                <w:rPr>
                  <w:rFonts w:eastAsiaTheme="minorEastAsia"/>
                  <w:sz w:val="18"/>
                  <w:lang w:eastAsia="ko-KR"/>
                </w:rPr>
                <w:delText>X</w:delText>
              </w:r>
            </w:del>
          </w:p>
        </w:tc>
        <w:tc>
          <w:tcPr>
            <w:tcW w:w="1677" w:type="dxa"/>
          </w:tcPr>
          <w:p w14:paraId="533FA778" w14:textId="52F09389" w:rsidR="001A174B" w:rsidDel="0088492D" w:rsidRDefault="001A174B" w:rsidP="00B467B9">
            <w:pPr>
              <w:pStyle w:val="TableParagraph"/>
              <w:spacing w:before="0"/>
              <w:ind w:left="196" w:right="196"/>
              <w:rPr>
                <w:del w:id="6858" w:author="USER" w:date="2024-04-08T14:30:00Z"/>
                <w:rFonts w:ascii="Times New Roman"/>
                <w:sz w:val="18"/>
              </w:rPr>
            </w:pPr>
          </w:p>
        </w:tc>
        <w:tc>
          <w:tcPr>
            <w:tcW w:w="2515" w:type="dxa"/>
          </w:tcPr>
          <w:p w14:paraId="4C0890EB" w14:textId="7258C71B" w:rsidR="001A174B" w:rsidDel="0088492D" w:rsidRDefault="001A174B" w:rsidP="00B467B9">
            <w:pPr>
              <w:pStyle w:val="TableParagraph"/>
              <w:spacing w:before="0"/>
              <w:ind w:left="196" w:right="196"/>
              <w:rPr>
                <w:del w:id="6859" w:author="USER" w:date="2024-04-08T14:30:00Z"/>
                <w:rFonts w:ascii="Times New Roman"/>
                <w:sz w:val="18"/>
              </w:rPr>
            </w:pPr>
          </w:p>
        </w:tc>
        <w:tc>
          <w:tcPr>
            <w:tcW w:w="840" w:type="dxa"/>
          </w:tcPr>
          <w:p w14:paraId="7FAC578A" w14:textId="55468255" w:rsidR="001A174B" w:rsidDel="0088492D" w:rsidRDefault="001A174B" w:rsidP="00B467B9">
            <w:pPr>
              <w:pStyle w:val="TableParagraph"/>
              <w:ind w:left="196" w:right="196"/>
              <w:rPr>
                <w:del w:id="6860" w:author="USER" w:date="2024-04-08T14:30:00Z"/>
                <w:rFonts w:eastAsiaTheme="minorEastAsia"/>
                <w:sz w:val="18"/>
                <w:lang w:eastAsia="ko-KR"/>
              </w:rPr>
            </w:pPr>
            <w:del w:id="6861" w:author="USER" w:date="2024-04-08T14:30:00Z">
              <w:r w:rsidDel="0088492D">
                <w:rPr>
                  <w:rFonts w:eastAsiaTheme="minorEastAsia" w:hint="eastAsia"/>
                  <w:sz w:val="18"/>
                  <w:lang w:eastAsia="ko-KR"/>
                </w:rPr>
                <w:delText>I</w:delText>
              </w:r>
              <w:r w:rsidDel="0088492D">
                <w:rPr>
                  <w:rFonts w:eastAsiaTheme="minorEastAsia"/>
                  <w:sz w:val="18"/>
                  <w:lang w:eastAsia="ko-KR"/>
                </w:rPr>
                <w:delText>N</w:delText>
              </w:r>
            </w:del>
          </w:p>
        </w:tc>
        <w:tc>
          <w:tcPr>
            <w:tcW w:w="1677" w:type="dxa"/>
          </w:tcPr>
          <w:p w14:paraId="11A756FA" w14:textId="722C0B20" w:rsidR="001A174B" w:rsidDel="0088492D" w:rsidRDefault="001A174B" w:rsidP="00B467B9">
            <w:pPr>
              <w:pStyle w:val="TableParagraph"/>
              <w:ind w:left="196" w:right="196"/>
              <w:rPr>
                <w:del w:id="6862" w:author="USER" w:date="2024-04-08T14:30:00Z"/>
                <w:rFonts w:eastAsiaTheme="minorEastAsia"/>
                <w:sz w:val="18"/>
                <w:lang w:eastAsia="ko-KR"/>
              </w:rPr>
            </w:pPr>
            <w:del w:id="6863" w:author="USER" w:date="2024-04-08T14:30:00Z">
              <w:r w:rsidDel="0088492D">
                <w:rPr>
                  <w:rFonts w:eastAsiaTheme="minorEastAsia" w:hint="eastAsia"/>
                  <w:sz w:val="18"/>
                  <w:lang w:eastAsia="ko-KR"/>
                </w:rPr>
                <w:delText>1</w:delText>
              </w:r>
              <w:r w:rsidDel="0088492D">
                <w:rPr>
                  <w:rFonts w:eastAsiaTheme="minorEastAsia"/>
                  <w:sz w:val="18"/>
                  <w:lang w:eastAsia="ko-KR"/>
                </w:rPr>
                <w:delText>, 1</w:delText>
              </w:r>
            </w:del>
          </w:p>
        </w:tc>
      </w:tr>
      <w:tr w:rsidR="001A174B" w:rsidDel="0088492D" w14:paraId="38D67B91" w14:textId="61F5C768" w:rsidTr="00B467B9">
        <w:trPr>
          <w:trHeight w:val="462"/>
          <w:del w:id="6864" w:author="USER" w:date="2024-04-08T14:30:00Z"/>
        </w:trPr>
        <w:tc>
          <w:tcPr>
            <w:tcW w:w="3356" w:type="dxa"/>
          </w:tcPr>
          <w:p w14:paraId="7E8DC75D" w14:textId="534208ED" w:rsidR="001A174B" w:rsidDel="0088492D" w:rsidRDefault="001A174B" w:rsidP="001A174B">
            <w:pPr>
              <w:pStyle w:val="TableParagraph"/>
              <w:ind w:leftChars="189" w:left="416" w:rightChars="89" w:right="196"/>
              <w:rPr>
                <w:del w:id="6865" w:author="USER" w:date="2024-04-08T14:30:00Z"/>
                <w:rFonts w:eastAsiaTheme="minorEastAsia"/>
                <w:sz w:val="18"/>
                <w:lang w:eastAsia="ko-KR"/>
              </w:rPr>
            </w:pPr>
            <w:del w:id="6866" w:author="USER" w:date="2024-04-08T14:30:00Z">
              <w:r w:rsidDel="0088492D">
                <w:rPr>
                  <w:rFonts w:eastAsiaTheme="minorEastAsia"/>
                  <w:sz w:val="18"/>
                  <w:lang w:eastAsia="ko-KR"/>
                </w:rPr>
                <w:delText>Y</w:delText>
              </w:r>
            </w:del>
          </w:p>
        </w:tc>
        <w:tc>
          <w:tcPr>
            <w:tcW w:w="1677" w:type="dxa"/>
          </w:tcPr>
          <w:p w14:paraId="20264914" w14:textId="275D523A" w:rsidR="001A174B" w:rsidDel="0088492D" w:rsidRDefault="001A174B" w:rsidP="00B467B9">
            <w:pPr>
              <w:pStyle w:val="TableParagraph"/>
              <w:spacing w:before="0"/>
              <w:ind w:left="196" w:right="196"/>
              <w:rPr>
                <w:del w:id="6867" w:author="USER" w:date="2024-04-08T14:30:00Z"/>
                <w:rFonts w:ascii="Times New Roman"/>
                <w:sz w:val="18"/>
              </w:rPr>
            </w:pPr>
          </w:p>
        </w:tc>
        <w:tc>
          <w:tcPr>
            <w:tcW w:w="2515" w:type="dxa"/>
          </w:tcPr>
          <w:p w14:paraId="77CE3557" w14:textId="422844A6" w:rsidR="001A174B" w:rsidDel="0088492D" w:rsidRDefault="001A174B" w:rsidP="00B467B9">
            <w:pPr>
              <w:pStyle w:val="TableParagraph"/>
              <w:spacing w:before="0"/>
              <w:ind w:left="196" w:right="196"/>
              <w:rPr>
                <w:del w:id="6868" w:author="USER" w:date="2024-04-08T14:30:00Z"/>
                <w:rFonts w:ascii="Times New Roman"/>
                <w:sz w:val="18"/>
              </w:rPr>
            </w:pPr>
          </w:p>
        </w:tc>
        <w:tc>
          <w:tcPr>
            <w:tcW w:w="840" w:type="dxa"/>
          </w:tcPr>
          <w:p w14:paraId="3CE149D6" w14:textId="3FA7F027" w:rsidR="001A174B" w:rsidDel="0088492D" w:rsidRDefault="001A174B" w:rsidP="00B467B9">
            <w:pPr>
              <w:pStyle w:val="TableParagraph"/>
              <w:ind w:left="196" w:right="196"/>
              <w:rPr>
                <w:del w:id="6869" w:author="USER" w:date="2024-04-08T14:30:00Z"/>
                <w:rFonts w:eastAsiaTheme="minorEastAsia"/>
                <w:sz w:val="18"/>
                <w:lang w:eastAsia="ko-KR"/>
              </w:rPr>
            </w:pPr>
            <w:del w:id="6870" w:author="USER" w:date="2024-04-08T14:30:00Z">
              <w:r w:rsidDel="0088492D">
                <w:rPr>
                  <w:rFonts w:eastAsiaTheme="minorEastAsia" w:hint="eastAsia"/>
                  <w:sz w:val="18"/>
                  <w:lang w:eastAsia="ko-KR"/>
                </w:rPr>
                <w:delText>I</w:delText>
              </w:r>
              <w:r w:rsidDel="0088492D">
                <w:rPr>
                  <w:rFonts w:eastAsiaTheme="minorEastAsia"/>
                  <w:sz w:val="18"/>
                  <w:lang w:eastAsia="ko-KR"/>
                </w:rPr>
                <w:delText>N</w:delText>
              </w:r>
            </w:del>
          </w:p>
        </w:tc>
        <w:tc>
          <w:tcPr>
            <w:tcW w:w="1677" w:type="dxa"/>
          </w:tcPr>
          <w:p w14:paraId="29DA5AB4" w14:textId="497D2B5F" w:rsidR="001A174B" w:rsidDel="0088492D" w:rsidRDefault="001A174B" w:rsidP="00B467B9">
            <w:pPr>
              <w:pStyle w:val="TableParagraph"/>
              <w:ind w:left="196" w:right="196"/>
              <w:rPr>
                <w:del w:id="6871" w:author="USER" w:date="2024-04-08T14:30:00Z"/>
                <w:rFonts w:eastAsiaTheme="minorEastAsia"/>
                <w:sz w:val="18"/>
                <w:lang w:eastAsia="ko-KR"/>
              </w:rPr>
            </w:pPr>
            <w:del w:id="6872" w:author="USER" w:date="2024-04-08T14:30:00Z">
              <w:r w:rsidDel="0088492D">
                <w:rPr>
                  <w:rFonts w:eastAsiaTheme="minorEastAsia" w:hint="eastAsia"/>
                  <w:sz w:val="18"/>
                  <w:lang w:eastAsia="ko-KR"/>
                </w:rPr>
                <w:delText>1</w:delText>
              </w:r>
              <w:r w:rsidDel="0088492D">
                <w:rPr>
                  <w:rFonts w:eastAsiaTheme="minorEastAsia"/>
                  <w:sz w:val="18"/>
                  <w:lang w:eastAsia="ko-KR"/>
                </w:rPr>
                <w:delText>, 1</w:delText>
              </w:r>
            </w:del>
          </w:p>
        </w:tc>
      </w:tr>
    </w:tbl>
    <w:p w14:paraId="7A3A9B6E" w14:textId="2CEFD033" w:rsidR="001A174B" w:rsidDel="0088492D" w:rsidRDefault="001A174B" w:rsidP="001A174B">
      <w:pPr>
        <w:pStyle w:val="a3"/>
        <w:spacing w:before="10"/>
        <w:ind w:right="220"/>
        <w:rPr>
          <w:del w:id="6873" w:author="USER" w:date="2024-04-08T14:30:00Z"/>
          <w:b w:val="0"/>
          <w:sz w:val="24"/>
        </w:rPr>
      </w:pPr>
    </w:p>
    <w:p w14:paraId="0498B304" w14:textId="07131231" w:rsidR="001A174B" w:rsidDel="0088492D" w:rsidRDefault="001A174B">
      <w:pPr>
        <w:pStyle w:val="a3"/>
        <w:spacing w:before="10"/>
        <w:ind w:right="220"/>
        <w:rPr>
          <w:del w:id="6874" w:author="USER" w:date="2024-04-08T14:30:00Z"/>
          <w:b w:val="0"/>
          <w:sz w:val="24"/>
        </w:rPr>
      </w:pPr>
    </w:p>
    <w:p w14:paraId="13B2C7AF" w14:textId="1618B4A2" w:rsidR="001A174B" w:rsidDel="00292631" w:rsidRDefault="001A174B">
      <w:pPr>
        <w:rPr>
          <w:del w:id="6875" w:author="USER" w:date="2024-06-28T13:19:00Z"/>
          <w:sz w:val="24"/>
          <w:szCs w:val="20"/>
        </w:rPr>
      </w:pPr>
      <w:del w:id="6876" w:author="USER" w:date="2024-06-28T13:19:00Z">
        <w:r w:rsidDel="00292631">
          <w:rPr>
            <w:b/>
            <w:sz w:val="24"/>
          </w:rPr>
          <w:br w:type="page"/>
        </w:r>
      </w:del>
    </w:p>
    <w:p w14:paraId="7D1DA542" w14:textId="4AD8FFA6" w:rsidR="00174A76" w:rsidDel="00357F5C" w:rsidRDefault="00174A76">
      <w:pPr>
        <w:pStyle w:val="a3"/>
        <w:spacing w:before="10"/>
        <w:ind w:right="220"/>
        <w:rPr>
          <w:del w:id="6877" w:author="USER" w:date="2024-04-08T14:20:00Z"/>
          <w:b w:val="0"/>
          <w:sz w:val="24"/>
        </w:rPr>
      </w:pPr>
    </w:p>
    <w:p w14:paraId="5E6D0D0B" w14:textId="4D8A0925" w:rsidR="005E1377" w:rsidDel="00357F5C" w:rsidRDefault="005E1377" w:rsidP="00AD171D">
      <w:pPr>
        <w:pStyle w:val="2"/>
        <w:numPr>
          <w:ilvl w:val="1"/>
          <w:numId w:val="16"/>
        </w:numPr>
        <w:rPr>
          <w:del w:id="6878" w:author="USER" w:date="2024-04-08T14:20:00Z"/>
        </w:rPr>
      </w:pPr>
      <w:del w:id="6879" w:author="USER" w:date="2024-04-08T14:20:00Z">
        <w:r w:rsidDel="00357F5C">
          <w:delText>Custom Paper Size</w:delText>
        </w:r>
      </w:del>
    </w:p>
    <w:p w14:paraId="189A5550" w14:textId="438DA770" w:rsidR="005E1377" w:rsidDel="00357F5C" w:rsidRDefault="005E1377" w:rsidP="005E1377">
      <w:pPr>
        <w:pStyle w:val="a3"/>
        <w:spacing w:before="5"/>
        <w:ind w:right="220"/>
        <w:rPr>
          <w:del w:id="6880" w:author="USER" w:date="2024-04-08T14:20:00Z"/>
          <w:b w:val="0"/>
          <w:sz w:val="22"/>
        </w:rPr>
      </w:pPr>
    </w:p>
    <w:p w14:paraId="73C78A44" w14:textId="4F6EE3BC" w:rsidR="005E1377" w:rsidDel="00357F5C" w:rsidRDefault="005E1377" w:rsidP="005E1377">
      <w:pPr>
        <w:pStyle w:val="a3"/>
        <w:ind w:right="220"/>
        <w:rPr>
          <w:del w:id="6881" w:author="USER" w:date="2024-04-08T14:20:00Z"/>
        </w:rPr>
      </w:pPr>
      <w:del w:id="6882" w:author="USER" w:date="2024-04-08T14:20:00Z">
        <w:r w:rsidDel="00357F5C">
          <w:delText>Definition:</w:delText>
        </w:r>
        <w:r w:rsidDel="00357F5C">
          <w:rPr>
            <w:b w:val="0"/>
            <w:bCs/>
          </w:rPr>
          <w:delText xml:space="preserve"> User specified paper size.</w:delText>
        </w:r>
      </w:del>
    </w:p>
    <w:p w14:paraId="49105959" w14:textId="6C2381B4" w:rsidR="005E1377" w:rsidDel="00357F5C" w:rsidRDefault="005E1377" w:rsidP="005E1377">
      <w:pPr>
        <w:pStyle w:val="a3"/>
        <w:spacing w:before="7"/>
        <w:ind w:right="220"/>
        <w:rPr>
          <w:del w:id="6883" w:author="USER" w:date="2024-04-08T14:20:00Z"/>
          <w:sz w:val="22"/>
        </w:rPr>
      </w:pPr>
    </w:p>
    <w:p w14:paraId="134094E9" w14:textId="312048AC" w:rsidR="005E1377" w:rsidDel="00357F5C" w:rsidRDefault="005E1377" w:rsidP="005E1377">
      <w:pPr>
        <w:ind w:left="196" w:right="196"/>
        <w:rPr>
          <w:del w:id="6884" w:author="USER" w:date="2024-04-08T14:20:00Z"/>
          <w:sz w:val="20"/>
        </w:rPr>
      </w:pPr>
      <w:del w:id="6885" w:author="USER" w:date="2024-04-08T14:20:00Z">
        <w:r w:rsidDel="00357F5C">
          <w:rPr>
            <w:b/>
            <w:sz w:val="20"/>
          </w:rPr>
          <w:delText xml:space="preserve">CamelCase: </w:delText>
        </w:r>
        <w:r w:rsidR="00080EE8" w:rsidRPr="00080EE8" w:rsidDel="00357F5C">
          <w:rPr>
            <w:bCs/>
            <w:sz w:val="20"/>
          </w:rPr>
          <w:delText>customPaper</w:delText>
        </w:r>
        <w:r w:rsidDel="00357F5C">
          <w:rPr>
            <w:sz w:val="20"/>
          </w:rPr>
          <w:delText>Size</w:delText>
        </w:r>
      </w:del>
    </w:p>
    <w:p w14:paraId="2F9D5F80" w14:textId="3E90C3E7" w:rsidR="005E1377" w:rsidDel="00357F5C" w:rsidRDefault="005E1377" w:rsidP="005E1377">
      <w:pPr>
        <w:pStyle w:val="a3"/>
        <w:spacing w:before="4"/>
        <w:ind w:right="220"/>
        <w:rPr>
          <w:del w:id="6886" w:author="USER" w:date="2024-04-08T14:20:00Z"/>
          <w:sz w:val="22"/>
        </w:rPr>
      </w:pPr>
    </w:p>
    <w:p w14:paraId="43657576" w14:textId="0419B57F" w:rsidR="005E1377" w:rsidDel="00357F5C" w:rsidRDefault="005E1377" w:rsidP="005E1377">
      <w:pPr>
        <w:pStyle w:val="a3"/>
        <w:ind w:right="220"/>
        <w:rPr>
          <w:del w:id="6887" w:author="USER" w:date="2024-04-08T14:20:00Z"/>
        </w:rPr>
      </w:pPr>
      <w:del w:id="6888" w:author="USER" w:date="2024-04-08T14:20:00Z">
        <w:r w:rsidDel="00357F5C">
          <w:delText>Alias:</w:delText>
        </w:r>
      </w:del>
    </w:p>
    <w:p w14:paraId="2658000B" w14:textId="69548141" w:rsidR="005E1377" w:rsidDel="00357F5C" w:rsidRDefault="005E1377" w:rsidP="005E1377">
      <w:pPr>
        <w:pStyle w:val="a3"/>
        <w:spacing w:before="7"/>
        <w:ind w:right="220"/>
        <w:rPr>
          <w:del w:id="6889" w:author="USER" w:date="2024-04-08T14:20:00Z"/>
          <w:b w:val="0"/>
          <w:sz w:val="22"/>
        </w:rPr>
      </w:pPr>
    </w:p>
    <w:p w14:paraId="1906671D" w14:textId="4410BF3D" w:rsidR="005E1377" w:rsidDel="00357F5C" w:rsidRDefault="005E1377" w:rsidP="005E1377">
      <w:pPr>
        <w:ind w:left="196" w:right="196"/>
        <w:rPr>
          <w:del w:id="6890" w:author="USER" w:date="2024-04-08T14:20:00Z"/>
          <w:sz w:val="20"/>
        </w:rPr>
      </w:pPr>
      <w:del w:id="6891" w:author="USER" w:date="2024-04-08T14:20:00Z">
        <w:r w:rsidDel="00357F5C">
          <w:rPr>
            <w:b/>
            <w:sz w:val="20"/>
          </w:rPr>
          <w:delText xml:space="preserve">Remarks: </w:delText>
        </w:r>
        <w:r w:rsidDel="00357F5C">
          <w:rPr>
            <w:sz w:val="20"/>
          </w:rPr>
          <w:delText>No remarks.</w:delText>
        </w:r>
      </w:del>
    </w:p>
    <w:p w14:paraId="25AE7118" w14:textId="51855EC0" w:rsidR="005E1377" w:rsidDel="00357F5C" w:rsidRDefault="005E1377" w:rsidP="005E1377">
      <w:pPr>
        <w:pStyle w:val="a3"/>
        <w:ind w:right="220"/>
        <w:rPr>
          <w:del w:id="6892" w:author="USER" w:date="2024-04-08T14:20:00Z"/>
          <w:sz w:val="22"/>
        </w:rPr>
      </w:pPr>
    </w:p>
    <w:p w14:paraId="303569FB" w14:textId="0490D28E" w:rsidR="005E1377" w:rsidDel="00357F5C" w:rsidRDefault="005E1377" w:rsidP="005E1377">
      <w:pPr>
        <w:pStyle w:val="a3"/>
        <w:ind w:right="220"/>
        <w:rPr>
          <w:del w:id="6893" w:author="USER" w:date="2024-04-08T14:20:00Z"/>
          <w:sz w:val="22"/>
        </w:rPr>
      </w:pPr>
    </w:p>
    <w:p w14:paraId="0C2F87DF" w14:textId="42EA4D27" w:rsidR="005E1377" w:rsidDel="00357F5C" w:rsidRDefault="005E1377" w:rsidP="005E1377">
      <w:pPr>
        <w:pStyle w:val="a3"/>
        <w:spacing w:before="9"/>
        <w:ind w:right="220"/>
        <w:rPr>
          <w:del w:id="6894" w:author="USER" w:date="2024-04-08T14:20:00Z"/>
          <w:sz w:val="31"/>
        </w:rPr>
      </w:pPr>
    </w:p>
    <w:p w14:paraId="167C26A5" w14:textId="316642A1" w:rsidR="005E1377" w:rsidDel="00357F5C" w:rsidRDefault="005E1377" w:rsidP="005E1377">
      <w:pPr>
        <w:pStyle w:val="a3"/>
        <w:ind w:right="220"/>
        <w:rPr>
          <w:del w:id="6895" w:author="USER" w:date="2024-04-08T14:20:00Z"/>
        </w:rPr>
      </w:pPr>
      <w:del w:id="6896" w:author="USER" w:date="2024-04-08T14:20:00Z">
        <w:r w:rsidDel="00357F5C">
          <w:delText>SubAttribute Bindings:</w:delText>
        </w:r>
      </w:del>
    </w:p>
    <w:p w14:paraId="33E336FF" w14:textId="3B16EAD0" w:rsidR="005E1377" w:rsidDel="00357F5C" w:rsidRDefault="005E1377" w:rsidP="005E1377">
      <w:pPr>
        <w:pStyle w:val="a3"/>
        <w:spacing w:before="9" w:after="1"/>
        <w:ind w:right="220"/>
        <w:rPr>
          <w:del w:id="6897" w:author="USER" w:date="2024-04-08T14:20: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5E1377" w:rsidDel="00357F5C" w14:paraId="11EFB75D" w14:textId="223FA5A7" w:rsidTr="00B467B9">
        <w:trPr>
          <w:trHeight w:val="737"/>
          <w:del w:id="6898" w:author="USER" w:date="2024-04-08T14:20:00Z"/>
        </w:trPr>
        <w:tc>
          <w:tcPr>
            <w:tcW w:w="3356" w:type="dxa"/>
            <w:shd w:val="clear" w:color="auto" w:fill="FFF1CC"/>
          </w:tcPr>
          <w:p w14:paraId="2EC1B12D" w14:textId="793AFC9C" w:rsidR="005E1377" w:rsidDel="00357F5C" w:rsidRDefault="005E1377" w:rsidP="00B467B9">
            <w:pPr>
              <w:pStyle w:val="TableParagraph"/>
              <w:spacing w:before="9"/>
              <w:ind w:left="196" w:right="196"/>
              <w:rPr>
                <w:del w:id="6899" w:author="USER" w:date="2024-04-08T14:20:00Z"/>
                <w:b/>
                <w:sz w:val="20"/>
              </w:rPr>
            </w:pPr>
          </w:p>
          <w:p w14:paraId="57B6CB56" w14:textId="1AE1D7A4" w:rsidR="005E1377" w:rsidDel="00357F5C" w:rsidRDefault="005E1377" w:rsidP="00B467B9">
            <w:pPr>
              <w:pStyle w:val="TableParagraph"/>
              <w:spacing w:before="0"/>
              <w:ind w:left="196" w:right="196"/>
              <w:rPr>
                <w:del w:id="6900" w:author="USER" w:date="2024-04-08T14:20:00Z"/>
                <w:b/>
                <w:sz w:val="20"/>
              </w:rPr>
            </w:pPr>
            <w:del w:id="6901" w:author="USER" w:date="2024-04-08T14:20:00Z">
              <w:r w:rsidDel="00357F5C">
                <w:rPr>
                  <w:b/>
                  <w:sz w:val="20"/>
                </w:rPr>
                <w:delText>S-10x Attribute</w:delText>
              </w:r>
            </w:del>
          </w:p>
        </w:tc>
        <w:tc>
          <w:tcPr>
            <w:tcW w:w="1677" w:type="dxa"/>
            <w:shd w:val="clear" w:color="auto" w:fill="FFF1CC"/>
          </w:tcPr>
          <w:p w14:paraId="1AA380BB" w14:textId="43F3796F" w:rsidR="005E1377" w:rsidDel="00357F5C" w:rsidRDefault="005E1377" w:rsidP="00B467B9">
            <w:pPr>
              <w:pStyle w:val="TableParagraph"/>
              <w:spacing w:before="114"/>
              <w:ind w:left="196" w:right="196"/>
              <w:rPr>
                <w:del w:id="6902" w:author="USER" w:date="2024-04-08T14:20:00Z"/>
                <w:b/>
                <w:sz w:val="20"/>
              </w:rPr>
            </w:pPr>
            <w:del w:id="6903" w:author="USER" w:date="2024-04-08T14:20:00Z">
              <w:r w:rsidDel="00357F5C">
                <w:rPr>
                  <w:b/>
                  <w:sz w:val="20"/>
                </w:rPr>
                <w:delText>S-57</w:delText>
              </w:r>
            </w:del>
          </w:p>
          <w:p w14:paraId="0D8E3B49" w14:textId="36B309CD" w:rsidR="005E1377" w:rsidDel="00357F5C" w:rsidRDefault="005E1377" w:rsidP="00B467B9">
            <w:pPr>
              <w:pStyle w:val="TableParagraph"/>
              <w:spacing w:before="20"/>
              <w:ind w:left="196" w:right="196"/>
              <w:rPr>
                <w:del w:id="6904" w:author="USER" w:date="2024-04-08T14:20:00Z"/>
                <w:b/>
                <w:sz w:val="20"/>
              </w:rPr>
            </w:pPr>
            <w:del w:id="6905" w:author="USER" w:date="2024-04-08T14:20:00Z">
              <w:r w:rsidDel="00357F5C">
                <w:rPr>
                  <w:b/>
                  <w:sz w:val="20"/>
                </w:rPr>
                <w:delText>Acronym</w:delText>
              </w:r>
            </w:del>
          </w:p>
        </w:tc>
        <w:tc>
          <w:tcPr>
            <w:tcW w:w="2515" w:type="dxa"/>
            <w:shd w:val="clear" w:color="auto" w:fill="FFF1CC"/>
          </w:tcPr>
          <w:p w14:paraId="24851F96" w14:textId="4823717E" w:rsidR="005E1377" w:rsidDel="00357F5C" w:rsidRDefault="005E1377" w:rsidP="00B467B9">
            <w:pPr>
              <w:pStyle w:val="TableParagraph"/>
              <w:spacing w:before="114" w:line="261" w:lineRule="auto"/>
              <w:ind w:left="196" w:right="196"/>
              <w:rPr>
                <w:del w:id="6906" w:author="USER" w:date="2024-04-08T14:20:00Z"/>
                <w:b/>
                <w:sz w:val="20"/>
              </w:rPr>
            </w:pPr>
            <w:del w:id="6907" w:author="USER" w:date="2024-04-08T14:20:00Z">
              <w:r w:rsidDel="00357F5C">
                <w:rPr>
                  <w:b/>
                  <w:sz w:val="20"/>
                </w:rPr>
                <w:delText>Allowable Encoding Value</w:delText>
              </w:r>
            </w:del>
          </w:p>
        </w:tc>
        <w:tc>
          <w:tcPr>
            <w:tcW w:w="840" w:type="dxa"/>
            <w:shd w:val="clear" w:color="auto" w:fill="FFF1CC"/>
          </w:tcPr>
          <w:p w14:paraId="22197C95" w14:textId="12C5D940" w:rsidR="005E1377" w:rsidDel="00357F5C" w:rsidRDefault="005E1377" w:rsidP="00B467B9">
            <w:pPr>
              <w:pStyle w:val="TableParagraph"/>
              <w:spacing w:before="9"/>
              <w:ind w:left="196" w:right="196"/>
              <w:rPr>
                <w:del w:id="6908" w:author="USER" w:date="2024-04-08T14:20:00Z"/>
                <w:b/>
                <w:sz w:val="20"/>
              </w:rPr>
            </w:pPr>
          </w:p>
          <w:p w14:paraId="46CD37B8" w14:textId="776DCCDE" w:rsidR="005E1377" w:rsidDel="00357F5C" w:rsidRDefault="005E1377" w:rsidP="00B467B9">
            <w:pPr>
              <w:pStyle w:val="TableParagraph"/>
              <w:spacing w:before="0"/>
              <w:ind w:left="196" w:right="196"/>
              <w:rPr>
                <w:del w:id="6909" w:author="USER" w:date="2024-04-08T14:20:00Z"/>
                <w:b/>
                <w:sz w:val="20"/>
              </w:rPr>
            </w:pPr>
            <w:del w:id="6910" w:author="USER" w:date="2024-04-08T14:20:00Z">
              <w:r w:rsidDel="00357F5C">
                <w:rPr>
                  <w:b/>
                  <w:sz w:val="20"/>
                </w:rPr>
                <w:delText>Type</w:delText>
              </w:r>
            </w:del>
          </w:p>
        </w:tc>
        <w:tc>
          <w:tcPr>
            <w:tcW w:w="1677" w:type="dxa"/>
            <w:shd w:val="clear" w:color="auto" w:fill="FFF1CC"/>
          </w:tcPr>
          <w:p w14:paraId="49DF74A5" w14:textId="4A595BAE" w:rsidR="005E1377" w:rsidDel="00357F5C" w:rsidRDefault="005E1377" w:rsidP="00B467B9">
            <w:pPr>
              <w:pStyle w:val="TableParagraph"/>
              <w:spacing w:before="9"/>
              <w:ind w:left="196" w:right="196"/>
              <w:rPr>
                <w:del w:id="6911" w:author="USER" w:date="2024-04-08T14:20:00Z"/>
                <w:b/>
                <w:sz w:val="20"/>
              </w:rPr>
            </w:pPr>
          </w:p>
          <w:p w14:paraId="1C8ABFE0" w14:textId="7E33BF52" w:rsidR="005E1377" w:rsidDel="00357F5C" w:rsidRDefault="005E1377" w:rsidP="00B467B9">
            <w:pPr>
              <w:pStyle w:val="TableParagraph"/>
              <w:spacing w:before="0"/>
              <w:ind w:left="196" w:right="196"/>
              <w:rPr>
                <w:del w:id="6912" w:author="USER" w:date="2024-04-08T14:20:00Z"/>
                <w:b/>
                <w:sz w:val="20"/>
              </w:rPr>
            </w:pPr>
            <w:del w:id="6913" w:author="USER" w:date="2024-04-08T14:20:00Z">
              <w:r w:rsidDel="00357F5C">
                <w:rPr>
                  <w:b/>
                  <w:sz w:val="20"/>
                </w:rPr>
                <w:delText>Multiplicity</w:delText>
              </w:r>
            </w:del>
          </w:p>
        </w:tc>
      </w:tr>
      <w:tr w:rsidR="005E1377" w:rsidDel="00357F5C" w14:paraId="7B030326" w14:textId="48B385FA" w:rsidTr="00B467B9">
        <w:trPr>
          <w:trHeight w:val="462"/>
          <w:del w:id="6914" w:author="USER" w:date="2024-04-08T14:20:00Z"/>
        </w:trPr>
        <w:tc>
          <w:tcPr>
            <w:tcW w:w="3356" w:type="dxa"/>
          </w:tcPr>
          <w:p w14:paraId="0E8307E2" w14:textId="0D1B3CE5" w:rsidR="005E1377" w:rsidDel="00357F5C" w:rsidRDefault="005E1377" w:rsidP="006448E0">
            <w:pPr>
              <w:pStyle w:val="TableParagraph"/>
              <w:ind w:leftChars="89" w:left="196" w:rightChars="89" w:right="196"/>
              <w:rPr>
                <w:del w:id="6915" w:author="USER" w:date="2024-04-08T14:20:00Z"/>
                <w:rFonts w:eastAsiaTheme="minorEastAsia"/>
                <w:sz w:val="18"/>
                <w:lang w:eastAsia="ko-KR"/>
              </w:rPr>
            </w:pPr>
            <w:del w:id="6916" w:author="USER" w:date="2024-04-08T14:20:00Z">
              <w:r w:rsidDel="00357F5C">
                <w:rPr>
                  <w:rFonts w:eastAsiaTheme="minorEastAsia"/>
                  <w:sz w:val="18"/>
                  <w:lang w:eastAsia="ko-KR"/>
                </w:rPr>
                <w:delText>X</w:delText>
              </w:r>
            </w:del>
          </w:p>
        </w:tc>
        <w:tc>
          <w:tcPr>
            <w:tcW w:w="1677" w:type="dxa"/>
          </w:tcPr>
          <w:p w14:paraId="53D222CC" w14:textId="68FBC294" w:rsidR="005E1377" w:rsidDel="00357F5C" w:rsidRDefault="005E1377" w:rsidP="00B467B9">
            <w:pPr>
              <w:pStyle w:val="TableParagraph"/>
              <w:spacing w:before="0"/>
              <w:ind w:left="196" w:right="196"/>
              <w:rPr>
                <w:del w:id="6917" w:author="USER" w:date="2024-04-08T14:20:00Z"/>
                <w:rFonts w:ascii="Times New Roman"/>
                <w:sz w:val="18"/>
              </w:rPr>
            </w:pPr>
          </w:p>
        </w:tc>
        <w:tc>
          <w:tcPr>
            <w:tcW w:w="2515" w:type="dxa"/>
          </w:tcPr>
          <w:p w14:paraId="3F8DC0B4" w14:textId="1D649A1C" w:rsidR="005E1377" w:rsidDel="00357F5C" w:rsidRDefault="005E1377" w:rsidP="00B467B9">
            <w:pPr>
              <w:pStyle w:val="TableParagraph"/>
              <w:spacing w:before="0"/>
              <w:ind w:left="196" w:right="196"/>
              <w:rPr>
                <w:del w:id="6918" w:author="USER" w:date="2024-04-08T14:20:00Z"/>
                <w:rFonts w:ascii="Times New Roman"/>
                <w:sz w:val="18"/>
              </w:rPr>
            </w:pPr>
          </w:p>
        </w:tc>
        <w:tc>
          <w:tcPr>
            <w:tcW w:w="840" w:type="dxa"/>
          </w:tcPr>
          <w:p w14:paraId="3C269601" w14:textId="3BA04DEF" w:rsidR="005E1377" w:rsidDel="00357F5C" w:rsidRDefault="005E1377" w:rsidP="00B467B9">
            <w:pPr>
              <w:pStyle w:val="TableParagraph"/>
              <w:ind w:left="196" w:right="196"/>
              <w:rPr>
                <w:del w:id="6919" w:author="USER" w:date="2024-04-08T14:20:00Z"/>
                <w:rFonts w:eastAsiaTheme="minorEastAsia"/>
                <w:sz w:val="18"/>
                <w:lang w:eastAsia="ko-KR"/>
              </w:rPr>
            </w:pPr>
            <w:del w:id="6920" w:author="USER" w:date="2024-04-08T14:20:00Z">
              <w:r w:rsidDel="00357F5C">
                <w:rPr>
                  <w:rFonts w:eastAsiaTheme="minorEastAsia" w:hint="eastAsia"/>
                  <w:sz w:val="18"/>
                  <w:lang w:eastAsia="ko-KR"/>
                </w:rPr>
                <w:delText>I</w:delText>
              </w:r>
              <w:r w:rsidDel="00357F5C">
                <w:rPr>
                  <w:rFonts w:eastAsiaTheme="minorEastAsia"/>
                  <w:sz w:val="18"/>
                  <w:lang w:eastAsia="ko-KR"/>
                </w:rPr>
                <w:delText>N</w:delText>
              </w:r>
            </w:del>
          </w:p>
        </w:tc>
        <w:tc>
          <w:tcPr>
            <w:tcW w:w="1677" w:type="dxa"/>
          </w:tcPr>
          <w:p w14:paraId="2F556B52" w14:textId="44FA12E4" w:rsidR="005E1377" w:rsidDel="00357F5C" w:rsidRDefault="005E1377" w:rsidP="00B467B9">
            <w:pPr>
              <w:pStyle w:val="TableParagraph"/>
              <w:ind w:left="196" w:right="196"/>
              <w:rPr>
                <w:del w:id="6921" w:author="USER" w:date="2024-04-08T14:20:00Z"/>
                <w:rFonts w:eastAsiaTheme="minorEastAsia"/>
                <w:sz w:val="18"/>
                <w:lang w:eastAsia="ko-KR"/>
              </w:rPr>
            </w:pPr>
            <w:del w:id="6922" w:author="USER" w:date="2024-04-08T14:20:00Z">
              <w:r w:rsidDel="00357F5C">
                <w:rPr>
                  <w:rFonts w:eastAsiaTheme="minorEastAsia" w:hint="eastAsia"/>
                  <w:sz w:val="18"/>
                  <w:lang w:eastAsia="ko-KR"/>
                </w:rPr>
                <w:delText>1</w:delText>
              </w:r>
              <w:r w:rsidDel="00357F5C">
                <w:rPr>
                  <w:rFonts w:eastAsiaTheme="minorEastAsia"/>
                  <w:sz w:val="18"/>
                  <w:lang w:eastAsia="ko-KR"/>
                </w:rPr>
                <w:delText>, 1</w:delText>
              </w:r>
            </w:del>
          </w:p>
        </w:tc>
      </w:tr>
      <w:tr w:rsidR="005E1377" w:rsidDel="00357F5C" w14:paraId="2F18326B" w14:textId="5BAD89F7" w:rsidTr="00B467B9">
        <w:trPr>
          <w:trHeight w:val="462"/>
          <w:del w:id="6923" w:author="USER" w:date="2024-04-08T14:20:00Z"/>
        </w:trPr>
        <w:tc>
          <w:tcPr>
            <w:tcW w:w="3356" w:type="dxa"/>
          </w:tcPr>
          <w:p w14:paraId="3D9CCB41" w14:textId="4BD0D4D1" w:rsidR="005E1377" w:rsidDel="00357F5C" w:rsidRDefault="005E1377" w:rsidP="006448E0">
            <w:pPr>
              <w:pStyle w:val="TableParagraph"/>
              <w:ind w:leftChars="89" w:left="196" w:rightChars="89" w:right="196"/>
              <w:rPr>
                <w:del w:id="6924" w:author="USER" w:date="2024-04-08T14:20:00Z"/>
                <w:rFonts w:eastAsiaTheme="minorEastAsia"/>
                <w:sz w:val="18"/>
                <w:lang w:eastAsia="ko-KR"/>
              </w:rPr>
            </w:pPr>
            <w:del w:id="6925" w:author="USER" w:date="2024-04-08T14:20:00Z">
              <w:r w:rsidDel="00357F5C">
                <w:rPr>
                  <w:rFonts w:eastAsiaTheme="minorEastAsia"/>
                  <w:sz w:val="18"/>
                  <w:lang w:eastAsia="ko-KR"/>
                </w:rPr>
                <w:delText>Y</w:delText>
              </w:r>
            </w:del>
          </w:p>
        </w:tc>
        <w:tc>
          <w:tcPr>
            <w:tcW w:w="1677" w:type="dxa"/>
          </w:tcPr>
          <w:p w14:paraId="432E5F98" w14:textId="2581456C" w:rsidR="005E1377" w:rsidDel="00357F5C" w:rsidRDefault="005E1377" w:rsidP="00B467B9">
            <w:pPr>
              <w:pStyle w:val="TableParagraph"/>
              <w:spacing w:before="0"/>
              <w:ind w:left="196" w:right="196"/>
              <w:rPr>
                <w:del w:id="6926" w:author="USER" w:date="2024-04-08T14:20:00Z"/>
                <w:rFonts w:ascii="Times New Roman"/>
                <w:sz w:val="18"/>
              </w:rPr>
            </w:pPr>
          </w:p>
        </w:tc>
        <w:tc>
          <w:tcPr>
            <w:tcW w:w="2515" w:type="dxa"/>
          </w:tcPr>
          <w:p w14:paraId="65162208" w14:textId="6B50FE7F" w:rsidR="005E1377" w:rsidDel="00357F5C" w:rsidRDefault="005E1377" w:rsidP="00B467B9">
            <w:pPr>
              <w:pStyle w:val="TableParagraph"/>
              <w:spacing w:before="0"/>
              <w:ind w:left="196" w:right="196"/>
              <w:rPr>
                <w:del w:id="6927" w:author="USER" w:date="2024-04-08T14:20:00Z"/>
                <w:rFonts w:ascii="Times New Roman"/>
                <w:sz w:val="18"/>
              </w:rPr>
            </w:pPr>
          </w:p>
        </w:tc>
        <w:tc>
          <w:tcPr>
            <w:tcW w:w="840" w:type="dxa"/>
          </w:tcPr>
          <w:p w14:paraId="1D24889E" w14:textId="6F1D0B18" w:rsidR="005E1377" w:rsidDel="00357F5C" w:rsidRDefault="005E1377" w:rsidP="00B467B9">
            <w:pPr>
              <w:pStyle w:val="TableParagraph"/>
              <w:ind w:left="196" w:right="196"/>
              <w:rPr>
                <w:del w:id="6928" w:author="USER" w:date="2024-04-08T14:20:00Z"/>
                <w:rFonts w:eastAsiaTheme="minorEastAsia"/>
                <w:sz w:val="18"/>
                <w:lang w:eastAsia="ko-KR"/>
              </w:rPr>
            </w:pPr>
            <w:del w:id="6929" w:author="USER" w:date="2024-04-08T14:20:00Z">
              <w:r w:rsidDel="00357F5C">
                <w:rPr>
                  <w:rFonts w:eastAsiaTheme="minorEastAsia" w:hint="eastAsia"/>
                  <w:sz w:val="18"/>
                  <w:lang w:eastAsia="ko-KR"/>
                </w:rPr>
                <w:delText>I</w:delText>
              </w:r>
              <w:r w:rsidDel="00357F5C">
                <w:rPr>
                  <w:rFonts w:eastAsiaTheme="minorEastAsia"/>
                  <w:sz w:val="18"/>
                  <w:lang w:eastAsia="ko-KR"/>
                </w:rPr>
                <w:delText>N</w:delText>
              </w:r>
            </w:del>
          </w:p>
        </w:tc>
        <w:tc>
          <w:tcPr>
            <w:tcW w:w="1677" w:type="dxa"/>
          </w:tcPr>
          <w:p w14:paraId="1D99C49B" w14:textId="5B3D59DE" w:rsidR="005E1377" w:rsidDel="00357F5C" w:rsidRDefault="005E1377" w:rsidP="00B467B9">
            <w:pPr>
              <w:pStyle w:val="TableParagraph"/>
              <w:ind w:left="196" w:right="196"/>
              <w:rPr>
                <w:del w:id="6930" w:author="USER" w:date="2024-04-08T14:20:00Z"/>
                <w:rFonts w:eastAsiaTheme="minorEastAsia"/>
                <w:sz w:val="18"/>
                <w:lang w:eastAsia="ko-KR"/>
              </w:rPr>
            </w:pPr>
            <w:del w:id="6931" w:author="USER" w:date="2024-04-08T14:20:00Z">
              <w:r w:rsidDel="00357F5C">
                <w:rPr>
                  <w:rFonts w:eastAsiaTheme="minorEastAsia" w:hint="eastAsia"/>
                  <w:sz w:val="18"/>
                  <w:lang w:eastAsia="ko-KR"/>
                </w:rPr>
                <w:delText>1</w:delText>
              </w:r>
              <w:r w:rsidDel="00357F5C">
                <w:rPr>
                  <w:rFonts w:eastAsiaTheme="minorEastAsia"/>
                  <w:sz w:val="18"/>
                  <w:lang w:eastAsia="ko-KR"/>
                </w:rPr>
                <w:delText>, 1</w:delText>
              </w:r>
            </w:del>
          </w:p>
        </w:tc>
      </w:tr>
    </w:tbl>
    <w:p w14:paraId="58BBC7B0" w14:textId="2B92AD49" w:rsidR="005E1377" w:rsidDel="00357F5C" w:rsidRDefault="005E1377" w:rsidP="005E1377">
      <w:pPr>
        <w:pStyle w:val="a3"/>
        <w:spacing w:before="10"/>
        <w:ind w:right="220"/>
        <w:rPr>
          <w:del w:id="6932" w:author="USER" w:date="2024-04-08T14:20:00Z"/>
          <w:b w:val="0"/>
          <w:sz w:val="24"/>
        </w:rPr>
      </w:pPr>
    </w:p>
    <w:p w14:paraId="36E87F62" w14:textId="350E9A38" w:rsidR="005E1377" w:rsidDel="00357F5C" w:rsidRDefault="005E1377" w:rsidP="005E1377">
      <w:pPr>
        <w:pStyle w:val="a3"/>
        <w:spacing w:before="10"/>
        <w:ind w:right="220"/>
        <w:rPr>
          <w:del w:id="6933" w:author="USER" w:date="2024-04-08T14:20:00Z"/>
          <w:b w:val="0"/>
          <w:sz w:val="24"/>
        </w:rPr>
      </w:pPr>
    </w:p>
    <w:p w14:paraId="106BA148" w14:textId="34C0D7B9" w:rsidR="005E1377" w:rsidDel="00292631" w:rsidRDefault="005E1377" w:rsidP="005E1377">
      <w:pPr>
        <w:rPr>
          <w:del w:id="6934" w:author="USER" w:date="2024-06-28T13:19:00Z"/>
          <w:sz w:val="24"/>
          <w:szCs w:val="20"/>
        </w:rPr>
      </w:pPr>
      <w:del w:id="6935" w:author="USER" w:date="2024-06-28T13:19:00Z">
        <w:r w:rsidDel="00292631">
          <w:rPr>
            <w:b/>
            <w:sz w:val="24"/>
          </w:rPr>
          <w:br w:type="page"/>
        </w:r>
      </w:del>
    </w:p>
    <w:p w14:paraId="0F161D41" w14:textId="2804AE46" w:rsidR="005E1377" w:rsidDel="0088492D" w:rsidRDefault="005E1377">
      <w:pPr>
        <w:pStyle w:val="a3"/>
        <w:spacing w:before="10"/>
        <w:ind w:right="220"/>
        <w:rPr>
          <w:del w:id="6936" w:author="USER" w:date="2024-04-08T14:23:00Z"/>
          <w:b w:val="0"/>
          <w:sz w:val="24"/>
        </w:rPr>
      </w:pPr>
    </w:p>
    <w:p w14:paraId="22939392" w14:textId="76AD5257" w:rsidR="00994A61" w:rsidDel="0088492D" w:rsidRDefault="00994A61" w:rsidP="00AD171D">
      <w:pPr>
        <w:pStyle w:val="2"/>
        <w:numPr>
          <w:ilvl w:val="1"/>
          <w:numId w:val="16"/>
        </w:numPr>
        <w:rPr>
          <w:del w:id="6937" w:author="USER" w:date="2024-04-08T14:23:00Z"/>
        </w:rPr>
      </w:pPr>
      <w:del w:id="6938" w:author="USER" w:date="2024-04-08T14:23:00Z">
        <w:r w:rsidDel="0088492D">
          <w:delText xml:space="preserve">Reference </w:delText>
        </w:r>
        <w:r w:rsidDel="0088492D">
          <w:rPr>
            <w:spacing w:val="-9"/>
          </w:rPr>
          <w:delText>To</w:delText>
        </w:r>
        <w:r w:rsidDel="0088492D">
          <w:rPr>
            <w:spacing w:val="-3"/>
          </w:rPr>
          <w:delText xml:space="preserve"> </w:delText>
        </w:r>
        <w:r w:rsidDel="0088492D">
          <w:delText>NM</w:delText>
        </w:r>
      </w:del>
    </w:p>
    <w:p w14:paraId="12910A94" w14:textId="723CD8AD" w:rsidR="00994A61" w:rsidDel="0088492D" w:rsidRDefault="00994A61" w:rsidP="00994A61">
      <w:pPr>
        <w:pStyle w:val="a3"/>
        <w:spacing w:before="5"/>
        <w:ind w:right="220"/>
        <w:rPr>
          <w:del w:id="6939" w:author="USER" w:date="2024-04-08T14:23:00Z"/>
          <w:b w:val="0"/>
          <w:sz w:val="22"/>
        </w:rPr>
      </w:pPr>
    </w:p>
    <w:p w14:paraId="614F8EA1" w14:textId="34D753B2" w:rsidR="00994A61" w:rsidDel="0088492D" w:rsidRDefault="00994A61" w:rsidP="00994A61">
      <w:pPr>
        <w:ind w:left="196" w:right="196"/>
        <w:rPr>
          <w:del w:id="6940" w:author="USER" w:date="2024-04-08T14:23:00Z"/>
          <w:sz w:val="20"/>
        </w:rPr>
      </w:pPr>
      <w:del w:id="6941" w:author="USER" w:date="2024-04-08T14:23:00Z">
        <w:r w:rsidDel="0088492D">
          <w:rPr>
            <w:b/>
            <w:sz w:val="20"/>
          </w:rPr>
          <w:delText xml:space="preserve">Definition: </w:delText>
        </w:r>
        <w:r w:rsidDel="0088492D">
          <w:rPr>
            <w:sz w:val="20"/>
          </w:rPr>
          <w:delText>Reference information of notice to mariners.</w:delText>
        </w:r>
      </w:del>
    </w:p>
    <w:p w14:paraId="441F9F8A" w14:textId="43B29C92" w:rsidR="00994A61" w:rsidDel="0088492D" w:rsidRDefault="00994A61" w:rsidP="00994A61">
      <w:pPr>
        <w:pStyle w:val="a3"/>
        <w:spacing w:before="7"/>
        <w:ind w:right="220"/>
        <w:rPr>
          <w:del w:id="6942" w:author="USER" w:date="2024-04-08T14:23:00Z"/>
          <w:sz w:val="22"/>
        </w:rPr>
      </w:pPr>
    </w:p>
    <w:p w14:paraId="0C383DF0" w14:textId="08BF012B" w:rsidR="00994A61" w:rsidDel="0088492D" w:rsidRDefault="00994A61" w:rsidP="00907CB4">
      <w:pPr>
        <w:pStyle w:val="a3"/>
        <w:ind w:right="220"/>
        <w:rPr>
          <w:del w:id="6943" w:author="USER" w:date="2024-04-08T14:23:00Z"/>
        </w:rPr>
      </w:pPr>
      <w:del w:id="6944" w:author="USER" w:date="2024-04-08T14:23:00Z">
        <w:r w:rsidDel="0088492D">
          <w:delText>CamelCase: referenceToNM</w:delText>
        </w:r>
      </w:del>
    </w:p>
    <w:p w14:paraId="64ACDAA1" w14:textId="229C95BB" w:rsidR="00994A61" w:rsidDel="0088492D" w:rsidRDefault="00994A61" w:rsidP="00994A61">
      <w:pPr>
        <w:pStyle w:val="a3"/>
        <w:spacing w:before="4"/>
        <w:ind w:right="220"/>
        <w:rPr>
          <w:del w:id="6945" w:author="USER" w:date="2024-04-08T14:23:00Z"/>
          <w:sz w:val="22"/>
        </w:rPr>
      </w:pPr>
    </w:p>
    <w:p w14:paraId="564C4667" w14:textId="787A86DA" w:rsidR="00994A61" w:rsidDel="0088492D" w:rsidRDefault="00994A61" w:rsidP="00907CB4">
      <w:pPr>
        <w:pStyle w:val="a3"/>
        <w:ind w:right="220"/>
        <w:rPr>
          <w:del w:id="6946" w:author="USER" w:date="2024-04-08T14:23:00Z"/>
        </w:rPr>
      </w:pPr>
      <w:del w:id="6947" w:author="USER" w:date="2024-04-08T14:23:00Z">
        <w:r w:rsidDel="0088492D">
          <w:delText>Alias:</w:delText>
        </w:r>
      </w:del>
    </w:p>
    <w:p w14:paraId="4735B72F" w14:textId="0F94634B" w:rsidR="00994A61" w:rsidDel="0088492D" w:rsidRDefault="00994A61" w:rsidP="00994A61">
      <w:pPr>
        <w:pStyle w:val="a3"/>
        <w:spacing w:before="7"/>
        <w:ind w:right="220"/>
        <w:rPr>
          <w:del w:id="6948" w:author="USER" w:date="2024-04-08T14:23:00Z"/>
          <w:b w:val="0"/>
          <w:sz w:val="22"/>
        </w:rPr>
      </w:pPr>
    </w:p>
    <w:p w14:paraId="72C150C6" w14:textId="229C6F40" w:rsidR="00994A61" w:rsidDel="0088492D" w:rsidRDefault="00994A61" w:rsidP="00994A61">
      <w:pPr>
        <w:ind w:left="196" w:right="196"/>
        <w:rPr>
          <w:del w:id="6949" w:author="USER" w:date="2024-04-08T14:23:00Z"/>
          <w:sz w:val="20"/>
        </w:rPr>
      </w:pPr>
      <w:del w:id="6950" w:author="USER" w:date="2024-04-08T14:23:00Z">
        <w:r w:rsidDel="0088492D">
          <w:rPr>
            <w:b/>
            <w:sz w:val="20"/>
          </w:rPr>
          <w:delText xml:space="preserve">Remarks: </w:delText>
        </w:r>
        <w:r w:rsidDel="0088492D">
          <w:rPr>
            <w:sz w:val="20"/>
          </w:rPr>
          <w:delText>No remarks.</w:delText>
        </w:r>
      </w:del>
    </w:p>
    <w:p w14:paraId="7D44BFCD" w14:textId="6664B1E1" w:rsidR="00994A61" w:rsidDel="0088492D" w:rsidRDefault="00994A61" w:rsidP="00994A61">
      <w:pPr>
        <w:pStyle w:val="a3"/>
        <w:ind w:right="220"/>
        <w:rPr>
          <w:del w:id="6951" w:author="USER" w:date="2024-04-08T14:23:00Z"/>
          <w:sz w:val="22"/>
        </w:rPr>
      </w:pPr>
    </w:p>
    <w:p w14:paraId="517F0FB0" w14:textId="4008F774" w:rsidR="00994A61" w:rsidDel="0088492D" w:rsidRDefault="00994A61" w:rsidP="00994A61">
      <w:pPr>
        <w:pStyle w:val="a3"/>
        <w:ind w:right="220"/>
        <w:rPr>
          <w:del w:id="6952" w:author="USER" w:date="2024-04-08T14:23:00Z"/>
          <w:sz w:val="22"/>
        </w:rPr>
      </w:pPr>
    </w:p>
    <w:p w14:paraId="1289A24A" w14:textId="3309FA81" w:rsidR="00994A61" w:rsidDel="0088492D" w:rsidRDefault="00994A61" w:rsidP="00994A61">
      <w:pPr>
        <w:pStyle w:val="a3"/>
        <w:spacing w:before="9"/>
        <w:ind w:right="220"/>
        <w:rPr>
          <w:del w:id="6953" w:author="USER" w:date="2024-04-08T14:23:00Z"/>
          <w:sz w:val="31"/>
        </w:rPr>
      </w:pPr>
    </w:p>
    <w:p w14:paraId="4523B212" w14:textId="2F3137D0" w:rsidR="00994A61" w:rsidDel="0088492D" w:rsidRDefault="00994A61" w:rsidP="00907CB4">
      <w:pPr>
        <w:pStyle w:val="a3"/>
        <w:ind w:right="220"/>
        <w:rPr>
          <w:del w:id="6954" w:author="USER" w:date="2024-04-08T14:23:00Z"/>
        </w:rPr>
      </w:pPr>
      <w:del w:id="6955" w:author="USER" w:date="2024-04-08T14:23:00Z">
        <w:r w:rsidDel="0088492D">
          <w:delText>SubAttribute Bindings:</w:delText>
        </w:r>
      </w:del>
    </w:p>
    <w:p w14:paraId="0573376E" w14:textId="0E36E009" w:rsidR="00994A61" w:rsidDel="0088492D" w:rsidRDefault="00994A61" w:rsidP="00994A61">
      <w:pPr>
        <w:pStyle w:val="a3"/>
        <w:spacing w:before="9" w:after="1"/>
        <w:ind w:right="220"/>
        <w:rPr>
          <w:del w:id="6956" w:author="USER" w:date="2024-04-08T14:23: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994A61" w:rsidDel="0088492D" w14:paraId="7142A703" w14:textId="73B87910" w:rsidTr="00B467B9">
        <w:trPr>
          <w:trHeight w:val="737"/>
          <w:del w:id="6957" w:author="USER" w:date="2024-04-08T14:23:00Z"/>
        </w:trPr>
        <w:tc>
          <w:tcPr>
            <w:tcW w:w="3356" w:type="dxa"/>
            <w:shd w:val="clear" w:color="auto" w:fill="FFF1CC"/>
          </w:tcPr>
          <w:p w14:paraId="3022371A" w14:textId="6A3D78F5" w:rsidR="00994A61" w:rsidDel="0088492D" w:rsidRDefault="00994A61" w:rsidP="00B467B9">
            <w:pPr>
              <w:pStyle w:val="TableParagraph"/>
              <w:spacing w:before="9"/>
              <w:ind w:left="196" w:right="196"/>
              <w:rPr>
                <w:del w:id="6958" w:author="USER" w:date="2024-04-08T14:23:00Z"/>
                <w:b/>
                <w:sz w:val="20"/>
              </w:rPr>
            </w:pPr>
          </w:p>
          <w:p w14:paraId="2BA8A681" w14:textId="2DAE5E05" w:rsidR="00994A61" w:rsidDel="0088492D" w:rsidRDefault="00994A61" w:rsidP="00B467B9">
            <w:pPr>
              <w:pStyle w:val="TableParagraph"/>
              <w:spacing w:before="0"/>
              <w:ind w:left="196" w:right="196"/>
              <w:rPr>
                <w:del w:id="6959" w:author="USER" w:date="2024-04-08T14:23:00Z"/>
                <w:b/>
                <w:sz w:val="20"/>
              </w:rPr>
            </w:pPr>
            <w:del w:id="6960" w:author="USER" w:date="2024-04-08T14:23:00Z">
              <w:r w:rsidDel="0088492D">
                <w:rPr>
                  <w:b/>
                  <w:sz w:val="20"/>
                </w:rPr>
                <w:delText>S-10x Attribute</w:delText>
              </w:r>
            </w:del>
          </w:p>
        </w:tc>
        <w:tc>
          <w:tcPr>
            <w:tcW w:w="1677" w:type="dxa"/>
            <w:shd w:val="clear" w:color="auto" w:fill="FFF1CC"/>
          </w:tcPr>
          <w:p w14:paraId="00087656" w14:textId="2B0410C8" w:rsidR="00994A61" w:rsidDel="0088492D" w:rsidRDefault="00994A61" w:rsidP="00B467B9">
            <w:pPr>
              <w:pStyle w:val="TableParagraph"/>
              <w:spacing w:before="114"/>
              <w:ind w:left="196" w:right="196"/>
              <w:rPr>
                <w:del w:id="6961" w:author="USER" w:date="2024-04-08T14:23:00Z"/>
                <w:b/>
                <w:sz w:val="20"/>
              </w:rPr>
            </w:pPr>
            <w:del w:id="6962" w:author="USER" w:date="2024-04-08T14:23:00Z">
              <w:r w:rsidDel="0088492D">
                <w:rPr>
                  <w:b/>
                  <w:sz w:val="20"/>
                </w:rPr>
                <w:delText>S-57</w:delText>
              </w:r>
            </w:del>
          </w:p>
          <w:p w14:paraId="5FB0820E" w14:textId="059F3014" w:rsidR="00994A61" w:rsidDel="0088492D" w:rsidRDefault="00994A61" w:rsidP="00B467B9">
            <w:pPr>
              <w:pStyle w:val="TableParagraph"/>
              <w:spacing w:before="20"/>
              <w:ind w:left="196" w:right="196"/>
              <w:rPr>
                <w:del w:id="6963" w:author="USER" w:date="2024-04-08T14:23:00Z"/>
                <w:b/>
                <w:sz w:val="20"/>
              </w:rPr>
            </w:pPr>
            <w:del w:id="6964" w:author="USER" w:date="2024-04-08T14:23:00Z">
              <w:r w:rsidDel="0088492D">
                <w:rPr>
                  <w:b/>
                  <w:sz w:val="20"/>
                </w:rPr>
                <w:delText>Acronym</w:delText>
              </w:r>
            </w:del>
          </w:p>
        </w:tc>
        <w:tc>
          <w:tcPr>
            <w:tcW w:w="2515" w:type="dxa"/>
            <w:shd w:val="clear" w:color="auto" w:fill="FFF1CC"/>
          </w:tcPr>
          <w:p w14:paraId="117A3180" w14:textId="04FAA198" w:rsidR="00994A61" w:rsidDel="0088492D" w:rsidRDefault="00994A61" w:rsidP="00B467B9">
            <w:pPr>
              <w:pStyle w:val="TableParagraph"/>
              <w:spacing w:before="114" w:line="261" w:lineRule="auto"/>
              <w:ind w:left="196" w:right="196"/>
              <w:rPr>
                <w:del w:id="6965" w:author="USER" w:date="2024-04-08T14:23:00Z"/>
                <w:b/>
                <w:sz w:val="20"/>
              </w:rPr>
            </w:pPr>
            <w:del w:id="6966" w:author="USER" w:date="2024-04-08T14:23:00Z">
              <w:r w:rsidDel="0088492D">
                <w:rPr>
                  <w:b/>
                  <w:sz w:val="20"/>
                </w:rPr>
                <w:delText>Allowable Encoding Value</w:delText>
              </w:r>
            </w:del>
          </w:p>
        </w:tc>
        <w:tc>
          <w:tcPr>
            <w:tcW w:w="840" w:type="dxa"/>
            <w:shd w:val="clear" w:color="auto" w:fill="FFF1CC"/>
          </w:tcPr>
          <w:p w14:paraId="17C9B785" w14:textId="1E16076F" w:rsidR="00994A61" w:rsidDel="0088492D" w:rsidRDefault="00994A61" w:rsidP="00B467B9">
            <w:pPr>
              <w:pStyle w:val="TableParagraph"/>
              <w:spacing w:before="9"/>
              <w:ind w:left="196" w:right="196"/>
              <w:rPr>
                <w:del w:id="6967" w:author="USER" w:date="2024-04-08T14:23:00Z"/>
                <w:b/>
                <w:sz w:val="20"/>
              </w:rPr>
            </w:pPr>
          </w:p>
          <w:p w14:paraId="30922FC0" w14:textId="6A834EAB" w:rsidR="00994A61" w:rsidDel="0088492D" w:rsidRDefault="00994A61" w:rsidP="00B467B9">
            <w:pPr>
              <w:pStyle w:val="TableParagraph"/>
              <w:spacing w:before="0"/>
              <w:ind w:left="196" w:right="196"/>
              <w:rPr>
                <w:del w:id="6968" w:author="USER" w:date="2024-04-08T14:23:00Z"/>
                <w:b/>
                <w:sz w:val="20"/>
              </w:rPr>
            </w:pPr>
            <w:del w:id="6969" w:author="USER" w:date="2024-04-08T14:23:00Z">
              <w:r w:rsidDel="0088492D">
                <w:rPr>
                  <w:b/>
                  <w:sz w:val="20"/>
                </w:rPr>
                <w:delText>Type</w:delText>
              </w:r>
            </w:del>
          </w:p>
        </w:tc>
        <w:tc>
          <w:tcPr>
            <w:tcW w:w="1677" w:type="dxa"/>
            <w:shd w:val="clear" w:color="auto" w:fill="FFF1CC"/>
          </w:tcPr>
          <w:p w14:paraId="733EA8B2" w14:textId="4A6DECA8" w:rsidR="00994A61" w:rsidDel="0088492D" w:rsidRDefault="00994A61" w:rsidP="00B467B9">
            <w:pPr>
              <w:pStyle w:val="TableParagraph"/>
              <w:spacing w:before="9"/>
              <w:ind w:left="196" w:right="196"/>
              <w:rPr>
                <w:del w:id="6970" w:author="USER" w:date="2024-04-08T14:23:00Z"/>
                <w:b/>
                <w:sz w:val="20"/>
              </w:rPr>
            </w:pPr>
          </w:p>
          <w:p w14:paraId="45DAAD99" w14:textId="4A77DF25" w:rsidR="00994A61" w:rsidDel="0088492D" w:rsidRDefault="00994A61" w:rsidP="00B467B9">
            <w:pPr>
              <w:pStyle w:val="TableParagraph"/>
              <w:spacing w:before="0"/>
              <w:ind w:left="196" w:right="196"/>
              <w:rPr>
                <w:del w:id="6971" w:author="USER" w:date="2024-04-08T14:23:00Z"/>
                <w:b/>
                <w:sz w:val="20"/>
              </w:rPr>
            </w:pPr>
            <w:del w:id="6972" w:author="USER" w:date="2024-04-08T14:23:00Z">
              <w:r w:rsidDel="0088492D">
                <w:rPr>
                  <w:b/>
                  <w:sz w:val="20"/>
                </w:rPr>
                <w:delText>Multiplicity</w:delText>
              </w:r>
            </w:del>
          </w:p>
        </w:tc>
      </w:tr>
      <w:tr w:rsidR="00994A61" w:rsidDel="0088492D" w14:paraId="222C2F20" w14:textId="4AE4AE0F" w:rsidTr="00B467B9">
        <w:trPr>
          <w:trHeight w:val="462"/>
          <w:del w:id="6973" w:author="USER" w:date="2024-04-08T14:23:00Z"/>
        </w:trPr>
        <w:tc>
          <w:tcPr>
            <w:tcW w:w="3356" w:type="dxa"/>
          </w:tcPr>
          <w:p w14:paraId="250E1587" w14:textId="09F03D11" w:rsidR="00994A61" w:rsidDel="0088492D" w:rsidRDefault="00994A61" w:rsidP="00B467B9">
            <w:pPr>
              <w:pStyle w:val="TableParagraph"/>
              <w:ind w:left="196" w:right="196"/>
              <w:rPr>
                <w:del w:id="6974" w:author="USER" w:date="2024-04-08T14:23:00Z"/>
                <w:sz w:val="18"/>
              </w:rPr>
            </w:pPr>
            <w:del w:id="6975" w:author="USER" w:date="2024-04-08T14:23:00Z">
              <w:r w:rsidDel="0088492D">
                <w:rPr>
                  <w:sz w:val="18"/>
                </w:rPr>
                <w:delText>Week</w:delText>
              </w:r>
            </w:del>
          </w:p>
        </w:tc>
        <w:tc>
          <w:tcPr>
            <w:tcW w:w="1677" w:type="dxa"/>
          </w:tcPr>
          <w:p w14:paraId="285CA433" w14:textId="6063722A" w:rsidR="00994A61" w:rsidDel="0088492D" w:rsidRDefault="00994A61" w:rsidP="00B467B9">
            <w:pPr>
              <w:pStyle w:val="TableParagraph"/>
              <w:spacing w:before="0"/>
              <w:ind w:left="196" w:right="196"/>
              <w:rPr>
                <w:del w:id="6976" w:author="USER" w:date="2024-04-08T14:23:00Z"/>
                <w:rFonts w:ascii="Times New Roman"/>
                <w:sz w:val="18"/>
              </w:rPr>
            </w:pPr>
          </w:p>
        </w:tc>
        <w:tc>
          <w:tcPr>
            <w:tcW w:w="2515" w:type="dxa"/>
          </w:tcPr>
          <w:p w14:paraId="05140F4C" w14:textId="621FAFEA" w:rsidR="00994A61" w:rsidDel="0088492D" w:rsidRDefault="00994A61" w:rsidP="00B467B9">
            <w:pPr>
              <w:pStyle w:val="TableParagraph"/>
              <w:spacing w:before="0"/>
              <w:ind w:left="196" w:right="196"/>
              <w:rPr>
                <w:del w:id="6977" w:author="USER" w:date="2024-04-08T14:23:00Z"/>
                <w:rFonts w:ascii="Times New Roman"/>
                <w:sz w:val="18"/>
              </w:rPr>
            </w:pPr>
          </w:p>
        </w:tc>
        <w:tc>
          <w:tcPr>
            <w:tcW w:w="840" w:type="dxa"/>
          </w:tcPr>
          <w:p w14:paraId="6D9B971F" w14:textId="1A61889E" w:rsidR="00994A61" w:rsidDel="0088492D" w:rsidRDefault="00994A61" w:rsidP="00B467B9">
            <w:pPr>
              <w:pStyle w:val="TableParagraph"/>
              <w:ind w:left="196" w:right="196"/>
              <w:rPr>
                <w:del w:id="6978" w:author="USER" w:date="2024-04-08T14:23:00Z"/>
                <w:sz w:val="18"/>
              </w:rPr>
            </w:pPr>
            <w:del w:id="6979" w:author="USER" w:date="2024-04-08T14:23:00Z">
              <w:r w:rsidDel="0088492D">
                <w:rPr>
                  <w:sz w:val="18"/>
                </w:rPr>
                <w:delText>IN</w:delText>
              </w:r>
            </w:del>
          </w:p>
        </w:tc>
        <w:tc>
          <w:tcPr>
            <w:tcW w:w="1677" w:type="dxa"/>
          </w:tcPr>
          <w:p w14:paraId="0501692A" w14:textId="0D7E8C9A" w:rsidR="00994A61" w:rsidDel="0088492D" w:rsidRDefault="00994A61" w:rsidP="00B467B9">
            <w:pPr>
              <w:pStyle w:val="TableParagraph"/>
              <w:ind w:left="196" w:right="196"/>
              <w:rPr>
                <w:del w:id="6980" w:author="USER" w:date="2024-04-08T14:23:00Z"/>
                <w:sz w:val="18"/>
              </w:rPr>
            </w:pPr>
            <w:del w:id="6981" w:author="USER" w:date="2024-04-08T14:23:00Z">
              <w:r w:rsidDel="0088492D">
                <w:rPr>
                  <w:sz w:val="18"/>
                </w:rPr>
                <w:delText>1, 1</w:delText>
              </w:r>
            </w:del>
          </w:p>
        </w:tc>
      </w:tr>
      <w:tr w:rsidR="00994A61" w:rsidDel="0088492D" w14:paraId="5DB0E959" w14:textId="6609E501" w:rsidTr="00B467B9">
        <w:trPr>
          <w:trHeight w:val="462"/>
          <w:del w:id="6982" w:author="USER" w:date="2024-04-08T14:23:00Z"/>
        </w:trPr>
        <w:tc>
          <w:tcPr>
            <w:tcW w:w="3356" w:type="dxa"/>
          </w:tcPr>
          <w:p w14:paraId="16653BB1" w14:textId="02A94982" w:rsidR="00994A61" w:rsidRPr="00994A61" w:rsidDel="0088492D" w:rsidRDefault="00994A61" w:rsidP="00B467B9">
            <w:pPr>
              <w:pStyle w:val="TableParagraph"/>
              <w:ind w:left="196" w:right="196"/>
              <w:rPr>
                <w:del w:id="6983" w:author="USER" w:date="2024-04-08T14:23:00Z"/>
                <w:rFonts w:eastAsiaTheme="minorEastAsia"/>
                <w:sz w:val="18"/>
                <w:lang w:eastAsia="ko-KR"/>
              </w:rPr>
            </w:pPr>
            <w:del w:id="6984" w:author="USER" w:date="2024-04-08T14:23:00Z">
              <w:r w:rsidDel="0088492D">
                <w:rPr>
                  <w:rFonts w:eastAsiaTheme="minorEastAsia" w:hint="eastAsia"/>
                  <w:sz w:val="18"/>
                  <w:lang w:eastAsia="ko-KR"/>
                </w:rPr>
                <w:delText>Y</w:delText>
              </w:r>
              <w:r w:rsidDel="0088492D">
                <w:rPr>
                  <w:rFonts w:eastAsiaTheme="minorEastAsia"/>
                  <w:sz w:val="18"/>
                  <w:lang w:eastAsia="ko-KR"/>
                </w:rPr>
                <w:delText>ear</w:delText>
              </w:r>
            </w:del>
          </w:p>
        </w:tc>
        <w:tc>
          <w:tcPr>
            <w:tcW w:w="1677" w:type="dxa"/>
          </w:tcPr>
          <w:p w14:paraId="44AFACAC" w14:textId="3375A445" w:rsidR="00994A61" w:rsidDel="0088492D" w:rsidRDefault="00994A61" w:rsidP="00B467B9">
            <w:pPr>
              <w:pStyle w:val="TableParagraph"/>
              <w:spacing w:before="0"/>
              <w:ind w:left="196" w:right="196"/>
              <w:rPr>
                <w:del w:id="6985" w:author="USER" w:date="2024-04-08T14:23:00Z"/>
                <w:rFonts w:ascii="Times New Roman"/>
                <w:sz w:val="18"/>
              </w:rPr>
            </w:pPr>
          </w:p>
        </w:tc>
        <w:tc>
          <w:tcPr>
            <w:tcW w:w="2515" w:type="dxa"/>
          </w:tcPr>
          <w:p w14:paraId="2280253E" w14:textId="432BACB5" w:rsidR="00994A61" w:rsidDel="0088492D" w:rsidRDefault="00994A61" w:rsidP="00B467B9">
            <w:pPr>
              <w:pStyle w:val="TableParagraph"/>
              <w:spacing w:before="0"/>
              <w:ind w:left="196" w:right="196"/>
              <w:rPr>
                <w:del w:id="6986" w:author="USER" w:date="2024-04-08T14:23:00Z"/>
                <w:rFonts w:ascii="Times New Roman"/>
                <w:sz w:val="18"/>
              </w:rPr>
            </w:pPr>
          </w:p>
        </w:tc>
        <w:tc>
          <w:tcPr>
            <w:tcW w:w="840" w:type="dxa"/>
          </w:tcPr>
          <w:p w14:paraId="29217E70" w14:textId="183D1F26" w:rsidR="00994A61" w:rsidRPr="00994A61" w:rsidDel="0088492D" w:rsidRDefault="00994A61" w:rsidP="00B467B9">
            <w:pPr>
              <w:pStyle w:val="TableParagraph"/>
              <w:ind w:left="196" w:right="196"/>
              <w:rPr>
                <w:del w:id="6987" w:author="USER" w:date="2024-04-08T14:23:00Z"/>
                <w:rFonts w:eastAsiaTheme="minorEastAsia"/>
                <w:sz w:val="18"/>
                <w:lang w:eastAsia="ko-KR"/>
              </w:rPr>
            </w:pPr>
            <w:del w:id="6988" w:author="USER" w:date="2024-04-08T14:23:00Z">
              <w:r w:rsidDel="0088492D">
                <w:rPr>
                  <w:rFonts w:eastAsiaTheme="minorEastAsia" w:hint="eastAsia"/>
                  <w:sz w:val="18"/>
                  <w:lang w:eastAsia="ko-KR"/>
                </w:rPr>
                <w:delText>I</w:delText>
              </w:r>
              <w:r w:rsidDel="0088492D">
                <w:rPr>
                  <w:rFonts w:eastAsiaTheme="minorEastAsia"/>
                  <w:sz w:val="18"/>
                  <w:lang w:eastAsia="ko-KR"/>
                </w:rPr>
                <w:delText>N</w:delText>
              </w:r>
            </w:del>
          </w:p>
        </w:tc>
        <w:tc>
          <w:tcPr>
            <w:tcW w:w="1677" w:type="dxa"/>
          </w:tcPr>
          <w:p w14:paraId="04FC4A09" w14:textId="025DDD92" w:rsidR="00994A61" w:rsidRPr="00994A61" w:rsidDel="0088492D" w:rsidRDefault="00994A61" w:rsidP="00B467B9">
            <w:pPr>
              <w:pStyle w:val="TableParagraph"/>
              <w:ind w:left="196" w:right="196"/>
              <w:rPr>
                <w:del w:id="6989" w:author="USER" w:date="2024-04-08T14:23:00Z"/>
                <w:rFonts w:eastAsiaTheme="minorEastAsia"/>
                <w:sz w:val="18"/>
                <w:lang w:eastAsia="ko-KR"/>
              </w:rPr>
            </w:pPr>
            <w:del w:id="6990" w:author="USER" w:date="2024-04-08T14:23:00Z">
              <w:r w:rsidDel="0088492D">
                <w:rPr>
                  <w:rFonts w:eastAsiaTheme="minorEastAsia" w:hint="eastAsia"/>
                  <w:sz w:val="18"/>
                  <w:lang w:eastAsia="ko-KR"/>
                </w:rPr>
                <w:delText>1</w:delText>
              </w:r>
              <w:r w:rsidDel="0088492D">
                <w:rPr>
                  <w:rFonts w:eastAsiaTheme="minorEastAsia"/>
                  <w:sz w:val="18"/>
                  <w:lang w:eastAsia="ko-KR"/>
                </w:rPr>
                <w:delText>, 1</w:delText>
              </w:r>
            </w:del>
          </w:p>
        </w:tc>
      </w:tr>
    </w:tbl>
    <w:p w14:paraId="21891266" w14:textId="24A355B2" w:rsidR="00994A61" w:rsidDel="0088492D" w:rsidRDefault="00994A61">
      <w:pPr>
        <w:pStyle w:val="a3"/>
        <w:spacing w:before="10"/>
        <w:ind w:right="220"/>
        <w:rPr>
          <w:del w:id="6991" w:author="USER" w:date="2024-04-08T14:23:00Z"/>
          <w:b w:val="0"/>
          <w:sz w:val="24"/>
        </w:rPr>
      </w:pPr>
    </w:p>
    <w:p w14:paraId="2AE6676E" w14:textId="291B6196" w:rsidR="00907CB4" w:rsidDel="0088492D" w:rsidRDefault="00907CB4">
      <w:pPr>
        <w:pStyle w:val="a3"/>
        <w:spacing w:before="10"/>
        <w:ind w:right="220"/>
        <w:rPr>
          <w:del w:id="6992" w:author="USER" w:date="2024-04-08T14:23:00Z"/>
          <w:b w:val="0"/>
          <w:sz w:val="24"/>
        </w:rPr>
      </w:pPr>
    </w:p>
    <w:p w14:paraId="5958BD98" w14:textId="0E4760CD" w:rsidR="00907CB4" w:rsidDel="0088492D" w:rsidRDefault="00907CB4">
      <w:pPr>
        <w:rPr>
          <w:del w:id="6993" w:author="USER" w:date="2024-04-08T14:23:00Z"/>
          <w:sz w:val="24"/>
          <w:szCs w:val="20"/>
        </w:rPr>
      </w:pPr>
      <w:del w:id="6994" w:author="USER" w:date="2024-04-08T14:23:00Z">
        <w:r w:rsidDel="0088492D">
          <w:rPr>
            <w:b/>
            <w:sz w:val="24"/>
          </w:rPr>
          <w:br w:type="page"/>
        </w:r>
      </w:del>
    </w:p>
    <w:p w14:paraId="63FBCE98" w14:textId="608C87C4" w:rsidR="00174A76" w:rsidDel="0088492D" w:rsidRDefault="00174A76" w:rsidP="0088492D">
      <w:pPr>
        <w:rPr>
          <w:moveFrom w:id="6995" w:author="USER" w:date="2024-04-08T14:24:00Z"/>
          <w:b/>
          <w:sz w:val="24"/>
        </w:rPr>
      </w:pPr>
      <w:moveFromRangeStart w:id="6996" w:author="USER" w:date="2024-04-08T14:24:00Z" w:name="move163478664"/>
    </w:p>
    <w:p w14:paraId="0A78E3B1" w14:textId="3239E33A" w:rsidR="000346C3" w:rsidDel="0088492D" w:rsidRDefault="00E21CC9" w:rsidP="00AD171D">
      <w:pPr>
        <w:pStyle w:val="2"/>
        <w:numPr>
          <w:ilvl w:val="1"/>
          <w:numId w:val="16"/>
        </w:numPr>
        <w:rPr>
          <w:moveFrom w:id="6997" w:author="USER" w:date="2024-04-08T14:24:00Z"/>
        </w:rPr>
      </w:pPr>
      <w:moveFrom w:id="6998" w:author="USER" w:date="2024-04-08T14:24:00Z">
        <w:r w:rsidDel="0088492D">
          <w:t>Contact</w:t>
        </w:r>
        <w:r w:rsidDel="0088492D">
          <w:rPr>
            <w:spacing w:val="-9"/>
          </w:rPr>
          <w:t xml:space="preserve"> </w:t>
        </w:r>
        <w:r w:rsidDel="0088492D">
          <w:t>Address</w:t>
        </w:r>
      </w:moveFrom>
    </w:p>
    <w:p w14:paraId="5AC3A0E4" w14:textId="71CEEA01" w:rsidR="000346C3" w:rsidDel="0088492D" w:rsidRDefault="000346C3">
      <w:pPr>
        <w:pStyle w:val="a3"/>
        <w:spacing w:before="5"/>
        <w:ind w:right="220"/>
        <w:rPr>
          <w:moveFrom w:id="6999" w:author="USER" w:date="2024-04-08T14:24:00Z"/>
          <w:b w:val="0"/>
          <w:sz w:val="22"/>
        </w:rPr>
      </w:pPr>
    </w:p>
    <w:p w14:paraId="1E002F62" w14:textId="0993A81B" w:rsidR="000346C3" w:rsidDel="0088492D" w:rsidRDefault="00E21CC9">
      <w:pPr>
        <w:pStyle w:val="a3"/>
        <w:spacing w:line="264" w:lineRule="auto"/>
        <w:ind w:right="220"/>
        <w:rPr>
          <w:moveFrom w:id="7000" w:author="USER" w:date="2024-04-08T14:24:00Z"/>
        </w:rPr>
      </w:pPr>
      <w:moveFrom w:id="7001" w:author="USER" w:date="2024-04-08T14:24:00Z">
        <w:r w:rsidDel="0088492D">
          <w:t xml:space="preserve">Definition: </w:t>
        </w:r>
        <w:r w:rsidRPr="009A64AA" w:rsidDel="0088492D">
          <w:rPr>
            <w:b w:val="0"/>
            <w:bCs/>
          </w:rPr>
          <w:t>Direction or superscription of a letter, package, etc., specifying the name of the place to which it is directed, and optionally a contact person or organisation who should receive it.</w:t>
        </w:r>
      </w:moveFrom>
    </w:p>
    <w:p w14:paraId="0826934E" w14:textId="00A4C6C4" w:rsidR="000346C3" w:rsidDel="0088492D" w:rsidRDefault="000346C3">
      <w:pPr>
        <w:pStyle w:val="a3"/>
        <w:spacing w:before="1"/>
        <w:ind w:right="220"/>
        <w:rPr>
          <w:moveFrom w:id="7002" w:author="USER" w:date="2024-04-08T14:24:00Z"/>
        </w:rPr>
      </w:pPr>
    </w:p>
    <w:p w14:paraId="4AEDBC80" w14:textId="2B2B0212" w:rsidR="000346C3" w:rsidDel="0088492D" w:rsidRDefault="00E21CC9">
      <w:pPr>
        <w:ind w:left="196" w:right="196"/>
        <w:rPr>
          <w:moveFrom w:id="7003" w:author="USER" w:date="2024-04-08T14:24:00Z"/>
          <w:sz w:val="20"/>
        </w:rPr>
      </w:pPr>
      <w:moveFrom w:id="7004" w:author="USER" w:date="2024-04-08T14:24:00Z">
        <w:r w:rsidDel="0088492D">
          <w:rPr>
            <w:b/>
            <w:sz w:val="20"/>
          </w:rPr>
          <w:t xml:space="preserve">CamelCase: </w:t>
        </w:r>
        <w:r w:rsidDel="0088492D">
          <w:rPr>
            <w:sz w:val="20"/>
          </w:rPr>
          <w:t>contactAddress</w:t>
        </w:r>
      </w:moveFrom>
    </w:p>
    <w:p w14:paraId="1D6557F0" w14:textId="2BFB48ED" w:rsidR="000346C3" w:rsidDel="0088492D" w:rsidRDefault="000346C3">
      <w:pPr>
        <w:pStyle w:val="a3"/>
        <w:spacing w:before="7"/>
        <w:ind w:right="220"/>
        <w:rPr>
          <w:moveFrom w:id="7005" w:author="USER" w:date="2024-04-08T14:24:00Z"/>
          <w:sz w:val="22"/>
        </w:rPr>
      </w:pPr>
    </w:p>
    <w:p w14:paraId="53EB5912" w14:textId="6DCD7C50" w:rsidR="000346C3" w:rsidDel="0088492D" w:rsidRDefault="00E21CC9" w:rsidP="00A438D8">
      <w:pPr>
        <w:pStyle w:val="a3"/>
        <w:ind w:right="220"/>
        <w:rPr>
          <w:moveFrom w:id="7006" w:author="USER" w:date="2024-04-08T14:24:00Z"/>
        </w:rPr>
      </w:pPr>
      <w:moveFrom w:id="7007" w:author="USER" w:date="2024-04-08T14:24:00Z">
        <w:r w:rsidDel="0088492D">
          <w:t>Alias:</w:t>
        </w:r>
      </w:moveFrom>
    </w:p>
    <w:p w14:paraId="06C4DAF0" w14:textId="7F270A63" w:rsidR="000346C3" w:rsidDel="0088492D" w:rsidRDefault="000346C3">
      <w:pPr>
        <w:pStyle w:val="a3"/>
        <w:spacing w:before="4"/>
        <w:ind w:right="220"/>
        <w:rPr>
          <w:moveFrom w:id="7008" w:author="USER" w:date="2024-04-08T14:24:00Z"/>
          <w:b w:val="0"/>
          <w:sz w:val="22"/>
        </w:rPr>
      </w:pPr>
    </w:p>
    <w:p w14:paraId="490FE308" w14:textId="3241F09F" w:rsidR="000346C3" w:rsidDel="0088492D" w:rsidRDefault="00E21CC9">
      <w:pPr>
        <w:ind w:left="196" w:right="196"/>
        <w:rPr>
          <w:moveFrom w:id="7009" w:author="USER" w:date="2024-04-08T14:24:00Z"/>
          <w:sz w:val="20"/>
        </w:rPr>
      </w:pPr>
      <w:moveFrom w:id="7010" w:author="USER" w:date="2024-04-08T14:24:00Z">
        <w:r w:rsidDel="0088492D">
          <w:rPr>
            <w:b/>
            <w:sz w:val="20"/>
          </w:rPr>
          <w:t xml:space="preserve">Remarks: </w:t>
        </w:r>
        <w:r w:rsidDel="0088492D">
          <w:rPr>
            <w:sz w:val="20"/>
          </w:rPr>
          <w:t>No remarks.</w:t>
        </w:r>
      </w:moveFrom>
    </w:p>
    <w:p w14:paraId="01858C71" w14:textId="26B8E40C" w:rsidR="000346C3" w:rsidDel="0088492D" w:rsidRDefault="000346C3">
      <w:pPr>
        <w:pStyle w:val="a3"/>
        <w:ind w:right="220"/>
        <w:rPr>
          <w:moveFrom w:id="7011" w:author="USER" w:date="2024-04-08T14:24:00Z"/>
          <w:sz w:val="22"/>
        </w:rPr>
      </w:pPr>
    </w:p>
    <w:p w14:paraId="7B69790E" w14:textId="1E11637F" w:rsidR="000346C3" w:rsidDel="0088492D" w:rsidRDefault="000346C3">
      <w:pPr>
        <w:pStyle w:val="a3"/>
        <w:ind w:right="220"/>
        <w:rPr>
          <w:moveFrom w:id="7012" w:author="USER" w:date="2024-04-08T14:24:00Z"/>
          <w:sz w:val="22"/>
        </w:rPr>
      </w:pPr>
    </w:p>
    <w:p w14:paraId="1855FC29" w14:textId="1C22CF63" w:rsidR="000346C3" w:rsidDel="0088492D" w:rsidRDefault="000346C3">
      <w:pPr>
        <w:pStyle w:val="a3"/>
        <w:spacing w:before="9"/>
        <w:ind w:right="220"/>
        <w:rPr>
          <w:moveFrom w:id="7013" w:author="USER" w:date="2024-04-08T14:24:00Z"/>
          <w:sz w:val="31"/>
        </w:rPr>
      </w:pPr>
    </w:p>
    <w:p w14:paraId="35B76977" w14:textId="48B28928" w:rsidR="000346C3" w:rsidDel="0088492D" w:rsidRDefault="00E21CC9" w:rsidP="00A438D8">
      <w:pPr>
        <w:pStyle w:val="a3"/>
        <w:ind w:right="220"/>
        <w:rPr>
          <w:moveFrom w:id="7014" w:author="USER" w:date="2024-04-08T14:24:00Z"/>
        </w:rPr>
      </w:pPr>
      <w:moveFrom w:id="7015" w:author="USER" w:date="2024-04-08T14:24:00Z">
        <w:r w:rsidDel="0088492D">
          <w:t>SubAttribute Bindings:</w:t>
        </w:r>
      </w:moveFrom>
    </w:p>
    <w:p w14:paraId="5855D963" w14:textId="0444AE9C" w:rsidR="000346C3" w:rsidDel="0088492D" w:rsidRDefault="000346C3">
      <w:pPr>
        <w:pStyle w:val="a3"/>
        <w:spacing w:before="10"/>
        <w:ind w:right="220"/>
        <w:rPr>
          <w:moveFrom w:id="7016" w:author="USER" w:date="2024-04-08T14:24:00Z"/>
          <w:b w:val="0"/>
          <w:sz w:val="22"/>
        </w:rPr>
      </w:pPr>
    </w:p>
    <w:tbl>
      <w:tblPr>
        <w:tblStyle w:val="TableNormal1"/>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0346C3" w:rsidDel="00292631" w14:paraId="38120BA8" w14:textId="7CFEF0BB">
        <w:trPr>
          <w:trHeight w:val="736"/>
          <w:del w:id="7017" w:author="USER" w:date="2024-06-28T13:19:00Z"/>
        </w:trPr>
        <w:tc>
          <w:tcPr>
            <w:tcW w:w="3356" w:type="dxa"/>
            <w:shd w:val="clear" w:color="auto" w:fill="FFF1CC"/>
          </w:tcPr>
          <w:p w14:paraId="70819F07" w14:textId="340517CE" w:rsidR="000346C3" w:rsidDel="00292631" w:rsidRDefault="000346C3">
            <w:pPr>
              <w:pStyle w:val="TableParagraph"/>
              <w:spacing w:before="10"/>
              <w:ind w:left="196" w:right="196"/>
              <w:rPr>
                <w:del w:id="7018" w:author="USER" w:date="2024-06-28T13:19:00Z"/>
                <w:moveFrom w:id="7019" w:author="USER" w:date="2024-04-08T14:24:00Z"/>
                <w:b/>
                <w:sz w:val="20"/>
              </w:rPr>
            </w:pPr>
          </w:p>
          <w:p w14:paraId="37BEB73F" w14:textId="375EA788" w:rsidR="000346C3" w:rsidDel="00292631" w:rsidRDefault="00E21CC9">
            <w:pPr>
              <w:pStyle w:val="TableParagraph"/>
              <w:spacing w:before="0"/>
              <w:ind w:left="196" w:right="196"/>
              <w:rPr>
                <w:del w:id="7020" w:author="USER" w:date="2024-06-28T13:19:00Z"/>
                <w:moveFrom w:id="7021" w:author="USER" w:date="2024-04-08T14:24:00Z"/>
                <w:b/>
                <w:sz w:val="20"/>
              </w:rPr>
            </w:pPr>
            <w:moveFrom w:id="7022" w:author="USER" w:date="2024-04-08T14:24:00Z">
              <w:del w:id="7023" w:author="USER" w:date="2024-06-28T13:19:00Z">
                <w:r w:rsidDel="00292631">
                  <w:rPr>
                    <w:b/>
                    <w:sz w:val="20"/>
                  </w:rPr>
                  <w:delText>S-10x Attribute</w:delText>
                </w:r>
              </w:del>
            </w:moveFrom>
          </w:p>
        </w:tc>
        <w:tc>
          <w:tcPr>
            <w:tcW w:w="1677" w:type="dxa"/>
            <w:shd w:val="clear" w:color="auto" w:fill="FFF1CC"/>
          </w:tcPr>
          <w:p w14:paraId="2A88AE5A" w14:textId="59E860A6" w:rsidR="000346C3" w:rsidDel="00292631" w:rsidRDefault="00E21CC9">
            <w:pPr>
              <w:pStyle w:val="TableParagraph"/>
              <w:spacing w:before="117"/>
              <w:ind w:left="196" w:right="196"/>
              <w:rPr>
                <w:del w:id="7024" w:author="USER" w:date="2024-06-28T13:19:00Z"/>
                <w:moveFrom w:id="7025" w:author="USER" w:date="2024-04-08T14:24:00Z"/>
                <w:b/>
                <w:sz w:val="20"/>
              </w:rPr>
            </w:pPr>
            <w:moveFrom w:id="7026" w:author="USER" w:date="2024-04-08T14:24:00Z">
              <w:del w:id="7027" w:author="USER" w:date="2024-06-28T13:19:00Z">
                <w:r w:rsidDel="00292631">
                  <w:rPr>
                    <w:b/>
                    <w:sz w:val="20"/>
                  </w:rPr>
                  <w:delText>S-57</w:delText>
                </w:r>
              </w:del>
            </w:moveFrom>
          </w:p>
          <w:p w14:paraId="58956A97" w14:textId="5C2B7BC5" w:rsidR="000346C3" w:rsidDel="00292631" w:rsidRDefault="00E21CC9">
            <w:pPr>
              <w:pStyle w:val="TableParagraph"/>
              <w:spacing w:before="18"/>
              <w:ind w:left="196" w:right="196"/>
              <w:rPr>
                <w:del w:id="7028" w:author="USER" w:date="2024-06-28T13:19:00Z"/>
                <w:moveFrom w:id="7029" w:author="USER" w:date="2024-04-08T14:24:00Z"/>
                <w:b/>
                <w:sz w:val="20"/>
              </w:rPr>
            </w:pPr>
            <w:moveFrom w:id="7030" w:author="USER" w:date="2024-04-08T14:24:00Z">
              <w:del w:id="7031" w:author="USER" w:date="2024-06-28T13:19:00Z">
                <w:r w:rsidDel="00292631">
                  <w:rPr>
                    <w:b/>
                    <w:sz w:val="20"/>
                  </w:rPr>
                  <w:delText>Acronym</w:delText>
                </w:r>
              </w:del>
            </w:moveFrom>
          </w:p>
        </w:tc>
        <w:tc>
          <w:tcPr>
            <w:tcW w:w="2515" w:type="dxa"/>
            <w:shd w:val="clear" w:color="auto" w:fill="FFF1CC"/>
          </w:tcPr>
          <w:p w14:paraId="77271006" w14:textId="028486D3" w:rsidR="000346C3" w:rsidDel="00292631" w:rsidRDefault="00E21CC9">
            <w:pPr>
              <w:pStyle w:val="TableParagraph"/>
              <w:spacing w:before="117" w:line="259" w:lineRule="auto"/>
              <w:ind w:left="196" w:right="196"/>
              <w:rPr>
                <w:del w:id="7032" w:author="USER" w:date="2024-06-28T13:19:00Z"/>
                <w:moveFrom w:id="7033" w:author="USER" w:date="2024-04-08T14:24:00Z"/>
                <w:b/>
                <w:sz w:val="20"/>
              </w:rPr>
            </w:pPr>
            <w:moveFrom w:id="7034" w:author="USER" w:date="2024-04-08T14:24:00Z">
              <w:del w:id="7035" w:author="USER" w:date="2024-06-28T13:19:00Z">
                <w:r w:rsidDel="00292631">
                  <w:rPr>
                    <w:b/>
                    <w:sz w:val="20"/>
                  </w:rPr>
                  <w:delText>Allowable Encoding Value</w:delText>
                </w:r>
              </w:del>
            </w:moveFrom>
          </w:p>
        </w:tc>
        <w:tc>
          <w:tcPr>
            <w:tcW w:w="840" w:type="dxa"/>
            <w:shd w:val="clear" w:color="auto" w:fill="FFF1CC"/>
          </w:tcPr>
          <w:p w14:paraId="309EA8F9" w14:textId="31350766" w:rsidR="000346C3" w:rsidDel="00292631" w:rsidRDefault="000346C3">
            <w:pPr>
              <w:pStyle w:val="TableParagraph"/>
              <w:spacing w:before="10"/>
              <w:ind w:left="196" w:right="196"/>
              <w:rPr>
                <w:del w:id="7036" w:author="USER" w:date="2024-06-28T13:19:00Z"/>
                <w:moveFrom w:id="7037" w:author="USER" w:date="2024-04-08T14:24:00Z"/>
                <w:b/>
                <w:sz w:val="20"/>
              </w:rPr>
            </w:pPr>
          </w:p>
          <w:p w14:paraId="51C5166C" w14:textId="1FD73A2F" w:rsidR="000346C3" w:rsidDel="00292631" w:rsidRDefault="00E21CC9">
            <w:pPr>
              <w:pStyle w:val="TableParagraph"/>
              <w:spacing w:before="0"/>
              <w:ind w:left="196" w:right="196"/>
              <w:rPr>
                <w:del w:id="7038" w:author="USER" w:date="2024-06-28T13:19:00Z"/>
                <w:moveFrom w:id="7039" w:author="USER" w:date="2024-04-08T14:24:00Z"/>
                <w:b/>
                <w:sz w:val="20"/>
              </w:rPr>
            </w:pPr>
            <w:moveFrom w:id="7040" w:author="USER" w:date="2024-04-08T14:24:00Z">
              <w:del w:id="7041" w:author="USER" w:date="2024-06-28T13:19:00Z">
                <w:r w:rsidDel="00292631">
                  <w:rPr>
                    <w:b/>
                    <w:sz w:val="20"/>
                  </w:rPr>
                  <w:delText>Type</w:delText>
                </w:r>
              </w:del>
            </w:moveFrom>
          </w:p>
        </w:tc>
        <w:tc>
          <w:tcPr>
            <w:tcW w:w="1677" w:type="dxa"/>
            <w:shd w:val="clear" w:color="auto" w:fill="FFF1CC"/>
          </w:tcPr>
          <w:p w14:paraId="10FA0F65" w14:textId="1EDFE036" w:rsidR="000346C3" w:rsidDel="00292631" w:rsidRDefault="000346C3">
            <w:pPr>
              <w:pStyle w:val="TableParagraph"/>
              <w:spacing w:before="10"/>
              <w:ind w:left="196" w:right="196"/>
              <w:rPr>
                <w:del w:id="7042" w:author="USER" w:date="2024-06-28T13:19:00Z"/>
                <w:moveFrom w:id="7043" w:author="USER" w:date="2024-04-08T14:24:00Z"/>
                <w:b/>
                <w:sz w:val="20"/>
              </w:rPr>
            </w:pPr>
          </w:p>
          <w:p w14:paraId="642D4738" w14:textId="3236D7BB" w:rsidR="000346C3" w:rsidDel="00292631" w:rsidRDefault="00E21CC9">
            <w:pPr>
              <w:pStyle w:val="TableParagraph"/>
              <w:spacing w:before="0"/>
              <w:ind w:left="196" w:right="196"/>
              <w:rPr>
                <w:del w:id="7044" w:author="USER" w:date="2024-06-28T13:19:00Z"/>
                <w:moveFrom w:id="7045" w:author="USER" w:date="2024-04-08T14:24:00Z"/>
                <w:b/>
                <w:sz w:val="20"/>
              </w:rPr>
            </w:pPr>
            <w:moveFrom w:id="7046" w:author="USER" w:date="2024-04-08T14:24:00Z">
              <w:del w:id="7047" w:author="USER" w:date="2024-06-28T13:19:00Z">
                <w:r w:rsidDel="00292631">
                  <w:rPr>
                    <w:b/>
                    <w:sz w:val="20"/>
                  </w:rPr>
                  <w:delText>Multiplicity</w:delText>
                </w:r>
              </w:del>
            </w:moveFrom>
          </w:p>
        </w:tc>
      </w:tr>
      <w:tr w:rsidR="000346C3" w:rsidDel="00292631" w14:paraId="6423E2EE" w14:textId="5845D576">
        <w:trPr>
          <w:trHeight w:val="465"/>
          <w:del w:id="7048" w:author="USER" w:date="2024-06-28T13:19:00Z"/>
        </w:trPr>
        <w:tc>
          <w:tcPr>
            <w:tcW w:w="3356" w:type="dxa"/>
          </w:tcPr>
          <w:p w14:paraId="2755FD7B" w14:textId="780A32FC" w:rsidR="000346C3" w:rsidDel="00292631" w:rsidRDefault="00E21CC9">
            <w:pPr>
              <w:pStyle w:val="TableParagraph"/>
              <w:spacing w:before="121"/>
              <w:ind w:left="196" w:right="196"/>
              <w:rPr>
                <w:del w:id="7049" w:author="USER" w:date="2024-06-28T13:19:00Z"/>
                <w:moveFrom w:id="7050" w:author="USER" w:date="2024-04-08T14:24:00Z"/>
                <w:sz w:val="18"/>
              </w:rPr>
            </w:pPr>
            <w:moveFrom w:id="7051" w:author="USER" w:date="2024-04-08T14:24:00Z">
              <w:del w:id="7052" w:author="USER" w:date="2024-06-28T13:19:00Z">
                <w:r w:rsidDel="00292631">
                  <w:rPr>
                    <w:sz w:val="18"/>
                  </w:rPr>
                  <w:delText>Administrative Division</w:delText>
                </w:r>
              </w:del>
            </w:moveFrom>
          </w:p>
        </w:tc>
        <w:tc>
          <w:tcPr>
            <w:tcW w:w="1677" w:type="dxa"/>
          </w:tcPr>
          <w:p w14:paraId="28EA1C2B" w14:textId="3A52D64C" w:rsidR="000346C3" w:rsidDel="00292631" w:rsidRDefault="000346C3">
            <w:pPr>
              <w:pStyle w:val="TableParagraph"/>
              <w:spacing w:before="0"/>
              <w:ind w:left="196" w:right="196"/>
              <w:rPr>
                <w:del w:id="7053" w:author="USER" w:date="2024-06-28T13:19:00Z"/>
                <w:moveFrom w:id="7054" w:author="USER" w:date="2024-04-08T14:24:00Z"/>
                <w:rFonts w:ascii="Times New Roman"/>
                <w:sz w:val="18"/>
              </w:rPr>
            </w:pPr>
          </w:p>
        </w:tc>
        <w:tc>
          <w:tcPr>
            <w:tcW w:w="2515" w:type="dxa"/>
          </w:tcPr>
          <w:p w14:paraId="38477836" w14:textId="16F3F90E" w:rsidR="000346C3" w:rsidDel="00292631" w:rsidRDefault="000346C3">
            <w:pPr>
              <w:pStyle w:val="TableParagraph"/>
              <w:spacing w:before="0"/>
              <w:ind w:left="196" w:right="196"/>
              <w:rPr>
                <w:del w:id="7055" w:author="USER" w:date="2024-06-28T13:19:00Z"/>
                <w:moveFrom w:id="7056" w:author="USER" w:date="2024-04-08T14:24:00Z"/>
                <w:rFonts w:ascii="Times New Roman"/>
                <w:sz w:val="18"/>
              </w:rPr>
            </w:pPr>
          </w:p>
        </w:tc>
        <w:tc>
          <w:tcPr>
            <w:tcW w:w="840" w:type="dxa"/>
          </w:tcPr>
          <w:p w14:paraId="28DB7A3F" w14:textId="0D08A4AB" w:rsidR="000346C3" w:rsidDel="00292631" w:rsidRDefault="00E21CC9">
            <w:pPr>
              <w:pStyle w:val="TableParagraph"/>
              <w:spacing w:before="121"/>
              <w:ind w:left="196" w:right="196"/>
              <w:rPr>
                <w:del w:id="7057" w:author="USER" w:date="2024-06-28T13:19:00Z"/>
                <w:moveFrom w:id="7058" w:author="USER" w:date="2024-04-08T14:24:00Z"/>
                <w:sz w:val="18"/>
              </w:rPr>
            </w:pPr>
            <w:moveFrom w:id="7059" w:author="USER" w:date="2024-04-08T14:24:00Z">
              <w:del w:id="7060" w:author="USER" w:date="2024-06-28T13:19:00Z">
                <w:r w:rsidDel="00292631">
                  <w:rPr>
                    <w:sz w:val="18"/>
                  </w:rPr>
                  <w:delText>TE</w:delText>
                </w:r>
              </w:del>
            </w:moveFrom>
          </w:p>
        </w:tc>
        <w:tc>
          <w:tcPr>
            <w:tcW w:w="1677" w:type="dxa"/>
          </w:tcPr>
          <w:p w14:paraId="06ED996F" w14:textId="2374F0C7" w:rsidR="000346C3" w:rsidDel="00292631" w:rsidRDefault="00E21CC9">
            <w:pPr>
              <w:pStyle w:val="TableParagraph"/>
              <w:spacing w:before="121"/>
              <w:ind w:left="196" w:right="196"/>
              <w:rPr>
                <w:del w:id="7061" w:author="USER" w:date="2024-06-28T13:19:00Z"/>
                <w:moveFrom w:id="7062" w:author="USER" w:date="2024-04-08T14:24:00Z"/>
                <w:sz w:val="18"/>
              </w:rPr>
            </w:pPr>
            <w:moveFrom w:id="7063" w:author="USER" w:date="2024-04-08T14:24:00Z">
              <w:del w:id="7064" w:author="USER" w:date="2024-06-28T13:19:00Z">
                <w:r w:rsidDel="00292631">
                  <w:rPr>
                    <w:sz w:val="18"/>
                  </w:rPr>
                  <w:delText>0, 1</w:delText>
                </w:r>
              </w:del>
            </w:moveFrom>
          </w:p>
        </w:tc>
      </w:tr>
      <w:tr w:rsidR="000346C3" w:rsidDel="00292631" w14:paraId="6D601FEF" w14:textId="4294E93C">
        <w:trPr>
          <w:trHeight w:val="462"/>
          <w:del w:id="7065" w:author="USER" w:date="2024-06-28T13:19:00Z"/>
        </w:trPr>
        <w:tc>
          <w:tcPr>
            <w:tcW w:w="3356" w:type="dxa"/>
          </w:tcPr>
          <w:p w14:paraId="4FC5B9B9" w14:textId="06033639" w:rsidR="000346C3" w:rsidDel="00292631" w:rsidRDefault="00E21CC9">
            <w:pPr>
              <w:pStyle w:val="TableParagraph"/>
              <w:ind w:left="196" w:right="196"/>
              <w:rPr>
                <w:del w:id="7066" w:author="USER" w:date="2024-06-28T13:19:00Z"/>
                <w:moveFrom w:id="7067" w:author="USER" w:date="2024-04-08T14:24:00Z"/>
                <w:sz w:val="18"/>
              </w:rPr>
            </w:pPr>
            <w:moveFrom w:id="7068" w:author="USER" w:date="2024-04-08T14:24:00Z">
              <w:del w:id="7069" w:author="USER" w:date="2024-06-28T13:19:00Z">
                <w:r w:rsidDel="00292631">
                  <w:rPr>
                    <w:sz w:val="18"/>
                  </w:rPr>
                  <w:delText>City Name</w:delText>
                </w:r>
              </w:del>
            </w:moveFrom>
          </w:p>
        </w:tc>
        <w:tc>
          <w:tcPr>
            <w:tcW w:w="1677" w:type="dxa"/>
          </w:tcPr>
          <w:p w14:paraId="6F72D24F" w14:textId="4443D49D" w:rsidR="000346C3" w:rsidDel="00292631" w:rsidRDefault="000346C3">
            <w:pPr>
              <w:pStyle w:val="TableParagraph"/>
              <w:spacing w:before="0"/>
              <w:ind w:left="196" w:right="196"/>
              <w:rPr>
                <w:del w:id="7070" w:author="USER" w:date="2024-06-28T13:19:00Z"/>
                <w:moveFrom w:id="7071" w:author="USER" w:date="2024-04-08T14:24:00Z"/>
                <w:rFonts w:ascii="Times New Roman"/>
                <w:sz w:val="18"/>
              </w:rPr>
            </w:pPr>
          </w:p>
        </w:tc>
        <w:tc>
          <w:tcPr>
            <w:tcW w:w="2515" w:type="dxa"/>
          </w:tcPr>
          <w:p w14:paraId="22FB1451" w14:textId="794075CE" w:rsidR="000346C3" w:rsidDel="00292631" w:rsidRDefault="000346C3">
            <w:pPr>
              <w:pStyle w:val="TableParagraph"/>
              <w:spacing w:before="0"/>
              <w:ind w:left="196" w:right="196"/>
              <w:rPr>
                <w:del w:id="7072" w:author="USER" w:date="2024-06-28T13:19:00Z"/>
                <w:moveFrom w:id="7073" w:author="USER" w:date="2024-04-08T14:24:00Z"/>
                <w:rFonts w:ascii="Times New Roman"/>
                <w:sz w:val="18"/>
              </w:rPr>
            </w:pPr>
          </w:p>
        </w:tc>
        <w:tc>
          <w:tcPr>
            <w:tcW w:w="840" w:type="dxa"/>
          </w:tcPr>
          <w:p w14:paraId="15472565" w14:textId="11269C0B" w:rsidR="000346C3" w:rsidDel="00292631" w:rsidRDefault="00E21CC9">
            <w:pPr>
              <w:pStyle w:val="TableParagraph"/>
              <w:ind w:left="196" w:right="196"/>
              <w:rPr>
                <w:del w:id="7074" w:author="USER" w:date="2024-06-28T13:19:00Z"/>
                <w:moveFrom w:id="7075" w:author="USER" w:date="2024-04-08T14:24:00Z"/>
                <w:sz w:val="18"/>
              </w:rPr>
            </w:pPr>
            <w:moveFrom w:id="7076" w:author="USER" w:date="2024-04-08T14:24:00Z">
              <w:del w:id="7077" w:author="USER" w:date="2024-06-28T13:19:00Z">
                <w:r w:rsidDel="00292631">
                  <w:rPr>
                    <w:sz w:val="18"/>
                  </w:rPr>
                  <w:delText>TE</w:delText>
                </w:r>
              </w:del>
            </w:moveFrom>
          </w:p>
        </w:tc>
        <w:tc>
          <w:tcPr>
            <w:tcW w:w="1677" w:type="dxa"/>
          </w:tcPr>
          <w:p w14:paraId="65724F7B" w14:textId="6C7AEAF7" w:rsidR="000346C3" w:rsidDel="00292631" w:rsidRDefault="00E21CC9">
            <w:pPr>
              <w:pStyle w:val="TableParagraph"/>
              <w:ind w:left="196" w:right="196"/>
              <w:rPr>
                <w:del w:id="7078" w:author="USER" w:date="2024-06-28T13:19:00Z"/>
                <w:moveFrom w:id="7079" w:author="USER" w:date="2024-04-08T14:24:00Z"/>
                <w:sz w:val="18"/>
              </w:rPr>
            </w:pPr>
            <w:moveFrom w:id="7080" w:author="USER" w:date="2024-04-08T14:24:00Z">
              <w:del w:id="7081" w:author="USER" w:date="2024-06-28T13:19:00Z">
                <w:r w:rsidDel="00292631">
                  <w:rPr>
                    <w:sz w:val="18"/>
                  </w:rPr>
                  <w:delText>1, 1</w:delText>
                </w:r>
              </w:del>
            </w:moveFrom>
          </w:p>
        </w:tc>
      </w:tr>
      <w:tr w:rsidR="000346C3" w:rsidDel="00292631" w14:paraId="74924365" w14:textId="597A6D83">
        <w:trPr>
          <w:trHeight w:val="462"/>
          <w:del w:id="7082" w:author="USER" w:date="2024-06-28T13:19:00Z"/>
        </w:trPr>
        <w:tc>
          <w:tcPr>
            <w:tcW w:w="3356" w:type="dxa"/>
          </w:tcPr>
          <w:p w14:paraId="1BB61680" w14:textId="388A139C" w:rsidR="000346C3" w:rsidDel="00292631" w:rsidRDefault="00E21CC9">
            <w:pPr>
              <w:pStyle w:val="TableParagraph"/>
              <w:ind w:left="196" w:right="196"/>
              <w:rPr>
                <w:del w:id="7083" w:author="USER" w:date="2024-06-28T13:19:00Z"/>
                <w:moveFrom w:id="7084" w:author="USER" w:date="2024-04-08T14:24:00Z"/>
                <w:sz w:val="18"/>
              </w:rPr>
            </w:pPr>
            <w:moveFrom w:id="7085" w:author="USER" w:date="2024-04-08T14:24:00Z">
              <w:del w:id="7086" w:author="USER" w:date="2024-06-28T13:19:00Z">
                <w:r w:rsidDel="00292631">
                  <w:rPr>
                    <w:sz w:val="18"/>
                  </w:rPr>
                  <w:delText>Country</w:delText>
                </w:r>
                <w:r w:rsidR="00907CB4" w:rsidDel="00292631">
                  <w:rPr>
                    <w:sz w:val="18"/>
                  </w:rPr>
                  <w:delText xml:space="preserve"> nAME</w:delText>
                </w:r>
              </w:del>
            </w:moveFrom>
          </w:p>
        </w:tc>
        <w:tc>
          <w:tcPr>
            <w:tcW w:w="1677" w:type="dxa"/>
          </w:tcPr>
          <w:p w14:paraId="3389FDF3" w14:textId="241F197F" w:rsidR="000346C3" w:rsidDel="00292631" w:rsidRDefault="000346C3">
            <w:pPr>
              <w:pStyle w:val="TableParagraph"/>
              <w:spacing w:before="0"/>
              <w:ind w:left="196" w:right="196"/>
              <w:rPr>
                <w:del w:id="7087" w:author="USER" w:date="2024-06-28T13:19:00Z"/>
                <w:moveFrom w:id="7088" w:author="USER" w:date="2024-04-08T14:24:00Z"/>
                <w:rFonts w:ascii="Times New Roman"/>
                <w:sz w:val="18"/>
              </w:rPr>
            </w:pPr>
          </w:p>
        </w:tc>
        <w:tc>
          <w:tcPr>
            <w:tcW w:w="2515" w:type="dxa"/>
          </w:tcPr>
          <w:p w14:paraId="4FE017C3" w14:textId="5821DE19" w:rsidR="000346C3" w:rsidDel="00292631" w:rsidRDefault="000346C3">
            <w:pPr>
              <w:pStyle w:val="TableParagraph"/>
              <w:spacing w:before="0"/>
              <w:ind w:left="196" w:right="196"/>
              <w:rPr>
                <w:del w:id="7089" w:author="USER" w:date="2024-06-28T13:19:00Z"/>
                <w:moveFrom w:id="7090" w:author="USER" w:date="2024-04-08T14:24:00Z"/>
                <w:rFonts w:ascii="Times New Roman"/>
                <w:sz w:val="18"/>
              </w:rPr>
            </w:pPr>
          </w:p>
        </w:tc>
        <w:tc>
          <w:tcPr>
            <w:tcW w:w="840" w:type="dxa"/>
          </w:tcPr>
          <w:p w14:paraId="62FC6E6D" w14:textId="3F0AB577" w:rsidR="000346C3" w:rsidDel="00292631" w:rsidRDefault="00E21CC9">
            <w:pPr>
              <w:pStyle w:val="TableParagraph"/>
              <w:ind w:left="196" w:right="196"/>
              <w:rPr>
                <w:del w:id="7091" w:author="USER" w:date="2024-06-28T13:19:00Z"/>
                <w:moveFrom w:id="7092" w:author="USER" w:date="2024-04-08T14:24:00Z"/>
                <w:sz w:val="18"/>
              </w:rPr>
            </w:pPr>
            <w:moveFrom w:id="7093" w:author="USER" w:date="2024-04-08T14:24:00Z">
              <w:del w:id="7094" w:author="USER" w:date="2024-06-28T13:19:00Z">
                <w:r w:rsidDel="00292631">
                  <w:rPr>
                    <w:sz w:val="18"/>
                  </w:rPr>
                  <w:delText>TE</w:delText>
                </w:r>
              </w:del>
            </w:moveFrom>
          </w:p>
        </w:tc>
        <w:tc>
          <w:tcPr>
            <w:tcW w:w="1677" w:type="dxa"/>
          </w:tcPr>
          <w:p w14:paraId="09253C98" w14:textId="7216384A" w:rsidR="000346C3" w:rsidDel="00292631" w:rsidRDefault="00E21CC9">
            <w:pPr>
              <w:pStyle w:val="TableParagraph"/>
              <w:ind w:left="196" w:right="196"/>
              <w:rPr>
                <w:del w:id="7095" w:author="USER" w:date="2024-06-28T13:19:00Z"/>
                <w:moveFrom w:id="7096" w:author="USER" w:date="2024-04-08T14:24:00Z"/>
                <w:sz w:val="18"/>
              </w:rPr>
            </w:pPr>
            <w:moveFrom w:id="7097" w:author="USER" w:date="2024-04-08T14:24:00Z">
              <w:del w:id="7098" w:author="USER" w:date="2024-06-28T13:19:00Z">
                <w:r w:rsidDel="00292631">
                  <w:rPr>
                    <w:sz w:val="18"/>
                  </w:rPr>
                  <w:delText>1, 1</w:delText>
                </w:r>
              </w:del>
            </w:moveFrom>
          </w:p>
        </w:tc>
      </w:tr>
      <w:tr w:rsidR="000346C3" w:rsidDel="00292631" w14:paraId="5FBA1770" w14:textId="4CFFA808">
        <w:trPr>
          <w:trHeight w:val="462"/>
          <w:del w:id="7099" w:author="USER" w:date="2024-06-28T13:19:00Z"/>
        </w:trPr>
        <w:tc>
          <w:tcPr>
            <w:tcW w:w="3356" w:type="dxa"/>
          </w:tcPr>
          <w:p w14:paraId="2A307207" w14:textId="3EA2132F" w:rsidR="000346C3" w:rsidDel="00292631" w:rsidRDefault="00E21CC9">
            <w:pPr>
              <w:pStyle w:val="TableParagraph"/>
              <w:ind w:left="196" w:right="196"/>
              <w:rPr>
                <w:del w:id="7100" w:author="USER" w:date="2024-06-28T13:19:00Z"/>
                <w:moveFrom w:id="7101" w:author="USER" w:date="2024-04-08T14:24:00Z"/>
                <w:sz w:val="18"/>
              </w:rPr>
            </w:pPr>
            <w:moveFrom w:id="7102" w:author="USER" w:date="2024-04-08T14:24:00Z">
              <w:del w:id="7103" w:author="USER" w:date="2024-06-28T13:19:00Z">
                <w:r w:rsidDel="00292631">
                  <w:rPr>
                    <w:sz w:val="18"/>
                  </w:rPr>
                  <w:delText>Delivery Point</w:delText>
                </w:r>
              </w:del>
            </w:moveFrom>
          </w:p>
        </w:tc>
        <w:tc>
          <w:tcPr>
            <w:tcW w:w="1677" w:type="dxa"/>
          </w:tcPr>
          <w:p w14:paraId="1F934598" w14:textId="6AC6D68D" w:rsidR="000346C3" w:rsidDel="00292631" w:rsidRDefault="000346C3">
            <w:pPr>
              <w:pStyle w:val="TableParagraph"/>
              <w:spacing w:before="0"/>
              <w:ind w:left="196" w:right="196"/>
              <w:rPr>
                <w:del w:id="7104" w:author="USER" w:date="2024-06-28T13:19:00Z"/>
                <w:moveFrom w:id="7105" w:author="USER" w:date="2024-04-08T14:24:00Z"/>
                <w:rFonts w:ascii="Times New Roman"/>
                <w:sz w:val="18"/>
              </w:rPr>
            </w:pPr>
          </w:p>
        </w:tc>
        <w:tc>
          <w:tcPr>
            <w:tcW w:w="2515" w:type="dxa"/>
          </w:tcPr>
          <w:p w14:paraId="6FE1A3E5" w14:textId="6921CF50" w:rsidR="000346C3" w:rsidDel="00292631" w:rsidRDefault="000346C3">
            <w:pPr>
              <w:pStyle w:val="TableParagraph"/>
              <w:spacing w:before="0"/>
              <w:ind w:left="196" w:right="196"/>
              <w:rPr>
                <w:del w:id="7106" w:author="USER" w:date="2024-06-28T13:19:00Z"/>
                <w:moveFrom w:id="7107" w:author="USER" w:date="2024-04-08T14:24:00Z"/>
                <w:rFonts w:ascii="Times New Roman"/>
                <w:sz w:val="18"/>
              </w:rPr>
            </w:pPr>
          </w:p>
        </w:tc>
        <w:tc>
          <w:tcPr>
            <w:tcW w:w="840" w:type="dxa"/>
          </w:tcPr>
          <w:p w14:paraId="3E597390" w14:textId="199083F7" w:rsidR="000346C3" w:rsidDel="00292631" w:rsidRDefault="00E21CC9">
            <w:pPr>
              <w:pStyle w:val="TableParagraph"/>
              <w:ind w:left="196" w:right="196"/>
              <w:rPr>
                <w:del w:id="7108" w:author="USER" w:date="2024-06-28T13:19:00Z"/>
                <w:moveFrom w:id="7109" w:author="USER" w:date="2024-04-08T14:24:00Z"/>
                <w:sz w:val="18"/>
              </w:rPr>
            </w:pPr>
            <w:moveFrom w:id="7110" w:author="USER" w:date="2024-04-08T14:24:00Z">
              <w:del w:id="7111" w:author="USER" w:date="2024-06-28T13:19:00Z">
                <w:r w:rsidDel="00292631">
                  <w:rPr>
                    <w:sz w:val="18"/>
                  </w:rPr>
                  <w:delText>TE</w:delText>
                </w:r>
              </w:del>
            </w:moveFrom>
          </w:p>
        </w:tc>
        <w:tc>
          <w:tcPr>
            <w:tcW w:w="1677" w:type="dxa"/>
          </w:tcPr>
          <w:p w14:paraId="08B34065" w14:textId="60EBB15A" w:rsidR="000346C3" w:rsidDel="00292631" w:rsidRDefault="00E21CC9">
            <w:pPr>
              <w:pStyle w:val="TableParagraph"/>
              <w:ind w:left="196" w:right="196"/>
              <w:rPr>
                <w:del w:id="7112" w:author="USER" w:date="2024-06-28T13:19:00Z"/>
                <w:moveFrom w:id="7113" w:author="USER" w:date="2024-04-08T14:24:00Z"/>
                <w:sz w:val="18"/>
              </w:rPr>
            </w:pPr>
            <w:moveFrom w:id="7114" w:author="USER" w:date="2024-04-08T14:24:00Z">
              <w:del w:id="7115" w:author="USER" w:date="2024-06-28T13:19:00Z">
                <w:r w:rsidDel="00292631">
                  <w:rPr>
                    <w:sz w:val="18"/>
                  </w:rPr>
                  <w:delText>0, *</w:delText>
                </w:r>
              </w:del>
            </w:moveFrom>
          </w:p>
        </w:tc>
      </w:tr>
      <w:tr w:rsidR="000346C3" w:rsidDel="00292631" w14:paraId="4AF26366" w14:textId="2CCA1381">
        <w:trPr>
          <w:trHeight w:val="465"/>
          <w:del w:id="7116" w:author="USER" w:date="2024-06-28T13:19:00Z"/>
        </w:trPr>
        <w:tc>
          <w:tcPr>
            <w:tcW w:w="3356" w:type="dxa"/>
          </w:tcPr>
          <w:p w14:paraId="01221F19" w14:textId="0EFFE9E2" w:rsidR="000346C3" w:rsidDel="00292631" w:rsidRDefault="00E21CC9">
            <w:pPr>
              <w:pStyle w:val="TableParagraph"/>
              <w:spacing w:before="121"/>
              <w:ind w:left="196" w:right="196"/>
              <w:rPr>
                <w:del w:id="7117" w:author="USER" w:date="2024-06-28T13:19:00Z"/>
                <w:moveFrom w:id="7118" w:author="USER" w:date="2024-04-08T14:24:00Z"/>
                <w:sz w:val="18"/>
              </w:rPr>
            </w:pPr>
            <w:moveFrom w:id="7119" w:author="USER" w:date="2024-04-08T14:24:00Z">
              <w:del w:id="7120" w:author="USER" w:date="2024-06-28T13:19:00Z">
                <w:r w:rsidDel="00292631">
                  <w:rPr>
                    <w:sz w:val="18"/>
                  </w:rPr>
                  <w:delText>Postal Code</w:delText>
                </w:r>
              </w:del>
            </w:moveFrom>
          </w:p>
        </w:tc>
        <w:tc>
          <w:tcPr>
            <w:tcW w:w="1677" w:type="dxa"/>
          </w:tcPr>
          <w:p w14:paraId="150FBBC8" w14:textId="0ABC4172" w:rsidR="000346C3" w:rsidDel="00292631" w:rsidRDefault="000346C3">
            <w:pPr>
              <w:pStyle w:val="TableParagraph"/>
              <w:spacing w:before="0"/>
              <w:ind w:left="196" w:right="196"/>
              <w:rPr>
                <w:del w:id="7121" w:author="USER" w:date="2024-06-28T13:19:00Z"/>
                <w:moveFrom w:id="7122" w:author="USER" w:date="2024-04-08T14:24:00Z"/>
                <w:rFonts w:ascii="Times New Roman"/>
                <w:sz w:val="18"/>
              </w:rPr>
            </w:pPr>
          </w:p>
        </w:tc>
        <w:tc>
          <w:tcPr>
            <w:tcW w:w="2515" w:type="dxa"/>
          </w:tcPr>
          <w:p w14:paraId="17A395E4" w14:textId="73276AAF" w:rsidR="000346C3" w:rsidDel="00292631" w:rsidRDefault="000346C3">
            <w:pPr>
              <w:pStyle w:val="TableParagraph"/>
              <w:spacing w:before="0"/>
              <w:ind w:left="196" w:right="196"/>
              <w:rPr>
                <w:del w:id="7123" w:author="USER" w:date="2024-06-28T13:19:00Z"/>
                <w:moveFrom w:id="7124" w:author="USER" w:date="2024-04-08T14:24:00Z"/>
                <w:rFonts w:ascii="Times New Roman"/>
                <w:sz w:val="18"/>
              </w:rPr>
            </w:pPr>
          </w:p>
        </w:tc>
        <w:tc>
          <w:tcPr>
            <w:tcW w:w="840" w:type="dxa"/>
          </w:tcPr>
          <w:p w14:paraId="79BA0D93" w14:textId="60B35A0A" w:rsidR="000346C3" w:rsidDel="00292631" w:rsidRDefault="00E21CC9">
            <w:pPr>
              <w:pStyle w:val="TableParagraph"/>
              <w:spacing w:before="121"/>
              <w:ind w:left="196" w:right="196"/>
              <w:rPr>
                <w:del w:id="7125" w:author="USER" w:date="2024-06-28T13:19:00Z"/>
                <w:moveFrom w:id="7126" w:author="USER" w:date="2024-04-08T14:24:00Z"/>
                <w:sz w:val="18"/>
              </w:rPr>
            </w:pPr>
            <w:moveFrom w:id="7127" w:author="USER" w:date="2024-04-08T14:24:00Z">
              <w:del w:id="7128" w:author="USER" w:date="2024-06-28T13:19:00Z">
                <w:r w:rsidDel="00292631">
                  <w:rPr>
                    <w:sz w:val="18"/>
                  </w:rPr>
                  <w:delText>TE</w:delText>
                </w:r>
              </w:del>
            </w:moveFrom>
          </w:p>
        </w:tc>
        <w:tc>
          <w:tcPr>
            <w:tcW w:w="1677" w:type="dxa"/>
          </w:tcPr>
          <w:p w14:paraId="71A7BC5E" w14:textId="10BFE53D" w:rsidR="000346C3" w:rsidDel="00292631" w:rsidRDefault="00E21CC9">
            <w:pPr>
              <w:pStyle w:val="TableParagraph"/>
              <w:spacing w:before="121"/>
              <w:ind w:left="196" w:right="196"/>
              <w:rPr>
                <w:del w:id="7129" w:author="USER" w:date="2024-06-28T13:19:00Z"/>
                <w:moveFrom w:id="7130" w:author="USER" w:date="2024-04-08T14:24:00Z"/>
                <w:sz w:val="18"/>
              </w:rPr>
            </w:pPr>
            <w:moveFrom w:id="7131" w:author="USER" w:date="2024-04-08T14:24:00Z">
              <w:del w:id="7132" w:author="USER" w:date="2024-06-28T13:19:00Z">
                <w:r w:rsidDel="00292631">
                  <w:rPr>
                    <w:sz w:val="18"/>
                  </w:rPr>
                  <w:delText>0, 1</w:delText>
                </w:r>
              </w:del>
            </w:moveFrom>
          </w:p>
        </w:tc>
      </w:tr>
    </w:tbl>
    <w:p w14:paraId="4FDC26A2" w14:textId="319C88E0" w:rsidR="000346C3" w:rsidDel="0088492D" w:rsidRDefault="000346C3">
      <w:pPr>
        <w:ind w:left="196" w:right="196"/>
        <w:rPr>
          <w:moveFrom w:id="7133" w:author="USER" w:date="2024-04-08T14:24:00Z"/>
          <w:sz w:val="18"/>
        </w:rPr>
        <w:sectPr w:rsidR="000346C3" w:rsidDel="0088492D" w:rsidSect="008A4F0C">
          <w:pgSz w:w="11910" w:h="16840"/>
          <w:pgMar w:top="998" w:right="697" w:bottom="940" w:left="799" w:header="580" w:footer="740" w:gutter="0"/>
          <w:cols w:space="720"/>
        </w:sectPr>
      </w:pPr>
    </w:p>
    <w:p w14:paraId="7A0FD283" w14:textId="72DA6B2A" w:rsidR="008827CB" w:rsidDel="0088492D" w:rsidRDefault="008827CB" w:rsidP="000F0C9A">
      <w:pPr>
        <w:pStyle w:val="a3"/>
        <w:spacing w:before="10"/>
        <w:ind w:leftChars="0" w:left="0" w:right="220"/>
        <w:rPr>
          <w:moveFrom w:id="7134" w:author="USER" w:date="2024-04-08T14:32:00Z"/>
          <w:b w:val="0"/>
          <w:sz w:val="24"/>
        </w:rPr>
      </w:pPr>
      <w:moveFromRangeStart w:id="7135" w:author="USER" w:date="2024-04-08T14:32:00Z" w:name="move163479193"/>
      <w:moveFromRangeEnd w:id="6996"/>
    </w:p>
    <w:p w14:paraId="58D64C8F" w14:textId="12411CB9" w:rsidR="008827CB" w:rsidDel="0088492D" w:rsidRDefault="008827CB" w:rsidP="0088492D">
      <w:pPr>
        <w:pStyle w:val="2"/>
        <w:numPr>
          <w:ilvl w:val="1"/>
          <w:numId w:val="18"/>
        </w:numPr>
        <w:rPr>
          <w:moveFrom w:id="7136" w:author="USER" w:date="2024-04-08T14:32:00Z"/>
        </w:rPr>
      </w:pPr>
      <w:moveFrom w:id="7137" w:author="USER" w:date="2024-04-08T14:32:00Z">
        <w:r w:rsidDel="0088492D">
          <w:t>Telecommunications</w:t>
        </w:r>
      </w:moveFrom>
    </w:p>
    <w:p w14:paraId="3043E3CA" w14:textId="66F79E9A" w:rsidR="008827CB" w:rsidDel="0088492D" w:rsidRDefault="008827CB" w:rsidP="008827CB">
      <w:pPr>
        <w:pStyle w:val="a3"/>
        <w:spacing w:before="5"/>
        <w:ind w:right="220"/>
        <w:rPr>
          <w:moveFrom w:id="7138" w:author="USER" w:date="2024-04-08T14:32:00Z"/>
          <w:b w:val="0"/>
          <w:sz w:val="22"/>
        </w:rPr>
      </w:pPr>
    </w:p>
    <w:p w14:paraId="37868E0E" w14:textId="2FE8D4B9" w:rsidR="008827CB" w:rsidDel="0088492D" w:rsidRDefault="008827CB" w:rsidP="008827CB">
      <w:pPr>
        <w:pStyle w:val="a3"/>
        <w:spacing w:line="264" w:lineRule="auto"/>
        <w:ind w:right="220"/>
        <w:rPr>
          <w:moveFrom w:id="7139" w:author="USER" w:date="2024-04-08T14:32:00Z"/>
        </w:rPr>
      </w:pPr>
      <w:moveFrom w:id="7140" w:author="USER" w:date="2024-04-08T14:32:00Z">
        <w:r w:rsidDel="0088492D">
          <w:t xml:space="preserve">Definition: </w:t>
        </w:r>
        <w:r w:rsidR="000F0C9A" w:rsidRPr="000F0C9A" w:rsidDel="0088492D">
          <w:rPr>
            <w:b w:val="0"/>
            <w:bCs/>
          </w:rPr>
          <w:t>A means or channel of communicating at a distance by electrical or electromagnetic means such as telegraphy, telephony, or broadcasting.</w:t>
        </w:r>
      </w:moveFrom>
    </w:p>
    <w:p w14:paraId="4004887A" w14:textId="123578A1" w:rsidR="008827CB" w:rsidDel="0088492D" w:rsidRDefault="008827CB" w:rsidP="008827CB">
      <w:pPr>
        <w:pStyle w:val="a3"/>
        <w:spacing w:before="1"/>
        <w:ind w:right="220"/>
        <w:rPr>
          <w:moveFrom w:id="7141" w:author="USER" w:date="2024-04-08T14:32:00Z"/>
        </w:rPr>
      </w:pPr>
    </w:p>
    <w:p w14:paraId="08F47E8D" w14:textId="63175C82" w:rsidR="008827CB" w:rsidDel="0088492D" w:rsidRDefault="008827CB" w:rsidP="008827CB">
      <w:pPr>
        <w:ind w:left="196" w:right="196"/>
        <w:rPr>
          <w:moveFrom w:id="7142" w:author="USER" w:date="2024-04-08T14:32:00Z"/>
          <w:sz w:val="20"/>
        </w:rPr>
      </w:pPr>
      <w:moveFrom w:id="7143" w:author="USER" w:date="2024-04-08T14:32:00Z">
        <w:r w:rsidDel="0088492D">
          <w:rPr>
            <w:b/>
            <w:sz w:val="20"/>
          </w:rPr>
          <w:t xml:space="preserve">CamelCase: </w:t>
        </w:r>
        <w:r w:rsidDel="0088492D">
          <w:rPr>
            <w:sz w:val="20"/>
          </w:rPr>
          <w:t>telecommunications</w:t>
        </w:r>
      </w:moveFrom>
    </w:p>
    <w:p w14:paraId="26A78C9D" w14:textId="1244E3B0" w:rsidR="008827CB" w:rsidDel="0088492D" w:rsidRDefault="008827CB" w:rsidP="008827CB">
      <w:pPr>
        <w:pStyle w:val="a3"/>
        <w:spacing w:before="7"/>
        <w:ind w:right="220"/>
        <w:rPr>
          <w:moveFrom w:id="7144" w:author="USER" w:date="2024-04-08T14:32:00Z"/>
          <w:sz w:val="22"/>
        </w:rPr>
      </w:pPr>
    </w:p>
    <w:p w14:paraId="04CA2F04" w14:textId="541BC9B5" w:rsidR="008827CB" w:rsidDel="0088492D" w:rsidRDefault="008827CB" w:rsidP="000F0C9A">
      <w:pPr>
        <w:pStyle w:val="a3"/>
        <w:ind w:right="220"/>
        <w:rPr>
          <w:moveFrom w:id="7145" w:author="USER" w:date="2024-04-08T14:32:00Z"/>
        </w:rPr>
      </w:pPr>
      <w:moveFrom w:id="7146" w:author="USER" w:date="2024-04-08T14:32:00Z">
        <w:r w:rsidDel="0088492D">
          <w:t>Alias:</w:t>
        </w:r>
      </w:moveFrom>
    </w:p>
    <w:p w14:paraId="5B7A66F9" w14:textId="491606AF" w:rsidR="008827CB" w:rsidDel="0088492D" w:rsidRDefault="008827CB" w:rsidP="008827CB">
      <w:pPr>
        <w:pStyle w:val="a3"/>
        <w:spacing w:before="4"/>
        <w:ind w:right="220"/>
        <w:rPr>
          <w:moveFrom w:id="7147" w:author="USER" w:date="2024-04-08T14:32:00Z"/>
          <w:b w:val="0"/>
          <w:sz w:val="22"/>
        </w:rPr>
      </w:pPr>
    </w:p>
    <w:p w14:paraId="01CD32FB" w14:textId="4DFBCA8B" w:rsidR="008827CB" w:rsidDel="0088492D" w:rsidRDefault="008827CB" w:rsidP="008827CB">
      <w:pPr>
        <w:ind w:left="196" w:right="196"/>
        <w:rPr>
          <w:moveFrom w:id="7148" w:author="USER" w:date="2024-04-08T14:32:00Z"/>
          <w:sz w:val="20"/>
        </w:rPr>
      </w:pPr>
      <w:moveFrom w:id="7149" w:author="USER" w:date="2024-04-08T14:32:00Z">
        <w:r w:rsidDel="0088492D">
          <w:rPr>
            <w:b/>
            <w:sz w:val="20"/>
          </w:rPr>
          <w:t xml:space="preserve">Remarks: </w:t>
        </w:r>
        <w:r w:rsidDel="0088492D">
          <w:rPr>
            <w:sz w:val="20"/>
          </w:rPr>
          <w:t>No remarks.</w:t>
        </w:r>
      </w:moveFrom>
    </w:p>
    <w:p w14:paraId="38297677" w14:textId="4F960C83" w:rsidR="008827CB" w:rsidDel="0088492D" w:rsidRDefault="008827CB" w:rsidP="008827CB">
      <w:pPr>
        <w:pStyle w:val="a3"/>
        <w:ind w:right="220"/>
        <w:rPr>
          <w:moveFrom w:id="7150" w:author="USER" w:date="2024-04-08T14:32:00Z"/>
          <w:sz w:val="22"/>
        </w:rPr>
      </w:pPr>
    </w:p>
    <w:p w14:paraId="29B27E50" w14:textId="4A6AEB82" w:rsidR="008827CB" w:rsidDel="0088492D" w:rsidRDefault="008827CB" w:rsidP="008827CB">
      <w:pPr>
        <w:pStyle w:val="a3"/>
        <w:ind w:right="220"/>
        <w:rPr>
          <w:moveFrom w:id="7151" w:author="USER" w:date="2024-04-08T14:32:00Z"/>
          <w:sz w:val="22"/>
        </w:rPr>
      </w:pPr>
    </w:p>
    <w:p w14:paraId="3FA48DB1" w14:textId="02D9C5FA" w:rsidR="008827CB" w:rsidDel="0088492D" w:rsidRDefault="008827CB" w:rsidP="008827CB">
      <w:pPr>
        <w:pStyle w:val="a3"/>
        <w:spacing w:before="9"/>
        <w:ind w:right="220"/>
        <w:rPr>
          <w:moveFrom w:id="7152" w:author="USER" w:date="2024-04-08T14:32:00Z"/>
          <w:sz w:val="31"/>
        </w:rPr>
      </w:pPr>
    </w:p>
    <w:p w14:paraId="26DC95D8" w14:textId="6E1F5717" w:rsidR="008827CB" w:rsidDel="0088492D" w:rsidRDefault="008827CB" w:rsidP="000F0C9A">
      <w:pPr>
        <w:pStyle w:val="a3"/>
        <w:ind w:right="220"/>
        <w:rPr>
          <w:moveFrom w:id="7153" w:author="USER" w:date="2024-04-08T14:32:00Z"/>
        </w:rPr>
      </w:pPr>
      <w:moveFrom w:id="7154" w:author="USER" w:date="2024-04-08T14:32:00Z">
        <w:r w:rsidDel="0088492D">
          <w:t>SubAttribute Bindings:</w:t>
        </w:r>
      </w:moveFrom>
    </w:p>
    <w:p w14:paraId="68F8BEC3" w14:textId="435CFF79" w:rsidR="000F0C9A" w:rsidDel="0088492D" w:rsidRDefault="000F0C9A" w:rsidP="008827CB">
      <w:pPr>
        <w:pStyle w:val="a3"/>
        <w:spacing w:before="10"/>
        <w:ind w:right="220"/>
        <w:rPr>
          <w:moveFrom w:id="7155" w:author="USER" w:date="2024-04-08T14:32:00Z"/>
          <w:b w:val="0"/>
          <w:sz w:val="22"/>
        </w:rPr>
      </w:pP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962"/>
        <w:gridCol w:w="1555"/>
      </w:tblGrid>
      <w:tr w:rsidR="008827CB" w:rsidDel="00292631" w14:paraId="28784D65" w14:textId="20A58DCF" w:rsidTr="000F0C9A">
        <w:trPr>
          <w:trHeight w:val="736"/>
          <w:del w:id="7156" w:author="USER" w:date="2024-06-28T13:19:00Z"/>
        </w:trPr>
        <w:tc>
          <w:tcPr>
            <w:tcW w:w="3356" w:type="dxa"/>
            <w:shd w:val="clear" w:color="auto" w:fill="FFF1CC"/>
          </w:tcPr>
          <w:p w14:paraId="37DA2AF3" w14:textId="343549A3" w:rsidR="008827CB" w:rsidDel="00292631" w:rsidRDefault="008827CB" w:rsidP="000F0C9A">
            <w:pPr>
              <w:pStyle w:val="TableParagraph"/>
              <w:spacing w:before="10"/>
              <w:ind w:left="196" w:right="196"/>
              <w:rPr>
                <w:del w:id="7157" w:author="USER" w:date="2024-06-28T13:19:00Z"/>
                <w:moveFrom w:id="7158" w:author="USER" w:date="2024-04-08T14:32:00Z"/>
                <w:b/>
                <w:sz w:val="20"/>
              </w:rPr>
            </w:pPr>
          </w:p>
          <w:p w14:paraId="47AE9075" w14:textId="4991C145" w:rsidR="008827CB" w:rsidDel="00292631" w:rsidRDefault="008827CB" w:rsidP="000F0C9A">
            <w:pPr>
              <w:pStyle w:val="TableParagraph"/>
              <w:spacing w:before="0"/>
              <w:ind w:left="196" w:right="196"/>
              <w:rPr>
                <w:del w:id="7159" w:author="USER" w:date="2024-06-28T13:19:00Z"/>
                <w:moveFrom w:id="7160" w:author="USER" w:date="2024-04-08T14:32:00Z"/>
                <w:b/>
                <w:sz w:val="20"/>
              </w:rPr>
            </w:pPr>
            <w:moveFrom w:id="7161" w:author="USER" w:date="2024-04-08T14:32:00Z">
              <w:del w:id="7162" w:author="USER" w:date="2024-06-28T13:19:00Z">
                <w:r w:rsidDel="00292631">
                  <w:rPr>
                    <w:b/>
                    <w:sz w:val="20"/>
                  </w:rPr>
                  <w:delText>S-10x Attribute</w:delText>
                </w:r>
              </w:del>
            </w:moveFrom>
          </w:p>
        </w:tc>
        <w:tc>
          <w:tcPr>
            <w:tcW w:w="1677" w:type="dxa"/>
            <w:shd w:val="clear" w:color="auto" w:fill="FFF1CC"/>
          </w:tcPr>
          <w:p w14:paraId="0EE8ACBA" w14:textId="41BACE2D" w:rsidR="008827CB" w:rsidDel="00292631" w:rsidRDefault="008827CB" w:rsidP="000F0C9A">
            <w:pPr>
              <w:pStyle w:val="TableParagraph"/>
              <w:spacing w:before="117"/>
              <w:ind w:left="196" w:right="196"/>
              <w:rPr>
                <w:del w:id="7163" w:author="USER" w:date="2024-06-28T13:19:00Z"/>
                <w:moveFrom w:id="7164" w:author="USER" w:date="2024-04-08T14:32:00Z"/>
                <w:b/>
                <w:sz w:val="20"/>
              </w:rPr>
            </w:pPr>
            <w:moveFrom w:id="7165" w:author="USER" w:date="2024-04-08T14:32:00Z">
              <w:del w:id="7166" w:author="USER" w:date="2024-06-28T13:19:00Z">
                <w:r w:rsidDel="00292631">
                  <w:rPr>
                    <w:b/>
                    <w:sz w:val="20"/>
                  </w:rPr>
                  <w:delText>S-57</w:delText>
                </w:r>
              </w:del>
            </w:moveFrom>
          </w:p>
          <w:p w14:paraId="0F371558" w14:textId="137DE25A" w:rsidR="008827CB" w:rsidDel="00292631" w:rsidRDefault="008827CB" w:rsidP="000F0C9A">
            <w:pPr>
              <w:pStyle w:val="TableParagraph"/>
              <w:spacing w:before="18"/>
              <w:ind w:left="196" w:right="196"/>
              <w:rPr>
                <w:del w:id="7167" w:author="USER" w:date="2024-06-28T13:19:00Z"/>
                <w:moveFrom w:id="7168" w:author="USER" w:date="2024-04-08T14:32:00Z"/>
                <w:b/>
                <w:sz w:val="20"/>
              </w:rPr>
            </w:pPr>
            <w:moveFrom w:id="7169" w:author="USER" w:date="2024-04-08T14:32:00Z">
              <w:del w:id="7170" w:author="USER" w:date="2024-06-28T13:19:00Z">
                <w:r w:rsidDel="00292631">
                  <w:rPr>
                    <w:b/>
                    <w:sz w:val="20"/>
                  </w:rPr>
                  <w:delText>Acronym</w:delText>
                </w:r>
              </w:del>
            </w:moveFrom>
          </w:p>
        </w:tc>
        <w:tc>
          <w:tcPr>
            <w:tcW w:w="2515" w:type="dxa"/>
            <w:shd w:val="clear" w:color="auto" w:fill="FFF1CC"/>
          </w:tcPr>
          <w:p w14:paraId="4F3A862B" w14:textId="32E0063A" w:rsidR="008827CB" w:rsidDel="00292631" w:rsidRDefault="008827CB" w:rsidP="000F0C9A">
            <w:pPr>
              <w:pStyle w:val="TableParagraph"/>
              <w:spacing w:before="117" w:line="259" w:lineRule="auto"/>
              <w:ind w:left="196" w:right="196"/>
              <w:rPr>
                <w:del w:id="7171" w:author="USER" w:date="2024-06-28T13:19:00Z"/>
                <w:moveFrom w:id="7172" w:author="USER" w:date="2024-04-08T14:32:00Z"/>
                <w:b/>
                <w:sz w:val="20"/>
              </w:rPr>
            </w:pPr>
            <w:moveFrom w:id="7173" w:author="USER" w:date="2024-04-08T14:32:00Z">
              <w:del w:id="7174" w:author="USER" w:date="2024-06-28T13:19:00Z">
                <w:r w:rsidDel="00292631">
                  <w:rPr>
                    <w:b/>
                    <w:sz w:val="20"/>
                  </w:rPr>
                  <w:delText>Allowable Encoding Value</w:delText>
                </w:r>
              </w:del>
            </w:moveFrom>
          </w:p>
        </w:tc>
        <w:tc>
          <w:tcPr>
            <w:tcW w:w="962" w:type="dxa"/>
            <w:shd w:val="clear" w:color="auto" w:fill="FFF1CC"/>
          </w:tcPr>
          <w:p w14:paraId="1339F81D" w14:textId="575BA4D4" w:rsidR="008827CB" w:rsidDel="00292631" w:rsidRDefault="008827CB" w:rsidP="000F0C9A">
            <w:pPr>
              <w:pStyle w:val="TableParagraph"/>
              <w:spacing w:before="10"/>
              <w:ind w:left="196" w:right="196"/>
              <w:rPr>
                <w:del w:id="7175" w:author="USER" w:date="2024-06-28T13:19:00Z"/>
                <w:moveFrom w:id="7176" w:author="USER" w:date="2024-04-08T14:32:00Z"/>
                <w:b/>
                <w:sz w:val="20"/>
              </w:rPr>
            </w:pPr>
          </w:p>
          <w:p w14:paraId="31F037DE" w14:textId="357CE61E" w:rsidR="008827CB" w:rsidDel="00292631" w:rsidRDefault="008827CB" w:rsidP="000F0C9A">
            <w:pPr>
              <w:pStyle w:val="TableParagraph"/>
              <w:spacing w:before="0"/>
              <w:ind w:left="196" w:right="196"/>
              <w:rPr>
                <w:del w:id="7177" w:author="USER" w:date="2024-06-28T13:19:00Z"/>
                <w:moveFrom w:id="7178" w:author="USER" w:date="2024-04-08T14:32:00Z"/>
                <w:b/>
                <w:sz w:val="20"/>
              </w:rPr>
            </w:pPr>
            <w:moveFrom w:id="7179" w:author="USER" w:date="2024-04-08T14:32:00Z">
              <w:del w:id="7180" w:author="USER" w:date="2024-06-28T13:19:00Z">
                <w:r w:rsidDel="00292631">
                  <w:rPr>
                    <w:b/>
                    <w:sz w:val="20"/>
                  </w:rPr>
                  <w:delText>Type</w:delText>
                </w:r>
              </w:del>
            </w:moveFrom>
          </w:p>
        </w:tc>
        <w:tc>
          <w:tcPr>
            <w:tcW w:w="1555" w:type="dxa"/>
            <w:shd w:val="clear" w:color="auto" w:fill="FFF1CC"/>
          </w:tcPr>
          <w:p w14:paraId="679C167D" w14:textId="1394E9E3" w:rsidR="008827CB" w:rsidDel="00292631" w:rsidRDefault="008827CB" w:rsidP="000F0C9A">
            <w:pPr>
              <w:pStyle w:val="TableParagraph"/>
              <w:spacing w:before="10"/>
              <w:ind w:left="196" w:right="196"/>
              <w:rPr>
                <w:del w:id="7181" w:author="USER" w:date="2024-06-28T13:19:00Z"/>
                <w:moveFrom w:id="7182" w:author="USER" w:date="2024-04-08T14:32:00Z"/>
                <w:b/>
                <w:sz w:val="20"/>
              </w:rPr>
            </w:pPr>
          </w:p>
          <w:p w14:paraId="6A17A741" w14:textId="13A79FAE" w:rsidR="008827CB" w:rsidDel="00292631" w:rsidRDefault="008827CB" w:rsidP="000F0C9A">
            <w:pPr>
              <w:pStyle w:val="TableParagraph"/>
              <w:spacing w:before="0"/>
              <w:ind w:left="196" w:right="196"/>
              <w:rPr>
                <w:del w:id="7183" w:author="USER" w:date="2024-06-28T13:19:00Z"/>
                <w:moveFrom w:id="7184" w:author="USER" w:date="2024-04-08T14:32:00Z"/>
                <w:b/>
                <w:sz w:val="20"/>
              </w:rPr>
            </w:pPr>
            <w:moveFrom w:id="7185" w:author="USER" w:date="2024-04-08T14:32:00Z">
              <w:del w:id="7186" w:author="USER" w:date="2024-06-28T13:19:00Z">
                <w:r w:rsidDel="00292631">
                  <w:rPr>
                    <w:b/>
                    <w:sz w:val="20"/>
                  </w:rPr>
                  <w:delText>Multiplicity</w:delText>
                </w:r>
              </w:del>
            </w:moveFrom>
          </w:p>
        </w:tc>
      </w:tr>
      <w:tr w:rsidR="008827CB" w:rsidDel="00292631" w14:paraId="02E1131E" w14:textId="7B7BFDC2" w:rsidTr="000F0C9A">
        <w:trPr>
          <w:trHeight w:val="462"/>
          <w:del w:id="7187" w:author="USER" w:date="2024-06-28T13:19:00Z"/>
        </w:trPr>
        <w:tc>
          <w:tcPr>
            <w:tcW w:w="3356" w:type="dxa"/>
          </w:tcPr>
          <w:p w14:paraId="65400BB1" w14:textId="09E5580D" w:rsidR="008827CB" w:rsidDel="00292631" w:rsidRDefault="008827CB" w:rsidP="000F0C9A">
            <w:pPr>
              <w:pStyle w:val="TableParagraph"/>
              <w:ind w:left="196" w:right="196"/>
              <w:rPr>
                <w:del w:id="7188" w:author="USER" w:date="2024-06-28T13:19:00Z"/>
                <w:moveFrom w:id="7189" w:author="USER" w:date="2024-04-08T14:32:00Z"/>
                <w:sz w:val="18"/>
              </w:rPr>
            </w:pPr>
            <w:moveFrom w:id="7190" w:author="USER" w:date="2024-04-08T14:32:00Z">
              <w:del w:id="7191" w:author="USER" w:date="2024-06-28T13:19:00Z">
                <w:r w:rsidDel="00292631">
                  <w:rPr>
                    <w:sz w:val="18"/>
                  </w:rPr>
                  <w:delText>Contact Instructions</w:delText>
                </w:r>
              </w:del>
            </w:moveFrom>
          </w:p>
        </w:tc>
        <w:tc>
          <w:tcPr>
            <w:tcW w:w="1677" w:type="dxa"/>
          </w:tcPr>
          <w:p w14:paraId="650D7E02" w14:textId="3E6FA731" w:rsidR="008827CB" w:rsidDel="00292631" w:rsidRDefault="008827CB" w:rsidP="000F0C9A">
            <w:pPr>
              <w:pStyle w:val="TableParagraph"/>
              <w:spacing w:before="0"/>
              <w:ind w:left="196" w:right="196"/>
              <w:rPr>
                <w:del w:id="7192" w:author="USER" w:date="2024-06-28T13:19:00Z"/>
                <w:moveFrom w:id="7193" w:author="USER" w:date="2024-04-08T14:32:00Z"/>
                <w:rFonts w:ascii="Times New Roman"/>
                <w:sz w:val="18"/>
              </w:rPr>
            </w:pPr>
          </w:p>
        </w:tc>
        <w:tc>
          <w:tcPr>
            <w:tcW w:w="2515" w:type="dxa"/>
          </w:tcPr>
          <w:p w14:paraId="51A80478" w14:textId="5C6DCCAE" w:rsidR="008827CB" w:rsidDel="00292631" w:rsidRDefault="008827CB" w:rsidP="000F0C9A">
            <w:pPr>
              <w:pStyle w:val="TableParagraph"/>
              <w:spacing w:before="0"/>
              <w:ind w:left="196" w:right="196"/>
              <w:rPr>
                <w:del w:id="7194" w:author="USER" w:date="2024-06-28T13:19:00Z"/>
                <w:moveFrom w:id="7195" w:author="USER" w:date="2024-04-08T14:32:00Z"/>
                <w:rFonts w:ascii="Times New Roman"/>
                <w:sz w:val="18"/>
              </w:rPr>
            </w:pPr>
          </w:p>
        </w:tc>
        <w:tc>
          <w:tcPr>
            <w:tcW w:w="962" w:type="dxa"/>
          </w:tcPr>
          <w:p w14:paraId="35C03F18" w14:textId="15C1C2EE" w:rsidR="008827CB" w:rsidDel="00292631" w:rsidRDefault="008827CB" w:rsidP="000F0C9A">
            <w:pPr>
              <w:pStyle w:val="TableParagraph"/>
              <w:ind w:left="196" w:right="196"/>
              <w:rPr>
                <w:del w:id="7196" w:author="USER" w:date="2024-06-28T13:19:00Z"/>
                <w:moveFrom w:id="7197" w:author="USER" w:date="2024-04-08T14:32:00Z"/>
                <w:sz w:val="18"/>
              </w:rPr>
            </w:pPr>
            <w:moveFrom w:id="7198" w:author="USER" w:date="2024-04-08T14:32:00Z">
              <w:del w:id="7199" w:author="USER" w:date="2024-06-28T13:19:00Z">
                <w:r w:rsidDel="00292631">
                  <w:rPr>
                    <w:sz w:val="18"/>
                  </w:rPr>
                  <w:delText>TE</w:delText>
                </w:r>
              </w:del>
            </w:moveFrom>
          </w:p>
        </w:tc>
        <w:tc>
          <w:tcPr>
            <w:tcW w:w="1555" w:type="dxa"/>
          </w:tcPr>
          <w:p w14:paraId="2B414AD8" w14:textId="0C783AFF" w:rsidR="008827CB" w:rsidDel="00292631" w:rsidRDefault="008827CB" w:rsidP="000F0C9A">
            <w:pPr>
              <w:pStyle w:val="TableParagraph"/>
              <w:ind w:left="196" w:right="196"/>
              <w:rPr>
                <w:del w:id="7200" w:author="USER" w:date="2024-06-28T13:19:00Z"/>
                <w:moveFrom w:id="7201" w:author="USER" w:date="2024-04-08T14:32:00Z"/>
                <w:sz w:val="18"/>
              </w:rPr>
            </w:pPr>
            <w:moveFrom w:id="7202" w:author="USER" w:date="2024-04-08T14:32:00Z">
              <w:del w:id="7203" w:author="USER" w:date="2024-06-28T13:19:00Z">
                <w:r w:rsidDel="00292631">
                  <w:rPr>
                    <w:sz w:val="18"/>
                  </w:rPr>
                  <w:delText>0, *</w:delText>
                </w:r>
              </w:del>
            </w:moveFrom>
          </w:p>
        </w:tc>
      </w:tr>
      <w:tr w:rsidR="008827CB" w:rsidDel="00292631" w14:paraId="096D174C" w14:textId="1D08BF2F" w:rsidTr="000F0C9A">
        <w:trPr>
          <w:trHeight w:val="465"/>
          <w:del w:id="7204" w:author="USER" w:date="2024-06-28T13:19:00Z"/>
        </w:trPr>
        <w:tc>
          <w:tcPr>
            <w:tcW w:w="3356" w:type="dxa"/>
          </w:tcPr>
          <w:p w14:paraId="290A046C" w14:textId="77FF023C" w:rsidR="008827CB" w:rsidDel="00292631" w:rsidRDefault="008827CB" w:rsidP="000F0C9A">
            <w:pPr>
              <w:pStyle w:val="TableParagraph"/>
              <w:spacing w:before="121"/>
              <w:ind w:left="196" w:right="196"/>
              <w:rPr>
                <w:del w:id="7205" w:author="USER" w:date="2024-06-28T13:19:00Z"/>
                <w:moveFrom w:id="7206" w:author="USER" w:date="2024-04-08T14:32:00Z"/>
                <w:sz w:val="18"/>
              </w:rPr>
            </w:pPr>
            <w:moveFrom w:id="7207" w:author="USER" w:date="2024-04-08T14:32:00Z">
              <w:del w:id="7208" w:author="USER" w:date="2024-06-28T13:19:00Z">
                <w:r w:rsidDel="00292631">
                  <w:rPr>
                    <w:sz w:val="18"/>
                  </w:rPr>
                  <w:delText>Telecommunication Identifier</w:delText>
                </w:r>
              </w:del>
            </w:moveFrom>
          </w:p>
        </w:tc>
        <w:tc>
          <w:tcPr>
            <w:tcW w:w="1677" w:type="dxa"/>
          </w:tcPr>
          <w:p w14:paraId="005871B0" w14:textId="0D05B4A1" w:rsidR="008827CB" w:rsidDel="00292631" w:rsidRDefault="008827CB" w:rsidP="000F0C9A">
            <w:pPr>
              <w:pStyle w:val="TableParagraph"/>
              <w:spacing w:before="0"/>
              <w:ind w:left="196" w:right="196"/>
              <w:rPr>
                <w:del w:id="7209" w:author="USER" w:date="2024-06-28T13:19:00Z"/>
                <w:moveFrom w:id="7210" w:author="USER" w:date="2024-04-08T14:32:00Z"/>
                <w:rFonts w:ascii="Times New Roman"/>
                <w:sz w:val="18"/>
              </w:rPr>
            </w:pPr>
          </w:p>
        </w:tc>
        <w:tc>
          <w:tcPr>
            <w:tcW w:w="2515" w:type="dxa"/>
          </w:tcPr>
          <w:p w14:paraId="5C0E273B" w14:textId="2EEF4FA5" w:rsidR="008827CB" w:rsidDel="00292631" w:rsidRDefault="008827CB" w:rsidP="000F0C9A">
            <w:pPr>
              <w:pStyle w:val="TableParagraph"/>
              <w:spacing w:before="0"/>
              <w:ind w:left="196" w:right="196"/>
              <w:rPr>
                <w:del w:id="7211" w:author="USER" w:date="2024-06-28T13:19:00Z"/>
                <w:moveFrom w:id="7212" w:author="USER" w:date="2024-04-08T14:32:00Z"/>
                <w:rFonts w:ascii="Times New Roman"/>
                <w:sz w:val="18"/>
              </w:rPr>
            </w:pPr>
          </w:p>
        </w:tc>
        <w:tc>
          <w:tcPr>
            <w:tcW w:w="962" w:type="dxa"/>
          </w:tcPr>
          <w:p w14:paraId="2603E86A" w14:textId="7F2C8E41" w:rsidR="008827CB" w:rsidDel="00292631" w:rsidRDefault="008827CB" w:rsidP="000F0C9A">
            <w:pPr>
              <w:pStyle w:val="TableParagraph"/>
              <w:spacing w:before="121"/>
              <w:ind w:left="196" w:right="196"/>
              <w:rPr>
                <w:del w:id="7213" w:author="USER" w:date="2024-06-28T13:19:00Z"/>
                <w:moveFrom w:id="7214" w:author="USER" w:date="2024-04-08T14:32:00Z"/>
                <w:sz w:val="18"/>
              </w:rPr>
            </w:pPr>
            <w:moveFrom w:id="7215" w:author="USER" w:date="2024-04-08T14:32:00Z">
              <w:del w:id="7216" w:author="USER" w:date="2024-06-28T13:19:00Z">
                <w:r w:rsidDel="00292631">
                  <w:rPr>
                    <w:sz w:val="18"/>
                  </w:rPr>
                  <w:delText>TE</w:delText>
                </w:r>
              </w:del>
            </w:moveFrom>
          </w:p>
        </w:tc>
        <w:tc>
          <w:tcPr>
            <w:tcW w:w="1555" w:type="dxa"/>
          </w:tcPr>
          <w:p w14:paraId="7EF7F489" w14:textId="020F38F5" w:rsidR="008827CB" w:rsidDel="00292631" w:rsidRDefault="008827CB" w:rsidP="000F0C9A">
            <w:pPr>
              <w:pStyle w:val="TableParagraph"/>
              <w:spacing w:before="121"/>
              <w:ind w:left="196" w:right="196"/>
              <w:rPr>
                <w:del w:id="7217" w:author="USER" w:date="2024-06-28T13:19:00Z"/>
                <w:moveFrom w:id="7218" w:author="USER" w:date="2024-04-08T14:32:00Z"/>
                <w:sz w:val="18"/>
              </w:rPr>
            </w:pPr>
            <w:moveFrom w:id="7219" w:author="USER" w:date="2024-04-08T14:32:00Z">
              <w:del w:id="7220" w:author="USER" w:date="2024-06-28T13:19:00Z">
                <w:r w:rsidDel="00292631">
                  <w:rPr>
                    <w:sz w:val="18"/>
                  </w:rPr>
                  <w:delText>0, *</w:delText>
                </w:r>
              </w:del>
            </w:moveFrom>
          </w:p>
        </w:tc>
      </w:tr>
      <w:tr w:rsidR="008827CB" w:rsidDel="00292631" w14:paraId="65FD6AD8" w14:textId="500CCFDB" w:rsidTr="000F0C9A">
        <w:trPr>
          <w:trHeight w:val="2865"/>
          <w:del w:id="7221" w:author="USER" w:date="2024-06-28T13:19:00Z"/>
        </w:trPr>
        <w:tc>
          <w:tcPr>
            <w:tcW w:w="3356" w:type="dxa"/>
          </w:tcPr>
          <w:p w14:paraId="392364E6" w14:textId="25F4F244" w:rsidR="008827CB" w:rsidDel="00292631" w:rsidRDefault="008827CB" w:rsidP="000F0C9A">
            <w:pPr>
              <w:pStyle w:val="TableParagraph"/>
              <w:ind w:left="196" w:right="196"/>
              <w:rPr>
                <w:del w:id="7222" w:author="USER" w:date="2024-06-28T13:19:00Z"/>
                <w:moveFrom w:id="7223" w:author="USER" w:date="2024-04-08T14:32:00Z"/>
                <w:sz w:val="18"/>
              </w:rPr>
            </w:pPr>
            <w:moveFrom w:id="7224" w:author="USER" w:date="2024-04-08T14:32:00Z">
              <w:del w:id="7225" w:author="USER" w:date="2024-06-28T13:19:00Z">
                <w:r w:rsidDel="00292631">
                  <w:rPr>
                    <w:sz w:val="18"/>
                  </w:rPr>
                  <w:delText>Telecommunication Service</w:delText>
                </w:r>
              </w:del>
            </w:moveFrom>
          </w:p>
        </w:tc>
        <w:tc>
          <w:tcPr>
            <w:tcW w:w="1677" w:type="dxa"/>
          </w:tcPr>
          <w:p w14:paraId="1DE29E6E" w14:textId="40FECF61" w:rsidR="008827CB" w:rsidDel="00292631" w:rsidRDefault="008827CB" w:rsidP="000F0C9A">
            <w:pPr>
              <w:pStyle w:val="TableParagraph"/>
              <w:spacing w:before="0"/>
              <w:ind w:left="196" w:right="196"/>
              <w:rPr>
                <w:del w:id="7226" w:author="USER" w:date="2024-06-28T13:19:00Z"/>
                <w:moveFrom w:id="7227" w:author="USER" w:date="2024-04-08T14:32:00Z"/>
                <w:rFonts w:ascii="Times New Roman"/>
                <w:sz w:val="18"/>
              </w:rPr>
            </w:pPr>
          </w:p>
        </w:tc>
        <w:tc>
          <w:tcPr>
            <w:tcW w:w="2515" w:type="dxa"/>
          </w:tcPr>
          <w:p w14:paraId="4011C439" w14:textId="78EA35BD" w:rsidR="00B26EE6" w:rsidDel="00292631" w:rsidRDefault="00B26EE6" w:rsidP="000F0C9A">
            <w:pPr>
              <w:pStyle w:val="TableParagraph"/>
              <w:ind w:left="196" w:right="196"/>
              <w:rPr>
                <w:del w:id="7228" w:author="USER" w:date="2024-06-28T13:19:00Z"/>
                <w:moveFrom w:id="7229" w:author="USER" w:date="2024-04-08T14:32:00Z"/>
                <w:rFonts w:eastAsiaTheme="minorEastAsia"/>
                <w:sz w:val="18"/>
                <w:szCs w:val="18"/>
                <w:lang w:eastAsia="ko-KR"/>
              </w:rPr>
            </w:pPr>
            <w:moveFrom w:id="7230" w:author="USER" w:date="2024-04-08T14:32:00Z">
              <w:del w:id="7231" w:author="USER" w:date="2024-06-28T13:19:00Z">
                <w:r w:rsidDel="00292631">
                  <w:rPr>
                    <w:rFonts w:eastAsiaTheme="minorEastAsia" w:hint="eastAsia"/>
                    <w:sz w:val="18"/>
                    <w:szCs w:val="18"/>
                    <w:lang w:eastAsia="ko-KR"/>
                  </w:rPr>
                  <w:delText>1</w:delText>
                </w:r>
                <w:r w:rsidDel="00292631">
                  <w:rPr>
                    <w:rFonts w:eastAsiaTheme="minorEastAsia"/>
                    <w:sz w:val="18"/>
                    <w:szCs w:val="18"/>
                    <w:lang w:eastAsia="ko-KR"/>
                  </w:rPr>
                  <w:delText xml:space="preserve"> : voice</w:delText>
                </w:r>
              </w:del>
            </w:moveFrom>
          </w:p>
          <w:p w14:paraId="04A1842B" w14:textId="036F6D15" w:rsidR="00B26EE6" w:rsidDel="00292631" w:rsidRDefault="00B26EE6" w:rsidP="000F0C9A">
            <w:pPr>
              <w:pStyle w:val="TableParagraph"/>
              <w:ind w:left="196" w:right="196"/>
              <w:rPr>
                <w:del w:id="7232" w:author="USER" w:date="2024-06-28T13:19:00Z"/>
                <w:moveFrom w:id="7233" w:author="USER" w:date="2024-04-08T14:32:00Z"/>
                <w:rFonts w:eastAsiaTheme="minorEastAsia"/>
                <w:sz w:val="18"/>
                <w:szCs w:val="18"/>
                <w:lang w:eastAsia="ko-KR"/>
              </w:rPr>
            </w:pPr>
            <w:moveFrom w:id="7234" w:author="USER" w:date="2024-04-08T14:32:00Z">
              <w:del w:id="7235" w:author="USER" w:date="2024-06-28T13:19:00Z">
                <w:r w:rsidRPr="006F0A94" w:rsidDel="00292631">
                  <w:rPr>
                    <w:rFonts w:eastAsiaTheme="minorEastAsia" w:hint="eastAsia"/>
                    <w:sz w:val="18"/>
                    <w:szCs w:val="18"/>
                    <w:lang w:eastAsia="ko-KR"/>
                  </w:rPr>
                  <w:delText>2</w:delText>
                </w:r>
                <w:r w:rsidDel="00292631">
                  <w:rPr>
                    <w:rFonts w:eastAsiaTheme="minorEastAsia"/>
                    <w:sz w:val="18"/>
                    <w:szCs w:val="18"/>
                    <w:lang w:eastAsia="ko-KR"/>
                  </w:rPr>
                  <w:delText xml:space="preserve"> : facsimile</w:delText>
                </w:r>
              </w:del>
            </w:moveFrom>
          </w:p>
          <w:p w14:paraId="435827B5" w14:textId="4A7FA573" w:rsidR="00B26EE6" w:rsidDel="00292631" w:rsidRDefault="00B26EE6" w:rsidP="000F0C9A">
            <w:pPr>
              <w:pStyle w:val="TableParagraph"/>
              <w:ind w:left="196" w:right="196"/>
              <w:rPr>
                <w:del w:id="7236" w:author="USER" w:date="2024-06-28T13:19:00Z"/>
                <w:moveFrom w:id="7237" w:author="USER" w:date="2024-04-08T14:32:00Z"/>
                <w:rFonts w:eastAsiaTheme="minorEastAsia"/>
                <w:sz w:val="18"/>
                <w:szCs w:val="18"/>
                <w:lang w:eastAsia="ko-KR"/>
              </w:rPr>
            </w:pPr>
            <w:moveFrom w:id="7238" w:author="USER" w:date="2024-04-08T14:32:00Z">
              <w:del w:id="7239" w:author="USER" w:date="2024-06-28T13:19:00Z">
                <w:r w:rsidDel="00292631">
                  <w:rPr>
                    <w:rFonts w:eastAsiaTheme="minorEastAsia" w:hint="eastAsia"/>
                    <w:sz w:val="18"/>
                    <w:szCs w:val="18"/>
                    <w:lang w:eastAsia="ko-KR"/>
                  </w:rPr>
                  <w:delText>3</w:delText>
                </w:r>
                <w:r w:rsidDel="00292631">
                  <w:rPr>
                    <w:rFonts w:eastAsiaTheme="minorEastAsia"/>
                    <w:sz w:val="18"/>
                    <w:szCs w:val="18"/>
                    <w:lang w:eastAsia="ko-KR"/>
                  </w:rPr>
                  <w:delText xml:space="preserve"> : </w:delText>
                </w:r>
                <w:r w:rsidDel="00292631">
                  <w:rPr>
                    <w:rFonts w:eastAsiaTheme="minorEastAsia" w:hint="eastAsia"/>
                    <w:sz w:val="18"/>
                    <w:szCs w:val="18"/>
                    <w:lang w:eastAsia="ko-KR"/>
                  </w:rPr>
                  <w:delText>s</w:delText>
                </w:r>
                <w:r w:rsidDel="00292631">
                  <w:rPr>
                    <w:rFonts w:eastAsiaTheme="minorEastAsia"/>
                    <w:sz w:val="18"/>
                    <w:szCs w:val="18"/>
                    <w:lang w:eastAsia="ko-KR"/>
                  </w:rPr>
                  <w:delText>ms</w:delText>
                </w:r>
              </w:del>
            </w:moveFrom>
          </w:p>
          <w:p w14:paraId="27F82C8A" w14:textId="7E70A5D3" w:rsidR="00B26EE6" w:rsidDel="00292631" w:rsidRDefault="00B26EE6" w:rsidP="000F0C9A">
            <w:pPr>
              <w:pStyle w:val="TableParagraph"/>
              <w:ind w:left="196" w:right="196"/>
              <w:rPr>
                <w:del w:id="7240" w:author="USER" w:date="2024-06-28T13:19:00Z"/>
                <w:moveFrom w:id="7241" w:author="USER" w:date="2024-04-08T14:32:00Z"/>
                <w:rFonts w:eastAsiaTheme="minorEastAsia"/>
                <w:sz w:val="18"/>
                <w:szCs w:val="18"/>
                <w:lang w:eastAsia="ko-KR"/>
              </w:rPr>
            </w:pPr>
            <w:moveFrom w:id="7242" w:author="USER" w:date="2024-04-08T14:32:00Z">
              <w:del w:id="7243" w:author="USER" w:date="2024-06-28T13:19:00Z">
                <w:r w:rsidDel="00292631">
                  <w:rPr>
                    <w:rFonts w:eastAsiaTheme="minorEastAsia" w:hint="eastAsia"/>
                    <w:sz w:val="18"/>
                    <w:szCs w:val="18"/>
                    <w:lang w:eastAsia="ko-KR"/>
                  </w:rPr>
                  <w:delText>4</w:delText>
                </w:r>
                <w:r w:rsidDel="00292631">
                  <w:rPr>
                    <w:rFonts w:eastAsiaTheme="minorEastAsia"/>
                    <w:sz w:val="18"/>
                    <w:szCs w:val="18"/>
                    <w:lang w:eastAsia="ko-KR"/>
                  </w:rPr>
                  <w:delText xml:space="preserve"> : </w:delText>
                </w:r>
                <w:r w:rsidDel="00292631">
                  <w:rPr>
                    <w:rFonts w:eastAsiaTheme="minorEastAsia" w:hint="eastAsia"/>
                    <w:sz w:val="18"/>
                    <w:szCs w:val="18"/>
                    <w:lang w:eastAsia="ko-KR"/>
                  </w:rPr>
                  <w:delText>data</w:delText>
                </w:r>
              </w:del>
            </w:moveFrom>
          </w:p>
          <w:p w14:paraId="76D15F2E" w14:textId="04DD00B4" w:rsidR="00B26EE6" w:rsidDel="00292631" w:rsidRDefault="00B26EE6" w:rsidP="000F0C9A">
            <w:pPr>
              <w:pStyle w:val="TableParagraph"/>
              <w:ind w:left="196" w:right="196"/>
              <w:rPr>
                <w:del w:id="7244" w:author="USER" w:date="2024-06-28T13:19:00Z"/>
                <w:moveFrom w:id="7245" w:author="USER" w:date="2024-04-08T14:32:00Z"/>
                <w:rFonts w:eastAsiaTheme="minorEastAsia"/>
                <w:sz w:val="18"/>
                <w:szCs w:val="18"/>
                <w:lang w:eastAsia="ko-KR"/>
              </w:rPr>
            </w:pPr>
            <w:moveFrom w:id="7246" w:author="USER" w:date="2024-04-08T14:32:00Z">
              <w:del w:id="7247" w:author="USER" w:date="2024-06-28T13:19:00Z">
                <w:r w:rsidDel="00292631">
                  <w:rPr>
                    <w:rFonts w:eastAsiaTheme="minorEastAsia" w:hint="eastAsia"/>
                    <w:sz w:val="18"/>
                    <w:szCs w:val="18"/>
                    <w:lang w:eastAsia="ko-KR"/>
                  </w:rPr>
                  <w:delText>5</w:delText>
                </w:r>
                <w:r w:rsidDel="00292631">
                  <w:rPr>
                    <w:rFonts w:eastAsiaTheme="minorEastAsia"/>
                    <w:sz w:val="18"/>
                    <w:szCs w:val="18"/>
                    <w:lang w:eastAsia="ko-KR"/>
                  </w:rPr>
                  <w:delText xml:space="preserve"> : streamedData</w:delText>
                </w:r>
              </w:del>
            </w:moveFrom>
          </w:p>
          <w:p w14:paraId="593D58A0" w14:textId="30004225" w:rsidR="00B26EE6" w:rsidDel="00292631" w:rsidRDefault="00B26EE6" w:rsidP="000F0C9A">
            <w:pPr>
              <w:pStyle w:val="TableParagraph"/>
              <w:ind w:left="196" w:right="196"/>
              <w:rPr>
                <w:del w:id="7248" w:author="USER" w:date="2024-06-28T13:19:00Z"/>
                <w:moveFrom w:id="7249" w:author="USER" w:date="2024-04-08T14:32:00Z"/>
                <w:rFonts w:eastAsiaTheme="minorEastAsia"/>
                <w:sz w:val="18"/>
                <w:szCs w:val="18"/>
                <w:lang w:eastAsia="ko-KR"/>
              </w:rPr>
            </w:pPr>
            <w:moveFrom w:id="7250" w:author="USER" w:date="2024-04-08T14:32:00Z">
              <w:del w:id="7251" w:author="USER" w:date="2024-06-28T13:19:00Z">
                <w:r w:rsidDel="00292631">
                  <w:rPr>
                    <w:rFonts w:eastAsiaTheme="minorEastAsia" w:hint="eastAsia"/>
                    <w:sz w:val="18"/>
                    <w:szCs w:val="18"/>
                    <w:lang w:eastAsia="ko-KR"/>
                  </w:rPr>
                  <w:delText>6</w:delText>
                </w:r>
                <w:r w:rsidDel="00292631">
                  <w:rPr>
                    <w:rFonts w:eastAsiaTheme="minorEastAsia"/>
                    <w:sz w:val="18"/>
                    <w:szCs w:val="18"/>
                    <w:lang w:eastAsia="ko-KR"/>
                  </w:rPr>
                  <w:delText xml:space="preserve"> : telex</w:delText>
                </w:r>
              </w:del>
            </w:moveFrom>
          </w:p>
          <w:p w14:paraId="217DE824" w14:textId="59C19833" w:rsidR="00B26EE6" w:rsidDel="00292631" w:rsidRDefault="00B26EE6" w:rsidP="000F0C9A">
            <w:pPr>
              <w:pStyle w:val="TableParagraph"/>
              <w:ind w:left="196" w:right="196"/>
              <w:rPr>
                <w:del w:id="7252" w:author="USER" w:date="2024-06-28T13:19:00Z"/>
                <w:moveFrom w:id="7253" w:author="USER" w:date="2024-04-08T14:32:00Z"/>
                <w:rFonts w:eastAsiaTheme="minorEastAsia"/>
                <w:sz w:val="18"/>
                <w:szCs w:val="18"/>
                <w:lang w:eastAsia="ko-KR"/>
              </w:rPr>
            </w:pPr>
            <w:moveFrom w:id="7254" w:author="USER" w:date="2024-04-08T14:32:00Z">
              <w:del w:id="7255" w:author="USER" w:date="2024-06-28T13:19:00Z">
                <w:r w:rsidDel="00292631">
                  <w:rPr>
                    <w:rFonts w:eastAsiaTheme="minorEastAsia" w:hint="eastAsia"/>
                    <w:sz w:val="18"/>
                    <w:szCs w:val="18"/>
                    <w:lang w:eastAsia="ko-KR"/>
                  </w:rPr>
                  <w:delText>7</w:delText>
                </w:r>
                <w:r w:rsidDel="00292631">
                  <w:rPr>
                    <w:rFonts w:eastAsiaTheme="minorEastAsia"/>
                    <w:sz w:val="18"/>
                    <w:szCs w:val="18"/>
                    <w:lang w:eastAsia="ko-KR"/>
                  </w:rPr>
                  <w:delText xml:space="preserve"> : telegraph</w:delText>
                </w:r>
              </w:del>
            </w:moveFrom>
          </w:p>
          <w:p w14:paraId="5CAC680B" w14:textId="412F30C5" w:rsidR="008827CB" w:rsidDel="00292631" w:rsidRDefault="00B26EE6">
            <w:pPr>
              <w:pStyle w:val="TableParagraph"/>
              <w:numPr>
                <w:ilvl w:val="0"/>
                <w:numId w:val="1"/>
              </w:numPr>
              <w:tabs>
                <w:tab w:val="left" w:pos="250"/>
              </w:tabs>
              <w:spacing w:before="136"/>
              <w:ind w:left="348" w:right="196" w:hanging="152"/>
              <w:rPr>
                <w:del w:id="7256" w:author="USER" w:date="2024-06-28T13:19:00Z"/>
                <w:moveFrom w:id="7257" w:author="USER" w:date="2024-04-08T14:32:00Z"/>
                <w:sz w:val="18"/>
              </w:rPr>
            </w:pPr>
            <w:moveFrom w:id="7258" w:author="USER" w:date="2024-04-08T14:32:00Z">
              <w:del w:id="7259" w:author="USER" w:date="2024-06-28T13:19:00Z">
                <w:r w:rsidDel="00292631">
                  <w:rPr>
                    <w:rFonts w:eastAsiaTheme="minorEastAsia" w:hint="eastAsia"/>
                    <w:sz w:val="18"/>
                    <w:szCs w:val="18"/>
                    <w:lang w:eastAsia="ko-KR"/>
                  </w:rPr>
                  <w:delText>8</w:delText>
                </w:r>
                <w:r w:rsidDel="00292631">
                  <w:rPr>
                    <w:rFonts w:eastAsiaTheme="minorEastAsia"/>
                    <w:sz w:val="18"/>
                    <w:szCs w:val="18"/>
                    <w:lang w:eastAsia="ko-KR"/>
                  </w:rPr>
                  <w:delText xml:space="preserve"> : email</w:delText>
                </w:r>
              </w:del>
            </w:moveFrom>
          </w:p>
        </w:tc>
        <w:tc>
          <w:tcPr>
            <w:tcW w:w="962" w:type="dxa"/>
          </w:tcPr>
          <w:p w14:paraId="5D205D1D" w14:textId="17DB3D2C" w:rsidR="008827CB" w:rsidDel="00292631" w:rsidRDefault="008827CB" w:rsidP="000F0C9A">
            <w:pPr>
              <w:pStyle w:val="TableParagraph"/>
              <w:ind w:left="196" w:right="196"/>
              <w:rPr>
                <w:del w:id="7260" w:author="USER" w:date="2024-06-28T13:19:00Z"/>
                <w:moveFrom w:id="7261" w:author="USER" w:date="2024-04-08T14:32:00Z"/>
                <w:sz w:val="18"/>
              </w:rPr>
            </w:pPr>
            <w:moveFrom w:id="7262" w:author="USER" w:date="2024-04-08T14:32:00Z">
              <w:del w:id="7263" w:author="USER" w:date="2024-06-28T13:19:00Z">
                <w:r w:rsidDel="00292631">
                  <w:rPr>
                    <w:sz w:val="18"/>
                  </w:rPr>
                  <w:delText>EN</w:delText>
                </w:r>
              </w:del>
            </w:moveFrom>
          </w:p>
        </w:tc>
        <w:tc>
          <w:tcPr>
            <w:tcW w:w="1555" w:type="dxa"/>
          </w:tcPr>
          <w:p w14:paraId="3DA109B0" w14:textId="69D5F45F" w:rsidR="008827CB" w:rsidDel="00292631" w:rsidRDefault="008827CB" w:rsidP="000F0C9A">
            <w:pPr>
              <w:pStyle w:val="TableParagraph"/>
              <w:ind w:left="196" w:right="196"/>
              <w:rPr>
                <w:del w:id="7264" w:author="USER" w:date="2024-06-28T13:19:00Z"/>
                <w:moveFrom w:id="7265" w:author="USER" w:date="2024-04-08T14:32:00Z"/>
                <w:sz w:val="18"/>
              </w:rPr>
            </w:pPr>
            <w:moveFrom w:id="7266" w:author="USER" w:date="2024-04-08T14:32:00Z">
              <w:del w:id="7267" w:author="USER" w:date="2024-06-28T13:19:00Z">
                <w:r w:rsidDel="00292631">
                  <w:rPr>
                    <w:sz w:val="18"/>
                  </w:rPr>
                  <w:delText>0, *</w:delText>
                </w:r>
              </w:del>
            </w:moveFrom>
          </w:p>
        </w:tc>
      </w:tr>
    </w:tbl>
    <w:p w14:paraId="23628A34" w14:textId="65C3A0CF" w:rsidR="000F0C9A" w:rsidDel="0088492D" w:rsidRDefault="000F0C9A" w:rsidP="008827CB">
      <w:pPr>
        <w:ind w:right="196"/>
        <w:rPr>
          <w:moveFrom w:id="7268" w:author="USER" w:date="2024-04-08T14:32:00Z"/>
          <w:sz w:val="18"/>
        </w:rPr>
        <w:sectPr w:rsidR="000F0C9A" w:rsidDel="0088492D" w:rsidSect="008A4F0C">
          <w:pgSz w:w="11910" w:h="16840"/>
          <w:pgMar w:top="998" w:right="697" w:bottom="940" w:left="799" w:header="580" w:footer="740" w:gutter="0"/>
          <w:cols w:space="720"/>
        </w:sectPr>
      </w:pPr>
    </w:p>
    <w:p w14:paraId="2C795F49" w14:textId="2125E403" w:rsidR="000346C3" w:rsidDel="0088492D" w:rsidRDefault="000346C3" w:rsidP="000F0C9A">
      <w:pPr>
        <w:rPr>
          <w:moveFrom w:id="7269" w:author="USER" w:date="2024-04-08T14:29:00Z"/>
          <w:b/>
          <w:sz w:val="24"/>
        </w:rPr>
      </w:pPr>
      <w:moveFromRangeStart w:id="7270" w:author="USER" w:date="2024-04-08T14:29:00Z" w:name="move163479001"/>
      <w:moveFromRangeEnd w:id="7135"/>
    </w:p>
    <w:p w14:paraId="3E0EB14B" w14:textId="7F1A18EA" w:rsidR="000F0C9A" w:rsidDel="0088492D" w:rsidRDefault="000F0C9A" w:rsidP="0088492D">
      <w:pPr>
        <w:pStyle w:val="2"/>
        <w:numPr>
          <w:ilvl w:val="1"/>
          <w:numId w:val="17"/>
        </w:numPr>
        <w:rPr>
          <w:moveFrom w:id="7271" w:author="USER" w:date="2024-04-08T14:29:00Z"/>
        </w:rPr>
      </w:pPr>
      <w:moveFrom w:id="7272" w:author="USER" w:date="2024-04-08T14:29:00Z">
        <w:r w:rsidDel="0088492D">
          <w:t>Pricing</w:t>
        </w:r>
      </w:moveFrom>
    </w:p>
    <w:p w14:paraId="474939BA" w14:textId="273AB522" w:rsidR="000346C3" w:rsidDel="0088492D" w:rsidRDefault="000346C3">
      <w:pPr>
        <w:pStyle w:val="a3"/>
        <w:spacing w:before="5"/>
        <w:ind w:right="220"/>
        <w:rPr>
          <w:moveFrom w:id="7273" w:author="USER" w:date="2024-04-08T14:29:00Z"/>
          <w:b w:val="0"/>
          <w:sz w:val="22"/>
        </w:rPr>
      </w:pPr>
    </w:p>
    <w:p w14:paraId="5F3875FA" w14:textId="6169CD34" w:rsidR="000346C3" w:rsidDel="0088492D" w:rsidRDefault="00E21CC9">
      <w:pPr>
        <w:ind w:left="196" w:right="196"/>
        <w:rPr>
          <w:moveFrom w:id="7274" w:author="USER" w:date="2024-04-08T14:29:00Z"/>
          <w:sz w:val="20"/>
        </w:rPr>
      </w:pPr>
      <w:moveFrom w:id="7275" w:author="USER" w:date="2024-04-08T14:29:00Z">
        <w:r w:rsidDel="0088492D">
          <w:rPr>
            <w:b/>
            <w:sz w:val="20"/>
          </w:rPr>
          <w:t xml:space="preserve">Definition: </w:t>
        </w:r>
        <w:r w:rsidDel="0088492D">
          <w:rPr>
            <w:sz w:val="20"/>
          </w:rPr>
          <w:t>A sum of money paid or a claim discharged.</w:t>
        </w:r>
      </w:moveFrom>
    </w:p>
    <w:p w14:paraId="1412D6C2" w14:textId="32F22719" w:rsidR="000346C3" w:rsidDel="0088492D" w:rsidRDefault="000346C3">
      <w:pPr>
        <w:pStyle w:val="a3"/>
        <w:spacing w:before="7"/>
        <w:ind w:right="220"/>
        <w:rPr>
          <w:moveFrom w:id="7276" w:author="USER" w:date="2024-04-08T14:29:00Z"/>
          <w:sz w:val="22"/>
        </w:rPr>
      </w:pPr>
    </w:p>
    <w:p w14:paraId="31C58946" w14:textId="7B5DFA7D" w:rsidR="000346C3" w:rsidDel="0088492D" w:rsidRDefault="00E21CC9">
      <w:pPr>
        <w:ind w:left="196" w:right="196"/>
        <w:rPr>
          <w:moveFrom w:id="7277" w:author="USER" w:date="2024-04-08T14:29:00Z"/>
          <w:sz w:val="20"/>
        </w:rPr>
      </w:pPr>
      <w:moveFrom w:id="7278" w:author="USER" w:date="2024-04-08T14:29:00Z">
        <w:r w:rsidDel="0088492D">
          <w:rPr>
            <w:b/>
            <w:sz w:val="20"/>
          </w:rPr>
          <w:t xml:space="preserve">CamelCase: </w:t>
        </w:r>
        <w:r w:rsidDel="0088492D">
          <w:rPr>
            <w:sz w:val="20"/>
          </w:rPr>
          <w:t>p</w:t>
        </w:r>
        <w:r w:rsidR="00F84BE1" w:rsidDel="0088492D">
          <w:rPr>
            <w:sz w:val="20"/>
          </w:rPr>
          <w:t>ricing</w:t>
        </w:r>
      </w:moveFrom>
    </w:p>
    <w:p w14:paraId="02301022" w14:textId="5F5F7A6E" w:rsidR="000346C3" w:rsidDel="0088492D" w:rsidRDefault="000346C3">
      <w:pPr>
        <w:pStyle w:val="a3"/>
        <w:spacing w:before="4"/>
        <w:ind w:right="220"/>
        <w:rPr>
          <w:moveFrom w:id="7279" w:author="USER" w:date="2024-04-08T14:29:00Z"/>
          <w:sz w:val="22"/>
        </w:rPr>
      </w:pPr>
    </w:p>
    <w:p w14:paraId="08E7A9B1" w14:textId="3623A201" w:rsidR="000346C3" w:rsidDel="0088492D" w:rsidRDefault="00E21CC9" w:rsidP="00205BA7">
      <w:pPr>
        <w:pStyle w:val="a3"/>
        <w:ind w:right="220"/>
        <w:rPr>
          <w:moveFrom w:id="7280" w:author="USER" w:date="2024-04-08T14:29:00Z"/>
        </w:rPr>
      </w:pPr>
      <w:moveFrom w:id="7281" w:author="USER" w:date="2024-04-08T14:29:00Z">
        <w:r w:rsidDel="0088492D">
          <w:t>Alias:</w:t>
        </w:r>
      </w:moveFrom>
    </w:p>
    <w:p w14:paraId="3A65ADC4" w14:textId="100ADDCD" w:rsidR="000346C3" w:rsidDel="0088492D" w:rsidRDefault="000346C3">
      <w:pPr>
        <w:pStyle w:val="a3"/>
        <w:spacing w:before="7"/>
        <w:ind w:right="220"/>
        <w:rPr>
          <w:moveFrom w:id="7282" w:author="USER" w:date="2024-04-08T14:29:00Z"/>
          <w:b w:val="0"/>
          <w:sz w:val="22"/>
        </w:rPr>
      </w:pPr>
    </w:p>
    <w:p w14:paraId="69C80717" w14:textId="0807285A" w:rsidR="000346C3" w:rsidDel="0088492D" w:rsidRDefault="00E21CC9">
      <w:pPr>
        <w:ind w:left="196" w:right="196"/>
        <w:rPr>
          <w:moveFrom w:id="7283" w:author="USER" w:date="2024-04-08T14:29:00Z"/>
          <w:sz w:val="20"/>
        </w:rPr>
      </w:pPr>
      <w:moveFrom w:id="7284" w:author="USER" w:date="2024-04-08T14:29:00Z">
        <w:r w:rsidDel="0088492D">
          <w:rPr>
            <w:b/>
            <w:sz w:val="20"/>
          </w:rPr>
          <w:t xml:space="preserve">Remarks: </w:t>
        </w:r>
        <w:r w:rsidDel="0088492D">
          <w:rPr>
            <w:sz w:val="20"/>
          </w:rPr>
          <w:t>No remarks.</w:t>
        </w:r>
      </w:moveFrom>
    </w:p>
    <w:p w14:paraId="39C4F88A" w14:textId="15A3C0DE" w:rsidR="000346C3" w:rsidDel="0088492D" w:rsidRDefault="000346C3">
      <w:pPr>
        <w:pStyle w:val="a3"/>
        <w:ind w:right="220"/>
        <w:rPr>
          <w:moveFrom w:id="7285" w:author="USER" w:date="2024-04-08T14:29:00Z"/>
          <w:sz w:val="22"/>
        </w:rPr>
      </w:pPr>
    </w:p>
    <w:p w14:paraId="547F9149" w14:textId="462AB2A8" w:rsidR="000346C3" w:rsidDel="0088492D" w:rsidRDefault="000346C3">
      <w:pPr>
        <w:pStyle w:val="a3"/>
        <w:ind w:right="220"/>
        <w:rPr>
          <w:moveFrom w:id="7286" w:author="USER" w:date="2024-04-08T14:29:00Z"/>
          <w:sz w:val="22"/>
        </w:rPr>
      </w:pPr>
    </w:p>
    <w:p w14:paraId="3CF57E7A" w14:textId="6F149EBC" w:rsidR="000346C3" w:rsidDel="0088492D" w:rsidRDefault="000346C3">
      <w:pPr>
        <w:pStyle w:val="a3"/>
        <w:spacing w:before="9"/>
        <w:ind w:right="220"/>
        <w:rPr>
          <w:moveFrom w:id="7287" w:author="USER" w:date="2024-04-08T14:29:00Z"/>
          <w:sz w:val="31"/>
        </w:rPr>
      </w:pPr>
    </w:p>
    <w:p w14:paraId="3101E9CF" w14:textId="6678F56C" w:rsidR="000346C3" w:rsidDel="0088492D" w:rsidRDefault="00E21CC9" w:rsidP="00205BA7">
      <w:pPr>
        <w:pStyle w:val="a3"/>
        <w:ind w:right="220"/>
        <w:rPr>
          <w:moveFrom w:id="7288" w:author="USER" w:date="2024-04-08T14:29:00Z"/>
        </w:rPr>
      </w:pPr>
      <w:moveFrom w:id="7289" w:author="USER" w:date="2024-04-08T14:29:00Z">
        <w:r w:rsidDel="0088492D">
          <w:t>SubAttribute Bindings:</w:t>
        </w:r>
      </w:moveFrom>
    </w:p>
    <w:p w14:paraId="31737BB9" w14:textId="496C16E3" w:rsidR="000346C3" w:rsidDel="0088492D" w:rsidRDefault="000346C3">
      <w:pPr>
        <w:pStyle w:val="a3"/>
        <w:spacing w:before="9" w:after="1"/>
        <w:ind w:right="220"/>
        <w:rPr>
          <w:moveFrom w:id="7290" w:author="USER" w:date="2024-04-08T14:29:00Z"/>
          <w:b w:val="0"/>
          <w:sz w:val="22"/>
        </w:rPr>
      </w:pPr>
    </w:p>
    <w:tbl>
      <w:tblPr>
        <w:tblStyle w:val="TableNormal1"/>
        <w:tblpPr w:leftFromText="142" w:rightFromText="142" w:vertAnchor="text" w:tblpX="124"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56"/>
        <w:gridCol w:w="1677"/>
        <w:gridCol w:w="2515"/>
        <w:gridCol w:w="840"/>
        <w:gridCol w:w="1677"/>
      </w:tblGrid>
      <w:tr w:rsidR="000346C3" w:rsidDel="00292631" w14:paraId="58065941" w14:textId="69E828DC" w:rsidTr="006A3818">
        <w:trPr>
          <w:trHeight w:val="737"/>
          <w:del w:id="7291" w:author="USER" w:date="2024-06-28T13:19:00Z"/>
        </w:trPr>
        <w:tc>
          <w:tcPr>
            <w:tcW w:w="3356" w:type="dxa"/>
            <w:shd w:val="clear" w:color="auto" w:fill="FFF1CC"/>
          </w:tcPr>
          <w:p w14:paraId="365E33A9" w14:textId="0BD00C56" w:rsidR="000346C3" w:rsidDel="00292631" w:rsidRDefault="000346C3" w:rsidP="006A3818">
            <w:pPr>
              <w:pStyle w:val="TableParagraph"/>
              <w:spacing w:before="9"/>
              <w:ind w:left="196" w:right="196"/>
              <w:rPr>
                <w:del w:id="7292" w:author="USER" w:date="2024-06-28T13:19:00Z"/>
                <w:moveFrom w:id="7293" w:author="USER" w:date="2024-04-08T14:29:00Z"/>
                <w:b/>
                <w:sz w:val="20"/>
              </w:rPr>
            </w:pPr>
          </w:p>
          <w:p w14:paraId="56F0B0DC" w14:textId="1531F465" w:rsidR="000346C3" w:rsidDel="00292631" w:rsidRDefault="00E21CC9" w:rsidP="006A3818">
            <w:pPr>
              <w:pStyle w:val="TableParagraph"/>
              <w:spacing w:before="0"/>
              <w:ind w:left="196" w:right="196"/>
              <w:rPr>
                <w:del w:id="7294" w:author="USER" w:date="2024-06-28T13:19:00Z"/>
                <w:moveFrom w:id="7295" w:author="USER" w:date="2024-04-08T14:29:00Z"/>
                <w:b/>
                <w:sz w:val="20"/>
              </w:rPr>
            </w:pPr>
            <w:moveFrom w:id="7296" w:author="USER" w:date="2024-04-08T14:29:00Z">
              <w:del w:id="7297" w:author="USER" w:date="2024-06-28T13:19:00Z">
                <w:r w:rsidDel="00292631">
                  <w:rPr>
                    <w:b/>
                    <w:sz w:val="20"/>
                  </w:rPr>
                  <w:delText>S-10x Attribute</w:delText>
                </w:r>
              </w:del>
            </w:moveFrom>
          </w:p>
        </w:tc>
        <w:tc>
          <w:tcPr>
            <w:tcW w:w="1677" w:type="dxa"/>
            <w:shd w:val="clear" w:color="auto" w:fill="FFF1CC"/>
          </w:tcPr>
          <w:p w14:paraId="6ABDD949" w14:textId="28FA0228" w:rsidR="000346C3" w:rsidDel="00292631" w:rsidRDefault="00E21CC9" w:rsidP="006A3818">
            <w:pPr>
              <w:pStyle w:val="TableParagraph"/>
              <w:spacing w:before="114"/>
              <w:ind w:left="196" w:right="196"/>
              <w:rPr>
                <w:del w:id="7298" w:author="USER" w:date="2024-06-28T13:19:00Z"/>
                <w:moveFrom w:id="7299" w:author="USER" w:date="2024-04-08T14:29:00Z"/>
                <w:b/>
                <w:sz w:val="20"/>
              </w:rPr>
            </w:pPr>
            <w:moveFrom w:id="7300" w:author="USER" w:date="2024-04-08T14:29:00Z">
              <w:del w:id="7301" w:author="USER" w:date="2024-06-28T13:19:00Z">
                <w:r w:rsidDel="00292631">
                  <w:rPr>
                    <w:b/>
                    <w:sz w:val="20"/>
                  </w:rPr>
                  <w:delText>S-57</w:delText>
                </w:r>
              </w:del>
            </w:moveFrom>
          </w:p>
          <w:p w14:paraId="1045BEE8" w14:textId="758D9472" w:rsidR="000346C3" w:rsidDel="00292631" w:rsidRDefault="00E21CC9" w:rsidP="006A3818">
            <w:pPr>
              <w:pStyle w:val="TableParagraph"/>
              <w:spacing w:before="20"/>
              <w:ind w:left="196" w:right="196"/>
              <w:rPr>
                <w:del w:id="7302" w:author="USER" w:date="2024-06-28T13:19:00Z"/>
                <w:moveFrom w:id="7303" w:author="USER" w:date="2024-04-08T14:29:00Z"/>
                <w:b/>
                <w:sz w:val="20"/>
              </w:rPr>
            </w:pPr>
            <w:moveFrom w:id="7304" w:author="USER" w:date="2024-04-08T14:29:00Z">
              <w:del w:id="7305" w:author="USER" w:date="2024-06-28T13:19:00Z">
                <w:r w:rsidDel="00292631">
                  <w:rPr>
                    <w:b/>
                    <w:sz w:val="20"/>
                  </w:rPr>
                  <w:delText>Acronym</w:delText>
                </w:r>
              </w:del>
            </w:moveFrom>
          </w:p>
        </w:tc>
        <w:tc>
          <w:tcPr>
            <w:tcW w:w="2515" w:type="dxa"/>
            <w:shd w:val="clear" w:color="auto" w:fill="FFF1CC"/>
          </w:tcPr>
          <w:p w14:paraId="5EB987A5" w14:textId="2AE2510B" w:rsidR="000346C3" w:rsidDel="00292631" w:rsidRDefault="00E21CC9" w:rsidP="006A3818">
            <w:pPr>
              <w:pStyle w:val="TableParagraph"/>
              <w:spacing w:before="114" w:line="261" w:lineRule="auto"/>
              <w:ind w:left="196" w:right="196"/>
              <w:rPr>
                <w:del w:id="7306" w:author="USER" w:date="2024-06-28T13:19:00Z"/>
                <w:moveFrom w:id="7307" w:author="USER" w:date="2024-04-08T14:29:00Z"/>
                <w:b/>
                <w:sz w:val="20"/>
              </w:rPr>
            </w:pPr>
            <w:moveFrom w:id="7308" w:author="USER" w:date="2024-04-08T14:29:00Z">
              <w:del w:id="7309" w:author="USER" w:date="2024-06-28T13:19:00Z">
                <w:r w:rsidDel="00292631">
                  <w:rPr>
                    <w:b/>
                    <w:sz w:val="20"/>
                  </w:rPr>
                  <w:delText>Allowable Encoding Value</w:delText>
                </w:r>
              </w:del>
            </w:moveFrom>
          </w:p>
        </w:tc>
        <w:tc>
          <w:tcPr>
            <w:tcW w:w="840" w:type="dxa"/>
            <w:shd w:val="clear" w:color="auto" w:fill="FFF1CC"/>
          </w:tcPr>
          <w:p w14:paraId="0E95BC15" w14:textId="474BDD2D" w:rsidR="000346C3" w:rsidDel="00292631" w:rsidRDefault="000346C3" w:rsidP="006A3818">
            <w:pPr>
              <w:pStyle w:val="TableParagraph"/>
              <w:spacing w:before="9"/>
              <w:ind w:left="196" w:right="196"/>
              <w:rPr>
                <w:del w:id="7310" w:author="USER" w:date="2024-06-28T13:19:00Z"/>
                <w:moveFrom w:id="7311" w:author="USER" w:date="2024-04-08T14:29:00Z"/>
                <w:b/>
                <w:sz w:val="20"/>
              </w:rPr>
            </w:pPr>
          </w:p>
          <w:p w14:paraId="215D1DC4" w14:textId="38790BC0" w:rsidR="000346C3" w:rsidDel="00292631" w:rsidRDefault="00E21CC9" w:rsidP="006A3818">
            <w:pPr>
              <w:pStyle w:val="TableParagraph"/>
              <w:spacing w:before="0"/>
              <w:ind w:left="196" w:right="196"/>
              <w:rPr>
                <w:del w:id="7312" w:author="USER" w:date="2024-06-28T13:19:00Z"/>
                <w:moveFrom w:id="7313" w:author="USER" w:date="2024-04-08T14:29:00Z"/>
                <w:b/>
                <w:sz w:val="20"/>
              </w:rPr>
            </w:pPr>
            <w:moveFrom w:id="7314" w:author="USER" w:date="2024-04-08T14:29:00Z">
              <w:del w:id="7315" w:author="USER" w:date="2024-06-28T13:19:00Z">
                <w:r w:rsidDel="00292631">
                  <w:rPr>
                    <w:b/>
                    <w:sz w:val="20"/>
                  </w:rPr>
                  <w:delText>Type</w:delText>
                </w:r>
              </w:del>
            </w:moveFrom>
          </w:p>
        </w:tc>
        <w:tc>
          <w:tcPr>
            <w:tcW w:w="1677" w:type="dxa"/>
            <w:shd w:val="clear" w:color="auto" w:fill="FFF1CC"/>
          </w:tcPr>
          <w:p w14:paraId="0C4B9B28" w14:textId="16C49168" w:rsidR="000346C3" w:rsidDel="00292631" w:rsidRDefault="000346C3" w:rsidP="006A3818">
            <w:pPr>
              <w:pStyle w:val="TableParagraph"/>
              <w:spacing w:before="9"/>
              <w:ind w:left="196" w:right="196"/>
              <w:rPr>
                <w:del w:id="7316" w:author="USER" w:date="2024-06-28T13:19:00Z"/>
                <w:moveFrom w:id="7317" w:author="USER" w:date="2024-04-08T14:29:00Z"/>
                <w:b/>
                <w:sz w:val="20"/>
              </w:rPr>
            </w:pPr>
          </w:p>
          <w:p w14:paraId="4B8C14CA" w14:textId="548ABFAD" w:rsidR="000346C3" w:rsidDel="00292631" w:rsidRDefault="00E21CC9" w:rsidP="006A3818">
            <w:pPr>
              <w:pStyle w:val="TableParagraph"/>
              <w:spacing w:before="0"/>
              <w:ind w:left="196" w:right="196"/>
              <w:rPr>
                <w:del w:id="7318" w:author="USER" w:date="2024-06-28T13:19:00Z"/>
                <w:moveFrom w:id="7319" w:author="USER" w:date="2024-04-08T14:29:00Z"/>
                <w:b/>
                <w:sz w:val="20"/>
              </w:rPr>
            </w:pPr>
            <w:moveFrom w:id="7320" w:author="USER" w:date="2024-04-08T14:29:00Z">
              <w:del w:id="7321" w:author="USER" w:date="2024-06-28T13:19:00Z">
                <w:r w:rsidDel="00292631">
                  <w:rPr>
                    <w:b/>
                    <w:sz w:val="20"/>
                  </w:rPr>
                  <w:delText>Multiplicity</w:delText>
                </w:r>
              </w:del>
            </w:moveFrom>
          </w:p>
        </w:tc>
      </w:tr>
      <w:tr w:rsidR="00205BA7" w:rsidDel="00292631" w14:paraId="04C5ECAE" w14:textId="0DB9A0F6" w:rsidTr="006A3818">
        <w:trPr>
          <w:trHeight w:val="462"/>
          <w:del w:id="7322" w:author="USER" w:date="2024-06-28T13:19:00Z"/>
        </w:trPr>
        <w:tc>
          <w:tcPr>
            <w:tcW w:w="3356" w:type="dxa"/>
          </w:tcPr>
          <w:p w14:paraId="06E08DE6" w14:textId="312DAB44" w:rsidR="00205BA7" w:rsidDel="00292631" w:rsidRDefault="00205BA7" w:rsidP="006A3818">
            <w:pPr>
              <w:pStyle w:val="TableParagraph"/>
              <w:ind w:left="196" w:right="196"/>
              <w:rPr>
                <w:del w:id="7323" w:author="USER" w:date="2024-06-28T13:19:00Z"/>
                <w:moveFrom w:id="7324" w:author="USER" w:date="2024-04-08T14:29:00Z"/>
                <w:sz w:val="18"/>
              </w:rPr>
            </w:pPr>
            <w:moveFrom w:id="7325" w:author="USER" w:date="2024-04-08T14:29:00Z">
              <w:del w:id="7326" w:author="USER" w:date="2024-06-28T13:19:00Z">
                <w:r w:rsidDel="00292631">
                  <w:rPr>
                    <w:sz w:val="18"/>
                  </w:rPr>
                  <w:delText>Contract Period</w:delText>
                </w:r>
              </w:del>
            </w:moveFrom>
          </w:p>
        </w:tc>
        <w:tc>
          <w:tcPr>
            <w:tcW w:w="1677" w:type="dxa"/>
          </w:tcPr>
          <w:p w14:paraId="6FB06E11" w14:textId="401019CF" w:rsidR="00205BA7" w:rsidDel="00292631" w:rsidRDefault="00205BA7" w:rsidP="006A3818">
            <w:pPr>
              <w:pStyle w:val="TableParagraph"/>
              <w:spacing w:before="0"/>
              <w:ind w:left="196" w:right="196"/>
              <w:rPr>
                <w:del w:id="7327" w:author="USER" w:date="2024-06-28T13:19:00Z"/>
                <w:moveFrom w:id="7328" w:author="USER" w:date="2024-04-08T14:29:00Z"/>
                <w:rFonts w:ascii="Times New Roman"/>
                <w:sz w:val="18"/>
              </w:rPr>
            </w:pPr>
          </w:p>
        </w:tc>
        <w:tc>
          <w:tcPr>
            <w:tcW w:w="2515" w:type="dxa"/>
          </w:tcPr>
          <w:p w14:paraId="5E7B873F" w14:textId="44BAE654" w:rsidR="00205BA7" w:rsidDel="00292631" w:rsidRDefault="00205BA7" w:rsidP="006A3818">
            <w:pPr>
              <w:pStyle w:val="TableParagraph"/>
              <w:spacing w:before="0"/>
              <w:ind w:left="196" w:right="196"/>
              <w:rPr>
                <w:del w:id="7329" w:author="USER" w:date="2024-06-28T13:19:00Z"/>
                <w:moveFrom w:id="7330" w:author="USER" w:date="2024-04-08T14:29:00Z"/>
                <w:rFonts w:ascii="Times New Roman"/>
                <w:sz w:val="18"/>
              </w:rPr>
            </w:pPr>
          </w:p>
        </w:tc>
        <w:tc>
          <w:tcPr>
            <w:tcW w:w="840" w:type="dxa"/>
          </w:tcPr>
          <w:p w14:paraId="44006C81" w14:textId="43E9D8BC" w:rsidR="00205BA7" w:rsidRPr="00205BA7" w:rsidDel="00292631" w:rsidRDefault="00205BA7" w:rsidP="006A3818">
            <w:pPr>
              <w:pStyle w:val="TableParagraph"/>
              <w:ind w:left="196" w:right="196"/>
              <w:rPr>
                <w:del w:id="7331" w:author="USER" w:date="2024-06-28T13:19:00Z"/>
                <w:moveFrom w:id="7332" w:author="USER" w:date="2024-04-08T14:29:00Z"/>
                <w:rFonts w:eastAsiaTheme="minorEastAsia"/>
                <w:sz w:val="18"/>
                <w:lang w:eastAsia="ko-KR"/>
              </w:rPr>
            </w:pPr>
            <w:moveFrom w:id="7333" w:author="USER" w:date="2024-04-08T14:29:00Z">
              <w:del w:id="7334" w:author="USER" w:date="2024-06-28T13:19:00Z">
                <w:r w:rsidDel="00292631">
                  <w:rPr>
                    <w:rFonts w:eastAsiaTheme="minorEastAsia"/>
                    <w:sz w:val="18"/>
                    <w:lang w:eastAsia="ko-KR"/>
                  </w:rPr>
                  <w:delText>TE</w:delText>
                </w:r>
              </w:del>
            </w:moveFrom>
          </w:p>
        </w:tc>
        <w:tc>
          <w:tcPr>
            <w:tcW w:w="1677" w:type="dxa"/>
          </w:tcPr>
          <w:p w14:paraId="5F4F6AED" w14:textId="71596662" w:rsidR="00205BA7" w:rsidRPr="00205BA7" w:rsidDel="00292631" w:rsidRDefault="00205BA7" w:rsidP="006A3818">
            <w:pPr>
              <w:pStyle w:val="TableParagraph"/>
              <w:ind w:left="196" w:right="196"/>
              <w:rPr>
                <w:del w:id="7335" w:author="USER" w:date="2024-06-28T13:19:00Z"/>
                <w:moveFrom w:id="7336" w:author="USER" w:date="2024-04-08T14:29:00Z"/>
                <w:rFonts w:eastAsiaTheme="minorEastAsia"/>
                <w:sz w:val="18"/>
                <w:lang w:eastAsia="ko-KR"/>
              </w:rPr>
            </w:pPr>
            <w:moveFrom w:id="7337" w:author="USER" w:date="2024-04-08T14:29:00Z">
              <w:del w:id="7338" w:author="USER" w:date="2024-06-28T13:19:00Z">
                <w:r w:rsidDel="00292631">
                  <w:rPr>
                    <w:rFonts w:eastAsiaTheme="minorEastAsia" w:hint="eastAsia"/>
                    <w:sz w:val="18"/>
                    <w:lang w:eastAsia="ko-KR"/>
                  </w:rPr>
                  <w:delText>1</w:delText>
                </w:r>
                <w:r w:rsidDel="00292631">
                  <w:rPr>
                    <w:rFonts w:eastAsiaTheme="minorEastAsia"/>
                    <w:sz w:val="18"/>
                    <w:lang w:eastAsia="ko-KR"/>
                  </w:rPr>
                  <w:delText>, 1</w:delText>
                </w:r>
              </w:del>
            </w:moveFrom>
          </w:p>
        </w:tc>
      </w:tr>
      <w:tr w:rsidR="000346C3" w:rsidDel="00292631" w14:paraId="7BE63457" w14:textId="2A946E9B" w:rsidTr="006A3818">
        <w:trPr>
          <w:trHeight w:val="462"/>
          <w:del w:id="7339" w:author="USER" w:date="2024-06-28T13:19:00Z"/>
        </w:trPr>
        <w:tc>
          <w:tcPr>
            <w:tcW w:w="3356" w:type="dxa"/>
          </w:tcPr>
          <w:p w14:paraId="069B0495" w14:textId="089E2975" w:rsidR="000346C3" w:rsidDel="00292631" w:rsidRDefault="00E21CC9" w:rsidP="006A3818">
            <w:pPr>
              <w:pStyle w:val="TableParagraph"/>
              <w:ind w:left="196" w:right="196"/>
              <w:rPr>
                <w:del w:id="7340" w:author="USER" w:date="2024-06-28T13:19:00Z"/>
                <w:moveFrom w:id="7341" w:author="USER" w:date="2024-04-08T14:29:00Z"/>
                <w:sz w:val="18"/>
              </w:rPr>
            </w:pPr>
            <w:moveFrom w:id="7342" w:author="USER" w:date="2024-04-08T14:29:00Z">
              <w:del w:id="7343" w:author="USER" w:date="2024-06-28T13:19:00Z">
                <w:r w:rsidDel="00292631">
                  <w:rPr>
                    <w:sz w:val="18"/>
                  </w:rPr>
                  <w:delText>Currency</w:delText>
                </w:r>
              </w:del>
            </w:moveFrom>
          </w:p>
        </w:tc>
        <w:tc>
          <w:tcPr>
            <w:tcW w:w="1677" w:type="dxa"/>
          </w:tcPr>
          <w:p w14:paraId="040B862C" w14:textId="36A91657" w:rsidR="000346C3" w:rsidDel="00292631" w:rsidRDefault="000346C3" w:rsidP="006A3818">
            <w:pPr>
              <w:pStyle w:val="TableParagraph"/>
              <w:spacing w:before="0"/>
              <w:ind w:left="196" w:right="196"/>
              <w:rPr>
                <w:del w:id="7344" w:author="USER" w:date="2024-06-28T13:19:00Z"/>
                <w:moveFrom w:id="7345" w:author="USER" w:date="2024-04-08T14:29:00Z"/>
                <w:rFonts w:ascii="Times New Roman"/>
                <w:sz w:val="18"/>
              </w:rPr>
            </w:pPr>
          </w:p>
        </w:tc>
        <w:tc>
          <w:tcPr>
            <w:tcW w:w="2515" w:type="dxa"/>
          </w:tcPr>
          <w:p w14:paraId="492708BF" w14:textId="0FCAE139" w:rsidR="000346C3" w:rsidDel="00292631" w:rsidRDefault="000346C3" w:rsidP="006A3818">
            <w:pPr>
              <w:pStyle w:val="TableParagraph"/>
              <w:spacing w:before="0"/>
              <w:ind w:left="196" w:right="196"/>
              <w:rPr>
                <w:del w:id="7346" w:author="USER" w:date="2024-06-28T13:19:00Z"/>
                <w:moveFrom w:id="7347" w:author="USER" w:date="2024-04-08T14:29:00Z"/>
                <w:rFonts w:ascii="Times New Roman"/>
                <w:sz w:val="18"/>
              </w:rPr>
            </w:pPr>
          </w:p>
        </w:tc>
        <w:tc>
          <w:tcPr>
            <w:tcW w:w="840" w:type="dxa"/>
          </w:tcPr>
          <w:p w14:paraId="79875B27" w14:textId="27CB7BB6" w:rsidR="000346C3" w:rsidDel="00292631" w:rsidRDefault="00E21CC9" w:rsidP="006A3818">
            <w:pPr>
              <w:pStyle w:val="TableParagraph"/>
              <w:ind w:left="196" w:right="196"/>
              <w:rPr>
                <w:del w:id="7348" w:author="USER" w:date="2024-06-28T13:19:00Z"/>
                <w:moveFrom w:id="7349" w:author="USER" w:date="2024-04-08T14:29:00Z"/>
                <w:sz w:val="18"/>
              </w:rPr>
            </w:pPr>
            <w:moveFrom w:id="7350" w:author="USER" w:date="2024-04-08T14:29:00Z">
              <w:del w:id="7351" w:author="USER" w:date="2024-06-28T13:19:00Z">
                <w:r w:rsidDel="00292631">
                  <w:rPr>
                    <w:sz w:val="18"/>
                  </w:rPr>
                  <w:delText>TE</w:delText>
                </w:r>
              </w:del>
            </w:moveFrom>
          </w:p>
        </w:tc>
        <w:tc>
          <w:tcPr>
            <w:tcW w:w="1677" w:type="dxa"/>
          </w:tcPr>
          <w:p w14:paraId="58C0EA37" w14:textId="290E7467" w:rsidR="000346C3" w:rsidDel="00292631" w:rsidRDefault="00E21CC9" w:rsidP="006A3818">
            <w:pPr>
              <w:pStyle w:val="TableParagraph"/>
              <w:ind w:left="196" w:right="196"/>
              <w:rPr>
                <w:del w:id="7352" w:author="USER" w:date="2024-06-28T13:19:00Z"/>
                <w:moveFrom w:id="7353" w:author="USER" w:date="2024-04-08T14:29:00Z"/>
                <w:sz w:val="18"/>
              </w:rPr>
            </w:pPr>
            <w:moveFrom w:id="7354" w:author="USER" w:date="2024-04-08T14:29:00Z">
              <w:del w:id="7355" w:author="USER" w:date="2024-06-28T13:19:00Z">
                <w:r w:rsidDel="00292631">
                  <w:rPr>
                    <w:sz w:val="18"/>
                  </w:rPr>
                  <w:delText>1, 1</w:delText>
                </w:r>
              </w:del>
            </w:moveFrom>
          </w:p>
        </w:tc>
      </w:tr>
      <w:tr w:rsidR="000346C3" w:rsidDel="00292631" w14:paraId="2F11E46F" w14:textId="65AC4A45" w:rsidTr="006A3818">
        <w:trPr>
          <w:trHeight w:val="462"/>
          <w:del w:id="7356" w:author="USER" w:date="2024-06-28T13:19:00Z"/>
        </w:trPr>
        <w:tc>
          <w:tcPr>
            <w:tcW w:w="3356" w:type="dxa"/>
          </w:tcPr>
          <w:p w14:paraId="4972F12E" w14:textId="683981B9" w:rsidR="000346C3" w:rsidDel="00292631" w:rsidRDefault="00E21CC9" w:rsidP="006A3818">
            <w:pPr>
              <w:pStyle w:val="TableParagraph"/>
              <w:ind w:left="196" w:right="196"/>
              <w:rPr>
                <w:del w:id="7357" w:author="USER" w:date="2024-06-28T13:19:00Z"/>
                <w:moveFrom w:id="7358" w:author="USER" w:date="2024-04-08T14:29:00Z"/>
                <w:sz w:val="18"/>
              </w:rPr>
            </w:pPr>
            <w:moveFrom w:id="7359" w:author="USER" w:date="2024-04-08T14:29:00Z">
              <w:del w:id="7360" w:author="USER" w:date="2024-06-28T13:19:00Z">
                <w:r w:rsidDel="00292631">
                  <w:rPr>
                    <w:sz w:val="18"/>
                  </w:rPr>
                  <w:delText>Price</w:delText>
                </w:r>
              </w:del>
            </w:moveFrom>
          </w:p>
        </w:tc>
        <w:tc>
          <w:tcPr>
            <w:tcW w:w="1677" w:type="dxa"/>
          </w:tcPr>
          <w:p w14:paraId="599B4A0D" w14:textId="0132918B" w:rsidR="000346C3" w:rsidDel="00292631" w:rsidRDefault="000346C3" w:rsidP="006A3818">
            <w:pPr>
              <w:pStyle w:val="TableParagraph"/>
              <w:spacing w:before="0"/>
              <w:ind w:left="196" w:right="196"/>
              <w:rPr>
                <w:del w:id="7361" w:author="USER" w:date="2024-06-28T13:19:00Z"/>
                <w:moveFrom w:id="7362" w:author="USER" w:date="2024-04-08T14:29:00Z"/>
                <w:rFonts w:ascii="Times New Roman"/>
                <w:sz w:val="18"/>
              </w:rPr>
            </w:pPr>
          </w:p>
        </w:tc>
        <w:tc>
          <w:tcPr>
            <w:tcW w:w="2515" w:type="dxa"/>
          </w:tcPr>
          <w:p w14:paraId="3574B47B" w14:textId="0C06343A" w:rsidR="000346C3" w:rsidDel="00292631" w:rsidRDefault="000346C3" w:rsidP="006A3818">
            <w:pPr>
              <w:pStyle w:val="TableParagraph"/>
              <w:spacing w:before="0"/>
              <w:ind w:left="196" w:right="196"/>
              <w:rPr>
                <w:del w:id="7363" w:author="USER" w:date="2024-06-28T13:19:00Z"/>
                <w:moveFrom w:id="7364" w:author="USER" w:date="2024-04-08T14:29:00Z"/>
                <w:rFonts w:ascii="Times New Roman"/>
                <w:sz w:val="18"/>
              </w:rPr>
            </w:pPr>
          </w:p>
        </w:tc>
        <w:tc>
          <w:tcPr>
            <w:tcW w:w="840" w:type="dxa"/>
          </w:tcPr>
          <w:p w14:paraId="593CB1C4" w14:textId="6FD6E1F8" w:rsidR="000346C3" w:rsidDel="00292631" w:rsidRDefault="00E21CC9" w:rsidP="006A3818">
            <w:pPr>
              <w:pStyle w:val="TableParagraph"/>
              <w:ind w:left="196" w:right="196"/>
              <w:rPr>
                <w:del w:id="7365" w:author="USER" w:date="2024-06-28T13:19:00Z"/>
                <w:moveFrom w:id="7366" w:author="USER" w:date="2024-04-08T14:29:00Z"/>
                <w:sz w:val="18"/>
              </w:rPr>
            </w:pPr>
            <w:moveFrom w:id="7367" w:author="USER" w:date="2024-04-08T14:29:00Z">
              <w:del w:id="7368" w:author="USER" w:date="2024-06-28T13:19:00Z">
                <w:r w:rsidDel="00292631">
                  <w:rPr>
                    <w:sz w:val="18"/>
                  </w:rPr>
                  <w:delText>RE</w:delText>
                </w:r>
              </w:del>
            </w:moveFrom>
          </w:p>
        </w:tc>
        <w:tc>
          <w:tcPr>
            <w:tcW w:w="1677" w:type="dxa"/>
          </w:tcPr>
          <w:p w14:paraId="087C994D" w14:textId="41474198" w:rsidR="000346C3" w:rsidDel="00292631" w:rsidRDefault="00E21CC9" w:rsidP="006A3818">
            <w:pPr>
              <w:pStyle w:val="TableParagraph"/>
              <w:ind w:left="196" w:right="196"/>
              <w:rPr>
                <w:del w:id="7369" w:author="USER" w:date="2024-06-28T13:19:00Z"/>
                <w:moveFrom w:id="7370" w:author="USER" w:date="2024-04-08T14:29:00Z"/>
                <w:sz w:val="18"/>
              </w:rPr>
            </w:pPr>
            <w:moveFrom w:id="7371" w:author="USER" w:date="2024-04-08T14:29:00Z">
              <w:del w:id="7372" w:author="USER" w:date="2024-06-28T13:19:00Z">
                <w:r w:rsidDel="00292631">
                  <w:rPr>
                    <w:sz w:val="18"/>
                  </w:rPr>
                  <w:delText>1, 1</w:delText>
                </w:r>
              </w:del>
            </w:moveFrom>
          </w:p>
        </w:tc>
      </w:tr>
    </w:tbl>
    <w:p w14:paraId="6D6C3C56" w14:textId="0B256005" w:rsidR="006A3818" w:rsidDel="0088492D" w:rsidRDefault="006A3818">
      <w:pPr>
        <w:pStyle w:val="a3"/>
        <w:spacing w:before="9"/>
        <w:ind w:right="220"/>
        <w:rPr>
          <w:moveFrom w:id="7373" w:author="USER" w:date="2024-04-08T14:29:00Z"/>
          <w:b w:val="0"/>
          <w:sz w:val="24"/>
        </w:rPr>
      </w:pPr>
    </w:p>
    <w:moveFromRangeEnd w:id="7270"/>
    <w:p w14:paraId="0736CA33" w14:textId="43A99118" w:rsidR="006A3818" w:rsidDel="00292631" w:rsidRDefault="006A3818">
      <w:pPr>
        <w:rPr>
          <w:del w:id="7374" w:author="USER" w:date="2024-06-28T13:20:00Z"/>
          <w:sz w:val="24"/>
          <w:szCs w:val="20"/>
        </w:rPr>
      </w:pPr>
      <w:del w:id="7375" w:author="USER" w:date="2024-06-28T13:19:00Z">
        <w:r w:rsidDel="00292631">
          <w:rPr>
            <w:b/>
            <w:sz w:val="24"/>
          </w:rPr>
          <w:br w:type="page"/>
        </w:r>
      </w:del>
    </w:p>
    <w:p w14:paraId="48BC0BCA" w14:textId="1F92300F" w:rsidR="000346C3" w:rsidDel="00292631" w:rsidRDefault="000346C3" w:rsidP="00292631">
      <w:pPr>
        <w:rPr>
          <w:del w:id="7376" w:author="USER" w:date="2024-06-28T13:20:00Z"/>
          <w:b/>
          <w:sz w:val="24"/>
        </w:rPr>
      </w:pPr>
    </w:p>
    <w:p w14:paraId="6C53B237" w14:textId="77777777" w:rsidR="000346C3" w:rsidRDefault="00E21CC9" w:rsidP="00240BDF">
      <w:pPr>
        <w:pStyle w:val="1"/>
        <w:numPr>
          <w:ilvl w:val="0"/>
          <w:numId w:val="16"/>
        </w:numPr>
      </w:pPr>
      <w:r>
        <w:t>Roles</w:t>
      </w:r>
    </w:p>
    <w:p w14:paraId="4E5E2B95" w14:textId="77777777" w:rsidR="00A13D3E" w:rsidRDefault="00A13D3E" w:rsidP="00A13D3E">
      <w:pPr>
        <w:pStyle w:val="a3"/>
        <w:ind w:right="220"/>
      </w:pPr>
    </w:p>
    <w:p w14:paraId="3C4BC569" w14:textId="65F9B56A" w:rsidR="000346C3" w:rsidRPr="00C80B26" w:rsidRDefault="00C80B26" w:rsidP="00240BDF">
      <w:pPr>
        <w:pStyle w:val="2"/>
        <w:numPr>
          <w:ilvl w:val="1"/>
          <w:numId w:val="16"/>
        </w:numPr>
        <w:spacing w:before="5"/>
        <w:ind w:right="220"/>
        <w:rPr>
          <w:bCs w:val="0"/>
          <w:szCs w:val="28"/>
        </w:rPr>
      </w:pPr>
      <w:r w:rsidRPr="00C80B26">
        <w:rPr>
          <w:rFonts w:eastAsiaTheme="minorEastAsia"/>
          <w:bCs w:val="0"/>
          <w:szCs w:val="28"/>
          <w:lang w:eastAsia="ko-KR"/>
        </w:rPr>
        <w:t>Catalogue Header</w:t>
      </w:r>
    </w:p>
    <w:p w14:paraId="5258D0BB" w14:textId="77777777" w:rsidR="00C80B26" w:rsidRPr="00654C02" w:rsidRDefault="00C80B26" w:rsidP="00C80B26">
      <w:pPr>
        <w:pStyle w:val="a3"/>
        <w:ind w:right="220"/>
      </w:pPr>
    </w:p>
    <w:p w14:paraId="41E13033" w14:textId="67AEBA3A" w:rsidR="000346C3" w:rsidRDefault="00E21CC9">
      <w:pPr>
        <w:pStyle w:val="a3"/>
        <w:ind w:right="220"/>
      </w:pPr>
      <w:r>
        <w:t xml:space="preserve">Definition: </w:t>
      </w:r>
      <w:r w:rsidR="00C80B26" w:rsidRPr="00C80B26">
        <w:rPr>
          <w:b w:val="0"/>
          <w:bCs/>
        </w:rPr>
        <w:t>The top section of a catalogue.</w:t>
      </w:r>
    </w:p>
    <w:p w14:paraId="7702F34F" w14:textId="77777777" w:rsidR="000346C3" w:rsidRDefault="000346C3">
      <w:pPr>
        <w:pStyle w:val="a3"/>
        <w:spacing w:before="7"/>
        <w:ind w:right="220"/>
        <w:rPr>
          <w:sz w:val="22"/>
        </w:rPr>
      </w:pPr>
    </w:p>
    <w:p w14:paraId="473D1549" w14:textId="468EBA2A" w:rsidR="000346C3" w:rsidRDefault="00E21CC9">
      <w:pPr>
        <w:ind w:left="196" w:right="196"/>
        <w:rPr>
          <w:sz w:val="20"/>
        </w:rPr>
      </w:pPr>
      <w:r>
        <w:rPr>
          <w:b/>
          <w:sz w:val="20"/>
        </w:rPr>
        <w:t xml:space="preserve">CamelCase: </w:t>
      </w:r>
      <w:r w:rsidR="00C80B26">
        <w:rPr>
          <w:sz w:val="20"/>
        </w:rPr>
        <w:t>catalogueHeader</w:t>
      </w:r>
    </w:p>
    <w:p w14:paraId="0D666777" w14:textId="77777777" w:rsidR="000346C3" w:rsidRDefault="000346C3">
      <w:pPr>
        <w:pStyle w:val="a3"/>
        <w:spacing w:before="4"/>
        <w:ind w:right="220"/>
        <w:rPr>
          <w:sz w:val="22"/>
        </w:rPr>
      </w:pPr>
    </w:p>
    <w:p w14:paraId="2C9C00D2" w14:textId="77777777" w:rsidR="000346C3" w:rsidRDefault="00E21CC9" w:rsidP="00C80B26">
      <w:pPr>
        <w:pStyle w:val="a3"/>
        <w:ind w:right="220"/>
      </w:pPr>
      <w:r>
        <w:t>Alias:</w:t>
      </w:r>
    </w:p>
    <w:p w14:paraId="77D841CA" w14:textId="77777777" w:rsidR="000346C3" w:rsidRDefault="000346C3">
      <w:pPr>
        <w:pStyle w:val="a3"/>
        <w:spacing w:before="4"/>
        <w:ind w:right="220"/>
        <w:rPr>
          <w:b w:val="0"/>
          <w:sz w:val="22"/>
        </w:rPr>
      </w:pPr>
    </w:p>
    <w:p w14:paraId="3E60E9DB" w14:textId="77777777" w:rsidR="000346C3" w:rsidRDefault="00E21CC9">
      <w:pPr>
        <w:spacing w:before="1"/>
        <w:ind w:left="196" w:right="196"/>
        <w:rPr>
          <w:sz w:val="20"/>
        </w:rPr>
      </w:pPr>
      <w:r>
        <w:rPr>
          <w:b/>
          <w:sz w:val="20"/>
        </w:rPr>
        <w:t xml:space="preserve">Remarks: </w:t>
      </w:r>
      <w:r>
        <w:rPr>
          <w:sz w:val="20"/>
        </w:rPr>
        <w:t>No remarks.</w:t>
      </w:r>
    </w:p>
    <w:p w14:paraId="26F8399F" w14:textId="77777777" w:rsidR="000346C3" w:rsidRDefault="000346C3">
      <w:pPr>
        <w:pStyle w:val="a3"/>
        <w:ind w:right="220"/>
        <w:rPr>
          <w:sz w:val="22"/>
        </w:rPr>
      </w:pPr>
    </w:p>
    <w:p w14:paraId="1BC7520B" w14:textId="77777777" w:rsidR="000346C3" w:rsidRDefault="000346C3">
      <w:pPr>
        <w:pStyle w:val="a3"/>
        <w:ind w:right="220"/>
        <w:rPr>
          <w:sz w:val="22"/>
        </w:rPr>
      </w:pPr>
    </w:p>
    <w:p w14:paraId="48A33C33" w14:textId="77777777" w:rsidR="000346C3" w:rsidRDefault="000346C3">
      <w:pPr>
        <w:pStyle w:val="a3"/>
        <w:ind w:right="220"/>
        <w:rPr>
          <w:sz w:val="32"/>
        </w:rPr>
      </w:pPr>
    </w:p>
    <w:p w14:paraId="39493FF4" w14:textId="3A964C17" w:rsidR="000346C3" w:rsidRDefault="00C80B26" w:rsidP="00240BDF">
      <w:pPr>
        <w:pStyle w:val="2"/>
        <w:numPr>
          <w:ilvl w:val="1"/>
          <w:numId w:val="16"/>
        </w:numPr>
        <w:tabs>
          <w:tab w:val="left" w:pos="589"/>
        </w:tabs>
        <w:spacing w:before="0"/>
        <w:ind w:right="196"/>
      </w:pPr>
      <w:r>
        <w:t>Element Container</w:t>
      </w:r>
    </w:p>
    <w:p w14:paraId="4A273BCC" w14:textId="77777777" w:rsidR="000346C3" w:rsidRDefault="000346C3">
      <w:pPr>
        <w:pStyle w:val="a3"/>
        <w:spacing w:before="6"/>
        <w:ind w:right="220"/>
        <w:rPr>
          <w:b w:val="0"/>
          <w:sz w:val="22"/>
        </w:rPr>
      </w:pPr>
    </w:p>
    <w:p w14:paraId="5E2DD7E0" w14:textId="3299EDB8" w:rsidR="000346C3" w:rsidRDefault="00E21CC9">
      <w:pPr>
        <w:pStyle w:val="a3"/>
        <w:spacing w:line="264" w:lineRule="auto"/>
        <w:ind w:right="220"/>
      </w:pPr>
      <w:r>
        <w:t xml:space="preserve">Definition: </w:t>
      </w:r>
      <w:r w:rsidR="00C80B26" w:rsidRPr="00C80B26">
        <w:rPr>
          <w:b w:val="0"/>
          <w:bCs/>
        </w:rPr>
        <w:t>Container of element.</w:t>
      </w:r>
    </w:p>
    <w:p w14:paraId="1FBF9341" w14:textId="77777777" w:rsidR="000346C3" w:rsidRDefault="000346C3">
      <w:pPr>
        <w:pStyle w:val="a3"/>
        <w:spacing w:before="1"/>
        <w:ind w:right="220"/>
      </w:pPr>
    </w:p>
    <w:p w14:paraId="1380E727" w14:textId="103A4914" w:rsidR="000346C3" w:rsidRDefault="00E21CC9">
      <w:pPr>
        <w:ind w:left="196" w:right="196"/>
        <w:rPr>
          <w:sz w:val="20"/>
        </w:rPr>
      </w:pPr>
      <w:r>
        <w:rPr>
          <w:b/>
          <w:sz w:val="20"/>
        </w:rPr>
        <w:t xml:space="preserve">CamelCase: </w:t>
      </w:r>
      <w:r w:rsidR="00C80B26" w:rsidRPr="00C80B26">
        <w:rPr>
          <w:bCs/>
          <w:sz w:val="20"/>
        </w:rPr>
        <w:t>elementContainer</w:t>
      </w:r>
    </w:p>
    <w:p w14:paraId="53308208" w14:textId="77777777" w:rsidR="000346C3" w:rsidRDefault="000346C3">
      <w:pPr>
        <w:pStyle w:val="a3"/>
        <w:spacing w:before="7"/>
        <w:ind w:right="220"/>
        <w:rPr>
          <w:sz w:val="22"/>
        </w:rPr>
      </w:pPr>
    </w:p>
    <w:p w14:paraId="06F955F6" w14:textId="77777777" w:rsidR="000346C3" w:rsidRDefault="00E21CC9" w:rsidP="00C80B26">
      <w:pPr>
        <w:pStyle w:val="a3"/>
        <w:ind w:right="220"/>
      </w:pPr>
      <w:r>
        <w:t>Alias:</w:t>
      </w:r>
    </w:p>
    <w:p w14:paraId="266364CF" w14:textId="77777777" w:rsidR="000346C3" w:rsidRDefault="000346C3">
      <w:pPr>
        <w:pStyle w:val="a3"/>
        <w:spacing w:before="4"/>
        <w:ind w:right="220"/>
        <w:rPr>
          <w:b w:val="0"/>
          <w:sz w:val="22"/>
        </w:rPr>
      </w:pPr>
    </w:p>
    <w:p w14:paraId="4E1F13A5" w14:textId="77777777" w:rsidR="000346C3" w:rsidRDefault="00E21CC9">
      <w:pPr>
        <w:ind w:left="196" w:right="196"/>
        <w:rPr>
          <w:sz w:val="20"/>
        </w:rPr>
      </w:pPr>
      <w:r>
        <w:rPr>
          <w:b/>
          <w:sz w:val="20"/>
        </w:rPr>
        <w:t xml:space="preserve">Remarks: </w:t>
      </w:r>
      <w:r>
        <w:rPr>
          <w:sz w:val="20"/>
        </w:rPr>
        <w:t>No remarks.</w:t>
      </w:r>
    </w:p>
    <w:p w14:paraId="19416E7F" w14:textId="77777777" w:rsidR="000346C3" w:rsidRDefault="000346C3">
      <w:pPr>
        <w:pStyle w:val="a3"/>
        <w:ind w:right="220"/>
        <w:rPr>
          <w:sz w:val="22"/>
        </w:rPr>
      </w:pPr>
    </w:p>
    <w:p w14:paraId="243CC845" w14:textId="236AECC1" w:rsidR="000346C3" w:rsidRPr="00C80B26" w:rsidRDefault="00C80B26" w:rsidP="00C80B26">
      <w:pPr>
        <w:pStyle w:val="a3"/>
        <w:ind w:leftChars="0" w:left="0" w:right="220"/>
        <w:rPr>
          <w:rFonts w:eastAsiaTheme="minorEastAsia"/>
          <w:sz w:val="22"/>
          <w:lang w:eastAsia="ko-KR"/>
        </w:rPr>
      </w:pPr>
      <w:r>
        <w:rPr>
          <w:rFonts w:eastAsiaTheme="minorEastAsia" w:hint="eastAsia"/>
          <w:sz w:val="22"/>
          <w:lang w:eastAsia="ko-KR"/>
        </w:rPr>
        <w:t xml:space="preserve"> </w:t>
      </w:r>
      <w:r>
        <w:rPr>
          <w:rFonts w:eastAsiaTheme="minorEastAsia"/>
          <w:sz w:val="22"/>
          <w:lang w:eastAsia="ko-KR"/>
        </w:rPr>
        <w:t xml:space="preserve">   </w:t>
      </w:r>
    </w:p>
    <w:p w14:paraId="4ADBCA85" w14:textId="77777777" w:rsidR="000346C3" w:rsidRDefault="000346C3">
      <w:pPr>
        <w:pStyle w:val="a3"/>
        <w:spacing w:before="1"/>
        <w:ind w:right="220"/>
        <w:rPr>
          <w:sz w:val="32"/>
        </w:rPr>
      </w:pPr>
    </w:p>
    <w:p w14:paraId="0EF6BACE" w14:textId="0743E699" w:rsidR="00C80B26" w:rsidRPr="00C80B26" w:rsidRDefault="00E21CC9" w:rsidP="00240BDF">
      <w:pPr>
        <w:pStyle w:val="2"/>
        <w:numPr>
          <w:ilvl w:val="1"/>
          <w:numId w:val="16"/>
        </w:numPr>
        <w:rPr>
          <w:sz w:val="20"/>
        </w:rPr>
      </w:pPr>
      <w:r>
        <w:t xml:space="preserve">The Catalogue of </w:t>
      </w:r>
      <w:r>
        <w:rPr>
          <w:spacing w:val="-3"/>
        </w:rPr>
        <w:t xml:space="preserve">Element </w:t>
      </w:r>
    </w:p>
    <w:p w14:paraId="33379930" w14:textId="343B51F2" w:rsidR="00C80B26" w:rsidRDefault="00E21CC9" w:rsidP="00C80B26">
      <w:pPr>
        <w:pStyle w:val="a3"/>
        <w:ind w:right="220"/>
      </w:pPr>
      <w:r>
        <w:t xml:space="preserve">Definition: </w:t>
      </w:r>
      <w:r w:rsidRPr="00C80B26">
        <w:rPr>
          <w:b w:val="0"/>
          <w:bCs/>
        </w:rPr>
        <w:t>Catalogue of Element</w:t>
      </w:r>
      <w:r w:rsidR="00C80B26" w:rsidRPr="00C80B26">
        <w:rPr>
          <w:b w:val="0"/>
          <w:bCs/>
        </w:rPr>
        <w:t>.</w:t>
      </w:r>
      <w:r>
        <w:t xml:space="preserve"> </w:t>
      </w:r>
    </w:p>
    <w:p w14:paraId="538F619F" w14:textId="77777777" w:rsidR="00C80B26" w:rsidRDefault="00C80B26" w:rsidP="00C80B26">
      <w:pPr>
        <w:pStyle w:val="a3"/>
        <w:ind w:right="220"/>
      </w:pPr>
    </w:p>
    <w:p w14:paraId="6CF526C8" w14:textId="76FC993B" w:rsidR="000346C3" w:rsidRDefault="00E21CC9" w:rsidP="00C80B26">
      <w:pPr>
        <w:pStyle w:val="a3"/>
        <w:ind w:right="220"/>
      </w:pPr>
      <w:r>
        <w:t>CamelCase:</w:t>
      </w:r>
      <w:r w:rsidRPr="00C80B26">
        <w:rPr>
          <w:b w:val="0"/>
          <w:bCs/>
          <w:spacing w:val="-2"/>
        </w:rPr>
        <w:t xml:space="preserve"> </w:t>
      </w:r>
      <w:r w:rsidRPr="00C80B26">
        <w:rPr>
          <w:b w:val="0"/>
          <w:bCs/>
        </w:rPr>
        <w:t>theCatalogueElements</w:t>
      </w:r>
    </w:p>
    <w:p w14:paraId="02991802" w14:textId="77777777" w:rsidR="00C80B26" w:rsidRDefault="00C80B26" w:rsidP="00C80B26">
      <w:pPr>
        <w:pStyle w:val="a3"/>
        <w:ind w:right="220"/>
      </w:pPr>
    </w:p>
    <w:p w14:paraId="13DDB807" w14:textId="77777777" w:rsidR="000346C3" w:rsidRDefault="00E21CC9" w:rsidP="00555040">
      <w:pPr>
        <w:pStyle w:val="a3"/>
        <w:ind w:right="220"/>
      </w:pPr>
      <w:r>
        <w:t>Alias:</w:t>
      </w:r>
    </w:p>
    <w:p w14:paraId="3BE99147" w14:textId="77777777" w:rsidR="000346C3" w:rsidRDefault="000346C3">
      <w:pPr>
        <w:pStyle w:val="a3"/>
        <w:spacing w:before="6"/>
        <w:ind w:right="220"/>
        <w:rPr>
          <w:b w:val="0"/>
          <w:sz w:val="22"/>
        </w:rPr>
      </w:pPr>
    </w:p>
    <w:p w14:paraId="0A771522" w14:textId="77777777" w:rsidR="000346C3" w:rsidRDefault="00E21CC9">
      <w:pPr>
        <w:ind w:left="196" w:right="196"/>
        <w:rPr>
          <w:sz w:val="20"/>
        </w:rPr>
      </w:pPr>
      <w:r>
        <w:rPr>
          <w:b/>
          <w:sz w:val="20"/>
        </w:rPr>
        <w:t xml:space="preserve">Remarks: </w:t>
      </w:r>
      <w:r>
        <w:rPr>
          <w:sz w:val="20"/>
        </w:rPr>
        <w:t>No remarks.</w:t>
      </w:r>
    </w:p>
    <w:p w14:paraId="15725FA5" w14:textId="77777777" w:rsidR="000346C3" w:rsidRDefault="000346C3">
      <w:pPr>
        <w:pStyle w:val="a3"/>
        <w:ind w:right="220"/>
        <w:rPr>
          <w:sz w:val="22"/>
        </w:rPr>
      </w:pPr>
    </w:p>
    <w:p w14:paraId="275B03D7" w14:textId="77777777" w:rsidR="00C80B26" w:rsidRDefault="00C80B26">
      <w:pPr>
        <w:pStyle w:val="a3"/>
        <w:ind w:right="220"/>
        <w:rPr>
          <w:sz w:val="22"/>
        </w:rPr>
      </w:pPr>
    </w:p>
    <w:p w14:paraId="2CC7B692" w14:textId="77777777" w:rsidR="000346C3" w:rsidRDefault="000346C3">
      <w:pPr>
        <w:pStyle w:val="a3"/>
        <w:spacing w:before="1"/>
        <w:ind w:right="220"/>
        <w:rPr>
          <w:sz w:val="32"/>
        </w:rPr>
      </w:pPr>
    </w:p>
    <w:p w14:paraId="366ED8F7" w14:textId="77777777" w:rsidR="00C80B26" w:rsidRPr="00C80B26" w:rsidRDefault="00C80B26" w:rsidP="00240BDF">
      <w:pPr>
        <w:pStyle w:val="2"/>
        <w:numPr>
          <w:ilvl w:val="1"/>
          <w:numId w:val="16"/>
        </w:numPr>
        <w:rPr>
          <w:sz w:val="20"/>
        </w:rPr>
      </w:pPr>
      <w:r>
        <w:t xml:space="preserve">The Catalogue of Nautical Product </w:t>
      </w:r>
    </w:p>
    <w:p w14:paraId="6A2932BE" w14:textId="77777777" w:rsidR="00555040" w:rsidRDefault="00555040" w:rsidP="00C80B26">
      <w:pPr>
        <w:pStyle w:val="a3"/>
        <w:ind w:right="220"/>
      </w:pPr>
    </w:p>
    <w:p w14:paraId="2241CE3C" w14:textId="3C0D6D5C" w:rsidR="00C80B26" w:rsidRDefault="00C80B26" w:rsidP="00C80B26">
      <w:pPr>
        <w:pStyle w:val="a3"/>
        <w:ind w:right="220"/>
      </w:pPr>
      <w:r>
        <w:t xml:space="preserve">Definition: </w:t>
      </w:r>
      <w:r w:rsidRPr="00C80B26">
        <w:rPr>
          <w:b w:val="0"/>
          <w:bCs/>
          <w:spacing w:val="-3"/>
        </w:rPr>
        <w:t xml:space="preserve">Types </w:t>
      </w:r>
      <w:r w:rsidRPr="00C80B26">
        <w:rPr>
          <w:b w:val="0"/>
          <w:bCs/>
        </w:rPr>
        <w:t>of nautical products.</w:t>
      </w:r>
    </w:p>
    <w:p w14:paraId="573D8938" w14:textId="77777777" w:rsidR="00C80B26" w:rsidRDefault="00C80B26" w:rsidP="00C80B26">
      <w:pPr>
        <w:pStyle w:val="a3"/>
        <w:ind w:right="220"/>
      </w:pPr>
    </w:p>
    <w:p w14:paraId="4EC9A475" w14:textId="7572FC14" w:rsidR="00C80B26" w:rsidRDefault="00C80B26" w:rsidP="00C80B26">
      <w:pPr>
        <w:pStyle w:val="a3"/>
        <w:ind w:right="220"/>
      </w:pPr>
      <w:r>
        <w:t>CamelCase:</w:t>
      </w:r>
      <w:r>
        <w:rPr>
          <w:spacing w:val="-2"/>
        </w:rPr>
        <w:t xml:space="preserve"> </w:t>
      </w:r>
      <w:r w:rsidRPr="00C80B26">
        <w:rPr>
          <w:b w:val="0"/>
          <w:bCs/>
        </w:rPr>
        <w:t>theCatalogueOfNauticalProduct</w:t>
      </w:r>
    </w:p>
    <w:p w14:paraId="301CB69F" w14:textId="77777777" w:rsidR="00C80B26" w:rsidRDefault="00C80B26" w:rsidP="00C80B26">
      <w:pPr>
        <w:pStyle w:val="a3"/>
        <w:ind w:right="220"/>
      </w:pPr>
    </w:p>
    <w:p w14:paraId="28B70628" w14:textId="77777777" w:rsidR="00C80B26" w:rsidRDefault="00C80B26" w:rsidP="00555040">
      <w:pPr>
        <w:pStyle w:val="a3"/>
        <w:ind w:right="220"/>
      </w:pPr>
      <w:r>
        <w:t>Alias:</w:t>
      </w:r>
    </w:p>
    <w:p w14:paraId="1073E45B" w14:textId="77777777" w:rsidR="00C80B26" w:rsidRDefault="00C80B26" w:rsidP="00C80B26">
      <w:pPr>
        <w:pStyle w:val="a3"/>
        <w:spacing w:before="4"/>
        <w:ind w:right="220"/>
        <w:rPr>
          <w:b w:val="0"/>
          <w:sz w:val="22"/>
        </w:rPr>
      </w:pPr>
    </w:p>
    <w:p w14:paraId="60B4D90F" w14:textId="77777777" w:rsidR="00385F59" w:rsidRDefault="00C80B26" w:rsidP="00385F59">
      <w:pPr>
        <w:pStyle w:val="a3"/>
        <w:ind w:right="220"/>
        <w:rPr>
          <w:sz w:val="22"/>
        </w:rPr>
      </w:pPr>
      <w:r>
        <w:t>Remarks: No remarks.</w:t>
      </w:r>
    </w:p>
    <w:p w14:paraId="14F80AB0" w14:textId="77777777" w:rsidR="00385F59" w:rsidRDefault="00385F59" w:rsidP="00385F59">
      <w:pPr>
        <w:pStyle w:val="a3"/>
        <w:ind w:right="220"/>
        <w:rPr>
          <w:sz w:val="22"/>
        </w:rPr>
      </w:pPr>
    </w:p>
    <w:p w14:paraId="1A38D813" w14:textId="77777777" w:rsidR="00A13D3E" w:rsidRDefault="00A13D3E" w:rsidP="00385F59">
      <w:pPr>
        <w:pStyle w:val="a3"/>
        <w:ind w:right="220"/>
        <w:rPr>
          <w:sz w:val="22"/>
        </w:rPr>
      </w:pPr>
    </w:p>
    <w:p w14:paraId="0ABECD8B" w14:textId="77777777" w:rsidR="00385F59" w:rsidRDefault="00385F59" w:rsidP="00385F59">
      <w:pPr>
        <w:pStyle w:val="a3"/>
        <w:spacing w:before="1"/>
        <w:ind w:right="220"/>
        <w:rPr>
          <w:sz w:val="32"/>
        </w:rPr>
      </w:pPr>
    </w:p>
    <w:p w14:paraId="54E00B89" w14:textId="6D960F94" w:rsidR="00385F59" w:rsidRPr="00C80B26" w:rsidRDefault="00385F59" w:rsidP="00240BDF">
      <w:pPr>
        <w:pStyle w:val="2"/>
        <w:numPr>
          <w:ilvl w:val="1"/>
          <w:numId w:val="16"/>
        </w:numPr>
        <w:rPr>
          <w:sz w:val="20"/>
        </w:rPr>
      </w:pPr>
      <w:r>
        <w:t xml:space="preserve">The Contact Details </w:t>
      </w:r>
    </w:p>
    <w:p w14:paraId="1637BB42" w14:textId="77777777" w:rsidR="00555040" w:rsidRDefault="00555040" w:rsidP="00385F59">
      <w:pPr>
        <w:pStyle w:val="a3"/>
        <w:ind w:right="220"/>
      </w:pPr>
    </w:p>
    <w:p w14:paraId="32276FE5" w14:textId="3AD4F13E" w:rsidR="00385F59" w:rsidRDefault="00385F59" w:rsidP="00385F59">
      <w:pPr>
        <w:pStyle w:val="a3"/>
        <w:ind w:right="220"/>
      </w:pPr>
      <w:r>
        <w:t xml:space="preserve">Definition: </w:t>
      </w:r>
      <w:r>
        <w:rPr>
          <w:b w:val="0"/>
          <w:bCs/>
          <w:spacing w:val="-3"/>
        </w:rPr>
        <w:t>Information on how to reach a person or organization by postal, internet, telephone, telex.</w:t>
      </w:r>
    </w:p>
    <w:p w14:paraId="2DFC77F6" w14:textId="77777777" w:rsidR="00385F59" w:rsidRDefault="00385F59" w:rsidP="00385F59">
      <w:pPr>
        <w:pStyle w:val="a3"/>
        <w:ind w:right="220"/>
      </w:pPr>
    </w:p>
    <w:p w14:paraId="4992F50E" w14:textId="2DDCAA4F" w:rsidR="00385F59" w:rsidRDefault="00385F59" w:rsidP="00385F59">
      <w:pPr>
        <w:pStyle w:val="a3"/>
        <w:ind w:right="220"/>
      </w:pPr>
      <w:r>
        <w:t>CamelCase:</w:t>
      </w:r>
      <w:r>
        <w:rPr>
          <w:spacing w:val="-2"/>
        </w:rPr>
        <w:t xml:space="preserve"> </w:t>
      </w:r>
      <w:r w:rsidRPr="00C80B26">
        <w:rPr>
          <w:b w:val="0"/>
          <w:bCs/>
        </w:rPr>
        <w:t>theC</w:t>
      </w:r>
      <w:r w:rsidR="00A13D3E">
        <w:rPr>
          <w:b w:val="0"/>
          <w:bCs/>
        </w:rPr>
        <w:t>ontactDetails</w:t>
      </w:r>
    </w:p>
    <w:p w14:paraId="25CFE803" w14:textId="77777777" w:rsidR="00385F59" w:rsidRDefault="00385F59" w:rsidP="00385F59">
      <w:pPr>
        <w:pStyle w:val="a3"/>
        <w:ind w:right="220"/>
      </w:pPr>
    </w:p>
    <w:p w14:paraId="34049155" w14:textId="77777777" w:rsidR="00385F59" w:rsidRDefault="00385F59" w:rsidP="00555040">
      <w:pPr>
        <w:pStyle w:val="a3"/>
        <w:ind w:right="220"/>
      </w:pPr>
      <w:r>
        <w:t>Alias:</w:t>
      </w:r>
    </w:p>
    <w:p w14:paraId="2E484658" w14:textId="77777777" w:rsidR="00385F59" w:rsidRDefault="00385F59" w:rsidP="00385F59">
      <w:pPr>
        <w:pStyle w:val="a3"/>
        <w:spacing w:before="4"/>
        <w:ind w:right="220"/>
        <w:rPr>
          <w:b w:val="0"/>
          <w:sz w:val="22"/>
        </w:rPr>
      </w:pPr>
    </w:p>
    <w:p w14:paraId="25BF56FE" w14:textId="77777777" w:rsidR="00385F59" w:rsidRDefault="00385F59" w:rsidP="00385F59">
      <w:pPr>
        <w:spacing w:before="1"/>
        <w:ind w:left="196" w:right="196"/>
        <w:rPr>
          <w:sz w:val="20"/>
        </w:rPr>
      </w:pPr>
      <w:r>
        <w:rPr>
          <w:b/>
          <w:sz w:val="20"/>
        </w:rPr>
        <w:lastRenderedPageBreak/>
        <w:t xml:space="preserve">Remarks: </w:t>
      </w:r>
      <w:r>
        <w:rPr>
          <w:sz w:val="20"/>
        </w:rPr>
        <w:t>No remarks.</w:t>
      </w:r>
    </w:p>
    <w:p w14:paraId="07450437" w14:textId="77777777" w:rsidR="00A13D3E" w:rsidRDefault="00A13D3E" w:rsidP="00A13D3E">
      <w:pPr>
        <w:pStyle w:val="a3"/>
        <w:ind w:right="220"/>
        <w:rPr>
          <w:sz w:val="22"/>
        </w:rPr>
      </w:pPr>
    </w:p>
    <w:p w14:paraId="7DBF58B7" w14:textId="77777777" w:rsidR="00A13D3E" w:rsidRDefault="00A13D3E" w:rsidP="00A13D3E">
      <w:pPr>
        <w:pStyle w:val="a3"/>
        <w:ind w:right="220"/>
        <w:rPr>
          <w:sz w:val="22"/>
        </w:rPr>
      </w:pPr>
    </w:p>
    <w:p w14:paraId="30BB612A" w14:textId="77777777" w:rsidR="00A13D3E" w:rsidRDefault="00A13D3E" w:rsidP="00A13D3E">
      <w:pPr>
        <w:pStyle w:val="a3"/>
        <w:spacing w:before="1"/>
        <w:ind w:right="220"/>
        <w:rPr>
          <w:sz w:val="32"/>
        </w:rPr>
      </w:pPr>
    </w:p>
    <w:p w14:paraId="1F8B4554" w14:textId="6C8D2ED9" w:rsidR="00A13D3E" w:rsidRPr="00C80B26" w:rsidRDefault="00A13D3E" w:rsidP="00240BDF">
      <w:pPr>
        <w:pStyle w:val="2"/>
        <w:numPr>
          <w:ilvl w:val="1"/>
          <w:numId w:val="16"/>
        </w:numPr>
        <w:rPr>
          <w:sz w:val="20"/>
        </w:rPr>
      </w:pPr>
      <w:r>
        <w:t xml:space="preserve">The Distributor </w:t>
      </w:r>
    </w:p>
    <w:p w14:paraId="0CACEC77" w14:textId="77777777" w:rsidR="00555040" w:rsidRDefault="00555040" w:rsidP="00A13D3E">
      <w:pPr>
        <w:pStyle w:val="a3"/>
        <w:ind w:right="220"/>
      </w:pPr>
    </w:p>
    <w:p w14:paraId="3CEF5C6A" w14:textId="16927C08" w:rsidR="00A13D3E" w:rsidRDefault="00A13D3E" w:rsidP="00A13D3E">
      <w:pPr>
        <w:pStyle w:val="a3"/>
        <w:ind w:right="220"/>
      </w:pPr>
      <w:r>
        <w:t xml:space="preserve">Definition: </w:t>
      </w:r>
      <w:r w:rsidRPr="00A13D3E">
        <w:rPr>
          <w:b w:val="0"/>
          <w:bCs/>
        </w:rPr>
        <w:t>One that distributes.</w:t>
      </w:r>
    </w:p>
    <w:p w14:paraId="45B9317D" w14:textId="77777777" w:rsidR="00A13D3E" w:rsidRDefault="00A13D3E" w:rsidP="00A13D3E">
      <w:pPr>
        <w:pStyle w:val="a3"/>
        <w:ind w:right="220"/>
      </w:pPr>
    </w:p>
    <w:p w14:paraId="6CAC6039" w14:textId="694D5019" w:rsidR="00A13D3E" w:rsidRDefault="00A13D3E" w:rsidP="00A13D3E">
      <w:pPr>
        <w:pStyle w:val="a3"/>
        <w:ind w:right="220"/>
      </w:pPr>
      <w:r>
        <w:t>CamelCase:</w:t>
      </w:r>
      <w:r>
        <w:rPr>
          <w:spacing w:val="-2"/>
        </w:rPr>
        <w:t xml:space="preserve"> </w:t>
      </w:r>
      <w:r w:rsidRPr="00C80B26">
        <w:rPr>
          <w:b w:val="0"/>
          <w:bCs/>
        </w:rPr>
        <w:t>the</w:t>
      </w:r>
      <w:r>
        <w:rPr>
          <w:b w:val="0"/>
          <w:bCs/>
        </w:rPr>
        <w:t>Distributor</w:t>
      </w:r>
    </w:p>
    <w:p w14:paraId="2BF4666A" w14:textId="77777777" w:rsidR="00A13D3E" w:rsidRDefault="00A13D3E" w:rsidP="00A13D3E">
      <w:pPr>
        <w:pStyle w:val="a3"/>
        <w:ind w:right="220"/>
      </w:pPr>
    </w:p>
    <w:p w14:paraId="5A09C626" w14:textId="77777777" w:rsidR="00A13D3E" w:rsidRDefault="00A13D3E" w:rsidP="00555040">
      <w:pPr>
        <w:pStyle w:val="a3"/>
        <w:ind w:right="220"/>
      </w:pPr>
      <w:r>
        <w:t>Alias:</w:t>
      </w:r>
    </w:p>
    <w:p w14:paraId="4403913F" w14:textId="77777777" w:rsidR="00A13D3E" w:rsidRDefault="00A13D3E" w:rsidP="00A13D3E">
      <w:pPr>
        <w:pStyle w:val="a3"/>
        <w:spacing w:before="4"/>
        <w:ind w:right="220"/>
        <w:rPr>
          <w:b w:val="0"/>
          <w:sz w:val="22"/>
        </w:rPr>
      </w:pPr>
    </w:p>
    <w:p w14:paraId="57E7F7E0" w14:textId="77777777" w:rsidR="00A13D3E" w:rsidRDefault="00A13D3E" w:rsidP="00A13D3E">
      <w:pPr>
        <w:spacing w:before="1"/>
        <w:ind w:left="196" w:right="196"/>
        <w:rPr>
          <w:sz w:val="20"/>
        </w:rPr>
      </w:pPr>
      <w:r>
        <w:rPr>
          <w:b/>
          <w:sz w:val="20"/>
        </w:rPr>
        <w:t xml:space="preserve">Remarks: </w:t>
      </w:r>
      <w:r>
        <w:rPr>
          <w:sz w:val="20"/>
        </w:rPr>
        <w:t>No remarks.</w:t>
      </w:r>
    </w:p>
    <w:p w14:paraId="6E0A4CF1" w14:textId="77777777" w:rsidR="00D37A7E" w:rsidRDefault="00D37A7E" w:rsidP="00D37A7E">
      <w:pPr>
        <w:pStyle w:val="a3"/>
        <w:ind w:right="220"/>
        <w:rPr>
          <w:sz w:val="22"/>
        </w:rPr>
      </w:pPr>
    </w:p>
    <w:p w14:paraId="1C36AF1E" w14:textId="77777777" w:rsidR="00D37A7E" w:rsidRDefault="00D37A7E" w:rsidP="00D37A7E">
      <w:pPr>
        <w:pStyle w:val="a3"/>
        <w:ind w:right="220"/>
        <w:rPr>
          <w:sz w:val="22"/>
        </w:rPr>
      </w:pPr>
    </w:p>
    <w:p w14:paraId="78E8C539" w14:textId="77777777" w:rsidR="00D37A7E" w:rsidRDefault="00D37A7E" w:rsidP="00D37A7E">
      <w:pPr>
        <w:pStyle w:val="a3"/>
        <w:spacing w:before="1"/>
        <w:ind w:right="220"/>
        <w:rPr>
          <w:sz w:val="32"/>
        </w:rPr>
      </w:pPr>
    </w:p>
    <w:p w14:paraId="14E305CF" w14:textId="0A38C752" w:rsidR="00D37A7E" w:rsidRPr="00C80B26" w:rsidRDefault="00D37A7E" w:rsidP="00240BDF">
      <w:pPr>
        <w:pStyle w:val="2"/>
        <w:numPr>
          <w:ilvl w:val="1"/>
          <w:numId w:val="16"/>
        </w:numPr>
        <w:rPr>
          <w:sz w:val="20"/>
        </w:rPr>
      </w:pPr>
      <w:r>
        <w:t xml:space="preserve">The Element </w:t>
      </w:r>
    </w:p>
    <w:p w14:paraId="788185F3" w14:textId="77777777" w:rsidR="00555040" w:rsidRDefault="00555040" w:rsidP="00D37A7E">
      <w:pPr>
        <w:pStyle w:val="a3"/>
        <w:ind w:right="220"/>
      </w:pPr>
    </w:p>
    <w:p w14:paraId="64629177" w14:textId="10C1DE80" w:rsidR="00D37A7E" w:rsidRDefault="00D37A7E" w:rsidP="00D37A7E">
      <w:pPr>
        <w:pStyle w:val="a3"/>
        <w:ind w:right="220"/>
      </w:pPr>
      <w:r>
        <w:t xml:space="preserve">Definition: </w:t>
      </w:r>
      <w:r w:rsidRPr="00D37A7E">
        <w:rPr>
          <w:b w:val="0"/>
          <w:bCs/>
        </w:rPr>
        <w:t>A component or part within the context of maritime information and charts.</w:t>
      </w:r>
    </w:p>
    <w:p w14:paraId="34737612" w14:textId="77777777" w:rsidR="00D37A7E" w:rsidRDefault="00D37A7E" w:rsidP="00D37A7E">
      <w:pPr>
        <w:pStyle w:val="a3"/>
        <w:ind w:right="220"/>
      </w:pPr>
    </w:p>
    <w:p w14:paraId="4C856356" w14:textId="0C8C77CB" w:rsidR="00D37A7E" w:rsidRDefault="00D37A7E" w:rsidP="00D37A7E">
      <w:pPr>
        <w:pStyle w:val="a3"/>
        <w:ind w:right="220"/>
      </w:pPr>
      <w:r>
        <w:t>CamelCase:</w:t>
      </w:r>
      <w:r>
        <w:rPr>
          <w:spacing w:val="-2"/>
        </w:rPr>
        <w:t xml:space="preserve"> </w:t>
      </w:r>
      <w:r w:rsidRPr="00C80B26">
        <w:rPr>
          <w:b w:val="0"/>
          <w:bCs/>
        </w:rPr>
        <w:t>the</w:t>
      </w:r>
      <w:r>
        <w:rPr>
          <w:b w:val="0"/>
          <w:bCs/>
        </w:rPr>
        <w:t>Element</w:t>
      </w:r>
    </w:p>
    <w:p w14:paraId="3440A911" w14:textId="77777777" w:rsidR="00D37A7E" w:rsidRDefault="00D37A7E" w:rsidP="00D37A7E">
      <w:pPr>
        <w:pStyle w:val="a3"/>
        <w:ind w:right="220"/>
      </w:pPr>
    </w:p>
    <w:p w14:paraId="2FA2CE50" w14:textId="77777777" w:rsidR="00D37A7E" w:rsidRDefault="00D37A7E" w:rsidP="00555040">
      <w:pPr>
        <w:pStyle w:val="a3"/>
        <w:ind w:right="220"/>
      </w:pPr>
      <w:r>
        <w:t>Alias:</w:t>
      </w:r>
    </w:p>
    <w:p w14:paraId="13D1A470" w14:textId="77777777" w:rsidR="00D37A7E" w:rsidRDefault="00D37A7E" w:rsidP="00D37A7E">
      <w:pPr>
        <w:pStyle w:val="a3"/>
        <w:spacing w:before="4"/>
        <w:ind w:right="220"/>
        <w:rPr>
          <w:b w:val="0"/>
          <w:sz w:val="22"/>
        </w:rPr>
      </w:pPr>
    </w:p>
    <w:p w14:paraId="04DDD620" w14:textId="77777777" w:rsidR="00F17409" w:rsidRDefault="00D37A7E" w:rsidP="00F17409">
      <w:pPr>
        <w:pStyle w:val="a3"/>
        <w:ind w:right="220"/>
        <w:rPr>
          <w:sz w:val="22"/>
        </w:rPr>
      </w:pPr>
      <w:r>
        <w:t>Remarks: No remarks.</w:t>
      </w:r>
    </w:p>
    <w:p w14:paraId="4D6C3455" w14:textId="77777777" w:rsidR="00F17409" w:rsidRDefault="00F17409" w:rsidP="00F17409">
      <w:pPr>
        <w:pStyle w:val="a3"/>
        <w:ind w:right="220"/>
        <w:rPr>
          <w:sz w:val="22"/>
        </w:rPr>
      </w:pPr>
    </w:p>
    <w:p w14:paraId="4B208F3F" w14:textId="77777777" w:rsidR="00F17409" w:rsidRDefault="00F17409" w:rsidP="00F17409">
      <w:pPr>
        <w:pStyle w:val="a3"/>
        <w:spacing w:before="1"/>
        <w:ind w:right="220"/>
        <w:rPr>
          <w:sz w:val="32"/>
        </w:rPr>
      </w:pPr>
    </w:p>
    <w:p w14:paraId="3B245315" w14:textId="7BED2A22" w:rsidR="00F17409" w:rsidRPr="00C80B26" w:rsidRDefault="00F17409" w:rsidP="00240BDF">
      <w:pPr>
        <w:pStyle w:val="2"/>
        <w:numPr>
          <w:ilvl w:val="1"/>
          <w:numId w:val="16"/>
        </w:numPr>
        <w:rPr>
          <w:sz w:val="20"/>
        </w:rPr>
      </w:pPr>
      <w:r>
        <w:t xml:space="preserve">The </w:t>
      </w:r>
      <w:r w:rsidR="006A7416">
        <w:t>Price Information</w:t>
      </w:r>
    </w:p>
    <w:p w14:paraId="754389AF" w14:textId="77777777" w:rsidR="00555040" w:rsidRDefault="00555040" w:rsidP="00F17409">
      <w:pPr>
        <w:pStyle w:val="a3"/>
        <w:ind w:right="220"/>
      </w:pPr>
    </w:p>
    <w:p w14:paraId="7B0538C0" w14:textId="643C382A" w:rsidR="00F17409" w:rsidRDefault="00F17409" w:rsidP="00F17409">
      <w:pPr>
        <w:pStyle w:val="a3"/>
        <w:ind w:right="220"/>
        <w:rPr>
          <w:b w:val="0"/>
          <w:bCs/>
        </w:rPr>
      </w:pPr>
      <w:r>
        <w:t xml:space="preserve">Definition: </w:t>
      </w:r>
      <w:r w:rsidR="006A7416" w:rsidRPr="006A7416">
        <w:rPr>
          <w:b w:val="0"/>
          <w:bCs/>
        </w:rPr>
        <w:t>Information of price.</w:t>
      </w:r>
    </w:p>
    <w:p w14:paraId="07B7DBE8" w14:textId="77777777" w:rsidR="00555040" w:rsidRDefault="00555040" w:rsidP="00F17409">
      <w:pPr>
        <w:pStyle w:val="a3"/>
        <w:ind w:right="220"/>
      </w:pPr>
    </w:p>
    <w:p w14:paraId="125F0A2D" w14:textId="34E7CF24" w:rsidR="00F17409" w:rsidRDefault="00F17409" w:rsidP="00F17409">
      <w:pPr>
        <w:pStyle w:val="a3"/>
        <w:ind w:right="220"/>
      </w:pPr>
      <w:r>
        <w:t>CamelCase:</w:t>
      </w:r>
      <w:r>
        <w:rPr>
          <w:spacing w:val="-2"/>
        </w:rPr>
        <w:t xml:space="preserve"> </w:t>
      </w:r>
      <w:r w:rsidRPr="00C80B26">
        <w:rPr>
          <w:b w:val="0"/>
          <w:bCs/>
        </w:rPr>
        <w:t>the</w:t>
      </w:r>
      <w:r w:rsidR="006A7416">
        <w:rPr>
          <w:b w:val="0"/>
          <w:bCs/>
        </w:rPr>
        <w:t>PriceInformation</w:t>
      </w:r>
    </w:p>
    <w:p w14:paraId="63160D87" w14:textId="77777777" w:rsidR="00F17409" w:rsidRDefault="00F17409" w:rsidP="00F17409">
      <w:pPr>
        <w:pStyle w:val="a3"/>
        <w:ind w:right="220"/>
      </w:pPr>
    </w:p>
    <w:p w14:paraId="6011E230" w14:textId="77777777" w:rsidR="00F17409" w:rsidRDefault="00F17409" w:rsidP="00555040">
      <w:pPr>
        <w:pStyle w:val="a3"/>
        <w:ind w:right="220"/>
      </w:pPr>
      <w:r>
        <w:t>Alias:</w:t>
      </w:r>
    </w:p>
    <w:p w14:paraId="291F25BA" w14:textId="77777777" w:rsidR="00F17409" w:rsidRDefault="00F17409" w:rsidP="00F17409">
      <w:pPr>
        <w:pStyle w:val="a3"/>
        <w:spacing w:before="4"/>
        <w:ind w:right="220"/>
        <w:rPr>
          <w:b w:val="0"/>
          <w:sz w:val="22"/>
        </w:rPr>
      </w:pPr>
    </w:p>
    <w:p w14:paraId="2AF725B1" w14:textId="77777777" w:rsidR="00F17409" w:rsidRDefault="00F17409" w:rsidP="00F17409">
      <w:pPr>
        <w:spacing w:before="1"/>
        <w:ind w:left="196" w:right="196"/>
        <w:rPr>
          <w:sz w:val="20"/>
        </w:rPr>
      </w:pPr>
      <w:r>
        <w:rPr>
          <w:b/>
          <w:sz w:val="20"/>
        </w:rPr>
        <w:t xml:space="preserve">Remarks: </w:t>
      </w:r>
      <w:r>
        <w:rPr>
          <w:sz w:val="20"/>
        </w:rPr>
        <w:t>No remarks.</w:t>
      </w:r>
    </w:p>
    <w:p w14:paraId="0C7D805A" w14:textId="77777777" w:rsidR="00F17409" w:rsidRDefault="00F17409" w:rsidP="00F17409">
      <w:pPr>
        <w:pStyle w:val="a3"/>
        <w:ind w:right="220"/>
        <w:rPr>
          <w:sz w:val="22"/>
        </w:rPr>
      </w:pPr>
    </w:p>
    <w:p w14:paraId="45B1BD82" w14:textId="77777777" w:rsidR="00F17409" w:rsidRDefault="00F17409" w:rsidP="00F17409">
      <w:pPr>
        <w:pStyle w:val="a3"/>
        <w:ind w:right="220"/>
        <w:rPr>
          <w:sz w:val="22"/>
        </w:rPr>
      </w:pPr>
    </w:p>
    <w:p w14:paraId="4EC002A3" w14:textId="77777777" w:rsidR="00F17409" w:rsidRDefault="00F17409" w:rsidP="00F17409">
      <w:pPr>
        <w:pStyle w:val="a3"/>
        <w:spacing w:before="1"/>
        <w:ind w:right="220"/>
        <w:rPr>
          <w:sz w:val="32"/>
        </w:rPr>
      </w:pPr>
    </w:p>
    <w:p w14:paraId="3731FBF6" w14:textId="7CB50B04" w:rsidR="00F17409" w:rsidRPr="00C80B26" w:rsidRDefault="00F17409" w:rsidP="00240BDF">
      <w:pPr>
        <w:pStyle w:val="2"/>
        <w:numPr>
          <w:ilvl w:val="1"/>
          <w:numId w:val="16"/>
        </w:numPr>
        <w:rPr>
          <w:sz w:val="20"/>
        </w:rPr>
      </w:pPr>
      <w:r>
        <w:t xml:space="preserve">The </w:t>
      </w:r>
      <w:r w:rsidR="003A4443">
        <w:t>Producer</w:t>
      </w:r>
    </w:p>
    <w:p w14:paraId="2C0FE545" w14:textId="77777777" w:rsidR="00555040" w:rsidRDefault="00555040" w:rsidP="00F17409">
      <w:pPr>
        <w:pStyle w:val="a3"/>
        <w:ind w:right="220"/>
      </w:pPr>
    </w:p>
    <w:p w14:paraId="139BD08E" w14:textId="5CA7CA7C" w:rsidR="00F17409" w:rsidRDefault="00F17409" w:rsidP="00F17409">
      <w:pPr>
        <w:pStyle w:val="a3"/>
        <w:ind w:right="220"/>
      </w:pPr>
      <w:r>
        <w:t xml:space="preserve">Definition: </w:t>
      </w:r>
      <w:r w:rsidR="003A4443" w:rsidRPr="003A4443">
        <w:rPr>
          <w:b w:val="0"/>
          <w:bCs/>
        </w:rPr>
        <w:t>Information about the producer or creator of chart.</w:t>
      </w:r>
    </w:p>
    <w:p w14:paraId="5B9C964D" w14:textId="77777777" w:rsidR="00F17409" w:rsidRDefault="00F17409" w:rsidP="00F17409">
      <w:pPr>
        <w:pStyle w:val="a3"/>
        <w:ind w:right="220"/>
      </w:pPr>
    </w:p>
    <w:p w14:paraId="213EE316" w14:textId="6A833A44" w:rsidR="00F17409" w:rsidRDefault="00F17409" w:rsidP="00F17409">
      <w:pPr>
        <w:pStyle w:val="a3"/>
        <w:ind w:right="220"/>
      </w:pPr>
      <w:r>
        <w:t>CamelCase:</w:t>
      </w:r>
      <w:r>
        <w:rPr>
          <w:spacing w:val="-2"/>
        </w:rPr>
        <w:t xml:space="preserve"> </w:t>
      </w:r>
      <w:r w:rsidRPr="00C80B26">
        <w:rPr>
          <w:b w:val="0"/>
          <w:bCs/>
        </w:rPr>
        <w:t>the</w:t>
      </w:r>
      <w:r w:rsidR="003A4443">
        <w:rPr>
          <w:b w:val="0"/>
          <w:bCs/>
        </w:rPr>
        <w:t>Producer</w:t>
      </w:r>
    </w:p>
    <w:p w14:paraId="049A980A" w14:textId="77777777" w:rsidR="00F17409" w:rsidRDefault="00F17409" w:rsidP="00F17409">
      <w:pPr>
        <w:pStyle w:val="a3"/>
        <w:ind w:right="220"/>
      </w:pPr>
    </w:p>
    <w:p w14:paraId="39C77154" w14:textId="77777777" w:rsidR="00F17409" w:rsidRDefault="00F17409" w:rsidP="00555040">
      <w:pPr>
        <w:pStyle w:val="a3"/>
        <w:ind w:right="220"/>
      </w:pPr>
      <w:r>
        <w:t>Alias:</w:t>
      </w:r>
    </w:p>
    <w:p w14:paraId="3353781C" w14:textId="77777777" w:rsidR="00F17409" w:rsidRDefault="00F17409" w:rsidP="00F17409">
      <w:pPr>
        <w:pStyle w:val="a3"/>
        <w:spacing w:before="4"/>
        <w:ind w:right="220"/>
        <w:rPr>
          <w:b w:val="0"/>
          <w:sz w:val="22"/>
        </w:rPr>
      </w:pPr>
    </w:p>
    <w:p w14:paraId="2433A6C9" w14:textId="77777777" w:rsidR="00F17409" w:rsidRDefault="00F17409" w:rsidP="00F17409">
      <w:pPr>
        <w:spacing w:before="1"/>
        <w:ind w:left="196" w:right="196"/>
        <w:rPr>
          <w:sz w:val="20"/>
        </w:rPr>
      </w:pPr>
      <w:r>
        <w:rPr>
          <w:b/>
          <w:sz w:val="20"/>
        </w:rPr>
        <w:t xml:space="preserve">Remarks: </w:t>
      </w:r>
      <w:r>
        <w:rPr>
          <w:sz w:val="20"/>
        </w:rPr>
        <w:t>No remarks.</w:t>
      </w:r>
    </w:p>
    <w:p w14:paraId="1374EA5B" w14:textId="77777777" w:rsidR="00F17409" w:rsidRDefault="00F17409" w:rsidP="00F17409">
      <w:pPr>
        <w:pStyle w:val="a3"/>
        <w:ind w:right="220"/>
        <w:rPr>
          <w:sz w:val="22"/>
        </w:rPr>
      </w:pPr>
    </w:p>
    <w:p w14:paraId="074F67F9" w14:textId="77777777" w:rsidR="00F17409" w:rsidRDefault="00F17409" w:rsidP="00F17409">
      <w:pPr>
        <w:pStyle w:val="a3"/>
        <w:ind w:right="220"/>
        <w:rPr>
          <w:sz w:val="22"/>
        </w:rPr>
      </w:pPr>
    </w:p>
    <w:p w14:paraId="0C5476CE" w14:textId="77777777" w:rsidR="00F17409" w:rsidRDefault="00F17409" w:rsidP="00F17409">
      <w:pPr>
        <w:pStyle w:val="a3"/>
        <w:spacing w:before="1"/>
        <w:ind w:right="220"/>
        <w:rPr>
          <w:sz w:val="32"/>
        </w:rPr>
      </w:pPr>
    </w:p>
    <w:p w14:paraId="1F5E6AEB" w14:textId="1A4A37E2" w:rsidR="00F17409" w:rsidRPr="00C80B26" w:rsidRDefault="00F17409" w:rsidP="00240BDF">
      <w:pPr>
        <w:pStyle w:val="2"/>
        <w:numPr>
          <w:ilvl w:val="1"/>
          <w:numId w:val="16"/>
        </w:numPr>
        <w:rPr>
          <w:sz w:val="20"/>
        </w:rPr>
      </w:pPr>
      <w:r>
        <w:t xml:space="preserve">The </w:t>
      </w:r>
      <w:r w:rsidR="00992585" w:rsidRPr="00992585">
        <w:t>Reference</w:t>
      </w:r>
    </w:p>
    <w:p w14:paraId="10DCE7FD" w14:textId="77777777" w:rsidR="00555040" w:rsidRDefault="00555040" w:rsidP="00F17409">
      <w:pPr>
        <w:pStyle w:val="a3"/>
        <w:ind w:right="220"/>
      </w:pPr>
    </w:p>
    <w:p w14:paraId="07C80390" w14:textId="76C579C1" w:rsidR="00F17409" w:rsidRDefault="00F17409" w:rsidP="00F17409">
      <w:pPr>
        <w:pStyle w:val="a3"/>
        <w:ind w:right="220"/>
        <w:rPr>
          <w:b w:val="0"/>
          <w:bCs/>
        </w:rPr>
      </w:pPr>
      <w:r>
        <w:t xml:space="preserve">Definition: </w:t>
      </w:r>
      <w:r w:rsidR="00992585" w:rsidRPr="00992585">
        <w:rPr>
          <w:b w:val="0"/>
          <w:bCs/>
        </w:rPr>
        <w:t>Indicates supporting material or information related to a specific element or data.</w:t>
      </w:r>
    </w:p>
    <w:p w14:paraId="56424E13" w14:textId="77777777" w:rsidR="00992585" w:rsidRDefault="00992585" w:rsidP="00F17409">
      <w:pPr>
        <w:pStyle w:val="a3"/>
        <w:ind w:right="220"/>
      </w:pPr>
    </w:p>
    <w:p w14:paraId="1F3D5E91" w14:textId="4068D894" w:rsidR="00F17409" w:rsidRDefault="00F17409" w:rsidP="00F17409">
      <w:pPr>
        <w:pStyle w:val="a3"/>
        <w:ind w:right="220"/>
      </w:pPr>
      <w:r>
        <w:t>CamelCase:</w:t>
      </w:r>
      <w:r>
        <w:rPr>
          <w:spacing w:val="-2"/>
        </w:rPr>
        <w:t xml:space="preserve"> </w:t>
      </w:r>
      <w:r w:rsidRPr="00C80B26">
        <w:rPr>
          <w:b w:val="0"/>
          <w:bCs/>
        </w:rPr>
        <w:t>the</w:t>
      </w:r>
      <w:r w:rsidR="00992585">
        <w:rPr>
          <w:b w:val="0"/>
          <w:bCs/>
        </w:rPr>
        <w:t>Reference</w:t>
      </w:r>
    </w:p>
    <w:p w14:paraId="10619D72" w14:textId="77777777" w:rsidR="00F17409" w:rsidRDefault="00F17409" w:rsidP="00F17409">
      <w:pPr>
        <w:pStyle w:val="a3"/>
        <w:ind w:right="220"/>
      </w:pPr>
    </w:p>
    <w:p w14:paraId="0BE1DDCF" w14:textId="77777777" w:rsidR="00F17409" w:rsidRDefault="00F17409" w:rsidP="00555040">
      <w:pPr>
        <w:pStyle w:val="a3"/>
        <w:ind w:right="220"/>
      </w:pPr>
      <w:r>
        <w:lastRenderedPageBreak/>
        <w:t>Alias:</w:t>
      </w:r>
    </w:p>
    <w:p w14:paraId="7306F4EF" w14:textId="77777777" w:rsidR="00F17409" w:rsidRDefault="00F17409" w:rsidP="00F17409">
      <w:pPr>
        <w:pStyle w:val="a3"/>
        <w:spacing w:before="4"/>
        <w:ind w:right="220"/>
        <w:rPr>
          <w:b w:val="0"/>
          <w:sz w:val="22"/>
        </w:rPr>
      </w:pPr>
    </w:p>
    <w:p w14:paraId="6CEF7181" w14:textId="77777777" w:rsidR="00F17409" w:rsidRDefault="00F17409" w:rsidP="00F17409">
      <w:pPr>
        <w:spacing w:before="1"/>
        <w:ind w:left="196" w:right="196"/>
        <w:rPr>
          <w:sz w:val="20"/>
        </w:rPr>
      </w:pPr>
      <w:r>
        <w:rPr>
          <w:b/>
          <w:sz w:val="20"/>
        </w:rPr>
        <w:t xml:space="preserve">Remarks: </w:t>
      </w:r>
      <w:r>
        <w:rPr>
          <w:sz w:val="20"/>
        </w:rPr>
        <w:t>No remarks.</w:t>
      </w:r>
    </w:p>
    <w:p w14:paraId="38E2454B" w14:textId="77777777" w:rsidR="00F17409" w:rsidRDefault="00F17409" w:rsidP="00F17409">
      <w:pPr>
        <w:pStyle w:val="a3"/>
        <w:ind w:right="220"/>
        <w:rPr>
          <w:sz w:val="22"/>
        </w:rPr>
      </w:pPr>
    </w:p>
    <w:p w14:paraId="5B892995" w14:textId="77777777" w:rsidR="00F17409" w:rsidRDefault="00F17409" w:rsidP="00F17409">
      <w:pPr>
        <w:pStyle w:val="a3"/>
        <w:ind w:right="220"/>
        <w:rPr>
          <w:sz w:val="22"/>
        </w:rPr>
      </w:pPr>
    </w:p>
    <w:p w14:paraId="380D2314" w14:textId="77777777" w:rsidR="00F17409" w:rsidRDefault="00F17409" w:rsidP="00F17409">
      <w:pPr>
        <w:pStyle w:val="a3"/>
        <w:spacing w:before="1"/>
        <w:ind w:right="220"/>
        <w:rPr>
          <w:sz w:val="32"/>
        </w:rPr>
      </w:pPr>
    </w:p>
    <w:p w14:paraId="6B0789F5" w14:textId="376497A4" w:rsidR="00F17409" w:rsidRPr="00C80B26" w:rsidRDefault="00F17409" w:rsidP="00240BDF">
      <w:pPr>
        <w:pStyle w:val="2"/>
        <w:numPr>
          <w:ilvl w:val="1"/>
          <w:numId w:val="16"/>
        </w:numPr>
        <w:rPr>
          <w:sz w:val="20"/>
        </w:rPr>
      </w:pPr>
      <w:r>
        <w:t xml:space="preserve">The </w:t>
      </w:r>
      <w:r w:rsidR="00992585" w:rsidRPr="00992585">
        <w:t>Requirement</w:t>
      </w:r>
    </w:p>
    <w:p w14:paraId="7BDDF36C" w14:textId="77777777" w:rsidR="00555040" w:rsidRDefault="00555040" w:rsidP="00F17409">
      <w:pPr>
        <w:pStyle w:val="a3"/>
        <w:ind w:right="220"/>
      </w:pPr>
    </w:p>
    <w:p w14:paraId="1B447816" w14:textId="79959E11" w:rsidR="00F17409" w:rsidRDefault="00F17409" w:rsidP="00F17409">
      <w:pPr>
        <w:pStyle w:val="a3"/>
        <w:ind w:right="220"/>
      </w:pPr>
      <w:r>
        <w:t xml:space="preserve">Definition: </w:t>
      </w:r>
      <w:r w:rsidR="00992585" w:rsidRPr="00992585">
        <w:rPr>
          <w:b w:val="0"/>
          <w:bCs/>
        </w:rPr>
        <w:t>Essential conditions of functionalities for a specific system of process.</w:t>
      </w:r>
    </w:p>
    <w:p w14:paraId="2CBFB60A" w14:textId="77777777" w:rsidR="00F17409" w:rsidRDefault="00F17409" w:rsidP="00F17409">
      <w:pPr>
        <w:pStyle w:val="a3"/>
        <w:ind w:right="220"/>
      </w:pPr>
    </w:p>
    <w:p w14:paraId="51B77380" w14:textId="35ADD96D" w:rsidR="00F17409" w:rsidRDefault="00F17409" w:rsidP="00F17409">
      <w:pPr>
        <w:pStyle w:val="a3"/>
        <w:ind w:right="220"/>
      </w:pPr>
      <w:r>
        <w:t>CamelCase:</w:t>
      </w:r>
      <w:r>
        <w:rPr>
          <w:spacing w:val="-2"/>
        </w:rPr>
        <w:t xml:space="preserve"> </w:t>
      </w:r>
      <w:r w:rsidRPr="00C80B26">
        <w:rPr>
          <w:b w:val="0"/>
          <w:bCs/>
        </w:rPr>
        <w:t>the</w:t>
      </w:r>
      <w:r w:rsidR="00992585">
        <w:rPr>
          <w:b w:val="0"/>
          <w:bCs/>
        </w:rPr>
        <w:t>Requirement</w:t>
      </w:r>
    </w:p>
    <w:p w14:paraId="05D6D57D" w14:textId="77777777" w:rsidR="00F17409" w:rsidRDefault="00F17409" w:rsidP="00F17409">
      <w:pPr>
        <w:pStyle w:val="a3"/>
        <w:ind w:right="220"/>
      </w:pPr>
    </w:p>
    <w:p w14:paraId="1DC8C3AD" w14:textId="77777777" w:rsidR="00F17409" w:rsidRDefault="00F17409" w:rsidP="00555040">
      <w:pPr>
        <w:pStyle w:val="a3"/>
        <w:ind w:right="220"/>
      </w:pPr>
      <w:r>
        <w:t>Alias:</w:t>
      </w:r>
    </w:p>
    <w:p w14:paraId="3A077E38" w14:textId="77777777" w:rsidR="00F17409" w:rsidRDefault="00F17409" w:rsidP="00F17409">
      <w:pPr>
        <w:pStyle w:val="a3"/>
        <w:spacing w:before="4"/>
        <w:ind w:right="220"/>
        <w:rPr>
          <w:b w:val="0"/>
          <w:sz w:val="22"/>
        </w:rPr>
      </w:pPr>
    </w:p>
    <w:p w14:paraId="4C81F0ED" w14:textId="77777777" w:rsidR="00F17409" w:rsidRDefault="00F17409" w:rsidP="00F17409">
      <w:pPr>
        <w:spacing w:before="1"/>
        <w:ind w:left="196" w:right="196"/>
        <w:rPr>
          <w:sz w:val="20"/>
        </w:rPr>
      </w:pPr>
      <w:r>
        <w:rPr>
          <w:b/>
          <w:sz w:val="20"/>
        </w:rPr>
        <w:t xml:space="preserve">Remarks: </w:t>
      </w:r>
      <w:r>
        <w:rPr>
          <w:sz w:val="20"/>
        </w:rPr>
        <w:t>No remarks.</w:t>
      </w:r>
    </w:p>
    <w:p w14:paraId="1D2A829E" w14:textId="77777777" w:rsidR="00F17409" w:rsidRDefault="00F17409" w:rsidP="00F17409">
      <w:pPr>
        <w:pStyle w:val="a3"/>
        <w:ind w:right="220"/>
        <w:rPr>
          <w:sz w:val="22"/>
        </w:rPr>
      </w:pPr>
    </w:p>
    <w:p w14:paraId="02E1A7C4" w14:textId="77777777" w:rsidR="00F17409" w:rsidRDefault="00F17409" w:rsidP="00F17409">
      <w:pPr>
        <w:pStyle w:val="a3"/>
        <w:ind w:right="220"/>
        <w:rPr>
          <w:sz w:val="22"/>
        </w:rPr>
      </w:pPr>
    </w:p>
    <w:p w14:paraId="25EDBECE" w14:textId="77777777" w:rsidR="00F17409" w:rsidRDefault="00F17409" w:rsidP="00F17409">
      <w:pPr>
        <w:pStyle w:val="a3"/>
        <w:spacing w:before="1"/>
        <w:ind w:right="220"/>
        <w:rPr>
          <w:sz w:val="32"/>
        </w:rPr>
      </w:pPr>
    </w:p>
    <w:p w14:paraId="2CBDABF2" w14:textId="63B39898" w:rsidR="00F17409" w:rsidRPr="00C80B26" w:rsidRDefault="00F17409" w:rsidP="00240BDF">
      <w:pPr>
        <w:pStyle w:val="2"/>
        <w:numPr>
          <w:ilvl w:val="1"/>
          <w:numId w:val="16"/>
        </w:numPr>
        <w:rPr>
          <w:sz w:val="20"/>
        </w:rPr>
      </w:pPr>
      <w:r>
        <w:t xml:space="preserve">The </w:t>
      </w:r>
      <w:r w:rsidR="000907BA">
        <w:t>Source</w:t>
      </w:r>
      <w:r>
        <w:t xml:space="preserve"> </w:t>
      </w:r>
    </w:p>
    <w:p w14:paraId="6C9E459D" w14:textId="77777777" w:rsidR="00555040" w:rsidRDefault="00555040" w:rsidP="00F17409">
      <w:pPr>
        <w:pStyle w:val="a3"/>
        <w:ind w:right="220"/>
      </w:pPr>
    </w:p>
    <w:p w14:paraId="037A3BDC" w14:textId="2227D189" w:rsidR="00F17409" w:rsidRDefault="00F17409" w:rsidP="00F17409">
      <w:pPr>
        <w:pStyle w:val="a3"/>
        <w:ind w:right="220"/>
      </w:pPr>
      <w:r>
        <w:t xml:space="preserve">Definition: </w:t>
      </w:r>
      <w:r w:rsidR="000907BA" w:rsidRPr="000907BA">
        <w:rPr>
          <w:b w:val="0"/>
          <w:bCs/>
        </w:rPr>
        <w:t>Source of information of data.</w:t>
      </w:r>
    </w:p>
    <w:p w14:paraId="03570B57" w14:textId="77777777" w:rsidR="00F17409" w:rsidRDefault="00F17409" w:rsidP="00F17409">
      <w:pPr>
        <w:pStyle w:val="a3"/>
        <w:ind w:right="220"/>
      </w:pPr>
    </w:p>
    <w:p w14:paraId="3D5AC6B9" w14:textId="415421E1" w:rsidR="00F17409" w:rsidRDefault="00F17409" w:rsidP="00F17409">
      <w:pPr>
        <w:pStyle w:val="a3"/>
        <w:ind w:right="220"/>
      </w:pPr>
      <w:r>
        <w:t>CamelCase:</w:t>
      </w:r>
      <w:r>
        <w:rPr>
          <w:spacing w:val="-2"/>
        </w:rPr>
        <w:t xml:space="preserve"> </w:t>
      </w:r>
      <w:r w:rsidRPr="00C80B26">
        <w:rPr>
          <w:b w:val="0"/>
          <w:bCs/>
        </w:rPr>
        <w:t>the</w:t>
      </w:r>
      <w:r w:rsidR="000907BA">
        <w:rPr>
          <w:b w:val="0"/>
          <w:bCs/>
        </w:rPr>
        <w:t>Source</w:t>
      </w:r>
    </w:p>
    <w:p w14:paraId="5E8670EF" w14:textId="77777777" w:rsidR="00F17409" w:rsidRDefault="00F17409" w:rsidP="00F17409">
      <w:pPr>
        <w:pStyle w:val="a3"/>
        <w:ind w:right="220"/>
      </w:pPr>
    </w:p>
    <w:p w14:paraId="66A776D6" w14:textId="77777777" w:rsidR="00F17409" w:rsidRDefault="00F17409" w:rsidP="00555040">
      <w:pPr>
        <w:pStyle w:val="a3"/>
        <w:ind w:right="220"/>
      </w:pPr>
      <w:r>
        <w:t>Alias:</w:t>
      </w:r>
    </w:p>
    <w:p w14:paraId="4186CCCE" w14:textId="77777777" w:rsidR="00F17409" w:rsidRDefault="00F17409" w:rsidP="00F17409">
      <w:pPr>
        <w:pStyle w:val="a3"/>
        <w:spacing w:before="4"/>
        <w:ind w:right="220"/>
        <w:rPr>
          <w:b w:val="0"/>
          <w:sz w:val="22"/>
        </w:rPr>
      </w:pPr>
    </w:p>
    <w:p w14:paraId="6B6BC53D" w14:textId="77777777" w:rsidR="00F17409" w:rsidRDefault="00F17409" w:rsidP="00F17409">
      <w:pPr>
        <w:spacing w:before="1"/>
        <w:ind w:left="196" w:right="196"/>
        <w:rPr>
          <w:sz w:val="20"/>
        </w:rPr>
      </w:pPr>
      <w:r>
        <w:rPr>
          <w:b/>
          <w:sz w:val="20"/>
        </w:rPr>
        <w:t xml:space="preserve">Remarks: </w:t>
      </w:r>
      <w:r>
        <w:rPr>
          <w:sz w:val="20"/>
        </w:rPr>
        <w:t>No remarks.</w:t>
      </w:r>
    </w:p>
    <w:p w14:paraId="4DE9CC88" w14:textId="75862F43" w:rsidR="002D2C48" w:rsidRDefault="002D2C48">
      <w:pPr>
        <w:rPr>
          <w:ins w:id="7377" w:author="GREENBLUE" w:date="2024-10-25T16:50:00Z"/>
          <w:sz w:val="24"/>
        </w:rPr>
      </w:pPr>
    </w:p>
    <w:p w14:paraId="37D01959" w14:textId="4569367C" w:rsidR="002D2C48" w:rsidRDefault="002D2C48">
      <w:pPr>
        <w:rPr>
          <w:ins w:id="7378" w:author="GREENBLUE" w:date="2024-10-25T16:50:00Z"/>
          <w:sz w:val="24"/>
        </w:rPr>
      </w:pPr>
    </w:p>
    <w:p w14:paraId="705C1400" w14:textId="77777777" w:rsidR="002D2C48" w:rsidRDefault="002D2C48">
      <w:pPr>
        <w:rPr>
          <w:ins w:id="7379" w:author="GREENBLUE" w:date="2024-10-25T16:50:00Z"/>
          <w:sz w:val="24"/>
        </w:rPr>
      </w:pPr>
    </w:p>
    <w:p w14:paraId="1D585227" w14:textId="7AE069D9" w:rsidR="002D2C48" w:rsidRPr="00C80B26" w:rsidRDefault="005A7855" w:rsidP="002D2C48">
      <w:pPr>
        <w:pStyle w:val="2"/>
        <w:numPr>
          <w:ilvl w:val="1"/>
          <w:numId w:val="16"/>
        </w:numPr>
        <w:rPr>
          <w:ins w:id="7380" w:author="GREENBLUE" w:date="2024-10-25T16:50:00Z"/>
          <w:sz w:val="20"/>
        </w:rPr>
      </w:pPr>
      <w:ins w:id="7381" w:author="박세영" w:date="2024-11-13T10:57:00Z">
        <w:r>
          <w:t xml:space="preserve">The </w:t>
        </w:r>
      </w:ins>
      <w:ins w:id="7382" w:author="GREENBLUE" w:date="2024-10-25T16:50:00Z">
        <w:r w:rsidR="002D2C48">
          <w:t>Main</w:t>
        </w:r>
      </w:ins>
    </w:p>
    <w:p w14:paraId="6054665A" w14:textId="77777777" w:rsidR="002D2C48" w:rsidRDefault="002D2C48" w:rsidP="002D2C48">
      <w:pPr>
        <w:pStyle w:val="a3"/>
        <w:ind w:right="220"/>
        <w:rPr>
          <w:ins w:id="7383" w:author="GREENBLUE" w:date="2024-10-25T16:50:00Z"/>
        </w:rPr>
      </w:pPr>
    </w:p>
    <w:p w14:paraId="20E76FC7" w14:textId="2B69A761" w:rsidR="002D2C48" w:rsidRDefault="002D2C48" w:rsidP="002D2C48">
      <w:pPr>
        <w:pStyle w:val="a3"/>
        <w:ind w:right="220"/>
        <w:rPr>
          <w:ins w:id="7384" w:author="GREENBLUE" w:date="2024-10-25T16:50:00Z"/>
        </w:rPr>
      </w:pPr>
      <w:ins w:id="7385" w:author="GREENBLUE" w:date="2024-10-25T16:50:00Z">
        <w:r>
          <w:t xml:space="preserve">Definition: </w:t>
        </w:r>
        <w:r w:rsidRPr="002D2C48">
          <w:rPr>
            <w:b w:val="0"/>
            <w:bCs/>
          </w:rPr>
          <w:t>The primary or central component of the product that serves the most significant or leading function in its operation.</w:t>
        </w:r>
      </w:ins>
    </w:p>
    <w:p w14:paraId="69B7DA0A" w14:textId="77777777" w:rsidR="002D2C48" w:rsidRDefault="002D2C48" w:rsidP="002D2C48">
      <w:pPr>
        <w:pStyle w:val="a3"/>
        <w:ind w:right="220"/>
        <w:rPr>
          <w:ins w:id="7386" w:author="GREENBLUE" w:date="2024-10-25T16:50:00Z"/>
        </w:rPr>
      </w:pPr>
    </w:p>
    <w:p w14:paraId="4D34AD0A" w14:textId="55BD5E84" w:rsidR="002D2C48" w:rsidRDefault="002D2C48" w:rsidP="002D2C48">
      <w:pPr>
        <w:pStyle w:val="a3"/>
        <w:ind w:right="220"/>
        <w:rPr>
          <w:ins w:id="7387" w:author="GREENBLUE" w:date="2024-10-25T16:50:00Z"/>
        </w:rPr>
      </w:pPr>
      <w:ins w:id="7388" w:author="GREENBLUE" w:date="2024-10-25T16:50:00Z">
        <w:r>
          <w:t>CamelCase:</w:t>
        </w:r>
        <w:r>
          <w:rPr>
            <w:spacing w:val="-2"/>
          </w:rPr>
          <w:t xml:space="preserve"> </w:t>
        </w:r>
      </w:ins>
      <w:ins w:id="7389" w:author="박세영" w:date="2024-11-13T10:57:00Z">
        <w:r w:rsidR="00F93340" w:rsidRPr="00F93340">
          <w:rPr>
            <w:b w:val="0"/>
            <w:spacing w:val="-2"/>
          </w:rPr>
          <w:t>the</w:t>
        </w:r>
        <w:r w:rsidR="00F93340" w:rsidRPr="00F93340">
          <w:rPr>
            <w:b w:val="0"/>
            <w:bCs/>
          </w:rPr>
          <w:t>M</w:t>
        </w:r>
      </w:ins>
      <w:ins w:id="7390" w:author="GREENBLUE" w:date="2024-10-25T16:50:00Z">
        <w:del w:id="7391" w:author="박세영" w:date="2024-11-13T10:57:00Z">
          <w:r w:rsidRPr="00F93340" w:rsidDel="00F93340">
            <w:rPr>
              <w:b w:val="0"/>
              <w:bCs/>
            </w:rPr>
            <w:delText>m</w:delText>
          </w:r>
        </w:del>
        <w:r w:rsidRPr="00F93340">
          <w:rPr>
            <w:b w:val="0"/>
            <w:bCs/>
          </w:rPr>
          <w:t>ain</w:t>
        </w:r>
      </w:ins>
    </w:p>
    <w:p w14:paraId="78DF38B0" w14:textId="77777777" w:rsidR="002D2C48" w:rsidRDefault="002D2C48" w:rsidP="002D2C48">
      <w:pPr>
        <w:pStyle w:val="a3"/>
        <w:ind w:right="220"/>
        <w:rPr>
          <w:ins w:id="7392" w:author="GREENBLUE" w:date="2024-10-25T16:50:00Z"/>
        </w:rPr>
      </w:pPr>
    </w:p>
    <w:p w14:paraId="268EB2E6" w14:textId="77777777" w:rsidR="002D2C48" w:rsidRDefault="002D2C48" w:rsidP="002D2C48">
      <w:pPr>
        <w:pStyle w:val="a3"/>
        <w:ind w:right="220"/>
        <w:rPr>
          <w:ins w:id="7393" w:author="GREENBLUE" w:date="2024-10-25T16:50:00Z"/>
        </w:rPr>
      </w:pPr>
      <w:ins w:id="7394" w:author="GREENBLUE" w:date="2024-10-25T16:50:00Z">
        <w:r>
          <w:t>Alias:</w:t>
        </w:r>
      </w:ins>
    </w:p>
    <w:p w14:paraId="4B71D7E1" w14:textId="77777777" w:rsidR="002D2C48" w:rsidRDefault="002D2C48" w:rsidP="002D2C48">
      <w:pPr>
        <w:pStyle w:val="a3"/>
        <w:spacing w:before="4"/>
        <w:ind w:right="220"/>
        <w:rPr>
          <w:ins w:id="7395" w:author="GREENBLUE" w:date="2024-10-25T16:50:00Z"/>
          <w:b w:val="0"/>
          <w:sz w:val="22"/>
        </w:rPr>
      </w:pPr>
    </w:p>
    <w:p w14:paraId="6973A0A9" w14:textId="77777777" w:rsidR="002D2C48" w:rsidRDefault="002D2C48" w:rsidP="002D2C48">
      <w:pPr>
        <w:spacing w:before="1"/>
        <w:ind w:left="196" w:right="196"/>
        <w:rPr>
          <w:ins w:id="7396" w:author="GREENBLUE" w:date="2024-10-25T16:50:00Z"/>
          <w:sz w:val="20"/>
        </w:rPr>
      </w:pPr>
      <w:ins w:id="7397" w:author="GREENBLUE" w:date="2024-10-25T16:50:00Z">
        <w:r>
          <w:rPr>
            <w:b/>
            <w:sz w:val="20"/>
          </w:rPr>
          <w:t xml:space="preserve">Remarks: </w:t>
        </w:r>
        <w:r>
          <w:rPr>
            <w:sz w:val="20"/>
          </w:rPr>
          <w:t>No remarks.</w:t>
        </w:r>
      </w:ins>
    </w:p>
    <w:p w14:paraId="5943DBE5" w14:textId="177845DB" w:rsidR="002D2C48" w:rsidRDefault="002D2C48" w:rsidP="002D2C48">
      <w:pPr>
        <w:rPr>
          <w:ins w:id="7398" w:author="GREENBLUE" w:date="2024-10-25T16:50:00Z"/>
          <w:sz w:val="24"/>
        </w:rPr>
      </w:pPr>
    </w:p>
    <w:p w14:paraId="7C1C8DCA" w14:textId="6E78772A" w:rsidR="002D2C48" w:rsidRDefault="002D2C48" w:rsidP="002D2C48">
      <w:pPr>
        <w:rPr>
          <w:ins w:id="7399" w:author="GREENBLUE" w:date="2024-10-25T16:50:00Z"/>
          <w:sz w:val="24"/>
        </w:rPr>
      </w:pPr>
    </w:p>
    <w:p w14:paraId="1E807EF8" w14:textId="77777777" w:rsidR="002D2C48" w:rsidRDefault="002D2C48" w:rsidP="002D2C48">
      <w:pPr>
        <w:rPr>
          <w:ins w:id="7400" w:author="GREENBLUE" w:date="2024-10-25T16:50:00Z"/>
          <w:sz w:val="24"/>
        </w:rPr>
      </w:pPr>
    </w:p>
    <w:p w14:paraId="1B57CA24" w14:textId="660F7A64" w:rsidR="002D2C48" w:rsidRPr="00C80B26" w:rsidRDefault="00F80819" w:rsidP="002D2C48">
      <w:pPr>
        <w:pStyle w:val="2"/>
        <w:numPr>
          <w:ilvl w:val="1"/>
          <w:numId w:val="16"/>
        </w:numPr>
        <w:rPr>
          <w:ins w:id="7401" w:author="GREENBLUE" w:date="2024-10-25T16:50:00Z"/>
          <w:sz w:val="20"/>
        </w:rPr>
      </w:pPr>
      <w:ins w:id="7402" w:author="박세영" w:date="2024-11-13T10:57:00Z">
        <w:r>
          <w:t xml:space="preserve">The </w:t>
        </w:r>
      </w:ins>
      <w:ins w:id="7403" w:author="GREENBLUE" w:date="2024-10-25T16:50:00Z">
        <w:r w:rsidR="002D2C48">
          <w:t>Panel</w:t>
        </w:r>
      </w:ins>
    </w:p>
    <w:p w14:paraId="11F29AC7" w14:textId="77777777" w:rsidR="002D2C48" w:rsidRDefault="002D2C48" w:rsidP="002D2C48">
      <w:pPr>
        <w:pStyle w:val="a3"/>
        <w:ind w:right="220"/>
        <w:rPr>
          <w:ins w:id="7404" w:author="GREENBLUE" w:date="2024-10-25T16:50:00Z"/>
        </w:rPr>
      </w:pPr>
    </w:p>
    <w:p w14:paraId="61E97959" w14:textId="1DE08A42" w:rsidR="002D2C48" w:rsidRDefault="002D2C48" w:rsidP="002D2C48">
      <w:pPr>
        <w:pStyle w:val="a3"/>
        <w:ind w:right="220"/>
        <w:rPr>
          <w:ins w:id="7405" w:author="GREENBLUE" w:date="2024-10-25T16:50:00Z"/>
          <w:b w:val="0"/>
          <w:bCs/>
        </w:rPr>
      </w:pPr>
      <w:ins w:id="7406" w:author="GREENBLUE" w:date="2024-10-25T16:50:00Z">
        <w:r>
          <w:t xml:space="preserve">Definition: </w:t>
        </w:r>
        <w:r w:rsidRPr="002D2C48">
          <w:rPr>
            <w:b w:val="0"/>
            <w:bCs/>
          </w:rPr>
          <w:t>A supplementary or secondary part of the product.</w:t>
        </w:r>
      </w:ins>
    </w:p>
    <w:p w14:paraId="4A24CE6F" w14:textId="77777777" w:rsidR="002D2C48" w:rsidRDefault="002D2C48" w:rsidP="002D2C48">
      <w:pPr>
        <w:pStyle w:val="a3"/>
        <w:ind w:right="220"/>
        <w:rPr>
          <w:ins w:id="7407" w:author="GREENBLUE" w:date="2024-10-25T16:50:00Z"/>
        </w:rPr>
      </w:pPr>
    </w:p>
    <w:p w14:paraId="54E14790" w14:textId="4C1E7401" w:rsidR="002D2C48" w:rsidRDefault="002D2C48" w:rsidP="002D2C48">
      <w:pPr>
        <w:pStyle w:val="a3"/>
        <w:ind w:right="220"/>
        <w:rPr>
          <w:ins w:id="7408" w:author="GREENBLUE" w:date="2024-10-25T16:50:00Z"/>
        </w:rPr>
      </w:pPr>
      <w:ins w:id="7409" w:author="GREENBLUE" w:date="2024-10-25T16:50:00Z">
        <w:r>
          <w:t>CamelCase</w:t>
        </w:r>
        <w:r w:rsidRPr="00F80819">
          <w:rPr>
            <w:b w:val="0"/>
          </w:rPr>
          <w:t>:</w:t>
        </w:r>
        <w:r w:rsidRPr="00F80819">
          <w:rPr>
            <w:b w:val="0"/>
            <w:spacing w:val="-2"/>
          </w:rPr>
          <w:t xml:space="preserve"> </w:t>
        </w:r>
      </w:ins>
      <w:ins w:id="7410" w:author="박세영" w:date="2024-11-13T10:57:00Z">
        <w:r w:rsidR="00F80819" w:rsidRPr="00F80819">
          <w:rPr>
            <w:b w:val="0"/>
            <w:spacing w:val="-2"/>
          </w:rPr>
          <w:t>the</w:t>
        </w:r>
      </w:ins>
      <w:ins w:id="7411" w:author="GREENBLUE" w:date="2024-10-25T16:50:00Z">
        <w:del w:id="7412" w:author="박세영" w:date="2024-11-13T10:57:00Z">
          <w:r w:rsidRPr="00F80819" w:rsidDel="00F80819">
            <w:rPr>
              <w:b w:val="0"/>
              <w:bCs/>
            </w:rPr>
            <w:delText>p</w:delText>
          </w:r>
        </w:del>
      </w:ins>
      <w:ins w:id="7413" w:author="박세영" w:date="2024-11-13T10:57:00Z">
        <w:r w:rsidR="00F80819" w:rsidRPr="00F80819">
          <w:rPr>
            <w:b w:val="0"/>
            <w:bCs/>
          </w:rPr>
          <w:t>P</w:t>
        </w:r>
      </w:ins>
      <w:ins w:id="7414" w:author="GREENBLUE" w:date="2024-10-25T16:50:00Z">
        <w:r w:rsidRPr="00F80819">
          <w:rPr>
            <w:b w:val="0"/>
            <w:bCs/>
          </w:rPr>
          <w:t>anel</w:t>
        </w:r>
      </w:ins>
    </w:p>
    <w:p w14:paraId="61833F4B" w14:textId="77777777" w:rsidR="002D2C48" w:rsidRDefault="002D2C48" w:rsidP="002D2C48">
      <w:pPr>
        <w:pStyle w:val="a3"/>
        <w:ind w:right="220"/>
        <w:rPr>
          <w:ins w:id="7415" w:author="GREENBLUE" w:date="2024-10-25T16:50:00Z"/>
        </w:rPr>
      </w:pPr>
    </w:p>
    <w:p w14:paraId="0320143D" w14:textId="77777777" w:rsidR="002D2C48" w:rsidRDefault="002D2C48" w:rsidP="002D2C48">
      <w:pPr>
        <w:pStyle w:val="a3"/>
        <w:ind w:right="220"/>
        <w:rPr>
          <w:ins w:id="7416" w:author="GREENBLUE" w:date="2024-10-25T16:50:00Z"/>
        </w:rPr>
      </w:pPr>
      <w:ins w:id="7417" w:author="GREENBLUE" w:date="2024-10-25T16:50:00Z">
        <w:r>
          <w:t>Alias:</w:t>
        </w:r>
      </w:ins>
    </w:p>
    <w:p w14:paraId="00B52289" w14:textId="77777777" w:rsidR="002D2C48" w:rsidRDefault="002D2C48" w:rsidP="002D2C48">
      <w:pPr>
        <w:pStyle w:val="a3"/>
        <w:spacing w:before="4"/>
        <w:ind w:right="220"/>
        <w:rPr>
          <w:ins w:id="7418" w:author="GREENBLUE" w:date="2024-10-25T16:50:00Z"/>
          <w:b w:val="0"/>
          <w:sz w:val="22"/>
        </w:rPr>
      </w:pPr>
    </w:p>
    <w:p w14:paraId="3FFA81FE" w14:textId="77777777" w:rsidR="002D2C48" w:rsidRDefault="002D2C48" w:rsidP="002D2C48">
      <w:pPr>
        <w:spacing w:before="1"/>
        <w:ind w:left="196" w:right="196"/>
        <w:rPr>
          <w:ins w:id="7419" w:author="GREENBLUE" w:date="2024-10-25T16:50:00Z"/>
          <w:sz w:val="20"/>
        </w:rPr>
      </w:pPr>
      <w:ins w:id="7420" w:author="GREENBLUE" w:date="2024-10-25T16:50:00Z">
        <w:r>
          <w:rPr>
            <w:b/>
            <w:sz w:val="20"/>
          </w:rPr>
          <w:t xml:space="preserve">Remarks: </w:t>
        </w:r>
        <w:r>
          <w:rPr>
            <w:sz w:val="20"/>
          </w:rPr>
          <w:t>No remarks.</w:t>
        </w:r>
      </w:ins>
    </w:p>
    <w:p w14:paraId="0859BBCC" w14:textId="77777777" w:rsidR="002D2C48" w:rsidRDefault="002D2C48" w:rsidP="002D2C48">
      <w:pPr>
        <w:rPr>
          <w:ins w:id="7421" w:author="GREENBLUE" w:date="2024-10-25T16:50:00Z"/>
          <w:b/>
          <w:sz w:val="24"/>
          <w:szCs w:val="20"/>
        </w:rPr>
      </w:pPr>
      <w:ins w:id="7422" w:author="GREENBLUE" w:date="2024-10-25T16:50:00Z">
        <w:r>
          <w:rPr>
            <w:sz w:val="24"/>
          </w:rPr>
          <w:br w:type="page"/>
        </w:r>
      </w:ins>
    </w:p>
    <w:p w14:paraId="13E77001" w14:textId="60CDFBDB" w:rsidR="002D2C48" w:rsidRDefault="002D2C48" w:rsidP="002D2C48">
      <w:pPr>
        <w:rPr>
          <w:ins w:id="7423" w:author="GREENBLUE" w:date="2024-10-25T16:50:00Z"/>
          <w:b/>
          <w:sz w:val="24"/>
          <w:szCs w:val="20"/>
        </w:rPr>
      </w:pPr>
      <w:ins w:id="7424" w:author="GREENBLUE" w:date="2024-10-25T16:50:00Z">
        <w:r>
          <w:rPr>
            <w:sz w:val="24"/>
          </w:rPr>
          <w:lastRenderedPageBreak/>
          <w:br w:type="page"/>
        </w:r>
      </w:ins>
    </w:p>
    <w:p w14:paraId="65D96A40" w14:textId="77777777" w:rsidR="002D2C48" w:rsidRDefault="002D2C48">
      <w:pPr>
        <w:rPr>
          <w:ins w:id="7425" w:author="GREENBLUE" w:date="2024-10-25T16:50:00Z"/>
          <w:sz w:val="24"/>
        </w:rPr>
      </w:pPr>
    </w:p>
    <w:p w14:paraId="01F5D9B8" w14:textId="30C08C76" w:rsidR="0066755B" w:rsidRDefault="0066755B">
      <w:pPr>
        <w:rPr>
          <w:b/>
          <w:sz w:val="24"/>
          <w:szCs w:val="20"/>
        </w:rPr>
      </w:pPr>
      <w:r>
        <w:rPr>
          <w:sz w:val="24"/>
        </w:rPr>
        <w:br w:type="page"/>
      </w:r>
    </w:p>
    <w:p w14:paraId="3902E07C" w14:textId="77777777" w:rsidR="000346C3" w:rsidRDefault="000346C3">
      <w:pPr>
        <w:pStyle w:val="a3"/>
        <w:spacing w:before="9"/>
        <w:ind w:right="220"/>
        <w:rPr>
          <w:sz w:val="24"/>
        </w:rPr>
      </w:pPr>
    </w:p>
    <w:p w14:paraId="4FAE1B8B" w14:textId="77777777" w:rsidR="000346C3" w:rsidRDefault="00E21CC9" w:rsidP="00240BDF">
      <w:pPr>
        <w:pStyle w:val="1"/>
        <w:numPr>
          <w:ilvl w:val="0"/>
          <w:numId w:val="16"/>
        </w:numPr>
        <w:tabs>
          <w:tab w:val="left" w:pos="432"/>
        </w:tabs>
        <w:ind w:left="509" w:right="196" w:hanging="313"/>
      </w:pPr>
      <w:r>
        <w:t>Information</w:t>
      </w:r>
      <w:r>
        <w:rPr>
          <w:spacing w:val="-11"/>
        </w:rPr>
        <w:t xml:space="preserve"> </w:t>
      </w:r>
      <w:r>
        <w:t>Associations</w:t>
      </w:r>
    </w:p>
    <w:p w14:paraId="65638A13" w14:textId="6CE595D4" w:rsidR="000346C3" w:rsidRDefault="0066755B" w:rsidP="00240BDF">
      <w:pPr>
        <w:pStyle w:val="2"/>
        <w:numPr>
          <w:ilvl w:val="1"/>
          <w:numId w:val="16"/>
        </w:numPr>
        <w:tabs>
          <w:tab w:val="left" w:pos="587"/>
        </w:tabs>
        <w:spacing w:before="268"/>
        <w:ind w:left="664" w:right="196" w:hanging="468"/>
      </w:pPr>
      <w:r w:rsidRPr="0066755B">
        <w:t>Carriage</w:t>
      </w:r>
      <w:r>
        <w:t xml:space="preserve"> Req</w:t>
      </w:r>
      <w:r w:rsidRPr="0066755B">
        <w:t>uirement</w:t>
      </w:r>
    </w:p>
    <w:p w14:paraId="36B4DEEF" w14:textId="77777777" w:rsidR="000346C3" w:rsidRDefault="000346C3">
      <w:pPr>
        <w:pStyle w:val="a3"/>
        <w:spacing w:before="5"/>
        <w:ind w:right="220"/>
        <w:rPr>
          <w:b w:val="0"/>
          <w:sz w:val="22"/>
        </w:rPr>
      </w:pPr>
    </w:p>
    <w:p w14:paraId="53D93D1B" w14:textId="71922220" w:rsidR="000346C3" w:rsidRDefault="00E21CC9">
      <w:pPr>
        <w:pStyle w:val="a3"/>
        <w:ind w:right="220"/>
      </w:pPr>
      <w:r>
        <w:t>Definition:</w:t>
      </w:r>
      <w:r>
        <w:rPr>
          <w:spacing w:val="-10"/>
        </w:rPr>
        <w:t xml:space="preserve"> </w:t>
      </w:r>
      <w:r w:rsidR="0066755B" w:rsidRPr="0066755B">
        <w:rPr>
          <w:b w:val="0"/>
          <w:bCs/>
        </w:rPr>
        <w:t>carriage requirement</w:t>
      </w:r>
    </w:p>
    <w:p w14:paraId="500A1D2F" w14:textId="77777777" w:rsidR="000346C3" w:rsidRDefault="000346C3">
      <w:pPr>
        <w:pStyle w:val="a3"/>
        <w:spacing w:before="7"/>
        <w:ind w:right="220"/>
        <w:rPr>
          <w:sz w:val="22"/>
        </w:rPr>
      </w:pPr>
    </w:p>
    <w:p w14:paraId="2F0E6EE3" w14:textId="4ACE031B" w:rsidR="000346C3" w:rsidRDefault="00E21CC9">
      <w:pPr>
        <w:ind w:left="196" w:right="196"/>
        <w:rPr>
          <w:sz w:val="20"/>
        </w:rPr>
      </w:pPr>
      <w:r>
        <w:rPr>
          <w:b/>
          <w:sz w:val="20"/>
        </w:rPr>
        <w:t xml:space="preserve">CamelCase: </w:t>
      </w:r>
      <w:r w:rsidR="00AC05AF" w:rsidRPr="00AC05AF">
        <w:rPr>
          <w:sz w:val="20"/>
        </w:rPr>
        <w:t>CarriageRequirement</w:t>
      </w:r>
    </w:p>
    <w:p w14:paraId="57C0D9FF" w14:textId="77777777" w:rsidR="000346C3" w:rsidRDefault="000346C3">
      <w:pPr>
        <w:pStyle w:val="a3"/>
        <w:spacing w:before="4"/>
        <w:ind w:right="220"/>
        <w:rPr>
          <w:sz w:val="22"/>
        </w:rPr>
      </w:pPr>
    </w:p>
    <w:p w14:paraId="1C77FC2E" w14:textId="77777777" w:rsidR="000346C3" w:rsidRDefault="00E21CC9" w:rsidP="0066755B">
      <w:pPr>
        <w:pStyle w:val="a3"/>
        <w:ind w:right="220"/>
      </w:pPr>
      <w:r>
        <w:t>Alias:</w:t>
      </w:r>
    </w:p>
    <w:p w14:paraId="421243CE" w14:textId="77777777" w:rsidR="000346C3" w:rsidRDefault="000346C3">
      <w:pPr>
        <w:pStyle w:val="a3"/>
        <w:spacing w:before="4"/>
        <w:ind w:right="220"/>
        <w:rPr>
          <w:b w:val="0"/>
          <w:sz w:val="22"/>
        </w:rPr>
      </w:pPr>
    </w:p>
    <w:p w14:paraId="51C02088" w14:textId="77777777" w:rsidR="000346C3" w:rsidRDefault="00E21CC9">
      <w:pPr>
        <w:spacing w:before="1"/>
        <w:ind w:left="196" w:right="196"/>
        <w:rPr>
          <w:sz w:val="20"/>
        </w:rPr>
      </w:pPr>
      <w:r>
        <w:rPr>
          <w:b/>
          <w:sz w:val="20"/>
        </w:rPr>
        <w:t xml:space="preserve">Remarks: </w:t>
      </w:r>
      <w:r>
        <w:rPr>
          <w:sz w:val="20"/>
        </w:rPr>
        <w:t>No remarks.</w:t>
      </w:r>
    </w:p>
    <w:p w14:paraId="52ACF46C" w14:textId="77777777" w:rsidR="000346C3" w:rsidRDefault="000346C3">
      <w:pPr>
        <w:pStyle w:val="a3"/>
        <w:spacing w:before="6"/>
        <w:ind w:right="220"/>
        <w:rPr>
          <w:sz w:val="22"/>
        </w:rPr>
      </w:pPr>
    </w:p>
    <w:p w14:paraId="5029A61B" w14:textId="74082B69" w:rsidR="000346C3" w:rsidRDefault="00E21CC9">
      <w:pPr>
        <w:ind w:left="196" w:right="196"/>
        <w:rPr>
          <w:sz w:val="20"/>
        </w:rPr>
      </w:pPr>
      <w:r>
        <w:rPr>
          <w:b/>
          <w:sz w:val="20"/>
        </w:rPr>
        <w:t xml:space="preserve">Role: </w:t>
      </w:r>
      <w:r>
        <w:rPr>
          <w:sz w:val="20"/>
        </w:rPr>
        <w:t xml:space="preserve">The </w:t>
      </w:r>
      <w:r w:rsidR="00AC05AF">
        <w:rPr>
          <w:sz w:val="20"/>
        </w:rPr>
        <w:t>Element</w:t>
      </w:r>
    </w:p>
    <w:p w14:paraId="68D62F99" w14:textId="77777777" w:rsidR="000346C3" w:rsidRDefault="000346C3">
      <w:pPr>
        <w:pStyle w:val="a3"/>
        <w:spacing w:before="4"/>
        <w:ind w:right="220"/>
        <w:rPr>
          <w:sz w:val="22"/>
        </w:rPr>
      </w:pPr>
    </w:p>
    <w:p w14:paraId="7BECFFF5" w14:textId="66D1DF4B" w:rsidR="000346C3" w:rsidRDefault="00E21CC9">
      <w:pPr>
        <w:ind w:left="196" w:right="196"/>
        <w:rPr>
          <w:sz w:val="20"/>
        </w:rPr>
      </w:pPr>
      <w:r>
        <w:rPr>
          <w:b/>
          <w:sz w:val="20"/>
        </w:rPr>
        <w:t xml:space="preserve">Role: </w:t>
      </w:r>
      <w:r>
        <w:rPr>
          <w:sz w:val="20"/>
        </w:rPr>
        <w:t xml:space="preserve">The </w:t>
      </w:r>
      <w:r w:rsidR="00AC05AF">
        <w:rPr>
          <w:sz w:val="20"/>
        </w:rPr>
        <w:t>Requirement</w:t>
      </w:r>
    </w:p>
    <w:p w14:paraId="626F02F7" w14:textId="77777777" w:rsidR="000346C3" w:rsidRDefault="000346C3" w:rsidP="0066755B">
      <w:pPr>
        <w:pStyle w:val="a3"/>
        <w:ind w:leftChars="0" w:left="0" w:right="220"/>
        <w:rPr>
          <w:sz w:val="22"/>
        </w:rPr>
      </w:pPr>
    </w:p>
    <w:p w14:paraId="1183B246" w14:textId="77777777" w:rsidR="000346C3" w:rsidRDefault="000346C3" w:rsidP="0066755B">
      <w:pPr>
        <w:ind w:right="196"/>
        <w:rPr>
          <w:sz w:val="20"/>
        </w:rPr>
      </w:pPr>
    </w:p>
    <w:p w14:paraId="3F96D304" w14:textId="23623907" w:rsidR="0066755B" w:rsidRDefault="00B86A23" w:rsidP="00240BDF">
      <w:pPr>
        <w:pStyle w:val="2"/>
        <w:numPr>
          <w:ilvl w:val="1"/>
          <w:numId w:val="16"/>
        </w:numPr>
        <w:tabs>
          <w:tab w:val="left" w:pos="587"/>
        </w:tabs>
        <w:spacing w:before="268"/>
        <w:ind w:left="664" w:right="196" w:hanging="468"/>
      </w:pPr>
      <w:r>
        <w:t>Distribution Details</w:t>
      </w:r>
    </w:p>
    <w:p w14:paraId="182A1114" w14:textId="77777777" w:rsidR="0066755B" w:rsidRDefault="0066755B" w:rsidP="0066755B">
      <w:pPr>
        <w:pStyle w:val="a3"/>
        <w:spacing w:before="5"/>
        <w:ind w:right="220"/>
        <w:rPr>
          <w:b w:val="0"/>
          <w:sz w:val="22"/>
        </w:rPr>
      </w:pPr>
    </w:p>
    <w:p w14:paraId="7D6CB035" w14:textId="52DFF0C1" w:rsidR="0066755B" w:rsidRDefault="0066755B" w:rsidP="00526893">
      <w:pPr>
        <w:pStyle w:val="a3"/>
        <w:ind w:right="220"/>
        <w:rPr>
          <w:sz w:val="22"/>
        </w:rPr>
      </w:pPr>
      <w:r>
        <w:t>Definition:</w:t>
      </w:r>
      <w:r>
        <w:rPr>
          <w:spacing w:val="-10"/>
        </w:rPr>
        <w:t xml:space="preserve"> </w:t>
      </w:r>
      <w:r w:rsidR="00526893" w:rsidRPr="00526893">
        <w:rPr>
          <w:b w:val="0"/>
          <w:bCs/>
        </w:rPr>
        <w:t>Contact information of nautical product suppliers.</w:t>
      </w:r>
    </w:p>
    <w:p w14:paraId="5B784C9D" w14:textId="77777777" w:rsidR="00A81C67" w:rsidRDefault="00A81C67" w:rsidP="0066755B">
      <w:pPr>
        <w:ind w:left="196" w:right="196"/>
        <w:rPr>
          <w:b/>
          <w:sz w:val="20"/>
        </w:rPr>
      </w:pPr>
    </w:p>
    <w:p w14:paraId="4DB0CE20" w14:textId="565379E6" w:rsidR="0066755B" w:rsidRDefault="0066755B" w:rsidP="0066755B">
      <w:pPr>
        <w:ind w:left="196" w:right="196"/>
        <w:rPr>
          <w:sz w:val="20"/>
        </w:rPr>
      </w:pPr>
      <w:r>
        <w:rPr>
          <w:b/>
          <w:sz w:val="20"/>
        </w:rPr>
        <w:t xml:space="preserve">CamelCase: </w:t>
      </w:r>
      <w:r w:rsidR="00526893">
        <w:rPr>
          <w:sz w:val="20"/>
        </w:rPr>
        <w:t>DistributionDetails</w:t>
      </w:r>
    </w:p>
    <w:p w14:paraId="12E0789F" w14:textId="77777777" w:rsidR="0066755B" w:rsidRDefault="0066755B" w:rsidP="0066755B">
      <w:pPr>
        <w:pStyle w:val="a3"/>
        <w:spacing w:before="4"/>
        <w:ind w:right="220"/>
        <w:rPr>
          <w:sz w:val="22"/>
        </w:rPr>
      </w:pPr>
    </w:p>
    <w:p w14:paraId="48801AD1" w14:textId="77777777" w:rsidR="0066755B" w:rsidRDefault="0066755B" w:rsidP="0066755B">
      <w:pPr>
        <w:pStyle w:val="a3"/>
        <w:ind w:right="220"/>
      </w:pPr>
      <w:r>
        <w:t>Alias:</w:t>
      </w:r>
    </w:p>
    <w:p w14:paraId="7591A076" w14:textId="77777777" w:rsidR="0066755B" w:rsidRDefault="0066755B" w:rsidP="0066755B">
      <w:pPr>
        <w:pStyle w:val="a3"/>
        <w:spacing w:before="4"/>
        <w:ind w:right="220"/>
        <w:rPr>
          <w:b w:val="0"/>
          <w:sz w:val="22"/>
        </w:rPr>
      </w:pPr>
    </w:p>
    <w:p w14:paraId="6EC5B537" w14:textId="77777777" w:rsidR="0066755B" w:rsidRDefault="0066755B" w:rsidP="0066755B">
      <w:pPr>
        <w:spacing w:before="1"/>
        <w:ind w:left="196" w:right="196"/>
        <w:rPr>
          <w:sz w:val="20"/>
        </w:rPr>
      </w:pPr>
      <w:r>
        <w:rPr>
          <w:b/>
          <w:sz w:val="20"/>
        </w:rPr>
        <w:t xml:space="preserve">Remarks: </w:t>
      </w:r>
      <w:r>
        <w:rPr>
          <w:sz w:val="20"/>
        </w:rPr>
        <w:t>No remarks.</w:t>
      </w:r>
    </w:p>
    <w:p w14:paraId="31C603FB" w14:textId="77777777" w:rsidR="0066755B" w:rsidRDefault="0066755B" w:rsidP="0066755B">
      <w:pPr>
        <w:pStyle w:val="a3"/>
        <w:spacing w:before="6"/>
        <w:ind w:right="220"/>
        <w:rPr>
          <w:sz w:val="22"/>
        </w:rPr>
      </w:pPr>
    </w:p>
    <w:p w14:paraId="1493778C" w14:textId="4E096326" w:rsidR="0066755B" w:rsidRDefault="0066755B" w:rsidP="0066755B">
      <w:pPr>
        <w:ind w:left="196" w:right="196"/>
        <w:rPr>
          <w:sz w:val="20"/>
        </w:rPr>
      </w:pPr>
      <w:r>
        <w:rPr>
          <w:b/>
          <w:sz w:val="20"/>
        </w:rPr>
        <w:t xml:space="preserve">Role: </w:t>
      </w:r>
      <w:r w:rsidR="008247D9" w:rsidRPr="008247D9">
        <w:rPr>
          <w:sz w:val="20"/>
        </w:rPr>
        <w:t>Catalogue Header</w:t>
      </w:r>
    </w:p>
    <w:p w14:paraId="785DF4A5" w14:textId="77777777" w:rsidR="0066755B" w:rsidRDefault="0066755B" w:rsidP="0066755B">
      <w:pPr>
        <w:pStyle w:val="a3"/>
        <w:spacing w:before="4"/>
        <w:ind w:right="220"/>
        <w:rPr>
          <w:sz w:val="22"/>
        </w:rPr>
      </w:pPr>
    </w:p>
    <w:p w14:paraId="477F6663" w14:textId="0D5759A8" w:rsidR="0066755B" w:rsidRDefault="0066755B" w:rsidP="0066755B">
      <w:pPr>
        <w:ind w:left="196" w:right="196"/>
        <w:rPr>
          <w:sz w:val="20"/>
        </w:rPr>
      </w:pPr>
      <w:r>
        <w:rPr>
          <w:b/>
          <w:sz w:val="20"/>
        </w:rPr>
        <w:t xml:space="preserve">Role: </w:t>
      </w:r>
      <w:r w:rsidR="008247D9" w:rsidRPr="008247D9">
        <w:rPr>
          <w:sz w:val="20"/>
        </w:rPr>
        <w:t>The Distributor</w:t>
      </w:r>
    </w:p>
    <w:p w14:paraId="12B21A6E" w14:textId="77777777" w:rsidR="0066755B" w:rsidRDefault="0066755B" w:rsidP="0066755B">
      <w:pPr>
        <w:ind w:right="196"/>
        <w:rPr>
          <w:sz w:val="20"/>
        </w:rPr>
      </w:pPr>
    </w:p>
    <w:p w14:paraId="05357E1B" w14:textId="77777777" w:rsidR="0066755B" w:rsidRDefault="0066755B" w:rsidP="0066755B">
      <w:pPr>
        <w:ind w:right="196"/>
        <w:rPr>
          <w:sz w:val="20"/>
        </w:rPr>
      </w:pPr>
    </w:p>
    <w:p w14:paraId="2A861CDB" w14:textId="6B16D82B" w:rsidR="0066755B" w:rsidRDefault="008247D9" w:rsidP="00240BDF">
      <w:pPr>
        <w:pStyle w:val="2"/>
        <w:numPr>
          <w:ilvl w:val="1"/>
          <w:numId w:val="16"/>
        </w:numPr>
        <w:tabs>
          <w:tab w:val="left" w:pos="587"/>
        </w:tabs>
        <w:spacing w:before="268"/>
        <w:ind w:left="664" w:right="196" w:hanging="468"/>
      </w:pPr>
      <w:r>
        <w:t>Distributor Contact</w:t>
      </w:r>
    </w:p>
    <w:p w14:paraId="760DD765" w14:textId="77777777" w:rsidR="0066755B" w:rsidRDefault="0066755B" w:rsidP="0066755B">
      <w:pPr>
        <w:pStyle w:val="a3"/>
        <w:spacing w:before="5"/>
        <w:ind w:right="220"/>
        <w:rPr>
          <w:b w:val="0"/>
          <w:sz w:val="22"/>
        </w:rPr>
      </w:pPr>
    </w:p>
    <w:p w14:paraId="0C0D35BB" w14:textId="057DE0CB" w:rsidR="0066755B" w:rsidRDefault="0066755B" w:rsidP="0066755B">
      <w:pPr>
        <w:pStyle w:val="a3"/>
        <w:ind w:right="220"/>
      </w:pPr>
      <w:r>
        <w:t>Definition:</w:t>
      </w:r>
      <w:r>
        <w:rPr>
          <w:spacing w:val="-10"/>
        </w:rPr>
        <w:t xml:space="preserve"> </w:t>
      </w:r>
      <w:r w:rsidR="008247D9" w:rsidRPr="008247D9">
        <w:rPr>
          <w:b w:val="0"/>
          <w:bCs/>
        </w:rPr>
        <w:t>Contact information of distributor</w:t>
      </w:r>
      <w:r w:rsidR="008247D9">
        <w:rPr>
          <w:b w:val="0"/>
          <w:bCs/>
        </w:rPr>
        <w:t>.</w:t>
      </w:r>
    </w:p>
    <w:p w14:paraId="71D2FA1B" w14:textId="77777777" w:rsidR="0066755B" w:rsidRDefault="0066755B" w:rsidP="0066755B">
      <w:pPr>
        <w:pStyle w:val="a3"/>
        <w:spacing w:before="7"/>
        <w:ind w:right="220"/>
        <w:rPr>
          <w:sz w:val="22"/>
        </w:rPr>
      </w:pPr>
    </w:p>
    <w:p w14:paraId="45D1E055" w14:textId="7A9472A5" w:rsidR="0066755B" w:rsidRDefault="0066755B" w:rsidP="0066755B">
      <w:pPr>
        <w:ind w:left="196" w:right="196"/>
        <w:rPr>
          <w:sz w:val="20"/>
        </w:rPr>
      </w:pPr>
      <w:r>
        <w:rPr>
          <w:b/>
          <w:sz w:val="20"/>
        </w:rPr>
        <w:t xml:space="preserve">CamelCase: </w:t>
      </w:r>
      <w:r w:rsidR="005601C1">
        <w:rPr>
          <w:sz w:val="20"/>
        </w:rPr>
        <w:t>D</w:t>
      </w:r>
      <w:r w:rsidR="005601C1" w:rsidRPr="005601C1">
        <w:rPr>
          <w:sz w:val="20"/>
        </w:rPr>
        <w:t>istributor</w:t>
      </w:r>
      <w:r w:rsidR="005601C1">
        <w:rPr>
          <w:sz w:val="20"/>
        </w:rPr>
        <w:t>Contact</w:t>
      </w:r>
    </w:p>
    <w:p w14:paraId="1F9806E8" w14:textId="77777777" w:rsidR="0066755B" w:rsidRDefault="0066755B" w:rsidP="0066755B">
      <w:pPr>
        <w:pStyle w:val="a3"/>
        <w:spacing w:before="4"/>
        <w:ind w:right="220"/>
        <w:rPr>
          <w:sz w:val="22"/>
        </w:rPr>
      </w:pPr>
    </w:p>
    <w:p w14:paraId="264DA695" w14:textId="77777777" w:rsidR="0066755B" w:rsidRDefault="0066755B" w:rsidP="0066755B">
      <w:pPr>
        <w:pStyle w:val="a3"/>
        <w:ind w:right="220"/>
      </w:pPr>
      <w:r>
        <w:t>Alias:</w:t>
      </w:r>
    </w:p>
    <w:p w14:paraId="0BFC73BB" w14:textId="77777777" w:rsidR="0066755B" w:rsidRDefault="0066755B" w:rsidP="0066755B">
      <w:pPr>
        <w:pStyle w:val="a3"/>
        <w:spacing w:before="4"/>
        <w:ind w:right="220"/>
        <w:rPr>
          <w:b w:val="0"/>
          <w:sz w:val="22"/>
        </w:rPr>
      </w:pPr>
    </w:p>
    <w:p w14:paraId="6EF078FD" w14:textId="77777777" w:rsidR="0066755B" w:rsidRDefault="0066755B" w:rsidP="0066755B">
      <w:pPr>
        <w:spacing w:before="1"/>
        <w:ind w:left="196" w:right="196"/>
        <w:rPr>
          <w:sz w:val="20"/>
        </w:rPr>
      </w:pPr>
      <w:r>
        <w:rPr>
          <w:b/>
          <w:sz w:val="20"/>
        </w:rPr>
        <w:t xml:space="preserve">Remarks: </w:t>
      </w:r>
      <w:r>
        <w:rPr>
          <w:sz w:val="20"/>
        </w:rPr>
        <w:t>No remarks.</w:t>
      </w:r>
    </w:p>
    <w:p w14:paraId="1A5E7A9F" w14:textId="77777777" w:rsidR="0066755B" w:rsidRDefault="0066755B" w:rsidP="0066755B">
      <w:pPr>
        <w:pStyle w:val="a3"/>
        <w:spacing w:before="6"/>
        <w:ind w:right="220"/>
        <w:rPr>
          <w:sz w:val="22"/>
        </w:rPr>
      </w:pPr>
    </w:p>
    <w:p w14:paraId="613CA172" w14:textId="0FE6B62D" w:rsidR="0066755B" w:rsidRDefault="0066755B" w:rsidP="003D3525">
      <w:pPr>
        <w:ind w:left="196" w:right="196"/>
        <w:rPr>
          <w:sz w:val="20"/>
        </w:rPr>
      </w:pPr>
      <w:r>
        <w:rPr>
          <w:b/>
          <w:sz w:val="20"/>
        </w:rPr>
        <w:t xml:space="preserve">Role: </w:t>
      </w:r>
      <w:r w:rsidR="003D3525" w:rsidRPr="003D3525">
        <w:rPr>
          <w:sz w:val="20"/>
        </w:rPr>
        <w:t>The Distributor</w:t>
      </w:r>
    </w:p>
    <w:p w14:paraId="624DC388" w14:textId="77777777" w:rsidR="003D3525" w:rsidRDefault="003D3525" w:rsidP="003D3525">
      <w:pPr>
        <w:ind w:left="196" w:right="196"/>
      </w:pPr>
    </w:p>
    <w:p w14:paraId="6E0A83C7" w14:textId="77777777" w:rsidR="0066755B" w:rsidRDefault="0066755B" w:rsidP="0066755B">
      <w:pPr>
        <w:ind w:left="196" w:right="196"/>
        <w:rPr>
          <w:sz w:val="20"/>
        </w:rPr>
      </w:pPr>
      <w:r>
        <w:rPr>
          <w:b/>
          <w:sz w:val="20"/>
        </w:rPr>
        <w:t xml:space="preserve">Role: </w:t>
      </w:r>
      <w:r>
        <w:rPr>
          <w:sz w:val="20"/>
        </w:rPr>
        <w:t>The Contact Details</w:t>
      </w:r>
    </w:p>
    <w:p w14:paraId="3BEE1CEF" w14:textId="77777777" w:rsidR="0066755B" w:rsidDel="008259CB" w:rsidRDefault="0066755B" w:rsidP="0066755B">
      <w:pPr>
        <w:ind w:right="196"/>
        <w:rPr>
          <w:del w:id="7426" w:author="GREENBLUE" w:date="2024-10-25T16:53:00Z"/>
          <w:sz w:val="20"/>
        </w:rPr>
      </w:pPr>
    </w:p>
    <w:p w14:paraId="71654CCA" w14:textId="77777777" w:rsidR="0066755B" w:rsidDel="008259CB" w:rsidRDefault="0066755B" w:rsidP="0066755B">
      <w:pPr>
        <w:ind w:right="196"/>
        <w:rPr>
          <w:del w:id="7427" w:author="GREENBLUE" w:date="2024-10-25T16:53:00Z"/>
          <w:sz w:val="20"/>
        </w:rPr>
      </w:pPr>
    </w:p>
    <w:p w14:paraId="6920A17F" w14:textId="294C5FA2" w:rsidR="0066755B" w:rsidDel="008259CB" w:rsidRDefault="00B650D5" w:rsidP="00240BDF">
      <w:pPr>
        <w:pStyle w:val="2"/>
        <w:numPr>
          <w:ilvl w:val="1"/>
          <w:numId w:val="16"/>
        </w:numPr>
        <w:tabs>
          <w:tab w:val="left" w:pos="587"/>
        </w:tabs>
        <w:spacing w:before="268"/>
        <w:ind w:left="664" w:right="196" w:hanging="468"/>
        <w:rPr>
          <w:del w:id="7428" w:author="GREENBLUE" w:date="2024-10-25T16:53:00Z"/>
        </w:rPr>
      </w:pPr>
      <w:ins w:id="7429" w:author="USER" w:date="2024-06-28T13:43:00Z">
        <w:del w:id="7430" w:author="GREENBLUE" w:date="2024-10-25T16:53:00Z">
          <w:r w:rsidRPr="00B650D5" w:rsidDel="008259CB">
            <w:delText>Product</w:delText>
          </w:r>
          <w:r w:rsidDel="008259CB">
            <w:delText xml:space="preserve"> </w:delText>
          </w:r>
          <w:r w:rsidRPr="00B650D5" w:rsidDel="008259CB">
            <w:delText>Mapping</w:delText>
          </w:r>
        </w:del>
      </w:ins>
      <w:del w:id="7431" w:author="GREENBLUE" w:date="2024-10-25T16:53:00Z">
        <w:r w:rsidR="00DB6C9B" w:rsidDel="008259CB">
          <w:delText>Mapping Between Products</w:delText>
        </w:r>
      </w:del>
    </w:p>
    <w:p w14:paraId="23E062CD" w14:textId="71FD9BE5" w:rsidR="0066755B" w:rsidDel="008259CB" w:rsidRDefault="0066755B" w:rsidP="0066755B">
      <w:pPr>
        <w:pStyle w:val="a3"/>
        <w:spacing w:before="5"/>
        <w:ind w:right="220"/>
        <w:rPr>
          <w:del w:id="7432" w:author="GREENBLUE" w:date="2024-10-25T16:53:00Z"/>
          <w:b w:val="0"/>
          <w:sz w:val="22"/>
        </w:rPr>
      </w:pPr>
    </w:p>
    <w:p w14:paraId="723B07E5" w14:textId="79BDEE00" w:rsidR="0066755B" w:rsidDel="008259CB" w:rsidRDefault="0066755B" w:rsidP="0066755B">
      <w:pPr>
        <w:pStyle w:val="a3"/>
        <w:ind w:right="220"/>
        <w:rPr>
          <w:del w:id="7433" w:author="GREENBLUE" w:date="2024-10-25T16:53:00Z"/>
        </w:rPr>
      </w:pPr>
      <w:del w:id="7434" w:author="GREENBLUE" w:date="2024-10-25T16:53:00Z">
        <w:r w:rsidDel="008259CB">
          <w:delText>Definition:</w:delText>
        </w:r>
        <w:r w:rsidDel="008259CB">
          <w:rPr>
            <w:spacing w:val="-10"/>
          </w:rPr>
          <w:delText xml:space="preserve"> </w:delText>
        </w:r>
        <w:r w:rsidR="002B4D19" w:rsidRPr="002B4D19" w:rsidDel="008259CB">
          <w:rPr>
            <w:b w:val="0"/>
            <w:bCs/>
            <w:spacing w:val="-10"/>
          </w:rPr>
          <w:delText>M</w:delText>
        </w:r>
        <w:r w:rsidR="002B4D19" w:rsidRPr="002B4D19" w:rsidDel="008259CB">
          <w:rPr>
            <w:b w:val="0"/>
            <w:bCs/>
          </w:rPr>
          <w:delText>apping information between S-100 products and existing publications.</w:delText>
        </w:r>
      </w:del>
    </w:p>
    <w:p w14:paraId="5DAAC996" w14:textId="06607336" w:rsidR="0066755B" w:rsidDel="008259CB" w:rsidRDefault="0066755B" w:rsidP="0066755B">
      <w:pPr>
        <w:pStyle w:val="a3"/>
        <w:spacing w:before="7"/>
        <w:ind w:right="220"/>
        <w:rPr>
          <w:del w:id="7435" w:author="GREENBLUE" w:date="2024-10-25T16:53:00Z"/>
          <w:sz w:val="22"/>
        </w:rPr>
      </w:pPr>
    </w:p>
    <w:p w14:paraId="7C0460D2" w14:textId="5F4E6498" w:rsidR="0066755B" w:rsidDel="008259CB" w:rsidRDefault="0066755B" w:rsidP="0066755B">
      <w:pPr>
        <w:ind w:left="196" w:right="196"/>
        <w:rPr>
          <w:del w:id="7436" w:author="GREENBLUE" w:date="2024-10-25T16:53:00Z"/>
          <w:sz w:val="20"/>
        </w:rPr>
      </w:pPr>
      <w:del w:id="7437" w:author="GREENBLUE" w:date="2024-10-25T16:53:00Z">
        <w:r w:rsidDel="008259CB">
          <w:rPr>
            <w:b/>
            <w:sz w:val="20"/>
          </w:rPr>
          <w:delText xml:space="preserve">CamelCase: </w:delText>
        </w:r>
      </w:del>
      <w:ins w:id="7438" w:author="USER" w:date="2024-06-28T13:43:00Z">
        <w:del w:id="7439" w:author="GREENBLUE" w:date="2024-10-25T16:53:00Z">
          <w:r w:rsidR="003518DC" w:rsidRPr="003518DC" w:rsidDel="008259CB">
            <w:rPr>
              <w:sz w:val="20"/>
            </w:rPr>
            <w:delText>ProductMapping</w:delText>
          </w:r>
        </w:del>
      </w:ins>
      <w:del w:id="7440" w:author="GREENBLUE" w:date="2024-10-25T16:53:00Z">
        <w:r w:rsidR="008D5C72" w:rsidDel="008259CB">
          <w:rPr>
            <w:sz w:val="20"/>
          </w:rPr>
          <w:delText>MappingBetweenProducts</w:delText>
        </w:r>
      </w:del>
    </w:p>
    <w:p w14:paraId="4F03569E" w14:textId="5D75F641" w:rsidR="0066755B" w:rsidDel="008259CB" w:rsidRDefault="0066755B" w:rsidP="0066755B">
      <w:pPr>
        <w:pStyle w:val="a3"/>
        <w:spacing w:before="4"/>
        <w:ind w:right="220"/>
        <w:rPr>
          <w:del w:id="7441" w:author="GREENBLUE" w:date="2024-10-25T16:53:00Z"/>
          <w:sz w:val="22"/>
        </w:rPr>
      </w:pPr>
    </w:p>
    <w:p w14:paraId="4E1ECED4" w14:textId="52F5A6E7" w:rsidR="0066755B" w:rsidDel="008259CB" w:rsidRDefault="0066755B" w:rsidP="0066755B">
      <w:pPr>
        <w:pStyle w:val="a3"/>
        <w:ind w:right="220"/>
        <w:rPr>
          <w:del w:id="7442" w:author="GREENBLUE" w:date="2024-10-25T16:53:00Z"/>
        </w:rPr>
      </w:pPr>
      <w:del w:id="7443" w:author="GREENBLUE" w:date="2024-10-25T16:53:00Z">
        <w:r w:rsidDel="008259CB">
          <w:delText>Alias:</w:delText>
        </w:r>
      </w:del>
    </w:p>
    <w:p w14:paraId="0EF17648" w14:textId="3510C023" w:rsidR="0066755B" w:rsidDel="008259CB" w:rsidRDefault="0066755B" w:rsidP="0066755B">
      <w:pPr>
        <w:pStyle w:val="a3"/>
        <w:spacing w:before="4"/>
        <w:ind w:right="220"/>
        <w:rPr>
          <w:del w:id="7444" w:author="GREENBLUE" w:date="2024-10-25T16:53:00Z"/>
          <w:b w:val="0"/>
          <w:sz w:val="22"/>
        </w:rPr>
      </w:pPr>
    </w:p>
    <w:p w14:paraId="605364C6" w14:textId="198B292F" w:rsidR="0066755B" w:rsidDel="008259CB" w:rsidRDefault="0066755B" w:rsidP="0066755B">
      <w:pPr>
        <w:spacing w:before="1"/>
        <w:ind w:left="196" w:right="196"/>
        <w:rPr>
          <w:del w:id="7445" w:author="GREENBLUE" w:date="2024-10-25T16:53:00Z"/>
          <w:sz w:val="20"/>
        </w:rPr>
      </w:pPr>
      <w:del w:id="7446" w:author="GREENBLUE" w:date="2024-10-25T16:53:00Z">
        <w:r w:rsidDel="008259CB">
          <w:rPr>
            <w:b/>
            <w:sz w:val="20"/>
          </w:rPr>
          <w:delText xml:space="preserve">Remarks: </w:delText>
        </w:r>
        <w:r w:rsidDel="008259CB">
          <w:rPr>
            <w:sz w:val="20"/>
          </w:rPr>
          <w:delText>No remarks.</w:delText>
        </w:r>
      </w:del>
    </w:p>
    <w:p w14:paraId="7A4DD7BE" w14:textId="0AB7B769" w:rsidR="0066755B" w:rsidDel="008259CB" w:rsidRDefault="0066755B" w:rsidP="0066755B">
      <w:pPr>
        <w:pStyle w:val="a3"/>
        <w:spacing w:before="6"/>
        <w:ind w:right="220"/>
        <w:rPr>
          <w:del w:id="7447" w:author="GREENBLUE" w:date="2024-10-25T16:53:00Z"/>
          <w:sz w:val="22"/>
        </w:rPr>
      </w:pPr>
    </w:p>
    <w:p w14:paraId="175A8FBC" w14:textId="0FAD8099" w:rsidR="0066755B" w:rsidDel="008259CB" w:rsidRDefault="0066755B" w:rsidP="0066755B">
      <w:pPr>
        <w:ind w:left="196" w:right="196"/>
        <w:rPr>
          <w:del w:id="7448" w:author="GREENBLUE" w:date="2024-10-25T16:53:00Z"/>
          <w:sz w:val="20"/>
        </w:rPr>
      </w:pPr>
      <w:del w:id="7449" w:author="GREENBLUE" w:date="2024-10-25T16:53:00Z">
        <w:r w:rsidDel="008259CB">
          <w:rPr>
            <w:b/>
            <w:sz w:val="20"/>
          </w:rPr>
          <w:delText xml:space="preserve">Role: </w:delText>
        </w:r>
        <w:r w:rsidDel="008259CB">
          <w:rPr>
            <w:sz w:val="20"/>
          </w:rPr>
          <w:delText xml:space="preserve">The </w:delText>
        </w:r>
        <w:r w:rsidR="00652A70" w:rsidDel="008259CB">
          <w:rPr>
            <w:sz w:val="20"/>
          </w:rPr>
          <w:delText>Source</w:delText>
        </w:r>
      </w:del>
    </w:p>
    <w:p w14:paraId="0848CE95" w14:textId="0E2B2CC0" w:rsidR="0066755B" w:rsidDel="008259CB" w:rsidRDefault="0066755B" w:rsidP="0066755B">
      <w:pPr>
        <w:pStyle w:val="a3"/>
        <w:spacing w:before="4"/>
        <w:ind w:right="220"/>
        <w:rPr>
          <w:del w:id="7450" w:author="GREENBLUE" w:date="2024-10-25T16:53:00Z"/>
          <w:sz w:val="22"/>
        </w:rPr>
      </w:pPr>
    </w:p>
    <w:p w14:paraId="6C29CED7" w14:textId="273A9282" w:rsidR="0066755B" w:rsidDel="008259CB" w:rsidRDefault="0066755B" w:rsidP="0066755B">
      <w:pPr>
        <w:ind w:left="196" w:right="196"/>
        <w:rPr>
          <w:del w:id="7451" w:author="GREENBLUE" w:date="2024-10-25T16:53:00Z"/>
          <w:sz w:val="20"/>
        </w:rPr>
      </w:pPr>
      <w:del w:id="7452" w:author="GREENBLUE" w:date="2024-10-25T16:53:00Z">
        <w:r w:rsidDel="008259CB">
          <w:rPr>
            <w:b/>
            <w:sz w:val="20"/>
          </w:rPr>
          <w:delText xml:space="preserve">Role: </w:delText>
        </w:r>
        <w:r w:rsidDel="008259CB">
          <w:rPr>
            <w:sz w:val="20"/>
          </w:rPr>
          <w:delText xml:space="preserve">The </w:delText>
        </w:r>
        <w:r w:rsidR="00652A70" w:rsidDel="008259CB">
          <w:rPr>
            <w:sz w:val="20"/>
          </w:rPr>
          <w:delText>Reference</w:delText>
        </w:r>
      </w:del>
    </w:p>
    <w:p w14:paraId="5ED49E54" w14:textId="77777777" w:rsidR="0066755B" w:rsidRDefault="0066755B" w:rsidP="0066755B">
      <w:pPr>
        <w:ind w:right="196"/>
        <w:rPr>
          <w:sz w:val="20"/>
        </w:rPr>
      </w:pPr>
    </w:p>
    <w:p w14:paraId="0B0C8189" w14:textId="77777777" w:rsidR="0066755B" w:rsidRDefault="0066755B" w:rsidP="0066755B">
      <w:pPr>
        <w:ind w:right="196"/>
        <w:rPr>
          <w:sz w:val="20"/>
        </w:rPr>
      </w:pPr>
    </w:p>
    <w:p w14:paraId="79D20CC7" w14:textId="7334BA14" w:rsidR="0066755B" w:rsidRDefault="00DA1AAA" w:rsidP="00240BDF">
      <w:pPr>
        <w:pStyle w:val="2"/>
        <w:numPr>
          <w:ilvl w:val="1"/>
          <w:numId w:val="16"/>
        </w:numPr>
        <w:tabs>
          <w:tab w:val="left" w:pos="587"/>
        </w:tabs>
        <w:spacing w:before="268"/>
        <w:ind w:left="664" w:right="196" w:hanging="468"/>
      </w:pPr>
      <w:r>
        <w:t>Price Of Element</w:t>
      </w:r>
    </w:p>
    <w:p w14:paraId="0A412E59" w14:textId="77777777" w:rsidR="0066755B" w:rsidRDefault="0066755B" w:rsidP="0066755B">
      <w:pPr>
        <w:pStyle w:val="a3"/>
        <w:spacing w:before="5"/>
        <w:ind w:right="220"/>
        <w:rPr>
          <w:b w:val="0"/>
          <w:sz w:val="22"/>
        </w:rPr>
      </w:pPr>
    </w:p>
    <w:p w14:paraId="019BD025" w14:textId="2EAAE974" w:rsidR="0066755B" w:rsidRDefault="0066755B" w:rsidP="0066755B">
      <w:pPr>
        <w:pStyle w:val="a3"/>
        <w:ind w:right="220"/>
      </w:pPr>
      <w:r>
        <w:t>Definition:</w:t>
      </w:r>
      <w:r>
        <w:rPr>
          <w:spacing w:val="-10"/>
        </w:rPr>
        <w:t xml:space="preserve"> </w:t>
      </w:r>
      <w:r w:rsidR="00054A54" w:rsidRPr="00054A54">
        <w:rPr>
          <w:b w:val="0"/>
          <w:bCs/>
          <w:spacing w:val="-10"/>
        </w:rPr>
        <w:t>Price of element.</w:t>
      </w:r>
    </w:p>
    <w:p w14:paraId="518CDDAD" w14:textId="77777777" w:rsidR="0066755B" w:rsidRDefault="0066755B" w:rsidP="0066755B">
      <w:pPr>
        <w:pStyle w:val="a3"/>
        <w:spacing w:before="7"/>
        <w:ind w:right="220"/>
        <w:rPr>
          <w:sz w:val="22"/>
        </w:rPr>
      </w:pPr>
    </w:p>
    <w:p w14:paraId="24212592" w14:textId="54AA5703" w:rsidR="0066755B" w:rsidRDefault="0066755B" w:rsidP="0066755B">
      <w:pPr>
        <w:ind w:left="196" w:right="196"/>
        <w:rPr>
          <w:sz w:val="20"/>
        </w:rPr>
      </w:pPr>
      <w:r>
        <w:rPr>
          <w:b/>
          <w:sz w:val="20"/>
        </w:rPr>
        <w:t xml:space="preserve">CamelCase: </w:t>
      </w:r>
      <w:r w:rsidR="00060A23">
        <w:rPr>
          <w:sz w:val="20"/>
        </w:rPr>
        <w:t>PriceOfElement</w:t>
      </w:r>
    </w:p>
    <w:p w14:paraId="26AB0A50" w14:textId="77777777" w:rsidR="0066755B" w:rsidRDefault="0066755B" w:rsidP="0066755B">
      <w:pPr>
        <w:pStyle w:val="a3"/>
        <w:spacing w:before="4"/>
        <w:ind w:right="220"/>
        <w:rPr>
          <w:sz w:val="22"/>
        </w:rPr>
      </w:pPr>
    </w:p>
    <w:p w14:paraId="0AB7625A" w14:textId="77777777" w:rsidR="0066755B" w:rsidRDefault="0066755B" w:rsidP="0066755B">
      <w:pPr>
        <w:pStyle w:val="a3"/>
        <w:ind w:right="220"/>
      </w:pPr>
      <w:r>
        <w:t>Alias:</w:t>
      </w:r>
    </w:p>
    <w:p w14:paraId="3844CE85" w14:textId="77777777" w:rsidR="0066755B" w:rsidRDefault="0066755B" w:rsidP="0066755B">
      <w:pPr>
        <w:pStyle w:val="a3"/>
        <w:spacing w:before="4"/>
        <w:ind w:right="220"/>
        <w:rPr>
          <w:b w:val="0"/>
          <w:sz w:val="22"/>
        </w:rPr>
      </w:pPr>
    </w:p>
    <w:p w14:paraId="42B38428" w14:textId="77777777" w:rsidR="0066755B" w:rsidRDefault="0066755B" w:rsidP="0066755B">
      <w:pPr>
        <w:spacing w:before="1"/>
        <w:ind w:left="196" w:right="196"/>
        <w:rPr>
          <w:sz w:val="20"/>
        </w:rPr>
      </w:pPr>
      <w:r>
        <w:rPr>
          <w:b/>
          <w:sz w:val="20"/>
        </w:rPr>
        <w:lastRenderedPageBreak/>
        <w:t xml:space="preserve">Remarks: </w:t>
      </w:r>
      <w:r>
        <w:rPr>
          <w:sz w:val="20"/>
        </w:rPr>
        <w:t>No remarks.</w:t>
      </w:r>
    </w:p>
    <w:p w14:paraId="7BE1C313" w14:textId="77777777" w:rsidR="0066755B" w:rsidRDefault="0066755B" w:rsidP="0066755B">
      <w:pPr>
        <w:pStyle w:val="a3"/>
        <w:spacing w:before="6"/>
        <w:ind w:right="220"/>
        <w:rPr>
          <w:sz w:val="22"/>
        </w:rPr>
      </w:pPr>
    </w:p>
    <w:p w14:paraId="1F05BA39" w14:textId="67DBE443" w:rsidR="0066755B" w:rsidRDefault="0066755B" w:rsidP="0066755B">
      <w:pPr>
        <w:ind w:left="196" w:right="196"/>
        <w:rPr>
          <w:sz w:val="20"/>
        </w:rPr>
      </w:pPr>
      <w:r>
        <w:rPr>
          <w:b/>
          <w:sz w:val="20"/>
        </w:rPr>
        <w:t xml:space="preserve">Role: </w:t>
      </w:r>
      <w:r>
        <w:rPr>
          <w:sz w:val="20"/>
        </w:rPr>
        <w:t xml:space="preserve">The </w:t>
      </w:r>
      <w:r w:rsidR="00192A2B">
        <w:rPr>
          <w:sz w:val="20"/>
        </w:rPr>
        <w:t>Catalogue Element</w:t>
      </w:r>
    </w:p>
    <w:p w14:paraId="39C5DC2C" w14:textId="77777777" w:rsidR="0066755B" w:rsidRDefault="0066755B" w:rsidP="0066755B">
      <w:pPr>
        <w:pStyle w:val="a3"/>
        <w:spacing w:before="4"/>
        <w:ind w:right="220"/>
        <w:rPr>
          <w:sz w:val="22"/>
        </w:rPr>
      </w:pPr>
    </w:p>
    <w:p w14:paraId="769C580D" w14:textId="5C88808D" w:rsidR="0066755B" w:rsidRDefault="0066755B" w:rsidP="0066755B">
      <w:pPr>
        <w:ind w:left="196" w:right="196"/>
        <w:rPr>
          <w:sz w:val="20"/>
        </w:rPr>
      </w:pPr>
      <w:r>
        <w:rPr>
          <w:b/>
          <w:sz w:val="20"/>
        </w:rPr>
        <w:t xml:space="preserve">Role: </w:t>
      </w:r>
      <w:r>
        <w:rPr>
          <w:sz w:val="20"/>
        </w:rPr>
        <w:t xml:space="preserve">The </w:t>
      </w:r>
      <w:r w:rsidR="00B4128B">
        <w:rPr>
          <w:sz w:val="20"/>
        </w:rPr>
        <w:t>Price Information</w:t>
      </w:r>
    </w:p>
    <w:p w14:paraId="717ACFC3" w14:textId="77777777" w:rsidR="0066755B" w:rsidRDefault="0066755B" w:rsidP="0066755B">
      <w:pPr>
        <w:ind w:right="196"/>
        <w:rPr>
          <w:sz w:val="20"/>
        </w:rPr>
      </w:pPr>
    </w:p>
    <w:p w14:paraId="7068D2C7" w14:textId="77777777" w:rsidR="0066755B" w:rsidRDefault="0066755B" w:rsidP="0066755B">
      <w:pPr>
        <w:ind w:right="196"/>
        <w:rPr>
          <w:sz w:val="20"/>
        </w:rPr>
      </w:pPr>
    </w:p>
    <w:p w14:paraId="006B1AA0" w14:textId="381CAC49" w:rsidR="0066755B" w:rsidRDefault="00C93DE8" w:rsidP="00240BDF">
      <w:pPr>
        <w:pStyle w:val="2"/>
        <w:numPr>
          <w:ilvl w:val="1"/>
          <w:numId w:val="16"/>
        </w:numPr>
        <w:tabs>
          <w:tab w:val="left" w:pos="587"/>
        </w:tabs>
        <w:spacing w:before="268"/>
        <w:ind w:left="664" w:right="196" w:hanging="468"/>
      </w:pPr>
      <w:r>
        <w:t>Price Of Nautical Product</w:t>
      </w:r>
    </w:p>
    <w:p w14:paraId="27E92931" w14:textId="77777777" w:rsidR="0066755B" w:rsidRDefault="0066755B" w:rsidP="0066755B">
      <w:pPr>
        <w:pStyle w:val="a3"/>
        <w:spacing w:before="5"/>
        <w:ind w:right="220"/>
        <w:rPr>
          <w:b w:val="0"/>
          <w:sz w:val="22"/>
        </w:rPr>
      </w:pPr>
    </w:p>
    <w:p w14:paraId="36DE1811" w14:textId="2702A122" w:rsidR="0066755B" w:rsidRDefault="0066755B" w:rsidP="0066755B">
      <w:pPr>
        <w:pStyle w:val="a3"/>
        <w:ind w:right="220"/>
      </w:pPr>
      <w:r>
        <w:t>Definition:</w:t>
      </w:r>
      <w:r>
        <w:rPr>
          <w:spacing w:val="-10"/>
        </w:rPr>
        <w:t xml:space="preserve"> </w:t>
      </w:r>
      <w:r w:rsidR="00491279" w:rsidRPr="00491279">
        <w:rPr>
          <w:b w:val="0"/>
          <w:bCs/>
        </w:rPr>
        <w:t>The price of nautical product.</w:t>
      </w:r>
    </w:p>
    <w:p w14:paraId="014E0C4C" w14:textId="77777777" w:rsidR="0066755B" w:rsidRDefault="0066755B" w:rsidP="0066755B">
      <w:pPr>
        <w:pStyle w:val="a3"/>
        <w:spacing w:before="7"/>
        <w:ind w:right="220"/>
        <w:rPr>
          <w:sz w:val="22"/>
        </w:rPr>
      </w:pPr>
    </w:p>
    <w:p w14:paraId="2A3A7FC0" w14:textId="4113BAA7" w:rsidR="0066755B" w:rsidRDefault="0066755B" w:rsidP="0066755B">
      <w:pPr>
        <w:ind w:left="196" w:right="196"/>
        <w:rPr>
          <w:sz w:val="20"/>
        </w:rPr>
      </w:pPr>
      <w:r>
        <w:rPr>
          <w:b/>
          <w:sz w:val="20"/>
        </w:rPr>
        <w:t xml:space="preserve">CamelCase: </w:t>
      </w:r>
      <w:r w:rsidR="00491279">
        <w:rPr>
          <w:sz w:val="20"/>
        </w:rPr>
        <w:t>PriceOfNauticalProduct</w:t>
      </w:r>
    </w:p>
    <w:p w14:paraId="2143AED0" w14:textId="77777777" w:rsidR="0066755B" w:rsidRDefault="0066755B" w:rsidP="0066755B">
      <w:pPr>
        <w:pStyle w:val="a3"/>
        <w:spacing w:before="4"/>
        <w:ind w:right="220"/>
        <w:rPr>
          <w:sz w:val="22"/>
        </w:rPr>
      </w:pPr>
    </w:p>
    <w:p w14:paraId="3C961A2C" w14:textId="77777777" w:rsidR="0066755B" w:rsidRDefault="0066755B" w:rsidP="0066755B">
      <w:pPr>
        <w:pStyle w:val="a3"/>
        <w:ind w:right="220"/>
      </w:pPr>
      <w:r>
        <w:t>Alias:</w:t>
      </w:r>
    </w:p>
    <w:p w14:paraId="6576D972" w14:textId="77777777" w:rsidR="0066755B" w:rsidRDefault="0066755B" w:rsidP="0066755B">
      <w:pPr>
        <w:pStyle w:val="a3"/>
        <w:spacing w:before="4"/>
        <w:ind w:right="220"/>
        <w:rPr>
          <w:b w:val="0"/>
          <w:sz w:val="22"/>
        </w:rPr>
      </w:pPr>
    </w:p>
    <w:p w14:paraId="1B80C947" w14:textId="77777777" w:rsidR="0066755B" w:rsidRDefault="0066755B" w:rsidP="0066755B">
      <w:pPr>
        <w:spacing w:before="1"/>
        <w:ind w:left="196" w:right="196"/>
        <w:rPr>
          <w:sz w:val="20"/>
        </w:rPr>
      </w:pPr>
      <w:r>
        <w:rPr>
          <w:b/>
          <w:sz w:val="20"/>
        </w:rPr>
        <w:t xml:space="preserve">Remarks: </w:t>
      </w:r>
      <w:r>
        <w:rPr>
          <w:sz w:val="20"/>
        </w:rPr>
        <w:t>No remarks.</w:t>
      </w:r>
    </w:p>
    <w:p w14:paraId="36B65A9F" w14:textId="77777777" w:rsidR="0066755B" w:rsidRDefault="0066755B" w:rsidP="0066755B">
      <w:pPr>
        <w:pStyle w:val="a3"/>
        <w:spacing w:before="6"/>
        <w:ind w:right="220"/>
        <w:rPr>
          <w:sz w:val="22"/>
        </w:rPr>
      </w:pPr>
    </w:p>
    <w:p w14:paraId="0CBF5796" w14:textId="087B31A8" w:rsidR="0066755B" w:rsidRDefault="0066755B" w:rsidP="0066755B">
      <w:pPr>
        <w:ind w:left="196" w:right="196"/>
        <w:rPr>
          <w:sz w:val="20"/>
        </w:rPr>
      </w:pPr>
      <w:r>
        <w:rPr>
          <w:b/>
          <w:sz w:val="20"/>
        </w:rPr>
        <w:t xml:space="preserve">Role: </w:t>
      </w:r>
      <w:r>
        <w:rPr>
          <w:sz w:val="20"/>
        </w:rPr>
        <w:t xml:space="preserve">The </w:t>
      </w:r>
      <w:r w:rsidR="00C060B4">
        <w:rPr>
          <w:sz w:val="20"/>
        </w:rPr>
        <w:t>Catalogue Of Nautical Product</w:t>
      </w:r>
    </w:p>
    <w:p w14:paraId="238FD675" w14:textId="77777777" w:rsidR="0066755B" w:rsidRDefault="0066755B" w:rsidP="0066755B">
      <w:pPr>
        <w:pStyle w:val="a3"/>
        <w:spacing w:before="4"/>
        <w:ind w:right="220"/>
        <w:rPr>
          <w:sz w:val="22"/>
        </w:rPr>
      </w:pPr>
    </w:p>
    <w:p w14:paraId="60230C7C" w14:textId="4890B95D" w:rsidR="0066755B" w:rsidRDefault="0066755B" w:rsidP="0066755B">
      <w:pPr>
        <w:ind w:left="196" w:right="196"/>
        <w:rPr>
          <w:sz w:val="20"/>
        </w:rPr>
      </w:pPr>
      <w:r>
        <w:rPr>
          <w:b/>
          <w:sz w:val="20"/>
        </w:rPr>
        <w:t xml:space="preserve">Role: </w:t>
      </w:r>
      <w:r>
        <w:rPr>
          <w:sz w:val="20"/>
        </w:rPr>
        <w:t xml:space="preserve">The </w:t>
      </w:r>
      <w:r w:rsidR="00A67AC2">
        <w:rPr>
          <w:sz w:val="20"/>
        </w:rPr>
        <w:t>Price Information</w:t>
      </w:r>
    </w:p>
    <w:p w14:paraId="09C8909C" w14:textId="77777777" w:rsidR="0066755B" w:rsidRDefault="0066755B" w:rsidP="0066755B">
      <w:pPr>
        <w:ind w:right="196"/>
        <w:rPr>
          <w:sz w:val="20"/>
        </w:rPr>
      </w:pPr>
    </w:p>
    <w:p w14:paraId="056CFAC5" w14:textId="77777777" w:rsidR="0066755B" w:rsidRDefault="0066755B" w:rsidP="0066755B">
      <w:pPr>
        <w:ind w:right="196"/>
        <w:rPr>
          <w:sz w:val="20"/>
        </w:rPr>
      </w:pPr>
    </w:p>
    <w:p w14:paraId="40DD1070" w14:textId="232BAB12" w:rsidR="0066755B" w:rsidRDefault="00826378" w:rsidP="00240BDF">
      <w:pPr>
        <w:pStyle w:val="2"/>
        <w:numPr>
          <w:ilvl w:val="1"/>
          <w:numId w:val="16"/>
        </w:numPr>
        <w:tabs>
          <w:tab w:val="left" w:pos="587"/>
        </w:tabs>
        <w:spacing w:before="268"/>
        <w:ind w:left="664" w:right="196" w:hanging="468"/>
      </w:pPr>
      <w:r>
        <w:t>Produ</w:t>
      </w:r>
      <w:r w:rsidR="00F05A4E">
        <w:t>c</w:t>
      </w:r>
      <w:r>
        <w:t>er Contact</w:t>
      </w:r>
    </w:p>
    <w:p w14:paraId="7BCC6D5A" w14:textId="77777777" w:rsidR="0066755B" w:rsidRDefault="0066755B" w:rsidP="0066755B">
      <w:pPr>
        <w:pStyle w:val="a3"/>
        <w:spacing w:before="5"/>
        <w:ind w:right="220"/>
        <w:rPr>
          <w:b w:val="0"/>
          <w:sz w:val="22"/>
        </w:rPr>
      </w:pPr>
    </w:p>
    <w:p w14:paraId="6C8C1FA3" w14:textId="5F22DEB7" w:rsidR="0066755B" w:rsidRDefault="0066755B" w:rsidP="0066755B">
      <w:pPr>
        <w:pStyle w:val="a3"/>
        <w:ind w:right="220"/>
      </w:pPr>
      <w:r>
        <w:t>Definition:</w:t>
      </w:r>
      <w:r>
        <w:rPr>
          <w:spacing w:val="-10"/>
        </w:rPr>
        <w:t xml:space="preserve"> </w:t>
      </w:r>
      <w:r w:rsidR="00826378" w:rsidRPr="00826378">
        <w:rPr>
          <w:b w:val="0"/>
          <w:bCs/>
        </w:rPr>
        <w:t>Contact information of producer</w:t>
      </w:r>
      <w:r w:rsidRPr="0066755B">
        <w:rPr>
          <w:b w:val="0"/>
          <w:bCs/>
        </w:rPr>
        <w:t>.</w:t>
      </w:r>
    </w:p>
    <w:p w14:paraId="56A6997D" w14:textId="77777777" w:rsidR="0066755B" w:rsidRDefault="0066755B" w:rsidP="0066755B">
      <w:pPr>
        <w:pStyle w:val="a3"/>
        <w:spacing w:before="7"/>
        <w:ind w:right="220"/>
        <w:rPr>
          <w:sz w:val="22"/>
        </w:rPr>
      </w:pPr>
    </w:p>
    <w:p w14:paraId="505B3231" w14:textId="4A00E11A" w:rsidR="0066755B" w:rsidRDefault="0066755B" w:rsidP="0066755B">
      <w:pPr>
        <w:ind w:left="196" w:right="196"/>
        <w:rPr>
          <w:sz w:val="20"/>
        </w:rPr>
      </w:pPr>
      <w:r>
        <w:rPr>
          <w:b/>
          <w:sz w:val="20"/>
        </w:rPr>
        <w:t xml:space="preserve">CamelCase: </w:t>
      </w:r>
      <w:r w:rsidR="00F05A4E">
        <w:rPr>
          <w:sz w:val="20"/>
        </w:rPr>
        <w:t>ProducerContact</w:t>
      </w:r>
    </w:p>
    <w:p w14:paraId="55A15D36" w14:textId="77777777" w:rsidR="0066755B" w:rsidRDefault="0066755B" w:rsidP="0066755B">
      <w:pPr>
        <w:pStyle w:val="a3"/>
        <w:spacing w:before="4"/>
        <w:ind w:right="220"/>
        <w:rPr>
          <w:sz w:val="22"/>
        </w:rPr>
      </w:pPr>
    </w:p>
    <w:p w14:paraId="2A81D189" w14:textId="77777777" w:rsidR="0066755B" w:rsidRDefault="0066755B" w:rsidP="0066755B">
      <w:pPr>
        <w:pStyle w:val="a3"/>
        <w:ind w:right="220"/>
      </w:pPr>
      <w:r>
        <w:t>Alias:</w:t>
      </w:r>
    </w:p>
    <w:p w14:paraId="51504458" w14:textId="77777777" w:rsidR="0066755B" w:rsidRDefault="0066755B" w:rsidP="0066755B">
      <w:pPr>
        <w:pStyle w:val="a3"/>
        <w:spacing w:before="4"/>
        <w:ind w:right="220"/>
        <w:rPr>
          <w:b w:val="0"/>
          <w:sz w:val="22"/>
        </w:rPr>
      </w:pPr>
    </w:p>
    <w:p w14:paraId="0F5ABA11" w14:textId="77777777" w:rsidR="0066755B" w:rsidRDefault="0066755B" w:rsidP="0066755B">
      <w:pPr>
        <w:spacing w:before="1"/>
        <w:ind w:left="196" w:right="196"/>
        <w:rPr>
          <w:sz w:val="20"/>
        </w:rPr>
      </w:pPr>
      <w:r>
        <w:rPr>
          <w:b/>
          <w:sz w:val="20"/>
        </w:rPr>
        <w:t xml:space="preserve">Remarks: </w:t>
      </w:r>
      <w:r>
        <w:rPr>
          <w:sz w:val="20"/>
        </w:rPr>
        <w:t>No remarks.</w:t>
      </w:r>
    </w:p>
    <w:p w14:paraId="26A0C657" w14:textId="77777777" w:rsidR="0066755B" w:rsidRDefault="0066755B" w:rsidP="0066755B">
      <w:pPr>
        <w:pStyle w:val="a3"/>
        <w:spacing w:before="6"/>
        <w:ind w:right="220"/>
        <w:rPr>
          <w:sz w:val="22"/>
        </w:rPr>
      </w:pPr>
    </w:p>
    <w:p w14:paraId="00E5B8DF" w14:textId="40D7524D" w:rsidR="0066755B" w:rsidRDefault="0066755B" w:rsidP="0066755B">
      <w:pPr>
        <w:ind w:left="196" w:right="196"/>
        <w:rPr>
          <w:sz w:val="20"/>
        </w:rPr>
      </w:pPr>
      <w:r>
        <w:rPr>
          <w:b/>
          <w:sz w:val="20"/>
        </w:rPr>
        <w:t xml:space="preserve">Role: </w:t>
      </w:r>
      <w:r>
        <w:rPr>
          <w:sz w:val="20"/>
        </w:rPr>
        <w:t xml:space="preserve">The </w:t>
      </w:r>
      <w:r w:rsidR="003934C5">
        <w:rPr>
          <w:sz w:val="20"/>
        </w:rPr>
        <w:t>Producer</w:t>
      </w:r>
    </w:p>
    <w:p w14:paraId="07F1FE82" w14:textId="77777777" w:rsidR="0066755B" w:rsidRDefault="0066755B" w:rsidP="0066755B">
      <w:pPr>
        <w:pStyle w:val="a3"/>
        <w:spacing w:before="4"/>
        <w:ind w:right="220"/>
        <w:rPr>
          <w:sz w:val="22"/>
        </w:rPr>
      </w:pPr>
    </w:p>
    <w:p w14:paraId="69BD7D3E" w14:textId="77777777" w:rsidR="0066755B" w:rsidRDefault="0066755B" w:rsidP="0066755B">
      <w:pPr>
        <w:ind w:left="196" w:right="196"/>
        <w:rPr>
          <w:sz w:val="20"/>
        </w:rPr>
      </w:pPr>
      <w:r>
        <w:rPr>
          <w:b/>
          <w:sz w:val="20"/>
        </w:rPr>
        <w:t xml:space="preserve">Role: </w:t>
      </w:r>
      <w:r>
        <w:rPr>
          <w:sz w:val="20"/>
        </w:rPr>
        <w:t>The Contact Details</w:t>
      </w:r>
    </w:p>
    <w:p w14:paraId="0A81D535" w14:textId="77777777" w:rsidR="0066755B" w:rsidRDefault="0066755B" w:rsidP="0066755B">
      <w:pPr>
        <w:ind w:right="196"/>
        <w:rPr>
          <w:sz w:val="20"/>
        </w:rPr>
      </w:pPr>
    </w:p>
    <w:p w14:paraId="087679FF" w14:textId="77777777" w:rsidR="0066755B" w:rsidRDefault="0066755B" w:rsidP="0066755B">
      <w:pPr>
        <w:ind w:right="196"/>
        <w:rPr>
          <w:sz w:val="20"/>
        </w:rPr>
      </w:pPr>
    </w:p>
    <w:p w14:paraId="4432D958" w14:textId="071F9B23" w:rsidR="0066755B" w:rsidRDefault="00B80191" w:rsidP="00240BDF">
      <w:pPr>
        <w:pStyle w:val="2"/>
        <w:numPr>
          <w:ilvl w:val="1"/>
          <w:numId w:val="16"/>
        </w:numPr>
        <w:tabs>
          <w:tab w:val="left" w:pos="587"/>
        </w:tabs>
        <w:spacing w:before="268"/>
        <w:ind w:left="664" w:right="196" w:hanging="468"/>
      </w:pPr>
      <w:r>
        <w:t>Production Details</w:t>
      </w:r>
    </w:p>
    <w:p w14:paraId="6DC8D72A" w14:textId="77777777" w:rsidR="0066755B" w:rsidRDefault="0066755B" w:rsidP="0066755B">
      <w:pPr>
        <w:pStyle w:val="a3"/>
        <w:spacing w:before="5"/>
        <w:ind w:right="220"/>
        <w:rPr>
          <w:b w:val="0"/>
          <w:sz w:val="22"/>
        </w:rPr>
      </w:pPr>
    </w:p>
    <w:p w14:paraId="4CF34A10" w14:textId="77CC866A" w:rsidR="0066755B" w:rsidRDefault="0066755B" w:rsidP="0066755B">
      <w:pPr>
        <w:pStyle w:val="a3"/>
        <w:ind w:right="220"/>
      </w:pPr>
      <w:r>
        <w:t>Definition:</w:t>
      </w:r>
      <w:r>
        <w:rPr>
          <w:spacing w:val="-10"/>
        </w:rPr>
        <w:t xml:space="preserve"> </w:t>
      </w:r>
      <w:r w:rsidR="00CB78ED" w:rsidRPr="00CB78ED">
        <w:rPr>
          <w:b w:val="0"/>
          <w:bCs/>
        </w:rPr>
        <w:t>Contact information of nautical product publishing organizations.</w:t>
      </w:r>
      <w:r w:rsidRPr="0066755B">
        <w:rPr>
          <w:b w:val="0"/>
          <w:bCs/>
        </w:rPr>
        <w:t>.</w:t>
      </w:r>
    </w:p>
    <w:p w14:paraId="2C6D1F8E" w14:textId="77777777" w:rsidR="0066755B" w:rsidRDefault="0066755B" w:rsidP="0066755B">
      <w:pPr>
        <w:pStyle w:val="a3"/>
        <w:spacing w:before="7"/>
        <w:ind w:right="220"/>
        <w:rPr>
          <w:sz w:val="22"/>
        </w:rPr>
      </w:pPr>
    </w:p>
    <w:p w14:paraId="716058F5" w14:textId="768172BB" w:rsidR="0066755B" w:rsidRDefault="0066755B" w:rsidP="0066755B">
      <w:pPr>
        <w:ind w:left="196" w:right="196"/>
        <w:rPr>
          <w:sz w:val="20"/>
        </w:rPr>
      </w:pPr>
      <w:r>
        <w:rPr>
          <w:b/>
          <w:sz w:val="20"/>
        </w:rPr>
        <w:t xml:space="preserve">CamelCase: </w:t>
      </w:r>
      <w:r w:rsidR="001B6532">
        <w:rPr>
          <w:sz w:val="20"/>
        </w:rPr>
        <w:t>Production Details</w:t>
      </w:r>
    </w:p>
    <w:p w14:paraId="1841AF0F" w14:textId="77777777" w:rsidR="0066755B" w:rsidRDefault="0066755B" w:rsidP="0066755B">
      <w:pPr>
        <w:pStyle w:val="a3"/>
        <w:spacing w:before="4"/>
        <w:ind w:right="220"/>
        <w:rPr>
          <w:sz w:val="22"/>
        </w:rPr>
      </w:pPr>
    </w:p>
    <w:p w14:paraId="2AE59643" w14:textId="77777777" w:rsidR="0066755B" w:rsidRDefault="0066755B" w:rsidP="0066755B">
      <w:pPr>
        <w:pStyle w:val="a3"/>
        <w:ind w:right="220"/>
      </w:pPr>
      <w:r>
        <w:t>Alias:</w:t>
      </w:r>
    </w:p>
    <w:p w14:paraId="44C24A94" w14:textId="77777777" w:rsidR="0066755B" w:rsidRDefault="0066755B" w:rsidP="0066755B">
      <w:pPr>
        <w:pStyle w:val="a3"/>
        <w:spacing w:before="4"/>
        <w:ind w:right="220"/>
        <w:rPr>
          <w:b w:val="0"/>
          <w:sz w:val="22"/>
        </w:rPr>
      </w:pPr>
    </w:p>
    <w:p w14:paraId="6CB3D91E" w14:textId="77777777" w:rsidR="0066755B" w:rsidRDefault="0066755B" w:rsidP="0066755B">
      <w:pPr>
        <w:spacing w:before="1"/>
        <w:ind w:left="196" w:right="196"/>
        <w:rPr>
          <w:sz w:val="20"/>
        </w:rPr>
      </w:pPr>
      <w:r>
        <w:rPr>
          <w:b/>
          <w:sz w:val="20"/>
        </w:rPr>
        <w:t xml:space="preserve">Remarks: </w:t>
      </w:r>
      <w:r>
        <w:rPr>
          <w:sz w:val="20"/>
        </w:rPr>
        <w:t>No remarks.</w:t>
      </w:r>
    </w:p>
    <w:p w14:paraId="4A9D4D6F" w14:textId="77777777" w:rsidR="0066755B" w:rsidRDefault="0066755B" w:rsidP="0066755B">
      <w:pPr>
        <w:pStyle w:val="a3"/>
        <w:spacing w:before="6"/>
        <w:ind w:right="220"/>
        <w:rPr>
          <w:sz w:val="22"/>
        </w:rPr>
      </w:pPr>
    </w:p>
    <w:p w14:paraId="0FB066C8" w14:textId="16256470" w:rsidR="0066755B" w:rsidRDefault="0066755B" w:rsidP="0066755B">
      <w:pPr>
        <w:ind w:left="196" w:right="196"/>
        <w:rPr>
          <w:sz w:val="20"/>
        </w:rPr>
      </w:pPr>
      <w:r>
        <w:rPr>
          <w:b/>
          <w:sz w:val="20"/>
        </w:rPr>
        <w:t xml:space="preserve">Role: </w:t>
      </w:r>
      <w:r w:rsidR="00723475">
        <w:rPr>
          <w:sz w:val="20"/>
        </w:rPr>
        <w:t>Catalogue Header</w:t>
      </w:r>
    </w:p>
    <w:p w14:paraId="7D63B6C2" w14:textId="77777777" w:rsidR="0066755B" w:rsidRDefault="0066755B" w:rsidP="0066755B">
      <w:pPr>
        <w:pStyle w:val="a3"/>
        <w:spacing w:before="4"/>
        <w:ind w:right="220"/>
        <w:rPr>
          <w:sz w:val="22"/>
        </w:rPr>
      </w:pPr>
    </w:p>
    <w:p w14:paraId="756721D7" w14:textId="7A515E42" w:rsidR="0066755B" w:rsidRDefault="0066755B" w:rsidP="0066755B">
      <w:pPr>
        <w:ind w:left="196" w:right="196"/>
        <w:rPr>
          <w:sz w:val="20"/>
        </w:rPr>
      </w:pPr>
      <w:r>
        <w:rPr>
          <w:b/>
          <w:sz w:val="20"/>
        </w:rPr>
        <w:t xml:space="preserve">Role: </w:t>
      </w:r>
      <w:r w:rsidR="00723475">
        <w:rPr>
          <w:sz w:val="20"/>
        </w:rPr>
        <w:t>The Producer</w:t>
      </w:r>
    </w:p>
    <w:p w14:paraId="3B631447" w14:textId="77777777" w:rsidR="0066755B" w:rsidRDefault="0066755B" w:rsidP="0066755B">
      <w:pPr>
        <w:ind w:right="196"/>
        <w:rPr>
          <w:sz w:val="20"/>
        </w:rPr>
      </w:pPr>
    </w:p>
    <w:p w14:paraId="1F96CEE0" w14:textId="77777777" w:rsidR="0066755B" w:rsidRDefault="0066755B" w:rsidP="0066755B">
      <w:pPr>
        <w:ind w:right="196"/>
        <w:rPr>
          <w:sz w:val="20"/>
        </w:rPr>
      </w:pPr>
    </w:p>
    <w:p w14:paraId="778B1C7F" w14:textId="59E51E31" w:rsidR="0066755B" w:rsidRDefault="005538B6" w:rsidP="00240BDF">
      <w:pPr>
        <w:pStyle w:val="2"/>
        <w:numPr>
          <w:ilvl w:val="1"/>
          <w:numId w:val="16"/>
        </w:numPr>
        <w:tabs>
          <w:tab w:val="left" w:pos="587"/>
        </w:tabs>
        <w:spacing w:before="268"/>
        <w:ind w:left="664" w:right="196" w:hanging="468"/>
      </w:pPr>
      <w:r>
        <w:t>Product Package</w:t>
      </w:r>
    </w:p>
    <w:p w14:paraId="2ED12C06" w14:textId="77777777" w:rsidR="0066755B" w:rsidRDefault="0066755B" w:rsidP="0066755B">
      <w:pPr>
        <w:pStyle w:val="a3"/>
        <w:spacing w:before="5"/>
        <w:ind w:right="220"/>
        <w:rPr>
          <w:b w:val="0"/>
          <w:sz w:val="22"/>
        </w:rPr>
      </w:pPr>
    </w:p>
    <w:p w14:paraId="2992ADA2" w14:textId="696B9E93" w:rsidR="0066755B" w:rsidRDefault="0066755B" w:rsidP="0066755B">
      <w:pPr>
        <w:pStyle w:val="a3"/>
        <w:ind w:right="220"/>
      </w:pPr>
      <w:r>
        <w:t>Definition:</w:t>
      </w:r>
      <w:r>
        <w:rPr>
          <w:spacing w:val="-10"/>
        </w:rPr>
        <w:t xml:space="preserve"> </w:t>
      </w:r>
      <w:r w:rsidR="00471902" w:rsidRPr="00471902">
        <w:rPr>
          <w:b w:val="0"/>
          <w:bCs/>
        </w:rPr>
        <w:t>Package of the various substances which are transported, stored or exploited</w:t>
      </w:r>
      <w:r w:rsidR="00471902">
        <w:rPr>
          <w:b w:val="0"/>
          <w:bCs/>
        </w:rPr>
        <w:t>.</w:t>
      </w:r>
    </w:p>
    <w:p w14:paraId="7B1BF651" w14:textId="77777777" w:rsidR="0066755B" w:rsidRDefault="0066755B" w:rsidP="0066755B">
      <w:pPr>
        <w:pStyle w:val="a3"/>
        <w:spacing w:before="7"/>
        <w:ind w:right="220"/>
        <w:rPr>
          <w:sz w:val="22"/>
        </w:rPr>
      </w:pPr>
    </w:p>
    <w:p w14:paraId="7AC572CA" w14:textId="3C52AACA" w:rsidR="0066755B" w:rsidRDefault="0066755B" w:rsidP="0066755B">
      <w:pPr>
        <w:ind w:left="196" w:right="196"/>
        <w:rPr>
          <w:sz w:val="20"/>
        </w:rPr>
      </w:pPr>
      <w:r>
        <w:rPr>
          <w:b/>
          <w:sz w:val="20"/>
        </w:rPr>
        <w:lastRenderedPageBreak/>
        <w:t xml:space="preserve">CamelCase: </w:t>
      </w:r>
      <w:r w:rsidR="00471902">
        <w:rPr>
          <w:sz w:val="20"/>
        </w:rPr>
        <w:t>ProductPackage</w:t>
      </w:r>
    </w:p>
    <w:p w14:paraId="03D1A8D8" w14:textId="77777777" w:rsidR="0066755B" w:rsidRDefault="0066755B" w:rsidP="0066755B">
      <w:pPr>
        <w:pStyle w:val="a3"/>
        <w:spacing w:before="4"/>
        <w:ind w:right="220"/>
        <w:rPr>
          <w:sz w:val="22"/>
        </w:rPr>
      </w:pPr>
    </w:p>
    <w:p w14:paraId="1D472AE1" w14:textId="77777777" w:rsidR="0066755B" w:rsidRDefault="0066755B" w:rsidP="0066755B">
      <w:pPr>
        <w:pStyle w:val="a3"/>
        <w:ind w:right="220"/>
      </w:pPr>
      <w:r>
        <w:t>Alias:</w:t>
      </w:r>
    </w:p>
    <w:p w14:paraId="4E44CD5C" w14:textId="77777777" w:rsidR="0066755B" w:rsidRDefault="0066755B" w:rsidP="0066755B">
      <w:pPr>
        <w:pStyle w:val="a3"/>
        <w:spacing w:before="4"/>
        <w:ind w:right="220"/>
        <w:rPr>
          <w:b w:val="0"/>
          <w:sz w:val="22"/>
        </w:rPr>
      </w:pPr>
    </w:p>
    <w:p w14:paraId="4087112C" w14:textId="77777777" w:rsidR="0066755B" w:rsidRDefault="0066755B" w:rsidP="0066755B">
      <w:pPr>
        <w:spacing w:before="1"/>
        <w:ind w:left="196" w:right="196"/>
        <w:rPr>
          <w:sz w:val="20"/>
        </w:rPr>
      </w:pPr>
      <w:r>
        <w:rPr>
          <w:b/>
          <w:sz w:val="20"/>
        </w:rPr>
        <w:t xml:space="preserve">Remarks: </w:t>
      </w:r>
      <w:r>
        <w:rPr>
          <w:sz w:val="20"/>
        </w:rPr>
        <w:t>No remarks.</w:t>
      </w:r>
    </w:p>
    <w:p w14:paraId="18AA9B28" w14:textId="77777777" w:rsidR="0066755B" w:rsidRDefault="0066755B" w:rsidP="0066755B">
      <w:pPr>
        <w:pStyle w:val="a3"/>
        <w:spacing w:before="6"/>
        <w:ind w:right="220"/>
        <w:rPr>
          <w:sz w:val="22"/>
        </w:rPr>
      </w:pPr>
    </w:p>
    <w:p w14:paraId="640EFCA9" w14:textId="4DDF5B31" w:rsidR="0066755B" w:rsidRDefault="0066755B" w:rsidP="0066755B">
      <w:pPr>
        <w:ind w:left="196" w:right="196"/>
        <w:rPr>
          <w:sz w:val="20"/>
        </w:rPr>
      </w:pPr>
      <w:r>
        <w:rPr>
          <w:b/>
          <w:sz w:val="20"/>
        </w:rPr>
        <w:t xml:space="preserve">Role: </w:t>
      </w:r>
      <w:r>
        <w:rPr>
          <w:sz w:val="20"/>
        </w:rPr>
        <w:t xml:space="preserve">The </w:t>
      </w:r>
      <w:r w:rsidR="00F91A9A">
        <w:rPr>
          <w:sz w:val="20"/>
        </w:rPr>
        <w:t>Catalogue Element</w:t>
      </w:r>
    </w:p>
    <w:p w14:paraId="2DFFC2E7" w14:textId="77777777" w:rsidR="0066755B" w:rsidRDefault="0066755B" w:rsidP="0066755B">
      <w:pPr>
        <w:pStyle w:val="a3"/>
        <w:spacing w:before="4"/>
        <w:ind w:right="220"/>
        <w:rPr>
          <w:sz w:val="22"/>
        </w:rPr>
      </w:pPr>
    </w:p>
    <w:p w14:paraId="47E4D3C9" w14:textId="2D453A25" w:rsidR="0066755B" w:rsidRDefault="0066755B" w:rsidP="0066755B">
      <w:pPr>
        <w:ind w:left="196" w:right="196"/>
        <w:rPr>
          <w:sz w:val="20"/>
        </w:rPr>
      </w:pPr>
      <w:r>
        <w:rPr>
          <w:b/>
          <w:sz w:val="20"/>
        </w:rPr>
        <w:t xml:space="preserve">Role: </w:t>
      </w:r>
      <w:r w:rsidR="002A0E40">
        <w:rPr>
          <w:sz w:val="20"/>
        </w:rPr>
        <w:t>Element Container</w:t>
      </w:r>
    </w:p>
    <w:p w14:paraId="303D4B7B" w14:textId="77777777" w:rsidR="0066755B" w:rsidRDefault="0066755B" w:rsidP="0066755B">
      <w:pPr>
        <w:ind w:right="196"/>
        <w:rPr>
          <w:sz w:val="20"/>
        </w:rPr>
        <w:sectPr w:rsidR="0066755B" w:rsidSect="008A4F0C">
          <w:pgSz w:w="11910" w:h="16840"/>
          <w:pgMar w:top="998" w:right="697" w:bottom="940" w:left="799" w:header="580" w:footer="740" w:gutter="0"/>
          <w:cols w:space="720"/>
        </w:sectPr>
      </w:pPr>
    </w:p>
    <w:p w14:paraId="1E14C7B3" w14:textId="3C706002" w:rsidR="008259CB" w:rsidRDefault="008259CB" w:rsidP="008259CB">
      <w:pPr>
        <w:pStyle w:val="1"/>
        <w:numPr>
          <w:ilvl w:val="0"/>
          <w:numId w:val="16"/>
        </w:numPr>
        <w:tabs>
          <w:tab w:val="left" w:pos="432"/>
        </w:tabs>
        <w:ind w:left="509" w:right="196" w:hanging="313"/>
        <w:rPr>
          <w:ins w:id="7453" w:author="GREENBLUE" w:date="2024-10-25T16:53:00Z"/>
        </w:rPr>
      </w:pPr>
      <w:ins w:id="7454" w:author="GREENBLUE" w:date="2024-10-25T16:53:00Z">
        <w:r>
          <w:lastRenderedPageBreak/>
          <w:t xml:space="preserve"> </w:t>
        </w:r>
      </w:ins>
      <w:ins w:id="7455" w:author="GREENBLUE" w:date="2024-10-25T16:51:00Z">
        <w:r>
          <w:t>Feature</w:t>
        </w:r>
        <w:r>
          <w:rPr>
            <w:spacing w:val="-11"/>
          </w:rPr>
          <w:t xml:space="preserve"> </w:t>
        </w:r>
        <w:r>
          <w:t>Associations</w:t>
        </w:r>
      </w:ins>
    </w:p>
    <w:p w14:paraId="6A6AF9D6" w14:textId="77777777" w:rsidR="008259CB" w:rsidRDefault="008259CB" w:rsidP="008259CB">
      <w:pPr>
        <w:pStyle w:val="2"/>
        <w:numPr>
          <w:ilvl w:val="1"/>
          <w:numId w:val="16"/>
        </w:numPr>
        <w:tabs>
          <w:tab w:val="left" w:pos="587"/>
        </w:tabs>
        <w:spacing w:before="268"/>
        <w:ind w:left="664" w:right="196" w:hanging="468"/>
        <w:rPr>
          <w:ins w:id="7456" w:author="GREENBLUE" w:date="2024-10-25T16:53:00Z"/>
        </w:rPr>
      </w:pPr>
      <w:ins w:id="7457" w:author="GREENBLUE" w:date="2024-10-25T16:53:00Z">
        <w:r w:rsidRPr="00B650D5">
          <w:t>Product</w:t>
        </w:r>
        <w:r>
          <w:t xml:space="preserve"> </w:t>
        </w:r>
        <w:r w:rsidRPr="00B650D5">
          <w:t>Mapping</w:t>
        </w:r>
      </w:ins>
    </w:p>
    <w:p w14:paraId="24FF6800" w14:textId="77777777" w:rsidR="008259CB" w:rsidRDefault="008259CB" w:rsidP="008259CB">
      <w:pPr>
        <w:pStyle w:val="a3"/>
        <w:spacing w:before="5"/>
        <w:ind w:right="220"/>
        <w:rPr>
          <w:ins w:id="7458" w:author="GREENBLUE" w:date="2024-10-25T16:53:00Z"/>
          <w:b w:val="0"/>
          <w:sz w:val="22"/>
        </w:rPr>
      </w:pPr>
    </w:p>
    <w:p w14:paraId="754598FF" w14:textId="77777777" w:rsidR="008259CB" w:rsidRDefault="008259CB" w:rsidP="008259CB">
      <w:pPr>
        <w:pStyle w:val="a3"/>
        <w:ind w:right="220"/>
        <w:rPr>
          <w:ins w:id="7459" w:author="GREENBLUE" w:date="2024-10-25T16:53:00Z"/>
        </w:rPr>
      </w:pPr>
      <w:ins w:id="7460" w:author="GREENBLUE" w:date="2024-10-25T16:53:00Z">
        <w:r>
          <w:t>Definition:</w:t>
        </w:r>
        <w:r>
          <w:rPr>
            <w:spacing w:val="-10"/>
          </w:rPr>
          <w:t xml:space="preserve"> </w:t>
        </w:r>
        <w:r w:rsidRPr="002B4D19">
          <w:rPr>
            <w:b w:val="0"/>
            <w:bCs/>
            <w:spacing w:val="-10"/>
          </w:rPr>
          <w:t>M</w:t>
        </w:r>
        <w:r w:rsidRPr="002B4D19">
          <w:rPr>
            <w:b w:val="0"/>
            <w:bCs/>
          </w:rPr>
          <w:t>apping information between S-100 products and existing publications.</w:t>
        </w:r>
      </w:ins>
    </w:p>
    <w:p w14:paraId="0A0B560B" w14:textId="77777777" w:rsidR="008259CB" w:rsidRDefault="008259CB" w:rsidP="008259CB">
      <w:pPr>
        <w:pStyle w:val="a3"/>
        <w:spacing w:before="7"/>
        <w:ind w:right="220"/>
        <w:rPr>
          <w:ins w:id="7461" w:author="GREENBLUE" w:date="2024-10-25T16:53:00Z"/>
          <w:sz w:val="22"/>
        </w:rPr>
      </w:pPr>
    </w:p>
    <w:p w14:paraId="6FF08A95" w14:textId="77777777" w:rsidR="008259CB" w:rsidRDefault="008259CB" w:rsidP="008259CB">
      <w:pPr>
        <w:ind w:left="196" w:right="196"/>
        <w:rPr>
          <w:ins w:id="7462" w:author="GREENBLUE" w:date="2024-10-25T16:53:00Z"/>
          <w:sz w:val="20"/>
        </w:rPr>
      </w:pPr>
      <w:ins w:id="7463" w:author="GREENBLUE" w:date="2024-10-25T16:53:00Z">
        <w:r>
          <w:rPr>
            <w:b/>
            <w:sz w:val="20"/>
          </w:rPr>
          <w:t xml:space="preserve">CamelCase: </w:t>
        </w:r>
        <w:r w:rsidRPr="003518DC">
          <w:rPr>
            <w:sz w:val="20"/>
          </w:rPr>
          <w:t>ProductMapping</w:t>
        </w:r>
      </w:ins>
    </w:p>
    <w:p w14:paraId="7A0164DF" w14:textId="77777777" w:rsidR="008259CB" w:rsidRDefault="008259CB" w:rsidP="008259CB">
      <w:pPr>
        <w:pStyle w:val="a3"/>
        <w:spacing w:before="4"/>
        <w:ind w:right="220"/>
        <w:rPr>
          <w:ins w:id="7464" w:author="GREENBLUE" w:date="2024-10-25T16:53:00Z"/>
          <w:sz w:val="22"/>
        </w:rPr>
      </w:pPr>
    </w:p>
    <w:p w14:paraId="2287AAD6" w14:textId="77777777" w:rsidR="008259CB" w:rsidRDefault="008259CB" w:rsidP="008259CB">
      <w:pPr>
        <w:pStyle w:val="a3"/>
        <w:ind w:right="220"/>
        <w:rPr>
          <w:ins w:id="7465" w:author="GREENBLUE" w:date="2024-10-25T16:53:00Z"/>
        </w:rPr>
      </w:pPr>
      <w:ins w:id="7466" w:author="GREENBLUE" w:date="2024-10-25T16:53:00Z">
        <w:r>
          <w:t>Alias:</w:t>
        </w:r>
      </w:ins>
    </w:p>
    <w:p w14:paraId="49B195E7" w14:textId="77777777" w:rsidR="008259CB" w:rsidRDefault="008259CB" w:rsidP="008259CB">
      <w:pPr>
        <w:pStyle w:val="a3"/>
        <w:spacing w:before="4"/>
        <w:ind w:right="220"/>
        <w:rPr>
          <w:ins w:id="7467" w:author="GREENBLUE" w:date="2024-10-25T16:53:00Z"/>
          <w:b w:val="0"/>
          <w:sz w:val="22"/>
        </w:rPr>
      </w:pPr>
    </w:p>
    <w:p w14:paraId="3CD0A7AB" w14:textId="77777777" w:rsidR="008259CB" w:rsidRDefault="008259CB" w:rsidP="008259CB">
      <w:pPr>
        <w:spacing w:before="1"/>
        <w:ind w:left="196" w:right="196"/>
        <w:rPr>
          <w:ins w:id="7468" w:author="GREENBLUE" w:date="2024-10-25T16:53:00Z"/>
          <w:sz w:val="20"/>
        </w:rPr>
      </w:pPr>
      <w:ins w:id="7469" w:author="GREENBLUE" w:date="2024-10-25T16:53:00Z">
        <w:r>
          <w:rPr>
            <w:b/>
            <w:sz w:val="20"/>
          </w:rPr>
          <w:t xml:space="preserve">Remarks: </w:t>
        </w:r>
        <w:r>
          <w:rPr>
            <w:sz w:val="20"/>
          </w:rPr>
          <w:t>No remarks.</w:t>
        </w:r>
      </w:ins>
    </w:p>
    <w:p w14:paraId="2BBD226A" w14:textId="77777777" w:rsidR="008259CB" w:rsidRDefault="008259CB" w:rsidP="008259CB">
      <w:pPr>
        <w:pStyle w:val="a3"/>
        <w:spacing w:before="6"/>
        <w:ind w:right="220"/>
        <w:rPr>
          <w:ins w:id="7470" w:author="GREENBLUE" w:date="2024-10-25T16:53:00Z"/>
          <w:sz w:val="22"/>
        </w:rPr>
      </w:pPr>
    </w:p>
    <w:p w14:paraId="11DE0770" w14:textId="77777777" w:rsidR="008259CB" w:rsidRDefault="008259CB" w:rsidP="008259CB">
      <w:pPr>
        <w:ind w:left="196" w:right="196"/>
        <w:rPr>
          <w:ins w:id="7471" w:author="GREENBLUE" w:date="2024-10-25T16:53:00Z"/>
          <w:sz w:val="20"/>
        </w:rPr>
      </w:pPr>
      <w:ins w:id="7472" w:author="GREENBLUE" w:date="2024-10-25T16:53:00Z">
        <w:r>
          <w:rPr>
            <w:b/>
            <w:sz w:val="20"/>
          </w:rPr>
          <w:t xml:space="preserve">Role: </w:t>
        </w:r>
        <w:r>
          <w:rPr>
            <w:sz w:val="20"/>
          </w:rPr>
          <w:t>The Source</w:t>
        </w:r>
      </w:ins>
    </w:p>
    <w:p w14:paraId="0DD01FBE" w14:textId="77777777" w:rsidR="008259CB" w:rsidRDefault="008259CB" w:rsidP="008259CB">
      <w:pPr>
        <w:pStyle w:val="a3"/>
        <w:spacing w:before="4"/>
        <w:ind w:right="220"/>
        <w:rPr>
          <w:ins w:id="7473" w:author="GREENBLUE" w:date="2024-10-25T16:53:00Z"/>
          <w:sz w:val="22"/>
        </w:rPr>
      </w:pPr>
    </w:p>
    <w:p w14:paraId="045E7D84" w14:textId="0D13594D" w:rsidR="008259CB" w:rsidRDefault="008259CB" w:rsidP="008259CB">
      <w:pPr>
        <w:ind w:left="196" w:right="196"/>
        <w:rPr>
          <w:ins w:id="7474" w:author="GREENBLUE" w:date="2024-10-25T16:53:00Z"/>
          <w:sz w:val="20"/>
        </w:rPr>
      </w:pPr>
      <w:ins w:id="7475" w:author="GREENBLUE" w:date="2024-10-25T16:53:00Z">
        <w:r>
          <w:rPr>
            <w:b/>
            <w:sz w:val="20"/>
          </w:rPr>
          <w:t xml:space="preserve">Role: </w:t>
        </w:r>
        <w:r>
          <w:rPr>
            <w:sz w:val="20"/>
          </w:rPr>
          <w:t>The Reference</w:t>
        </w:r>
      </w:ins>
    </w:p>
    <w:p w14:paraId="3A558ACE" w14:textId="7EBAE4A3" w:rsidR="008259CB" w:rsidRDefault="008259CB" w:rsidP="008259CB">
      <w:pPr>
        <w:ind w:left="196" w:right="196"/>
        <w:rPr>
          <w:ins w:id="7476" w:author="GREENBLUE" w:date="2024-10-25T16:53:00Z"/>
          <w:sz w:val="20"/>
        </w:rPr>
      </w:pPr>
    </w:p>
    <w:p w14:paraId="62E23F51" w14:textId="1CA3FB3E" w:rsidR="008259CB" w:rsidRDefault="008259CB" w:rsidP="008259CB">
      <w:pPr>
        <w:ind w:left="196" w:right="196"/>
        <w:rPr>
          <w:ins w:id="7477" w:author="GREENBLUE" w:date="2024-10-25T16:53:00Z"/>
          <w:sz w:val="20"/>
        </w:rPr>
      </w:pPr>
    </w:p>
    <w:p w14:paraId="08D2BEE8" w14:textId="7FFAD5E7" w:rsidR="008259CB" w:rsidRDefault="008259CB" w:rsidP="008259CB">
      <w:pPr>
        <w:pStyle w:val="2"/>
        <w:numPr>
          <w:ilvl w:val="1"/>
          <w:numId w:val="16"/>
        </w:numPr>
        <w:tabs>
          <w:tab w:val="left" w:pos="587"/>
        </w:tabs>
        <w:spacing w:before="268"/>
        <w:ind w:left="664" w:right="196" w:hanging="468"/>
        <w:rPr>
          <w:ins w:id="7478" w:author="GREENBLUE" w:date="2024-10-25T16:53:00Z"/>
        </w:rPr>
      </w:pPr>
      <w:ins w:id="7479" w:author="GREENBLUE" w:date="2024-10-25T16:54:00Z">
        <w:r>
          <w:rPr>
            <w:rFonts w:eastAsiaTheme="minorEastAsia" w:hint="eastAsia"/>
            <w:lang w:eastAsia="ko-KR"/>
          </w:rPr>
          <w:t xml:space="preserve"> </w:t>
        </w:r>
        <w:r>
          <w:rPr>
            <w:rFonts w:eastAsiaTheme="minorEastAsia"/>
            <w:lang w:eastAsia="ko-KR"/>
          </w:rPr>
          <w:t>Correlated</w:t>
        </w:r>
      </w:ins>
    </w:p>
    <w:p w14:paraId="17F285ED" w14:textId="77777777" w:rsidR="008259CB" w:rsidRDefault="008259CB" w:rsidP="008259CB">
      <w:pPr>
        <w:pStyle w:val="a3"/>
        <w:spacing w:before="5"/>
        <w:ind w:right="220"/>
        <w:rPr>
          <w:ins w:id="7480" w:author="GREENBLUE" w:date="2024-10-25T16:53:00Z"/>
          <w:b w:val="0"/>
          <w:sz w:val="22"/>
        </w:rPr>
      </w:pPr>
    </w:p>
    <w:p w14:paraId="4E089F0D" w14:textId="2205E613" w:rsidR="008259CB" w:rsidRDefault="008259CB" w:rsidP="008259CB">
      <w:pPr>
        <w:pStyle w:val="a3"/>
        <w:ind w:right="220"/>
        <w:rPr>
          <w:ins w:id="7481" w:author="GREENBLUE" w:date="2024-10-25T16:53:00Z"/>
        </w:rPr>
      </w:pPr>
      <w:ins w:id="7482" w:author="GREENBLUE" w:date="2024-10-25T16:53:00Z">
        <w:r>
          <w:t>Definition:</w:t>
        </w:r>
        <w:r>
          <w:rPr>
            <w:spacing w:val="-10"/>
          </w:rPr>
          <w:t xml:space="preserve"> </w:t>
        </w:r>
      </w:ins>
      <w:ins w:id="7483" w:author="GREENBLUE" w:date="2024-10-25T16:54:00Z">
        <w:r w:rsidRPr="008259CB">
          <w:rPr>
            <w:b w:val="0"/>
            <w:bCs/>
            <w:spacing w:val="-10"/>
          </w:rPr>
          <w:t>A mutual relationship or connection, in which one thing affects or depends on another.</w:t>
        </w:r>
      </w:ins>
      <w:ins w:id="7484" w:author="GREENBLUE" w:date="2024-10-25T16:53:00Z">
        <w:r w:rsidRPr="002B4D19">
          <w:rPr>
            <w:b w:val="0"/>
            <w:bCs/>
          </w:rPr>
          <w:t>.</w:t>
        </w:r>
      </w:ins>
    </w:p>
    <w:p w14:paraId="3BCA9A47" w14:textId="77777777" w:rsidR="008259CB" w:rsidRDefault="008259CB" w:rsidP="008259CB">
      <w:pPr>
        <w:pStyle w:val="a3"/>
        <w:spacing w:before="7"/>
        <w:ind w:right="220"/>
        <w:rPr>
          <w:ins w:id="7485" w:author="GREENBLUE" w:date="2024-10-25T16:53:00Z"/>
          <w:sz w:val="22"/>
        </w:rPr>
      </w:pPr>
    </w:p>
    <w:p w14:paraId="668D667D" w14:textId="61D4BAC1" w:rsidR="008259CB" w:rsidRDefault="008259CB" w:rsidP="008259CB">
      <w:pPr>
        <w:ind w:left="196" w:right="196"/>
        <w:rPr>
          <w:ins w:id="7486" w:author="GREENBLUE" w:date="2024-10-25T16:53:00Z"/>
          <w:sz w:val="20"/>
        </w:rPr>
      </w:pPr>
      <w:ins w:id="7487" w:author="GREENBLUE" w:date="2024-10-25T16:53:00Z">
        <w:r>
          <w:rPr>
            <w:b/>
            <w:sz w:val="20"/>
          </w:rPr>
          <w:t xml:space="preserve">CamelCase: </w:t>
        </w:r>
      </w:ins>
      <w:ins w:id="7488" w:author="GREENBLUE" w:date="2024-10-25T16:54:00Z">
        <w:r>
          <w:rPr>
            <w:sz w:val="20"/>
          </w:rPr>
          <w:t>correlated</w:t>
        </w:r>
      </w:ins>
    </w:p>
    <w:p w14:paraId="59A1BB4D" w14:textId="77777777" w:rsidR="008259CB" w:rsidRDefault="008259CB" w:rsidP="008259CB">
      <w:pPr>
        <w:pStyle w:val="a3"/>
        <w:spacing w:before="4"/>
        <w:ind w:right="220"/>
        <w:rPr>
          <w:ins w:id="7489" w:author="GREENBLUE" w:date="2024-10-25T16:53:00Z"/>
          <w:sz w:val="22"/>
        </w:rPr>
      </w:pPr>
    </w:p>
    <w:p w14:paraId="2C9B5669" w14:textId="77777777" w:rsidR="008259CB" w:rsidRDefault="008259CB" w:rsidP="008259CB">
      <w:pPr>
        <w:pStyle w:val="a3"/>
        <w:ind w:right="220"/>
        <w:rPr>
          <w:ins w:id="7490" w:author="GREENBLUE" w:date="2024-10-25T16:53:00Z"/>
        </w:rPr>
      </w:pPr>
      <w:ins w:id="7491" w:author="GREENBLUE" w:date="2024-10-25T16:53:00Z">
        <w:r>
          <w:t>Alias:</w:t>
        </w:r>
      </w:ins>
    </w:p>
    <w:p w14:paraId="5E4EC106" w14:textId="77777777" w:rsidR="008259CB" w:rsidRDefault="008259CB" w:rsidP="008259CB">
      <w:pPr>
        <w:pStyle w:val="a3"/>
        <w:spacing w:before="4"/>
        <w:ind w:right="220"/>
        <w:rPr>
          <w:ins w:id="7492" w:author="GREENBLUE" w:date="2024-10-25T16:53:00Z"/>
          <w:b w:val="0"/>
          <w:sz w:val="22"/>
        </w:rPr>
      </w:pPr>
    </w:p>
    <w:p w14:paraId="0E4FFCF1" w14:textId="77777777" w:rsidR="008259CB" w:rsidRDefault="008259CB" w:rsidP="008259CB">
      <w:pPr>
        <w:spacing w:before="1"/>
        <w:ind w:left="196" w:right="196"/>
        <w:rPr>
          <w:ins w:id="7493" w:author="GREENBLUE" w:date="2024-10-25T16:53:00Z"/>
          <w:sz w:val="20"/>
        </w:rPr>
      </w:pPr>
      <w:ins w:id="7494" w:author="GREENBLUE" w:date="2024-10-25T16:53:00Z">
        <w:r>
          <w:rPr>
            <w:b/>
            <w:sz w:val="20"/>
          </w:rPr>
          <w:t xml:space="preserve">Remarks: </w:t>
        </w:r>
        <w:r>
          <w:rPr>
            <w:sz w:val="20"/>
          </w:rPr>
          <w:t>No remarks.</w:t>
        </w:r>
      </w:ins>
    </w:p>
    <w:p w14:paraId="2DA76366" w14:textId="77777777" w:rsidR="008259CB" w:rsidRDefault="008259CB" w:rsidP="008259CB">
      <w:pPr>
        <w:pStyle w:val="a3"/>
        <w:spacing w:before="6"/>
        <w:ind w:right="220"/>
        <w:rPr>
          <w:ins w:id="7495" w:author="GREENBLUE" w:date="2024-10-25T16:53:00Z"/>
          <w:sz w:val="22"/>
        </w:rPr>
      </w:pPr>
    </w:p>
    <w:p w14:paraId="099CFC3A" w14:textId="4C6ED957" w:rsidR="008259CB" w:rsidRDefault="008259CB" w:rsidP="008259CB">
      <w:pPr>
        <w:ind w:left="196" w:right="196"/>
        <w:rPr>
          <w:ins w:id="7496" w:author="GREENBLUE" w:date="2024-10-25T16:53:00Z"/>
          <w:sz w:val="20"/>
        </w:rPr>
      </w:pPr>
      <w:ins w:id="7497" w:author="GREENBLUE" w:date="2024-10-25T16:53:00Z">
        <w:r>
          <w:rPr>
            <w:b/>
            <w:sz w:val="20"/>
          </w:rPr>
          <w:t xml:space="preserve">Role: </w:t>
        </w:r>
      </w:ins>
      <w:ins w:id="7498" w:author="박세영" w:date="2024-11-13T10:58:00Z">
        <w:r w:rsidR="009E5CD0" w:rsidRPr="009E5CD0">
          <w:rPr>
            <w:sz w:val="20"/>
          </w:rPr>
          <w:t>The</w:t>
        </w:r>
        <w:r w:rsidR="009E5CD0">
          <w:rPr>
            <w:b/>
            <w:sz w:val="20"/>
          </w:rPr>
          <w:t xml:space="preserve"> </w:t>
        </w:r>
      </w:ins>
      <w:ins w:id="7499" w:author="GREENBLUE" w:date="2024-10-25T16:54:00Z">
        <w:r>
          <w:rPr>
            <w:sz w:val="20"/>
          </w:rPr>
          <w:t>Main</w:t>
        </w:r>
      </w:ins>
    </w:p>
    <w:p w14:paraId="6684EB13" w14:textId="77777777" w:rsidR="008259CB" w:rsidRDefault="008259CB" w:rsidP="008259CB">
      <w:pPr>
        <w:pStyle w:val="a3"/>
        <w:spacing w:before="4"/>
        <w:ind w:right="220"/>
        <w:rPr>
          <w:ins w:id="7500" w:author="GREENBLUE" w:date="2024-10-25T16:53:00Z"/>
          <w:sz w:val="22"/>
        </w:rPr>
      </w:pPr>
    </w:p>
    <w:p w14:paraId="143B25FA" w14:textId="18A5FADF" w:rsidR="008259CB" w:rsidRDefault="008259CB" w:rsidP="008259CB">
      <w:pPr>
        <w:ind w:left="196" w:right="196"/>
        <w:rPr>
          <w:ins w:id="7501" w:author="GREENBLUE" w:date="2024-10-25T16:53:00Z"/>
          <w:sz w:val="20"/>
        </w:rPr>
      </w:pPr>
      <w:ins w:id="7502" w:author="GREENBLUE" w:date="2024-10-25T16:53:00Z">
        <w:r>
          <w:rPr>
            <w:b/>
            <w:sz w:val="20"/>
          </w:rPr>
          <w:t xml:space="preserve">Role: </w:t>
        </w:r>
      </w:ins>
      <w:ins w:id="7503" w:author="박세영" w:date="2024-11-13T10:58:00Z">
        <w:r w:rsidR="009E5CD0" w:rsidRPr="009E5CD0">
          <w:rPr>
            <w:sz w:val="20"/>
          </w:rPr>
          <w:t>The</w:t>
        </w:r>
        <w:r w:rsidR="009E5CD0">
          <w:rPr>
            <w:b/>
            <w:sz w:val="20"/>
          </w:rPr>
          <w:t xml:space="preserve"> </w:t>
        </w:r>
      </w:ins>
      <w:ins w:id="7504" w:author="GREENBLUE" w:date="2024-10-25T16:54:00Z">
        <w:r>
          <w:rPr>
            <w:sz w:val="20"/>
          </w:rPr>
          <w:t>Panel</w:t>
        </w:r>
      </w:ins>
    </w:p>
    <w:p w14:paraId="3C2C94C7" w14:textId="77777777" w:rsidR="008259CB" w:rsidRDefault="008259CB" w:rsidP="008259CB">
      <w:pPr>
        <w:ind w:right="196"/>
        <w:rPr>
          <w:ins w:id="7505" w:author="GREENBLUE" w:date="2024-10-25T16:53:00Z"/>
          <w:sz w:val="20"/>
        </w:rPr>
      </w:pPr>
    </w:p>
    <w:p w14:paraId="59EA33D1" w14:textId="77777777" w:rsidR="008259CB" w:rsidRDefault="008259CB" w:rsidP="008259CB">
      <w:pPr>
        <w:ind w:left="196" w:right="196"/>
        <w:rPr>
          <w:ins w:id="7506" w:author="GREENBLUE" w:date="2024-10-25T16:53:00Z"/>
          <w:sz w:val="20"/>
        </w:rPr>
      </w:pPr>
    </w:p>
    <w:p w14:paraId="3801DAFD" w14:textId="77777777" w:rsidR="008259CB" w:rsidRDefault="008259CB" w:rsidP="008259CB">
      <w:pPr>
        <w:ind w:right="196"/>
        <w:rPr>
          <w:ins w:id="7507" w:author="GREENBLUE" w:date="2024-10-25T16:53:00Z"/>
          <w:sz w:val="20"/>
        </w:rPr>
      </w:pPr>
    </w:p>
    <w:p w14:paraId="3E1FF52F" w14:textId="77777777" w:rsidR="008259CB" w:rsidRDefault="008259CB" w:rsidP="008259CB">
      <w:pPr>
        <w:pStyle w:val="1"/>
        <w:tabs>
          <w:tab w:val="left" w:pos="432"/>
        </w:tabs>
        <w:ind w:right="196"/>
        <w:rPr>
          <w:ins w:id="7508" w:author="GREENBLUE" w:date="2024-10-25T16:51:00Z"/>
        </w:rPr>
      </w:pPr>
    </w:p>
    <w:p w14:paraId="6232BF6C" w14:textId="77777777" w:rsidR="000346C3" w:rsidRDefault="000346C3">
      <w:pPr>
        <w:pStyle w:val="a3"/>
        <w:spacing w:before="7"/>
        <w:ind w:right="220"/>
      </w:pPr>
    </w:p>
    <w:p w14:paraId="578E6A4D" w14:textId="77777777" w:rsidR="009F339B" w:rsidRDefault="009F339B">
      <w:pPr>
        <w:pStyle w:val="a3"/>
        <w:spacing w:before="7"/>
        <w:ind w:right="220"/>
      </w:pPr>
    </w:p>
    <w:p w14:paraId="0B658762" w14:textId="77777777" w:rsidR="009F339B" w:rsidRDefault="009F339B">
      <w:pPr>
        <w:pStyle w:val="a3"/>
        <w:spacing w:before="7"/>
        <w:ind w:right="220"/>
      </w:pPr>
    </w:p>
    <w:p w14:paraId="26C8D369" w14:textId="77777777" w:rsidR="009F339B" w:rsidRDefault="009F339B">
      <w:pPr>
        <w:pStyle w:val="a3"/>
        <w:spacing w:before="7"/>
        <w:ind w:right="220"/>
      </w:pPr>
    </w:p>
    <w:p w14:paraId="55D1509C" w14:textId="77777777" w:rsidR="009F339B" w:rsidRDefault="009F339B">
      <w:pPr>
        <w:pStyle w:val="a3"/>
        <w:spacing w:before="7"/>
        <w:ind w:right="220"/>
      </w:pPr>
    </w:p>
    <w:p w14:paraId="6FFD0FDB" w14:textId="77777777" w:rsidR="009F339B" w:rsidRDefault="009F339B">
      <w:pPr>
        <w:pStyle w:val="a3"/>
        <w:spacing w:before="7"/>
        <w:ind w:right="220"/>
      </w:pPr>
    </w:p>
    <w:p w14:paraId="36D8A9C8" w14:textId="77777777" w:rsidR="009F339B" w:rsidRDefault="009F339B">
      <w:pPr>
        <w:pStyle w:val="a3"/>
        <w:spacing w:before="7"/>
        <w:ind w:right="220"/>
      </w:pPr>
    </w:p>
    <w:p w14:paraId="7103B193" w14:textId="77777777" w:rsidR="009F339B" w:rsidRDefault="009F339B">
      <w:pPr>
        <w:pStyle w:val="a3"/>
        <w:spacing w:before="7"/>
        <w:ind w:right="220"/>
      </w:pPr>
    </w:p>
    <w:p w14:paraId="2A785E4D" w14:textId="77777777" w:rsidR="009F339B" w:rsidRDefault="009F339B">
      <w:pPr>
        <w:pStyle w:val="a3"/>
        <w:spacing w:before="7"/>
        <w:ind w:right="220"/>
      </w:pPr>
    </w:p>
    <w:p w14:paraId="67E9F605" w14:textId="77777777" w:rsidR="009F339B" w:rsidRDefault="009F339B">
      <w:pPr>
        <w:pStyle w:val="a3"/>
        <w:spacing w:before="7"/>
        <w:ind w:right="220"/>
      </w:pPr>
    </w:p>
    <w:p w14:paraId="518C7DA3" w14:textId="77777777" w:rsidR="009F339B" w:rsidRDefault="009F339B">
      <w:pPr>
        <w:pStyle w:val="a3"/>
        <w:spacing w:before="7"/>
        <w:ind w:right="220"/>
      </w:pPr>
    </w:p>
    <w:p w14:paraId="06A04DE3" w14:textId="77777777" w:rsidR="009F339B" w:rsidRDefault="009F339B">
      <w:pPr>
        <w:pStyle w:val="a3"/>
        <w:spacing w:before="7"/>
        <w:ind w:right="220"/>
      </w:pPr>
    </w:p>
    <w:p w14:paraId="6862523B" w14:textId="77777777" w:rsidR="009F339B" w:rsidRDefault="009F339B">
      <w:pPr>
        <w:pStyle w:val="a3"/>
        <w:spacing w:before="7"/>
        <w:ind w:right="220"/>
      </w:pPr>
    </w:p>
    <w:p w14:paraId="6875EA80" w14:textId="77777777" w:rsidR="009F339B" w:rsidRDefault="009F339B">
      <w:pPr>
        <w:pStyle w:val="a3"/>
        <w:spacing w:before="7"/>
        <w:ind w:right="220"/>
      </w:pPr>
    </w:p>
    <w:p w14:paraId="5FFE54DF" w14:textId="77777777" w:rsidR="009F339B" w:rsidRDefault="009F339B">
      <w:pPr>
        <w:pStyle w:val="a3"/>
        <w:spacing w:before="7"/>
        <w:ind w:right="220"/>
      </w:pPr>
    </w:p>
    <w:p w14:paraId="27D0C47B" w14:textId="77777777" w:rsidR="009F339B" w:rsidRDefault="009F339B">
      <w:pPr>
        <w:pStyle w:val="a3"/>
        <w:spacing w:before="7"/>
        <w:ind w:right="220"/>
      </w:pPr>
    </w:p>
    <w:p w14:paraId="37E06878" w14:textId="77777777" w:rsidR="009F339B" w:rsidRDefault="009F339B">
      <w:pPr>
        <w:pStyle w:val="a3"/>
        <w:spacing w:before="7"/>
        <w:ind w:right="220"/>
      </w:pPr>
    </w:p>
    <w:p w14:paraId="2936C78C" w14:textId="77777777" w:rsidR="009F339B" w:rsidRDefault="009F339B">
      <w:pPr>
        <w:pStyle w:val="a3"/>
        <w:spacing w:before="7"/>
        <w:ind w:right="220"/>
      </w:pPr>
    </w:p>
    <w:p w14:paraId="3DFCF40F" w14:textId="77777777" w:rsidR="009F339B" w:rsidRDefault="009F339B">
      <w:pPr>
        <w:pStyle w:val="a3"/>
        <w:spacing w:before="7"/>
        <w:ind w:right="220"/>
      </w:pPr>
    </w:p>
    <w:p w14:paraId="24153C8D" w14:textId="77777777" w:rsidR="009F339B" w:rsidRDefault="009F339B">
      <w:pPr>
        <w:pStyle w:val="a3"/>
        <w:spacing w:before="7"/>
        <w:ind w:right="220"/>
      </w:pPr>
    </w:p>
    <w:p w14:paraId="42911CCF" w14:textId="77777777" w:rsidR="009F339B" w:rsidRDefault="009F339B">
      <w:pPr>
        <w:pStyle w:val="a3"/>
        <w:spacing w:before="7"/>
        <w:ind w:right="220"/>
      </w:pPr>
    </w:p>
    <w:p w14:paraId="49345377" w14:textId="77777777" w:rsidR="009F339B" w:rsidRDefault="009F339B">
      <w:pPr>
        <w:pStyle w:val="a3"/>
        <w:spacing w:before="7"/>
        <w:ind w:right="220"/>
      </w:pPr>
    </w:p>
    <w:p w14:paraId="0BBC2004" w14:textId="77777777" w:rsidR="009F339B" w:rsidRDefault="009F339B">
      <w:pPr>
        <w:pStyle w:val="a3"/>
        <w:spacing w:before="7"/>
        <w:ind w:right="220"/>
      </w:pPr>
    </w:p>
    <w:p w14:paraId="6393AD44" w14:textId="77777777" w:rsidR="009F339B" w:rsidRDefault="009F339B">
      <w:pPr>
        <w:pStyle w:val="a3"/>
        <w:spacing w:before="7"/>
        <w:ind w:right="220"/>
      </w:pPr>
    </w:p>
    <w:p w14:paraId="2C341D48" w14:textId="77777777" w:rsidR="009F339B" w:rsidRDefault="009F339B">
      <w:pPr>
        <w:pStyle w:val="a3"/>
        <w:spacing w:before="7"/>
        <w:ind w:right="220"/>
      </w:pPr>
    </w:p>
    <w:p w14:paraId="45DC097B" w14:textId="77777777" w:rsidR="009F339B" w:rsidRDefault="009F339B">
      <w:pPr>
        <w:pStyle w:val="a3"/>
        <w:spacing w:before="7"/>
        <w:ind w:right="220"/>
      </w:pPr>
    </w:p>
    <w:p w14:paraId="1F39CC79" w14:textId="77777777" w:rsidR="009F339B" w:rsidRDefault="009F339B">
      <w:pPr>
        <w:pStyle w:val="a3"/>
        <w:spacing w:before="7"/>
        <w:ind w:right="220"/>
      </w:pPr>
    </w:p>
    <w:p w14:paraId="6EAC6CD2" w14:textId="77777777" w:rsidR="009F339B" w:rsidRDefault="009F339B">
      <w:pPr>
        <w:pStyle w:val="a3"/>
        <w:spacing w:before="7"/>
        <w:ind w:right="220"/>
        <w:rPr>
          <w:sz w:val="12"/>
        </w:rPr>
      </w:pPr>
    </w:p>
    <w:p w14:paraId="4FE67B82" w14:textId="6A6C43C1" w:rsidR="000346C3" w:rsidRDefault="0054475D" w:rsidP="009F339B">
      <w:pPr>
        <w:pStyle w:val="a3"/>
        <w:ind w:right="220"/>
        <w:jc w:val="center"/>
      </w:pPr>
      <w:r>
        <w:rPr>
          <w:noProof/>
        </w:rPr>
        <mc:AlternateContent>
          <mc:Choice Requires="wps">
            <w:drawing>
              <wp:inline distT="0" distB="0" distL="0" distR="0" wp14:anchorId="624179B3" wp14:editId="6F1A98FE">
                <wp:extent cx="2844800" cy="155575"/>
                <wp:effectExtent l="8255" t="7620" r="13970" b="825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5557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222B0F" w14:textId="77777777" w:rsidR="00231E2A" w:rsidRDefault="00231E2A" w:rsidP="009F339B">
                            <w:pPr>
                              <w:pStyle w:val="a3"/>
                              <w:spacing w:line="227" w:lineRule="exact"/>
                              <w:ind w:right="220"/>
                              <w:jc w:val="center"/>
                            </w:pPr>
                            <w:r>
                              <w:t>Page intentionally left blank</w:t>
                            </w:r>
                          </w:p>
                        </w:txbxContent>
                      </wps:txbx>
                      <wps:bodyPr rot="0" vert="horz" wrap="square" lIns="0" tIns="0" rIns="0" bIns="0" anchor="t" anchorCtr="0" upright="1">
                        <a:noAutofit/>
                      </wps:bodyPr>
                    </wps:wsp>
                  </a:graphicData>
                </a:graphic>
              </wp:inline>
            </w:drawing>
          </mc:Choice>
          <mc:Fallback>
            <w:pict>
              <v:shape w14:anchorId="624179B3" id="Text Box 9" o:spid="_x0000_s1032" type="#_x0000_t202" style="width:224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" filled="f" strokeweight=".72pt">
                <v:textbox inset="0,0,0,0">
                  <w:txbxContent>
                    <w:p w14:paraId="39222B0F" w14:textId="77777777" w:rsidR="00231E2A" w:rsidRDefault="00231E2A" w:rsidP="009F339B">
                      <w:pPr>
                        <w:pStyle w:val="a3"/>
                        <w:spacing w:line="227" w:lineRule="exact"/>
                        <w:ind w:right="220"/>
                        <w:jc w:val="center"/>
                      </w:pPr>
                      <w:r>
                        <w:t>Page intentionally left blank</w:t>
                      </w:r>
                    </w:p>
                  </w:txbxContent>
                </v:textbox>
                <w10:anchorlock/>
              </v:shape>
            </w:pict>
          </mc:Fallback>
        </mc:AlternateContent>
      </w:r>
    </w:p>
    <w:sectPr w:rsidR="000346C3" w:rsidSect="008A4F0C">
      <w:pgSz w:w="11910" w:h="16840"/>
      <w:pgMar w:top="998" w:right="697" w:bottom="940" w:left="799" w:header="580"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0E53A" w14:textId="77777777" w:rsidR="00827676" w:rsidRDefault="00827676">
      <w:pPr>
        <w:ind w:left="196" w:right="196"/>
      </w:pPr>
      <w:r>
        <w:separator/>
      </w:r>
    </w:p>
  </w:endnote>
  <w:endnote w:type="continuationSeparator" w:id="0">
    <w:p w14:paraId="0A637568" w14:textId="77777777" w:rsidR="00827676" w:rsidRDefault="00827676">
      <w:pPr>
        <w:ind w:left="196" w:right="196"/>
      </w:pPr>
      <w:r>
        <w:continuationSeparator/>
      </w:r>
    </w:p>
  </w:endnote>
  <w:endnote w:type="continuationNotice" w:id="1">
    <w:p w14:paraId="09C77F57" w14:textId="77777777" w:rsidR="00827676" w:rsidRDefault="00827676">
      <w:pPr>
        <w:ind w:left="196" w:right="19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BPG Nateli Caps GPL&amp;GNU">
    <w:altName w:val="Calibri"/>
    <w:charset w:val="00"/>
    <w:family w:val="auto"/>
    <w:pitch w:val="variable"/>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EBCA3" w14:textId="3A61C4D0" w:rsidR="00231E2A" w:rsidRDefault="00231E2A">
    <w:pPr>
      <w:pStyle w:val="a6"/>
      <w:rPr>
        <w:lang w:eastAsia="ko-KR"/>
      </w:rPr>
    </w:pPr>
    <w:r>
      <w:rPr>
        <w:lang w:eastAsia="ko-KR"/>
      </w:rPr>
      <w:t>S-128 Annex B</w:t>
    </w:r>
    <w:r>
      <w:ptab w:relativeTo="margin" w:alignment="center" w:leader="none"/>
    </w:r>
    <w:r>
      <w:t>February 2024</w:t>
    </w:r>
    <w:r>
      <w:ptab w:relativeTo="margin" w:alignment="right" w:leader="none"/>
    </w:r>
    <w:r>
      <w:t>Edition 1.2.0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E38EB" w14:textId="26F3EE3D" w:rsidR="00231E2A" w:rsidRPr="00DF2A66" w:rsidRDefault="00231E2A" w:rsidP="00315231">
    <w:pPr>
      <w:pStyle w:val="a6"/>
      <w:rPr>
        <w:rFonts w:eastAsiaTheme="minorEastAsia"/>
        <w:sz w:val="16"/>
        <w:szCs w:val="16"/>
        <w:lang w:eastAsia="ko-KR"/>
      </w:rPr>
    </w:pPr>
    <w:r w:rsidRPr="00DF2A66">
      <w:rPr>
        <w:sz w:val="16"/>
        <w:szCs w:val="16"/>
        <w:lang w:eastAsia="ko-KR"/>
      </w:rPr>
      <w:t>S-128 Annex B</w:t>
    </w:r>
    <w:r w:rsidRPr="00DF2A66">
      <w:rPr>
        <w:sz w:val="16"/>
        <w:szCs w:val="16"/>
      </w:rPr>
      <w:ptab w:relativeTo="margin" w:alignment="center" w:leader="none"/>
    </w:r>
    <w:ins w:id="1" w:author="USER" w:date="2024-03-18T20:03:00Z">
      <w:r>
        <w:rPr>
          <w:sz w:val="16"/>
        </w:rPr>
        <w:t>March</w:t>
      </w:r>
    </w:ins>
    <w:del w:id="2" w:author="USER" w:date="2024-03-18T20:03:00Z">
      <w:r w:rsidRPr="00DF2A66" w:rsidDel="00DF2A66">
        <w:rPr>
          <w:sz w:val="16"/>
          <w:szCs w:val="16"/>
        </w:rPr>
        <w:delText>February</w:delText>
      </w:r>
    </w:del>
    <w:r w:rsidRPr="00DF2A66">
      <w:rPr>
        <w:sz w:val="16"/>
        <w:szCs w:val="16"/>
      </w:rPr>
      <w:t xml:space="preserve"> 2024</w:t>
    </w:r>
    <w:r w:rsidRPr="00DF2A66">
      <w:rPr>
        <w:sz w:val="16"/>
        <w:szCs w:val="16"/>
      </w:rPr>
      <w:ptab w:relativeTo="margin" w:alignment="right" w:leader="none"/>
    </w:r>
    <w:r w:rsidRPr="00DF2A66">
      <w:rPr>
        <w:sz w:val="16"/>
        <w:szCs w:val="16"/>
      </w:rPr>
      <w:t xml:space="preserve">Edition </w:t>
    </w:r>
    <w:del w:id="3" w:author="USER" w:date="2024-03-18T20:03:00Z">
      <w:r w:rsidRPr="00DF2A66" w:rsidDel="00DF2A66">
        <w:rPr>
          <w:sz w:val="16"/>
          <w:szCs w:val="16"/>
        </w:rPr>
        <w:delText>1.2.0</w:delText>
      </w:r>
    </w:del>
    <w:ins w:id="4" w:author="USER" w:date="2024-03-18T20:03:00Z">
      <w:r>
        <w:rPr>
          <w:sz w:val="16"/>
          <w:szCs w:val="16"/>
        </w:rPr>
        <w:t>2.0.0</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81BBE" w14:textId="66B737E1" w:rsidR="00231E2A" w:rsidRDefault="00231E2A">
    <w:pPr>
      <w:pStyle w:val="a3"/>
      <w:spacing w:line="14" w:lineRule="auto"/>
      <w:ind w:right="220"/>
    </w:pPr>
    <w:r>
      <w:rPr>
        <w:noProof/>
      </w:rPr>
      <mc:AlternateContent>
        <mc:Choice Requires="wps">
          <w:drawing>
            <wp:anchor distT="0" distB="0" distL="114300" distR="114300" simplePos="0" relativeHeight="251658247" behindDoc="1" locked="0" layoutInCell="1" allowOverlap="1" wp14:anchorId="40285D44" wp14:editId="60D501E9">
              <wp:simplePos x="0" y="0"/>
              <wp:positionH relativeFrom="page">
                <wp:posOffset>570865</wp:posOffset>
              </wp:positionH>
              <wp:positionV relativeFrom="page">
                <wp:posOffset>10082530</wp:posOffset>
              </wp:positionV>
              <wp:extent cx="755015" cy="13970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EE714" w14:textId="77777777" w:rsidR="00231E2A" w:rsidRDefault="00231E2A">
                          <w:pPr>
                            <w:spacing w:before="15"/>
                            <w:ind w:left="196" w:right="196"/>
                            <w:rPr>
                              <w:sz w:val="16"/>
                            </w:rPr>
                          </w:pPr>
                          <w:r>
                            <w:rPr>
                              <w:sz w:val="16"/>
                            </w:rPr>
                            <w:t>S-128 Annex 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85D44" id="_x0000_t202" coordsize="21600,21600" o:spt="202" path="m,l,21600r21600,l21600,xe">
              <v:stroke joinstyle="miter"/>
              <v:path gradientshapeok="t" o:connecttype="rect"/>
            </v:shapetype>
            <v:shape id="Text Box 13" o:spid="_x0000_s1035" type="#_x0000_t202" style="position:absolute;left:0;text-align:left;margin-left:44.95pt;margin-top:793.9pt;width:59.45pt;height:11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" filled="f" stroked="f">
              <v:textbox inset="0,0,0,0">
                <w:txbxContent>
                  <w:p w14:paraId="138EE714" w14:textId="77777777" w:rsidR="00231E2A" w:rsidRDefault="00231E2A">
                    <w:pPr>
                      <w:spacing w:before="15"/>
                      <w:ind w:left="196" w:right="196"/>
                      <w:rPr>
                        <w:sz w:val="16"/>
                      </w:rPr>
                    </w:pPr>
                    <w:r>
                      <w:rPr>
                        <w:sz w:val="16"/>
                      </w:rPr>
                      <w:t>S-128 Annex B</w:t>
                    </w:r>
                  </w:p>
                </w:txbxContent>
              </v:textbox>
              <w10:wrap anchorx="page" anchory="page"/>
            </v:shape>
          </w:pict>
        </mc:Fallback>
      </mc:AlternateContent>
    </w:r>
    <w:r>
      <w:rPr>
        <w:noProof/>
      </w:rPr>
      <mc:AlternateContent>
        <mc:Choice Requires="wps">
          <w:drawing>
            <wp:anchor distT="0" distB="0" distL="114300" distR="114300" simplePos="0" relativeHeight="251658248" behindDoc="1" locked="0" layoutInCell="1" allowOverlap="1" wp14:anchorId="678EDD0E" wp14:editId="3D439C5A">
              <wp:simplePos x="0" y="0"/>
              <wp:positionH relativeFrom="page">
                <wp:posOffset>3217545</wp:posOffset>
              </wp:positionH>
              <wp:positionV relativeFrom="page">
                <wp:posOffset>10082530</wp:posOffset>
              </wp:positionV>
              <wp:extent cx="493395" cy="1397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F76ED" w14:textId="4E466EA0" w:rsidR="00231E2A" w:rsidRDefault="00231E2A">
                          <w:pPr>
                            <w:spacing w:before="15"/>
                            <w:ind w:left="196" w:right="196"/>
                            <w:rPr>
                              <w:sz w:val="16"/>
                            </w:rPr>
                          </w:pPr>
                          <w:r>
                            <w:rPr>
                              <w:sz w:val="16"/>
                            </w:rPr>
                            <w:t>October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EDD0E" id="Text Box 12" o:spid="_x0000_s1036" type="#_x0000_t202" style="position:absolute;left:0;text-align:left;margin-left:253.35pt;margin-top:793.9pt;width:38.85pt;height:11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ZsgIAALA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" filled="f" stroked="f">
              <v:textbox inset="0,0,0,0">
                <w:txbxContent>
                  <w:p w14:paraId="78BF76ED" w14:textId="4E466EA0" w:rsidR="00231E2A" w:rsidRDefault="00231E2A">
                    <w:pPr>
                      <w:spacing w:before="15"/>
                      <w:ind w:left="196" w:right="196"/>
                      <w:rPr>
                        <w:sz w:val="16"/>
                      </w:rPr>
                    </w:pPr>
                    <w:r>
                      <w:rPr>
                        <w:sz w:val="16"/>
                      </w:rPr>
                      <w:t>October 2023</w:t>
                    </w:r>
                  </w:p>
                </w:txbxContent>
              </v:textbox>
              <w10:wrap anchorx="page" anchory="page"/>
            </v:shape>
          </w:pict>
        </mc:Fallback>
      </mc:AlternateContent>
    </w:r>
    <w:r>
      <w:rPr>
        <w:noProof/>
      </w:rPr>
      <mc:AlternateContent>
        <mc:Choice Requires="wps">
          <w:drawing>
            <wp:anchor distT="0" distB="0" distL="114300" distR="114300" simplePos="0" relativeHeight="251658249" behindDoc="1" locked="0" layoutInCell="1" allowOverlap="1" wp14:anchorId="6EC35CBE" wp14:editId="4123192C">
              <wp:simplePos x="0" y="0"/>
              <wp:positionH relativeFrom="page">
                <wp:posOffset>5746115</wp:posOffset>
              </wp:positionH>
              <wp:positionV relativeFrom="page">
                <wp:posOffset>10082530</wp:posOffset>
              </wp:positionV>
              <wp:extent cx="614045" cy="1397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4CB30" w14:textId="0BB08B0A" w:rsidR="00231E2A" w:rsidRDefault="00231E2A">
                          <w:pPr>
                            <w:spacing w:before="15"/>
                            <w:ind w:left="196" w:right="196"/>
                            <w:rPr>
                              <w:sz w:val="16"/>
                            </w:rPr>
                          </w:pPr>
                          <w:r>
                            <w:rPr>
                              <w:sz w:val="16"/>
                            </w:rPr>
                            <w:t>Edition 1.1.0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35CBE" id="Text Box 11" o:spid="_x0000_s1037" type="#_x0000_t202" style="position:absolute;left:0;text-align:left;margin-left:452.45pt;margin-top:793.9pt;width:48.35pt;height:11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" filled="f" stroked="f">
              <v:textbox inset="0,0,0,0">
                <w:txbxContent>
                  <w:p w14:paraId="5FE4CB30" w14:textId="0BB08B0A" w:rsidR="00231E2A" w:rsidRDefault="00231E2A">
                    <w:pPr>
                      <w:spacing w:before="15"/>
                      <w:ind w:left="196" w:right="196"/>
                      <w:rPr>
                        <w:sz w:val="16"/>
                      </w:rPr>
                    </w:pPr>
                    <w:r>
                      <w:rPr>
                        <w:sz w:val="16"/>
                      </w:rPr>
                      <w:t>Edition 1.1.0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E6EA7" w14:textId="53DBBD46" w:rsidR="00231E2A" w:rsidRPr="00DF2A66" w:rsidRDefault="00231E2A" w:rsidP="00315231">
    <w:pPr>
      <w:pStyle w:val="a6"/>
      <w:rPr>
        <w:sz w:val="16"/>
        <w:szCs w:val="16"/>
        <w:lang w:eastAsia="ko-KR"/>
      </w:rPr>
    </w:pPr>
    <w:r w:rsidRPr="00DF2A66">
      <w:rPr>
        <w:sz w:val="16"/>
        <w:szCs w:val="16"/>
        <w:lang w:eastAsia="ko-KR"/>
      </w:rPr>
      <w:t>S-128 Annex B</w:t>
    </w:r>
    <w:r w:rsidRPr="00DF2A66">
      <w:rPr>
        <w:sz w:val="16"/>
        <w:szCs w:val="16"/>
      </w:rPr>
      <w:ptab w:relativeTo="margin" w:alignment="center" w:leader="none"/>
    </w:r>
    <w:ins w:id="581" w:author="USER" w:date="2024-03-18T20:03:00Z">
      <w:r>
        <w:rPr>
          <w:sz w:val="16"/>
        </w:rPr>
        <w:t xml:space="preserve">March </w:t>
      </w:r>
    </w:ins>
    <w:del w:id="582" w:author="USER" w:date="2024-03-18T20:03:00Z">
      <w:r w:rsidRPr="00DF2A66" w:rsidDel="00DF2A66">
        <w:rPr>
          <w:sz w:val="16"/>
          <w:szCs w:val="16"/>
        </w:rPr>
        <w:delText xml:space="preserve">February </w:delText>
      </w:r>
    </w:del>
    <w:r w:rsidRPr="00DF2A66">
      <w:rPr>
        <w:sz w:val="16"/>
        <w:szCs w:val="16"/>
      </w:rPr>
      <w:t>2024</w:t>
    </w:r>
    <w:r w:rsidRPr="00DF2A66">
      <w:rPr>
        <w:sz w:val="16"/>
        <w:szCs w:val="16"/>
      </w:rPr>
      <w:ptab w:relativeTo="margin" w:alignment="right" w:leader="none"/>
    </w:r>
    <w:r w:rsidRPr="00DF2A66">
      <w:rPr>
        <w:sz w:val="16"/>
        <w:szCs w:val="16"/>
      </w:rPr>
      <w:t xml:space="preserve">Edition </w:t>
    </w:r>
    <w:del w:id="583" w:author="USER" w:date="2024-03-18T20:04:00Z">
      <w:r w:rsidRPr="00DF2A66" w:rsidDel="00DF2A66">
        <w:rPr>
          <w:sz w:val="16"/>
          <w:szCs w:val="16"/>
        </w:rPr>
        <w:delText>1.2.0</w:delText>
      </w:r>
    </w:del>
    <w:ins w:id="584" w:author="USER" w:date="2024-03-18T20:04:00Z">
      <w:r>
        <w:rPr>
          <w:sz w:val="16"/>
          <w:szCs w:val="16"/>
        </w:rPr>
        <w:t>2.0.0</w:t>
      </w:r>
    </w:ins>
  </w:p>
  <w:p w14:paraId="549438E8" w14:textId="393A1CE7" w:rsidR="00231E2A" w:rsidRPr="00DF2A66" w:rsidRDefault="00231E2A">
    <w:pPr>
      <w:pStyle w:val="a3"/>
      <w:spacing w:line="14" w:lineRule="auto"/>
      <w:ind w:right="220"/>
      <w:rPr>
        <w:sz w:val="16"/>
        <w:szCs w:val="16"/>
        <w:lang w:eastAsia="ko-K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4C14C" w14:textId="7ED1245A" w:rsidR="00231E2A" w:rsidRPr="00DF2A66" w:rsidRDefault="00231E2A" w:rsidP="00315231">
    <w:pPr>
      <w:pStyle w:val="a6"/>
      <w:rPr>
        <w:sz w:val="16"/>
        <w:szCs w:val="16"/>
        <w:lang w:eastAsia="ko-KR"/>
      </w:rPr>
    </w:pPr>
    <w:r w:rsidRPr="00DF2A66">
      <w:rPr>
        <w:sz w:val="16"/>
        <w:szCs w:val="16"/>
        <w:lang w:eastAsia="ko-KR"/>
      </w:rPr>
      <w:t>S-128 Annex B</w:t>
    </w:r>
    <w:r w:rsidRPr="00DF2A66">
      <w:rPr>
        <w:sz w:val="16"/>
        <w:szCs w:val="16"/>
      </w:rPr>
      <w:ptab w:relativeTo="margin" w:alignment="center" w:leader="none"/>
    </w:r>
    <w:del w:id="585" w:author="USER" w:date="2024-03-18T20:03:00Z">
      <w:r w:rsidRPr="00DF2A66" w:rsidDel="00DF2A66">
        <w:rPr>
          <w:sz w:val="16"/>
          <w:szCs w:val="16"/>
        </w:rPr>
        <w:delText>February</w:delText>
      </w:r>
    </w:del>
    <w:ins w:id="586" w:author="USER" w:date="2024-03-18T20:03:00Z">
      <w:r>
        <w:rPr>
          <w:sz w:val="16"/>
        </w:rPr>
        <w:t>March</w:t>
      </w:r>
    </w:ins>
    <w:r w:rsidRPr="00DF2A66">
      <w:rPr>
        <w:sz w:val="16"/>
        <w:szCs w:val="16"/>
      </w:rPr>
      <w:t xml:space="preserve"> 2024</w:t>
    </w:r>
    <w:r w:rsidRPr="00DF2A66">
      <w:rPr>
        <w:sz w:val="16"/>
        <w:szCs w:val="16"/>
      </w:rPr>
      <w:ptab w:relativeTo="margin" w:alignment="right" w:leader="none"/>
    </w:r>
    <w:r w:rsidRPr="00DF2A66">
      <w:rPr>
        <w:sz w:val="16"/>
        <w:szCs w:val="16"/>
      </w:rPr>
      <w:t xml:space="preserve">Edition </w:t>
    </w:r>
    <w:del w:id="587" w:author="USER" w:date="2024-03-18T20:03:00Z">
      <w:r w:rsidRPr="00DF2A66" w:rsidDel="00DF2A66">
        <w:rPr>
          <w:sz w:val="16"/>
          <w:szCs w:val="16"/>
        </w:rPr>
        <w:delText>1.2.0</w:delText>
      </w:r>
    </w:del>
    <w:ins w:id="588" w:author="USER" w:date="2024-03-18T20:03:00Z">
      <w:r>
        <w:rPr>
          <w:sz w:val="16"/>
          <w:szCs w:val="16"/>
        </w:rPr>
        <w:t>2.0.0</w:t>
      </w:r>
    </w:ins>
  </w:p>
  <w:p w14:paraId="2CABFC5D" w14:textId="461D737E" w:rsidR="00231E2A" w:rsidRPr="00DF2A66" w:rsidRDefault="00231E2A">
    <w:pPr>
      <w:pStyle w:val="a3"/>
      <w:spacing w:line="14" w:lineRule="auto"/>
      <w:ind w:right="22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249E2" w14:textId="77777777" w:rsidR="00827676" w:rsidRDefault="00827676">
      <w:pPr>
        <w:ind w:left="196" w:right="196"/>
      </w:pPr>
      <w:r>
        <w:separator/>
      </w:r>
    </w:p>
  </w:footnote>
  <w:footnote w:type="continuationSeparator" w:id="0">
    <w:p w14:paraId="41F4B84F" w14:textId="77777777" w:rsidR="00827676" w:rsidRDefault="00827676">
      <w:pPr>
        <w:ind w:left="196" w:right="196"/>
      </w:pPr>
      <w:r>
        <w:continuationSeparator/>
      </w:r>
    </w:p>
  </w:footnote>
  <w:footnote w:type="continuationNotice" w:id="1">
    <w:p w14:paraId="577E471A" w14:textId="77777777" w:rsidR="00827676" w:rsidRDefault="00827676">
      <w:pPr>
        <w:ind w:left="196" w:right="196"/>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43BD" w14:textId="01479F2F" w:rsidR="00231E2A" w:rsidRDefault="00231E2A">
    <w:pPr>
      <w:pStyle w:val="a5"/>
      <w:rPr>
        <w:lang w:eastAsia="ko-KR"/>
      </w:rP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68050" w14:textId="00335B16" w:rsidR="00231E2A" w:rsidRPr="00DF2A66" w:rsidRDefault="00231E2A" w:rsidP="00315231">
    <w:pPr>
      <w:pStyle w:val="a5"/>
      <w:rPr>
        <w:sz w:val="16"/>
        <w:lang w:eastAsia="ko-KR"/>
      </w:rPr>
    </w:pPr>
    <w:r w:rsidRPr="00DF2A66">
      <w:rPr>
        <w:sz w:val="16"/>
      </w:rPr>
      <w:ptab w:relativeTo="margin" w:alignment="center" w:leader="none"/>
    </w:r>
    <w:r w:rsidRPr="00DF2A66">
      <w:rPr>
        <w:sz w:val="16"/>
      </w:rPr>
      <w:t>Human Readable Feature Catalogue</w:t>
    </w:r>
    <w:r w:rsidRPr="00DF2A66">
      <w:rPr>
        <w:sz w:val="16"/>
      </w:rPr>
      <w:ptab w:relativeTo="margin" w:alignment="right" w:leader="none"/>
    </w:r>
  </w:p>
  <w:p w14:paraId="5931549D" w14:textId="06B6058E" w:rsidR="00231E2A" w:rsidRDefault="00231E2A">
    <w:pPr>
      <w:pStyle w:val="a3"/>
      <w:spacing w:line="14" w:lineRule="auto"/>
      <w:ind w:right="220"/>
      <w:rPr>
        <w:lang w:eastAsia="ko-KR"/>
      </w:rP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8B15" w14:textId="31980EE5" w:rsidR="00231E2A" w:rsidRDefault="00231E2A">
    <w:pPr>
      <w:pStyle w:val="a3"/>
      <w:spacing w:line="14" w:lineRule="auto"/>
      <w:ind w:right="220"/>
    </w:pPr>
    <w:r>
      <w:rPr>
        <w:noProof/>
      </w:rPr>
      <mc:AlternateContent>
        <mc:Choice Requires="wps">
          <w:drawing>
            <wp:anchor distT="0" distB="0" distL="114300" distR="114300" simplePos="0" relativeHeight="251658242" behindDoc="1" locked="0" layoutInCell="1" allowOverlap="1" wp14:anchorId="64E7BE7D" wp14:editId="1E22A170">
              <wp:simplePos x="0" y="0"/>
              <wp:positionH relativeFrom="page">
                <wp:posOffset>2621280</wp:posOffset>
              </wp:positionH>
              <wp:positionV relativeFrom="page">
                <wp:posOffset>368935</wp:posOffset>
              </wp:positionV>
              <wp:extent cx="1686560" cy="139700"/>
              <wp:effectExtent l="0" t="0" r="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65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E4CE6" w14:textId="77777777" w:rsidR="00231E2A" w:rsidRDefault="00231E2A">
                          <w:pPr>
                            <w:spacing w:before="15"/>
                            <w:ind w:left="196" w:right="196"/>
                            <w:rPr>
                              <w:sz w:val="16"/>
                            </w:rPr>
                          </w:pPr>
                          <w:r>
                            <w:rPr>
                              <w:sz w:val="16"/>
                            </w:rPr>
                            <w:t>Human Readable Feature Catalogue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7BE7D" id="_x0000_t202" coordsize="21600,21600" o:spt="202" path="m,l,21600r21600,l21600,xe">
              <v:stroke joinstyle="miter"/>
              <v:path gradientshapeok="t" o:connecttype="rect"/>
            </v:shapetype>
            <v:shape id="Text Box 18" o:spid="_x0000_s1033" type="#_x0000_t202" style="position:absolute;left:0;text-align:left;margin-left:206.4pt;margin-top:29.05pt;width:132.8pt;height:1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zTrgIAAKo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" filled="f" stroked="f">
              <v:textbox inset="0,0,0,0">
                <w:txbxContent>
                  <w:p w14:paraId="325E4CE6" w14:textId="77777777" w:rsidR="00231E2A" w:rsidRDefault="00231E2A">
                    <w:pPr>
                      <w:spacing w:before="15"/>
                      <w:ind w:left="196" w:right="196"/>
                      <w:rPr>
                        <w:sz w:val="16"/>
                      </w:rPr>
                    </w:pPr>
                    <w:r>
                      <w:rPr>
                        <w:sz w:val="16"/>
                      </w:rPr>
                      <w:t>Human Readable Feature Catalogue</w:t>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2983B03B" wp14:editId="1406C8BE">
              <wp:simplePos x="0" y="0"/>
              <wp:positionH relativeFrom="page">
                <wp:posOffset>6138545</wp:posOffset>
              </wp:positionH>
              <wp:positionV relativeFrom="page">
                <wp:posOffset>368935</wp:posOffset>
              </wp:positionV>
              <wp:extent cx="246380" cy="139700"/>
              <wp:effectExtent l="0" t="0" r="0" b="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B8AB8" w14:textId="77777777" w:rsidR="00231E2A" w:rsidRDefault="00231E2A">
                          <w:pPr>
                            <w:spacing w:before="15"/>
                            <w:ind w:left="196" w:right="196"/>
                            <w:rPr>
                              <w:sz w:val="16"/>
                            </w:rPr>
                          </w:pPr>
                          <w:r>
                            <w:rPr>
                              <w:sz w:val="16"/>
                            </w:rP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3B03B" id="Text Box 17" o:spid="_x0000_s1034" type="#_x0000_t202" style="position:absolute;left:0;text-align:left;margin-left:483.35pt;margin-top:29.05pt;width:19.4pt;height:1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p0sQIAALA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" filled="f" stroked="f">
              <v:textbox inset="0,0,0,0">
                <w:txbxContent>
                  <w:p w14:paraId="5CEB8AB8" w14:textId="77777777" w:rsidR="00231E2A" w:rsidRDefault="00231E2A">
                    <w:pPr>
                      <w:spacing w:before="15"/>
                      <w:ind w:left="196" w:right="196"/>
                      <w:rPr>
                        <w:sz w:val="16"/>
                      </w:rPr>
                    </w:pPr>
                    <w:r>
                      <w:rPr>
                        <w:sz w:val="16"/>
                      </w:rPr>
                      <w:t>101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66BCA" w14:textId="06A32E84" w:rsidR="00231E2A" w:rsidRPr="00DF2A66" w:rsidRDefault="00231E2A" w:rsidP="00315231">
    <w:pPr>
      <w:pStyle w:val="a5"/>
      <w:rPr>
        <w:sz w:val="16"/>
        <w:szCs w:val="16"/>
        <w:lang w:eastAsia="ko-KR"/>
      </w:rPr>
    </w:pPr>
    <w:r w:rsidRPr="00DF2A66">
      <w:rPr>
        <w:sz w:val="16"/>
        <w:szCs w:val="16"/>
      </w:rPr>
      <w:fldChar w:fldCharType="begin"/>
    </w:r>
    <w:r w:rsidRPr="00DF2A66">
      <w:rPr>
        <w:sz w:val="16"/>
        <w:szCs w:val="16"/>
      </w:rPr>
      <w:instrText>PAGE   \* MERGEFORMAT</w:instrText>
    </w:r>
    <w:r w:rsidRPr="00DF2A66">
      <w:rPr>
        <w:sz w:val="16"/>
        <w:szCs w:val="16"/>
      </w:rPr>
      <w:fldChar w:fldCharType="separate"/>
    </w:r>
    <w:r w:rsidRPr="00DF2A66">
      <w:rPr>
        <w:sz w:val="16"/>
        <w:szCs w:val="16"/>
        <w:lang w:val="ko-KR" w:eastAsia="ko-KR"/>
      </w:rPr>
      <w:t>1</w:t>
    </w:r>
    <w:r w:rsidRPr="00DF2A66">
      <w:rPr>
        <w:sz w:val="16"/>
        <w:szCs w:val="16"/>
      </w:rPr>
      <w:fldChar w:fldCharType="end"/>
    </w:r>
    <w:r w:rsidRPr="00DF2A66">
      <w:rPr>
        <w:sz w:val="16"/>
        <w:szCs w:val="16"/>
      </w:rPr>
      <w:ptab w:relativeTo="margin" w:alignment="center" w:leader="none"/>
    </w:r>
    <w:r w:rsidRPr="00DF2A66">
      <w:rPr>
        <w:sz w:val="16"/>
        <w:szCs w:val="16"/>
      </w:rPr>
      <w:t>Human Readable Feature Catalogue</w:t>
    </w:r>
    <w:r w:rsidRPr="00DF2A66">
      <w:rPr>
        <w:sz w:val="16"/>
        <w:szCs w:val="16"/>
      </w:rPr>
      <w:ptab w:relativeTo="margin" w:alignment="right" w:leader="none"/>
    </w:r>
  </w:p>
  <w:p w14:paraId="32C4E491" w14:textId="53E65778" w:rsidR="00231E2A" w:rsidRPr="00DF2A66" w:rsidRDefault="00231E2A" w:rsidP="00315231">
    <w:pPr>
      <w:pStyle w:val="a5"/>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556A2" w14:textId="75847899" w:rsidR="00231E2A" w:rsidRPr="00DF2A66" w:rsidRDefault="00231E2A" w:rsidP="00315231">
    <w:pPr>
      <w:pStyle w:val="a5"/>
      <w:rPr>
        <w:sz w:val="16"/>
        <w:szCs w:val="16"/>
        <w:lang w:eastAsia="ko-KR"/>
      </w:rPr>
    </w:pPr>
    <w:r w:rsidRPr="00DF2A66">
      <w:rPr>
        <w:sz w:val="16"/>
        <w:szCs w:val="16"/>
      </w:rPr>
      <w:ptab w:relativeTo="margin" w:alignment="center" w:leader="none"/>
    </w:r>
    <w:r w:rsidRPr="00DF2A66">
      <w:rPr>
        <w:sz w:val="16"/>
        <w:szCs w:val="16"/>
      </w:rPr>
      <w:t>Human Readable Feature Catalogue</w:t>
    </w:r>
    <w:r w:rsidRPr="00DF2A66">
      <w:rPr>
        <w:sz w:val="16"/>
        <w:szCs w:val="16"/>
      </w:rPr>
      <w:ptab w:relativeTo="margin" w:alignment="right" w:leader="none"/>
    </w:r>
    <w:r w:rsidRPr="00DF2A66">
      <w:rPr>
        <w:sz w:val="16"/>
        <w:szCs w:val="16"/>
      </w:rPr>
      <w:fldChar w:fldCharType="begin"/>
    </w:r>
    <w:r w:rsidRPr="00DF2A66">
      <w:rPr>
        <w:sz w:val="16"/>
        <w:szCs w:val="16"/>
      </w:rPr>
      <w:instrText>PAGE   \* MERGEFORMAT</w:instrText>
    </w:r>
    <w:r w:rsidRPr="00DF2A66">
      <w:rPr>
        <w:sz w:val="16"/>
        <w:szCs w:val="16"/>
      </w:rPr>
      <w:fldChar w:fldCharType="separate"/>
    </w:r>
    <w:r w:rsidRPr="00DF2A66">
      <w:rPr>
        <w:sz w:val="16"/>
        <w:szCs w:val="16"/>
        <w:lang w:val="ko-KR" w:eastAsia="ko-KR"/>
      </w:rPr>
      <w:t>1</w:t>
    </w:r>
    <w:r w:rsidRPr="00DF2A66">
      <w:rPr>
        <w:sz w:val="16"/>
        <w:szCs w:val="16"/>
      </w:rPr>
      <w:fldChar w:fldCharType="end"/>
    </w:r>
  </w:p>
  <w:p w14:paraId="6E9BD5B9" w14:textId="3138B277" w:rsidR="00231E2A" w:rsidRPr="00DF2A66" w:rsidRDefault="00231E2A">
    <w:pPr>
      <w:pStyle w:val="a3"/>
      <w:spacing w:line="14" w:lineRule="auto"/>
      <w:ind w:right="220"/>
      <w:rPr>
        <w:sz w:val="16"/>
        <w:szCs w:val="16"/>
      </w:rPr>
    </w:pPr>
    <w:r>
      <w:rPr>
        <w:noProof/>
        <w:sz w:val="16"/>
        <w:szCs w:val="16"/>
      </w:rPr>
      <mc:AlternateContent>
        <mc:Choice Requires="wps">
          <w:drawing>
            <wp:anchor distT="0" distB="0" distL="114300" distR="114300" simplePos="0" relativeHeight="251658253" behindDoc="1" locked="0" layoutInCell="1" allowOverlap="1" wp14:anchorId="1E2511F5" wp14:editId="4C8F518F">
              <wp:simplePos x="0" y="0"/>
              <wp:positionH relativeFrom="page">
                <wp:posOffset>6250940</wp:posOffset>
              </wp:positionH>
              <wp:positionV relativeFrom="page">
                <wp:posOffset>368935</wp:posOffset>
              </wp:positionV>
              <wp:extent cx="133350" cy="13970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B5B26" w14:textId="77777777" w:rsidR="00231E2A" w:rsidRDefault="00231E2A">
                          <w:pPr>
                            <w:spacing w:before="15"/>
                            <w:ind w:left="196" w:right="196"/>
                            <w:rPr>
                              <w:sz w:val="16"/>
                            </w:rPr>
                          </w:pPr>
                          <w:r>
                            <w:fldChar w:fldCharType="begin"/>
                          </w:r>
                          <w:r>
                            <w:rPr>
                              <w:sz w:val="16"/>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511F5" id="_x0000_t202" coordsize="21600,21600" o:spt="202" path="m,l,21600r21600,l21600,xe">
              <v:stroke joinstyle="miter"/>
              <v:path gradientshapeok="t" o:connecttype="rect"/>
            </v:shapetype>
            <v:shape id="Text Box 7" o:spid="_x0000_s1038" type="#_x0000_t202" style="position:absolute;left:0;text-align:left;margin-left:492.2pt;margin-top:29.05pt;width:10.5pt;height:11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" filled="f" stroked="f">
              <v:textbox inset="0,0,0,0">
                <w:txbxContent>
                  <w:p w14:paraId="7CCB5B26" w14:textId="77777777" w:rsidR="00231E2A" w:rsidRDefault="00231E2A">
                    <w:pPr>
                      <w:spacing w:before="15"/>
                      <w:ind w:left="196" w:right="196"/>
                      <w:rPr>
                        <w:sz w:val="16"/>
                      </w:rPr>
                    </w:pPr>
                    <w:r>
                      <w:fldChar w:fldCharType="begin"/>
                    </w:r>
                    <w:r>
                      <w:rPr>
                        <w:sz w:val="16"/>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74D"/>
    <w:multiLevelType w:val="hybridMultilevel"/>
    <w:tmpl w:val="557CCA82"/>
    <w:lvl w:ilvl="0" w:tplc="6C50AA1A">
      <w:start w:val="1"/>
      <w:numFmt w:val="decimal"/>
      <w:lvlText w:val="%1"/>
      <w:lvlJc w:val="left"/>
      <w:pPr>
        <w:ind w:left="249" w:hanging="151"/>
      </w:pPr>
      <w:rPr>
        <w:rFonts w:ascii="Arial" w:eastAsia="Arial" w:hAnsi="Arial" w:cs="Arial" w:hint="default"/>
        <w:w w:val="99"/>
        <w:sz w:val="18"/>
        <w:szCs w:val="18"/>
        <w:lang w:val="en-US" w:eastAsia="en-US" w:bidi="ar-SA"/>
      </w:rPr>
    </w:lvl>
    <w:lvl w:ilvl="1" w:tplc="1346CA22">
      <w:numFmt w:val="bullet"/>
      <w:lvlText w:val="•"/>
      <w:lvlJc w:val="left"/>
      <w:pPr>
        <w:ind w:left="466" w:hanging="151"/>
      </w:pPr>
      <w:rPr>
        <w:rFonts w:hint="default"/>
        <w:lang w:val="en-US" w:eastAsia="en-US" w:bidi="ar-SA"/>
      </w:rPr>
    </w:lvl>
    <w:lvl w:ilvl="2" w:tplc="068C63B0">
      <w:numFmt w:val="bullet"/>
      <w:lvlText w:val="•"/>
      <w:lvlJc w:val="left"/>
      <w:pPr>
        <w:ind w:left="693" w:hanging="151"/>
      </w:pPr>
      <w:rPr>
        <w:rFonts w:hint="default"/>
        <w:lang w:val="en-US" w:eastAsia="en-US" w:bidi="ar-SA"/>
      </w:rPr>
    </w:lvl>
    <w:lvl w:ilvl="3" w:tplc="DCAC4620">
      <w:numFmt w:val="bullet"/>
      <w:lvlText w:val="•"/>
      <w:lvlJc w:val="left"/>
      <w:pPr>
        <w:ind w:left="919" w:hanging="151"/>
      </w:pPr>
      <w:rPr>
        <w:rFonts w:hint="default"/>
        <w:lang w:val="en-US" w:eastAsia="en-US" w:bidi="ar-SA"/>
      </w:rPr>
    </w:lvl>
    <w:lvl w:ilvl="4" w:tplc="85127652">
      <w:numFmt w:val="bullet"/>
      <w:lvlText w:val="•"/>
      <w:lvlJc w:val="left"/>
      <w:pPr>
        <w:ind w:left="1146" w:hanging="151"/>
      </w:pPr>
      <w:rPr>
        <w:rFonts w:hint="default"/>
        <w:lang w:val="en-US" w:eastAsia="en-US" w:bidi="ar-SA"/>
      </w:rPr>
    </w:lvl>
    <w:lvl w:ilvl="5" w:tplc="C3CE69B8">
      <w:numFmt w:val="bullet"/>
      <w:lvlText w:val="•"/>
      <w:lvlJc w:val="left"/>
      <w:pPr>
        <w:ind w:left="1372" w:hanging="151"/>
      </w:pPr>
      <w:rPr>
        <w:rFonts w:hint="default"/>
        <w:lang w:val="en-US" w:eastAsia="en-US" w:bidi="ar-SA"/>
      </w:rPr>
    </w:lvl>
    <w:lvl w:ilvl="6" w:tplc="0E82D906">
      <w:numFmt w:val="bullet"/>
      <w:lvlText w:val="•"/>
      <w:lvlJc w:val="left"/>
      <w:pPr>
        <w:ind w:left="1599" w:hanging="151"/>
      </w:pPr>
      <w:rPr>
        <w:rFonts w:hint="default"/>
        <w:lang w:val="en-US" w:eastAsia="en-US" w:bidi="ar-SA"/>
      </w:rPr>
    </w:lvl>
    <w:lvl w:ilvl="7" w:tplc="526C62FA">
      <w:numFmt w:val="bullet"/>
      <w:lvlText w:val="•"/>
      <w:lvlJc w:val="left"/>
      <w:pPr>
        <w:ind w:left="1825" w:hanging="151"/>
      </w:pPr>
      <w:rPr>
        <w:rFonts w:hint="default"/>
        <w:lang w:val="en-US" w:eastAsia="en-US" w:bidi="ar-SA"/>
      </w:rPr>
    </w:lvl>
    <w:lvl w:ilvl="8" w:tplc="A11C325E">
      <w:numFmt w:val="bullet"/>
      <w:lvlText w:val="•"/>
      <w:lvlJc w:val="left"/>
      <w:pPr>
        <w:ind w:left="2052" w:hanging="151"/>
      </w:pPr>
      <w:rPr>
        <w:rFonts w:hint="default"/>
        <w:lang w:val="en-US" w:eastAsia="en-US" w:bidi="ar-SA"/>
      </w:rPr>
    </w:lvl>
  </w:abstractNum>
  <w:abstractNum w:abstractNumId="1" w15:restartNumberingAfterBreak="0">
    <w:nsid w:val="111A3589"/>
    <w:multiLevelType w:val="hybridMultilevel"/>
    <w:tmpl w:val="58D41B56"/>
    <w:lvl w:ilvl="0" w:tplc="14F8F66C">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 w15:restartNumberingAfterBreak="0">
    <w:nsid w:val="1D976F50"/>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3" w15:restartNumberingAfterBreak="0">
    <w:nsid w:val="1FB935F7"/>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4" w15:restartNumberingAfterBreak="0">
    <w:nsid w:val="21ED3BBC"/>
    <w:multiLevelType w:val="hybridMultilevel"/>
    <w:tmpl w:val="C3B0E0B4"/>
    <w:lvl w:ilvl="0" w:tplc="D6AE85F2">
      <w:start w:val="1"/>
      <w:numFmt w:val="decimal"/>
      <w:lvlText w:val="%1"/>
      <w:lvlJc w:val="left"/>
      <w:pPr>
        <w:ind w:left="249" w:hanging="151"/>
      </w:pPr>
      <w:rPr>
        <w:rFonts w:ascii="Arial" w:eastAsia="Arial" w:hAnsi="Arial" w:cs="Arial" w:hint="default"/>
        <w:w w:val="99"/>
        <w:sz w:val="18"/>
        <w:szCs w:val="18"/>
        <w:lang w:val="en-US" w:eastAsia="en-US" w:bidi="ar-SA"/>
      </w:rPr>
    </w:lvl>
    <w:lvl w:ilvl="1" w:tplc="20F82834">
      <w:numFmt w:val="bullet"/>
      <w:lvlText w:val="•"/>
      <w:lvlJc w:val="left"/>
      <w:pPr>
        <w:ind w:left="466" w:hanging="151"/>
      </w:pPr>
      <w:rPr>
        <w:rFonts w:hint="default"/>
        <w:lang w:val="en-US" w:eastAsia="en-US" w:bidi="ar-SA"/>
      </w:rPr>
    </w:lvl>
    <w:lvl w:ilvl="2" w:tplc="A0F42A02">
      <w:numFmt w:val="bullet"/>
      <w:lvlText w:val="•"/>
      <w:lvlJc w:val="left"/>
      <w:pPr>
        <w:ind w:left="693" w:hanging="151"/>
      </w:pPr>
      <w:rPr>
        <w:rFonts w:hint="default"/>
        <w:lang w:val="en-US" w:eastAsia="en-US" w:bidi="ar-SA"/>
      </w:rPr>
    </w:lvl>
    <w:lvl w:ilvl="3" w:tplc="D5DACB3E">
      <w:numFmt w:val="bullet"/>
      <w:lvlText w:val="•"/>
      <w:lvlJc w:val="left"/>
      <w:pPr>
        <w:ind w:left="919" w:hanging="151"/>
      </w:pPr>
      <w:rPr>
        <w:rFonts w:hint="default"/>
        <w:lang w:val="en-US" w:eastAsia="en-US" w:bidi="ar-SA"/>
      </w:rPr>
    </w:lvl>
    <w:lvl w:ilvl="4" w:tplc="931E6024">
      <w:numFmt w:val="bullet"/>
      <w:lvlText w:val="•"/>
      <w:lvlJc w:val="left"/>
      <w:pPr>
        <w:ind w:left="1146" w:hanging="151"/>
      </w:pPr>
      <w:rPr>
        <w:rFonts w:hint="default"/>
        <w:lang w:val="en-US" w:eastAsia="en-US" w:bidi="ar-SA"/>
      </w:rPr>
    </w:lvl>
    <w:lvl w:ilvl="5" w:tplc="E41E0EF2">
      <w:numFmt w:val="bullet"/>
      <w:lvlText w:val="•"/>
      <w:lvlJc w:val="left"/>
      <w:pPr>
        <w:ind w:left="1372" w:hanging="151"/>
      </w:pPr>
      <w:rPr>
        <w:rFonts w:hint="default"/>
        <w:lang w:val="en-US" w:eastAsia="en-US" w:bidi="ar-SA"/>
      </w:rPr>
    </w:lvl>
    <w:lvl w:ilvl="6" w:tplc="CBE48F42">
      <w:numFmt w:val="bullet"/>
      <w:lvlText w:val="•"/>
      <w:lvlJc w:val="left"/>
      <w:pPr>
        <w:ind w:left="1599" w:hanging="151"/>
      </w:pPr>
      <w:rPr>
        <w:rFonts w:hint="default"/>
        <w:lang w:val="en-US" w:eastAsia="en-US" w:bidi="ar-SA"/>
      </w:rPr>
    </w:lvl>
    <w:lvl w:ilvl="7" w:tplc="399A164A">
      <w:numFmt w:val="bullet"/>
      <w:lvlText w:val="•"/>
      <w:lvlJc w:val="left"/>
      <w:pPr>
        <w:ind w:left="1825" w:hanging="151"/>
      </w:pPr>
      <w:rPr>
        <w:rFonts w:hint="default"/>
        <w:lang w:val="en-US" w:eastAsia="en-US" w:bidi="ar-SA"/>
      </w:rPr>
    </w:lvl>
    <w:lvl w:ilvl="8" w:tplc="8F762D3A">
      <w:numFmt w:val="bullet"/>
      <w:lvlText w:val="•"/>
      <w:lvlJc w:val="left"/>
      <w:pPr>
        <w:ind w:left="2052" w:hanging="151"/>
      </w:pPr>
      <w:rPr>
        <w:rFonts w:hint="default"/>
        <w:lang w:val="en-US" w:eastAsia="en-US" w:bidi="ar-SA"/>
      </w:rPr>
    </w:lvl>
  </w:abstractNum>
  <w:abstractNum w:abstractNumId="5" w15:restartNumberingAfterBreak="0">
    <w:nsid w:val="231B74AE"/>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6" w15:restartNumberingAfterBreak="0">
    <w:nsid w:val="25F729DD"/>
    <w:multiLevelType w:val="multilevel"/>
    <w:tmpl w:val="A8C8A1BE"/>
    <w:lvl w:ilvl="0">
      <w:start w:val="6"/>
      <w:numFmt w:val="decimal"/>
      <w:lvlText w:val="%1."/>
      <w:lvlJc w:val="left"/>
      <w:pPr>
        <w:ind w:left="431" w:hanging="312"/>
      </w:pPr>
      <w:rPr>
        <w:rFonts w:ascii="Arial" w:eastAsia="바탕" w:hAnsi="Arial" w:cs="Arial" w:hint="default"/>
        <w:b/>
        <w:bCs/>
        <w:spacing w:val="-1"/>
        <w:w w:val="100"/>
        <w:sz w:val="28"/>
        <w:szCs w:val="28"/>
      </w:rPr>
    </w:lvl>
    <w:lvl w:ilvl="1">
      <w:start w:val="1"/>
      <w:numFmt w:val="decimal"/>
      <w:lvlText w:val="%1.%2."/>
      <w:lvlJc w:val="left"/>
      <w:pPr>
        <w:ind w:left="588" w:hanging="470"/>
      </w:pPr>
      <w:rPr>
        <w:rFonts w:ascii="Arial" w:eastAsia="바탕" w:hAnsi="Arial" w:cs="Arial" w:hint="default"/>
        <w:b/>
        <w:bCs/>
        <w:spacing w:val="-3"/>
        <w:w w:val="99"/>
        <w:sz w:val="24"/>
        <w:szCs w:val="24"/>
      </w:rPr>
    </w:lvl>
    <w:lvl w:ilvl="2">
      <w:numFmt w:val="bullet"/>
      <w:lvlText w:val="•"/>
      <w:lvlJc w:val="left"/>
      <w:pPr>
        <w:ind w:left="600" w:hanging="470"/>
      </w:pPr>
      <w:rPr>
        <w:rFonts w:hint="default"/>
      </w:rPr>
    </w:lvl>
    <w:lvl w:ilvl="3">
      <w:numFmt w:val="bullet"/>
      <w:lvlText w:val="•"/>
      <w:lvlJc w:val="left"/>
      <w:pPr>
        <w:ind w:left="1825" w:hanging="470"/>
      </w:pPr>
      <w:rPr>
        <w:rFonts w:hint="default"/>
      </w:rPr>
    </w:lvl>
    <w:lvl w:ilvl="4">
      <w:numFmt w:val="bullet"/>
      <w:lvlText w:val="•"/>
      <w:lvlJc w:val="left"/>
      <w:pPr>
        <w:ind w:left="3051" w:hanging="470"/>
      </w:pPr>
      <w:rPr>
        <w:rFonts w:hint="default"/>
      </w:rPr>
    </w:lvl>
    <w:lvl w:ilvl="5">
      <w:numFmt w:val="bullet"/>
      <w:lvlText w:val="•"/>
      <w:lvlJc w:val="left"/>
      <w:pPr>
        <w:ind w:left="4277" w:hanging="470"/>
      </w:pPr>
      <w:rPr>
        <w:rFonts w:hint="default"/>
      </w:rPr>
    </w:lvl>
    <w:lvl w:ilvl="6">
      <w:numFmt w:val="bullet"/>
      <w:lvlText w:val="•"/>
      <w:lvlJc w:val="left"/>
      <w:pPr>
        <w:ind w:left="5503" w:hanging="470"/>
      </w:pPr>
      <w:rPr>
        <w:rFonts w:hint="default"/>
      </w:rPr>
    </w:lvl>
    <w:lvl w:ilvl="7">
      <w:numFmt w:val="bullet"/>
      <w:lvlText w:val="•"/>
      <w:lvlJc w:val="left"/>
      <w:pPr>
        <w:ind w:left="6729" w:hanging="470"/>
      </w:pPr>
      <w:rPr>
        <w:rFonts w:hint="default"/>
      </w:rPr>
    </w:lvl>
    <w:lvl w:ilvl="8">
      <w:numFmt w:val="bullet"/>
      <w:lvlText w:val="•"/>
      <w:lvlJc w:val="left"/>
      <w:pPr>
        <w:ind w:left="7954" w:hanging="470"/>
      </w:pPr>
      <w:rPr>
        <w:rFonts w:hint="default"/>
      </w:rPr>
    </w:lvl>
  </w:abstractNum>
  <w:abstractNum w:abstractNumId="7" w15:restartNumberingAfterBreak="0">
    <w:nsid w:val="29F01EC2"/>
    <w:multiLevelType w:val="hybridMultilevel"/>
    <w:tmpl w:val="EF6232B6"/>
    <w:lvl w:ilvl="0" w:tplc="9218225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2BCE38A0"/>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9" w15:restartNumberingAfterBreak="0">
    <w:nsid w:val="2D4C0200"/>
    <w:multiLevelType w:val="hybridMultilevel"/>
    <w:tmpl w:val="BB7C1C9E"/>
    <w:lvl w:ilvl="0" w:tplc="2724F446">
      <w:start w:val="7"/>
      <w:numFmt w:val="decimal"/>
      <w:lvlText w:val="%1"/>
      <w:lvlJc w:val="left"/>
      <w:pPr>
        <w:ind w:left="249" w:hanging="151"/>
      </w:pPr>
      <w:rPr>
        <w:rFonts w:ascii="Arial" w:eastAsia="Arial" w:hAnsi="Arial" w:cs="Arial" w:hint="default"/>
        <w:w w:val="99"/>
        <w:sz w:val="18"/>
        <w:szCs w:val="18"/>
        <w:lang w:val="en-US" w:eastAsia="en-US" w:bidi="ar-SA"/>
      </w:rPr>
    </w:lvl>
    <w:lvl w:ilvl="1" w:tplc="BE405436">
      <w:numFmt w:val="bullet"/>
      <w:lvlText w:val="•"/>
      <w:lvlJc w:val="left"/>
      <w:pPr>
        <w:ind w:left="466" w:hanging="151"/>
      </w:pPr>
      <w:rPr>
        <w:rFonts w:hint="default"/>
        <w:lang w:val="en-US" w:eastAsia="en-US" w:bidi="ar-SA"/>
      </w:rPr>
    </w:lvl>
    <w:lvl w:ilvl="2" w:tplc="07A0D4CC">
      <w:numFmt w:val="bullet"/>
      <w:lvlText w:val="•"/>
      <w:lvlJc w:val="left"/>
      <w:pPr>
        <w:ind w:left="693" w:hanging="151"/>
      </w:pPr>
      <w:rPr>
        <w:rFonts w:hint="default"/>
        <w:lang w:val="en-US" w:eastAsia="en-US" w:bidi="ar-SA"/>
      </w:rPr>
    </w:lvl>
    <w:lvl w:ilvl="3" w:tplc="55E80814">
      <w:numFmt w:val="bullet"/>
      <w:lvlText w:val="•"/>
      <w:lvlJc w:val="left"/>
      <w:pPr>
        <w:ind w:left="919" w:hanging="151"/>
      </w:pPr>
      <w:rPr>
        <w:rFonts w:hint="default"/>
        <w:lang w:val="en-US" w:eastAsia="en-US" w:bidi="ar-SA"/>
      </w:rPr>
    </w:lvl>
    <w:lvl w:ilvl="4" w:tplc="5BE25F9A">
      <w:numFmt w:val="bullet"/>
      <w:lvlText w:val="•"/>
      <w:lvlJc w:val="left"/>
      <w:pPr>
        <w:ind w:left="1146" w:hanging="151"/>
      </w:pPr>
      <w:rPr>
        <w:rFonts w:hint="default"/>
        <w:lang w:val="en-US" w:eastAsia="en-US" w:bidi="ar-SA"/>
      </w:rPr>
    </w:lvl>
    <w:lvl w:ilvl="5" w:tplc="F0AE0A6A">
      <w:numFmt w:val="bullet"/>
      <w:lvlText w:val="•"/>
      <w:lvlJc w:val="left"/>
      <w:pPr>
        <w:ind w:left="1372" w:hanging="151"/>
      </w:pPr>
      <w:rPr>
        <w:rFonts w:hint="default"/>
        <w:lang w:val="en-US" w:eastAsia="en-US" w:bidi="ar-SA"/>
      </w:rPr>
    </w:lvl>
    <w:lvl w:ilvl="6" w:tplc="DDD2638E">
      <w:numFmt w:val="bullet"/>
      <w:lvlText w:val="•"/>
      <w:lvlJc w:val="left"/>
      <w:pPr>
        <w:ind w:left="1599" w:hanging="151"/>
      </w:pPr>
      <w:rPr>
        <w:rFonts w:hint="default"/>
        <w:lang w:val="en-US" w:eastAsia="en-US" w:bidi="ar-SA"/>
      </w:rPr>
    </w:lvl>
    <w:lvl w:ilvl="7" w:tplc="CA825894">
      <w:numFmt w:val="bullet"/>
      <w:lvlText w:val="•"/>
      <w:lvlJc w:val="left"/>
      <w:pPr>
        <w:ind w:left="1825" w:hanging="151"/>
      </w:pPr>
      <w:rPr>
        <w:rFonts w:hint="default"/>
        <w:lang w:val="en-US" w:eastAsia="en-US" w:bidi="ar-SA"/>
      </w:rPr>
    </w:lvl>
    <w:lvl w:ilvl="8" w:tplc="81F4D642">
      <w:numFmt w:val="bullet"/>
      <w:lvlText w:val="•"/>
      <w:lvlJc w:val="left"/>
      <w:pPr>
        <w:ind w:left="2052" w:hanging="151"/>
      </w:pPr>
      <w:rPr>
        <w:rFonts w:hint="default"/>
        <w:lang w:val="en-US" w:eastAsia="en-US" w:bidi="ar-SA"/>
      </w:rPr>
    </w:lvl>
  </w:abstractNum>
  <w:abstractNum w:abstractNumId="10" w15:restartNumberingAfterBreak="0">
    <w:nsid w:val="2FC560E8"/>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11" w15:restartNumberingAfterBreak="0">
    <w:nsid w:val="31B1104E"/>
    <w:multiLevelType w:val="hybridMultilevel"/>
    <w:tmpl w:val="88F80E32"/>
    <w:lvl w:ilvl="0" w:tplc="14682522">
      <w:start w:val="1"/>
      <w:numFmt w:val="decimal"/>
      <w:lvlText w:val="%1"/>
      <w:lvlJc w:val="left"/>
      <w:pPr>
        <w:ind w:left="249" w:hanging="151"/>
      </w:pPr>
      <w:rPr>
        <w:rFonts w:ascii="Arial" w:eastAsia="Arial" w:hAnsi="Arial" w:cs="Arial" w:hint="default"/>
        <w:w w:val="99"/>
        <w:sz w:val="18"/>
        <w:szCs w:val="18"/>
        <w:lang w:val="en-US" w:eastAsia="en-US" w:bidi="ar-SA"/>
      </w:rPr>
    </w:lvl>
    <w:lvl w:ilvl="1" w:tplc="D78E0148">
      <w:numFmt w:val="bullet"/>
      <w:lvlText w:val="•"/>
      <w:lvlJc w:val="left"/>
      <w:pPr>
        <w:ind w:left="466" w:hanging="151"/>
      </w:pPr>
      <w:rPr>
        <w:rFonts w:hint="default"/>
        <w:lang w:val="en-US" w:eastAsia="en-US" w:bidi="ar-SA"/>
      </w:rPr>
    </w:lvl>
    <w:lvl w:ilvl="2" w:tplc="6BC87A02">
      <w:numFmt w:val="bullet"/>
      <w:lvlText w:val="•"/>
      <w:lvlJc w:val="left"/>
      <w:pPr>
        <w:ind w:left="693" w:hanging="151"/>
      </w:pPr>
      <w:rPr>
        <w:rFonts w:hint="default"/>
        <w:lang w:val="en-US" w:eastAsia="en-US" w:bidi="ar-SA"/>
      </w:rPr>
    </w:lvl>
    <w:lvl w:ilvl="3" w:tplc="1262A9C2">
      <w:numFmt w:val="bullet"/>
      <w:lvlText w:val="•"/>
      <w:lvlJc w:val="left"/>
      <w:pPr>
        <w:ind w:left="919" w:hanging="151"/>
      </w:pPr>
      <w:rPr>
        <w:rFonts w:hint="default"/>
        <w:lang w:val="en-US" w:eastAsia="en-US" w:bidi="ar-SA"/>
      </w:rPr>
    </w:lvl>
    <w:lvl w:ilvl="4" w:tplc="FF400272">
      <w:numFmt w:val="bullet"/>
      <w:lvlText w:val="•"/>
      <w:lvlJc w:val="left"/>
      <w:pPr>
        <w:ind w:left="1146" w:hanging="151"/>
      </w:pPr>
      <w:rPr>
        <w:rFonts w:hint="default"/>
        <w:lang w:val="en-US" w:eastAsia="en-US" w:bidi="ar-SA"/>
      </w:rPr>
    </w:lvl>
    <w:lvl w:ilvl="5" w:tplc="23EC764E">
      <w:numFmt w:val="bullet"/>
      <w:lvlText w:val="•"/>
      <w:lvlJc w:val="left"/>
      <w:pPr>
        <w:ind w:left="1372" w:hanging="151"/>
      </w:pPr>
      <w:rPr>
        <w:rFonts w:hint="default"/>
        <w:lang w:val="en-US" w:eastAsia="en-US" w:bidi="ar-SA"/>
      </w:rPr>
    </w:lvl>
    <w:lvl w:ilvl="6" w:tplc="2906411E">
      <w:numFmt w:val="bullet"/>
      <w:lvlText w:val="•"/>
      <w:lvlJc w:val="left"/>
      <w:pPr>
        <w:ind w:left="1599" w:hanging="151"/>
      </w:pPr>
      <w:rPr>
        <w:rFonts w:hint="default"/>
        <w:lang w:val="en-US" w:eastAsia="en-US" w:bidi="ar-SA"/>
      </w:rPr>
    </w:lvl>
    <w:lvl w:ilvl="7" w:tplc="68FE63BE">
      <w:numFmt w:val="bullet"/>
      <w:lvlText w:val="•"/>
      <w:lvlJc w:val="left"/>
      <w:pPr>
        <w:ind w:left="1825" w:hanging="151"/>
      </w:pPr>
      <w:rPr>
        <w:rFonts w:hint="default"/>
        <w:lang w:val="en-US" w:eastAsia="en-US" w:bidi="ar-SA"/>
      </w:rPr>
    </w:lvl>
    <w:lvl w:ilvl="8" w:tplc="0CCAE8F0">
      <w:numFmt w:val="bullet"/>
      <w:lvlText w:val="•"/>
      <w:lvlJc w:val="left"/>
      <w:pPr>
        <w:ind w:left="2052" w:hanging="151"/>
      </w:pPr>
      <w:rPr>
        <w:rFonts w:hint="default"/>
        <w:lang w:val="en-US" w:eastAsia="en-US" w:bidi="ar-SA"/>
      </w:rPr>
    </w:lvl>
  </w:abstractNum>
  <w:abstractNum w:abstractNumId="12" w15:restartNumberingAfterBreak="0">
    <w:nsid w:val="380B39E7"/>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13" w15:restartNumberingAfterBreak="0">
    <w:nsid w:val="38B41D53"/>
    <w:multiLevelType w:val="multilevel"/>
    <w:tmpl w:val="377A9692"/>
    <w:lvl w:ilvl="0">
      <w:start w:val="6"/>
      <w:numFmt w:val="decimal"/>
      <w:lvlText w:val="%1."/>
      <w:lvlJc w:val="left"/>
      <w:pPr>
        <w:ind w:left="431" w:hanging="312"/>
      </w:pPr>
      <w:rPr>
        <w:rFonts w:ascii="Arial" w:eastAsia="바탕" w:hAnsi="Arial" w:cs="Arial" w:hint="default"/>
        <w:b/>
        <w:bCs/>
        <w:spacing w:val="-1"/>
        <w:w w:val="100"/>
        <w:sz w:val="28"/>
        <w:szCs w:val="28"/>
      </w:rPr>
    </w:lvl>
    <w:lvl w:ilvl="1">
      <w:start w:val="1"/>
      <w:numFmt w:val="decimal"/>
      <w:lvlText w:val="%1.%2."/>
      <w:lvlJc w:val="left"/>
      <w:pPr>
        <w:ind w:left="588" w:hanging="470"/>
      </w:pPr>
      <w:rPr>
        <w:rFonts w:ascii="Arial" w:eastAsia="바탕" w:hAnsi="Arial" w:cs="Arial" w:hint="default"/>
        <w:b/>
        <w:bCs/>
        <w:spacing w:val="-3"/>
        <w:w w:val="99"/>
        <w:sz w:val="24"/>
        <w:szCs w:val="24"/>
      </w:rPr>
    </w:lvl>
    <w:lvl w:ilvl="2">
      <w:numFmt w:val="bullet"/>
      <w:lvlText w:val="•"/>
      <w:lvlJc w:val="left"/>
      <w:pPr>
        <w:ind w:left="600" w:hanging="470"/>
      </w:pPr>
      <w:rPr>
        <w:rFonts w:hint="default"/>
      </w:rPr>
    </w:lvl>
    <w:lvl w:ilvl="3">
      <w:numFmt w:val="bullet"/>
      <w:lvlText w:val="•"/>
      <w:lvlJc w:val="left"/>
      <w:pPr>
        <w:ind w:left="1825" w:hanging="470"/>
      </w:pPr>
      <w:rPr>
        <w:rFonts w:hint="default"/>
      </w:rPr>
    </w:lvl>
    <w:lvl w:ilvl="4">
      <w:numFmt w:val="bullet"/>
      <w:lvlText w:val="•"/>
      <w:lvlJc w:val="left"/>
      <w:pPr>
        <w:ind w:left="3051" w:hanging="470"/>
      </w:pPr>
      <w:rPr>
        <w:rFonts w:hint="default"/>
      </w:rPr>
    </w:lvl>
    <w:lvl w:ilvl="5">
      <w:numFmt w:val="bullet"/>
      <w:lvlText w:val="•"/>
      <w:lvlJc w:val="left"/>
      <w:pPr>
        <w:ind w:left="4277" w:hanging="470"/>
      </w:pPr>
      <w:rPr>
        <w:rFonts w:hint="default"/>
      </w:rPr>
    </w:lvl>
    <w:lvl w:ilvl="6">
      <w:numFmt w:val="bullet"/>
      <w:lvlText w:val="•"/>
      <w:lvlJc w:val="left"/>
      <w:pPr>
        <w:ind w:left="5503" w:hanging="470"/>
      </w:pPr>
      <w:rPr>
        <w:rFonts w:hint="default"/>
      </w:rPr>
    </w:lvl>
    <w:lvl w:ilvl="7">
      <w:numFmt w:val="bullet"/>
      <w:lvlText w:val="•"/>
      <w:lvlJc w:val="left"/>
      <w:pPr>
        <w:ind w:left="6729" w:hanging="470"/>
      </w:pPr>
      <w:rPr>
        <w:rFonts w:hint="default"/>
      </w:rPr>
    </w:lvl>
    <w:lvl w:ilvl="8">
      <w:numFmt w:val="bullet"/>
      <w:lvlText w:val="•"/>
      <w:lvlJc w:val="left"/>
      <w:pPr>
        <w:ind w:left="7954" w:hanging="470"/>
      </w:pPr>
      <w:rPr>
        <w:rFonts w:hint="default"/>
      </w:rPr>
    </w:lvl>
  </w:abstractNum>
  <w:abstractNum w:abstractNumId="14" w15:restartNumberingAfterBreak="0">
    <w:nsid w:val="41C4417F"/>
    <w:multiLevelType w:val="multilevel"/>
    <w:tmpl w:val="A8C8A1BE"/>
    <w:lvl w:ilvl="0">
      <w:start w:val="6"/>
      <w:numFmt w:val="decimal"/>
      <w:lvlText w:val="%1."/>
      <w:lvlJc w:val="left"/>
      <w:pPr>
        <w:ind w:left="431" w:hanging="312"/>
      </w:pPr>
      <w:rPr>
        <w:rFonts w:ascii="Arial" w:eastAsia="바탕" w:hAnsi="Arial" w:cs="Arial" w:hint="default"/>
        <w:b/>
        <w:bCs/>
        <w:spacing w:val="-1"/>
        <w:w w:val="100"/>
        <w:sz w:val="28"/>
        <w:szCs w:val="28"/>
      </w:rPr>
    </w:lvl>
    <w:lvl w:ilvl="1">
      <w:start w:val="1"/>
      <w:numFmt w:val="decimal"/>
      <w:lvlText w:val="%1.%2."/>
      <w:lvlJc w:val="left"/>
      <w:pPr>
        <w:ind w:left="588" w:hanging="470"/>
      </w:pPr>
      <w:rPr>
        <w:rFonts w:ascii="Arial" w:eastAsia="바탕" w:hAnsi="Arial" w:cs="Arial" w:hint="default"/>
        <w:b/>
        <w:bCs/>
        <w:spacing w:val="-3"/>
        <w:w w:val="99"/>
        <w:sz w:val="24"/>
        <w:szCs w:val="24"/>
      </w:rPr>
    </w:lvl>
    <w:lvl w:ilvl="2">
      <w:numFmt w:val="bullet"/>
      <w:lvlText w:val="•"/>
      <w:lvlJc w:val="left"/>
      <w:pPr>
        <w:ind w:left="600" w:hanging="470"/>
      </w:pPr>
      <w:rPr>
        <w:rFonts w:hint="default"/>
      </w:rPr>
    </w:lvl>
    <w:lvl w:ilvl="3">
      <w:numFmt w:val="bullet"/>
      <w:lvlText w:val="•"/>
      <w:lvlJc w:val="left"/>
      <w:pPr>
        <w:ind w:left="1825" w:hanging="470"/>
      </w:pPr>
      <w:rPr>
        <w:rFonts w:hint="default"/>
      </w:rPr>
    </w:lvl>
    <w:lvl w:ilvl="4">
      <w:numFmt w:val="bullet"/>
      <w:lvlText w:val="•"/>
      <w:lvlJc w:val="left"/>
      <w:pPr>
        <w:ind w:left="3051" w:hanging="470"/>
      </w:pPr>
      <w:rPr>
        <w:rFonts w:hint="default"/>
      </w:rPr>
    </w:lvl>
    <w:lvl w:ilvl="5">
      <w:numFmt w:val="bullet"/>
      <w:lvlText w:val="•"/>
      <w:lvlJc w:val="left"/>
      <w:pPr>
        <w:ind w:left="4277" w:hanging="470"/>
      </w:pPr>
      <w:rPr>
        <w:rFonts w:hint="default"/>
      </w:rPr>
    </w:lvl>
    <w:lvl w:ilvl="6">
      <w:numFmt w:val="bullet"/>
      <w:lvlText w:val="•"/>
      <w:lvlJc w:val="left"/>
      <w:pPr>
        <w:ind w:left="5503" w:hanging="470"/>
      </w:pPr>
      <w:rPr>
        <w:rFonts w:hint="default"/>
      </w:rPr>
    </w:lvl>
    <w:lvl w:ilvl="7">
      <w:numFmt w:val="bullet"/>
      <w:lvlText w:val="•"/>
      <w:lvlJc w:val="left"/>
      <w:pPr>
        <w:ind w:left="6729" w:hanging="470"/>
      </w:pPr>
      <w:rPr>
        <w:rFonts w:hint="default"/>
      </w:rPr>
    </w:lvl>
    <w:lvl w:ilvl="8">
      <w:numFmt w:val="bullet"/>
      <w:lvlText w:val="•"/>
      <w:lvlJc w:val="left"/>
      <w:pPr>
        <w:ind w:left="7954" w:hanging="470"/>
      </w:pPr>
      <w:rPr>
        <w:rFonts w:hint="default"/>
      </w:rPr>
    </w:lvl>
  </w:abstractNum>
  <w:abstractNum w:abstractNumId="15" w15:restartNumberingAfterBreak="0">
    <w:nsid w:val="43C93EAB"/>
    <w:multiLevelType w:val="hybridMultilevel"/>
    <w:tmpl w:val="F446D4B2"/>
    <w:lvl w:ilvl="0" w:tplc="288CF92C">
      <w:start w:val="1"/>
      <w:numFmt w:val="decimal"/>
      <w:lvlText w:val="%1"/>
      <w:lvlJc w:val="left"/>
      <w:pPr>
        <w:ind w:left="249" w:hanging="151"/>
      </w:pPr>
      <w:rPr>
        <w:rFonts w:ascii="Arial" w:eastAsia="Arial" w:hAnsi="Arial" w:cs="Arial" w:hint="default"/>
        <w:w w:val="99"/>
        <w:sz w:val="18"/>
        <w:szCs w:val="18"/>
        <w:lang w:val="en-US" w:eastAsia="en-US" w:bidi="ar-SA"/>
      </w:rPr>
    </w:lvl>
    <w:lvl w:ilvl="1" w:tplc="A5E009CC">
      <w:numFmt w:val="bullet"/>
      <w:lvlText w:val="•"/>
      <w:lvlJc w:val="left"/>
      <w:pPr>
        <w:ind w:left="466" w:hanging="151"/>
      </w:pPr>
      <w:rPr>
        <w:rFonts w:hint="default"/>
        <w:lang w:val="en-US" w:eastAsia="en-US" w:bidi="ar-SA"/>
      </w:rPr>
    </w:lvl>
    <w:lvl w:ilvl="2" w:tplc="25FED79A">
      <w:numFmt w:val="bullet"/>
      <w:lvlText w:val="•"/>
      <w:lvlJc w:val="left"/>
      <w:pPr>
        <w:ind w:left="693" w:hanging="151"/>
      </w:pPr>
      <w:rPr>
        <w:rFonts w:hint="default"/>
        <w:lang w:val="en-US" w:eastAsia="en-US" w:bidi="ar-SA"/>
      </w:rPr>
    </w:lvl>
    <w:lvl w:ilvl="3" w:tplc="AA8671FC">
      <w:numFmt w:val="bullet"/>
      <w:lvlText w:val="•"/>
      <w:lvlJc w:val="left"/>
      <w:pPr>
        <w:ind w:left="919" w:hanging="151"/>
      </w:pPr>
      <w:rPr>
        <w:rFonts w:hint="default"/>
        <w:lang w:val="en-US" w:eastAsia="en-US" w:bidi="ar-SA"/>
      </w:rPr>
    </w:lvl>
    <w:lvl w:ilvl="4" w:tplc="3B3CC08C">
      <w:numFmt w:val="bullet"/>
      <w:lvlText w:val="•"/>
      <w:lvlJc w:val="left"/>
      <w:pPr>
        <w:ind w:left="1146" w:hanging="151"/>
      </w:pPr>
      <w:rPr>
        <w:rFonts w:hint="default"/>
        <w:lang w:val="en-US" w:eastAsia="en-US" w:bidi="ar-SA"/>
      </w:rPr>
    </w:lvl>
    <w:lvl w:ilvl="5" w:tplc="5C14052C">
      <w:numFmt w:val="bullet"/>
      <w:lvlText w:val="•"/>
      <w:lvlJc w:val="left"/>
      <w:pPr>
        <w:ind w:left="1372" w:hanging="151"/>
      </w:pPr>
      <w:rPr>
        <w:rFonts w:hint="default"/>
        <w:lang w:val="en-US" w:eastAsia="en-US" w:bidi="ar-SA"/>
      </w:rPr>
    </w:lvl>
    <w:lvl w:ilvl="6" w:tplc="A85C45F8">
      <w:numFmt w:val="bullet"/>
      <w:lvlText w:val="•"/>
      <w:lvlJc w:val="left"/>
      <w:pPr>
        <w:ind w:left="1599" w:hanging="151"/>
      </w:pPr>
      <w:rPr>
        <w:rFonts w:hint="default"/>
        <w:lang w:val="en-US" w:eastAsia="en-US" w:bidi="ar-SA"/>
      </w:rPr>
    </w:lvl>
    <w:lvl w:ilvl="7" w:tplc="C3C88944">
      <w:numFmt w:val="bullet"/>
      <w:lvlText w:val="•"/>
      <w:lvlJc w:val="left"/>
      <w:pPr>
        <w:ind w:left="1825" w:hanging="151"/>
      </w:pPr>
      <w:rPr>
        <w:rFonts w:hint="default"/>
        <w:lang w:val="en-US" w:eastAsia="en-US" w:bidi="ar-SA"/>
      </w:rPr>
    </w:lvl>
    <w:lvl w:ilvl="8" w:tplc="84A4E8A8">
      <w:numFmt w:val="bullet"/>
      <w:lvlText w:val="•"/>
      <w:lvlJc w:val="left"/>
      <w:pPr>
        <w:ind w:left="2052" w:hanging="151"/>
      </w:pPr>
      <w:rPr>
        <w:rFonts w:hint="default"/>
        <w:lang w:val="en-US" w:eastAsia="en-US" w:bidi="ar-SA"/>
      </w:rPr>
    </w:lvl>
  </w:abstractNum>
  <w:abstractNum w:abstractNumId="16" w15:restartNumberingAfterBreak="0">
    <w:nsid w:val="48AA70E1"/>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17" w15:restartNumberingAfterBreak="0">
    <w:nsid w:val="4B0421AB"/>
    <w:multiLevelType w:val="hybridMultilevel"/>
    <w:tmpl w:val="8BCC852A"/>
    <w:lvl w:ilvl="0" w:tplc="11648030">
      <w:numFmt w:val="bullet"/>
      <w:lvlText w:val="•"/>
      <w:lvlJc w:val="left"/>
      <w:pPr>
        <w:ind w:left="218" w:hanging="125"/>
      </w:pPr>
      <w:rPr>
        <w:rFonts w:ascii="Arial" w:eastAsia="Arial" w:hAnsi="Arial" w:cs="Arial" w:hint="default"/>
        <w:w w:val="99"/>
        <w:sz w:val="20"/>
        <w:szCs w:val="20"/>
        <w:lang w:val="en-US" w:eastAsia="en-US" w:bidi="ar-SA"/>
      </w:rPr>
    </w:lvl>
    <w:lvl w:ilvl="1" w:tplc="37C283A0">
      <w:numFmt w:val="bullet"/>
      <w:lvlText w:val="•"/>
      <w:lvlJc w:val="left"/>
      <w:pPr>
        <w:ind w:left="1099" w:hanging="125"/>
      </w:pPr>
      <w:rPr>
        <w:rFonts w:hint="default"/>
        <w:lang w:val="en-US" w:eastAsia="en-US" w:bidi="ar-SA"/>
      </w:rPr>
    </w:lvl>
    <w:lvl w:ilvl="2" w:tplc="0C706BC4">
      <w:numFmt w:val="bullet"/>
      <w:lvlText w:val="•"/>
      <w:lvlJc w:val="left"/>
      <w:pPr>
        <w:ind w:left="1979" w:hanging="125"/>
      </w:pPr>
      <w:rPr>
        <w:rFonts w:hint="default"/>
        <w:lang w:val="en-US" w:eastAsia="en-US" w:bidi="ar-SA"/>
      </w:rPr>
    </w:lvl>
    <w:lvl w:ilvl="3" w:tplc="A5461B52">
      <w:numFmt w:val="bullet"/>
      <w:lvlText w:val="•"/>
      <w:lvlJc w:val="left"/>
      <w:pPr>
        <w:ind w:left="2859" w:hanging="125"/>
      </w:pPr>
      <w:rPr>
        <w:rFonts w:hint="default"/>
        <w:lang w:val="en-US" w:eastAsia="en-US" w:bidi="ar-SA"/>
      </w:rPr>
    </w:lvl>
    <w:lvl w:ilvl="4" w:tplc="5A8C2D22">
      <w:numFmt w:val="bullet"/>
      <w:lvlText w:val="•"/>
      <w:lvlJc w:val="left"/>
      <w:pPr>
        <w:ind w:left="3739" w:hanging="125"/>
      </w:pPr>
      <w:rPr>
        <w:rFonts w:hint="default"/>
        <w:lang w:val="en-US" w:eastAsia="en-US" w:bidi="ar-SA"/>
      </w:rPr>
    </w:lvl>
    <w:lvl w:ilvl="5" w:tplc="BB568A10">
      <w:numFmt w:val="bullet"/>
      <w:lvlText w:val="•"/>
      <w:lvlJc w:val="left"/>
      <w:pPr>
        <w:ind w:left="4619" w:hanging="125"/>
      </w:pPr>
      <w:rPr>
        <w:rFonts w:hint="default"/>
        <w:lang w:val="en-US" w:eastAsia="en-US" w:bidi="ar-SA"/>
      </w:rPr>
    </w:lvl>
    <w:lvl w:ilvl="6" w:tplc="209EC408">
      <w:numFmt w:val="bullet"/>
      <w:lvlText w:val="•"/>
      <w:lvlJc w:val="left"/>
      <w:pPr>
        <w:ind w:left="5499" w:hanging="125"/>
      </w:pPr>
      <w:rPr>
        <w:rFonts w:hint="default"/>
        <w:lang w:val="en-US" w:eastAsia="en-US" w:bidi="ar-SA"/>
      </w:rPr>
    </w:lvl>
    <w:lvl w:ilvl="7" w:tplc="E4D660F0">
      <w:numFmt w:val="bullet"/>
      <w:lvlText w:val="•"/>
      <w:lvlJc w:val="left"/>
      <w:pPr>
        <w:ind w:left="6378" w:hanging="125"/>
      </w:pPr>
      <w:rPr>
        <w:rFonts w:hint="default"/>
        <w:lang w:val="en-US" w:eastAsia="en-US" w:bidi="ar-SA"/>
      </w:rPr>
    </w:lvl>
    <w:lvl w:ilvl="8" w:tplc="5A968C82">
      <w:numFmt w:val="bullet"/>
      <w:lvlText w:val="•"/>
      <w:lvlJc w:val="left"/>
      <w:pPr>
        <w:ind w:left="7258" w:hanging="125"/>
      </w:pPr>
      <w:rPr>
        <w:rFonts w:hint="default"/>
        <w:lang w:val="en-US" w:eastAsia="en-US" w:bidi="ar-SA"/>
      </w:rPr>
    </w:lvl>
  </w:abstractNum>
  <w:abstractNum w:abstractNumId="18" w15:restartNumberingAfterBreak="0">
    <w:nsid w:val="4E892C28"/>
    <w:multiLevelType w:val="hybridMultilevel"/>
    <w:tmpl w:val="558E9882"/>
    <w:lvl w:ilvl="0" w:tplc="4DF07D38">
      <w:start w:val="1"/>
      <w:numFmt w:val="decimal"/>
      <w:lvlText w:val="%1"/>
      <w:lvlJc w:val="left"/>
      <w:pPr>
        <w:ind w:left="249" w:hanging="151"/>
      </w:pPr>
      <w:rPr>
        <w:rFonts w:ascii="Arial" w:eastAsia="Arial" w:hAnsi="Arial" w:cs="Arial" w:hint="default"/>
        <w:w w:val="99"/>
        <w:sz w:val="18"/>
        <w:szCs w:val="18"/>
        <w:lang w:val="en-US" w:eastAsia="en-US" w:bidi="ar-SA"/>
      </w:rPr>
    </w:lvl>
    <w:lvl w:ilvl="1" w:tplc="6660E922">
      <w:numFmt w:val="bullet"/>
      <w:lvlText w:val="•"/>
      <w:lvlJc w:val="left"/>
      <w:pPr>
        <w:ind w:left="466" w:hanging="151"/>
      </w:pPr>
      <w:rPr>
        <w:rFonts w:hint="default"/>
        <w:lang w:val="en-US" w:eastAsia="en-US" w:bidi="ar-SA"/>
      </w:rPr>
    </w:lvl>
    <w:lvl w:ilvl="2" w:tplc="6DE2D3F8">
      <w:numFmt w:val="bullet"/>
      <w:lvlText w:val="•"/>
      <w:lvlJc w:val="left"/>
      <w:pPr>
        <w:ind w:left="693" w:hanging="151"/>
      </w:pPr>
      <w:rPr>
        <w:rFonts w:hint="default"/>
        <w:lang w:val="en-US" w:eastAsia="en-US" w:bidi="ar-SA"/>
      </w:rPr>
    </w:lvl>
    <w:lvl w:ilvl="3" w:tplc="60D437C4">
      <w:numFmt w:val="bullet"/>
      <w:lvlText w:val="•"/>
      <w:lvlJc w:val="left"/>
      <w:pPr>
        <w:ind w:left="919" w:hanging="151"/>
      </w:pPr>
      <w:rPr>
        <w:rFonts w:hint="default"/>
        <w:lang w:val="en-US" w:eastAsia="en-US" w:bidi="ar-SA"/>
      </w:rPr>
    </w:lvl>
    <w:lvl w:ilvl="4" w:tplc="CE6472E2">
      <w:numFmt w:val="bullet"/>
      <w:lvlText w:val="•"/>
      <w:lvlJc w:val="left"/>
      <w:pPr>
        <w:ind w:left="1146" w:hanging="151"/>
      </w:pPr>
      <w:rPr>
        <w:rFonts w:hint="default"/>
        <w:lang w:val="en-US" w:eastAsia="en-US" w:bidi="ar-SA"/>
      </w:rPr>
    </w:lvl>
    <w:lvl w:ilvl="5" w:tplc="D338CA9E">
      <w:numFmt w:val="bullet"/>
      <w:lvlText w:val="•"/>
      <w:lvlJc w:val="left"/>
      <w:pPr>
        <w:ind w:left="1372" w:hanging="151"/>
      </w:pPr>
      <w:rPr>
        <w:rFonts w:hint="default"/>
        <w:lang w:val="en-US" w:eastAsia="en-US" w:bidi="ar-SA"/>
      </w:rPr>
    </w:lvl>
    <w:lvl w:ilvl="6" w:tplc="AEACA370">
      <w:numFmt w:val="bullet"/>
      <w:lvlText w:val="•"/>
      <w:lvlJc w:val="left"/>
      <w:pPr>
        <w:ind w:left="1599" w:hanging="151"/>
      </w:pPr>
      <w:rPr>
        <w:rFonts w:hint="default"/>
        <w:lang w:val="en-US" w:eastAsia="en-US" w:bidi="ar-SA"/>
      </w:rPr>
    </w:lvl>
    <w:lvl w:ilvl="7" w:tplc="B08C6216">
      <w:numFmt w:val="bullet"/>
      <w:lvlText w:val="•"/>
      <w:lvlJc w:val="left"/>
      <w:pPr>
        <w:ind w:left="1825" w:hanging="151"/>
      </w:pPr>
      <w:rPr>
        <w:rFonts w:hint="default"/>
        <w:lang w:val="en-US" w:eastAsia="en-US" w:bidi="ar-SA"/>
      </w:rPr>
    </w:lvl>
    <w:lvl w:ilvl="8" w:tplc="78CA7D66">
      <w:numFmt w:val="bullet"/>
      <w:lvlText w:val="•"/>
      <w:lvlJc w:val="left"/>
      <w:pPr>
        <w:ind w:left="2052" w:hanging="151"/>
      </w:pPr>
      <w:rPr>
        <w:rFonts w:hint="default"/>
        <w:lang w:val="en-US" w:eastAsia="en-US" w:bidi="ar-SA"/>
      </w:rPr>
    </w:lvl>
  </w:abstractNum>
  <w:abstractNum w:abstractNumId="19" w15:restartNumberingAfterBreak="0">
    <w:nsid w:val="4F801AB0"/>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0" w15:restartNumberingAfterBreak="0">
    <w:nsid w:val="55FC639C"/>
    <w:multiLevelType w:val="hybridMultilevel"/>
    <w:tmpl w:val="48DC8044"/>
    <w:lvl w:ilvl="0" w:tplc="E7B8252E">
      <w:start w:val="43"/>
      <w:numFmt w:val="decimal"/>
      <w:lvlText w:val="%1."/>
      <w:lvlJc w:val="left"/>
      <w:pPr>
        <w:ind w:left="4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91369DA"/>
    <w:multiLevelType w:val="hybridMultilevel"/>
    <w:tmpl w:val="604C9AB8"/>
    <w:lvl w:ilvl="0" w:tplc="010EE24E">
      <w:start w:val="1"/>
      <w:numFmt w:val="decimal"/>
      <w:lvlText w:val="%1"/>
      <w:lvlJc w:val="left"/>
      <w:pPr>
        <w:ind w:left="249" w:hanging="151"/>
      </w:pPr>
      <w:rPr>
        <w:rFonts w:ascii="Arial" w:eastAsia="Arial" w:hAnsi="Arial" w:cs="Arial" w:hint="default"/>
        <w:w w:val="99"/>
        <w:sz w:val="18"/>
        <w:szCs w:val="18"/>
        <w:lang w:val="en-US" w:eastAsia="en-US" w:bidi="ar-SA"/>
      </w:rPr>
    </w:lvl>
    <w:lvl w:ilvl="1" w:tplc="486E156C">
      <w:numFmt w:val="bullet"/>
      <w:lvlText w:val="•"/>
      <w:lvlJc w:val="left"/>
      <w:pPr>
        <w:ind w:left="466" w:hanging="151"/>
      </w:pPr>
      <w:rPr>
        <w:rFonts w:hint="default"/>
        <w:lang w:val="en-US" w:eastAsia="en-US" w:bidi="ar-SA"/>
      </w:rPr>
    </w:lvl>
    <w:lvl w:ilvl="2" w:tplc="3842A234">
      <w:numFmt w:val="bullet"/>
      <w:lvlText w:val="•"/>
      <w:lvlJc w:val="left"/>
      <w:pPr>
        <w:ind w:left="693" w:hanging="151"/>
      </w:pPr>
      <w:rPr>
        <w:rFonts w:hint="default"/>
        <w:lang w:val="en-US" w:eastAsia="en-US" w:bidi="ar-SA"/>
      </w:rPr>
    </w:lvl>
    <w:lvl w:ilvl="3" w:tplc="3E5A4BB6">
      <w:numFmt w:val="bullet"/>
      <w:lvlText w:val="•"/>
      <w:lvlJc w:val="left"/>
      <w:pPr>
        <w:ind w:left="919" w:hanging="151"/>
      </w:pPr>
      <w:rPr>
        <w:rFonts w:hint="default"/>
        <w:lang w:val="en-US" w:eastAsia="en-US" w:bidi="ar-SA"/>
      </w:rPr>
    </w:lvl>
    <w:lvl w:ilvl="4" w:tplc="E98A0A96">
      <w:numFmt w:val="bullet"/>
      <w:lvlText w:val="•"/>
      <w:lvlJc w:val="left"/>
      <w:pPr>
        <w:ind w:left="1146" w:hanging="151"/>
      </w:pPr>
      <w:rPr>
        <w:rFonts w:hint="default"/>
        <w:lang w:val="en-US" w:eastAsia="en-US" w:bidi="ar-SA"/>
      </w:rPr>
    </w:lvl>
    <w:lvl w:ilvl="5" w:tplc="849825C8">
      <w:numFmt w:val="bullet"/>
      <w:lvlText w:val="•"/>
      <w:lvlJc w:val="left"/>
      <w:pPr>
        <w:ind w:left="1372" w:hanging="151"/>
      </w:pPr>
      <w:rPr>
        <w:rFonts w:hint="default"/>
        <w:lang w:val="en-US" w:eastAsia="en-US" w:bidi="ar-SA"/>
      </w:rPr>
    </w:lvl>
    <w:lvl w:ilvl="6" w:tplc="F146A7C0">
      <w:numFmt w:val="bullet"/>
      <w:lvlText w:val="•"/>
      <w:lvlJc w:val="left"/>
      <w:pPr>
        <w:ind w:left="1599" w:hanging="151"/>
      </w:pPr>
      <w:rPr>
        <w:rFonts w:hint="default"/>
        <w:lang w:val="en-US" w:eastAsia="en-US" w:bidi="ar-SA"/>
      </w:rPr>
    </w:lvl>
    <w:lvl w:ilvl="7" w:tplc="F40045AC">
      <w:numFmt w:val="bullet"/>
      <w:lvlText w:val="•"/>
      <w:lvlJc w:val="left"/>
      <w:pPr>
        <w:ind w:left="1825" w:hanging="151"/>
      </w:pPr>
      <w:rPr>
        <w:rFonts w:hint="default"/>
        <w:lang w:val="en-US" w:eastAsia="en-US" w:bidi="ar-SA"/>
      </w:rPr>
    </w:lvl>
    <w:lvl w:ilvl="8" w:tplc="331E6EFC">
      <w:numFmt w:val="bullet"/>
      <w:lvlText w:val="•"/>
      <w:lvlJc w:val="left"/>
      <w:pPr>
        <w:ind w:left="2052" w:hanging="151"/>
      </w:pPr>
      <w:rPr>
        <w:rFonts w:hint="default"/>
        <w:lang w:val="en-US" w:eastAsia="en-US" w:bidi="ar-SA"/>
      </w:rPr>
    </w:lvl>
  </w:abstractNum>
  <w:abstractNum w:abstractNumId="22" w15:restartNumberingAfterBreak="0">
    <w:nsid w:val="602B09BF"/>
    <w:multiLevelType w:val="hybridMultilevel"/>
    <w:tmpl w:val="38D6E11C"/>
    <w:lvl w:ilvl="0" w:tplc="840A1474">
      <w:start w:val="1"/>
      <w:numFmt w:val="decimal"/>
      <w:lvlText w:val="%1"/>
      <w:lvlJc w:val="left"/>
      <w:pPr>
        <w:ind w:left="249" w:hanging="151"/>
      </w:pPr>
      <w:rPr>
        <w:rFonts w:ascii="Arial" w:eastAsia="Arial" w:hAnsi="Arial" w:cs="Arial" w:hint="default"/>
        <w:w w:val="99"/>
        <w:sz w:val="18"/>
        <w:szCs w:val="18"/>
        <w:lang w:val="en-US" w:eastAsia="en-US" w:bidi="ar-SA"/>
      </w:rPr>
    </w:lvl>
    <w:lvl w:ilvl="1" w:tplc="2076A9F4">
      <w:numFmt w:val="bullet"/>
      <w:lvlText w:val="•"/>
      <w:lvlJc w:val="left"/>
      <w:pPr>
        <w:ind w:left="466" w:hanging="151"/>
      </w:pPr>
      <w:rPr>
        <w:rFonts w:hint="default"/>
        <w:lang w:val="en-US" w:eastAsia="en-US" w:bidi="ar-SA"/>
      </w:rPr>
    </w:lvl>
    <w:lvl w:ilvl="2" w:tplc="9FF05AB4">
      <w:numFmt w:val="bullet"/>
      <w:lvlText w:val="•"/>
      <w:lvlJc w:val="left"/>
      <w:pPr>
        <w:ind w:left="693" w:hanging="151"/>
      </w:pPr>
      <w:rPr>
        <w:rFonts w:hint="default"/>
        <w:lang w:val="en-US" w:eastAsia="en-US" w:bidi="ar-SA"/>
      </w:rPr>
    </w:lvl>
    <w:lvl w:ilvl="3" w:tplc="FD8A2944">
      <w:numFmt w:val="bullet"/>
      <w:lvlText w:val="•"/>
      <w:lvlJc w:val="left"/>
      <w:pPr>
        <w:ind w:left="919" w:hanging="151"/>
      </w:pPr>
      <w:rPr>
        <w:rFonts w:hint="default"/>
        <w:lang w:val="en-US" w:eastAsia="en-US" w:bidi="ar-SA"/>
      </w:rPr>
    </w:lvl>
    <w:lvl w:ilvl="4" w:tplc="8C947420">
      <w:numFmt w:val="bullet"/>
      <w:lvlText w:val="•"/>
      <w:lvlJc w:val="left"/>
      <w:pPr>
        <w:ind w:left="1146" w:hanging="151"/>
      </w:pPr>
      <w:rPr>
        <w:rFonts w:hint="default"/>
        <w:lang w:val="en-US" w:eastAsia="en-US" w:bidi="ar-SA"/>
      </w:rPr>
    </w:lvl>
    <w:lvl w:ilvl="5" w:tplc="4906C87C">
      <w:numFmt w:val="bullet"/>
      <w:lvlText w:val="•"/>
      <w:lvlJc w:val="left"/>
      <w:pPr>
        <w:ind w:left="1372" w:hanging="151"/>
      </w:pPr>
      <w:rPr>
        <w:rFonts w:hint="default"/>
        <w:lang w:val="en-US" w:eastAsia="en-US" w:bidi="ar-SA"/>
      </w:rPr>
    </w:lvl>
    <w:lvl w:ilvl="6" w:tplc="F4562016">
      <w:numFmt w:val="bullet"/>
      <w:lvlText w:val="•"/>
      <w:lvlJc w:val="left"/>
      <w:pPr>
        <w:ind w:left="1599" w:hanging="151"/>
      </w:pPr>
      <w:rPr>
        <w:rFonts w:hint="default"/>
        <w:lang w:val="en-US" w:eastAsia="en-US" w:bidi="ar-SA"/>
      </w:rPr>
    </w:lvl>
    <w:lvl w:ilvl="7" w:tplc="752CB010">
      <w:numFmt w:val="bullet"/>
      <w:lvlText w:val="•"/>
      <w:lvlJc w:val="left"/>
      <w:pPr>
        <w:ind w:left="1825" w:hanging="151"/>
      </w:pPr>
      <w:rPr>
        <w:rFonts w:hint="default"/>
        <w:lang w:val="en-US" w:eastAsia="en-US" w:bidi="ar-SA"/>
      </w:rPr>
    </w:lvl>
    <w:lvl w:ilvl="8" w:tplc="C1628958">
      <w:numFmt w:val="bullet"/>
      <w:lvlText w:val="•"/>
      <w:lvlJc w:val="left"/>
      <w:pPr>
        <w:ind w:left="2052" w:hanging="151"/>
      </w:pPr>
      <w:rPr>
        <w:rFonts w:hint="default"/>
        <w:lang w:val="en-US" w:eastAsia="en-US" w:bidi="ar-SA"/>
      </w:rPr>
    </w:lvl>
  </w:abstractNum>
  <w:abstractNum w:abstractNumId="23" w15:restartNumberingAfterBreak="0">
    <w:nsid w:val="671139F7"/>
    <w:multiLevelType w:val="hybridMultilevel"/>
    <w:tmpl w:val="E500DE6A"/>
    <w:lvl w:ilvl="0" w:tplc="4126CA0E">
      <w:start w:val="1"/>
      <w:numFmt w:val="decimal"/>
      <w:lvlText w:val="%1"/>
      <w:lvlJc w:val="left"/>
      <w:pPr>
        <w:ind w:left="248" w:hanging="151"/>
      </w:pPr>
      <w:rPr>
        <w:rFonts w:ascii="Arial" w:eastAsia="Arial" w:hAnsi="Arial" w:cs="Arial" w:hint="default"/>
        <w:w w:val="99"/>
        <w:sz w:val="18"/>
        <w:szCs w:val="18"/>
        <w:lang w:val="en-US" w:eastAsia="en-US" w:bidi="ar-SA"/>
      </w:rPr>
    </w:lvl>
    <w:lvl w:ilvl="1" w:tplc="F65E0BD6">
      <w:numFmt w:val="bullet"/>
      <w:lvlText w:val="•"/>
      <w:lvlJc w:val="left"/>
      <w:pPr>
        <w:ind w:left="440" w:hanging="151"/>
      </w:pPr>
      <w:rPr>
        <w:rFonts w:hint="default"/>
        <w:lang w:val="en-US" w:eastAsia="en-US" w:bidi="ar-SA"/>
      </w:rPr>
    </w:lvl>
    <w:lvl w:ilvl="2" w:tplc="62003742">
      <w:numFmt w:val="bullet"/>
      <w:lvlText w:val="•"/>
      <w:lvlJc w:val="left"/>
      <w:pPr>
        <w:ind w:left="641" w:hanging="151"/>
      </w:pPr>
      <w:rPr>
        <w:rFonts w:hint="default"/>
        <w:lang w:val="en-US" w:eastAsia="en-US" w:bidi="ar-SA"/>
      </w:rPr>
    </w:lvl>
    <w:lvl w:ilvl="3" w:tplc="6074B1C8">
      <w:numFmt w:val="bullet"/>
      <w:lvlText w:val="•"/>
      <w:lvlJc w:val="left"/>
      <w:pPr>
        <w:ind w:left="842" w:hanging="151"/>
      </w:pPr>
      <w:rPr>
        <w:rFonts w:hint="default"/>
        <w:lang w:val="en-US" w:eastAsia="en-US" w:bidi="ar-SA"/>
      </w:rPr>
    </w:lvl>
    <w:lvl w:ilvl="4" w:tplc="C1FEE5F6">
      <w:numFmt w:val="bullet"/>
      <w:lvlText w:val="•"/>
      <w:lvlJc w:val="left"/>
      <w:pPr>
        <w:ind w:left="1042" w:hanging="151"/>
      </w:pPr>
      <w:rPr>
        <w:rFonts w:hint="default"/>
        <w:lang w:val="en-US" w:eastAsia="en-US" w:bidi="ar-SA"/>
      </w:rPr>
    </w:lvl>
    <w:lvl w:ilvl="5" w:tplc="C8FAA146">
      <w:numFmt w:val="bullet"/>
      <w:lvlText w:val="•"/>
      <w:lvlJc w:val="left"/>
      <w:pPr>
        <w:ind w:left="1243" w:hanging="151"/>
      </w:pPr>
      <w:rPr>
        <w:rFonts w:hint="default"/>
        <w:lang w:val="en-US" w:eastAsia="en-US" w:bidi="ar-SA"/>
      </w:rPr>
    </w:lvl>
    <w:lvl w:ilvl="6" w:tplc="6D0E3C80">
      <w:numFmt w:val="bullet"/>
      <w:lvlText w:val="•"/>
      <w:lvlJc w:val="left"/>
      <w:pPr>
        <w:ind w:left="1444" w:hanging="151"/>
      </w:pPr>
      <w:rPr>
        <w:rFonts w:hint="default"/>
        <w:lang w:val="en-US" w:eastAsia="en-US" w:bidi="ar-SA"/>
      </w:rPr>
    </w:lvl>
    <w:lvl w:ilvl="7" w:tplc="8192222A">
      <w:numFmt w:val="bullet"/>
      <w:lvlText w:val="•"/>
      <w:lvlJc w:val="left"/>
      <w:pPr>
        <w:ind w:left="1644" w:hanging="151"/>
      </w:pPr>
      <w:rPr>
        <w:rFonts w:hint="default"/>
        <w:lang w:val="en-US" w:eastAsia="en-US" w:bidi="ar-SA"/>
      </w:rPr>
    </w:lvl>
    <w:lvl w:ilvl="8" w:tplc="13E6E190">
      <w:numFmt w:val="bullet"/>
      <w:lvlText w:val="•"/>
      <w:lvlJc w:val="left"/>
      <w:pPr>
        <w:ind w:left="1845" w:hanging="151"/>
      </w:pPr>
      <w:rPr>
        <w:rFonts w:hint="default"/>
        <w:lang w:val="en-US" w:eastAsia="en-US" w:bidi="ar-SA"/>
      </w:rPr>
    </w:lvl>
  </w:abstractNum>
  <w:abstractNum w:abstractNumId="24" w15:restartNumberingAfterBreak="0">
    <w:nsid w:val="68930CAC"/>
    <w:multiLevelType w:val="hybridMultilevel"/>
    <w:tmpl w:val="21785966"/>
    <w:lvl w:ilvl="0" w:tplc="D1BA761C">
      <w:start w:val="1"/>
      <w:numFmt w:val="decimal"/>
      <w:lvlText w:val="%1"/>
      <w:lvlJc w:val="left"/>
      <w:pPr>
        <w:ind w:left="460" w:hanging="360"/>
      </w:pPr>
      <w:rPr>
        <w:rFonts w:hint="default"/>
      </w:rPr>
    </w:lvl>
    <w:lvl w:ilvl="1" w:tplc="04090019" w:tentative="1">
      <w:start w:val="1"/>
      <w:numFmt w:val="upp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upp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upperLetter"/>
      <w:lvlText w:val="%8."/>
      <w:lvlJc w:val="left"/>
      <w:pPr>
        <w:ind w:left="3620" w:hanging="440"/>
      </w:pPr>
    </w:lvl>
    <w:lvl w:ilvl="8" w:tplc="0409001B" w:tentative="1">
      <w:start w:val="1"/>
      <w:numFmt w:val="lowerRoman"/>
      <w:lvlText w:val="%9."/>
      <w:lvlJc w:val="right"/>
      <w:pPr>
        <w:ind w:left="4060" w:hanging="440"/>
      </w:pPr>
    </w:lvl>
  </w:abstractNum>
  <w:abstractNum w:abstractNumId="25" w15:restartNumberingAfterBreak="0">
    <w:nsid w:val="69093DBE"/>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6" w15:restartNumberingAfterBreak="0">
    <w:nsid w:val="69AF1B0F"/>
    <w:multiLevelType w:val="multilevel"/>
    <w:tmpl w:val="C91A853E"/>
    <w:lvl w:ilvl="0">
      <w:start w:val="1"/>
      <w:numFmt w:val="decimal"/>
      <w:lvlText w:val="%1."/>
      <w:lvlJc w:val="left"/>
      <w:pPr>
        <w:ind w:left="431" w:hanging="312"/>
      </w:pPr>
      <w:rPr>
        <w:rFonts w:ascii="Arial" w:eastAsia="Arial"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Arial"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7" w15:restartNumberingAfterBreak="0">
    <w:nsid w:val="758C40AA"/>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abstractNum w:abstractNumId="28" w15:restartNumberingAfterBreak="0">
    <w:nsid w:val="77F950A7"/>
    <w:multiLevelType w:val="multilevel"/>
    <w:tmpl w:val="961C3800"/>
    <w:lvl w:ilvl="0">
      <w:start w:val="1"/>
      <w:numFmt w:val="decimal"/>
      <w:lvlText w:val="%1."/>
      <w:lvlJc w:val="left"/>
      <w:pPr>
        <w:ind w:left="431" w:hanging="312"/>
      </w:pPr>
      <w:rPr>
        <w:rFonts w:ascii="Arial" w:eastAsia="바탕" w:hAnsi="Arial" w:cs="Arial" w:hint="default"/>
        <w:b/>
        <w:bCs/>
        <w:spacing w:val="-1"/>
        <w:w w:val="100"/>
        <w:sz w:val="28"/>
        <w:szCs w:val="28"/>
        <w:lang w:val="en-US" w:eastAsia="en-US" w:bidi="ar-SA"/>
      </w:rPr>
    </w:lvl>
    <w:lvl w:ilvl="1">
      <w:start w:val="1"/>
      <w:numFmt w:val="decimal"/>
      <w:lvlText w:val="%1.%2."/>
      <w:lvlJc w:val="left"/>
      <w:pPr>
        <w:ind w:left="588" w:hanging="470"/>
      </w:pPr>
      <w:rPr>
        <w:rFonts w:ascii="Arial" w:eastAsia="바탕" w:hAnsi="Arial" w:cs="Arial" w:hint="default"/>
        <w:b/>
        <w:bCs/>
        <w:spacing w:val="-3"/>
        <w:w w:val="99"/>
        <w:sz w:val="24"/>
        <w:szCs w:val="24"/>
        <w:lang w:val="en-US" w:eastAsia="en-US" w:bidi="ar-SA"/>
      </w:rPr>
    </w:lvl>
    <w:lvl w:ilvl="2">
      <w:numFmt w:val="bullet"/>
      <w:lvlText w:val="•"/>
      <w:lvlJc w:val="left"/>
      <w:pPr>
        <w:ind w:left="600" w:hanging="470"/>
      </w:pPr>
      <w:rPr>
        <w:rFonts w:hint="default"/>
        <w:lang w:val="en-US" w:eastAsia="en-US" w:bidi="ar-SA"/>
      </w:rPr>
    </w:lvl>
    <w:lvl w:ilvl="3">
      <w:numFmt w:val="bullet"/>
      <w:lvlText w:val="•"/>
      <w:lvlJc w:val="left"/>
      <w:pPr>
        <w:ind w:left="1825" w:hanging="470"/>
      </w:pPr>
      <w:rPr>
        <w:rFonts w:hint="default"/>
        <w:lang w:val="en-US" w:eastAsia="en-US" w:bidi="ar-SA"/>
      </w:rPr>
    </w:lvl>
    <w:lvl w:ilvl="4">
      <w:numFmt w:val="bullet"/>
      <w:lvlText w:val="•"/>
      <w:lvlJc w:val="left"/>
      <w:pPr>
        <w:ind w:left="3051" w:hanging="470"/>
      </w:pPr>
      <w:rPr>
        <w:rFonts w:hint="default"/>
        <w:lang w:val="en-US" w:eastAsia="en-US" w:bidi="ar-SA"/>
      </w:rPr>
    </w:lvl>
    <w:lvl w:ilvl="5">
      <w:numFmt w:val="bullet"/>
      <w:lvlText w:val="•"/>
      <w:lvlJc w:val="left"/>
      <w:pPr>
        <w:ind w:left="4277" w:hanging="470"/>
      </w:pPr>
      <w:rPr>
        <w:rFonts w:hint="default"/>
        <w:lang w:val="en-US" w:eastAsia="en-US" w:bidi="ar-SA"/>
      </w:rPr>
    </w:lvl>
    <w:lvl w:ilvl="6">
      <w:numFmt w:val="bullet"/>
      <w:lvlText w:val="•"/>
      <w:lvlJc w:val="left"/>
      <w:pPr>
        <w:ind w:left="5503" w:hanging="470"/>
      </w:pPr>
      <w:rPr>
        <w:rFonts w:hint="default"/>
        <w:lang w:val="en-US" w:eastAsia="en-US" w:bidi="ar-SA"/>
      </w:rPr>
    </w:lvl>
    <w:lvl w:ilvl="7">
      <w:numFmt w:val="bullet"/>
      <w:lvlText w:val="•"/>
      <w:lvlJc w:val="left"/>
      <w:pPr>
        <w:ind w:left="6729" w:hanging="470"/>
      </w:pPr>
      <w:rPr>
        <w:rFonts w:hint="default"/>
        <w:lang w:val="en-US" w:eastAsia="en-US" w:bidi="ar-SA"/>
      </w:rPr>
    </w:lvl>
    <w:lvl w:ilvl="8">
      <w:numFmt w:val="bullet"/>
      <w:lvlText w:val="•"/>
      <w:lvlJc w:val="left"/>
      <w:pPr>
        <w:ind w:left="7954" w:hanging="470"/>
      </w:pPr>
      <w:rPr>
        <w:rFonts w:hint="default"/>
        <w:lang w:val="en-US" w:eastAsia="en-US" w:bidi="ar-SA"/>
      </w:rPr>
    </w:lvl>
  </w:abstractNum>
  <w:num w:numId="1">
    <w:abstractNumId w:val="9"/>
  </w:num>
  <w:num w:numId="2">
    <w:abstractNumId w:val="21"/>
  </w:num>
  <w:num w:numId="3">
    <w:abstractNumId w:val="15"/>
  </w:num>
  <w:num w:numId="4">
    <w:abstractNumId w:val="22"/>
  </w:num>
  <w:num w:numId="5">
    <w:abstractNumId w:val="4"/>
  </w:num>
  <w:num w:numId="6">
    <w:abstractNumId w:val="18"/>
  </w:num>
  <w:num w:numId="7">
    <w:abstractNumId w:val="0"/>
  </w:num>
  <w:num w:numId="8">
    <w:abstractNumId w:val="11"/>
  </w:num>
  <w:num w:numId="9">
    <w:abstractNumId w:val="28"/>
  </w:num>
  <w:num w:numId="10">
    <w:abstractNumId w:val="24"/>
  </w:num>
  <w:num w:numId="11">
    <w:abstractNumId w:val="17"/>
  </w:num>
  <w:num w:numId="12">
    <w:abstractNumId w:val="23"/>
  </w:num>
  <w:num w:numId="13">
    <w:abstractNumId w:val="26"/>
  </w:num>
  <w:num w:numId="14">
    <w:abstractNumId w:val="19"/>
  </w:num>
  <w:num w:numId="15">
    <w:abstractNumId w:val="10"/>
  </w:num>
  <w:num w:numId="16">
    <w:abstractNumId w:val="13"/>
  </w:num>
  <w:num w:numId="17">
    <w:abstractNumId w:val="6"/>
  </w:num>
  <w:num w:numId="18">
    <w:abstractNumId w:val="14"/>
  </w:num>
  <w:num w:numId="19">
    <w:abstractNumId w:val="5"/>
  </w:num>
  <w:num w:numId="20">
    <w:abstractNumId w:val="16"/>
  </w:num>
  <w:num w:numId="21">
    <w:abstractNumId w:val="3"/>
  </w:num>
  <w:num w:numId="22">
    <w:abstractNumId w:val="2"/>
  </w:num>
  <w:num w:numId="23">
    <w:abstractNumId w:val="8"/>
  </w:num>
  <w:num w:numId="24">
    <w:abstractNumId w:val="12"/>
  </w:num>
  <w:num w:numId="25">
    <w:abstractNumId w:val="25"/>
  </w:num>
  <w:num w:numId="26">
    <w:abstractNumId w:val="27"/>
  </w:num>
  <w:num w:numId="27">
    <w:abstractNumId w:val="7"/>
  </w:num>
  <w:num w:numId="28">
    <w:abstractNumId w:val="1"/>
  </w:num>
  <w:num w:numId="29">
    <w:abstractNumId w:val="2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GREENBLUE">
    <w15:presenceInfo w15:providerId="None" w15:userId="GREENBLUE"/>
  </w15:person>
  <w15:person w15:author="박세영">
    <w15:presenceInfo w15:providerId="Windows Live" w15:userId="48fac733819c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trackRevisions/>
  <w:doNotTrackFormatting/>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C3"/>
    <w:rsid w:val="00005612"/>
    <w:rsid w:val="000103A3"/>
    <w:rsid w:val="00010912"/>
    <w:rsid w:val="00015598"/>
    <w:rsid w:val="000258C7"/>
    <w:rsid w:val="00026E4B"/>
    <w:rsid w:val="0002743E"/>
    <w:rsid w:val="000346C3"/>
    <w:rsid w:val="000358A1"/>
    <w:rsid w:val="00036CA7"/>
    <w:rsid w:val="00037433"/>
    <w:rsid w:val="00040E17"/>
    <w:rsid w:val="00043588"/>
    <w:rsid w:val="00043A40"/>
    <w:rsid w:val="000457E9"/>
    <w:rsid w:val="000518C7"/>
    <w:rsid w:val="000525AE"/>
    <w:rsid w:val="00054450"/>
    <w:rsid w:val="00054A54"/>
    <w:rsid w:val="00060A23"/>
    <w:rsid w:val="00060FA2"/>
    <w:rsid w:val="00061C15"/>
    <w:rsid w:val="000629C7"/>
    <w:rsid w:val="00063B6B"/>
    <w:rsid w:val="00065516"/>
    <w:rsid w:val="00067839"/>
    <w:rsid w:val="000703CF"/>
    <w:rsid w:val="00073DF3"/>
    <w:rsid w:val="0007629D"/>
    <w:rsid w:val="00080EE8"/>
    <w:rsid w:val="00081E80"/>
    <w:rsid w:val="0008512F"/>
    <w:rsid w:val="000907BA"/>
    <w:rsid w:val="000908EE"/>
    <w:rsid w:val="000A34DD"/>
    <w:rsid w:val="000B2343"/>
    <w:rsid w:val="000B31D5"/>
    <w:rsid w:val="000B323F"/>
    <w:rsid w:val="000B3A44"/>
    <w:rsid w:val="000B5E3B"/>
    <w:rsid w:val="000C6126"/>
    <w:rsid w:val="000D251A"/>
    <w:rsid w:val="000D4102"/>
    <w:rsid w:val="000E4294"/>
    <w:rsid w:val="000E7D0F"/>
    <w:rsid w:val="000F0C9A"/>
    <w:rsid w:val="001012F1"/>
    <w:rsid w:val="001033CE"/>
    <w:rsid w:val="001076C0"/>
    <w:rsid w:val="00110B9B"/>
    <w:rsid w:val="00111039"/>
    <w:rsid w:val="00112B32"/>
    <w:rsid w:val="00115ED2"/>
    <w:rsid w:val="00116E8D"/>
    <w:rsid w:val="00117E19"/>
    <w:rsid w:val="00126C6C"/>
    <w:rsid w:val="001278CA"/>
    <w:rsid w:val="001314A3"/>
    <w:rsid w:val="00133531"/>
    <w:rsid w:val="001419D4"/>
    <w:rsid w:val="00143ED1"/>
    <w:rsid w:val="00144270"/>
    <w:rsid w:val="0016015A"/>
    <w:rsid w:val="0016250B"/>
    <w:rsid w:val="00163EED"/>
    <w:rsid w:val="00174A76"/>
    <w:rsid w:val="00174C42"/>
    <w:rsid w:val="00175AAF"/>
    <w:rsid w:val="00180266"/>
    <w:rsid w:val="00181F82"/>
    <w:rsid w:val="001870CA"/>
    <w:rsid w:val="001874AE"/>
    <w:rsid w:val="00192626"/>
    <w:rsid w:val="00192A2B"/>
    <w:rsid w:val="001A174B"/>
    <w:rsid w:val="001A5649"/>
    <w:rsid w:val="001A5F9E"/>
    <w:rsid w:val="001A63F7"/>
    <w:rsid w:val="001A6D66"/>
    <w:rsid w:val="001A71F2"/>
    <w:rsid w:val="001A7B7D"/>
    <w:rsid w:val="001B6532"/>
    <w:rsid w:val="001B7ADB"/>
    <w:rsid w:val="001C26A5"/>
    <w:rsid w:val="001C56A7"/>
    <w:rsid w:val="001C702A"/>
    <w:rsid w:val="001D0A5D"/>
    <w:rsid w:val="001D3B98"/>
    <w:rsid w:val="001D5669"/>
    <w:rsid w:val="001D71D1"/>
    <w:rsid w:val="001E5541"/>
    <w:rsid w:val="001E7132"/>
    <w:rsid w:val="001E7FB6"/>
    <w:rsid w:val="001F05D1"/>
    <w:rsid w:val="00200504"/>
    <w:rsid w:val="00205BA7"/>
    <w:rsid w:val="00210BDF"/>
    <w:rsid w:val="002112D4"/>
    <w:rsid w:val="00213BB4"/>
    <w:rsid w:val="00215009"/>
    <w:rsid w:val="00215D16"/>
    <w:rsid w:val="00223E6F"/>
    <w:rsid w:val="002242B6"/>
    <w:rsid w:val="00227388"/>
    <w:rsid w:val="00227B36"/>
    <w:rsid w:val="00231E2A"/>
    <w:rsid w:val="00233CDD"/>
    <w:rsid w:val="00240A37"/>
    <w:rsid w:val="00240BDF"/>
    <w:rsid w:val="00243AA0"/>
    <w:rsid w:val="002473CC"/>
    <w:rsid w:val="00250CAD"/>
    <w:rsid w:val="002527E3"/>
    <w:rsid w:val="00253D48"/>
    <w:rsid w:val="00255398"/>
    <w:rsid w:val="00263793"/>
    <w:rsid w:val="00263D77"/>
    <w:rsid w:val="00263F8B"/>
    <w:rsid w:val="00267C23"/>
    <w:rsid w:val="00267E32"/>
    <w:rsid w:val="00276A48"/>
    <w:rsid w:val="00276F5B"/>
    <w:rsid w:val="0027747A"/>
    <w:rsid w:val="00280B10"/>
    <w:rsid w:val="00292631"/>
    <w:rsid w:val="00292A69"/>
    <w:rsid w:val="00295A38"/>
    <w:rsid w:val="002A0E40"/>
    <w:rsid w:val="002B2DAB"/>
    <w:rsid w:val="002B2EB7"/>
    <w:rsid w:val="002B4D19"/>
    <w:rsid w:val="002C1DB3"/>
    <w:rsid w:val="002C2538"/>
    <w:rsid w:val="002C4170"/>
    <w:rsid w:val="002C6947"/>
    <w:rsid w:val="002D241E"/>
    <w:rsid w:val="002D2740"/>
    <w:rsid w:val="002D2C48"/>
    <w:rsid w:val="002D38CB"/>
    <w:rsid w:val="002D4F33"/>
    <w:rsid w:val="002E0932"/>
    <w:rsid w:val="002E1299"/>
    <w:rsid w:val="002E2352"/>
    <w:rsid w:val="002E7983"/>
    <w:rsid w:val="002F5B05"/>
    <w:rsid w:val="002F7E74"/>
    <w:rsid w:val="00305C4D"/>
    <w:rsid w:val="00312F89"/>
    <w:rsid w:val="00314CD4"/>
    <w:rsid w:val="00315231"/>
    <w:rsid w:val="003228A7"/>
    <w:rsid w:val="003266AF"/>
    <w:rsid w:val="003275CD"/>
    <w:rsid w:val="00330674"/>
    <w:rsid w:val="003312F3"/>
    <w:rsid w:val="00332711"/>
    <w:rsid w:val="003338DD"/>
    <w:rsid w:val="00336EDA"/>
    <w:rsid w:val="00337E0F"/>
    <w:rsid w:val="00344F6E"/>
    <w:rsid w:val="00350873"/>
    <w:rsid w:val="003518DC"/>
    <w:rsid w:val="003541F0"/>
    <w:rsid w:val="00357F5C"/>
    <w:rsid w:val="0036464F"/>
    <w:rsid w:val="003665CE"/>
    <w:rsid w:val="003711EB"/>
    <w:rsid w:val="003714B7"/>
    <w:rsid w:val="00371B81"/>
    <w:rsid w:val="00376C2F"/>
    <w:rsid w:val="003802F2"/>
    <w:rsid w:val="003817BA"/>
    <w:rsid w:val="00382DC2"/>
    <w:rsid w:val="00385F59"/>
    <w:rsid w:val="0038710B"/>
    <w:rsid w:val="00390F3F"/>
    <w:rsid w:val="003934C5"/>
    <w:rsid w:val="003A4443"/>
    <w:rsid w:val="003A58ED"/>
    <w:rsid w:val="003B14F3"/>
    <w:rsid w:val="003B467C"/>
    <w:rsid w:val="003C259B"/>
    <w:rsid w:val="003D3525"/>
    <w:rsid w:val="003D3FA8"/>
    <w:rsid w:val="003D64C4"/>
    <w:rsid w:val="003D69EB"/>
    <w:rsid w:val="003E29FD"/>
    <w:rsid w:val="003E4450"/>
    <w:rsid w:val="003E46EC"/>
    <w:rsid w:val="003E4724"/>
    <w:rsid w:val="003E5BA3"/>
    <w:rsid w:val="003F3577"/>
    <w:rsid w:val="003F7F7E"/>
    <w:rsid w:val="00401628"/>
    <w:rsid w:val="00401B3C"/>
    <w:rsid w:val="00404BD8"/>
    <w:rsid w:val="00406447"/>
    <w:rsid w:val="00413D8F"/>
    <w:rsid w:val="00423F48"/>
    <w:rsid w:val="0042547B"/>
    <w:rsid w:val="00427B7F"/>
    <w:rsid w:val="00431EC8"/>
    <w:rsid w:val="00434B85"/>
    <w:rsid w:val="004440FB"/>
    <w:rsid w:val="00446715"/>
    <w:rsid w:val="00452350"/>
    <w:rsid w:val="004649F8"/>
    <w:rsid w:val="00467F79"/>
    <w:rsid w:val="0047036C"/>
    <w:rsid w:val="00471902"/>
    <w:rsid w:val="00480554"/>
    <w:rsid w:val="00480C32"/>
    <w:rsid w:val="00482212"/>
    <w:rsid w:val="0048376A"/>
    <w:rsid w:val="004857F3"/>
    <w:rsid w:val="00491279"/>
    <w:rsid w:val="00492D7B"/>
    <w:rsid w:val="004A301F"/>
    <w:rsid w:val="004A39AB"/>
    <w:rsid w:val="004A4465"/>
    <w:rsid w:val="004A5A95"/>
    <w:rsid w:val="004A7369"/>
    <w:rsid w:val="004B1FDA"/>
    <w:rsid w:val="004B4D46"/>
    <w:rsid w:val="004B53D9"/>
    <w:rsid w:val="004C1E08"/>
    <w:rsid w:val="004C3E54"/>
    <w:rsid w:val="004C6829"/>
    <w:rsid w:val="004D65B9"/>
    <w:rsid w:val="004E4E29"/>
    <w:rsid w:val="004F1052"/>
    <w:rsid w:val="004F1D77"/>
    <w:rsid w:val="004F3B14"/>
    <w:rsid w:val="0050054A"/>
    <w:rsid w:val="0050539D"/>
    <w:rsid w:val="00515507"/>
    <w:rsid w:val="00526893"/>
    <w:rsid w:val="0053136E"/>
    <w:rsid w:val="00535E33"/>
    <w:rsid w:val="00537BCB"/>
    <w:rsid w:val="00543030"/>
    <w:rsid w:val="0054475D"/>
    <w:rsid w:val="00545AC8"/>
    <w:rsid w:val="00550702"/>
    <w:rsid w:val="00553173"/>
    <w:rsid w:val="005538B6"/>
    <w:rsid w:val="00555040"/>
    <w:rsid w:val="005601C1"/>
    <w:rsid w:val="00564923"/>
    <w:rsid w:val="00564D1B"/>
    <w:rsid w:val="005670F0"/>
    <w:rsid w:val="005912DB"/>
    <w:rsid w:val="00593C01"/>
    <w:rsid w:val="005956CC"/>
    <w:rsid w:val="0059693A"/>
    <w:rsid w:val="005A03BE"/>
    <w:rsid w:val="005A5B1A"/>
    <w:rsid w:val="005A7855"/>
    <w:rsid w:val="005B1CB3"/>
    <w:rsid w:val="005B294F"/>
    <w:rsid w:val="005C2FEA"/>
    <w:rsid w:val="005C487E"/>
    <w:rsid w:val="005C4FEC"/>
    <w:rsid w:val="005C5800"/>
    <w:rsid w:val="005D27F5"/>
    <w:rsid w:val="005D70B5"/>
    <w:rsid w:val="005E0C8B"/>
    <w:rsid w:val="005E1377"/>
    <w:rsid w:val="005F233F"/>
    <w:rsid w:val="005F29C0"/>
    <w:rsid w:val="005F43A9"/>
    <w:rsid w:val="005F78DD"/>
    <w:rsid w:val="006061E3"/>
    <w:rsid w:val="006115A6"/>
    <w:rsid w:val="0061406B"/>
    <w:rsid w:val="00622453"/>
    <w:rsid w:val="006416C6"/>
    <w:rsid w:val="006448E0"/>
    <w:rsid w:val="006478ED"/>
    <w:rsid w:val="006515D4"/>
    <w:rsid w:val="00652A70"/>
    <w:rsid w:val="00652AE2"/>
    <w:rsid w:val="00654C02"/>
    <w:rsid w:val="006550AE"/>
    <w:rsid w:val="0065591C"/>
    <w:rsid w:val="00655F7C"/>
    <w:rsid w:val="0065756A"/>
    <w:rsid w:val="0065759C"/>
    <w:rsid w:val="0066755B"/>
    <w:rsid w:val="00670F59"/>
    <w:rsid w:val="00680C2B"/>
    <w:rsid w:val="00680C68"/>
    <w:rsid w:val="0068472B"/>
    <w:rsid w:val="00690F28"/>
    <w:rsid w:val="006942E2"/>
    <w:rsid w:val="006A276A"/>
    <w:rsid w:val="006A3818"/>
    <w:rsid w:val="006A7416"/>
    <w:rsid w:val="006A7FBE"/>
    <w:rsid w:val="006B233B"/>
    <w:rsid w:val="006B50D8"/>
    <w:rsid w:val="006C03AE"/>
    <w:rsid w:val="006C6A62"/>
    <w:rsid w:val="006D20AC"/>
    <w:rsid w:val="006E0C67"/>
    <w:rsid w:val="006E3B37"/>
    <w:rsid w:val="006F0A94"/>
    <w:rsid w:val="006F2163"/>
    <w:rsid w:val="006F4380"/>
    <w:rsid w:val="00700E00"/>
    <w:rsid w:val="00703D1B"/>
    <w:rsid w:val="00704A00"/>
    <w:rsid w:val="00707A58"/>
    <w:rsid w:val="00713064"/>
    <w:rsid w:val="00723475"/>
    <w:rsid w:val="00723C1F"/>
    <w:rsid w:val="00724824"/>
    <w:rsid w:val="00725BB0"/>
    <w:rsid w:val="00743CCF"/>
    <w:rsid w:val="00743DED"/>
    <w:rsid w:val="00754738"/>
    <w:rsid w:val="00760814"/>
    <w:rsid w:val="00761C55"/>
    <w:rsid w:val="007645F9"/>
    <w:rsid w:val="0076558D"/>
    <w:rsid w:val="00777536"/>
    <w:rsid w:val="00777F26"/>
    <w:rsid w:val="0078688A"/>
    <w:rsid w:val="0079676C"/>
    <w:rsid w:val="007A49FE"/>
    <w:rsid w:val="007A5150"/>
    <w:rsid w:val="007A72E9"/>
    <w:rsid w:val="007B120C"/>
    <w:rsid w:val="007B1423"/>
    <w:rsid w:val="007B32E4"/>
    <w:rsid w:val="007B6CB4"/>
    <w:rsid w:val="007C0A4B"/>
    <w:rsid w:val="007E7504"/>
    <w:rsid w:val="007E7C15"/>
    <w:rsid w:val="007F535D"/>
    <w:rsid w:val="007F539F"/>
    <w:rsid w:val="007F5E69"/>
    <w:rsid w:val="007F71B5"/>
    <w:rsid w:val="00801538"/>
    <w:rsid w:val="00802F8C"/>
    <w:rsid w:val="008030E9"/>
    <w:rsid w:val="008040EB"/>
    <w:rsid w:val="008247D9"/>
    <w:rsid w:val="008259CB"/>
    <w:rsid w:val="00826378"/>
    <w:rsid w:val="00827676"/>
    <w:rsid w:val="008301AB"/>
    <w:rsid w:val="00840735"/>
    <w:rsid w:val="00841D61"/>
    <w:rsid w:val="008502C1"/>
    <w:rsid w:val="008535CB"/>
    <w:rsid w:val="00854A64"/>
    <w:rsid w:val="008629DC"/>
    <w:rsid w:val="00866A9E"/>
    <w:rsid w:val="00867ED3"/>
    <w:rsid w:val="0087674C"/>
    <w:rsid w:val="008827CB"/>
    <w:rsid w:val="00882D8F"/>
    <w:rsid w:val="00884810"/>
    <w:rsid w:val="0088492D"/>
    <w:rsid w:val="00884AE2"/>
    <w:rsid w:val="0088581B"/>
    <w:rsid w:val="00892317"/>
    <w:rsid w:val="0089348E"/>
    <w:rsid w:val="00894A87"/>
    <w:rsid w:val="008A191C"/>
    <w:rsid w:val="008A477E"/>
    <w:rsid w:val="008A4F0C"/>
    <w:rsid w:val="008A673B"/>
    <w:rsid w:val="008B04E5"/>
    <w:rsid w:val="008B1736"/>
    <w:rsid w:val="008C197D"/>
    <w:rsid w:val="008C45FB"/>
    <w:rsid w:val="008C524B"/>
    <w:rsid w:val="008C73FC"/>
    <w:rsid w:val="008D14F5"/>
    <w:rsid w:val="008D1D4E"/>
    <w:rsid w:val="008D5C72"/>
    <w:rsid w:val="008E08C2"/>
    <w:rsid w:val="008E6DE6"/>
    <w:rsid w:val="008F24CA"/>
    <w:rsid w:val="008F3010"/>
    <w:rsid w:val="009020B3"/>
    <w:rsid w:val="0090620C"/>
    <w:rsid w:val="00907CB4"/>
    <w:rsid w:val="00910200"/>
    <w:rsid w:val="009106CA"/>
    <w:rsid w:val="00920B81"/>
    <w:rsid w:val="00923A51"/>
    <w:rsid w:val="00923B3A"/>
    <w:rsid w:val="009263FD"/>
    <w:rsid w:val="00931DCB"/>
    <w:rsid w:val="00935E38"/>
    <w:rsid w:val="00942A4C"/>
    <w:rsid w:val="0094531E"/>
    <w:rsid w:val="0094574C"/>
    <w:rsid w:val="009473B6"/>
    <w:rsid w:val="009553D8"/>
    <w:rsid w:val="00960EFC"/>
    <w:rsid w:val="00962218"/>
    <w:rsid w:val="00962277"/>
    <w:rsid w:val="009627C8"/>
    <w:rsid w:val="0096318D"/>
    <w:rsid w:val="00963ED4"/>
    <w:rsid w:val="00965FA9"/>
    <w:rsid w:val="00970442"/>
    <w:rsid w:val="009759C8"/>
    <w:rsid w:val="0098170A"/>
    <w:rsid w:val="00982995"/>
    <w:rsid w:val="00982BCE"/>
    <w:rsid w:val="0098461C"/>
    <w:rsid w:val="009910F8"/>
    <w:rsid w:val="00992585"/>
    <w:rsid w:val="009928F6"/>
    <w:rsid w:val="00992E46"/>
    <w:rsid w:val="00994A61"/>
    <w:rsid w:val="009960DB"/>
    <w:rsid w:val="009965C2"/>
    <w:rsid w:val="0099794A"/>
    <w:rsid w:val="009A3B90"/>
    <w:rsid w:val="009A60FA"/>
    <w:rsid w:val="009A64AA"/>
    <w:rsid w:val="009A68B6"/>
    <w:rsid w:val="009A7FDE"/>
    <w:rsid w:val="009B59B5"/>
    <w:rsid w:val="009B7AA9"/>
    <w:rsid w:val="009C28AF"/>
    <w:rsid w:val="009C3A6A"/>
    <w:rsid w:val="009C7726"/>
    <w:rsid w:val="009D103E"/>
    <w:rsid w:val="009E101E"/>
    <w:rsid w:val="009E4E78"/>
    <w:rsid w:val="009E5CD0"/>
    <w:rsid w:val="009E6B88"/>
    <w:rsid w:val="009F339B"/>
    <w:rsid w:val="009F649F"/>
    <w:rsid w:val="00A11B7A"/>
    <w:rsid w:val="00A13D3E"/>
    <w:rsid w:val="00A14DA8"/>
    <w:rsid w:val="00A16182"/>
    <w:rsid w:val="00A2053D"/>
    <w:rsid w:val="00A238E5"/>
    <w:rsid w:val="00A2453E"/>
    <w:rsid w:val="00A274F5"/>
    <w:rsid w:val="00A27C03"/>
    <w:rsid w:val="00A35793"/>
    <w:rsid w:val="00A41CA8"/>
    <w:rsid w:val="00A42A50"/>
    <w:rsid w:val="00A438D8"/>
    <w:rsid w:val="00A476B5"/>
    <w:rsid w:val="00A54139"/>
    <w:rsid w:val="00A62702"/>
    <w:rsid w:val="00A62798"/>
    <w:rsid w:val="00A67AC2"/>
    <w:rsid w:val="00A67B28"/>
    <w:rsid w:val="00A71115"/>
    <w:rsid w:val="00A81507"/>
    <w:rsid w:val="00A81C67"/>
    <w:rsid w:val="00A83B61"/>
    <w:rsid w:val="00AA0A15"/>
    <w:rsid w:val="00AA1AD5"/>
    <w:rsid w:val="00AA1B81"/>
    <w:rsid w:val="00AB32E7"/>
    <w:rsid w:val="00AB49C7"/>
    <w:rsid w:val="00AB6066"/>
    <w:rsid w:val="00AC0223"/>
    <w:rsid w:val="00AC05AF"/>
    <w:rsid w:val="00AC07DC"/>
    <w:rsid w:val="00AC161C"/>
    <w:rsid w:val="00AD10BF"/>
    <w:rsid w:val="00AD14D9"/>
    <w:rsid w:val="00AD171D"/>
    <w:rsid w:val="00AF1C62"/>
    <w:rsid w:val="00AF1D18"/>
    <w:rsid w:val="00AF4E3C"/>
    <w:rsid w:val="00B01036"/>
    <w:rsid w:val="00B01BD9"/>
    <w:rsid w:val="00B026F5"/>
    <w:rsid w:val="00B02C72"/>
    <w:rsid w:val="00B03C47"/>
    <w:rsid w:val="00B03C70"/>
    <w:rsid w:val="00B1362B"/>
    <w:rsid w:val="00B17164"/>
    <w:rsid w:val="00B17327"/>
    <w:rsid w:val="00B26EE6"/>
    <w:rsid w:val="00B30935"/>
    <w:rsid w:val="00B323E2"/>
    <w:rsid w:val="00B37536"/>
    <w:rsid w:val="00B40361"/>
    <w:rsid w:val="00B40DE0"/>
    <w:rsid w:val="00B4128B"/>
    <w:rsid w:val="00B45D27"/>
    <w:rsid w:val="00B467B9"/>
    <w:rsid w:val="00B524BA"/>
    <w:rsid w:val="00B60ECD"/>
    <w:rsid w:val="00B61034"/>
    <w:rsid w:val="00B6118B"/>
    <w:rsid w:val="00B62E70"/>
    <w:rsid w:val="00B63CA0"/>
    <w:rsid w:val="00B63E52"/>
    <w:rsid w:val="00B650D5"/>
    <w:rsid w:val="00B80191"/>
    <w:rsid w:val="00B844AD"/>
    <w:rsid w:val="00B85DF0"/>
    <w:rsid w:val="00B86A23"/>
    <w:rsid w:val="00B86BDB"/>
    <w:rsid w:val="00B97998"/>
    <w:rsid w:val="00B97DB8"/>
    <w:rsid w:val="00BA0244"/>
    <w:rsid w:val="00BA09E1"/>
    <w:rsid w:val="00BA2D51"/>
    <w:rsid w:val="00BA4D45"/>
    <w:rsid w:val="00BB4CFE"/>
    <w:rsid w:val="00BB66F8"/>
    <w:rsid w:val="00BC0486"/>
    <w:rsid w:val="00BC248A"/>
    <w:rsid w:val="00BD1B47"/>
    <w:rsid w:val="00BE1F9E"/>
    <w:rsid w:val="00BE4981"/>
    <w:rsid w:val="00BE52EA"/>
    <w:rsid w:val="00BE5C01"/>
    <w:rsid w:val="00BE5D05"/>
    <w:rsid w:val="00BF7C96"/>
    <w:rsid w:val="00C00383"/>
    <w:rsid w:val="00C04FE6"/>
    <w:rsid w:val="00C060B4"/>
    <w:rsid w:val="00C10876"/>
    <w:rsid w:val="00C122BB"/>
    <w:rsid w:val="00C13192"/>
    <w:rsid w:val="00C25725"/>
    <w:rsid w:val="00C26198"/>
    <w:rsid w:val="00C31F11"/>
    <w:rsid w:val="00C40047"/>
    <w:rsid w:val="00C413D5"/>
    <w:rsid w:val="00C41F50"/>
    <w:rsid w:val="00C4311E"/>
    <w:rsid w:val="00C431D7"/>
    <w:rsid w:val="00C63E9D"/>
    <w:rsid w:val="00C64F50"/>
    <w:rsid w:val="00C70CCB"/>
    <w:rsid w:val="00C72F92"/>
    <w:rsid w:val="00C76501"/>
    <w:rsid w:val="00C76DB7"/>
    <w:rsid w:val="00C8009D"/>
    <w:rsid w:val="00C80B26"/>
    <w:rsid w:val="00C813BD"/>
    <w:rsid w:val="00C83EAB"/>
    <w:rsid w:val="00C93B48"/>
    <w:rsid w:val="00C93DE8"/>
    <w:rsid w:val="00C941F8"/>
    <w:rsid w:val="00CA05FA"/>
    <w:rsid w:val="00CA0B11"/>
    <w:rsid w:val="00CA62CF"/>
    <w:rsid w:val="00CB3E11"/>
    <w:rsid w:val="00CB51CE"/>
    <w:rsid w:val="00CB78ED"/>
    <w:rsid w:val="00CC118B"/>
    <w:rsid w:val="00CC71C1"/>
    <w:rsid w:val="00CC7366"/>
    <w:rsid w:val="00CD2AAD"/>
    <w:rsid w:val="00CD53B2"/>
    <w:rsid w:val="00CD58F1"/>
    <w:rsid w:val="00CD78A1"/>
    <w:rsid w:val="00CE1B1D"/>
    <w:rsid w:val="00CE50B1"/>
    <w:rsid w:val="00CF0EFE"/>
    <w:rsid w:val="00CF153C"/>
    <w:rsid w:val="00CF1808"/>
    <w:rsid w:val="00CF2473"/>
    <w:rsid w:val="00CF2BB8"/>
    <w:rsid w:val="00CF5130"/>
    <w:rsid w:val="00D0177A"/>
    <w:rsid w:val="00D0773F"/>
    <w:rsid w:val="00D10B23"/>
    <w:rsid w:val="00D15CA6"/>
    <w:rsid w:val="00D20587"/>
    <w:rsid w:val="00D33834"/>
    <w:rsid w:val="00D36777"/>
    <w:rsid w:val="00D37A7E"/>
    <w:rsid w:val="00D41E76"/>
    <w:rsid w:val="00D42027"/>
    <w:rsid w:val="00D42A16"/>
    <w:rsid w:val="00D45214"/>
    <w:rsid w:val="00D45739"/>
    <w:rsid w:val="00D537EB"/>
    <w:rsid w:val="00D539C6"/>
    <w:rsid w:val="00D5409D"/>
    <w:rsid w:val="00D54FD9"/>
    <w:rsid w:val="00D56817"/>
    <w:rsid w:val="00D57181"/>
    <w:rsid w:val="00D6460D"/>
    <w:rsid w:val="00D66E0D"/>
    <w:rsid w:val="00D673B5"/>
    <w:rsid w:val="00D7017D"/>
    <w:rsid w:val="00D817CA"/>
    <w:rsid w:val="00D8697A"/>
    <w:rsid w:val="00D86FAF"/>
    <w:rsid w:val="00D90880"/>
    <w:rsid w:val="00D92144"/>
    <w:rsid w:val="00D97ED7"/>
    <w:rsid w:val="00DA06CD"/>
    <w:rsid w:val="00DA1AAA"/>
    <w:rsid w:val="00DA329F"/>
    <w:rsid w:val="00DB3A00"/>
    <w:rsid w:val="00DB3D26"/>
    <w:rsid w:val="00DB5A14"/>
    <w:rsid w:val="00DB6C9B"/>
    <w:rsid w:val="00DC05DA"/>
    <w:rsid w:val="00DC1822"/>
    <w:rsid w:val="00DC2000"/>
    <w:rsid w:val="00DD1496"/>
    <w:rsid w:val="00DD4CE5"/>
    <w:rsid w:val="00DD7B12"/>
    <w:rsid w:val="00DE106E"/>
    <w:rsid w:val="00DE3660"/>
    <w:rsid w:val="00DF2A66"/>
    <w:rsid w:val="00DF45FB"/>
    <w:rsid w:val="00E01276"/>
    <w:rsid w:val="00E0461F"/>
    <w:rsid w:val="00E11B58"/>
    <w:rsid w:val="00E134F0"/>
    <w:rsid w:val="00E14416"/>
    <w:rsid w:val="00E15D58"/>
    <w:rsid w:val="00E1712D"/>
    <w:rsid w:val="00E21CC9"/>
    <w:rsid w:val="00E35E02"/>
    <w:rsid w:val="00E4164E"/>
    <w:rsid w:val="00E47A43"/>
    <w:rsid w:val="00E52B19"/>
    <w:rsid w:val="00E53D7D"/>
    <w:rsid w:val="00E5651C"/>
    <w:rsid w:val="00E63304"/>
    <w:rsid w:val="00E6367A"/>
    <w:rsid w:val="00E64597"/>
    <w:rsid w:val="00E66BD6"/>
    <w:rsid w:val="00E679E6"/>
    <w:rsid w:val="00E722F8"/>
    <w:rsid w:val="00E72DD0"/>
    <w:rsid w:val="00E74293"/>
    <w:rsid w:val="00E7529A"/>
    <w:rsid w:val="00E77911"/>
    <w:rsid w:val="00E834C0"/>
    <w:rsid w:val="00E846F5"/>
    <w:rsid w:val="00E84E6B"/>
    <w:rsid w:val="00EA1834"/>
    <w:rsid w:val="00EA5FEA"/>
    <w:rsid w:val="00EC203A"/>
    <w:rsid w:val="00EC25F2"/>
    <w:rsid w:val="00EC2E54"/>
    <w:rsid w:val="00EC3BB4"/>
    <w:rsid w:val="00EC7EC8"/>
    <w:rsid w:val="00EE0109"/>
    <w:rsid w:val="00EF593E"/>
    <w:rsid w:val="00F009EA"/>
    <w:rsid w:val="00F01571"/>
    <w:rsid w:val="00F024F6"/>
    <w:rsid w:val="00F037A1"/>
    <w:rsid w:val="00F05388"/>
    <w:rsid w:val="00F05A4E"/>
    <w:rsid w:val="00F06A53"/>
    <w:rsid w:val="00F134F2"/>
    <w:rsid w:val="00F139BB"/>
    <w:rsid w:val="00F14FA5"/>
    <w:rsid w:val="00F17409"/>
    <w:rsid w:val="00F22CD4"/>
    <w:rsid w:val="00F246A5"/>
    <w:rsid w:val="00F30712"/>
    <w:rsid w:val="00F36A46"/>
    <w:rsid w:val="00F400F0"/>
    <w:rsid w:val="00F415B4"/>
    <w:rsid w:val="00F42172"/>
    <w:rsid w:val="00F446C6"/>
    <w:rsid w:val="00F607D3"/>
    <w:rsid w:val="00F616DC"/>
    <w:rsid w:val="00F6497D"/>
    <w:rsid w:val="00F64BAD"/>
    <w:rsid w:val="00F73DD1"/>
    <w:rsid w:val="00F74630"/>
    <w:rsid w:val="00F746A5"/>
    <w:rsid w:val="00F80819"/>
    <w:rsid w:val="00F81445"/>
    <w:rsid w:val="00F84BE1"/>
    <w:rsid w:val="00F8709F"/>
    <w:rsid w:val="00F911AB"/>
    <w:rsid w:val="00F91A9A"/>
    <w:rsid w:val="00F9250E"/>
    <w:rsid w:val="00F93340"/>
    <w:rsid w:val="00F9522F"/>
    <w:rsid w:val="00F96BFB"/>
    <w:rsid w:val="00FA342B"/>
    <w:rsid w:val="00FA48B0"/>
    <w:rsid w:val="00FA6340"/>
    <w:rsid w:val="00FA6A61"/>
    <w:rsid w:val="00FA7379"/>
    <w:rsid w:val="00FB1060"/>
    <w:rsid w:val="00FB39EB"/>
    <w:rsid w:val="00FB3EF5"/>
    <w:rsid w:val="00FC1B05"/>
    <w:rsid w:val="00FD4706"/>
    <w:rsid w:val="00FE1E10"/>
    <w:rsid w:val="00FE3AAC"/>
    <w:rsid w:val="00FE5882"/>
    <w:rsid w:val="00FE6B8E"/>
    <w:rsid w:val="00FE6E51"/>
    <w:rsid w:val="00FF271F"/>
    <w:rsid w:val="00FF5D94"/>
    <w:rsid w:val="243A61E2"/>
    <w:rsid w:val="5F2F767E"/>
    <w:rsid w:val="753C57FC"/>
    <w:rsid w:val="7921FA7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1C81B"/>
  <w15:docId w15:val="{2636D8B8-B159-4154-BCC0-62042EAC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367A"/>
    <w:rPr>
      <w:rFonts w:ascii="Arial" w:eastAsia="Arial" w:hAnsi="Arial" w:cs="Arial"/>
    </w:rPr>
  </w:style>
  <w:style w:type="paragraph" w:styleId="1">
    <w:name w:val="heading 1"/>
    <w:basedOn w:val="a"/>
    <w:uiPriority w:val="9"/>
    <w:qFormat/>
    <w:pPr>
      <w:spacing w:before="92"/>
      <w:ind w:left="433" w:hanging="315"/>
      <w:outlineLvl w:val="0"/>
    </w:pPr>
    <w:rPr>
      <w:b/>
      <w:bCs/>
      <w:sz w:val="28"/>
      <w:szCs w:val="28"/>
    </w:rPr>
  </w:style>
  <w:style w:type="paragraph" w:styleId="2">
    <w:name w:val="heading 2"/>
    <w:basedOn w:val="a"/>
    <w:link w:val="2Char"/>
    <w:uiPriority w:val="9"/>
    <w:unhideWhenUsed/>
    <w:qFormat/>
    <w:pPr>
      <w:spacing w:before="93"/>
      <w:ind w:left="720" w:hanging="602"/>
      <w:outlineLvl w:val="1"/>
    </w:pPr>
    <w:rPr>
      <w:b/>
      <w:bCs/>
      <w:sz w:val="24"/>
      <w:szCs w:val="24"/>
    </w:rPr>
  </w:style>
  <w:style w:type="paragraph" w:styleId="3">
    <w:name w:val="heading 3"/>
    <w:basedOn w:val="a"/>
    <w:link w:val="3Char"/>
    <w:uiPriority w:val="9"/>
    <w:unhideWhenUsed/>
    <w:qFormat/>
    <w:pPr>
      <w:ind w:left="119"/>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sid w:val="003E46EC"/>
    <w:pPr>
      <w:ind w:leftChars="100" w:left="220" w:rightChars="100" w:right="100"/>
    </w:pPr>
    <w:rPr>
      <w:b/>
      <w:sz w:val="20"/>
      <w:szCs w:val="20"/>
    </w:rPr>
  </w:style>
  <w:style w:type="paragraph" w:styleId="a4">
    <w:name w:val="List Paragraph"/>
    <w:basedOn w:val="a"/>
    <w:uiPriority w:val="1"/>
    <w:qFormat/>
    <w:pPr>
      <w:spacing w:before="93"/>
      <w:ind w:left="720" w:hanging="602"/>
    </w:pPr>
  </w:style>
  <w:style w:type="paragraph" w:customStyle="1" w:styleId="TableParagraph">
    <w:name w:val="Table Paragraph"/>
    <w:basedOn w:val="a"/>
    <w:uiPriority w:val="1"/>
    <w:qFormat/>
    <w:pPr>
      <w:spacing w:before="119"/>
      <w:ind w:left="100"/>
    </w:pPr>
  </w:style>
  <w:style w:type="paragraph" w:styleId="a5">
    <w:name w:val="header"/>
    <w:basedOn w:val="a"/>
    <w:link w:val="Char0"/>
    <w:uiPriority w:val="99"/>
    <w:unhideWhenUsed/>
    <w:rsid w:val="00E52B19"/>
    <w:pPr>
      <w:tabs>
        <w:tab w:val="center" w:pos="4513"/>
        <w:tab w:val="right" w:pos="9026"/>
      </w:tabs>
      <w:snapToGrid w:val="0"/>
    </w:pPr>
  </w:style>
  <w:style w:type="character" w:customStyle="1" w:styleId="Char0">
    <w:name w:val="머리글 Char"/>
    <w:basedOn w:val="a0"/>
    <w:link w:val="a5"/>
    <w:uiPriority w:val="99"/>
    <w:rsid w:val="00E52B19"/>
    <w:rPr>
      <w:rFonts w:ascii="Arial" w:eastAsia="Arial" w:hAnsi="Arial" w:cs="Arial"/>
    </w:rPr>
  </w:style>
  <w:style w:type="paragraph" w:styleId="a6">
    <w:name w:val="footer"/>
    <w:basedOn w:val="a"/>
    <w:link w:val="Char1"/>
    <w:uiPriority w:val="99"/>
    <w:unhideWhenUsed/>
    <w:rsid w:val="00E52B19"/>
    <w:pPr>
      <w:tabs>
        <w:tab w:val="center" w:pos="4513"/>
        <w:tab w:val="right" w:pos="9026"/>
      </w:tabs>
      <w:snapToGrid w:val="0"/>
    </w:pPr>
  </w:style>
  <w:style w:type="character" w:customStyle="1" w:styleId="Char1">
    <w:name w:val="바닥글 Char"/>
    <w:basedOn w:val="a0"/>
    <w:link w:val="a6"/>
    <w:uiPriority w:val="99"/>
    <w:rsid w:val="00E52B19"/>
    <w:rPr>
      <w:rFonts w:ascii="Arial" w:eastAsia="Arial" w:hAnsi="Arial" w:cs="Arial"/>
    </w:rPr>
  </w:style>
  <w:style w:type="paragraph" w:styleId="a7">
    <w:name w:val="Revision"/>
    <w:hidden/>
    <w:uiPriority w:val="99"/>
    <w:semiHidden/>
    <w:rsid w:val="00110B9B"/>
    <w:pPr>
      <w:widowControl/>
      <w:autoSpaceDE/>
      <w:autoSpaceDN/>
    </w:pPr>
    <w:rPr>
      <w:rFonts w:ascii="Arial" w:eastAsia="Arial" w:hAnsi="Arial" w:cs="Arial"/>
    </w:rPr>
  </w:style>
  <w:style w:type="character" w:styleId="a8">
    <w:name w:val="annotation reference"/>
    <w:basedOn w:val="a0"/>
    <w:uiPriority w:val="99"/>
    <w:semiHidden/>
    <w:unhideWhenUsed/>
    <w:rsid w:val="0027747A"/>
    <w:rPr>
      <w:sz w:val="18"/>
      <w:szCs w:val="18"/>
    </w:rPr>
  </w:style>
  <w:style w:type="paragraph" w:styleId="a9">
    <w:name w:val="annotation text"/>
    <w:basedOn w:val="a"/>
    <w:link w:val="Char2"/>
    <w:uiPriority w:val="99"/>
    <w:semiHidden/>
    <w:unhideWhenUsed/>
    <w:rsid w:val="0027747A"/>
  </w:style>
  <w:style w:type="character" w:customStyle="1" w:styleId="Char2">
    <w:name w:val="메모 텍스트 Char"/>
    <w:basedOn w:val="a0"/>
    <w:link w:val="a9"/>
    <w:uiPriority w:val="99"/>
    <w:semiHidden/>
    <w:rsid w:val="0027747A"/>
    <w:rPr>
      <w:rFonts w:ascii="Arial" w:eastAsia="Arial" w:hAnsi="Arial" w:cs="Arial"/>
    </w:rPr>
  </w:style>
  <w:style w:type="paragraph" w:styleId="aa">
    <w:name w:val="annotation subject"/>
    <w:basedOn w:val="a9"/>
    <w:next w:val="a9"/>
    <w:link w:val="Char3"/>
    <w:uiPriority w:val="99"/>
    <w:semiHidden/>
    <w:unhideWhenUsed/>
    <w:rsid w:val="0027747A"/>
    <w:rPr>
      <w:b/>
      <w:bCs/>
    </w:rPr>
  </w:style>
  <w:style w:type="character" w:customStyle="1" w:styleId="Char3">
    <w:name w:val="메모 주제 Char"/>
    <w:basedOn w:val="Char2"/>
    <w:link w:val="aa"/>
    <w:uiPriority w:val="99"/>
    <w:semiHidden/>
    <w:rsid w:val="0027747A"/>
    <w:rPr>
      <w:rFonts w:ascii="Arial" w:eastAsia="Arial" w:hAnsi="Arial" w:cs="Arial"/>
      <w:b/>
      <w:bCs/>
    </w:rPr>
  </w:style>
  <w:style w:type="character" w:customStyle="1" w:styleId="2Char">
    <w:name w:val="제목 2 Char"/>
    <w:basedOn w:val="a0"/>
    <w:link w:val="2"/>
    <w:uiPriority w:val="9"/>
    <w:rsid w:val="004A7369"/>
    <w:rPr>
      <w:rFonts w:ascii="Arial" w:eastAsia="Arial" w:hAnsi="Arial" w:cs="Arial"/>
      <w:b/>
      <w:bCs/>
      <w:sz w:val="24"/>
      <w:szCs w:val="24"/>
    </w:rPr>
  </w:style>
  <w:style w:type="character" w:customStyle="1" w:styleId="3Char">
    <w:name w:val="제목 3 Char"/>
    <w:basedOn w:val="a0"/>
    <w:link w:val="3"/>
    <w:uiPriority w:val="9"/>
    <w:rsid w:val="000B5E3B"/>
    <w:rPr>
      <w:rFonts w:ascii="Arial" w:eastAsia="Arial" w:hAnsi="Arial" w:cs="Arial"/>
      <w:b/>
      <w:bCs/>
      <w:sz w:val="20"/>
      <w:szCs w:val="20"/>
    </w:rPr>
  </w:style>
  <w:style w:type="character" w:customStyle="1" w:styleId="Char">
    <w:name w:val="본문 Char"/>
    <w:basedOn w:val="a0"/>
    <w:link w:val="a3"/>
    <w:uiPriority w:val="1"/>
    <w:rsid w:val="003E46EC"/>
    <w:rPr>
      <w:rFonts w:ascii="Arial" w:eastAsia="Arial" w:hAnsi="Arial" w:cs="Arial"/>
      <w:b/>
      <w:sz w:val="20"/>
      <w:szCs w:val="20"/>
    </w:rPr>
  </w:style>
  <w:style w:type="table" w:styleId="ab">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No Spacing"/>
    <w:uiPriority w:val="1"/>
    <w:qFormat/>
    <w:rsid w:val="00406447"/>
    <w:rPr>
      <w:rFonts w:ascii="Arial" w:eastAsia="Arial" w:hAnsi="Arial" w:cs="Arial"/>
    </w:rPr>
  </w:style>
  <w:style w:type="paragraph" w:styleId="30">
    <w:name w:val="toc 3"/>
    <w:basedOn w:val="a"/>
    <w:uiPriority w:val="39"/>
    <w:qFormat/>
    <w:rsid w:val="00B467B9"/>
    <w:pPr>
      <w:spacing w:before="75"/>
      <w:ind w:left="3248"/>
    </w:pPr>
    <w:rPr>
      <w:sz w:val="16"/>
      <w:szCs w:val="16"/>
    </w:rPr>
  </w:style>
  <w:style w:type="paragraph" w:styleId="ad">
    <w:name w:val="Balloon Text"/>
    <w:basedOn w:val="a"/>
    <w:link w:val="Char4"/>
    <w:uiPriority w:val="99"/>
    <w:semiHidden/>
    <w:unhideWhenUsed/>
    <w:rsid w:val="00B467B9"/>
    <w:rPr>
      <w:rFonts w:asciiTheme="majorHAnsi" w:eastAsiaTheme="majorEastAsia" w:hAnsiTheme="majorHAnsi" w:cstheme="majorBidi"/>
      <w:sz w:val="18"/>
      <w:szCs w:val="18"/>
    </w:rPr>
  </w:style>
  <w:style w:type="character" w:customStyle="1" w:styleId="Char4">
    <w:name w:val="풍선 도움말 텍스트 Char"/>
    <w:basedOn w:val="a0"/>
    <w:link w:val="ad"/>
    <w:uiPriority w:val="99"/>
    <w:semiHidden/>
    <w:rsid w:val="00B467B9"/>
    <w:rPr>
      <w:rFonts w:asciiTheme="majorHAnsi" w:eastAsiaTheme="majorEastAsia" w:hAnsiTheme="majorHAnsi" w:cstheme="majorBidi"/>
      <w:sz w:val="18"/>
      <w:szCs w:val="18"/>
    </w:rPr>
  </w:style>
  <w:style w:type="table" w:customStyle="1" w:styleId="TableNormal">
    <w:name w:val="Table Normal"/>
    <w:uiPriority w:val="2"/>
    <w:semiHidden/>
    <w:unhideWhenUsed/>
    <w:qFormat/>
    <w:rsid w:val="000B31D5"/>
    <w:tblPr>
      <w:tblInd w:w="0" w:type="dxa"/>
      <w:tblCellMar>
        <w:top w:w="0" w:type="dxa"/>
        <w:left w:w="0" w:type="dxa"/>
        <w:bottom w:w="0" w:type="dxa"/>
        <w:right w:w="0" w:type="dxa"/>
      </w:tblCellMar>
    </w:tblPr>
  </w:style>
  <w:style w:type="paragraph" w:styleId="10">
    <w:name w:val="toc 1"/>
    <w:basedOn w:val="a"/>
    <w:uiPriority w:val="39"/>
    <w:qFormat/>
    <w:rsid w:val="00E01276"/>
    <w:pPr>
      <w:ind w:left="828" w:hanging="70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990">
      <w:bodyDiv w:val="1"/>
      <w:marLeft w:val="0"/>
      <w:marRight w:val="0"/>
      <w:marTop w:val="0"/>
      <w:marBottom w:val="0"/>
      <w:divBdr>
        <w:top w:val="none" w:sz="0" w:space="0" w:color="auto"/>
        <w:left w:val="none" w:sz="0" w:space="0" w:color="auto"/>
        <w:bottom w:val="none" w:sz="0" w:space="0" w:color="auto"/>
        <w:right w:val="none" w:sz="0" w:space="0" w:color="auto"/>
      </w:divBdr>
    </w:div>
    <w:div w:id="65881626">
      <w:bodyDiv w:val="1"/>
      <w:marLeft w:val="0"/>
      <w:marRight w:val="0"/>
      <w:marTop w:val="0"/>
      <w:marBottom w:val="0"/>
      <w:divBdr>
        <w:top w:val="none" w:sz="0" w:space="0" w:color="auto"/>
        <w:left w:val="none" w:sz="0" w:space="0" w:color="auto"/>
        <w:bottom w:val="none" w:sz="0" w:space="0" w:color="auto"/>
        <w:right w:val="none" w:sz="0" w:space="0" w:color="auto"/>
      </w:divBdr>
    </w:div>
    <w:div w:id="146945196">
      <w:bodyDiv w:val="1"/>
      <w:marLeft w:val="0"/>
      <w:marRight w:val="0"/>
      <w:marTop w:val="0"/>
      <w:marBottom w:val="0"/>
      <w:divBdr>
        <w:top w:val="none" w:sz="0" w:space="0" w:color="auto"/>
        <w:left w:val="none" w:sz="0" w:space="0" w:color="auto"/>
        <w:bottom w:val="none" w:sz="0" w:space="0" w:color="auto"/>
        <w:right w:val="none" w:sz="0" w:space="0" w:color="auto"/>
      </w:divBdr>
    </w:div>
    <w:div w:id="273370646">
      <w:bodyDiv w:val="1"/>
      <w:marLeft w:val="0"/>
      <w:marRight w:val="0"/>
      <w:marTop w:val="0"/>
      <w:marBottom w:val="0"/>
      <w:divBdr>
        <w:top w:val="none" w:sz="0" w:space="0" w:color="auto"/>
        <w:left w:val="none" w:sz="0" w:space="0" w:color="auto"/>
        <w:bottom w:val="none" w:sz="0" w:space="0" w:color="auto"/>
        <w:right w:val="none" w:sz="0" w:space="0" w:color="auto"/>
      </w:divBdr>
    </w:div>
    <w:div w:id="668945694">
      <w:bodyDiv w:val="1"/>
      <w:marLeft w:val="0"/>
      <w:marRight w:val="0"/>
      <w:marTop w:val="0"/>
      <w:marBottom w:val="0"/>
      <w:divBdr>
        <w:top w:val="none" w:sz="0" w:space="0" w:color="auto"/>
        <w:left w:val="none" w:sz="0" w:space="0" w:color="auto"/>
        <w:bottom w:val="none" w:sz="0" w:space="0" w:color="auto"/>
        <w:right w:val="none" w:sz="0" w:space="0" w:color="auto"/>
      </w:divBdr>
    </w:div>
    <w:div w:id="747267088">
      <w:bodyDiv w:val="1"/>
      <w:marLeft w:val="0"/>
      <w:marRight w:val="0"/>
      <w:marTop w:val="0"/>
      <w:marBottom w:val="0"/>
      <w:divBdr>
        <w:top w:val="none" w:sz="0" w:space="0" w:color="auto"/>
        <w:left w:val="none" w:sz="0" w:space="0" w:color="auto"/>
        <w:bottom w:val="none" w:sz="0" w:space="0" w:color="auto"/>
        <w:right w:val="none" w:sz="0" w:space="0" w:color="auto"/>
      </w:divBdr>
    </w:div>
    <w:div w:id="771631702">
      <w:bodyDiv w:val="1"/>
      <w:marLeft w:val="0"/>
      <w:marRight w:val="0"/>
      <w:marTop w:val="0"/>
      <w:marBottom w:val="0"/>
      <w:divBdr>
        <w:top w:val="none" w:sz="0" w:space="0" w:color="auto"/>
        <w:left w:val="none" w:sz="0" w:space="0" w:color="auto"/>
        <w:bottom w:val="none" w:sz="0" w:space="0" w:color="auto"/>
        <w:right w:val="none" w:sz="0" w:space="0" w:color="auto"/>
      </w:divBdr>
    </w:div>
    <w:div w:id="774592641">
      <w:bodyDiv w:val="1"/>
      <w:marLeft w:val="0"/>
      <w:marRight w:val="0"/>
      <w:marTop w:val="0"/>
      <w:marBottom w:val="0"/>
      <w:divBdr>
        <w:top w:val="none" w:sz="0" w:space="0" w:color="auto"/>
        <w:left w:val="none" w:sz="0" w:space="0" w:color="auto"/>
        <w:bottom w:val="none" w:sz="0" w:space="0" w:color="auto"/>
        <w:right w:val="none" w:sz="0" w:space="0" w:color="auto"/>
      </w:divBdr>
    </w:div>
    <w:div w:id="952593216">
      <w:bodyDiv w:val="1"/>
      <w:marLeft w:val="0"/>
      <w:marRight w:val="0"/>
      <w:marTop w:val="0"/>
      <w:marBottom w:val="0"/>
      <w:divBdr>
        <w:top w:val="none" w:sz="0" w:space="0" w:color="auto"/>
        <w:left w:val="none" w:sz="0" w:space="0" w:color="auto"/>
        <w:bottom w:val="none" w:sz="0" w:space="0" w:color="auto"/>
        <w:right w:val="none" w:sz="0" w:space="0" w:color="auto"/>
      </w:divBdr>
    </w:div>
    <w:div w:id="1020812969">
      <w:bodyDiv w:val="1"/>
      <w:marLeft w:val="0"/>
      <w:marRight w:val="0"/>
      <w:marTop w:val="0"/>
      <w:marBottom w:val="0"/>
      <w:divBdr>
        <w:top w:val="none" w:sz="0" w:space="0" w:color="auto"/>
        <w:left w:val="none" w:sz="0" w:space="0" w:color="auto"/>
        <w:bottom w:val="none" w:sz="0" w:space="0" w:color="auto"/>
        <w:right w:val="none" w:sz="0" w:space="0" w:color="auto"/>
      </w:divBdr>
    </w:div>
    <w:div w:id="1108623735">
      <w:bodyDiv w:val="1"/>
      <w:marLeft w:val="0"/>
      <w:marRight w:val="0"/>
      <w:marTop w:val="0"/>
      <w:marBottom w:val="0"/>
      <w:divBdr>
        <w:top w:val="none" w:sz="0" w:space="0" w:color="auto"/>
        <w:left w:val="none" w:sz="0" w:space="0" w:color="auto"/>
        <w:bottom w:val="none" w:sz="0" w:space="0" w:color="auto"/>
        <w:right w:val="none" w:sz="0" w:space="0" w:color="auto"/>
      </w:divBdr>
    </w:div>
    <w:div w:id="1167524592">
      <w:bodyDiv w:val="1"/>
      <w:marLeft w:val="0"/>
      <w:marRight w:val="0"/>
      <w:marTop w:val="0"/>
      <w:marBottom w:val="0"/>
      <w:divBdr>
        <w:top w:val="none" w:sz="0" w:space="0" w:color="auto"/>
        <w:left w:val="none" w:sz="0" w:space="0" w:color="auto"/>
        <w:bottom w:val="none" w:sz="0" w:space="0" w:color="auto"/>
        <w:right w:val="none" w:sz="0" w:space="0" w:color="auto"/>
      </w:divBdr>
    </w:div>
    <w:div w:id="1171456732">
      <w:bodyDiv w:val="1"/>
      <w:marLeft w:val="0"/>
      <w:marRight w:val="0"/>
      <w:marTop w:val="0"/>
      <w:marBottom w:val="0"/>
      <w:divBdr>
        <w:top w:val="none" w:sz="0" w:space="0" w:color="auto"/>
        <w:left w:val="none" w:sz="0" w:space="0" w:color="auto"/>
        <w:bottom w:val="none" w:sz="0" w:space="0" w:color="auto"/>
        <w:right w:val="none" w:sz="0" w:space="0" w:color="auto"/>
      </w:divBdr>
    </w:div>
    <w:div w:id="1255358183">
      <w:bodyDiv w:val="1"/>
      <w:marLeft w:val="0"/>
      <w:marRight w:val="0"/>
      <w:marTop w:val="0"/>
      <w:marBottom w:val="0"/>
      <w:divBdr>
        <w:top w:val="none" w:sz="0" w:space="0" w:color="auto"/>
        <w:left w:val="none" w:sz="0" w:space="0" w:color="auto"/>
        <w:bottom w:val="none" w:sz="0" w:space="0" w:color="auto"/>
        <w:right w:val="none" w:sz="0" w:space="0" w:color="auto"/>
      </w:divBdr>
    </w:div>
    <w:div w:id="1292978627">
      <w:bodyDiv w:val="1"/>
      <w:marLeft w:val="0"/>
      <w:marRight w:val="0"/>
      <w:marTop w:val="0"/>
      <w:marBottom w:val="0"/>
      <w:divBdr>
        <w:top w:val="none" w:sz="0" w:space="0" w:color="auto"/>
        <w:left w:val="none" w:sz="0" w:space="0" w:color="auto"/>
        <w:bottom w:val="none" w:sz="0" w:space="0" w:color="auto"/>
        <w:right w:val="none" w:sz="0" w:space="0" w:color="auto"/>
      </w:divBdr>
    </w:div>
    <w:div w:id="1338848619">
      <w:bodyDiv w:val="1"/>
      <w:marLeft w:val="0"/>
      <w:marRight w:val="0"/>
      <w:marTop w:val="0"/>
      <w:marBottom w:val="0"/>
      <w:divBdr>
        <w:top w:val="none" w:sz="0" w:space="0" w:color="auto"/>
        <w:left w:val="none" w:sz="0" w:space="0" w:color="auto"/>
        <w:bottom w:val="none" w:sz="0" w:space="0" w:color="auto"/>
        <w:right w:val="none" w:sz="0" w:space="0" w:color="auto"/>
      </w:divBdr>
    </w:div>
    <w:div w:id="1506894017">
      <w:bodyDiv w:val="1"/>
      <w:marLeft w:val="0"/>
      <w:marRight w:val="0"/>
      <w:marTop w:val="0"/>
      <w:marBottom w:val="0"/>
      <w:divBdr>
        <w:top w:val="none" w:sz="0" w:space="0" w:color="auto"/>
        <w:left w:val="none" w:sz="0" w:space="0" w:color="auto"/>
        <w:bottom w:val="none" w:sz="0" w:space="0" w:color="auto"/>
        <w:right w:val="none" w:sz="0" w:space="0" w:color="auto"/>
      </w:divBdr>
    </w:div>
    <w:div w:id="1509756183">
      <w:bodyDiv w:val="1"/>
      <w:marLeft w:val="0"/>
      <w:marRight w:val="0"/>
      <w:marTop w:val="0"/>
      <w:marBottom w:val="0"/>
      <w:divBdr>
        <w:top w:val="none" w:sz="0" w:space="0" w:color="auto"/>
        <w:left w:val="none" w:sz="0" w:space="0" w:color="auto"/>
        <w:bottom w:val="none" w:sz="0" w:space="0" w:color="auto"/>
        <w:right w:val="none" w:sz="0" w:space="0" w:color="auto"/>
      </w:divBdr>
    </w:div>
    <w:div w:id="1607421975">
      <w:bodyDiv w:val="1"/>
      <w:marLeft w:val="0"/>
      <w:marRight w:val="0"/>
      <w:marTop w:val="0"/>
      <w:marBottom w:val="0"/>
      <w:divBdr>
        <w:top w:val="none" w:sz="0" w:space="0" w:color="auto"/>
        <w:left w:val="none" w:sz="0" w:space="0" w:color="auto"/>
        <w:bottom w:val="none" w:sz="0" w:space="0" w:color="auto"/>
        <w:right w:val="none" w:sz="0" w:space="0" w:color="auto"/>
      </w:divBdr>
    </w:div>
    <w:div w:id="1712339004">
      <w:bodyDiv w:val="1"/>
      <w:marLeft w:val="0"/>
      <w:marRight w:val="0"/>
      <w:marTop w:val="0"/>
      <w:marBottom w:val="0"/>
      <w:divBdr>
        <w:top w:val="none" w:sz="0" w:space="0" w:color="auto"/>
        <w:left w:val="none" w:sz="0" w:space="0" w:color="auto"/>
        <w:bottom w:val="none" w:sz="0" w:space="0" w:color="auto"/>
        <w:right w:val="none" w:sz="0" w:space="0" w:color="auto"/>
      </w:divBdr>
    </w:div>
    <w:div w:id="1809587228">
      <w:bodyDiv w:val="1"/>
      <w:marLeft w:val="0"/>
      <w:marRight w:val="0"/>
      <w:marTop w:val="0"/>
      <w:marBottom w:val="0"/>
      <w:divBdr>
        <w:top w:val="none" w:sz="0" w:space="0" w:color="auto"/>
        <w:left w:val="none" w:sz="0" w:space="0" w:color="auto"/>
        <w:bottom w:val="none" w:sz="0" w:space="0" w:color="auto"/>
        <w:right w:val="none" w:sz="0" w:space="0" w:color="auto"/>
      </w:divBdr>
    </w:div>
    <w:div w:id="1882937443">
      <w:bodyDiv w:val="1"/>
      <w:marLeft w:val="0"/>
      <w:marRight w:val="0"/>
      <w:marTop w:val="0"/>
      <w:marBottom w:val="0"/>
      <w:divBdr>
        <w:top w:val="none" w:sz="0" w:space="0" w:color="auto"/>
        <w:left w:val="none" w:sz="0" w:space="0" w:color="auto"/>
        <w:bottom w:val="none" w:sz="0" w:space="0" w:color="auto"/>
        <w:right w:val="none" w:sz="0" w:space="0" w:color="auto"/>
      </w:divBdr>
    </w:div>
    <w:div w:id="2045206416">
      <w:bodyDiv w:val="1"/>
      <w:marLeft w:val="0"/>
      <w:marRight w:val="0"/>
      <w:marTop w:val="0"/>
      <w:marBottom w:val="0"/>
      <w:divBdr>
        <w:top w:val="none" w:sz="0" w:space="0" w:color="auto"/>
        <w:left w:val="none" w:sz="0" w:space="0" w:color="auto"/>
        <w:bottom w:val="none" w:sz="0" w:space="0" w:color="auto"/>
        <w:right w:val="none" w:sz="0" w:space="0" w:color="auto"/>
      </w:divBdr>
    </w:div>
    <w:div w:id="2075201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o.int/" TargetMode="External"/><Relationship Id="rId18" Type="http://schemas.openxmlformats.org/officeDocument/2006/relationships/hyperlink" Target="http://www.wipo.int/treaties/en/ip/berne/trtdocs_wo001.htm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info@iho.int" TargetMode="External"/><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iho.int/" TargetMode="Externa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ipo.int/treaties/en/ip/berne/trtdocs_wo001.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info@iho.int" TargetMode="External"/><Relationship Id="rId22" Type="http://schemas.openxmlformats.org/officeDocument/2006/relationships/footer" Target="footer2.xm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8367-DF03-4578-8B24-94E699C0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157</Pages>
  <Words>14288</Words>
  <Characters>81448</Characters>
  <Application>Microsoft Office Word</Application>
  <DocSecurity>0</DocSecurity>
  <Lines>678</Lines>
  <Paragraphs>191</Paragraphs>
  <ScaleCrop>false</ScaleCrop>
  <HeadingPairs>
    <vt:vector size="2" baseType="variant">
      <vt:variant>
        <vt:lpstr>제목</vt:lpstr>
      </vt:variant>
      <vt:variant>
        <vt:i4>1</vt:i4>
      </vt:variant>
    </vt:vector>
  </HeadingPairs>
  <TitlesOfParts>
    <vt:vector size="1" baseType="lpstr">
      <vt:lpstr/>
    </vt:vector>
  </TitlesOfParts>
  <Company>greenblue</Company>
  <LinksUpToDate>false</LinksUpToDate>
  <CharactersWithSpaces>95545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cp:lastModifiedBy>박세영</cp:lastModifiedBy>
  <cp:revision>140</cp:revision>
  <dcterms:created xsi:type="dcterms:W3CDTF">2024-03-28T08:09:00Z</dcterms:created>
  <dcterms:modified xsi:type="dcterms:W3CDTF">2024-12-06T06:37:00Z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2013</vt:lpwstr>
  </property>
  <property fmtid="{D5CDD505-2E9C-101B-9397-08002B2CF9AE}" pid="4" name="LastSaved">
    <vt:filetime>2023-10-19T00:00:00Z</vt:filetime>
  </property>
  <property fmtid="{D5CDD505-2E9C-101B-9397-08002B2CF9AE}" pid="5" name="GrammarlyDocumentId">
    <vt:lpwstr>32e8b95a774696ba4c4d3d87bb9edd683e2c6d832d874411d10c9b5ee3935830</vt:lpwstr>
  </property>
</Properties>
</file>